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C56949">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63FCC11F" w:rsidR="00E4299F" w:rsidRPr="003817AC" w:rsidRDefault="00C326F5" w:rsidP="003817AC">
      <w:pPr>
        <w:pStyle w:val="Subtitle"/>
        <w:rPr>
          <w:sz w:val="24"/>
          <w:szCs w:val="24"/>
        </w:rPr>
      </w:pPr>
      <w:r>
        <w:rPr>
          <w:sz w:val="24"/>
          <w:szCs w:val="24"/>
        </w:rPr>
        <w:t>Committee Specification</w:t>
      </w:r>
      <w:r w:rsidR="00CE06CB" w:rsidRPr="003817AC">
        <w:rPr>
          <w:sz w:val="24"/>
          <w:szCs w:val="24"/>
        </w:rPr>
        <w:t xml:space="preserve"> Draft </w:t>
      </w:r>
      <w:r w:rsidR="00053543" w:rsidRPr="003817AC">
        <w:rPr>
          <w:sz w:val="24"/>
          <w:szCs w:val="24"/>
        </w:rPr>
        <w:t>0</w:t>
      </w:r>
      <w:r w:rsidR="00053543">
        <w:rPr>
          <w:sz w:val="24"/>
          <w:szCs w:val="24"/>
        </w:rPr>
        <w:t>2 (2.0.0-</w:t>
      </w:r>
      <w:r w:rsidR="002C0EB1">
        <w:rPr>
          <w:sz w:val="24"/>
          <w:szCs w:val="24"/>
        </w:rPr>
        <w:t>csd.2.</w:t>
      </w:r>
      <w:r w:rsidR="00053543">
        <w:rPr>
          <w:sz w:val="24"/>
          <w:szCs w:val="24"/>
        </w:rPr>
        <w:t>beta.201</w:t>
      </w:r>
      <w:r w:rsidR="00D26C36">
        <w:rPr>
          <w:sz w:val="24"/>
          <w:szCs w:val="24"/>
        </w:rPr>
        <w:t>9</w:t>
      </w:r>
      <w:r w:rsidR="00053543">
        <w:rPr>
          <w:sz w:val="24"/>
          <w:szCs w:val="24"/>
        </w:rPr>
        <w:t>-</w:t>
      </w:r>
      <w:r w:rsidR="00D26C36">
        <w:rPr>
          <w:sz w:val="24"/>
          <w:szCs w:val="24"/>
        </w:rPr>
        <w:t>01</w:t>
      </w:r>
      <w:r w:rsidR="00FA0920">
        <w:rPr>
          <w:sz w:val="24"/>
          <w:szCs w:val="24"/>
        </w:rPr>
        <w:t>-</w:t>
      </w:r>
      <w:r w:rsidR="00D26C36">
        <w:rPr>
          <w:sz w:val="24"/>
          <w:szCs w:val="24"/>
        </w:rPr>
        <w:t>09</w:t>
      </w:r>
      <w:r w:rsidR="00053543">
        <w:rPr>
          <w:sz w:val="24"/>
          <w:szCs w:val="24"/>
        </w:rPr>
        <w:t>)</w:t>
      </w:r>
    </w:p>
    <w:p w14:paraId="3EEE4F23" w14:textId="19AD9C5F" w:rsidR="00E01912" w:rsidRDefault="00D26C36" w:rsidP="00E01912">
      <w:pPr>
        <w:pStyle w:val="Subtitle"/>
        <w:rPr>
          <w:sz w:val="24"/>
          <w:szCs w:val="24"/>
        </w:rPr>
      </w:pPr>
      <w:bookmarkStart w:id="0" w:name="_Toc85472892"/>
      <w:r>
        <w:rPr>
          <w:sz w:val="24"/>
          <w:szCs w:val="24"/>
        </w:rPr>
        <w:t>09</w:t>
      </w:r>
      <w:r w:rsidR="00053543">
        <w:rPr>
          <w:sz w:val="24"/>
          <w:szCs w:val="24"/>
        </w:rPr>
        <w:t xml:space="preserve"> </w:t>
      </w:r>
      <w:r>
        <w:rPr>
          <w:sz w:val="24"/>
          <w:szCs w:val="24"/>
        </w:rPr>
        <w:t>January</w:t>
      </w:r>
      <w:r w:rsidR="00053543">
        <w:rPr>
          <w:sz w:val="24"/>
          <w:szCs w:val="24"/>
        </w:rPr>
        <w:t xml:space="preserve"> </w:t>
      </w:r>
      <w:r>
        <w:rPr>
          <w:sz w:val="24"/>
          <w:szCs w:val="24"/>
        </w:rPr>
        <w:t>2019</w:t>
      </w:r>
    </w:p>
    <w:p w14:paraId="575EB573" w14:textId="77777777" w:rsidR="00D17F06" w:rsidRDefault="00D17F06" w:rsidP="00D17F06">
      <w:pPr>
        <w:pStyle w:val="Titlepageinfo"/>
      </w:pPr>
      <w:r>
        <w:t>Technical Committee:</w:t>
      </w:r>
    </w:p>
    <w:p w14:paraId="6763DE68" w14:textId="5B6B0F41" w:rsidR="00D17F06" w:rsidRDefault="00E732B3"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353523B5"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02269753"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02ADF5C8"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23A4B69D" w:rsidR="00552A4F" w:rsidRDefault="00552A4F" w:rsidP="00DC75C8">
      <w:pPr>
        <w:pStyle w:val="Contributor"/>
      </w:pPr>
      <w:r w:rsidRPr="008F022E">
        <w:t>Laurence J. Golding</w:t>
      </w:r>
      <w:r>
        <w:t xml:space="preserve"> (</w:t>
      </w:r>
      <w:hyperlink r:id="rId14" w:history="1">
        <w:r w:rsidR="00682E52" w:rsidRPr="00682E52">
          <w:rPr>
            <w:rStyle w:val="Hyperlink"/>
          </w:rPr>
          <w:t>v-lgold@microsoft.com</w:t>
        </w:r>
      </w:hyperlink>
      <w:r>
        <w:t xml:space="preserve">), </w:t>
      </w:r>
      <w:hyperlink r:id="rId15" w:history="1">
        <w:r w:rsidR="00682E52" w:rsidRPr="00682E52">
          <w:rPr>
            <w:rStyle w:val="Hyperlink"/>
          </w:rPr>
          <w:t>Microsoft</w:t>
        </w:r>
      </w:hyperlink>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6DCD0863" w:rsidR="00BF2FF9" w:rsidRDefault="00BF2FF9" w:rsidP="00BF2FF9">
      <w:pPr>
        <w:pStyle w:val="RelatedWork"/>
        <w:numPr>
          <w:ilvl w:val="1"/>
          <w:numId w:val="5"/>
        </w:numPr>
      </w:pPr>
      <w:r>
        <w:t>sarif-</w:t>
      </w:r>
      <w:proofErr w:type="spellStart"/>
      <w:r>
        <w:t>schema.json</w:t>
      </w:r>
      <w:proofErr w:type="spellEnd"/>
    </w:p>
    <w:p w14:paraId="6DC7B519" w14:textId="6DF3A204" w:rsidR="000F505D" w:rsidRDefault="000F505D" w:rsidP="00BF2FF9">
      <w:pPr>
        <w:pStyle w:val="RelatedWork"/>
        <w:numPr>
          <w:ilvl w:val="1"/>
          <w:numId w:val="5"/>
        </w:numPr>
      </w:pPr>
      <w:r>
        <w:t>sarif-external-property-</w:t>
      </w:r>
      <w:r w:rsidR="00DB5A1A">
        <w:t>file-</w:t>
      </w:r>
      <w:proofErr w:type="spellStart"/>
      <w:r>
        <w:t>schema.json</w:t>
      </w:r>
      <w:proofErr w:type="spellEnd"/>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695DC63D"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 and is abbreviated as SARIF.</w:t>
      </w:r>
    </w:p>
    <w:p w14:paraId="482F583B" w14:textId="77777777" w:rsidR="00544386" w:rsidRDefault="00544386" w:rsidP="00544386">
      <w:pPr>
        <w:pStyle w:val="Titlepageinfo"/>
      </w:pPr>
      <w:r>
        <w:t>Status:</w:t>
      </w:r>
    </w:p>
    <w:p w14:paraId="5B58A779" w14:textId="3A661551" w:rsidR="001057D2" w:rsidRDefault="00544386" w:rsidP="001057D2">
      <w:pPr>
        <w:pStyle w:val="Abstract"/>
      </w:pPr>
      <w:r>
        <w:t>T</w:t>
      </w:r>
      <w:r w:rsidR="001847BD" w:rsidRPr="001847BD">
        <w:t xml:space="preserve">his </w:t>
      </w:r>
      <w:hyperlink r:id="rId16"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7"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8"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46463D70" w:rsidR="00103406" w:rsidRPr="004C3207" w:rsidRDefault="00103406" w:rsidP="00103406">
      <w:pPr>
        <w:pStyle w:val="Abstract"/>
      </w:pPr>
      <w:r w:rsidRPr="004C3207">
        <w:t xml:space="preserve">This Working Draft is being developed under the </w:t>
      </w:r>
      <w:hyperlink r:id="rId19" w:anchor="RF-on-RAND-Mode" w:history="1">
        <w:r w:rsidRPr="004C3207">
          <w:rPr>
            <w:rStyle w:val="Hyperlink"/>
          </w:rPr>
          <w:t>RF on RAND Terms</w:t>
        </w:r>
      </w:hyperlink>
      <w:r w:rsidRPr="004C3207">
        <w:t xml:space="preserve"> Mode of the </w:t>
      </w:r>
      <w:hyperlink r:id="rId20"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1"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0FAFC1B7" w:rsidR="009225E1" w:rsidRDefault="009225E1" w:rsidP="009225E1">
      <w:pPr>
        <w:pStyle w:val="Abstract"/>
      </w:pPr>
      <w:r w:rsidRPr="009225E1">
        <w:t xml:space="preserve">Any machine-readable content </w:t>
      </w:r>
      <w:r w:rsidR="00B81AB9">
        <w:t>(</w:t>
      </w:r>
      <w:hyperlink r:id="rId22"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3E1323D9"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.0-csd01.doc</w:t>
      </w:r>
      <w:r w:rsidR="00EF4226">
        <w:rPr>
          <w:rStyle w:val="Hyperlink"/>
          <w:color w:val="auto"/>
        </w:rPr>
        <w:t>x</w:t>
      </w:r>
    </w:p>
    <w:p w14:paraId="1C8059DD" w14:textId="091A9B85"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64A73CA8"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746C21E0" w14:textId="509BBD55" w:rsidR="00820181"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534899381" w:history="1">
        <w:r w:rsidR="00820181" w:rsidRPr="000777BC">
          <w:rPr>
            <w:rStyle w:val="Hyperlink"/>
            <w:noProof/>
          </w:rPr>
          <w:t>1</w:t>
        </w:r>
        <w:r w:rsidR="00820181">
          <w:rPr>
            <w:rFonts w:asciiTheme="minorHAnsi" w:eastAsiaTheme="minorEastAsia" w:hAnsiTheme="minorHAnsi" w:cstheme="minorBidi"/>
            <w:noProof/>
            <w:sz w:val="22"/>
            <w:szCs w:val="22"/>
          </w:rPr>
          <w:tab/>
        </w:r>
        <w:r w:rsidR="00820181" w:rsidRPr="000777BC">
          <w:rPr>
            <w:rStyle w:val="Hyperlink"/>
            <w:noProof/>
          </w:rPr>
          <w:t>Introduction</w:t>
        </w:r>
        <w:r w:rsidR="00820181">
          <w:rPr>
            <w:noProof/>
            <w:webHidden/>
          </w:rPr>
          <w:tab/>
        </w:r>
        <w:r w:rsidR="00820181">
          <w:rPr>
            <w:noProof/>
            <w:webHidden/>
          </w:rPr>
          <w:fldChar w:fldCharType="begin"/>
        </w:r>
        <w:r w:rsidR="00820181">
          <w:rPr>
            <w:noProof/>
            <w:webHidden/>
          </w:rPr>
          <w:instrText xml:space="preserve"> PAGEREF _Toc534899381 \h </w:instrText>
        </w:r>
        <w:r w:rsidR="00820181">
          <w:rPr>
            <w:noProof/>
            <w:webHidden/>
          </w:rPr>
        </w:r>
        <w:r w:rsidR="00820181">
          <w:rPr>
            <w:noProof/>
            <w:webHidden/>
          </w:rPr>
          <w:fldChar w:fldCharType="separate"/>
        </w:r>
        <w:r w:rsidR="00820181">
          <w:rPr>
            <w:noProof/>
            <w:webHidden/>
          </w:rPr>
          <w:t>13</w:t>
        </w:r>
        <w:r w:rsidR="00820181">
          <w:rPr>
            <w:noProof/>
            <w:webHidden/>
          </w:rPr>
          <w:fldChar w:fldCharType="end"/>
        </w:r>
      </w:hyperlink>
    </w:p>
    <w:p w14:paraId="735C8C07" w14:textId="341E77B6" w:rsidR="00820181" w:rsidRDefault="00E732B3">
      <w:pPr>
        <w:pStyle w:val="TOC2"/>
        <w:tabs>
          <w:tab w:val="right" w:leader="dot" w:pos="9350"/>
        </w:tabs>
        <w:rPr>
          <w:rFonts w:asciiTheme="minorHAnsi" w:eastAsiaTheme="minorEastAsia" w:hAnsiTheme="minorHAnsi" w:cstheme="minorBidi"/>
          <w:noProof/>
          <w:sz w:val="22"/>
          <w:szCs w:val="22"/>
        </w:rPr>
      </w:pPr>
      <w:hyperlink w:anchor="_Toc534899382" w:history="1">
        <w:r w:rsidR="00820181" w:rsidRPr="000777BC">
          <w:rPr>
            <w:rStyle w:val="Hyperlink"/>
            <w:noProof/>
          </w:rPr>
          <w:t>1.1 IPR Policy</w:t>
        </w:r>
        <w:r w:rsidR="00820181">
          <w:rPr>
            <w:noProof/>
            <w:webHidden/>
          </w:rPr>
          <w:tab/>
        </w:r>
        <w:r w:rsidR="00820181">
          <w:rPr>
            <w:noProof/>
            <w:webHidden/>
          </w:rPr>
          <w:fldChar w:fldCharType="begin"/>
        </w:r>
        <w:r w:rsidR="00820181">
          <w:rPr>
            <w:noProof/>
            <w:webHidden/>
          </w:rPr>
          <w:instrText xml:space="preserve"> PAGEREF _Toc534899382 \h </w:instrText>
        </w:r>
        <w:r w:rsidR="00820181">
          <w:rPr>
            <w:noProof/>
            <w:webHidden/>
          </w:rPr>
        </w:r>
        <w:r w:rsidR="00820181">
          <w:rPr>
            <w:noProof/>
            <w:webHidden/>
          </w:rPr>
          <w:fldChar w:fldCharType="separate"/>
        </w:r>
        <w:r w:rsidR="00820181">
          <w:rPr>
            <w:noProof/>
            <w:webHidden/>
          </w:rPr>
          <w:t>13</w:t>
        </w:r>
        <w:r w:rsidR="00820181">
          <w:rPr>
            <w:noProof/>
            <w:webHidden/>
          </w:rPr>
          <w:fldChar w:fldCharType="end"/>
        </w:r>
      </w:hyperlink>
    </w:p>
    <w:p w14:paraId="4074D9E9" w14:textId="5C748BED" w:rsidR="00820181" w:rsidRDefault="00E732B3">
      <w:pPr>
        <w:pStyle w:val="TOC2"/>
        <w:tabs>
          <w:tab w:val="right" w:leader="dot" w:pos="9350"/>
        </w:tabs>
        <w:rPr>
          <w:rFonts w:asciiTheme="minorHAnsi" w:eastAsiaTheme="minorEastAsia" w:hAnsiTheme="minorHAnsi" w:cstheme="minorBidi"/>
          <w:noProof/>
          <w:sz w:val="22"/>
          <w:szCs w:val="22"/>
        </w:rPr>
      </w:pPr>
      <w:hyperlink w:anchor="_Toc534899383" w:history="1">
        <w:r w:rsidR="00820181" w:rsidRPr="000777BC">
          <w:rPr>
            <w:rStyle w:val="Hyperlink"/>
            <w:noProof/>
          </w:rPr>
          <w:t>1.2 Terminology</w:t>
        </w:r>
        <w:r w:rsidR="00820181">
          <w:rPr>
            <w:noProof/>
            <w:webHidden/>
          </w:rPr>
          <w:tab/>
        </w:r>
        <w:r w:rsidR="00820181">
          <w:rPr>
            <w:noProof/>
            <w:webHidden/>
          </w:rPr>
          <w:fldChar w:fldCharType="begin"/>
        </w:r>
        <w:r w:rsidR="00820181">
          <w:rPr>
            <w:noProof/>
            <w:webHidden/>
          </w:rPr>
          <w:instrText xml:space="preserve"> PAGEREF _Toc534899383 \h </w:instrText>
        </w:r>
        <w:r w:rsidR="00820181">
          <w:rPr>
            <w:noProof/>
            <w:webHidden/>
          </w:rPr>
        </w:r>
        <w:r w:rsidR="00820181">
          <w:rPr>
            <w:noProof/>
            <w:webHidden/>
          </w:rPr>
          <w:fldChar w:fldCharType="separate"/>
        </w:r>
        <w:r w:rsidR="00820181">
          <w:rPr>
            <w:noProof/>
            <w:webHidden/>
          </w:rPr>
          <w:t>13</w:t>
        </w:r>
        <w:r w:rsidR="00820181">
          <w:rPr>
            <w:noProof/>
            <w:webHidden/>
          </w:rPr>
          <w:fldChar w:fldCharType="end"/>
        </w:r>
      </w:hyperlink>
    </w:p>
    <w:p w14:paraId="5DD892BD" w14:textId="72A20981" w:rsidR="00820181" w:rsidRDefault="00E732B3">
      <w:pPr>
        <w:pStyle w:val="TOC2"/>
        <w:tabs>
          <w:tab w:val="right" w:leader="dot" w:pos="9350"/>
        </w:tabs>
        <w:rPr>
          <w:rFonts w:asciiTheme="minorHAnsi" w:eastAsiaTheme="minorEastAsia" w:hAnsiTheme="minorHAnsi" w:cstheme="minorBidi"/>
          <w:noProof/>
          <w:sz w:val="22"/>
          <w:szCs w:val="22"/>
        </w:rPr>
      </w:pPr>
      <w:hyperlink w:anchor="_Toc534899384" w:history="1">
        <w:r w:rsidR="00820181" w:rsidRPr="000777BC">
          <w:rPr>
            <w:rStyle w:val="Hyperlink"/>
            <w:noProof/>
          </w:rPr>
          <w:t>1.3 Normative References</w:t>
        </w:r>
        <w:r w:rsidR="00820181">
          <w:rPr>
            <w:noProof/>
            <w:webHidden/>
          </w:rPr>
          <w:tab/>
        </w:r>
        <w:r w:rsidR="00820181">
          <w:rPr>
            <w:noProof/>
            <w:webHidden/>
          </w:rPr>
          <w:fldChar w:fldCharType="begin"/>
        </w:r>
        <w:r w:rsidR="00820181">
          <w:rPr>
            <w:noProof/>
            <w:webHidden/>
          </w:rPr>
          <w:instrText xml:space="preserve"> PAGEREF _Toc534899384 \h </w:instrText>
        </w:r>
        <w:r w:rsidR="00820181">
          <w:rPr>
            <w:noProof/>
            <w:webHidden/>
          </w:rPr>
        </w:r>
        <w:r w:rsidR="00820181">
          <w:rPr>
            <w:noProof/>
            <w:webHidden/>
          </w:rPr>
          <w:fldChar w:fldCharType="separate"/>
        </w:r>
        <w:r w:rsidR="00820181">
          <w:rPr>
            <w:noProof/>
            <w:webHidden/>
          </w:rPr>
          <w:t>19</w:t>
        </w:r>
        <w:r w:rsidR="00820181">
          <w:rPr>
            <w:noProof/>
            <w:webHidden/>
          </w:rPr>
          <w:fldChar w:fldCharType="end"/>
        </w:r>
      </w:hyperlink>
    </w:p>
    <w:p w14:paraId="5882475B" w14:textId="64200473" w:rsidR="00820181" w:rsidRDefault="00E732B3">
      <w:pPr>
        <w:pStyle w:val="TOC2"/>
        <w:tabs>
          <w:tab w:val="right" w:leader="dot" w:pos="9350"/>
        </w:tabs>
        <w:rPr>
          <w:rFonts w:asciiTheme="minorHAnsi" w:eastAsiaTheme="minorEastAsia" w:hAnsiTheme="minorHAnsi" w:cstheme="minorBidi"/>
          <w:noProof/>
          <w:sz w:val="22"/>
          <w:szCs w:val="22"/>
        </w:rPr>
      </w:pPr>
      <w:hyperlink w:anchor="_Toc534899385" w:history="1">
        <w:r w:rsidR="00820181" w:rsidRPr="000777BC">
          <w:rPr>
            <w:rStyle w:val="Hyperlink"/>
            <w:noProof/>
          </w:rPr>
          <w:t>1.4 Non-Normative References</w:t>
        </w:r>
        <w:r w:rsidR="00820181">
          <w:rPr>
            <w:noProof/>
            <w:webHidden/>
          </w:rPr>
          <w:tab/>
        </w:r>
        <w:r w:rsidR="00820181">
          <w:rPr>
            <w:noProof/>
            <w:webHidden/>
          </w:rPr>
          <w:fldChar w:fldCharType="begin"/>
        </w:r>
        <w:r w:rsidR="00820181">
          <w:rPr>
            <w:noProof/>
            <w:webHidden/>
          </w:rPr>
          <w:instrText xml:space="preserve"> PAGEREF _Toc534899385 \h </w:instrText>
        </w:r>
        <w:r w:rsidR="00820181">
          <w:rPr>
            <w:noProof/>
            <w:webHidden/>
          </w:rPr>
        </w:r>
        <w:r w:rsidR="00820181">
          <w:rPr>
            <w:noProof/>
            <w:webHidden/>
          </w:rPr>
          <w:fldChar w:fldCharType="separate"/>
        </w:r>
        <w:r w:rsidR="00820181">
          <w:rPr>
            <w:noProof/>
            <w:webHidden/>
          </w:rPr>
          <w:t>20</w:t>
        </w:r>
        <w:r w:rsidR="00820181">
          <w:rPr>
            <w:noProof/>
            <w:webHidden/>
          </w:rPr>
          <w:fldChar w:fldCharType="end"/>
        </w:r>
      </w:hyperlink>
    </w:p>
    <w:p w14:paraId="18F86114" w14:textId="70191787" w:rsidR="00820181" w:rsidRDefault="00E732B3">
      <w:pPr>
        <w:pStyle w:val="TOC1"/>
        <w:rPr>
          <w:rFonts w:asciiTheme="minorHAnsi" w:eastAsiaTheme="minorEastAsia" w:hAnsiTheme="minorHAnsi" w:cstheme="minorBidi"/>
          <w:noProof/>
          <w:sz w:val="22"/>
          <w:szCs w:val="22"/>
        </w:rPr>
      </w:pPr>
      <w:hyperlink w:anchor="_Toc534899386" w:history="1">
        <w:r w:rsidR="00820181" w:rsidRPr="000777BC">
          <w:rPr>
            <w:rStyle w:val="Hyperlink"/>
            <w:noProof/>
          </w:rPr>
          <w:t>2</w:t>
        </w:r>
        <w:r w:rsidR="00820181">
          <w:rPr>
            <w:rFonts w:asciiTheme="minorHAnsi" w:eastAsiaTheme="minorEastAsia" w:hAnsiTheme="minorHAnsi" w:cstheme="minorBidi"/>
            <w:noProof/>
            <w:sz w:val="22"/>
            <w:szCs w:val="22"/>
          </w:rPr>
          <w:tab/>
        </w:r>
        <w:r w:rsidR="00820181" w:rsidRPr="000777BC">
          <w:rPr>
            <w:rStyle w:val="Hyperlink"/>
            <w:noProof/>
          </w:rPr>
          <w:t>Conventions</w:t>
        </w:r>
        <w:r w:rsidR="00820181">
          <w:rPr>
            <w:noProof/>
            <w:webHidden/>
          </w:rPr>
          <w:tab/>
        </w:r>
        <w:r w:rsidR="00820181">
          <w:rPr>
            <w:noProof/>
            <w:webHidden/>
          </w:rPr>
          <w:fldChar w:fldCharType="begin"/>
        </w:r>
        <w:r w:rsidR="00820181">
          <w:rPr>
            <w:noProof/>
            <w:webHidden/>
          </w:rPr>
          <w:instrText xml:space="preserve"> PAGEREF _Toc534899386 \h </w:instrText>
        </w:r>
        <w:r w:rsidR="00820181">
          <w:rPr>
            <w:noProof/>
            <w:webHidden/>
          </w:rPr>
        </w:r>
        <w:r w:rsidR="00820181">
          <w:rPr>
            <w:noProof/>
            <w:webHidden/>
          </w:rPr>
          <w:fldChar w:fldCharType="separate"/>
        </w:r>
        <w:r w:rsidR="00820181">
          <w:rPr>
            <w:noProof/>
            <w:webHidden/>
          </w:rPr>
          <w:t>21</w:t>
        </w:r>
        <w:r w:rsidR="00820181">
          <w:rPr>
            <w:noProof/>
            <w:webHidden/>
          </w:rPr>
          <w:fldChar w:fldCharType="end"/>
        </w:r>
      </w:hyperlink>
    </w:p>
    <w:p w14:paraId="0BB0E8C7" w14:textId="638C8260" w:rsidR="00820181" w:rsidRDefault="00E732B3">
      <w:pPr>
        <w:pStyle w:val="TOC2"/>
        <w:tabs>
          <w:tab w:val="right" w:leader="dot" w:pos="9350"/>
        </w:tabs>
        <w:rPr>
          <w:rFonts w:asciiTheme="minorHAnsi" w:eastAsiaTheme="minorEastAsia" w:hAnsiTheme="minorHAnsi" w:cstheme="minorBidi"/>
          <w:noProof/>
          <w:sz w:val="22"/>
          <w:szCs w:val="22"/>
        </w:rPr>
      </w:pPr>
      <w:hyperlink w:anchor="_Toc534899387" w:history="1">
        <w:r w:rsidR="00820181" w:rsidRPr="000777BC">
          <w:rPr>
            <w:rStyle w:val="Hyperlink"/>
            <w:noProof/>
          </w:rPr>
          <w:t>2.1 General</w:t>
        </w:r>
        <w:r w:rsidR="00820181">
          <w:rPr>
            <w:noProof/>
            <w:webHidden/>
          </w:rPr>
          <w:tab/>
        </w:r>
        <w:r w:rsidR="00820181">
          <w:rPr>
            <w:noProof/>
            <w:webHidden/>
          </w:rPr>
          <w:fldChar w:fldCharType="begin"/>
        </w:r>
        <w:r w:rsidR="00820181">
          <w:rPr>
            <w:noProof/>
            <w:webHidden/>
          </w:rPr>
          <w:instrText xml:space="preserve"> PAGEREF _Toc534899387 \h </w:instrText>
        </w:r>
        <w:r w:rsidR="00820181">
          <w:rPr>
            <w:noProof/>
            <w:webHidden/>
          </w:rPr>
        </w:r>
        <w:r w:rsidR="00820181">
          <w:rPr>
            <w:noProof/>
            <w:webHidden/>
          </w:rPr>
          <w:fldChar w:fldCharType="separate"/>
        </w:r>
        <w:r w:rsidR="00820181">
          <w:rPr>
            <w:noProof/>
            <w:webHidden/>
          </w:rPr>
          <w:t>21</w:t>
        </w:r>
        <w:r w:rsidR="00820181">
          <w:rPr>
            <w:noProof/>
            <w:webHidden/>
          </w:rPr>
          <w:fldChar w:fldCharType="end"/>
        </w:r>
      </w:hyperlink>
    </w:p>
    <w:p w14:paraId="1CDEC9BA" w14:textId="1E82299C" w:rsidR="00820181" w:rsidRDefault="00E732B3">
      <w:pPr>
        <w:pStyle w:val="TOC2"/>
        <w:tabs>
          <w:tab w:val="right" w:leader="dot" w:pos="9350"/>
        </w:tabs>
        <w:rPr>
          <w:rFonts w:asciiTheme="minorHAnsi" w:eastAsiaTheme="minorEastAsia" w:hAnsiTheme="minorHAnsi" w:cstheme="minorBidi"/>
          <w:noProof/>
          <w:sz w:val="22"/>
          <w:szCs w:val="22"/>
        </w:rPr>
      </w:pPr>
      <w:hyperlink w:anchor="_Toc534899388" w:history="1">
        <w:r w:rsidR="00820181" w:rsidRPr="000777BC">
          <w:rPr>
            <w:rStyle w:val="Hyperlink"/>
            <w:noProof/>
          </w:rPr>
          <w:t>2.2 Format examples</w:t>
        </w:r>
        <w:r w:rsidR="00820181">
          <w:rPr>
            <w:noProof/>
            <w:webHidden/>
          </w:rPr>
          <w:tab/>
        </w:r>
        <w:r w:rsidR="00820181">
          <w:rPr>
            <w:noProof/>
            <w:webHidden/>
          </w:rPr>
          <w:fldChar w:fldCharType="begin"/>
        </w:r>
        <w:r w:rsidR="00820181">
          <w:rPr>
            <w:noProof/>
            <w:webHidden/>
          </w:rPr>
          <w:instrText xml:space="preserve"> PAGEREF _Toc534899388 \h </w:instrText>
        </w:r>
        <w:r w:rsidR="00820181">
          <w:rPr>
            <w:noProof/>
            <w:webHidden/>
          </w:rPr>
        </w:r>
        <w:r w:rsidR="00820181">
          <w:rPr>
            <w:noProof/>
            <w:webHidden/>
          </w:rPr>
          <w:fldChar w:fldCharType="separate"/>
        </w:r>
        <w:r w:rsidR="00820181">
          <w:rPr>
            <w:noProof/>
            <w:webHidden/>
          </w:rPr>
          <w:t>21</w:t>
        </w:r>
        <w:r w:rsidR="00820181">
          <w:rPr>
            <w:noProof/>
            <w:webHidden/>
          </w:rPr>
          <w:fldChar w:fldCharType="end"/>
        </w:r>
      </w:hyperlink>
    </w:p>
    <w:p w14:paraId="29ED9739" w14:textId="631E7A09" w:rsidR="00820181" w:rsidRDefault="00E732B3">
      <w:pPr>
        <w:pStyle w:val="TOC2"/>
        <w:tabs>
          <w:tab w:val="right" w:leader="dot" w:pos="9350"/>
        </w:tabs>
        <w:rPr>
          <w:rFonts w:asciiTheme="minorHAnsi" w:eastAsiaTheme="minorEastAsia" w:hAnsiTheme="minorHAnsi" w:cstheme="minorBidi"/>
          <w:noProof/>
          <w:sz w:val="22"/>
          <w:szCs w:val="22"/>
        </w:rPr>
      </w:pPr>
      <w:hyperlink w:anchor="_Toc534899389" w:history="1">
        <w:r w:rsidR="00820181" w:rsidRPr="000777BC">
          <w:rPr>
            <w:rStyle w:val="Hyperlink"/>
            <w:noProof/>
          </w:rPr>
          <w:t>2.3 Property notation</w:t>
        </w:r>
        <w:r w:rsidR="00820181">
          <w:rPr>
            <w:noProof/>
            <w:webHidden/>
          </w:rPr>
          <w:tab/>
        </w:r>
        <w:r w:rsidR="00820181">
          <w:rPr>
            <w:noProof/>
            <w:webHidden/>
          </w:rPr>
          <w:fldChar w:fldCharType="begin"/>
        </w:r>
        <w:r w:rsidR="00820181">
          <w:rPr>
            <w:noProof/>
            <w:webHidden/>
          </w:rPr>
          <w:instrText xml:space="preserve"> PAGEREF _Toc534899389 \h </w:instrText>
        </w:r>
        <w:r w:rsidR="00820181">
          <w:rPr>
            <w:noProof/>
            <w:webHidden/>
          </w:rPr>
        </w:r>
        <w:r w:rsidR="00820181">
          <w:rPr>
            <w:noProof/>
            <w:webHidden/>
          </w:rPr>
          <w:fldChar w:fldCharType="separate"/>
        </w:r>
        <w:r w:rsidR="00820181">
          <w:rPr>
            <w:noProof/>
            <w:webHidden/>
          </w:rPr>
          <w:t>21</w:t>
        </w:r>
        <w:r w:rsidR="00820181">
          <w:rPr>
            <w:noProof/>
            <w:webHidden/>
          </w:rPr>
          <w:fldChar w:fldCharType="end"/>
        </w:r>
      </w:hyperlink>
    </w:p>
    <w:p w14:paraId="1ACF3775" w14:textId="2A4E9C09" w:rsidR="00820181" w:rsidRDefault="00E732B3">
      <w:pPr>
        <w:pStyle w:val="TOC2"/>
        <w:tabs>
          <w:tab w:val="right" w:leader="dot" w:pos="9350"/>
        </w:tabs>
        <w:rPr>
          <w:rFonts w:asciiTheme="minorHAnsi" w:eastAsiaTheme="minorEastAsia" w:hAnsiTheme="minorHAnsi" w:cstheme="minorBidi"/>
          <w:noProof/>
          <w:sz w:val="22"/>
          <w:szCs w:val="22"/>
        </w:rPr>
      </w:pPr>
      <w:hyperlink w:anchor="_Toc534899390" w:history="1">
        <w:r w:rsidR="00820181" w:rsidRPr="000777BC">
          <w:rPr>
            <w:rStyle w:val="Hyperlink"/>
            <w:noProof/>
          </w:rPr>
          <w:t>2.4 Syntax notation</w:t>
        </w:r>
        <w:r w:rsidR="00820181">
          <w:rPr>
            <w:noProof/>
            <w:webHidden/>
          </w:rPr>
          <w:tab/>
        </w:r>
        <w:r w:rsidR="00820181">
          <w:rPr>
            <w:noProof/>
            <w:webHidden/>
          </w:rPr>
          <w:fldChar w:fldCharType="begin"/>
        </w:r>
        <w:r w:rsidR="00820181">
          <w:rPr>
            <w:noProof/>
            <w:webHidden/>
          </w:rPr>
          <w:instrText xml:space="preserve"> PAGEREF _Toc534899390 \h </w:instrText>
        </w:r>
        <w:r w:rsidR="00820181">
          <w:rPr>
            <w:noProof/>
            <w:webHidden/>
          </w:rPr>
        </w:r>
        <w:r w:rsidR="00820181">
          <w:rPr>
            <w:noProof/>
            <w:webHidden/>
          </w:rPr>
          <w:fldChar w:fldCharType="separate"/>
        </w:r>
        <w:r w:rsidR="00820181">
          <w:rPr>
            <w:noProof/>
            <w:webHidden/>
          </w:rPr>
          <w:t>21</w:t>
        </w:r>
        <w:r w:rsidR="00820181">
          <w:rPr>
            <w:noProof/>
            <w:webHidden/>
          </w:rPr>
          <w:fldChar w:fldCharType="end"/>
        </w:r>
      </w:hyperlink>
    </w:p>
    <w:p w14:paraId="1A8F3D80" w14:textId="2A572540" w:rsidR="00820181" w:rsidRDefault="00E732B3">
      <w:pPr>
        <w:pStyle w:val="TOC1"/>
        <w:rPr>
          <w:rFonts w:asciiTheme="minorHAnsi" w:eastAsiaTheme="minorEastAsia" w:hAnsiTheme="minorHAnsi" w:cstheme="minorBidi"/>
          <w:noProof/>
          <w:sz w:val="22"/>
          <w:szCs w:val="22"/>
        </w:rPr>
      </w:pPr>
      <w:hyperlink w:anchor="_Toc534899391" w:history="1">
        <w:r w:rsidR="00820181" w:rsidRPr="000777BC">
          <w:rPr>
            <w:rStyle w:val="Hyperlink"/>
            <w:noProof/>
          </w:rPr>
          <w:t>3</w:t>
        </w:r>
        <w:r w:rsidR="00820181">
          <w:rPr>
            <w:rFonts w:asciiTheme="minorHAnsi" w:eastAsiaTheme="minorEastAsia" w:hAnsiTheme="minorHAnsi" w:cstheme="minorBidi"/>
            <w:noProof/>
            <w:sz w:val="22"/>
            <w:szCs w:val="22"/>
          </w:rPr>
          <w:tab/>
        </w:r>
        <w:r w:rsidR="00820181" w:rsidRPr="000777BC">
          <w:rPr>
            <w:rStyle w:val="Hyperlink"/>
            <w:noProof/>
          </w:rPr>
          <w:t>File format</w:t>
        </w:r>
        <w:r w:rsidR="00820181">
          <w:rPr>
            <w:noProof/>
            <w:webHidden/>
          </w:rPr>
          <w:tab/>
        </w:r>
        <w:r w:rsidR="00820181">
          <w:rPr>
            <w:noProof/>
            <w:webHidden/>
          </w:rPr>
          <w:fldChar w:fldCharType="begin"/>
        </w:r>
        <w:r w:rsidR="00820181">
          <w:rPr>
            <w:noProof/>
            <w:webHidden/>
          </w:rPr>
          <w:instrText xml:space="preserve"> PAGEREF _Toc534899391 \h </w:instrText>
        </w:r>
        <w:r w:rsidR="00820181">
          <w:rPr>
            <w:noProof/>
            <w:webHidden/>
          </w:rPr>
        </w:r>
        <w:r w:rsidR="00820181">
          <w:rPr>
            <w:noProof/>
            <w:webHidden/>
          </w:rPr>
          <w:fldChar w:fldCharType="separate"/>
        </w:r>
        <w:r w:rsidR="00820181">
          <w:rPr>
            <w:noProof/>
            <w:webHidden/>
          </w:rPr>
          <w:t>22</w:t>
        </w:r>
        <w:r w:rsidR="00820181">
          <w:rPr>
            <w:noProof/>
            <w:webHidden/>
          </w:rPr>
          <w:fldChar w:fldCharType="end"/>
        </w:r>
      </w:hyperlink>
    </w:p>
    <w:p w14:paraId="0437219C" w14:textId="1ED74D23" w:rsidR="00820181" w:rsidRDefault="00E732B3">
      <w:pPr>
        <w:pStyle w:val="TOC2"/>
        <w:tabs>
          <w:tab w:val="right" w:leader="dot" w:pos="9350"/>
        </w:tabs>
        <w:rPr>
          <w:rFonts w:asciiTheme="minorHAnsi" w:eastAsiaTheme="minorEastAsia" w:hAnsiTheme="minorHAnsi" w:cstheme="minorBidi"/>
          <w:noProof/>
          <w:sz w:val="22"/>
          <w:szCs w:val="22"/>
        </w:rPr>
      </w:pPr>
      <w:hyperlink w:anchor="_Toc534899392" w:history="1">
        <w:r w:rsidR="00820181" w:rsidRPr="000777BC">
          <w:rPr>
            <w:rStyle w:val="Hyperlink"/>
            <w:noProof/>
          </w:rPr>
          <w:t>3.1 General</w:t>
        </w:r>
        <w:r w:rsidR="00820181">
          <w:rPr>
            <w:noProof/>
            <w:webHidden/>
          </w:rPr>
          <w:tab/>
        </w:r>
        <w:r w:rsidR="00820181">
          <w:rPr>
            <w:noProof/>
            <w:webHidden/>
          </w:rPr>
          <w:fldChar w:fldCharType="begin"/>
        </w:r>
        <w:r w:rsidR="00820181">
          <w:rPr>
            <w:noProof/>
            <w:webHidden/>
          </w:rPr>
          <w:instrText xml:space="preserve"> PAGEREF _Toc534899392 \h </w:instrText>
        </w:r>
        <w:r w:rsidR="00820181">
          <w:rPr>
            <w:noProof/>
            <w:webHidden/>
          </w:rPr>
        </w:r>
        <w:r w:rsidR="00820181">
          <w:rPr>
            <w:noProof/>
            <w:webHidden/>
          </w:rPr>
          <w:fldChar w:fldCharType="separate"/>
        </w:r>
        <w:r w:rsidR="00820181">
          <w:rPr>
            <w:noProof/>
            <w:webHidden/>
          </w:rPr>
          <w:t>22</w:t>
        </w:r>
        <w:r w:rsidR="00820181">
          <w:rPr>
            <w:noProof/>
            <w:webHidden/>
          </w:rPr>
          <w:fldChar w:fldCharType="end"/>
        </w:r>
      </w:hyperlink>
    </w:p>
    <w:p w14:paraId="5211036F" w14:textId="75223F45" w:rsidR="00820181" w:rsidRDefault="00E732B3">
      <w:pPr>
        <w:pStyle w:val="TOC2"/>
        <w:tabs>
          <w:tab w:val="right" w:leader="dot" w:pos="9350"/>
        </w:tabs>
        <w:rPr>
          <w:rFonts w:asciiTheme="minorHAnsi" w:eastAsiaTheme="minorEastAsia" w:hAnsiTheme="minorHAnsi" w:cstheme="minorBidi"/>
          <w:noProof/>
          <w:sz w:val="22"/>
          <w:szCs w:val="22"/>
        </w:rPr>
      </w:pPr>
      <w:hyperlink w:anchor="_Toc534899393" w:history="1">
        <w:r w:rsidR="00820181" w:rsidRPr="000777BC">
          <w:rPr>
            <w:rStyle w:val="Hyperlink"/>
            <w:noProof/>
          </w:rPr>
          <w:t>3.2 SARIF file naming convention</w:t>
        </w:r>
        <w:r w:rsidR="00820181">
          <w:rPr>
            <w:noProof/>
            <w:webHidden/>
          </w:rPr>
          <w:tab/>
        </w:r>
        <w:r w:rsidR="00820181">
          <w:rPr>
            <w:noProof/>
            <w:webHidden/>
          </w:rPr>
          <w:fldChar w:fldCharType="begin"/>
        </w:r>
        <w:r w:rsidR="00820181">
          <w:rPr>
            <w:noProof/>
            <w:webHidden/>
          </w:rPr>
          <w:instrText xml:space="preserve"> PAGEREF _Toc534899393 \h </w:instrText>
        </w:r>
        <w:r w:rsidR="00820181">
          <w:rPr>
            <w:noProof/>
            <w:webHidden/>
          </w:rPr>
        </w:r>
        <w:r w:rsidR="00820181">
          <w:rPr>
            <w:noProof/>
            <w:webHidden/>
          </w:rPr>
          <w:fldChar w:fldCharType="separate"/>
        </w:r>
        <w:r w:rsidR="00820181">
          <w:rPr>
            <w:noProof/>
            <w:webHidden/>
          </w:rPr>
          <w:t>22</w:t>
        </w:r>
        <w:r w:rsidR="00820181">
          <w:rPr>
            <w:noProof/>
            <w:webHidden/>
          </w:rPr>
          <w:fldChar w:fldCharType="end"/>
        </w:r>
      </w:hyperlink>
    </w:p>
    <w:p w14:paraId="71BDA824" w14:textId="42CAA735" w:rsidR="00820181" w:rsidRDefault="00E732B3">
      <w:pPr>
        <w:pStyle w:val="TOC2"/>
        <w:tabs>
          <w:tab w:val="right" w:leader="dot" w:pos="9350"/>
        </w:tabs>
        <w:rPr>
          <w:rFonts w:asciiTheme="minorHAnsi" w:eastAsiaTheme="minorEastAsia" w:hAnsiTheme="minorHAnsi" w:cstheme="minorBidi"/>
          <w:noProof/>
          <w:sz w:val="22"/>
          <w:szCs w:val="22"/>
        </w:rPr>
      </w:pPr>
      <w:hyperlink w:anchor="_Toc534899394" w:history="1">
        <w:r w:rsidR="00820181" w:rsidRPr="000777BC">
          <w:rPr>
            <w:rStyle w:val="Hyperlink"/>
            <w:noProof/>
          </w:rPr>
          <w:t>3.3 fileContent objects</w:t>
        </w:r>
        <w:r w:rsidR="00820181">
          <w:rPr>
            <w:noProof/>
            <w:webHidden/>
          </w:rPr>
          <w:tab/>
        </w:r>
        <w:r w:rsidR="00820181">
          <w:rPr>
            <w:noProof/>
            <w:webHidden/>
          </w:rPr>
          <w:fldChar w:fldCharType="begin"/>
        </w:r>
        <w:r w:rsidR="00820181">
          <w:rPr>
            <w:noProof/>
            <w:webHidden/>
          </w:rPr>
          <w:instrText xml:space="preserve"> PAGEREF _Toc534899394 \h </w:instrText>
        </w:r>
        <w:r w:rsidR="00820181">
          <w:rPr>
            <w:noProof/>
            <w:webHidden/>
          </w:rPr>
        </w:r>
        <w:r w:rsidR="00820181">
          <w:rPr>
            <w:noProof/>
            <w:webHidden/>
          </w:rPr>
          <w:fldChar w:fldCharType="separate"/>
        </w:r>
        <w:r w:rsidR="00820181">
          <w:rPr>
            <w:noProof/>
            <w:webHidden/>
          </w:rPr>
          <w:t>22</w:t>
        </w:r>
        <w:r w:rsidR="00820181">
          <w:rPr>
            <w:noProof/>
            <w:webHidden/>
          </w:rPr>
          <w:fldChar w:fldCharType="end"/>
        </w:r>
      </w:hyperlink>
    </w:p>
    <w:p w14:paraId="13E85FB9" w14:textId="53C06408" w:rsidR="00820181" w:rsidRDefault="00E732B3">
      <w:pPr>
        <w:pStyle w:val="TOC3"/>
        <w:tabs>
          <w:tab w:val="right" w:leader="dot" w:pos="9350"/>
        </w:tabs>
        <w:rPr>
          <w:rFonts w:asciiTheme="minorHAnsi" w:eastAsiaTheme="minorEastAsia" w:hAnsiTheme="minorHAnsi" w:cstheme="minorBidi"/>
          <w:noProof/>
          <w:sz w:val="22"/>
          <w:szCs w:val="22"/>
        </w:rPr>
      </w:pPr>
      <w:hyperlink w:anchor="_Toc534899395" w:history="1">
        <w:r w:rsidR="00820181" w:rsidRPr="000777BC">
          <w:rPr>
            <w:rStyle w:val="Hyperlink"/>
            <w:noProof/>
          </w:rPr>
          <w:t>3.3.1 General</w:t>
        </w:r>
        <w:r w:rsidR="00820181">
          <w:rPr>
            <w:noProof/>
            <w:webHidden/>
          </w:rPr>
          <w:tab/>
        </w:r>
        <w:r w:rsidR="00820181">
          <w:rPr>
            <w:noProof/>
            <w:webHidden/>
          </w:rPr>
          <w:fldChar w:fldCharType="begin"/>
        </w:r>
        <w:r w:rsidR="00820181">
          <w:rPr>
            <w:noProof/>
            <w:webHidden/>
          </w:rPr>
          <w:instrText xml:space="preserve"> PAGEREF _Toc534899395 \h </w:instrText>
        </w:r>
        <w:r w:rsidR="00820181">
          <w:rPr>
            <w:noProof/>
            <w:webHidden/>
          </w:rPr>
        </w:r>
        <w:r w:rsidR="00820181">
          <w:rPr>
            <w:noProof/>
            <w:webHidden/>
          </w:rPr>
          <w:fldChar w:fldCharType="separate"/>
        </w:r>
        <w:r w:rsidR="00820181">
          <w:rPr>
            <w:noProof/>
            <w:webHidden/>
          </w:rPr>
          <w:t>22</w:t>
        </w:r>
        <w:r w:rsidR="00820181">
          <w:rPr>
            <w:noProof/>
            <w:webHidden/>
          </w:rPr>
          <w:fldChar w:fldCharType="end"/>
        </w:r>
      </w:hyperlink>
    </w:p>
    <w:p w14:paraId="54ACEC63" w14:textId="05A6CD89" w:rsidR="00820181" w:rsidRDefault="00E732B3">
      <w:pPr>
        <w:pStyle w:val="TOC3"/>
        <w:tabs>
          <w:tab w:val="right" w:leader="dot" w:pos="9350"/>
        </w:tabs>
        <w:rPr>
          <w:rFonts w:asciiTheme="minorHAnsi" w:eastAsiaTheme="minorEastAsia" w:hAnsiTheme="minorHAnsi" w:cstheme="minorBidi"/>
          <w:noProof/>
          <w:sz w:val="22"/>
          <w:szCs w:val="22"/>
        </w:rPr>
      </w:pPr>
      <w:hyperlink w:anchor="_Toc534899396" w:history="1">
        <w:r w:rsidR="00820181" w:rsidRPr="000777BC">
          <w:rPr>
            <w:rStyle w:val="Hyperlink"/>
            <w:noProof/>
          </w:rPr>
          <w:t>3.3.2 text property</w:t>
        </w:r>
        <w:r w:rsidR="00820181">
          <w:rPr>
            <w:noProof/>
            <w:webHidden/>
          </w:rPr>
          <w:tab/>
        </w:r>
        <w:r w:rsidR="00820181">
          <w:rPr>
            <w:noProof/>
            <w:webHidden/>
          </w:rPr>
          <w:fldChar w:fldCharType="begin"/>
        </w:r>
        <w:r w:rsidR="00820181">
          <w:rPr>
            <w:noProof/>
            <w:webHidden/>
          </w:rPr>
          <w:instrText xml:space="preserve"> PAGEREF _Toc534899396 \h </w:instrText>
        </w:r>
        <w:r w:rsidR="00820181">
          <w:rPr>
            <w:noProof/>
            <w:webHidden/>
          </w:rPr>
        </w:r>
        <w:r w:rsidR="00820181">
          <w:rPr>
            <w:noProof/>
            <w:webHidden/>
          </w:rPr>
          <w:fldChar w:fldCharType="separate"/>
        </w:r>
        <w:r w:rsidR="00820181">
          <w:rPr>
            <w:noProof/>
            <w:webHidden/>
          </w:rPr>
          <w:t>22</w:t>
        </w:r>
        <w:r w:rsidR="00820181">
          <w:rPr>
            <w:noProof/>
            <w:webHidden/>
          </w:rPr>
          <w:fldChar w:fldCharType="end"/>
        </w:r>
      </w:hyperlink>
    </w:p>
    <w:p w14:paraId="08F563F1" w14:textId="2887C399" w:rsidR="00820181" w:rsidRDefault="00E732B3">
      <w:pPr>
        <w:pStyle w:val="TOC3"/>
        <w:tabs>
          <w:tab w:val="right" w:leader="dot" w:pos="9350"/>
        </w:tabs>
        <w:rPr>
          <w:rFonts w:asciiTheme="minorHAnsi" w:eastAsiaTheme="minorEastAsia" w:hAnsiTheme="minorHAnsi" w:cstheme="minorBidi"/>
          <w:noProof/>
          <w:sz w:val="22"/>
          <w:szCs w:val="22"/>
        </w:rPr>
      </w:pPr>
      <w:hyperlink w:anchor="_Toc534899397" w:history="1">
        <w:r w:rsidR="00820181" w:rsidRPr="000777BC">
          <w:rPr>
            <w:rStyle w:val="Hyperlink"/>
            <w:noProof/>
          </w:rPr>
          <w:t>3.3.3 binary property</w:t>
        </w:r>
        <w:r w:rsidR="00820181">
          <w:rPr>
            <w:noProof/>
            <w:webHidden/>
          </w:rPr>
          <w:tab/>
        </w:r>
        <w:r w:rsidR="00820181">
          <w:rPr>
            <w:noProof/>
            <w:webHidden/>
          </w:rPr>
          <w:fldChar w:fldCharType="begin"/>
        </w:r>
        <w:r w:rsidR="00820181">
          <w:rPr>
            <w:noProof/>
            <w:webHidden/>
          </w:rPr>
          <w:instrText xml:space="preserve"> PAGEREF _Toc534899397 \h </w:instrText>
        </w:r>
        <w:r w:rsidR="00820181">
          <w:rPr>
            <w:noProof/>
            <w:webHidden/>
          </w:rPr>
        </w:r>
        <w:r w:rsidR="00820181">
          <w:rPr>
            <w:noProof/>
            <w:webHidden/>
          </w:rPr>
          <w:fldChar w:fldCharType="separate"/>
        </w:r>
        <w:r w:rsidR="00820181">
          <w:rPr>
            <w:noProof/>
            <w:webHidden/>
          </w:rPr>
          <w:t>22</w:t>
        </w:r>
        <w:r w:rsidR="00820181">
          <w:rPr>
            <w:noProof/>
            <w:webHidden/>
          </w:rPr>
          <w:fldChar w:fldCharType="end"/>
        </w:r>
      </w:hyperlink>
    </w:p>
    <w:p w14:paraId="4907BD16" w14:textId="510A50DE" w:rsidR="00820181" w:rsidRDefault="00E732B3">
      <w:pPr>
        <w:pStyle w:val="TOC2"/>
        <w:tabs>
          <w:tab w:val="right" w:leader="dot" w:pos="9350"/>
        </w:tabs>
        <w:rPr>
          <w:rFonts w:asciiTheme="minorHAnsi" w:eastAsiaTheme="minorEastAsia" w:hAnsiTheme="minorHAnsi" w:cstheme="minorBidi"/>
          <w:noProof/>
          <w:sz w:val="22"/>
          <w:szCs w:val="22"/>
        </w:rPr>
      </w:pPr>
      <w:hyperlink w:anchor="_Toc534899398" w:history="1">
        <w:r w:rsidR="00820181" w:rsidRPr="000777BC">
          <w:rPr>
            <w:rStyle w:val="Hyperlink"/>
            <w:noProof/>
          </w:rPr>
          <w:t>3.4 fileLocation objects</w:t>
        </w:r>
        <w:r w:rsidR="00820181">
          <w:rPr>
            <w:noProof/>
            <w:webHidden/>
          </w:rPr>
          <w:tab/>
        </w:r>
        <w:r w:rsidR="00820181">
          <w:rPr>
            <w:noProof/>
            <w:webHidden/>
          </w:rPr>
          <w:fldChar w:fldCharType="begin"/>
        </w:r>
        <w:r w:rsidR="00820181">
          <w:rPr>
            <w:noProof/>
            <w:webHidden/>
          </w:rPr>
          <w:instrText xml:space="preserve"> PAGEREF _Toc534899398 \h </w:instrText>
        </w:r>
        <w:r w:rsidR="00820181">
          <w:rPr>
            <w:noProof/>
            <w:webHidden/>
          </w:rPr>
        </w:r>
        <w:r w:rsidR="00820181">
          <w:rPr>
            <w:noProof/>
            <w:webHidden/>
          </w:rPr>
          <w:fldChar w:fldCharType="separate"/>
        </w:r>
        <w:r w:rsidR="00820181">
          <w:rPr>
            <w:noProof/>
            <w:webHidden/>
          </w:rPr>
          <w:t>23</w:t>
        </w:r>
        <w:r w:rsidR="00820181">
          <w:rPr>
            <w:noProof/>
            <w:webHidden/>
          </w:rPr>
          <w:fldChar w:fldCharType="end"/>
        </w:r>
      </w:hyperlink>
    </w:p>
    <w:p w14:paraId="48EDD919" w14:textId="6FD4DED6" w:rsidR="00820181" w:rsidRDefault="00E732B3">
      <w:pPr>
        <w:pStyle w:val="TOC3"/>
        <w:tabs>
          <w:tab w:val="right" w:leader="dot" w:pos="9350"/>
        </w:tabs>
        <w:rPr>
          <w:rFonts w:asciiTheme="minorHAnsi" w:eastAsiaTheme="minorEastAsia" w:hAnsiTheme="minorHAnsi" w:cstheme="minorBidi"/>
          <w:noProof/>
          <w:sz w:val="22"/>
          <w:szCs w:val="22"/>
        </w:rPr>
      </w:pPr>
      <w:hyperlink w:anchor="_Toc534899399" w:history="1">
        <w:r w:rsidR="00820181" w:rsidRPr="000777BC">
          <w:rPr>
            <w:rStyle w:val="Hyperlink"/>
            <w:noProof/>
          </w:rPr>
          <w:t>3.4.1 General</w:t>
        </w:r>
        <w:r w:rsidR="00820181">
          <w:rPr>
            <w:noProof/>
            <w:webHidden/>
          </w:rPr>
          <w:tab/>
        </w:r>
        <w:r w:rsidR="00820181">
          <w:rPr>
            <w:noProof/>
            <w:webHidden/>
          </w:rPr>
          <w:fldChar w:fldCharType="begin"/>
        </w:r>
        <w:r w:rsidR="00820181">
          <w:rPr>
            <w:noProof/>
            <w:webHidden/>
          </w:rPr>
          <w:instrText xml:space="preserve"> PAGEREF _Toc534899399 \h </w:instrText>
        </w:r>
        <w:r w:rsidR="00820181">
          <w:rPr>
            <w:noProof/>
            <w:webHidden/>
          </w:rPr>
        </w:r>
        <w:r w:rsidR="00820181">
          <w:rPr>
            <w:noProof/>
            <w:webHidden/>
          </w:rPr>
          <w:fldChar w:fldCharType="separate"/>
        </w:r>
        <w:r w:rsidR="00820181">
          <w:rPr>
            <w:noProof/>
            <w:webHidden/>
          </w:rPr>
          <w:t>23</w:t>
        </w:r>
        <w:r w:rsidR="00820181">
          <w:rPr>
            <w:noProof/>
            <w:webHidden/>
          </w:rPr>
          <w:fldChar w:fldCharType="end"/>
        </w:r>
      </w:hyperlink>
    </w:p>
    <w:p w14:paraId="67AE6155" w14:textId="13373820" w:rsidR="00820181" w:rsidRDefault="00E732B3">
      <w:pPr>
        <w:pStyle w:val="TOC3"/>
        <w:tabs>
          <w:tab w:val="right" w:leader="dot" w:pos="9350"/>
        </w:tabs>
        <w:rPr>
          <w:rFonts w:asciiTheme="minorHAnsi" w:eastAsiaTheme="minorEastAsia" w:hAnsiTheme="minorHAnsi" w:cstheme="minorBidi"/>
          <w:noProof/>
          <w:sz w:val="22"/>
          <w:szCs w:val="22"/>
        </w:rPr>
      </w:pPr>
      <w:hyperlink w:anchor="_Toc534899400" w:history="1">
        <w:r w:rsidR="00820181" w:rsidRPr="000777BC">
          <w:rPr>
            <w:rStyle w:val="Hyperlink"/>
            <w:noProof/>
          </w:rPr>
          <w:t>3.4.2 Constraints</w:t>
        </w:r>
        <w:r w:rsidR="00820181">
          <w:rPr>
            <w:noProof/>
            <w:webHidden/>
          </w:rPr>
          <w:tab/>
        </w:r>
        <w:r w:rsidR="00820181">
          <w:rPr>
            <w:noProof/>
            <w:webHidden/>
          </w:rPr>
          <w:fldChar w:fldCharType="begin"/>
        </w:r>
        <w:r w:rsidR="00820181">
          <w:rPr>
            <w:noProof/>
            <w:webHidden/>
          </w:rPr>
          <w:instrText xml:space="preserve"> PAGEREF _Toc534899400 \h </w:instrText>
        </w:r>
        <w:r w:rsidR="00820181">
          <w:rPr>
            <w:noProof/>
            <w:webHidden/>
          </w:rPr>
        </w:r>
        <w:r w:rsidR="00820181">
          <w:rPr>
            <w:noProof/>
            <w:webHidden/>
          </w:rPr>
          <w:fldChar w:fldCharType="separate"/>
        </w:r>
        <w:r w:rsidR="00820181">
          <w:rPr>
            <w:noProof/>
            <w:webHidden/>
          </w:rPr>
          <w:t>23</w:t>
        </w:r>
        <w:r w:rsidR="00820181">
          <w:rPr>
            <w:noProof/>
            <w:webHidden/>
          </w:rPr>
          <w:fldChar w:fldCharType="end"/>
        </w:r>
      </w:hyperlink>
    </w:p>
    <w:p w14:paraId="27D8DE22" w14:textId="1BCCB57D" w:rsidR="00820181" w:rsidRDefault="00E732B3">
      <w:pPr>
        <w:pStyle w:val="TOC3"/>
        <w:tabs>
          <w:tab w:val="right" w:leader="dot" w:pos="9350"/>
        </w:tabs>
        <w:rPr>
          <w:rFonts w:asciiTheme="minorHAnsi" w:eastAsiaTheme="minorEastAsia" w:hAnsiTheme="minorHAnsi" w:cstheme="minorBidi"/>
          <w:noProof/>
          <w:sz w:val="22"/>
          <w:szCs w:val="22"/>
        </w:rPr>
      </w:pPr>
      <w:hyperlink w:anchor="_Toc534899401" w:history="1">
        <w:r w:rsidR="00820181" w:rsidRPr="000777BC">
          <w:rPr>
            <w:rStyle w:val="Hyperlink"/>
            <w:noProof/>
          </w:rPr>
          <w:t>3.4.3 uri property</w:t>
        </w:r>
        <w:r w:rsidR="00820181">
          <w:rPr>
            <w:noProof/>
            <w:webHidden/>
          </w:rPr>
          <w:tab/>
        </w:r>
        <w:r w:rsidR="00820181">
          <w:rPr>
            <w:noProof/>
            <w:webHidden/>
          </w:rPr>
          <w:fldChar w:fldCharType="begin"/>
        </w:r>
        <w:r w:rsidR="00820181">
          <w:rPr>
            <w:noProof/>
            <w:webHidden/>
          </w:rPr>
          <w:instrText xml:space="preserve"> PAGEREF _Toc534899401 \h </w:instrText>
        </w:r>
        <w:r w:rsidR="00820181">
          <w:rPr>
            <w:noProof/>
            <w:webHidden/>
          </w:rPr>
        </w:r>
        <w:r w:rsidR="00820181">
          <w:rPr>
            <w:noProof/>
            <w:webHidden/>
          </w:rPr>
          <w:fldChar w:fldCharType="separate"/>
        </w:r>
        <w:r w:rsidR="00820181">
          <w:rPr>
            <w:noProof/>
            <w:webHidden/>
          </w:rPr>
          <w:t>23</w:t>
        </w:r>
        <w:r w:rsidR="00820181">
          <w:rPr>
            <w:noProof/>
            <w:webHidden/>
          </w:rPr>
          <w:fldChar w:fldCharType="end"/>
        </w:r>
      </w:hyperlink>
    </w:p>
    <w:p w14:paraId="45CE998A" w14:textId="64A72EAD" w:rsidR="00820181" w:rsidRDefault="00E732B3">
      <w:pPr>
        <w:pStyle w:val="TOC3"/>
        <w:tabs>
          <w:tab w:val="right" w:leader="dot" w:pos="9350"/>
        </w:tabs>
        <w:rPr>
          <w:rFonts w:asciiTheme="minorHAnsi" w:eastAsiaTheme="minorEastAsia" w:hAnsiTheme="minorHAnsi" w:cstheme="minorBidi"/>
          <w:noProof/>
          <w:sz w:val="22"/>
          <w:szCs w:val="22"/>
        </w:rPr>
      </w:pPr>
      <w:hyperlink w:anchor="_Toc534899402" w:history="1">
        <w:r w:rsidR="00820181" w:rsidRPr="000777BC">
          <w:rPr>
            <w:rStyle w:val="Hyperlink"/>
            <w:noProof/>
          </w:rPr>
          <w:t>3.4.4 uriBaseId property</w:t>
        </w:r>
        <w:r w:rsidR="00820181">
          <w:rPr>
            <w:noProof/>
            <w:webHidden/>
          </w:rPr>
          <w:tab/>
        </w:r>
        <w:r w:rsidR="00820181">
          <w:rPr>
            <w:noProof/>
            <w:webHidden/>
          </w:rPr>
          <w:fldChar w:fldCharType="begin"/>
        </w:r>
        <w:r w:rsidR="00820181">
          <w:rPr>
            <w:noProof/>
            <w:webHidden/>
          </w:rPr>
          <w:instrText xml:space="preserve"> PAGEREF _Toc534899402 \h </w:instrText>
        </w:r>
        <w:r w:rsidR="00820181">
          <w:rPr>
            <w:noProof/>
            <w:webHidden/>
          </w:rPr>
        </w:r>
        <w:r w:rsidR="00820181">
          <w:rPr>
            <w:noProof/>
            <w:webHidden/>
          </w:rPr>
          <w:fldChar w:fldCharType="separate"/>
        </w:r>
        <w:r w:rsidR="00820181">
          <w:rPr>
            <w:noProof/>
            <w:webHidden/>
          </w:rPr>
          <w:t>23</w:t>
        </w:r>
        <w:r w:rsidR="00820181">
          <w:rPr>
            <w:noProof/>
            <w:webHidden/>
          </w:rPr>
          <w:fldChar w:fldCharType="end"/>
        </w:r>
      </w:hyperlink>
    </w:p>
    <w:p w14:paraId="21E51F26" w14:textId="0CADE9E8" w:rsidR="00820181" w:rsidRDefault="00E732B3">
      <w:pPr>
        <w:pStyle w:val="TOC3"/>
        <w:tabs>
          <w:tab w:val="right" w:leader="dot" w:pos="9350"/>
        </w:tabs>
        <w:rPr>
          <w:rFonts w:asciiTheme="minorHAnsi" w:eastAsiaTheme="minorEastAsia" w:hAnsiTheme="minorHAnsi" w:cstheme="minorBidi"/>
          <w:noProof/>
          <w:sz w:val="22"/>
          <w:szCs w:val="22"/>
        </w:rPr>
      </w:pPr>
      <w:hyperlink w:anchor="_Toc534899403" w:history="1">
        <w:r w:rsidR="00820181" w:rsidRPr="000777BC">
          <w:rPr>
            <w:rStyle w:val="Hyperlink"/>
            <w:noProof/>
          </w:rPr>
          <w:t>3.4.5 fileIndex property</w:t>
        </w:r>
        <w:r w:rsidR="00820181">
          <w:rPr>
            <w:noProof/>
            <w:webHidden/>
          </w:rPr>
          <w:tab/>
        </w:r>
        <w:r w:rsidR="00820181">
          <w:rPr>
            <w:noProof/>
            <w:webHidden/>
          </w:rPr>
          <w:fldChar w:fldCharType="begin"/>
        </w:r>
        <w:r w:rsidR="00820181">
          <w:rPr>
            <w:noProof/>
            <w:webHidden/>
          </w:rPr>
          <w:instrText xml:space="preserve"> PAGEREF _Toc534899403 \h </w:instrText>
        </w:r>
        <w:r w:rsidR="00820181">
          <w:rPr>
            <w:noProof/>
            <w:webHidden/>
          </w:rPr>
        </w:r>
        <w:r w:rsidR="00820181">
          <w:rPr>
            <w:noProof/>
            <w:webHidden/>
          </w:rPr>
          <w:fldChar w:fldCharType="separate"/>
        </w:r>
        <w:r w:rsidR="00820181">
          <w:rPr>
            <w:noProof/>
            <w:webHidden/>
          </w:rPr>
          <w:t>25</w:t>
        </w:r>
        <w:r w:rsidR="00820181">
          <w:rPr>
            <w:noProof/>
            <w:webHidden/>
          </w:rPr>
          <w:fldChar w:fldCharType="end"/>
        </w:r>
      </w:hyperlink>
    </w:p>
    <w:p w14:paraId="6DE8AA60" w14:textId="2301036B" w:rsidR="00820181" w:rsidRDefault="00E732B3">
      <w:pPr>
        <w:pStyle w:val="TOC3"/>
        <w:tabs>
          <w:tab w:val="right" w:leader="dot" w:pos="9350"/>
        </w:tabs>
        <w:rPr>
          <w:rFonts w:asciiTheme="minorHAnsi" w:eastAsiaTheme="minorEastAsia" w:hAnsiTheme="minorHAnsi" w:cstheme="minorBidi"/>
          <w:noProof/>
          <w:sz w:val="22"/>
          <w:szCs w:val="22"/>
        </w:rPr>
      </w:pPr>
      <w:hyperlink w:anchor="_Toc534899404" w:history="1">
        <w:r w:rsidR="00820181" w:rsidRPr="000777BC">
          <w:rPr>
            <w:rStyle w:val="Hyperlink"/>
            <w:noProof/>
          </w:rPr>
          <w:t>3.4.6 Guidance on the use of fileLocation objects</w:t>
        </w:r>
        <w:r w:rsidR="00820181">
          <w:rPr>
            <w:noProof/>
            <w:webHidden/>
          </w:rPr>
          <w:tab/>
        </w:r>
        <w:r w:rsidR="00820181">
          <w:rPr>
            <w:noProof/>
            <w:webHidden/>
          </w:rPr>
          <w:fldChar w:fldCharType="begin"/>
        </w:r>
        <w:r w:rsidR="00820181">
          <w:rPr>
            <w:noProof/>
            <w:webHidden/>
          </w:rPr>
          <w:instrText xml:space="preserve"> PAGEREF _Toc534899404 \h </w:instrText>
        </w:r>
        <w:r w:rsidR="00820181">
          <w:rPr>
            <w:noProof/>
            <w:webHidden/>
          </w:rPr>
        </w:r>
        <w:r w:rsidR="00820181">
          <w:rPr>
            <w:noProof/>
            <w:webHidden/>
          </w:rPr>
          <w:fldChar w:fldCharType="separate"/>
        </w:r>
        <w:r w:rsidR="00820181">
          <w:rPr>
            <w:noProof/>
            <w:webHidden/>
          </w:rPr>
          <w:t>26</w:t>
        </w:r>
        <w:r w:rsidR="00820181">
          <w:rPr>
            <w:noProof/>
            <w:webHidden/>
          </w:rPr>
          <w:fldChar w:fldCharType="end"/>
        </w:r>
      </w:hyperlink>
    </w:p>
    <w:p w14:paraId="11DD2036" w14:textId="50A4AF78" w:rsidR="00820181" w:rsidRDefault="00E732B3">
      <w:pPr>
        <w:pStyle w:val="TOC2"/>
        <w:tabs>
          <w:tab w:val="right" w:leader="dot" w:pos="9350"/>
        </w:tabs>
        <w:rPr>
          <w:rFonts w:asciiTheme="minorHAnsi" w:eastAsiaTheme="minorEastAsia" w:hAnsiTheme="minorHAnsi" w:cstheme="minorBidi"/>
          <w:noProof/>
          <w:sz w:val="22"/>
          <w:szCs w:val="22"/>
        </w:rPr>
      </w:pPr>
      <w:hyperlink w:anchor="_Toc534899405" w:history="1">
        <w:r w:rsidR="00820181" w:rsidRPr="000777BC">
          <w:rPr>
            <w:rStyle w:val="Hyperlink"/>
            <w:noProof/>
          </w:rPr>
          <w:t>3.5 String properties</w:t>
        </w:r>
        <w:r w:rsidR="00820181">
          <w:rPr>
            <w:noProof/>
            <w:webHidden/>
          </w:rPr>
          <w:tab/>
        </w:r>
        <w:r w:rsidR="00820181">
          <w:rPr>
            <w:noProof/>
            <w:webHidden/>
          </w:rPr>
          <w:fldChar w:fldCharType="begin"/>
        </w:r>
        <w:r w:rsidR="00820181">
          <w:rPr>
            <w:noProof/>
            <w:webHidden/>
          </w:rPr>
          <w:instrText xml:space="preserve"> PAGEREF _Toc534899405 \h </w:instrText>
        </w:r>
        <w:r w:rsidR="00820181">
          <w:rPr>
            <w:noProof/>
            <w:webHidden/>
          </w:rPr>
        </w:r>
        <w:r w:rsidR="00820181">
          <w:rPr>
            <w:noProof/>
            <w:webHidden/>
          </w:rPr>
          <w:fldChar w:fldCharType="separate"/>
        </w:r>
        <w:r w:rsidR="00820181">
          <w:rPr>
            <w:noProof/>
            <w:webHidden/>
          </w:rPr>
          <w:t>26</w:t>
        </w:r>
        <w:r w:rsidR="00820181">
          <w:rPr>
            <w:noProof/>
            <w:webHidden/>
          </w:rPr>
          <w:fldChar w:fldCharType="end"/>
        </w:r>
      </w:hyperlink>
    </w:p>
    <w:p w14:paraId="6B296A7E" w14:textId="47E451CE" w:rsidR="00820181" w:rsidRDefault="00E732B3">
      <w:pPr>
        <w:pStyle w:val="TOC3"/>
        <w:tabs>
          <w:tab w:val="right" w:leader="dot" w:pos="9350"/>
        </w:tabs>
        <w:rPr>
          <w:rFonts w:asciiTheme="minorHAnsi" w:eastAsiaTheme="minorEastAsia" w:hAnsiTheme="minorHAnsi" w:cstheme="minorBidi"/>
          <w:noProof/>
          <w:sz w:val="22"/>
          <w:szCs w:val="22"/>
        </w:rPr>
      </w:pPr>
      <w:hyperlink w:anchor="_Toc534899406" w:history="1">
        <w:r w:rsidR="00820181" w:rsidRPr="000777BC">
          <w:rPr>
            <w:rStyle w:val="Hyperlink"/>
            <w:noProof/>
          </w:rPr>
          <w:t>3.5.1 General</w:t>
        </w:r>
        <w:r w:rsidR="00820181">
          <w:rPr>
            <w:noProof/>
            <w:webHidden/>
          </w:rPr>
          <w:tab/>
        </w:r>
        <w:r w:rsidR="00820181">
          <w:rPr>
            <w:noProof/>
            <w:webHidden/>
          </w:rPr>
          <w:fldChar w:fldCharType="begin"/>
        </w:r>
        <w:r w:rsidR="00820181">
          <w:rPr>
            <w:noProof/>
            <w:webHidden/>
          </w:rPr>
          <w:instrText xml:space="preserve"> PAGEREF _Toc534899406 \h </w:instrText>
        </w:r>
        <w:r w:rsidR="00820181">
          <w:rPr>
            <w:noProof/>
            <w:webHidden/>
          </w:rPr>
        </w:r>
        <w:r w:rsidR="00820181">
          <w:rPr>
            <w:noProof/>
            <w:webHidden/>
          </w:rPr>
          <w:fldChar w:fldCharType="separate"/>
        </w:r>
        <w:r w:rsidR="00820181">
          <w:rPr>
            <w:noProof/>
            <w:webHidden/>
          </w:rPr>
          <w:t>26</w:t>
        </w:r>
        <w:r w:rsidR="00820181">
          <w:rPr>
            <w:noProof/>
            <w:webHidden/>
          </w:rPr>
          <w:fldChar w:fldCharType="end"/>
        </w:r>
      </w:hyperlink>
    </w:p>
    <w:p w14:paraId="2EE74A6D" w14:textId="6D864582" w:rsidR="00820181" w:rsidRDefault="00E732B3">
      <w:pPr>
        <w:pStyle w:val="TOC3"/>
        <w:tabs>
          <w:tab w:val="right" w:leader="dot" w:pos="9350"/>
        </w:tabs>
        <w:rPr>
          <w:rFonts w:asciiTheme="minorHAnsi" w:eastAsiaTheme="minorEastAsia" w:hAnsiTheme="minorHAnsi" w:cstheme="minorBidi"/>
          <w:noProof/>
          <w:sz w:val="22"/>
          <w:szCs w:val="22"/>
        </w:rPr>
      </w:pPr>
      <w:hyperlink w:anchor="_Toc534899407" w:history="1">
        <w:r w:rsidR="00820181" w:rsidRPr="000777BC">
          <w:rPr>
            <w:rStyle w:val="Hyperlink"/>
            <w:noProof/>
          </w:rPr>
          <w:t>3.5.2 Redactable string properties</w:t>
        </w:r>
        <w:r w:rsidR="00820181">
          <w:rPr>
            <w:noProof/>
            <w:webHidden/>
          </w:rPr>
          <w:tab/>
        </w:r>
        <w:r w:rsidR="00820181">
          <w:rPr>
            <w:noProof/>
            <w:webHidden/>
          </w:rPr>
          <w:fldChar w:fldCharType="begin"/>
        </w:r>
        <w:r w:rsidR="00820181">
          <w:rPr>
            <w:noProof/>
            <w:webHidden/>
          </w:rPr>
          <w:instrText xml:space="preserve"> PAGEREF _Toc534899407 \h </w:instrText>
        </w:r>
        <w:r w:rsidR="00820181">
          <w:rPr>
            <w:noProof/>
            <w:webHidden/>
          </w:rPr>
        </w:r>
        <w:r w:rsidR="00820181">
          <w:rPr>
            <w:noProof/>
            <w:webHidden/>
          </w:rPr>
          <w:fldChar w:fldCharType="separate"/>
        </w:r>
        <w:r w:rsidR="00820181">
          <w:rPr>
            <w:noProof/>
            <w:webHidden/>
          </w:rPr>
          <w:t>26</w:t>
        </w:r>
        <w:r w:rsidR="00820181">
          <w:rPr>
            <w:noProof/>
            <w:webHidden/>
          </w:rPr>
          <w:fldChar w:fldCharType="end"/>
        </w:r>
      </w:hyperlink>
    </w:p>
    <w:p w14:paraId="7A1F0BBD" w14:textId="79D3155A" w:rsidR="00820181" w:rsidRDefault="00E732B3">
      <w:pPr>
        <w:pStyle w:val="TOC3"/>
        <w:tabs>
          <w:tab w:val="right" w:leader="dot" w:pos="9350"/>
        </w:tabs>
        <w:rPr>
          <w:rFonts w:asciiTheme="minorHAnsi" w:eastAsiaTheme="minorEastAsia" w:hAnsiTheme="minorHAnsi" w:cstheme="minorBidi"/>
          <w:noProof/>
          <w:sz w:val="22"/>
          <w:szCs w:val="22"/>
        </w:rPr>
      </w:pPr>
      <w:hyperlink w:anchor="_Toc534899408" w:history="1">
        <w:r w:rsidR="00820181" w:rsidRPr="000777BC">
          <w:rPr>
            <w:rStyle w:val="Hyperlink"/>
            <w:noProof/>
          </w:rPr>
          <w:t>3.5.3 GUID-valued string properties</w:t>
        </w:r>
        <w:r w:rsidR="00820181">
          <w:rPr>
            <w:noProof/>
            <w:webHidden/>
          </w:rPr>
          <w:tab/>
        </w:r>
        <w:r w:rsidR="00820181">
          <w:rPr>
            <w:noProof/>
            <w:webHidden/>
          </w:rPr>
          <w:fldChar w:fldCharType="begin"/>
        </w:r>
        <w:r w:rsidR="00820181">
          <w:rPr>
            <w:noProof/>
            <w:webHidden/>
          </w:rPr>
          <w:instrText xml:space="preserve"> PAGEREF _Toc534899408 \h </w:instrText>
        </w:r>
        <w:r w:rsidR="00820181">
          <w:rPr>
            <w:noProof/>
            <w:webHidden/>
          </w:rPr>
        </w:r>
        <w:r w:rsidR="00820181">
          <w:rPr>
            <w:noProof/>
            <w:webHidden/>
          </w:rPr>
          <w:fldChar w:fldCharType="separate"/>
        </w:r>
        <w:r w:rsidR="00820181">
          <w:rPr>
            <w:noProof/>
            <w:webHidden/>
          </w:rPr>
          <w:t>27</w:t>
        </w:r>
        <w:r w:rsidR="00820181">
          <w:rPr>
            <w:noProof/>
            <w:webHidden/>
          </w:rPr>
          <w:fldChar w:fldCharType="end"/>
        </w:r>
      </w:hyperlink>
    </w:p>
    <w:p w14:paraId="14125131" w14:textId="1A68551A" w:rsidR="00820181" w:rsidRDefault="00E732B3">
      <w:pPr>
        <w:pStyle w:val="TOC3"/>
        <w:tabs>
          <w:tab w:val="right" w:leader="dot" w:pos="9350"/>
        </w:tabs>
        <w:rPr>
          <w:rFonts w:asciiTheme="minorHAnsi" w:eastAsiaTheme="minorEastAsia" w:hAnsiTheme="minorHAnsi" w:cstheme="minorBidi"/>
          <w:noProof/>
          <w:sz w:val="22"/>
          <w:szCs w:val="22"/>
        </w:rPr>
      </w:pPr>
      <w:hyperlink w:anchor="_Toc534899409" w:history="1">
        <w:r w:rsidR="00820181" w:rsidRPr="000777BC">
          <w:rPr>
            <w:rStyle w:val="Hyperlink"/>
            <w:noProof/>
          </w:rPr>
          <w:t>3.5.4 Hierarchical strings</w:t>
        </w:r>
        <w:r w:rsidR="00820181">
          <w:rPr>
            <w:noProof/>
            <w:webHidden/>
          </w:rPr>
          <w:tab/>
        </w:r>
        <w:r w:rsidR="00820181">
          <w:rPr>
            <w:noProof/>
            <w:webHidden/>
          </w:rPr>
          <w:fldChar w:fldCharType="begin"/>
        </w:r>
        <w:r w:rsidR="00820181">
          <w:rPr>
            <w:noProof/>
            <w:webHidden/>
          </w:rPr>
          <w:instrText xml:space="preserve"> PAGEREF _Toc534899409 \h </w:instrText>
        </w:r>
        <w:r w:rsidR="00820181">
          <w:rPr>
            <w:noProof/>
            <w:webHidden/>
          </w:rPr>
        </w:r>
        <w:r w:rsidR="00820181">
          <w:rPr>
            <w:noProof/>
            <w:webHidden/>
          </w:rPr>
          <w:fldChar w:fldCharType="separate"/>
        </w:r>
        <w:r w:rsidR="00820181">
          <w:rPr>
            <w:noProof/>
            <w:webHidden/>
          </w:rPr>
          <w:t>27</w:t>
        </w:r>
        <w:r w:rsidR="00820181">
          <w:rPr>
            <w:noProof/>
            <w:webHidden/>
          </w:rPr>
          <w:fldChar w:fldCharType="end"/>
        </w:r>
      </w:hyperlink>
    </w:p>
    <w:p w14:paraId="1DC17E46" w14:textId="3BE4116B" w:rsidR="00820181" w:rsidRDefault="00E732B3">
      <w:pPr>
        <w:pStyle w:val="TOC4"/>
        <w:tabs>
          <w:tab w:val="right" w:leader="dot" w:pos="9350"/>
        </w:tabs>
        <w:rPr>
          <w:rFonts w:asciiTheme="minorHAnsi" w:eastAsiaTheme="minorEastAsia" w:hAnsiTheme="minorHAnsi" w:cstheme="minorBidi"/>
          <w:noProof/>
          <w:sz w:val="22"/>
          <w:szCs w:val="22"/>
        </w:rPr>
      </w:pPr>
      <w:hyperlink w:anchor="_Toc534899410" w:history="1">
        <w:r w:rsidR="00820181" w:rsidRPr="000777BC">
          <w:rPr>
            <w:rStyle w:val="Hyperlink"/>
            <w:noProof/>
          </w:rPr>
          <w:t>3.5.4.1 General</w:t>
        </w:r>
        <w:r w:rsidR="00820181">
          <w:rPr>
            <w:noProof/>
            <w:webHidden/>
          </w:rPr>
          <w:tab/>
        </w:r>
        <w:r w:rsidR="00820181">
          <w:rPr>
            <w:noProof/>
            <w:webHidden/>
          </w:rPr>
          <w:fldChar w:fldCharType="begin"/>
        </w:r>
        <w:r w:rsidR="00820181">
          <w:rPr>
            <w:noProof/>
            <w:webHidden/>
          </w:rPr>
          <w:instrText xml:space="preserve"> PAGEREF _Toc534899410 \h </w:instrText>
        </w:r>
        <w:r w:rsidR="00820181">
          <w:rPr>
            <w:noProof/>
            <w:webHidden/>
          </w:rPr>
        </w:r>
        <w:r w:rsidR="00820181">
          <w:rPr>
            <w:noProof/>
            <w:webHidden/>
          </w:rPr>
          <w:fldChar w:fldCharType="separate"/>
        </w:r>
        <w:r w:rsidR="00820181">
          <w:rPr>
            <w:noProof/>
            <w:webHidden/>
          </w:rPr>
          <w:t>27</w:t>
        </w:r>
        <w:r w:rsidR="00820181">
          <w:rPr>
            <w:noProof/>
            <w:webHidden/>
          </w:rPr>
          <w:fldChar w:fldCharType="end"/>
        </w:r>
      </w:hyperlink>
    </w:p>
    <w:p w14:paraId="2316031F" w14:textId="4C65707A" w:rsidR="00820181" w:rsidRDefault="00E732B3">
      <w:pPr>
        <w:pStyle w:val="TOC4"/>
        <w:tabs>
          <w:tab w:val="right" w:leader="dot" w:pos="9350"/>
        </w:tabs>
        <w:rPr>
          <w:rFonts w:asciiTheme="minorHAnsi" w:eastAsiaTheme="minorEastAsia" w:hAnsiTheme="minorHAnsi" w:cstheme="minorBidi"/>
          <w:noProof/>
          <w:sz w:val="22"/>
          <w:szCs w:val="22"/>
        </w:rPr>
      </w:pPr>
      <w:hyperlink w:anchor="_Toc534899411" w:history="1">
        <w:r w:rsidR="00820181" w:rsidRPr="000777BC">
          <w:rPr>
            <w:rStyle w:val="Hyperlink"/>
            <w:noProof/>
          </w:rPr>
          <w:t>3.5.4.2 Versioned hierarchical strings</w:t>
        </w:r>
        <w:r w:rsidR="00820181">
          <w:rPr>
            <w:noProof/>
            <w:webHidden/>
          </w:rPr>
          <w:tab/>
        </w:r>
        <w:r w:rsidR="00820181">
          <w:rPr>
            <w:noProof/>
            <w:webHidden/>
          </w:rPr>
          <w:fldChar w:fldCharType="begin"/>
        </w:r>
        <w:r w:rsidR="00820181">
          <w:rPr>
            <w:noProof/>
            <w:webHidden/>
          </w:rPr>
          <w:instrText xml:space="preserve"> PAGEREF _Toc534899411 \h </w:instrText>
        </w:r>
        <w:r w:rsidR="00820181">
          <w:rPr>
            <w:noProof/>
            <w:webHidden/>
          </w:rPr>
        </w:r>
        <w:r w:rsidR="00820181">
          <w:rPr>
            <w:noProof/>
            <w:webHidden/>
          </w:rPr>
          <w:fldChar w:fldCharType="separate"/>
        </w:r>
        <w:r w:rsidR="00820181">
          <w:rPr>
            <w:noProof/>
            <w:webHidden/>
          </w:rPr>
          <w:t>27</w:t>
        </w:r>
        <w:r w:rsidR="00820181">
          <w:rPr>
            <w:noProof/>
            <w:webHidden/>
          </w:rPr>
          <w:fldChar w:fldCharType="end"/>
        </w:r>
      </w:hyperlink>
    </w:p>
    <w:p w14:paraId="1E827EE0" w14:textId="075B9856" w:rsidR="00820181" w:rsidRDefault="00E732B3">
      <w:pPr>
        <w:pStyle w:val="TOC2"/>
        <w:tabs>
          <w:tab w:val="right" w:leader="dot" w:pos="9350"/>
        </w:tabs>
        <w:rPr>
          <w:rFonts w:asciiTheme="minorHAnsi" w:eastAsiaTheme="minorEastAsia" w:hAnsiTheme="minorHAnsi" w:cstheme="minorBidi"/>
          <w:noProof/>
          <w:sz w:val="22"/>
          <w:szCs w:val="22"/>
        </w:rPr>
      </w:pPr>
      <w:hyperlink w:anchor="_Toc534899412" w:history="1">
        <w:r w:rsidR="00820181" w:rsidRPr="000777BC">
          <w:rPr>
            <w:rStyle w:val="Hyperlink"/>
            <w:noProof/>
          </w:rPr>
          <w:t>3.6 Object properties</w:t>
        </w:r>
        <w:r w:rsidR="00820181">
          <w:rPr>
            <w:noProof/>
            <w:webHidden/>
          </w:rPr>
          <w:tab/>
        </w:r>
        <w:r w:rsidR="00820181">
          <w:rPr>
            <w:noProof/>
            <w:webHidden/>
          </w:rPr>
          <w:fldChar w:fldCharType="begin"/>
        </w:r>
        <w:r w:rsidR="00820181">
          <w:rPr>
            <w:noProof/>
            <w:webHidden/>
          </w:rPr>
          <w:instrText xml:space="preserve"> PAGEREF _Toc534899412 \h </w:instrText>
        </w:r>
        <w:r w:rsidR="00820181">
          <w:rPr>
            <w:noProof/>
            <w:webHidden/>
          </w:rPr>
        </w:r>
        <w:r w:rsidR="00820181">
          <w:rPr>
            <w:noProof/>
            <w:webHidden/>
          </w:rPr>
          <w:fldChar w:fldCharType="separate"/>
        </w:r>
        <w:r w:rsidR="00820181">
          <w:rPr>
            <w:noProof/>
            <w:webHidden/>
          </w:rPr>
          <w:t>28</w:t>
        </w:r>
        <w:r w:rsidR="00820181">
          <w:rPr>
            <w:noProof/>
            <w:webHidden/>
          </w:rPr>
          <w:fldChar w:fldCharType="end"/>
        </w:r>
      </w:hyperlink>
    </w:p>
    <w:p w14:paraId="0F4A1D36" w14:textId="1A4070AA" w:rsidR="00820181" w:rsidRDefault="00E732B3">
      <w:pPr>
        <w:pStyle w:val="TOC2"/>
        <w:tabs>
          <w:tab w:val="right" w:leader="dot" w:pos="9350"/>
        </w:tabs>
        <w:rPr>
          <w:rFonts w:asciiTheme="minorHAnsi" w:eastAsiaTheme="minorEastAsia" w:hAnsiTheme="minorHAnsi" w:cstheme="minorBidi"/>
          <w:noProof/>
          <w:sz w:val="22"/>
          <w:szCs w:val="22"/>
        </w:rPr>
      </w:pPr>
      <w:hyperlink w:anchor="_Toc534899413" w:history="1">
        <w:r w:rsidR="00820181" w:rsidRPr="000777BC">
          <w:rPr>
            <w:rStyle w:val="Hyperlink"/>
            <w:noProof/>
          </w:rPr>
          <w:t>3.7 Array properties</w:t>
        </w:r>
        <w:r w:rsidR="00820181">
          <w:rPr>
            <w:noProof/>
            <w:webHidden/>
          </w:rPr>
          <w:tab/>
        </w:r>
        <w:r w:rsidR="00820181">
          <w:rPr>
            <w:noProof/>
            <w:webHidden/>
          </w:rPr>
          <w:fldChar w:fldCharType="begin"/>
        </w:r>
        <w:r w:rsidR="00820181">
          <w:rPr>
            <w:noProof/>
            <w:webHidden/>
          </w:rPr>
          <w:instrText xml:space="preserve"> PAGEREF _Toc534899413 \h </w:instrText>
        </w:r>
        <w:r w:rsidR="00820181">
          <w:rPr>
            <w:noProof/>
            <w:webHidden/>
          </w:rPr>
        </w:r>
        <w:r w:rsidR="00820181">
          <w:rPr>
            <w:noProof/>
            <w:webHidden/>
          </w:rPr>
          <w:fldChar w:fldCharType="separate"/>
        </w:r>
        <w:r w:rsidR="00820181">
          <w:rPr>
            <w:noProof/>
            <w:webHidden/>
          </w:rPr>
          <w:t>28</w:t>
        </w:r>
        <w:r w:rsidR="00820181">
          <w:rPr>
            <w:noProof/>
            <w:webHidden/>
          </w:rPr>
          <w:fldChar w:fldCharType="end"/>
        </w:r>
      </w:hyperlink>
    </w:p>
    <w:p w14:paraId="294F5F2F" w14:textId="02026271" w:rsidR="00820181" w:rsidRDefault="00E732B3">
      <w:pPr>
        <w:pStyle w:val="TOC3"/>
        <w:tabs>
          <w:tab w:val="right" w:leader="dot" w:pos="9350"/>
        </w:tabs>
        <w:rPr>
          <w:rFonts w:asciiTheme="minorHAnsi" w:eastAsiaTheme="minorEastAsia" w:hAnsiTheme="minorHAnsi" w:cstheme="minorBidi"/>
          <w:noProof/>
          <w:sz w:val="22"/>
          <w:szCs w:val="22"/>
        </w:rPr>
      </w:pPr>
      <w:hyperlink w:anchor="_Toc534899414" w:history="1">
        <w:r w:rsidR="00820181" w:rsidRPr="000777BC">
          <w:rPr>
            <w:rStyle w:val="Hyperlink"/>
            <w:noProof/>
          </w:rPr>
          <w:t>3.7.1 General</w:t>
        </w:r>
        <w:r w:rsidR="00820181">
          <w:rPr>
            <w:noProof/>
            <w:webHidden/>
          </w:rPr>
          <w:tab/>
        </w:r>
        <w:r w:rsidR="00820181">
          <w:rPr>
            <w:noProof/>
            <w:webHidden/>
          </w:rPr>
          <w:fldChar w:fldCharType="begin"/>
        </w:r>
        <w:r w:rsidR="00820181">
          <w:rPr>
            <w:noProof/>
            <w:webHidden/>
          </w:rPr>
          <w:instrText xml:space="preserve"> PAGEREF _Toc534899414 \h </w:instrText>
        </w:r>
        <w:r w:rsidR="00820181">
          <w:rPr>
            <w:noProof/>
            <w:webHidden/>
          </w:rPr>
        </w:r>
        <w:r w:rsidR="00820181">
          <w:rPr>
            <w:noProof/>
            <w:webHidden/>
          </w:rPr>
          <w:fldChar w:fldCharType="separate"/>
        </w:r>
        <w:r w:rsidR="00820181">
          <w:rPr>
            <w:noProof/>
            <w:webHidden/>
          </w:rPr>
          <w:t>28</w:t>
        </w:r>
        <w:r w:rsidR="00820181">
          <w:rPr>
            <w:noProof/>
            <w:webHidden/>
          </w:rPr>
          <w:fldChar w:fldCharType="end"/>
        </w:r>
      </w:hyperlink>
    </w:p>
    <w:p w14:paraId="65035B40" w14:textId="60D8025B" w:rsidR="00820181" w:rsidRDefault="00E732B3">
      <w:pPr>
        <w:pStyle w:val="TOC3"/>
        <w:tabs>
          <w:tab w:val="right" w:leader="dot" w:pos="9350"/>
        </w:tabs>
        <w:rPr>
          <w:rFonts w:asciiTheme="minorHAnsi" w:eastAsiaTheme="minorEastAsia" w:hAnsiTheme="minorHAnsi" w:cstheme="minorBidi"/>
          <w:noProof/>
          <w:sz w:val="22"/>
          <w:szCs w:val="22"/>
        </w:rPr>
      </w:pPr>
      <w:hyperlink w:anchor="_Toc534899415" w:history="1">
        <w:r w:rsidR="00820181" w:rsidRPr="000777BC">
          <w:rPr>
            <w:rStyle w:val="Hyperlink"/>
            <w:noProof/>
          </w:rPr>
          <w:t>3.7.2 Array properties with unique values</w:t>
        </w:r>
        <w:r w:rsidR="00820181">
          <w:rPr>
            <w:noProof/>
            <w:webHidden/>
          </w:rPr>
          <w:tab/>
        </w:r>
        <w:r w:rsidR="00820181">
          <w:rPr>
            <w:noProof/>
            <w:webHidden/>
          </w:rPr>
          <w:fldChar w:fldCharType="begin"/>
        </w:r>
        <w:r w:rsidR="00820181">
          <w:rPr>
            <w:noProof/>
            <w:webHidden/>
          </w:rPr>
          <w:instrText xml:space="preserve"> PAGEREF _Toc534899415 \h </w:instrText>
        </w:r>
        <w:r w:rsidR="00820181">
          <w:rPr>
            <w:noProof/>
            <w:webHidden/>
          </w:rPr>
        </w:r>
        <w:r w:rsidR="00820181">
          <w:rPr>
            <w:noProof/>
            <w:webHidden/>
          </w:rPr>
          <w:fldChar w:fldCharType="separate"/>
        </w:r>
        <w:r w:rsidR="00820181">
          <w:rPr>
            <w:noProof/>
            <w:webHidden/>
          </w:rPr>
          <w:t>28</w:t>
        </w:r>
        <w:r w:rsidR="00820181">
          <w:rPr>
            <w:noProof/>
            <w:webHidden/>
          </w:rPr>
          <w:fldChar w:fldCharType="end"/>
        </w:r>
      </w:hyperlink>
    </w:p>
    <w:p w14:paraId="4CD08389" w14:textId="67409704" w:rsidR="00820181" w:rsidRDefault="00E732B3">
      <w:pPr>
        <w:pStyle w:val="TOC2"/>
        <w:tabs>
          <w:tab w:val="right" w:leader="dot" w:pos="9350"/>
        </w:tabs>
        <w:rPr>
          <w:rFonts w:asciiTheme="minorHAnsi" w:eastAsiaTheme="minorEastAsia" w:hAnsiTheme="minorHAnsi" w:cstheme="minorBidi"/>
          <w:noProof/>
          <w:sz w:val="22"/>
          <w:szCs w:val="22"/>
        </w:rPr>
      </w:pPr>
      <w:hyperlink w:anchor="_Toc534899416" w:history="1">
        <w:r w:rsidR="00820181" w:rsidRPr="000777BC">
          <w:rPr>
            <w:rStyle w:val="Hyperlink"/>
            <w:noProof/>
          </w:rPr>
          <w:t>3.8 Property bags</w:t>
        </w:r>
        <w:r w:rsidR="00820181">
          <w:rPr>
            <w:noProof/>
            <w:webHidden/>
          </w:rPr>
          <w:tab/>
        </w:r>
        <w:r w:rsidR="00820181">
          <w:rPr>
            <w:noProof/>
            <w:webHidden/>
          </w:rPr>
          <w:fldChar w:fldCharType="begin"/>
        </w:r>
        <w:r w:rsidR="00820181">
          <w:rPr>
            <w:noProof/>
            <w:webHidden/>
          </w:rPr>
          <w:instrText xml:space="preserve"> PAGEREF _Toc534899416 \h </w:instrText>
        </w:r>
        <w:r w:rsidR="00820181">
          <w:rPr>
            <w:noProof/>
            <w:webHidden/>
          </w:rPr>
        </w:r>
        <w:r w:rsidR="00820181">
          <w:rPr>
            <w:noProof/>
            <w:webHidden/>
          </w:rPr>
          <w:fldChar w:fldCharType="separate"/>
        </w:r>
        <w:r w:rsidR="00820181">
          <w:rPr>
            <w:noProof/>
            <w:webHidden/>
          </w:rPr>
          <w:t>28</w:t>
        </w:r>
        <w:r w:rsidR="00820181">
          <w:rPr>
            <w:noProof/>
            <w:webHidden/>
          </w:rPr>
          <w:fldChar w:fldCharType="end"/>
        </w:r>
      </w:hyperlink>
    </w:p>
    <w:p w14:paraId="7652FE13" w14:textId="4BD6380C" w:rsidR="00820181" w:rsidRDefault="00E732B3">
      <w:pPr>
        <w:pStyle w:val="TOC3"/>
        <w:tabs>
          <w:tab w:val="right" w:leader="dot" w:pos="9350"/>
        </w:tabs>
        <w:rPr>
          <w:rFonts w:asciiTheme="minorHAnsi" w:eastAsiaTheme="minorEastAsia" w:hAnsiTheme="minorHAnsi" w:cstheme="minorBidi"/>
          <w:noProof/>
          <w:sz w:val="22"/>
          <w:szCs w:val="22"/>
        </w:rPr>
      </w:pPr>
      <w:hyperlink w:anchor="_Toc534899417" w:history="1">
        <w:r w:rsidR="00820181" w:rsidRPr="000777BC">
          <w:rPr>
            <w:rStyle w:val="Hyperlink"/>
            <w:noProof/>
          </w:rPr>
          <w:t>3.8.1 General</w:t>
        </w:r>
        <w:r w:rsidR="00820181">
          <w:rPr>
            <w:noProof/>
            <w:webHidden/>
          </w:rPr>
          <w:tab/>
        </w:r>
        <w:r w:rsidR="00820181">
          <w:rPr>
            <w:noProof/>
            <w:webHidden/>
          </w:rPr>
          <w:fldChar w:fldCharType="begin"/>
        </w:r>
        <w:r w:rsidR="00820181">
          <w:rPr>
            <w:noProof/>
            <w:webHidden/>
          </w:rPr>
          <w:instrText xml:space="preserve"> PAGEREF _Toc534899417 \h </w:instrText>
        </w:r>
        <w:r w:rsidR="00820181">
          <w:rPr>
            <w:noProof/>
            <w:webHidden/>
          </w:rPr>
        </w:r>
        <w:r w:rsidR="00820181">
          <w:rPr>
            <w:noProof/>
            <w:webHidden/>
          </w:rPr>
          <w:fldChar w:fldCharType="separate"/>
        </w:r>
        <w:r w:rsidR="00820181">
          <w:rPr>
            <w:noProof/>
            <w:webHidden/>
          </w:rPr>
          <w:t>28</w:t>
        </w:r>
        <w:r w:rsidR="00820181">
          <w:rPr>
            <w:noProof/>
            <w:webHidden/>
          </w:rPr>
          <w:fldChar w:fldCharType="end"/>
        </w:r>
      </w:hyperlink>
    </w:p>
    <w:p w14:paraId="68EA20E7" w14:textId="7AD5E562" w:rsidR="00820181" w:rsidRDefault="00E732B3">
      <w:pPr>
        <w:pStyle w:val="TOC3"/>
        <w:tabs>
          <w:tab w:val="right" w:leader="dot" w:pos="9350"/>
        </w:tabs>
        <w:rPr>
          <w:rFonts w:asciiTheme="minorHAnsi" w:eastAsiaTheme="minorEastAsia" w:hAnsiTheme="minorHAnsi" w:cstheme="minorBidi"/>
          <w:noProof/>
          <w:sz w:val="22"/>
          <w:szCs w:val="22"/>
        </w:rPr>
      </w:pPr>
      <w:hyperlink w:anchor="_Toc534899418" w:history="1">
        <w:r w:rsidR="00820181" w:rsidRPr="000777BC">
          <w:rPr>
            <w:rStyle w:val="Hyperlink"/>
            <w:noProof/>
          </w:rPr>
          <w:t>3.8.2 Tags</w:t>
        </w:r>
        <w:r w:rsidR="00820181">
          <w:rPr>
            <w:noProof/>
            <w:webHidden/>
          </w:rPr>
          <w:tab/>
        </w:r>
        <w:r w:rsidR="00820181">
          <w:rPr>
            <w:noProof/>
            <w:webHidden/>
          </w:rPr>
          <w:fldChar w:fldCharType="begin"/>
        </w:r>
        <w:r w:rsidR="00820181">
          <w:rPr>
            <w:noProof/>
            <w:webHidden/>
          </w:rPr>
          <w:instrText xml:space="preserve"> PAGEREF _Toc534899418 \h </w:instrText>
        </w:r>
        <w:r w:rsidR="00820181">
          <w:rPr>
            <w:noProof/>
            <w:webHidden/>
          </w:rPr>
        </w:r>
        <w:r w:rsidR="00820181">
          <w:rPr>
            <w:noProof/>
            <w:webHidden/>
          </w:rPr>
          <w:fldChar w:fldCharType="separate"/>
        </w:r>
        <w:r w:rsidR="00820181">
          <w:rPr>
            <w:noProof/>
            <w:webHidden/>
          </w:rPr>
          <w:t>29</w:t>
        </w:r>
        <w:r w:rsidR="00820181">
          <w:rPr>
            <w:noProof/>
            <w:webHidden/>
          </w:rPr>
          <w:fldChar w:fldCharType="end"/>
        </w:r>
      </w:hyperlink>
    </w:p>
    <w:p w14:paraId="78FD1D73" w14:textId="36EE5CA3" w:rsidR="00820181" w:rsidRDefault="00E732B3">
      <w:pPr>
        <w:pStyle w:val="TOC4"/>
        <w:tabs>
          <w:tab w:val="right" w:leader="dot" w:pos="9350"/>
        </w:tabs>
        <w:rPr>
          <w:rFonts w:asciiTheme="minorHAnsi" w:eastAsiaTheme="minorEastAsia" w:hAnsiTheme="minorHAnsi" w:cstheme="minorBidi"/>
          <w:noProof/>
          <w:sz w:val="22"/>
          <w:szCs w:val="22"/>
        </w:rPr>
      </w:pPr>
      <w:hyperlink w:anchor="_Toc534899419" w:history="1">
        <w:r w:rsidR="00820181" w:rsidRPr="000777BC">
          <w:rPr>
            <w:rStyle w:val="Hyperlink"/>
            <w:noProof/>
          </w:rPr>
          <w:t>3.8.2.1 General</w:t>
        </w:r>
        <w:r w:rsidR="00820181">
          <w:rPr>
            <w:noProof/>
            <w:webHidden/>
          </w:rPr>
          <w:tab/>
        </w:r>
        <w:r w:rsidR="00820181">
          <w:rPr>
            <w:noProof/>
            <w:webHidden/>
          </w:rPr>
          <w:fldChar w:fldCharType="begin"/>
        </w:r>
        <w:r w:rsidR="00820181">
          <w:rPr>
            <w:noProof/>
            <w:webHidden/>
          </w:rPr>
          <w:instrText xml:space="preserve"> PAGEREF _Toc534899419 \h </w:instrText>
        </w:r>
        <w:r w:rsidR="00820181">
          <w:rPr>
            <w:noProof/>
            <w:webHidden/>
          </w:rPr>
        </w:r>
        <w:r w:rsidR="00820181">
          <w:rPr>
            <w:noProof/>
            <w:webHidden/>
          </w:rPr>
          <w:fldChar w:fldCharType="separate"/>
        </w:r>
        <w:r w:rsidR="00820181">
          <w:rPr>
            <w:noProof/>
            <w:webHidden/>
          </w:rPr>
          <w:t>29</w:t>
        </w:r>
        <w:r w:rsidR="00820181">
          <w:rPr>
            <w:noProof/>
            <w:webHidden/>
          </w:rPr>
          <w:fldChar w:fldCharType="end"/>
        </w:r>
      </w:hyperlink>
    </w:p>
    <w:p w14:paraId="215FB552" w14:textId="22125FE5" w:rsidR="00820181" w:rsidRDefault="00E732B3">
      <w:pPr>
        <w:pStyle w:val="TOC4"/>
        <w:tabs>
          <w:tab w:val="right" w:leader="dot" w:pos="9350"/>
        </w:tabs>
        <w:rPr>
          <w:rFonts w:asciiTheme="minorHAnsi" w:eastAsiaTheme="minorEastAsia" w:hAnsiTheme="minorHAnsi" w:cstheme="minorBidi"/>
          <w:noProof/>
          <w:sz w:val="22"/>
          <w:szCs w:val="22"/>
        </w:rPr>
      </w:pPr>
      <w:hyperlink w:anchor="_Toc534899420" w:history="1">
        <w:r w:rsidR="00820181" w:rsidRPr="000777BC">
          <w:rPr>
            <w:rStyle w:val="Hyperlink"/>
            <w:noProof/>
          </w:rPr>
          <w:t>3.8.2.2 Tag metadata</w:t>
        </w:r>
        <w:r w:rsidR="00820181">
          <w:rPr>
            <w:noProof/>
            <w:webHidden/>
          </w:rPr>
          <w:tab/>
        </w:r>
        <w:r w:rsidR="00820181">
          <w:rPr>
            <w:noProof/>
            <w:webHidden/>
          </w:rPr>
          <w:fldChar w:fldCharType="begin"/>
        </w:r>
        <w:r w:rsidR="00820181">
          <w:rPr>
            <w:noProof/>
            <w:webHidden/>
          </w:rPr>
          <w:instrText xml:space="preserve"> PAGEREF _Toc534899420 \h </w:instrText>
        </w:r>
        <w:r w:rsidR="00820181">
          <w:rPr>
            <w:noProof/>
            <w:webHidden/>
          </w:rPr>
        </w:r>
        <w:r w:rsidR="00820181">
          <w:rPr>
            <w:noProof/>
            <w:webHidden/>
          </w:rPr>
          <w:fldChar w:fldCharType="separate"/>
        </w:r>
        <w:r w:rsidR="00820181">
          <w:rPr>
            <w:noProof/>
            <w:webHidden/>
          </w:rPr>
          <w:t>29</w:t>
        </w:r>
        <w:r w:rsidR="00820181">
          <w:rPr>
            <w:noProof/>
            <w:webHidden/>
          </w:rPr>
          <w:fldChar w:fldCharType="end"/>
        </w:r>
      </w:hyperlink>
    </w:p>
    <w:p w14:paraId="6FBBDE08" w14:textId="3970E802" w:rsidR="00820181" w:rsidRDefault="00E732B3">
      <w:pPr>
        <w:pStyle w:val="TOC2"/>
        <w:tabs>
          <w:tab w:val="right" w:leader="dot" w:pos="9350"/>
        </w:tabs>
        <w:rPr>
          <w:rFonts w:asciiTheme="minorHAnsi" w:eastAsiaTheme="minorEastAsia" w:hAnsiTheme="minorHAnsi" w:cstheme="minorBidi"/>
          <w:noProof/>
          <w:sz w:val="22"/>
          <w:szCs w:val="22"/>
        </w:rPr>
      </w:pPr>
      <w:hyperlink w:anchor="_Toc534899421" w:history="1">
        <w:r w:rsidR="00820181" w:rsidRPr="000777BC">
          <w:rPr>
            <w:rStyle w:val="Hyperlink"/>
            <w:noProof/>
          </w:rPr>
          <w:t>3.9 Date/time properties</w:t>
        </w:r>
        <w:r w:rsidR="00820181">
          <w:rPr>
            <w:noProof/>
            <w:webHidden/>
          </w:rPr>
          <w:tab/>
        </w:r>
        <w:r w:rsidR="00820181">
          <w:rPr>
            <w:noProof/>
            <w:webHidden/>
          </w:rPr>
          <w:fldChar w:fldCharType="begin"/>
        </w:r>
        <w:r w:rsidR="00820181">
          <w:rPr>
            <w:noProof/>
            <w:webHidden/>
          </w:rPr>
          <w:instrText xml:space="preserve"> PAGEREF _Toc534899421 \h </w:instrText>
        </w:r>
        <w:r w:rsidR="00820181">
          <w:rPr>
            <w:noProof/>
            <w:webHidden/>
          </w:rPr>
        </w:r>
        <w:r w:rsidR="00820181">
          <w:rPr>
            <w:noProof/>
            <w:webHidden/>
          </w:rPr>
          <w:fldChar w:fldCharType="separate"/>
        </w:r>
        <w:r w:rsidR="00820181">
          <w:rPr>
            <w:noProof/>
            <w:webHidden/>
          </w:rPr>
          <w:t>30</w:t>
        </w:r>
        <w:r w:rsidR="00820181">
          <w:rPr>
            <w:noProof/>
            <w:webHidden/>
          </w:rPr>
          <w:fldChar w:fldCharType="end"/>
        </w:r>
      </w:hyperlink>
    </w:p>
    <w:p w14:paraId="1541D18B" w14:textId="6A2DDEB5" w:rsidR="00820181" w:rsidRDefault="00E732B3">
      <w:pPr>
        <w:pStyle w:val="TOC2"/>
        <w:tabs>
          <w:tab w:val="right" w:leader="dot" w:pos="9350"/>
        </w:tabs>
        <w:rPr>
          <w:rFonts w:asciiTheme="minorHAnsi" w:eastAsiaTheme="minorEastAsia" w:hAnsiTheme="minorHAnsi" w:cstheme="minorBidi"/>
          <w:noProof/>
          <w:sz w:val="22"/>
          <w:szCs w:val="22"/>
        </w:rPr>
      </w:pPr>
      <w:hyperlink w:anchor="_Toc534899422" w:history="1">
        <w:r w:rsidR="00820181" w:rsidRPr="000777BC">
          <w:rPr>
            <w:rStyle w:val="Hyperlink"/>
            <w:noProof/>
          </w:rPr>
          <w:t>3.10 URI-valued properties</w:t>
        </w:r>
        <w:r w:rsidR="00820181">
          <w:rPr>
            <w:noProof/>
            <w:webHidden/>
          </w:rPr>
          <w:tab/>
        </w:r>
        <w:r w:rsidR="00820181">
          <w:rPr>
            <w:noProof/>
            <w:webHidden/>
          </w:rPr>
          <w:fldChar w:fldCharType="begin"/>
        </w:r>
        <w:r w:rsidR="00820181">
          <w:rPr>
            <w:noProof/>
            <w:webHidden/>
          </w:rPr>
          <w:instrText xml:space="preserve"> PAGEREF _Toc534899422 \h </w:instrText>
        </w:r>
        <w:r w:rsidR="00820181">
          <w:rPr>
            <w:noProof/>
            <w:webHidden/>
          </w:rPr>
        </w:r>
        <w:r w:rsidR="00820181">
          <w:rPr>
            <w:noProof/>
            <w:webHidden/>
          </w:rPr>
          <w:fldChar w:fldCharType="separate"/>
        </w:r>
        <w:r w:rsidR="00820181">
          <w:rPr>
            <w:noProof/>
            <w:webHidden/>
          </w:rPr>
          <w:t>31</w:t>
        </w:r>
        <w:r w:rsidR="00820181">
          <w:rPr>
            <w:noProof/>
            <w:webHidden/>
          </w:rPr>
          <w:fldChar w:fldCharType="end"/>
        </w:r>
      </w:hyperlink>
    </w:p>
    <w:p w14:paraId="1910860F" w14:textId="6868EB1D" w:rsidR="00820181" w:rsidRDefault="00E732B3">
      <w:pPr>
        <w:pStyle w:val="TOC3"/>
        <w:tabs>
          <w:tab w:val="right" w:leader="dot" w:pos="9350"/>
        </w:tabs>
        <w:rPr>
          <w:rFonts w:asciiTheme="minorHAnsi" w:eastAsiaTheme="minorEastAsia" w:hAnsiTheme="minorHAnsi" w:cstheme="minorBidi"/>
          <w:noProof/>
          <w:sz w:val="22"/>
          <w:szCs w:val="22"/>
        </w:rPr>
      </w:pPr>
      <w:hyperlink w:anchor="_Toc534899423" w:history="1">
        <w:r w:rsidR="00820181" w:rsidRPr="000777BC">
          <w:rPr>
            <w:rStyle w:val="Hyperlink"/>
            <w:noProof/>
          </w:rPr>
          <w:t>3.10.1 General</w:t>
        </w:r>
        <w:r w:rsidR="00820181">
          <w:rPr>
            <w:noProof/>
            <w:webHidden/>
          </w:rPr>
          <w:tab/>
        </w:r>
        <w:r w:rsidR="00820181">
          <w:rPr>
            <w:noProof/>
            <w:webHidden/>
          </w:rPr>
          <w:fldChar w:fldCharType="begin"/>
        </w:r>
        <w:r w:rsidR="00820181">
          <w:rPr>
            <w:noProof/>
            <w:webHidden/>
          </w:rPr>
          <w:instrText xml:space="preserve"> PAGEREF _Toc534899423 \h </w:instrText>
        </w:r>
        <w:r w:rsidR="00820181">
          <w:rPr>
            <w:noProof/>
            <w:webHidden/>
          </w:rPr>
        </w:r>
        <w:r w:rsidR="00820181">
          <w:rPr>
            <w:noProof/>
            <w:webHidden/>
          </w:rPr>
          <w:fldChar w:fldCharType="separate"/>
        </w:r>
        <w:r w:rsidR="00820181">
          <w:rPr>
            <w:noProof/>
            <w:webHidden/>
          </w:rPr>
          <w:t>31</w:t>
        </w:r>
        <w:r w:rsidR="00820181">
          <w:rPr>
            <w:noProof/>
            <w:webHidden/>
          </w:rPr>
          <w:fldChar w:fldCharType="end"/>
        </w:r>
      </w:hyperlink>
    </w:p>
    <w:p w14:paraId="29F3A8A5" w14:textId="3DB4097E" w:rsidR="00820181" w:rsidRDefault="00E732B3">
      <w:pPr>
        <w:pStyle w:val="TOC3"/>
        <w:tabs>
          <w:tab w:val="right" w:leader="dot" w:pos="9350"/>
        </w:tabs>
        <w:rPr>
          <w:rFonts w:asciiTheme="minorHAnsi" w:eastAsiaTheme="minorEastAsia" w:hAnsiTheme="minorHAnsi" w:cstheme="minorBidi"/>
          <w:noProof/>
          <w:sz w:val="22"/>
          <w:szCs w:val="22"/>
        </w:rPr>
      </w:pPr>
      <w:hyperlink w:anchor="_Toc534899424" w:history="1">
        <w:r w:rsidR="00820181" w:rsidRPr="000777BC">
          <w:rPr>
            <w:rStyle w:val="Hyperlink"/>
            <w:noProof/>
          </w:rPr>
          <w:t>3.10.2 URIs that use the file scheme</w:t>
        </w:r>
        <w:r w:rsidR="00820181">
          <w:rPr>
            <w:noProof/>
            <w:webHidden/>
          </w:rPr>
          <w:tab/>
        </w:r>
        <w:r w:rsidR="00820181">
          <w:rPr>
            <w:noProof/>
            <w:webHidden/>
          </w:rPr>
          <w:fldChar w:fldCharType="begin"/>
        </w:r>
        <w:r w:rsidR="00820181">
          <w:rPr>
            <w:noProof/>
            <w:webHidden/>
          </w:rPr>
          <w:instrText xml:space="preserve"> PAGEREF _Toc534899424 \h </w:instrText>
        </w:r>
        <w:r w:rsidR="00820181">
          <w:rPr>
            <w:noProof/>
            <w:webHidden/>
          </w:rPr>
        </w:r>
        <w:r w:rsidR="00820181">
          <w:rPr>
            <w:noProof/>
            <w:webHidden/>
          </w:rPr>
          <w:fldChar w:fldCharType="separate"/>
        </w:r>
        <w:r w:rsidR="00820181">
          <w:rPr>
            <w:noProof/>
            <w:webHidden/>
          </w:rPr>
          <w:t>32</w:t>
        </w:r>
        <w:r w:rsidR="00820181">
          <w:rPr>
            <w:noProof/>
            <w:webHidden/>
          </w:rPr>
          <w:fldChar w:fldCharType="end"/>
        </w:r>
      </w:hyperlink>
    </w:p>
    <w:p w14:paraId="03998874" w14:textId="192139B4" w:rsidR="00820181" w:rsidRDefault="00E732B3">
      <w:pPr>
        <w:pStyle w:val="TOC3"/>
        <w:tabs>
          <w:tab w:val="right" w:leader="dot" w:pos="9350"/>
        </w:tabs>
        <w:rPr>
          <w:rFonts w:asciiTheme="minorHAnsi" w:eastAsiaTheme="minorEastAsia" w:hAnsiTheme="minorHAnsi" w:cstheme="minorBidi"/>
          <w:noProof/>
          <w:sz w:val="22"/>
          <w:szCs w:val="22"/>
        </w:rPr>
      </w:pPr>
      <w:hyperlink w:anchor="_Toc534899425" w:history="1">
        <w:r w:rsidR="00820181" w:rsidRPr="000777BC">
          <w:rPr>
            <w:rStyle w:val="Hyperlink"/>
            <w:noProof/>
          </w:rPr>
          <w:t>3.10.3 Internationalized Resource Identifiers (IRIs)</w:t>
        </w:r>
        <w:r w:rsidR="00820181">
          <w:rPr>
            <w:noProof/>
            <w:webHidden/>
          </w:rPr>
          <w:tab/>
        </w:r>
        <w:r w:rsidR="00820181">
          <w:rPr>
            <w:noProof/>
            <w:webHidden/>
          </w:rPr>
          <w:fldChar w:fldCharType="begin"/>
        </w:r>
        <w:r w:rsidR="00820181">
          <w:rPr>
            <w:noProof/>
            <w:webHidden/>
          </w:rPr>
          <w:instrText xml:space="preserve"> PAGEREF _Toc534899425 \h </w:instrText>
        </w:r>
        <w:r w:rsidR="00820181">
          <w:rPr>
            <w:noProof/>
            <w:webHidden/>
          </w:rPr>
        </w:r>
        <w:r w:rsidR="00820181">
          <w:rPr>
            <w:noProof/>
            <w:webHidden/>
          </w:rPr>
          <w:fldChar w:fldCharType="separate"/>
        </w:r>
        <w:r w:rsidR="00820181">
          <w:rPr>
            <w:noProof/>
            <w:webHidden/>
          </w:rPr>
          <w:t>32</w:t>
        </w:r>
        <w:r w:rsidR="00820181">
          <w:rPr>
            <w:noProof/>
            <w:webHidden/>
          </w:rPr>
          <w:fldChar w:fldCharType="end"/>
        </w:r>
      </w:hyperlink>
    </w:p>
    <w:p w14:paraId="34147AB2" w14:textId="74E108CF" w:rsidR="00820181" w:rsidRDefault="00E732B3">
      <w:pPr>
        <w:pStyle w:val="TOC2"/>
        <w:tabs>
          <w:tab w:val="right" w:leader="dot" w:pos="9350"/>
        </w:tabs>
        <w:rPr>
          <w:rFonts w:asciiTheme="minorHAnsi" w:eastAsiaTheme="minorEastAsia" w:hAnsiTheme="minorHAnsi" w:cstheme="minorBidi"/>
          <w:noProof/>
          <w:sz w:val="22"/>
          <w:szCs w:val="22"/>
        </w:rPr>
      </w:pPr>
      <w:hyperlink w:anchor="_Toc534899426" w:history="1">
        <w:r w:rsidR="00820181" w:rsidRPr="000777BC">
          <w:rPr>
            <w:rStyle w:val="Hyperlink"/>
            <w:noProof/>
          </w:rPr>
          <w:t>3.11 message objects</w:t>
        </w:r>
        <w:r w:rsidR="00820181">
          <w:rPr>
            <w:noProof/>
            <w:webHidden/>
          </w:rPr>
          <w:tab/>
        </w:r>
        <w:r w:rsidR="00820181">
          <w:rPr>
            <w:noProof/>
            <w:webHidden/>
          </w:rPr>
          <w:fldChar w:fldCharType="begin"/>
        </w:r>
        <w:r w:rsidR="00820181">
          <w:rPr>
            <w:noProof/>
            <w:webHidden/>
          </w:rPr>
          <w:instrText xml:space="preserve"> PAGEREF _Toc534899426 \h </w:instrText>
        </w:r>
        <w:r w:rsidR="00820181">
          <w:rPr>
            <w:noProof/>
            <w:webHidden/>
          </w:rPr>
        </w:r>
        <w:r w:rsidR="00820181">
          <w:rPr>
            <w:noProof/>
            <w:webHidden/>
          </w:rPr>
          <w:fldChar w:fldCharType="separate"/>
        </w:r>
        <w:r w:rsidR="00820181">
          <w:rPr>
            <w:noProof/>
            <w:webHidden/>
          </w:rPr>
          <w:t>32</w:t>
        </w:r>
        <w:r w:rsidR="00820181">
          <w:rPr>
            <w:noProof/>
            <w:webHidden/>
          </w:rPr>
          <w:fldChar w:fldCharType="end"/>
        </w:r>
      </w:hyperlink>
    </w:p>
    <w:p w14:paraId="10B3CD1E" w14:textId="6445E8AD" w:rsidR="00820181" w:rsidRDefault="00E732B3">
      <w:pPr>
        <w:pStyle w:val="TOC3"/>
        <w:tabs>
          <w:tab w:val="right" w:leader="dot" w:pos="9350"/>
        </w:tabs>
        <w:rPr>
          <w:rFonts w:asciiTheme="minorHAnsi" w:eastAsiaTheme="minorEastAsia" w:hAnsiTheme="minorHAnsi" w:cstheme="minorBidi"/>
          <w:noProof/>
          <w:sz w:val="22"/>
          <w:szCs w:val="22"/>
        </w:rPr>
      </w:pPr>
      <w:hyperlink w:anchor="_Toc534899427" w:history="1">
        <w:r w:rsidR="00820181" w:rsidRPr="000777BC">
          <w:rPr>
            <w:rStyle w:val="Hyperlink"/>
            <w:noProof/>
          </w:rPr>
          <w:t>3.11.1 General</w:t>
        </w:r>
        <w:r w:rsidR="00820181">
          <w:rPr>
            <w:noProof/>
            <w:webHidden/>
          </w:rPr>
          <w:tab/>
        </w:r>
        <w:r w:rsidR="00820181">
          <w:rPr>
            <w:noProof/>
            <w:webHidden/>
          </w:rPr>
          <w:fldChar w:fldCharType="begin"/>
        </w:r>
        <w:r w:rsidR="00820181">
          <w:rPr>
            <w:noProof/>
            <w:webHidden/>
          </w:rPr>
          <w:instrText xml:space="preserve"> PAGEREF _Toc534899427 \h </w:instrText>
        </w:r>
        <w:r w:rsidR="00820181">
          <w:rPr>
            <w:noProof/>
            <w:webHidden/>
          </w:rPr>
        </w:r>
        <w:r w:rsidR="00820181">
          <w:rPr>
            <w:noProof/>
            <w:webHidden/>
          </w:rPr>
          <w:fldChar w:fldCharType="separate"/>
        </w:r>
        <w:r w:rsidR="00820181">
          <w:rPr>
            <w:noProof/>
            <w:webHidden/>
          </w:rPr>
          <w:t>32</w:t>
        </w:r>
        <w:r w:rsidR="00820181">
          <w:rPr>
            <w:noProof/>
            <w:webHidden/>
          </w:rPr>
          <w:fldChar w:fldCharType="end"/>
        </w:r>
      </w:hyperlink>
    </w:p>
    <w:p w14:paraId="5CD0B231" w14:textId="1C6AFFF9" w:rsidR="00820181" w:rsidRDefault="00E732B3">
      <w:pPr>
        <w:pStyle w:val="TOC3"/>
        <w:tabs>
          <w:tab w:val="right" w:leader="dot" w:pos="9350"/>
        </w:tabs>
        <w:rPr>
          <w:rFonts w:asciiTheme="minorHAnsi" w:eastAsiaTheme="minorEastAsia" w:hAnsiTheme="minorHAnsi" w:cstheme="minorBidi"/>
          <w:noProof/>
          <w:sz w:val="22"/>
          <w:szCs w:val="22"/>
        </w:rPr>
      </w:pPr>
      <w:hyperlink w:anchor="_Toc534899428" w:history="1">
        <w:r w:rsidR="00820181" w:rsidRPr="000777BC">
          <w:rPr>
            <w:rStyle w:val="Hyperlink"/>
            <w:noProof/>
          </w:rPr>
          <w:t>3.11.2 Plain text messages</w:t>
        </w:r>
        <w:r w:rsidR="00820181">
          <w:rPr>
            <w:noProof/>
            <w:webHidden/>
          </w:rPr>
          <w:tab/>
        </w:r>
        <w:r w:rsidR="00820181">
          <w:rPr>
            <w:noProof/>
            <w:webHidden/>
          </w:rPr>
          <w:fldChar w:fldCharType="begin"/>
        </w:r>
        <w:r w:rsidR="00820181">
          <w:rPr>
            <w:noProof/>
            <w:webHidden/>
          </w:rPr>
          <w:instrText xml:space="preserve"> PAGEREF _Toc534899428 \h </w:instrText>
        </w:r>
        <w:r w:rsidR="00820181">
          <w:rPr>
            <w:noProof/>
            <w:webHidden/>
          </w:rPr>
        </w:r>
        <w:r w:rsidR="00820181">
          <w:rPr>
            <w:noProof/>
            <w:webHidden/>
          </w:rPr>
          <w:fldChar w:fldCharType="separate"/>
        </w:r>
        <w:r w:rsidR="00820181">
          <w:rPr>
            <w:noProof/>
            <w:webHidden/>
          </w:rPr>
          <w:t>32</w:t>
        </w:r>
        <w:r w:rsidR="00820181">
          <w:rPr>
            <w:noProof/>
            <w:webHidden/>
          </w:rPr>
          <w:fldChar w:fldCharType="end"/>
        </w:r>
      </w:hyperlink>
    </w:p>
    <w:p w14:paraId="4D50E7C7" w14:textId="6A7F77CF" w:rsidR="00820181" w:rsidRDefault="00E732B3">
      <w:pPr>
        <w:pStyle w:val="TOC3"/>
        <w:tabs>
          <w:tab w:val="right" w:leader="dot" w:pos="9350"/>
        </w:tabs>
        <w:rPr>
          <w:rFonts w:asciiTheme="minorHAnsi" w:eastAsiaTheme="minorEastAsia" w:hAnsiTheme="minorHAnsi" w:cstheme="minorBidi"/>
          <w:noProof/>
          <w:sz w:val="22"/>
          <w:szCs w:val="22"/>
        </w:rPr>
      </w:pPr>
      <w:hyperlink w:anchor="_Toc534899429" w:history="1">
        <w:r w:rsidR="00820181" w:rsidRPr="000777BC">
          <w:rPr>
            <w:rStyle w:val="Hyperlink"/>
            <w:noProof/>
          </w:rPr>
          <w:t>3.11.3 Rich text messages</w:t>
        </w:r>
        <w:r w:rsidR="00820181">
          <w:rPr>
            <w:noProof/>
            <w:webHidden/>
          </w:rPr>
          <w:tab/>
        </w:r>
        <w:r w:rsidR="00820181">
          <w:rPr>
            <w:noProof/>
            <w:webHidden/>
          </w:rPr>
          <w:fldChar w:fldCharType="begin"/>
        </w:r>
        <w:r w:rsidR="00820181">
          <w:rPr>
            <w:noProof/>
            <w:webHidden/>
          </w:rPr>
          <w:instrText xml:space="preserve"> PAGEREF _Toc534899429 \h </w:instrText>
        </w:r>
        <w:r w:rsidR="00820181">
          <w:rPr>
            <w:noProof/>
            <w:webHidden/>
          </w:rPr>
        </w:r>
        <w:r w:rsidR="00820181">
          <w:rPr>
            <w:noProof/>
            <w:webHidden/>
          </w:rPr>
          <w:fldChar w:fldCharType="separate"/>
        </w:r>
        <w:r w:rsidR="00820181">
          <w:rPr>
            <w:noProof/>
            <w:webHidden/>
          </w:rPr>
          <w:t>33</w:t>
        </w:r>
        <w:r w:rsidR="00820181">
          <w:rPr>
            <w:noProof/>
            <w:webHidden/>
          </w:rPr>
          <w:fldChar w:fldCharType="end"/>
        </w:r>
      </w:hyperlink>
    </w:p>
    <w:p w14:paraId="33D89F4D" w14:textId="692DFA0D" w:rsidR="00820181" w:rsidRDefault="00E732B3">
      <w:pPr>
        <w:pStyle w:val="TOC4"/>
        <w:tabs>
          <w:tab w:val="right" w:leader="dot" w:pos="9350"/>
        </w:tabs>
        <w:rPr>
          <w:rFonts w:asciiTheme="minorHAnsi" w:eastAsiaTheme="minorEastAsia" w:hAnsiTheme="minorHAnsi" w:cstheme="minorBidi"/>
          <w:noProof/>
          <w:sz w:val="22"/>
          <w:szCs w:val="22"/>
        </w:rPr>
      </w:pPr>
      <w:hyperlink w:anchor="_Toc534899430" w:history="1">
        <w:r w:rsidR="00820181" w:rsidRPr="000777BC">
          <w:rPr>
            <w:rStyle w:val="Hyperlink"/>
            <w:noProof/>
          </w:rPr>
          <w:t>3.11.3.1 General</w:t>
        </w:r>
        <w:r w:rsidR="00820181">
          <w:rPr>
            <w:noProof/>
            <w:webHidden/>
          </w:rPr>
          <w:tab/>
        </w:r>
        <w:r w:rsidR="00820181">
          <w:rPr>
            <w:noProof/>
            <w:webHidden/>
          </w:rPr>
          <w:fldChar w:fldCharType="begin"/>
        </w:r>
        <w:r w:rsidR="00820181">
          <w:rPr>
            <w:noProof/>
            <w:webHidden/>
          </w:rPr>
          <w:instrText xml:space="preserve"> PAGEREF _Toc534899430 \h </w:instrText>
        </w:r>
        <w:r w:rsidR="00820181">
          <w:rPr>
            <w:noProof/>
            <w:webHidden/>
          </w:rPr>
        </w:r>
        <w:r w:rsidR="00820181">
          <w:rPr>
            <w:noProof/>
            <w:webHidden/>
          </w:rPr>
          <w:fldChar w:fldCharType="separate"/>
        </w:r>
        <w:r w:rsidR="00820181">
          <w:rPr>
            <w:noProof/>
            <w:webHidden/>
          </w:rPr>
          <w:t>33</w:t>
        </w:r>
        <w:r w:rsidR="00820181">
          <w:rPr>
            <w:noProof/>
            <w:webHidden/>
          </w:rPr>
          <w:fldChar w:fldCharType="end"/>
        </w:r>
      </w:hyperlink>
    </w:p>
    <w:p w14:paraId="186416EE" w14:textId="15E53E16" w:rsidR="00820181" w:rsidRDefault="00E732B3">
      <w:pPr>
        <w:pStyle w:val="TOC4"/>
        <w:tabs>
          <w:tab w:val="right" w:leader="dot" w:pos="9350"/>
        </w:tabs>
        <w:rPr>
          <w:rFonts w:asciiTheme="minorHAnsi" w:eastAsiaTheme="minorEastAsia" w:hAnsiTheme="minorHAnsi" w:cstheme="minorBidi"/>
          <w:noProof/>
          <w:sz w:val="22"/>
          <w:szCs w:val="22"/>
        </w:rPr>
      </w:pPr>
      <w:hyperlink w:anchor="_Toc534899431" w:history="1">
        <w:r w:rsidR="00820181" w:rsidRPr="000777BC">
          <w:rPr>
            <w:rStyle w:val="Hyperlink"/>
            <w:noProof/>
          </w:rPr>
          <w:t>3.11.3.2 Security implications</w:t>
        </w:r>
        <w:r w:rsidR="00820181">
          <w:rPr>
            <w:noProof/>
            <w:webHidden/>
          </w:rPr>
          <w:tab/>
        </w:r>
        <w:r w:rsidR="00820181">
          <w:rPr>
            <w:noProof/>
            <w:webHidden/>
          </w:rPr>
          <w:fldChar w:fldCharType="begin"/>
        </w:r>
        <w:r w:rsidR="00820181">
          <w:rPr>
            <w:noProof/>
            <w:webHidden/>
          </w:rPr>
          <w:instrText xml:space="preserve"> PAGEREF _Toc534899431 \h </w:instrText>
        </w:r>
        <w:r w:rsidR="00820181">
          <w:rPr>
            <w:noProof/>
            <w:webHidden/>
          </w:rPr>
        </w:r>
        <w:r w:rsidR="00820181">
          <w:rPr>
            <w:noProof/>
            <w:webHidden/>
          </w:rPr>
          <w:fldChar w:fldCharType="separate"/>
        </w:r>
        <w:r w:rsidR="00820181">
          <w:rPr>
            <w:noProof/>
            <w:webHidden/>
          </w:rPr>
          <w:t>33</w:t>
        </w:r>
        <w:r w:rsidR="00820181">
          <w:rPr>
            <w:noProof/>
            <w:webHidden/>
          </w:rPr>
          <w:fldChar w:fldCharType="end"/>
        </w:r>
      </w:hyperlink>
    </w:p>
    <w:p w14:paraId="52D066A7" w14:textId="340DB70A" w:rsidR="00820181" w:rsidRDefault="00E732B3">
      <w:pPr>
        <w:pStyle w:val="TOC3"/>
        <w:tabs>
          <w:tab w:val="right" w:leader="dot" w:pos="9350"/>
        </w:tabs>
        <w:rPr>
          <w:rFonts w:asciiTheme="minorHAnsi" w:eastAsiaTheme="minorEastAsia" w:hAnsiTheme="minorHAnsi" w:cstheme="minorBidi"/>
          <w:noProof/>
          <w:sz w:val="22"/>
          <w:szCs w:val="22"/>
        </w:rPr>
      </w:pPr>
      <w:hyperlink w:anchor="_Toc534899432" w:history="1">
        <w:r w:rsidR="00820181" w:rsidRPr="000777BC">
          <w:rPr>
            <w:rStyle w:val="Hyperlink"/>
            <w:noProof/>
          </w:rPr>
          <w:t>3.11.4 Messages with placeholders</w:t>
        </w:r>
        <w:r w:rsidR="00820181">
          <w:rPr>
            <w:noProof/>
            <w:webHidden/>
          </w:rPr>
          <w:tab/>
        </w:r>
        <w:r w:rsidR="00820181">
          <w:rPr>
            <w:noProof/>
            <w:webHidden/>
          </w:rPr>
          <w:fldChar w:fldCharType="begin"/>
        </w:r>
        <w:r w:rsidR="00820181">
          <w:rPr>
            <w:noProof/>
            <w:webHidden/>
          </w:rPr>
          <w:instrText xml:space="preserve"> PAGEREF _Toc534899432 \h </w:instrText>
        </w:r>
        <w:r w:rsidR="00820181">
          <w:rPr>
            <w:noProof/>
            <w:webHidden/>
          </w:rPr>
        </w:r>
        <w:r w:rsidR="00820181">
          <w:rPr>
            <w:noProof/>
            <w:webHidden/>
          </w:rPr>
          <w:fldChar w:fldCharType="separate"/>
        </w:r>
        <w:r w:rsidR="00820181">
          <w:rPr>
            <w:noProof/>
            <w:webHidden/>
          </w:rPr>
          <w:t>33</w:t>
        </w:r>
        <w:r w:rsidR="00820181">
          <w:rPr>
            <w:noProof/>
            <w:webHidden/>
          </w:rPr>
          <w:fldChar w:fldCharType="end"/>
        </w:r>
      </w:hyperlink>
    </w:p>
    <w:p w14:paraId="1FFEE55E" w14:textId="6B0FE9A5" w:rsidR="00820181" w:rsidRDefault="00E732B3">
      <w:pPr>
        <w:pStyle w:val="TOC3"/>
        <w:tabs>
          <w:tab w:val="right" w:leader="dot" w:pos="9350"/>
        </w:tabs>
        <w:rPr>
          <w:rFonts w:asciiTheme="minorHAnsi" w:eastAsiaTheme="minorEastAsia" w:hAnsiTheme="minorHAnsi" w:cstheme="minorBidi"/>
          <w:noProof/>
          <w:sz w:val="22"/>
          <w:szCs w:val="22"/>
        </w:rPr>
      </w:pPr>
      <w:hyperlink w:anchor="_Toc534899433" w:history="1">
        <w:r w:rsidR="00820181" w:rsidRPr="000777BC">
          <w:rPr>
            <w:rStyle w:val="Hyperlink"/>
            <w:noProof/>
          </w:rPr>
          <w:t>3.11.5 Messages with embedded links</w:t>
        </w:r>
        <w:r w:rsidR="00820181">
          <w:rPr>
            <w:noProof/>
            <w:webHidden/>
          </w:rPr>
          <w:tab/>
        </w:r>
        <w:r w:rsidR="00820181">
          <w:rPr>
            <w:noProof/>
            <w:webHidden/>
          </w:rPr>
          <w:fldChar w:fldCharType="begin"/>
        </w:r>
        <w:r w:rsidR="00820181">
          <w:rPr>
            <w:noProof/>
            <w:webHidden/>
          </w:rPr>
          <w:instrText xml:space="preserve"> PAGEREF _Toc534899433 \h </w:instrText>
        </w:r>
        <w:r w:rsidR="00820181">
          <w:rPr>
            <w:noProof/>
            <w:webHidden/>
          </w:rPr>
        </w:r>
        <w:r w:rsidR="00820181">
          <w:rPr>
            <w:noProof/>
            <w:webHidden/>
          </w:rPr>
          <w:fldChar w:fldCharType="separate"/>
        </w:r>
        <w:r w:rsidR="00820181">
          <w:rPr>
            <w:noProof/>
            <w:webHidden/>
          </w:rPr>
          <w:t>34</w:t>
        </w:r>
        <w:r w:rsidR="00820181">
          <w:rPr>
            <w:noProof/>
            <w:webHidden/>
          </w:rPr>
          <w:fldChar w:fldCharType="end"/>
        </w:r>
      </w:hyperlink>
    </w:p>
    <w:p w14:paraId="10B212AE" w14:textId="1B4B0DB8" w:rsidR="00820181" w:rsidRDefault="00E732B3">
      <w:pPr>
        <w:pStyle w:val="TOC3"/>
        <w:tabs>
          <w:tab w:val="right" w:leader="dot" w:pos="9350"/>
        </w:tabs>
        <w:rPr>
          <w:rFonts w:asciiTheme="minorHAnsi" w:eastAsiaTheme="minorEastAsia" w:hAnsiTheme="minorHAnsi" w:cstheme="minorBidi"/>
          <w:noProof/>
          <w:sz w:val="22"/>
          <w:szCs w:val="22"/>
        </w:rPr>
      </w:pPr>
      <w:hyperlink w:anchor="_Toc534899434" w:history="1">
        <w:r w:rsidR="00820181" w:rsidRPr="000777BC">
          <w:rPr>
            <w:rStyle w:val="Hyperlink"/>
            <w:noProof/>
          </w:rPr>
          <w:t>3.11.6 Message string resources</w:t>
        </w:r>
        <w:r w:rsidR="00820181">
          <w:rPr>
            <w:noProof/>
            <w:webHidden/>
          </w:rPr>
          <w:tab/>
        </w:r>
        <w:r w:rsidR="00820181">
          <w:rPr>
            <w:noProof/>
            <w:webHidden/>
          </w:rPr>
          <w:fldChar w:fldCharType="begin"/>
        </w:r>
        <w:r w:rsidR="00820181">
          <w:rPr>
            <w:noProof/>
            <w:webHidden/>
          </w:rPr>
          <w:instrText xml:space="preserve"> PAGEREF _Toc534899434 \h </w:instrText>
        </w:r>
        <w:r w:rsidR="00820181">
          <w:rPr>
            <w:noProof/>
            <w:webHidden/>
          </w:rPr>
        </w:r>
        <w:r w:rsidR="00820181">
          <w:rPr>
            <w:noProof/>
            <w:webHidden/>
          </w:rPr>
          <w:fldChar w:fldCharType="separate"/>
        </w:r>
        <w:r w:rsidR="00820181">
          <w:rPr>
            <w:noProof/>
            <w:webHidden/>
          </w:rPr>
          <w:t>36</w:t>
        </w:r>
        <w:r w:rsidR="00820181">
          <w:rPr>
            <w:noProof/>
            <w:webHidden/>
          </w:rPr>
          <w:fldChar w:fldCharType="end"/>
        </w:r>
      </w:hyperlink>
    </w:p>
    <w:p w14:paraId="1A835449" w14:textId="07AFB2B6" w:rsidR="00820181" w:rsidRDefault="00E732B3">
      <w:pPr>
        <w:pStyle w:val="TOC4"/>
        <w:tabs>
          <w:tab w:val="right" w:leader="dot" w:pos="9350"/>
        </w:tabs>
        <w:rPr>
          <w:rFonts w:asciiTheme="minorHAnsi" w:eastAsiaTheme="minorEastAsia" w:hAnsiTheme="minorHAnsi" w:cstheme="minorBidi"/>
          <w:noProof/>
          <w:sz w:val="22"/>
          <w:szCs w:val="22"/>
        </w:rPr>
      </w:pPr>
      <w:hyperlink w:anchor="_Toc534899435" w:history="1">
        <w:r w:rsidR="00820181" w:rsidRPr="000777BC">
          <w:rPr>
            <w:rStyle w:val="Hyperlink"/>
            <w:noProof/>
          </w:rPr>
          <w:t>3.11.6.1 General</w:t>
        </w:r>
        <w:r w:rsidR="00820181">
          <w:rPr>
            <w:noProof/>
            <w:webHidden/>
          </w:rPr>
          <w:tab/>
        </w:r>
        <w:r w:rsidR="00820181">
          <w:rPr>
            <w:noProof/>
            <w:webHidden/>
          </w:rPr>
          <w:fldChar w:fldCharType="begin"/>
        </w:r>
        <w:r w:rsidR="00820181">
          <w:rPr>
            <w:noProof/>
            <w:webHidden/>
          </w:rPr>
          <w:instrText xml:space="preserve"> PAGEREF _Toc534899435 \h </w:instrText>
        </w:r>
        <w:r w:rsidR="00820181">
          <w:rPr>
            <w:noProof/>
            <w:webHidden/>
          </w:rPr>
        </w:r>
        <w:r w:rsidR="00820181">
          <w:rPr>
            <w:noProof/>
            <w:webHidden/>
          </w:rPr>
          <w:fldChar w:fldCharType="separate"/>
        </w:r>
        <w:r w:rsidR="00820181">
          <w:rPr>
            <w:noProof/>
            <w:webHidden/>
          </w:rPr>
          <w:t>36</w:t>
        </w:r>
        <w:r w:rsidR="00820181">
          <w:rPr>
            <w:noProof/>
            <w:webHidden/>
          </w:rPr>
          <w:fldChar w:fldCharType="end"/>
        </w:r>
      </w:hyperlink>
    </w:p>
    <w:p w14:paraId="3B453B67" w14:textId="62D99462" w:rsidR="00820181" w:rsidRDefault="00E732B3">
      <w:pPr>
        <w:pStyle w:val="TOC4"/>
        <w:tabs>
          <w:tab w:val="right" w:leader="dot" w:pos="9350"/>
        </w:tabs>
        <w:rPr>
          <w:rFonts w:asciiTheme="minorHAnsi" w:eastAsiaTheme="minorEastAsia" w:hAnsiTheme="minorHAnsi" w:cstheme="minorBidi"/>
          <w:noProof/>
          <w:sz w:val="22"/>
          <w:szCs w:val="22"/>
        </w:rPr>
      </w:pPr>
      <w:hyperlink w:anchor="_Toc534899436" w:history="1">
        <w:r w:rsidR="00820181" w:rsidRPr="000777BC">
          <w:rPr>
            <w:rStyle w:val="Hyperlink"/>
            <w:noProof/>
          </w:rPr>
          <w:t>3.11.6.2 Embedded string resource lookup procedure</w:t>
        </w:r>
        <w:r w:rsidR="00820181">
          <w:rPr>
            <w:noProof/>
            <w:webHidden/>
          </w:rPr>
          <w:tab/>
        </w:r>
        <w:r w:rsidR="00820181">
          <w:rPr>
            <w:noProof/>
            <w:webHidden/>
          </w:rPr>
          <w:fldChar w:fldCharType="begin"/>
        </w:r>
        <w:r w:rsidR="00820181">
          <w:rPr>
            <w:noProof/>
            <w:webHidden/>
          </w:rPr>
          <w:instrText xml:space="preserve"> PAGEREF _Toc534899436 \h </w:instrText>
        </w:r>
        <w:r w:rsidR="00820181">
          <w:rPr>
            <w:noProof/>
            <w:webHidden/>
          </w:rPr>
        </w:r>
        <w:r w:rsidR="00820181">
          <w:rPr>
            <w:noProof/>
            <w:webHidden/>
          </w:rPr>
          <w:fldChar w:fldCharType="separate"/>
        </w:r>
        <w:r w:rsidR="00820181">
          <w:rPr>
            <w:noProof/>
            <w:webHidden/>
          </w:rPr>
          <w:t>36</w:t>
        </w:r>
        <w:r w:rsidR="00820181">
          <w:rPr>
            <w:noProof/>
            <w:webHidden/>
          </w:rPr>
          <w:fldChar w:fldCharType="end"/>
        </w:r>
      </w:hyperlink>
    </w:p>
    <w:p w14:paraId="6A04B1D0" w14:textId="3B5ACE58" w:rsidR="00820181" w:rsidRDefault="00E732B3">
      <w:pPr>
        <w:pStyle w:val="TOC4"/>
        <w:tabs>
          <w:tab w:val="right" w:leader="dot" w:pos="9350"/>
        </w:tabs>
        <w:rPr>
          <w:rFonts w:asciiTheme="minorHAnsi" w:eastAsiaTheme="minorEastAsia" w:hAnsiTheme="minorHAnsi" w:cstheme="minorBidi"/>
          <w:noProof/>
          <w:sz w:val="22"/>
          <w:szCs w:val="22"/>
        </w:rPr>
      </w:pPr>
      <w:hyperlink w:anchor="_Toc534899437" w:history="1">
        <w:r w:rsidR="00820181" w:rsidRPr="000777BC">
          <w:rPr>
            <w:rStyle w:val="Hyperlink"/>
            <w:noProof/>
          </w:rPr>
          <w:t>3.11.6.3 SARIF resource file naming convention</w:t>
        </w:r>
        <w:r w:rsidR="00820181">
          <w:rPr>
            <w:noProof/>
            <w:webHidden/>
          </w:rPr>
          <w:tab/>
        </w:r>
        <w:r w:rsidR="00820181">
          <w:rPr>
            <w:noProof/>
            <w:webHidden/>
          </w:rPr>
          <w:fldChar w:fldCharType="begin"/>
        </w:r>
        <w:r w:rsidR="00820181">
          <w:rPr>
            <w:noProof/>
            <w:webHidden/>
          </w:rPr>
          <w:instrText xml:space="preserve"> PAGEREF _Toc534899437 \h </w:instrText>
        </w:r>
        <w:r w:rsidR="00820181">
          <w:rPr>
            <w:noProof/>
            <w:webHidden/>
          </w:rPr>
        </w:r>
        <w:r w:rsidR="00820181">
          <w:rPr>
            <w:noProof/>
            <w:webHidden/>
          </w:rPr>
          <w:fldChar w:fldCharType="separate"/>
        </w:r>
        <w:r w:rsidR="00820181">
          <w:rPr>
            <w:noProof/>
            <w:webHidden/>
          </w:rPr>
          <w:t>37</w:t>
        </w:r>
        <w:r w:rsidR="00820181">
          <w:rPr>
            <w:noProof/>
            <w:webHidden/>
          </w:rPr>
          <w:fldChar w:fldCharType="end"/>
        </w:r>
      </w:hyperlink>
    </w:p>
    <w:p w14:paraId="512658C5" w14:textId="52FC6364" w:rsidR="00820181" w:rsidRDefault="00E732B3">
      <w:pPr>
        <w:pStyle w:val="TOC4"/>
        <w:tabs>
          <w:tab w:val="right" w:leader="dot" w:pos="9350"/>
        </w:tabs>
        <w:rPr>
          <w:rFonts w:asciiTheme="minorHAnsi" w:eastAsiaTheme="minorEastAsia" w:hAnsiTheme="minorHAnsi" w:cstheme="minorBidi"/>
          <w:noProof/>
          <w:sz w:val="22"/>
          <w:szCs w:val="22"/>
        </w:rPr>
      </w:pPr>
      <w:hyperlink w:anchor="_Toc534899438" w:history="1">
        <w:r w:rsidR="00820181" w:rsidRPr="000777BC">
          <w:rPr>
            <w:rStyle w:val="Hyperlink"/>
            <w:noProof/>
          </w:rPr>
          <w:t>3.11.6.4 SARIF resource file lookup procedure</w:t>
        </w:r>
        <w:r w:rsidR="00820181">
          <w:rPr>
            <w:noProof/>
            <w:webHidden/>
          </w:rPr>
          <w:tab/>
        </w:r>
        <w:r w:rsidR="00820181">
          <w:rPr>
            <w:noProof/>
            <w:webHidden/>
          </w:rPr>
          <w:fldChar w:fldCharType="begin"/>
        </w:r>
        <w:r w:rsidR="00820181">
          <w:rPr>
            <w:noProof/>
            <w:webHidden/>
          </w:rPr>
          <w:instrText xml:space="preserve"> PAGEREF _Toc534899438 \h </w:instrText>
        </w:r>
        <w:r w:rsidR="00820181">
          <w:rPr>
            <w:noProof/>
            <w:webHidden/>
          </w:rPr>
        </w:r>
        <w:r w:rsidR="00820181">
          <w:rPr>
            <w:noProof/>
            <w:webHidden/>
          </w:rPr>
          <w:fldChar w:fldCharType="separate"/>
        </w:r>
        <w:r w:rsidR="00820181">
          <w:rPr>
            <w:noProof/>
            <w:webHidden/>
          </w:rPr>
          <w:t>37</w:t>
        </w:r>
        <w:r w:rsidR="00820181">
          <w:rPr>
            <w:noProof/>
            <w:webHidden/>
          </w:rPr>
          <w:fldChar w:fldCharType="end"/>
        </w:r>
      </w:hyperlink>
    </w:p>
    <w:p w14:paraId="47286019" w14:textId="75F31160" w:rsidR="00820181" w:rsidRDefault="00E732B3">
      <w:pPr>
        <w:pStyle w:val="TOC4"/>
        <w:tabs>
          <w:tab w:val="right" w:leader="dot" w:pos="9350"/>
        </w:tabs>
        <w:rPr>
          <w:rFonts w:asciiTheme="minorHAnsi" w:eastAsiaTheme="minorEastAsia" w:hAnsiTheme="minorHAnsi" w:cstheme="minorBidi"/>
          <w:noProof/>
          <w:sz w:val="22"/>
          <w:szCs w:val="22"/>
        </w:rPr>
      </w:pPr>
      <w:hyperlink w:anchor="_Toc534899439" w:history="1">
        <w:r w:rsidR="00820181" w:rsidRPr="000777BC">
          <w:rPr>
            <w:rStyle w:val="Hyperlink"/>
            <w:noProof/>
          </w:rPr>
          <w:t>3.11.6.5 SARIF resource file format</w:t>
        </w:r>
        <w:r w:rsidR="00820181">
          <w:rPr>
            <w:noProof/>
            <w:webHidden/>
          </w:rPr>
          <w:tab/>
        </w:r>
        <w:r w:rsidR="00820181">
          <w:rPr>
            <w:noProof/>
            <w:webHidden/>
          </w:rPr>
          <w:fldChar w:fldCharType="begin"/>
        </w:r>
        <w:r w:rsidR="00820181">
          <w:rPr>
            <w:noProof/>
            <w:webHidden/>
          </w:rPr>
          <w:instrText xml:space="preserve"> PAGEREF _Toc534899439 \h </w:instrText>
        </w:r>
        <w:r w:rsidR="00820181">
          <w:rPr>
            <w:noProof/>
            <w:webHidden/>
          </w:rPr>
        </w:r>
        <w:r w:rsidR="00820181">
          <w:rPr>
            <w:noProof/>
            <w:webHidden/>
          </w:rPr>
          <w:fldChar w:fldCharType="separate"/>
        </w:r>
        <w:r w:rsidR="00820181">
          <w:rPr>
            <w:noProof/>
            <w:webHidden/>
          </w:rPr>
          <w:t>38</w:t>
        </w:r>
        <w:r w:rsidR="00820181">
          <w:rPr>
            <w:noProof/>
            <w:webHidden/>
          </w:rPr>
          <w:fldChar w:fldCharType="end"/>
        </w:r>
      </w:hyperlink>
    </w:p>
    <w:p w14:paraId="72FB7373" w14:textId="3594215D" w:rsidR="00820181" w:rsidRDefault="00E732B3">
      <w:pPr>
        <w:pStyle w:val="TOC5"/>
        <w:tabs>
          <w:tab w:val="right" w:leader="dot" w:pos="9350"/>
        </w:tabs>
        <w:rPr>
          <w:rFonts w:asciiTheme="minorHAnsi" w:eastAsiaTheme="minorEastAsia" w:hAnsiTheme="minorHAnsi" w:cstheme="minorBidi"/>
          <w:noProof/>
          <w:sz w:val="22"/>
          <w:szCs w:val="22"/>
        </w:rPr>
      </w:pPr>
      <w:hyperlink w:anchor="_Toc534899440" w:history="1">
        <w:r w:rsidR="00820181" w:rsidRPr="000777BC">
          <w:rPr>
            <w:rStyle w:val="Hyperlink"/>
            <w:noProof/>
          </w:rPr>
          <w:t>3.11.6.5.1 General</w:t>
        </w:r>
        <w:r w:rsidR="00820181">
          <w:rPr>
            <w:noProof/>
            <w:webHidden/>
          </w:rPr>
          <w:tab/>
        </w:r>
        <w:r w:rsidR="00820181">
          <w:rPr>
            <w:noProof/>
            <w:webHidden/>
          </w:rPr>
          <w:fldChar w:fldCharType="begin"/>
        </w:r>
        <w:r w:rsidR="00820181">
          <w:rPr>
            <w:noProof/>
            <w:webHidden/>
          </w:rPr>
          <w:instrText xml:space="preserve"> PAGEREF _Toc534899440 \h </w:instrText>
        </w:r>
        <w:r w:rsidR="00820181">
          <w:rPr>
            <w:noProof/>
            <w:webHidden/>
          </w:rPr>
        </w:r>
        <w:r w:rsidR="00820181">
          <w:rPr>
            <w:noProof/>
            <w:webHidden/>
          </w:rPr>
          <w:fldChar w:fldCharType="separate"/>
        </w:r>
        <w:r w:rsidR="00820181">
          <w:rPr>
            <w:noProof/>
            <w:webHidden/>
          </w:rPr>
          <w:t>38</w:t>
        </w:r>
        <w:r w:rsidR="00820181">
          <w:rPr>
            <w:noProof/>
            <w:webHidden/>
          </w:rPr>
          <w:fldChar w:fldCharType="end"/>
        </w:r>
      </w:hyperlink>
    </w:p>
    <w:p w14:paraId="3388F0D9" w14:textId="0E0B3593" w:rsidR="00820181" w:rsidRDefault="00E732B3">
      <w:pPr>
        <w:pStyle w:val="TOC5"/>
        <w:tabs>
          <w:tab w:val="right" w:leader="dot" w:pos="9350"/>
        </w:tabs>
        <w:rPr>
          <w:rFonts w:asciiTheme="minorHAnsi" w:eastAsiaTheme="minorEastAsia" w:hAnsiTheme="minorHAnsi" w:cstheme="minorBidi"/>
          <w:noProof/>
          <w:sz w:val="22"/>
          <w:szCs w:val="22"/>
        </w:rPr>
      </w:pPr>
      <w:hyperlink w:anchor="_Toc534899441" w:history="1">
        <w:r w:rsidR="00820181" w:rsidRPr="000777BC">
          <w:rPr>
            <w:rStyle w:val="Hyperlink"/>
            <w:noProof/>
          </w:rPr>
          <w:t>3.11.6.5.2 sarifLog object</w:t>
        </w:r>
        <w:r w:rsidR="00820181">
          <w:rPr>
            <w:noProof/>
            <w:webHidden/>
          </w:rPr>
          <w:tab/>
        </w:r>
        <w:r w:rsidR="00820181">
          <w:rPr>
            <w:noProof/>
            <w:webHidden/>
          </w:rPr>
          <w:fldChar w:fldCharType="begin"/>
        </w:r>
        <w:r w:rsidR="00820181">
          <w:rPr>
            <w:noProof/>
            <w:webHidden/>
          </w:rPr>
          <w:instrText xml:space="preserve"> PAGEREF _Toc534899441 \h </w:instrText>
        </w:r>
        <w:r w:rsidR="00820181">
          <w:rPr>
            <w:noProof/>
            <w:webHidden/>
          </w:rPr>
        </w:r>
        <w:r w:rsidR="00820181">
          <w:rPr>
            <w:noProof/>
            <w:webHidden/>
          </w:rPr>
          <w:fldChar w:fldCharType="separate"/>
        </w:r>
        <w:r w:rsidR="00820181">
          <w:rPr>
            <w:noProof/>
            <w:webHidden/>
          </w:rPr>
          <w:t>38</w:t>
        </w:r>
        <w:r w:rsidR="00820181">
          <w:rPr>
            <w:noProof/>
            <w:webHidden/>
          </w:rPr>
          <w:fldChar w:fldCharType="end"/>
        </w:r>
      </w:hyperlink>
    </w:p>
    <w:p w14:paraId="278C883B" w14:textId="0D410259" w:rsidR="00820181" w:rsidRDefault="00E732B3">
      <w:pPr>
        <w:pStyle w:val="TOC5"/>
        <w:tabs>
          <w:tab w:val="right" w:leader="dot" w:pos="9350"/>
        </w:tabs>
        <w:rPr>
          <w:rFonts w:asciiTheme="minorHAnsi" w:eastAsiaTheme="minorEastAsia" w:hAnsiTheme="minorHAnsi" w:cstheme="minorBidi"/>
          <w:noProof/>
          <w:sz w:val="22"/>
          <w:szCs w:val="22"/>
        </w:rPr>
      </w:pPr>
      <w:hyperlink w:anchor="_Toc534899442" w:history="1">
        <w:r w:rsidR="00820181" w:rsidRPr="000777BC">
          <w:rPr>
            <w:rStyle w:val="Hyperlink"/>
            <w:noProof/>
          </w:rPr>
          <w:t>3.11.6.5.3 run object</w:t>
        </w:r>
        <w:r w:rsidR="00820181">
          <w:rPr>
            <w:noProof/>
            <w:webHidden/>
          </w:rPr>
          <w:tab/>
        </w:r>
        <w:r w:rsidR="00820181">
          <w:rPr>
            <w:noProof/>
            <w:webHidden/>
          </w:rPr>
          <w:fldChar w:fldCharType="begin"/>
        </w:r>
        <w:r w:rsidR="00820181">
          <w:rPr>
            <w:noProof/>
            <w:webHidden/>
          </w:rPr>
          <w:instrText xml:space="preserve"> PAGEREF _Toc534899442 \h </w:instrText>
        </w:r>
        <w:r w:rsidR="00820181">
          <w:rPr>
            <w:noProof/>
            <w:webHidden/>
          </w:rPr>
        </w:r>
        <w:r w:rsidR="00820181">
          <w:rPr>
            <w:noProof/>
            <w:webHidden/>
          </w:rPr>
          <w:fldChar w:fldCharType="separate"/>
        </w:r>
        <w:r w:rsidR="00820181">
          <w:rPr>
            <w:noProof/>
            <w:webHidden/>
          </w:rPr>
          <w:t>38</w:t>
        </w:r>
        <w:r w:rsidR="00820181">
          <w:rPr>
            <w:noProof/>
            <w:webHidden/>
          </w:rPr>
          <w:fldChar w:fldCharType="end"/>
        </w:r>
      </w:hyperlink>
    </w:p>
    <w:p w14:paraId="5552F947" w14:textId="217C2E3B" w:rsidR="00820181" w:rsidRDefault="00E732B3">
      <w:pPr>
        <w:pStyle w:val="TOC5"/>
        <w:tabs>
          <w:tab w:val="right" w:leader="dot" w:pos="9350"/>
        </w:tabs>
        <w:rPr>
          <w:rFonts w:asciiTheme="minorHAnsi" w:eastAsiaTheme="minorEastAsia" w:hAnsiTheme="minorHAnsi" w:cstheme="minorBidi"/>
          <w:noProof/>
          <w:sz w:val="22"/>
          <w:szCs w:val="22"/>
        </w:rPr>
      </w:pPr>
      <w:hyperlink w:anchor="_Toc534899443" w:history="1">
        <w:r w:rsidR="00820181" w:rsidRPr="000777BC">
          <w:rPr>
            <w:rStyle w:val="Hyperlink"/>
            <w:noProof/>
          </w:rPr>
          <w:t>3.11.6.5.4 tool object</w:t>
        </w:r>
        <w:r w:rsidR="00820181">
          <w:rPr>
            <w:noProof/>
            <w:webHidden/>
          </w:rPr>
          <w:tab/>
        </w:r>
        <w:r w:rsidR="00820181">
          <w:rPr>
            <w:noProof/>
            <w:webHidden/>
          </w:rPr>
          <w:fldChar w:fldCharType="begin"/>
        </w:r>
        <w:r w:rsidR="00820181">
          <w:rPr>
            <w:noProof/>
            <w:webHidden/>
          </w:rPr>
          <w:instrText xml:space="preserve"> PAGEREF _Toc534899443 \h </w:instrText>
        </w:r>
        <w:r w:rsidR="00820181">
          <w:rPr>
            <w:noProof/>
            <w:webHidden/>
          </w:rPr>
        </w:r>
        <w:r w:rsidR="00820181">
          <w:rPr>
            <w:noProof/>
            <w:webHidden/>
          </w:rPr>
          <w:fldChar w:fldCharType="separate"/>
        </w:r>
        <w:r w:rsidR="00820181">
          <w:rPr>
            <w:noProof/>
            <w:webHidden/>
          </w:rPr>
          <w:t>39</w:t>
        </w:r>
        <w:r w:rsidR="00820181">
          <w:rPr>
            <w:noProof/>
            <w:webHidden/>
          </w:rPr>
          <w:fldChar w:fldCharType="end"/>
        </w:r>
      </w:hyperlink>
    </w:p>
    <w:p w14:paraId="6B31FB52" w14:textId="7C22360F" w:rsidR="00820181" w:rsidRDefault="00E732B3">
      <w:pPr>
        <w:pStyle w:val="TOC5"/>
        <w:tabs>
          <w:tab w:val="right" w:leader="dot" w:pos="9350"/>
        </w:tabs>
        <w:rPr>
          <w:rFonts w:asciiTheme="minorHAnsi" w:eastAsiaTheme="minorEastAsia" w:hAnsiTheme="minorHAnsi" w:cstheme="minorBidi"/>
          <w:noProof/>
          <w:sz w:val="22"/>
          <w:szCs w:val="22"/>
        </w:rPr>
      </w:pPr>
      <w:hyperlink w:anchor="_Toc534899444" w:history="1">
        <w:r w:rsidR="00820181" w:rsidRPr="000777BC">
          <w:rPr>
            <w:rStyle w:val="Hyperlink"/>
            <w:noProof/>
          </w:rPr>
          <w:t>3.11.6.5.5 resources object</w:t>
        </w:r>
        <w:r w:rsidR="00820181">
          <w:rPr>
            <w:noProof/>
            <w:webHidden/>
          </w:rPr>
          <w:tab/>
        </w:r>
        <w:r w:rsidR="00820181">
          <w:rPr>
            <w:noProof/>
            <w:webHidden/>
          </w:rPr>
          <w:fldChar w:fldCharType="begin"/>
        </w:r>
        <w:r w:rsidR="00820181">
          <w:rPr>
            <w:noProof/>
            <w:webHidden/>
          </w:rPr>
          <w:instrText xml:space="preserve"> PAGEREF _Toc534899444 \h </w:instrText>
        </w:r>
        <w:r w:rsidR="00820181">
          <w:rPr>
            <w:noProof/>
            <w:webHidden/>
          </w:rPr>
        </w:r>
        <w:r w:rsidR="00820181">
          <w:rPr>
            <w:noProof/>
            <w:webHidden/>
          </w:rPr>
          <w:fldChar w:fldCharType="separate"/>
        </w:r>
        <w:r w:rsidR="00820181">
          <w:rPr>
            <w:noProof/>
            <w:webHidden/>
          </w:rPr>
          <w:t>39</w:t>
        </w:r>
        <w:r w:rsidR="00820181">
          <w:rPr>
            <w:noProof/>
            <w:webHidden/>
          </w:rPr>
          <w:fldChar w:fldCharType="end"/>
        </w:r>
      </w:hyperlink>
    </w:p>
    <w:p w14:paraId="77837385" w14:textId="7B2077B8" w:rsidR="00820181" w:rsidRDefault="00E732B3">
      <w:pPr>
        <w:pStyle w:val="TOC3"/>
        <w:tabs>
          <w:tab w:val="right" w:leader="dot" w:pos="9350"/>
        </w:tabs>
        <w:rPr>
          <w:rFonts w:asciiTheme="minorHAnsi" w:eastAsiaTheme="minorEastAsia" w:hAnsiTheme="minorHAnsi" w:cstheme="minorBidi"/>
          <w:noProof/>
          <w:sz w:val="22"/>
          <w:szCs w:val="22"/>
        </w:rPr>
      </w:pPr>
      <w:hyperlink w:anchor="_Toc534899445" w:history="1">
        <w:r w:rsidR="00820181" w:rsidRPr="000777BC">
          <w:rPr>
            <w:rStyle w:val="Hyperlink"/>
            <w:noProof/>
          </w:rPr>
          <w:t>3.11.7 text property</w:t>
        </w:r>
        <w:r w:rsidR="00820181">
          <w:rPr>
            <w:noProof/>
            <w:webHidden/>
          </w:rPr>
          <w:tab/>
        </w:r>
        <w:r w:rsidR="00820181">
          <w:rPr>
            <w:noProof/>
            <w:webHidden/>
          </w:rPr>
          <w:fldChar w:fldCharType="begin"/>
        </w:r>
        <w:r w:rsidR="00820181">
          <w:rPr>
            <w:noProof/>
            <w:webHidden/>
          </w:rPr>
          <w:instrText xml:space="preserve"> PAGEREF _Toc534899445 \h </w:instrText>
        </w:r>
        <w:r w:rsidR="00820181">
          <w:rPr>
            <w:noProof/>
            <w:webHidden/>
          </w:rPr>
        </w:r>
        <w:r w:rsidR="00820181">
          <w:rPr>
            <w:noProof/>
            <w:webHidden/>
          </w:rPr>
          <w:fldChar w:fldCharType="separate"/>
        </w:r>
        <w:r w:rsidR="00820181">
          <w:rPr>
            <w:noProof/>
            <w:webHidden/>
          </w:rPr>
          <w:t>39</w:t>
        </w:r>
        <w:r w:rsidR="00820181">
          <w:rPr>
            <w:noProof/>
            <w:webHidden/>
          </w:rPr>
          <w:fldChar w:fldCharType="end"/>
        </w:r>
      </w:hyperlink>
    </w:p>
    <w:p w14:paraId="08F3A38A" w14:textId="750C072F" w:rsidR="00820181" w:rsidRDefault="00E732B3">
      <w:pPr>
        <w:pStyle w:val="TOC3"/>
        <w:tabs>
          <w:tab w:val="right" w:leader="dot" w:pos="9350"/>
        </w:tabs>
        <w:rPr>
          <w:rFonts w:asciiTheme="minorHAnsi" w:eastAsiaTheme="minorEastAsia" w:hAnsiTheme="minorHAnsi" w:cstheme="minorBidi"/>
          <w:noProof/>
          <w:sz w:val="22"/>
          <w:szCs w:val="22"/>
        </w:rPr>
      </w:pPr>
      <w:hyperlink w:anchor="_Toc534899446" w:history="1">
        <w:r w:rsidR="00820181" w:rsidRPr="000777BC">
          <w:rPr>
            <w:rStyle w:val="Hyperlink"/>
            <w:noProof/>
          </w:rPr>
          <w:t>3.11.8 richText property</w:t>
        </w:r>
        <w:r w:rsidR="00820181">
          <w:rPr>
            <w:noProof/>
            <w:webHidden/>
          </w:rPr>
          <w:tab/>
        </w:r>
        <w:r w:rsidR="00820181">
          <w:rPr>
            <w:noProof/>
            <w:webHidden/>
          </w:rPr>
          <w:fldChar w:fldCharType="begin"/>
        </w:r>
        <w:r w:rsidR="00820181">
          <w:rPr>
            <w:noProof/>
            <w:webHidden/>
          </w:rPr>
          <w:instrText xml:space="preserve"> PAGEREF _Toc534899446 \h </w:instrText>
        </w:r>
        <w:r w:rsidR="00820181">
          <w:rPr>
            <w:noProof/>
            <w:webHidden/>
          </w:rPr>
        </w:r>
        <w:r w:rsidR="00820181">
          <w:rPr>
            <w:noProof/>
            <w:webHidden/>
          </w:rPr>
          <w:fldChar w:fldCharType="separate"/>
        </w:r>
        <w:r w:rsidR="00820181">
          <w:rPr>
            <w:noProof/>
            <w:webHidden/>
          </w:rPr>
          <w:t>39</w:t>
        </w:r>
        <w:r w:rsidR="00820181">
          <w:rPr>
            <w:noProof/>
            <w:webHidden/>
          </w:rPr>
          <w:fldChar w:fldCharType="end"/>
        </w:r>
      </w:hyperlink>
    </w:p>
    <w:p w14:paraId="05D5A01B" w14:textId="26C230A3" w:rsidR="00820181" w:rsidRDefault="00E732B3">
      <w:pPr>
        <w:pStyle w:val="TOC3"/>
        <w:tabs>
          <w:tab w:val="right" w:leader="dot" w:pos="9350"/>
        </w:tabs>
        <w:rPr>
          <w:rFonts w:asciiTheme="minorHAnsi" w:eastAsiaTheme="minorEastAsia" w:hAnsiTheme="minorHAnsi" w:cstheme="minorBidi"/>
          <w:noProof/>
          <w:sz w:val="22"/>
          <w:szCs w:val="22"/>
        </w:rPr>
      </w:pPr>
      <w:hyperlink w:anchor="_Toc534899447" w:history="1">
        <w:r w:rsidR="00820181" w:rsidRPr="000777BC">
          <w:rPr>
            <w:rStyle w:val="Hyperlink"/>
            <w:noProof/>
          </w:rPr>
          <w:t>3.11.9 messageId property</w:t>
        </w:r>
        <w:r w:rsidR="00820181">
          <w:rPr>
            <w:noProof/>
            <w:webHidden/>
          </w:rPr>
          <w:tab/>
        </w:r>
        <w:r w:rsidR="00820181">
          <w:rPr>
            <w:noProof/>
            <w:webHidden/>
          </w:rPr>
          <w:fldChar w:fldCharType="begin"/>
        </w:r>
        <w:r w:rsidR="00820181">
          <w:rPr>
            <w:noProof/>
            <w:webHidden/>
          </w:rPr>
          <w:instrText xml:space="preserve"> PAGEREF _Toc534899447 \h </w:instrText>
        </w:r>
        <w:r w:rsidR="00820181">
          <w:rPr>
            <w:noProof/>
            <w:webHidden/>
          </w:rPr>
        </w:r>
        <w:r w:rsidR="00820181">
          <w:rPr>
            <w:noProof/>
            <w:webHidden/>
          </w:rPr>
          <w:fldChar w:fldCharType="separate"/>
        </w:r>
        <w:r w:rsidR="00820181">
          <w:rPr>
            <w:noProof/>
            <w:webHidden/>
          </w:rPr>
          <w:t>39</w:t>
        </w:r>
        <w:r w:rsidR="00820181">
          <w:rPr>
            <w:noProof/>
            <w:webHidden/>
          </w:rPr>
          <w:fldChar w:fldCharType="end"/>
        </w:r>
      </w:hyperlink>
    </w:p>
    <w:p w14:paraId="6F6BDD69" w14:textId="434644DE" w:rsidR="00820181" w:rsidRDefault="00E732B3">
      <w:pPr>
        <w:pStyle w:val="TOC3"/>
        <w:tabs>
          <w:tab w:val="right" w:leader="dot" w:pos="9350"/>
        </w:tabs>
        <w:rPr>
          <w:rFonts w:asciiTheme="minorHAnsi" w:eastAsiaTheme="minorEastAsia" w:hAnsiTheme="minorHAnsi" w:cstheme="minorBidi"/>
          <w:noProof/>
          <w:sz w:val="22"/>
          <w:szCs w:val="22"/>
        </w:rPr>
      </w:pPr>
      <w:hyperlink w:anchor="_Toc534899448" w:history="1">
        <w:r w:rsidR="00820181" w:rsidRPr="000777BC">
          <w:rPr>
            <w:rStyle w:val="Hyperlink"/>
            <w:noProof/>
          </w:rPr>
          <w:t>3.11.10 richMessageId property</w:t>
        </w:r>
        <w:r w:rsidR="00820181">
          <w:rPr>
            <w:noProof/>
            <w:webHidden/>
          </w:rPr>
          <w:tab/>
        </w:r>
        <w:r w:rsidR="00820181">
          <w:rPr>
            <w:noProof/>
            <w:webHidden/>
          </w:rPr>
          <w:fldChar w:fldCharType="begin"/>
        </w:r>
        <w:r w:rsidR="00820181">
          <w:rPr>
            <w:noProof/>
            <w:webHidden/>
          </w:rPr>
          <w:instrText xml:space="preserve"> PAGEREF _Toc534899448 \h </w:instrText>
        </w:r>
        <w:r w:rsidR="00820181">
          <w:rPr>
            <w:noProof/>
            <w:webHidden/>
          </w:rPr>
        </w:r>
        <w:r w:rsidR="00820181">
          <w:rPr>
            <w:noProof/>
            <w:webHidden/>
          </w:rPr>
          <w:fldChar w:fldCharType="separate"/>
        </w:r>
        <w:r w:rsidR="00820181">
          <w:rPr>
            <w:noProof/>
            <w:webHidden/>
          </w:rPr>
          <w:t>39</w:t>
        </w:r>
        <w:r w:rsidR="00820181">
          <w:rPr>
            <w:noProof/>
            <w:webHidden/>
          </w:rPr>
          <w:fldChar w:fldCharType="end"/>
        </w:r>
      </w:hyperlink>
    </w:p>
    <w:p w14:paraId="1819E86D" w14:textId="5C798A9F" w:rsidR="00820181" w:rsidRDefault="00E732B3">
      <w:pPr>
        <w:pStyle w:val="TOC3"/>
        <w:tabs>
          <w:tab w:val="right" w:leader="dot" w:pos="9350"/>
        </w:tabs>
        <w:rPr>
          <w:rFonts w:asciiTheme="minorHAnsi" w:eastAsiaTheme="minorEastAsia" w:hAnsiTheme="minorHAnsi" w:cstheme="minorBidi"/>
          <w:noProof/>
          <w:sz w:val="22"/>
          <w:szCs w:val="22"/>
        </w:rPr>
      </w:pPr>
      <w:hyperlink w:anchor="_Toc534899449" w:history="1">
        <w:r w:rsidR="00820181" w:rsidRPr="000777BC">
          <w:rPr>
            <w:rStyle w:val="Hyperlink"/>
            <w:noProof/>
          </w:rPr>
          <w:t>3.11.11 arguments property</w:t>
        </w:r>
        <w:r w:rsidR="00820181">
          <w:rPr>
            <w:noProof/>
            <w:webHidden/>
          </w:rPr>
          <w:tab/>
        </w:r>
        <w:r w:rsidR="00820181">
          <w:rPr>
            <w:noProof/>
            <w:webHidden/>
          </w:rPr>
          <w:fldChar w:fldCharType="begin"/>
        </w:r>
        <w:r w:rsidR="00820181">
          <w:rPr>
            <w:noProof/>
            <w:webHidden/>
          </w:rPr>
          <w:instrText xml:space="preserve"> PAGEREF _Toc534899449 \h </w:instrText>
        </w:r>
        <w:r w:rsidR="00820181">
          <w:rPr>
            <w:noProof/>
            <w:webHidden/>
          </w:rPr>
        </w:r>
        <w:r w:rsidR="00820181">
          <w:rPr>
            <w:noProof/>
            <w:webHidden/>
          </w:rPr>
          <w:fldChar w:fldCharType="separate"/>
        </w:r>
        <w:r w:rsidR="00820181">
          <w:rPr>
            <w:noProof/>
            <w:webHidden/>
          </w:rPr>
          <w:t>40</w:t>
        </w:r>
        <w:r w:rsidR="00820181">
          <w:rPr>
            <w:noProof/>
            <w:webHidden/>
          </w:rPr>
          <w:fldChar w:fldCharType="end"/>
        </w:r>
      </w:hyperlink>
    </w:p>
    <w:p w14:paraId="34F66B00" w14:textId="6EB9C2E7" w:rsidR="00820181" w:rsidRDefault="00E732B3">
      <w:pPr>
        <w:pStyle w:val="TOC2"/>
        <w:tabs>
          <w:tab w:val="right" w:leader="dot" w:pos="9350"/>
        </w:tabs>
        <w:rPr>
          <w:rFonts w:asciiTheme="minorHAnsi" w:eastAsiaTheme="minorEastAsia" w:hAnsiTheme="minorHAnsi" w:cstheme="minorBidi"/>
          <w:noProof/>
          <w:sz w:val="22"/>
          <w:szCs w:val="22"/>
        </w:rPr>
      </w:pPr>
      <w:hyperlink w:anchor="_Toc534899450" w:history="1">
        <w:r w:rsidR="00820181" w:rsidRPr="000777BC">
          <w:rPr>
            <w:rStyle w:val="Hyperlink"/>
            <w:noProof/>
          </w:rPr>
          <w:t>3.12 sarifLog object</w:t>
        </w:r>
        <w:r w:rsidR="00820181">
          <w:rPr>
            <w:noProof/>
            <w:webHidden/>
          </w:rPr>
          <w:tab/>
        </w:r>
        <w:r w:rsidR="00820181">
          <w:rPr>
            <w:noProof/>
            <w:webHidden/>
          </w:rPr>
          <w:fldChar w:fldCharType="begin"/>
        </w:r>
        <w:r w:rsidR="00820181">
          <w:rPr>
            <w:noProof/>
            <w:webHidden/>
          </w:rPr>
          <w:instrText xml:space="preserve"> PAGEREF _Toc534899450 \h </w:instrText>
        </w:r>
        <w:r w:rsidR="00820181">
          <w:rPr>
            <w:noProof/>
            <w:webHidden/>
          </w:rPr>
        </w:r>
        <w:r w:rsidR="00820181">
          <w:rPr>
            <w:noProof/>
            <w:webHidden/>
          </w:rPr>
          <w:fldChar w:fldCharType="separate"/>
        </w:r>
        <w:r w:rsidR="00820181">
          <w:rPr>
            <w:noProof/>
            <w:webHidden/>
          </w:rPr>
          <w:t>40</w:t>
        </w:r>
        <w:r w:rsidR="00820181">
          <w:rPr>
            <w:noProof/>
            <w:webHidden/>
          </w:rPr>
          <w:fldChar w:fldCharType="end"/>
        </w:r>
      </w:hyperlink>
    </w:p>
    <w:p w14:paraId="6C73AAD3" w14:textId="579C0E93" w:rsidR="00820181" w:rsidRDefault="00E732B3">
      <w:pPr>
        <w:pStyle w:val="TOC3"/>
        <w:tabs>
          <w:tab w:val="right" w:leader="dot" w:pos="9350"/>
        </w:tabs>
        <w:rPr>
          <w:rFonts w:asciiTheme="minorHAnsi" w:eastAsiaTheme="minorEastAsia" w:hAnsiTheme="minorHAnsi" w:cstheme="minorBidi"/>
          <w:noProof/>
          <w:sz w:val="22"/>
          <w:szCs w:val="22"/>
        </w:rPr>
      </w:pPr>
      <w:hyperlink w:anchor="_Toc534899451" w:history="1">
        <w:r w:rsidR="00820181" w:rsidRPr="000777BC">
          <w:rPr>
            <w:rStyle w:val="Hyperlink"/>
            <w:noProof/>
          </w:rPr>
          <w:t>3.12.1 General</w:t>
        </w:r>
        <w:r w:rsidR="00820181">
          <w:rPr>
            <w:noProof/>
            <w:webHidden/>
          </w:rPr>
          <w:tab/>
        </w:r>
        <w:r w:rsidR="00820181">
          <w:rPr>
            <w:noProof/>
            <w:webHidden/>
          </w:rPr>
          <w:fldChar w:fldCharType="begin"/>
        </w:r>
        <w:r w:rsidR="00820181">
          <w:rPr>
            <w:noProof/>
            <w:webHidden/>
          </w:rPr>
          <w:instrText xml:space="preserve"> PAGEREF _Toc534899451 \h </w:instrText>
        </w:r>
        <w:r w:rsidR="00820181">
          <w:rPr>
            <w:noProof/>
            <w:webHidden/>
          </w:rPr>
        </w:r>
        <w:r w:rsidR="00820181">
          <w:rPr>
            <w:noProof/>
            <w:webHidden/>
          </w:rPr>
          <w:fldChar w:fldCharType="separate"/>
        </w:r>
        <w:r w:rsidR="00820181">
          <w:rPr>
            <w:noProof/>
            <w:webHidden/>
          </w:rPr>
          <w:t>40</w:t>
        </w:r>
        <w:r w:rsidR="00820181">
          <w:rPr>
            <w:noProof/>
            <w:webHidden/>
          </w:rPr>
          <w:fldChar w:fldCharType="end"/>
        </w:r>
      </w:hyperlink>
    </w:p>
    <w:p w14:paraId="2C6D59F6" w14:textId="11509136" w:rsidR="00820181" w:rsidRDefault="00E732B3">
      <w:pPr>
        <w:pStyle w:val="TOC3"/>
        <w:tabs>
          <w:tab w:val="right" w:leader="dot" w:pos="9350"/>
        </w:tabs>
        <w:rPr>
          <w:rFonts w:asciiTheme="minorHAnsi" w:eastAsiaTheme="minorEastAsia" w:hAnsiTheme="minorHAnsi" w:cstheme="minorBidi"/>
          <w:noProof/>
          <w:sz w:val="22"/>
          <w:szCs w:val="22"/>
        </w:rPr>
      </w:pPr>
      <w:hyperlink w:anchor="_Toc534899452" w:history="1">
        <w:r w:rsidR="00820181" w:rsidRPr="000777BC">
          <w:rPr>
            <w:rStyle w:val="Hyperlink"/>
            <w:noProof/>
          </w:rPr>
          <w:t>3.12.2 version property</w:t>
        </w:r>
        <w:r w:rsidR="00820181">
          <w:rPr>
            <w:noProof/>
            <w:webHidden/>
          </w:rPr>
          <w:tab/>
        </w:r>
        <w:r w:rsidR="00820181">
          <w:rPr>
            <w:noProof/>
            <w:webHidden/>
          </w:rPr>
          <w:fldChar w:fldCharType="begin"/>
        </w:r>
        <w:r w:rsidR="00820181">
          <w:rPr>
            <w:noProof/>
            <w:webHidden/>
          </w:rPr>
          <w:instrText xml:space="preserve"> PAGEREF _Toc534899452 \h </w:instrText>
        </w:r>
        <w:r w:rsidR="00820181">
          <w:rPr>
            <w:noProof/>
            <w:webHidden/>
          </w:rPr>
        </w:r>
        <w:r w:rsidR="00820181">
          <w:rPr>
            <w:noProof/>
            <w:webHidden/>
          </w:rPr>
          <w:fldChar w:fldCharType="separate"/>
        </w:r>
        <w:r w:rsidR="00820181">
          <w:rPr>
            <w:noProof/>
            <w:webHidden/>
          </w:rPr>
          <w:t>40</w:t>
        </w:r>
        <w:r w:rsidR="00820181">
          <w:rPr>
            <w:noProof/>
            <w:webHidden/>
          </w:rPr>
          <w:fldChar w:fldCharType="end"/>
        </w:r>
      </w:hyperlink>
    </w:p>
    <w:p w14:paraId="7A210F33" w14:textId="7872ED5B" w:rsidR="00820181" w:rsidRDefault="00E732B3">
      <w:pPr>
        <w:pStyle w:val="TOC3"/>
        <w:tabs>
          <w:tab w:val="right" w:leader="dot" w:pos="9350"/>
        </w:tabs>
        <w:rPr>
          <w:rFonts w:asciiTheme="minorHAnsi" w:eastAsiaTheme="minorEastAsia" w:hAnsiTheme="minorHAnsi" w:cstheme="minorBidi"/>
          <w:noProof/>
          <w:sz w:val="22"/>
          <w:szCs w:val="22"/>
        </w:rPr>
      </w:pPr>
      <w:hyperlink w:anchor="_Toc534899453" w:history="1">
        <w:r w:rsidR="00820181" w:rsidRPr="000777BC">
          <w:rPr>
            <w:rStyle w:val="Hyperlink"/>
            <w:noProof/>
          </w:rPr>
          <w:t>3.12.3 $schema property</w:t>
        </w:r>
        <w:r w:rsidR="00820181">
          <w:rPr>
            <w:noProof/>
            <w:webHidden/>
          </w:rPr>
          <w:tab/>
        </w:r>
        <w:r w:rsidR="00820181">
          <w:rPr>
            <w:noProof/>
            <w:webHidden/>
          </w:rPr>
          <w:fldChar w:fldCharType="begin"/>
        </w:r>
        <w:r w:rsidR="00820181">
          <w:rPr>
            <w:noProof/>
            <w:webHidden/>
          </w:rPr>
          <w:instrText xml:space="preserve"> PAGEREF _Toc534899453 \h </w:instrText>
        </w:r>
        <w:r w:rsidR="00820181">
          <w:rPr>
            <w:noProof/>
            <w:webHidden/>
          </w:rPr>
        </w:r>
        <w:r w:rsidR="00820181">
          <w:rPr>
            <w:noProof/>
            <w:webHidden/>
          </w:rPr>
          <w:fldChar w:fldCharType="separate"/>
        </w:r>
        <w:r w:rsidR="00820181">
          <w:rPr>
            <w:noProof/>
            <w:webHidden/>
          </w:rPr>
          <w:t>41</w:t>
        </w:r>
        <w:r w:rsidR="00820181">
          <w:rPr>
            <w:noProof/>
            <w:webHidden/>
          </w:rPr>
          <w:fldChar w:fldCharType="end"/>
        </w:r>
      </w:hyperlink>
    </w:p>
    <w:p w14:paraId="615119C0" w14:textId="43588BD9" w:rsidR="00820181" w:rsidRDefault="00E732B3">
      <w:pPr>
        <w:pStyle w:val="TOC3"/>
        <w:tabs>
          <w:tab w:val="right" w:leader="dot" w:pos="9350"/>
        </w:tabs>
        <w:rPr>
          <w:rFonts w:asciiTheme="minorHAnsi" w:eastAsiaTheme="minorEastAsia" w:hAnsiTheme="minorHAnsi" w:cstheme="minorBidi"/>
          <w:noProof/>
          <w:sz w:val="22"/>
          <w:szCs w:val="22"/>
        </w:rPr>
      </w:pPr>
      <w:hyperlink w:anchor="_Toc534899454" w:history="1">
        <w:r w:rsidR="00820181" w:rsidRPr="000777BC">
          <w:rPr>
            <w:rStyle w:val="Hyperlink"/>
            <w:noProof/>
          </w:rPr>
          <w:t>3.12.4 runs property</w:t>
        </w:r>
        <w:r w:rsidR="00820181">
          <w:rPr>
            <w:noProof/>
            <w:webHidden/>
          </w:rPr>
          <w:tab/>
        </w:r>
        <w:r w:rsidR="00820181">
          <w:rPr>
            <w:noProof/>
            <w:webHidden/>
          </w:rPr>
          <w:fldChar w:fldCharType="begin"/>
        </w:r>
        <w:r w:rsidR="00820181">
          <w:rPr>
            <w:noProof/>
            <w:webHidden/>
          </w:rPr>
          <w:instrText xml:space="preserve"> PAGEREF _Toc534899454 \h </w:instrText>
        </w:r>
        <w:r w:rsidR="00820181">
          <w:rPr>
            <w:noProof/>
            <w:webHidden/>
          </w:rPr>
        </w:r>
        <w:r w:rsidR="00820181">
          <w:rPr>
            <w:noProof/>
            <w:webHidden/>
          </w:rPr>
          <w:fldChar w:fldCharType="separate"/>
        </w:r>
        <w:r w:rsidR="00820181">
          <w:rPr>
            <w:noProof/>
            <w:webHidden/>
          </w:rPr>
          <w:t>41</w:t>
        </w:r>
        <w:r w:rsidR="00820181">
          <w:rPr>
            <w:noProof/>
            <w:webHidden/>
          </w:rPr>
          <w:fldChar w:fldCharType="end"/>
        </w:r>
      </w:hyperlink>
    </w:p>
    <w:p w14:paraId="7F55CF43" w14:textId="30433B8E" w:rsidR="00820181" w:rsidRDefault="00E732B3">
      <w:pPr>
        <w:pStyle w:val="TOC2"/>
        <w:tabs>
          <w:tab w:val="right" w:leader="dot" w:pos="9350"/>
        </w:tabs>
        <w:rPr>
          <w:rFonts w:asciiTheme="minorHAnsi" w:eastAsiaTheme="minorEastAsia" w:hAnsiTheme="minorHAnsi" w:cstheme="minorBidi"/>
          <w:noProof/>
          <w:sz w:val="22"/>
          <w:szCs w:val="22"/>
        </w:rPr>
      </w:pPr>
      <w:hyperlink w:anchor="_Toc534899455" w:history="1">
        <w:r w:rsidR="00820181" w:rsidRPr="000777BC">
          <w:rPr>
            <w:rStyle w:val="Hyperlink"/>
            <w:noProof/>
          </w:rPr>
          <w:t>3.13 run object</w:t>
        </w:r>
        <w:r w:rsidR="00820181">
          <w:rPr>
            <w:noProof/>
            <w:webHidden/>
          </w:rPr>
          <w:tab/>
        </w:r>
        <w:r w:rsidR="00820181">
          <w:rPr>
            <w:noProof/>
            <w:webHidden/>
          </w:rPr>
          <w:fldChar w:fldCharType="begin"/>
        </w:r>
        <w:r w:rsidR="00820181">
          <w:rPr>
            <w:noProof/>
            <w:webHidden/>
          </w:rPr>
          <w:instrText xml:space="preserve"> PAGEREF _Toc534899455 \h </w:instrText>
        </w:r>
        <w:r w:rsidR="00820181">
          <w:rPr>
            <w:noProof/>
            <w:webHidden/>
          </w:rPr>
        </w:r>
        <w:r w:rsidR="00820181">
          <w:rPr>
            <w:noProof/>
            <w:webHidden/>
          </w:rPr>
          <w:fldChar w:fldCharType="separate"/>
        </w:r>
        <w:r w:rsidR="00820181">
          <w:rPr>
            <w:noProof/>
            <w:webHidden/>
          </w:rPr>
          <w:t>41</w:t>
        </w:r>
        <w:r w:rsidR="00820181">
          <w:rPr>
            <w:noProof/>
            <w:webHidden/>
          </w:rPr>
          <w:fldChar w:fldCharType="end"/>
        </w:r>
      </w:hyperlink>
    </w:p>
    <w:p w14:paraId="19FD287D" w14:textId="10DE8C56" w:rsidR="00820181" w:rsidRDefault="00E732B3">
      <w:pPr>
        <w:pStyle w:val="TOC3"/>
        <w:tabs>
          <w:tab w:val="right" w:leader="dot" w:pos="9350"/>
        </w:tabs>
        <w:rPr>
          <w:rFonts w:asciiTheme="minorHAnsi" w:eastAsiaTheme="minorEastAsia" w:hAnsiTheme="minorHAnsi" w:cstheme="minorBidi"/>
          <w:noProof/>
          <w:sz w:val="22"/>
          <w:szCs w:val="22"/>
        </w:rPr>
      </w:pPr>
      <w:hyperlink w:anchor="_Toc534899456" w:history="1">
        <w:r w:rsidR="00820181" w:rsidRPr="000777BC">
          <w:rPr>
            <w:rStyle w:val="Hyperlink"/>
            <w:noProof/>
          </w:rPr>
          <w:t>3.13.1 General</w:t>
        </w:r>
        <w:r w:rsidR="00820181">
          <w:rPr>
            <w:noProof/>
            <w:webHidden/>
          </w:rPr>
          <w:tab/>
        </w:r>
        <w:r w:rsidR="00820181">
          <w:rPr>
            <w:noProof/>
            <w:webHidden/>
          </w:rPr>
          <w:fldChar w:fldCharType="begin"/>
        </w:r>
        <w:r w:rsidR="00820181">
          <w:rPr>
            <w:noProof/>
            <w:webHidden/>
          </w:rPr>
          <w:instrText xml:space="preserve"> PAGEREF _Toc534899456 \h </w:instrText>
        </w:r>
        <w:r w:rsidR="00820181">
          <w:rPr>
            <w:noProof/>
            <w:webHidden/>
          </w:rPr>
        </w:r>
        <w:r w:rsidR="00820181">
          <w:rPr>
            <w:noProof/>
            <w:webHidden/>
          </w:rPr>
          <w:fldChar w:fldCharType="separate"/>
        </w:r>
        <w:r w:rsidR="00820181">
          <w:rPr>
            <w:noProof/>
            <w:webHidden/>
          </w:rPr>
          <w:t>41</w:t>
        </w:r>
        <w:r w:rsidR="00820181">
          <w:rPr>
            <w:noProof/>
            <w:webHidden/>
          </w:rPr>
          <w:fldChar w:fldCharType="end"/>
        </w:r>
      </w:hyperlink>
    </w:p>
    <w:p w14:paraId="200713A9" w14:textId="5DF9DA85" w:rsidR="00820181" w:rsidRDefault="00E732B3">
      <w:pPr>
        <w:pStyle w:val="TOC3"/>
        <w:tabs>
          <w:tab w:val="right" w:leader="dot" w:pos="9350"/>
        </w:tabs>
        <w:rPr>
          <w:rFonts w:asciiTheme="minorHAnsi" w:eastAsiaTheme="minorEastAsia" w:hAnsiTheme="minorHAnsi" w:cstheme="minorBidi"/>
          <w:noProof/>
          <w:sz w:val="22"/>
          <w:szCs w:val="22"/>
        </w:rPr>
      </w:pPr>
      <w:hyperlink w:anchor="_Toc534899457" w:history="1">
        <w:r w:rsidR="00820181" w:rsidRPr="000777BC">
          <w:rPr>
            <w:rStyle w:val="Hyperlink"/>
            <w:noProof/>
          </w:rPr>
          <w:t>3.13.2 externalPropertyFiles property</w:t>
        </w:r>
        <w:r w:rsidR="00820181">
          <w:rPr>
            <w:noProof/>
            <w:webHidden/>
          </w:rPr>
          <w:tab/>
        </w:r>
        <w:r w:rsidR="00820181">
          <w:rPr>
            <w:noProof/>
            <w:webHidden/>
          </w:rPr>
          <w:fldChar w:fldCharType="begin"/>
        </w:r>
        <w:r w:rsidR="00820181">
          <w:rPr>
            <w:noProof/>
            <w:webHidden/>
          </w:rPr>
          <w:instrText xml:space="preserve"> PAGEREF _Toc534899457 \h </w:instrText>
        </w:r>
        <w:r w:rsidR="00820181">
          <w:rPr>
            <w:noProof/>
            <w:webHidden/>
          </w:rPr>
        </w:r>
        <w:r w:rsidR="00820181">
          <w:rPr>
            <w:noProof/>
            <w:webHidden/>
          </w:rPr>
          <w:fldChar w:fldCharType="separate"/>
        </w:r>
        <w:r w:rsidR="00820181">
          <w:rPr>
            <w:noProof/>
            <w:webHidden/>
          </w:rPr>
          <w:t>41</w:t>
        </w:r>
        <w:r w:rsidR="00820181">
          <w:rPr>
            <w:noProof/>
            <w:webHidden/>
          </w:rPr>
          <w:fldChar w:fldCharType="end"/>
        </w:r>
      </w:hyperlink>
    </w:p>
    <w:p w14:paraId="4A8A027A" w14:textId="2ED089EA" w:rsidR="00820181" w:rsidRDefault="00E732B3">
      <w:pPr>
        <w:pStyle w:val="TOC4"/>
        <w:tabs>
          <w:tab w:val="right" w:leader="dot" w:pos="9350"/>
        </w:tabs>
        <w:rPr>
          <w:rFonts w:asciiTheme="minorHAnsi" w:eastAsiaTheme="minorEastAsia" w:hAnsiTheme="minorHAnsi" w:cstheme="minorBidi"/>
          <w:noProof/>
          <w:sz w:val="22"/>
          <w:szCs w:val="22"/>
        </w:rPr>
      </w:pPr>
      <w:hyperlink w:anchor="_Toc534899458" w:history="1">
        <w:r w:rsidR="00820181" w:rsidRPr="000777BC">
          <w:rPr>
            <w:rStyle w:val="Hyperlink"/>
            <w:noProof/>
          </w:rPr>
          <w:t>3.13.2.1 Rationale</w:t>
        </w:r>
        <w:r w:rsidR="00820181">
          <w:rPr>
            <w:noProof/>
            <w:webHidden/>
          </w:rPr>
          <w:tab/>
        </w:r>
        <w:r w:rsidR="00820181">
          <w:rPr>
            <w:noProof/>
            <w:webHidden/>
          </w:rPr>
          <w:fldChar w:fldCharType="begin"/>
        </w:r>
        <w:r w:rsidR="00820181">
          <w:rPr>
            <w:noProof/>
            <w:webHidden/>
          </w:rPr>
          <w:instrText xml:space="preserve"> PAGEREF _Toc534899458 \h </w:instrText>
        </w:r>
        <w:r w:rsidR="00820181">
          <w:rPr>
            <w:noProof/>
            <w:webHidden/>
          </w:rPr>
        </w:r>
        <w:r w:rsidR="00820181">
          <w:rPr>
            <w:noProof/>
            <w:webHidden/>
          </w:rPr>
          <w:fldChar w:fldCharType="separate"/>
        </w:r>
        <w:r w:rsidR="00820181">
          <w:rPr>
            <w:noProof/>
            <w:webHidden/>
          </w:rPr>
          <w:t>41</w:t>
        </w:r>
        <w:r w:rsidR="00820181">
          <w:rPr>
            <w:noProof/>
            <w:webHidden/>
          </w:rPr>
          <w:fldChar w:fldCharType="end"/>
        </w:r>
      </w:hyperlink>
    </w:p>
    <w:p w14:paraId="2B8DD21F" w14:textId="4727EC4E" w:rsidR="00820181" w:rsidRDefault="00E732B3">
      <w:pPr>
        <w:pStyle w:val="TOC4"/>
        <w:tabs>
          <w:tab w:val="right" w:leader="dot" w:pos="9350"/>
        </w:tabs>
        <w:rPr>
          <w:rFonts w:asciiTheme="minorHAnsi" w:eastAsiaTheme="minorEastAsia" w:hAnsiTheme="minorHAnsi" w:cstheme="minorBidi"/>
          <w:noProof/>
          <w:sz w:val="22"/>
          <w:szCs w:val="22"/>
        </w:rPr>
      </w:pPr>
      <w:hyperlink w:anchor="_Toc534899459" w:history="1">
        <w:r w:rsidR="00820181" w:rsidRPr="000777BC">
          <w:rPr>
            <w:rStyle w:val="Hyperlink"/>
            <w:noProof/>
          </w:rPr>
          <w:t>3.13.2.2 Property definition</w:t>
        </w:r>
        <w:r w:rsidR="00820181">
          <w:rPr>
            <w:noProof/>
            <w:webHidden/>
          </w:rPr>
          <w:tab/>
        </w:r>
        <w:r w:rsidR="00820181">
          <w:rPr>
            <w:noProof/>
            <w:webHidden/>
          </w:rPr>
          <w:fldChar w:fldCharType="begin"/>
        </w:r>
        <w:r w:rsidR="00820181">
          <w:rPr>
            <w:noProof/>
            <w:webHidden/>
          </w:rPr>
          <w:instrText xml:space="preserve"> PAGEREF _Toc534899459 \h </w:instrText>
        </w:r>
        <w:r w:rsidR="00820181">
          <w:rPr>
            <w:noProof/>
            <w:webHidden/>
          </w:rPr>
        </w:r>
        <w:r w:rsidR="00820181">
          <w:rPr>
            <w:noProof/>
            <w:webHidden/>
          </w:rPr>
          <w:fldChar w:fldCharType="separate"/>
        </w:r>
        <w:r w:rsidR="00820181">
          <w:rPr>
            <w:noProof/>
            <w:webHidden/>
          </w:rPr>
          <w:t>42</w:t>
        </w:r>
        <w:r w:rsidR="00820181">
          <w:rPr>
            <w:noProof/>
            <w:webHidden/>
          </w:rPr>
          <w:fldChar w:fldCharType="end"/>
        </w:r>
      </w:hyperlink>
    </w:p>
    <w:p w14:paraId="7AC2B3E5" w14:textId="3FFA9C80" w:rsidR="00820181" w:rsidRDefault="00E732B3">
      <w:pPr>
        <w:pStyle w:val="TOC3"/>
        <w:tabs>
          <w:tab w:val="right" w:leader="dot" w:pos="9350"/>
        </w:tabs>
        <w:rPr>
          <w:rFonts w:asciiTheme="minorHAnsi" w:eastAsiaTheme="minorEastAsia" w:hAnsiTheme="minorHAnsi" w:cstheme="minorBidi"/>
          <w:noProof/>
          <w:sz w:val="22"/>
          <w:szCs w:val="22"/>
        </w:rPr>
      </w:pPr>
      <w:hyperlink w:anchor="_Toc534899460" w:history="1">
        <w:r w:rsidR="00820181" w:rsidRPr="000777BC">
          <w:rPr>
            <w:rStyle w:val="Hyperlink"/>
            <w:noProof/>
          </w:rPr>
          <w:t>3.13.3 id property</w:t>
        </w:r>
        <w:r w:rsidR="00820181">
          <w:rPr>
            <w:noProof/>
            <w:webHidden/>
          </w:rPr>
          <w:tab/>
        </w:r>
        <w:r w:rsidR="00820181">
          <w:rPr>
            <w:noProof/>
            <w:webHidden/>
          </w:rPr>
          <w:fldChar w:fldCharType="begin"/>
        </w:r>
        <w:r w:rsidR="00820181">
          <w:rPr>
            <w:noProof/>
            <w:webHidden/>
          </w:rPr>
          <w:instrText xml:space="preserve"> PAGEREF _Toc534899460 \h </w:instrText>
        </w:r>
        <w:r w:rsidR="00820181">
          <w:rPr>
            <w:noProof/>
            <w:webHidden/>
          </w:rPr>
        </w:r>
        <w:r w:rsidR="00820181">
          <w:rPr>
            <w:noProof/>
            <w:webHidden/>
          </w:rPr>
          <w:fldChar w:fldCharType="separate"/>
        </w:r>
        <w:r w:rsidR="00820181">
          <w:rPr>
            <w:noProof/>
            <w:webHidden/>
          </w:rPr>
          <w:t>44</w:t>
        </w:r>
        <w:r w:rsidR="00820181">
          <w:rPr>
            <w:noProof/>
            <w:webHidden/>
          </w:rPr>
          <w:fldChar w:fldCharType="end"/>
        </w:r>
      </w:hyperlink>
    </w:p>
    <w:p w14:paraId="1A7C40B8" w14:textId="3E185ED8" w:rsidR="00820181" w:rsidRDefault="00E732B3">
      <w:pPr>
        <w:pStyle w:val="TOC3"/>
        <w:tabs>
          <w:tab w:val="right" w:leader="dot" w:pos="9350"/>
        </w:tabs>
        <w:rPr>
          <w:rFonts w:asciiTheme="minorHAnsi" w:eastAsiaTheme="minorEastAsia" w:hAnsiTheme="minorHAnsi" w:cstheme="minorBidi"/>
          <w:noProof/>
          <w:sz w:val="22"/>
          <w:szCs w:val="22"/>
        </w:rPr>
      </w:pPr>
      <w:hyperlink w:anchor="_Toc534899461" w:history="1">
        <w:r w:rsidR="00820181" w:rsidRPr="000777BC">
          <w:rPr>
            <w:rStyle w:val="Hyperlink"/>
            <w:noProof/>
          </w:rPr>
          <w:t>3.13.4 aggregateIds property</w:t>
        </w:r>
        <w:r w:rsidR="00820181">
          <w:rPr>
            <w:noProof/>
            <w:webHidden/>
          </w:rPr>
          <w:tab/>
        </w:r>
        <w:r w:rsidR="00820181">
          <w:rPr>
            <w:noProof/>
            <w:webHidden/>
          </w:rPr>
          <w:fldChar w:fldCharType="begin"/>
        </w:r>
        <w:r w:rsidR="00820181">
          <w:rPr>
            <w:noProof/>
            <w:webHidden/>
          </w:rPr>
          <w:instrText xml:space="preserve"> PAGEREF _Toc534899461 \h </w:instrText>
        </w:r>
        <w:r w:rsidR="00820181">
          <w:rPr>
            <w:noProof/>
            <w:webHidden/>
          </w:rPr>
        </w:r>
        <w:r w:rsidR="00820181">
          <w:rPr>
            <w:noProof/>
            <w:webHidden/>
          </w:rPr>
          <w:fldChar w:fldCharType="separate"/>
        </w:r>
        <w:r w:rsidR="00820181">
          <w:rPr>
            <w:noProof/>
            <w:webHidden/>
          </w:rPr>
          <w:t>45</w:t>
        </w:r>
        <w:r w:rsidR="00820181">
          <w:rPr>
            <w:noProof/>
            <w:webHidden/>
          </w:rPr>
          <w:fldChar w:fldCharType="end"/>
        </w:r>
      </w:hyperlink>
    </w:p>
    <w:p w14:paraId="2BCB954F" w14:textId="7402FA84" w:rsidR="00820181" w:rsidRDefault="00E732B3">
      <w:pPr>
        <w:pStyle w:val="TOC3"/>
        <w:tabs>
          <w:tab w:val="right" w:leader="dot" w:pos="9350"/>
        </w:tabs>
        <w:rPr>
          <w:rFonts w:asciiTheme="minorHAnsi" w:eastAsiaTheme="minorEastAsia" w:hAnsiTheme="minorHAnsi" w:cstheme="minorBidi"/>
          <w:noProof/>
          <w:sz w:val="22"/>
          <w:szCs w:val="22"/>
        </w:rPr>
      </w:pPr>
      <w:hyperlink w:anchor="_Toc534899462" w:history="1">
        <w:r w:rsidR="00820181" w:rsidRPr="000777BC">
          <w:rPr>
            <w:rStyle w:val="Hyperlink"/>
            <w:noProof/>
          </w:rPr>
          <w:t>3.13.5 baselineInstanceGuid property</w:t>
        </w:r>
        <w:r w:rsidR="00820181">
          <w:rPr>
            <w:noProof/>
            <w:webHidden/>
          </w:rPr>
          <w:tab/>
        </w:r>
        <w:r w:rsidR="00820181">
          <w:rPr>
            <w:noProof/>
            <w:webHidden/>
          </w:rPr>
          <w:fldChar w:fldCharType="begin"/>
        </w:r>
        <w:r w:rsidR="00820181">
          <w:rPr>
            <w:noProof/>
            <w:webHidden/>
          </w:rPr>
          <w:instrText xml:space="preserve"> PAGEREF _Toc534899462 \h </w:instrText>
        </w:r>
        <w:r w:rsidR="00820181">
          <w:rPr>
            <w:noProof/>
            <w:webHidden/>
          </w:rPr>
        </w:r>
        <w:r w:rsidR="00820181">
          <w:rPr>
            <w:noProof/>
            <w:webHidden/>
          </w:rPr>
          <w:fldChar w:fldCharType="separate"/>
        </w:r>
        <w:r w:rsidR="00820181">
          <w:rPr>
            <w:noProof/>
            <w:webHidden/>
          </w:rPr>
          <w:t>45</w:t>
        </w:r>
        <w:r w:rsidR="00820181">
          <w:rPr>
            <w:noProof/>
            <w:webHidden/>
          </w:rPr>
          <w:fldChar w:fldCharType="end"/>
        </w:r>
      </w:hyperlink>
    </w:p>
    <w:p w14:paraId="3C2BAF99" w14:textId="6E6076D5" w:rsidR="00820181" w:rsidRDefault="00E732B3">
      <w:pPr>
        <w:pStyle w:val="TOC3"/>
        <w:tabs>
          <w:tab w:val="right" w:leader="dot" w:pos="9350"/>
        </w:tabs>
        <w:rPr>
          <w:rFonts w:asciiTheme="minorHAnsi" w:eastAsiaTheme="minorEastAsia" w:hAnsiTheme="minorHAnsi" w:cstheme="minorBidi"/>
          <w:noProof/>
          <w:sz w:val="22"/>
          <w:szCs w:val="22"/>
        </w:rPr>
      </w:pPr>
      <w:hyperlink w:anchor="_Toc534899463" w:history="1">
        <w:r w:rsidR="00820181" w:rsidRPr="000777BC">
          <w:rPr>
            <w:rStyle w:val="Hyperlink"/>
            <w:noProof/>
          </w:rPr>
          <w:t>3.13.6 tool property</w:t>
        </w:r>
        <w:r w:rsidR="00820181">
          <w:rPr>
            <w:noProof/>
            <w:webHidden/>
          </w:rPr>
          <w:tab/>
        </w:r>
        <w:r w:rsidR="00820181">
          <w:rPr>
            <w:noProof/>
            <w:webHidden/>
          </w:rPr>
          <w:fldChar w:fldCharType="begin"/>
        </w:r>
        <w:r w:rsidR="00820181">
          <w:rPr>
            <w:noProof/>
            <w:webHidden/>
          </w:rPr>
          <w:instrText xml:space="preserve"> PAGEREF _Toc534899463 \h </w:instrText>
        </w:r>
        <w:r w:rsidR="00820181">
          <w:rPr>
            <w:noProof/>
            <w:webHidden/>
          </w:rPr>
        </w:r>
        <w:r w:rsidR="00820181">
          <w:rPr>
            <w:noProof/>
            <w:webHidden/>
          </w:rPr>
          <w:fldChar w:fldCharType="separate"/>
        </w:r>
        <w:r w:rsidR="00820181">
          <w:rPr>
            <w:noProof/>
            <w:webHidden/>
          </w:rPr>
          <w:t>45</w:t>
        </w:r>
        <w:r w:rsidR="00820181">
          <w:rPr>
            <w:noProof/>
            <w:webHidden/>
          </w:rPr>
          <w:fldChar w:fldCharType="end"/>
        </w:r>
      </w:hyperlink>
    </w:p>
    <w:p w14:paraId="72FC4763" w14:textId="0A31DF80" w:rsidR="00820181" w:rsidRDefault="00E732B3">
      <w:pPr>
        <w:pStyle w:val="TOC3"/>
        <w:tabs>
          <w:tab w:val="right" w:leader="dot" w:pos="9350"/>
        </w:tabs>
        <w:rPr>
          <w:rFonts w:asciiTheme="minorHAnsi" w:eastAsiaTheme="minorEastAsia" w:hAnsiTheme="minorHAnsi" w:cstheme="minorBidi"/>
          <w:noProof/>
          <w:sz w:val="22"/>
          <w:szCs w:val="22"/>
        </w:rPr>
      </w:pPr>
      <w:hyperlink w:anchor="_Toc534899464" w:history="1">
        <w:r w:rsidR="00820181" w:rsidRPr="000777BC">
          <w:rPr>
            <w:rStyle w:val="Hyperlink"/>
            <w:noProof/>
          </w:rPr>
          <w:t>3.13.7 invocations property</w:t>
        </w:r>
        <w:r w:rsidR="00820181">
          <w:rPr>
            <w:noProof/>
            <w:webHidden/>
          </w:rPr>
          <w:tab/>
        </w:r>
        <w:r w:rsidR="00820181">
          <w:rPr>
            <w:noProof/>
            <w:webHidden/>
          </w:rPr>
          <w:fldChar w:fldCharType="begin"/>
        </w:r>
        <w:r w:rsidR="00820181">
          <w:rPr>
            <w:noProof/>
            <w:webHidden/>
          </w:rPr>
          <w:instrText xml:space="preserve"> PAGEREF _Toc534899464 \h </w:instrText>
        </w:r>
        <w:r w:rsidR="00820181">
          <w:rPr>
            <w:noProof/>
            <w:webHidden/>
          </w:rPr>
        </w:r>
        <w:r w:rsidR="00820181">
          <w:rPr>
            <w:noProof/>
            <w:webHidden/>
          </w:rPr>
          <w:fldChar w:fldCharType="separate"/>
        </w:r>
        <w:r w:rsidR="00820181">
          <w:rPr>
            <w:noProof/>
            <w:webHidden/>
          </w:rPr>
          <w:t>45</w:t>
        </w:r>
        <w:r w:rsidR="00820181">
          <w:rPr>
            <w:noProof/>
            <w:webHidden/>
          </w:rPr>
          <w:fldChar w:fldCharType="end"/>
        </w:r>
      </w:hyperlink>
    </w:p>
    <w:p w14:paraId="534B93C1" w14:textId="37E28408" w:rsidR="00820181" w:rsidRDefault="00E732B3">
      <w:pPr>
        <w:pStyle w:val="TOC3"/>
        <w:tabs>
          <w:tab w:val="right" w:leader="dot" w:pos="9350"/>
        </w:tabs>
        <w:rPr>
          <w:rFonts w:asciiTheme="minorHAnsi" w:eastAsiaTheme="minorEastAsia" w:hAnsiTheme="minorHAnsi" w:cstheme="minorBidi"/>
          <w:noProof/>
          <w:sz w:val="22"/>
          <w:szCs w:val="22"/>
        </w:rPr>
      </w:pPr>
      <w:hyperlink w:anchor="_Toc534899465" w:history="1">
        <w:r w:rsidR="00820181" w:rsidRPr="000777BC">
          <w:rPr>
            <w:rStyle w:val="Hyperlink"/>
            <w:noProof/>
          </w:rPr>
          <w:t>3.13.8 conversion property</w:t>
        </w:r>
        <w:r w:rsidR="00820181">
          <w:rPr>
            <w:noProof/>
            <w:webHidden/>
          </w:rPr>
          <w:tab/>
        </w:r>
        <w:r w:rsidR="00820181">
          <w:rPr>
            <w:noProof/>
            <w:webHidden/>
          </w:rPr>
          <w:fldChar w:fldCharType="begin"/>
        </w:r>
        <w:r w:rsidR="00820181">
          <w:rPr>
            <w:noProof/>
            <w:webHidden/>
          </w:rPr>
          <w:instrText xml:space="preserve"> PAGEREF _Toc534899465 \h </w:instrText>
        </w:r>
        <w:r w:rsidR="00820181">
          <w:rPr>
            <w:noProof/>
            <w:webHidden/>
          </w:rPr>
        </w:r>
        <w:r w:rsidR="00820181">
          <w:rPr>
            <w:noProof/>
            <w:webHidden/>
          </w:rPr>
          <w:fldChar w:fldCharType="separate"/>
        </w:r>
        <w:r w:rsidR="00820181">
          <w:rPr>
            <w:noProof/>
            <w:webHidden/>
          </w:rPr>
          <w:t>45</w:t>
        </w:r>
        <w:r w:rsidR="00820181">
          <w:rPr>
            <w:noProof/>
            <w:webHidden/>
          </w:rPr>
          <w:fldChar w:fldCharType="end"/>
        </w:r>
      </w:hyperlink>
    </w:p>
    <w:p w14:paraId="15703772" w14:textId="1121CFAD" w:rsidR="00820181" w:rsidRDefault="00E732B3">
      <w:pPr>
        <w:pStyle w:val="TOC3"/>
        <w:tabs>
          <w:tab w:val="right" w:leader="dot" w:pos="9350"/>
        </w:tabs>
        <w:rPr>
          <w:rFonts w:asciiTheme="minorHAnsi" w:eastAsiaTheme="minorEastAsia" w:hAnsiTheme="minorHAnsi" w:cstheme="minorBidi"/>
          <w:noProof/>
          <w:sz w:val="22"/>
          <w:szCs w:val="22"/>
        </w:rPr>
      </w:pPr>
      <w:hyperlink w:anchor="_Toc534899466" w:history="1">
        <w:r w:rsidR="00820181" w:rsidRPr="000777BC">
          <w:rPr>
            <w:rStyle w:val="Hyperlink"/>
            <w:noProof/>
          </w:rPr>
          <w:t>3.13.9 versionControlProvenance property</w:t>
        </w:r>
        <w:r w:rsidR="00820181">
          <w:rPr>
            <w:noProof/>
            <w:webHidden/>
          </w:rPr>
          <w:tab/>
        </w:r>
        <w:r w:rsidR="00820181">
          <w:rPr>
            <w:noProof/>
            <w:webHidden/>
          </w:rPr>
          <w:fldChar w:fldCharType="begin"/>
        </w:r>
        <w:r w:rsidR="00820181">
          <w:rPr>
            <w:noProof/>
            <w:webHidden/>
          </w:rPr>
          <w:instrText xml:space="preserve"> PAGEREF _Toc534899466 \h </w:instrText>
        </w:r>
        <w:r w:rsidR="00820181">
          <w:rPr>
            <w:noProof/>
            <w:webHidden/>
          </w:rPr>
        </w:r>
        <w:r w:rsidR="00820181">
          <w:rPr>
            <w:noProof/>
            <w:webHidden/>
          </w:rPr>
          <w:fldChar w:fldCharType="separate"/>
        </w:r>
        <w:r w:rsidR="00820181">
          <w:rPr>
            <w:noProof/>
            <w:webHidden/>
          </w:rPr>
          <w:t>45</w:t>
        </w:r>
        <w:r w:rsidR="00820181">
          <w:rPr>
            <w:noProof/>
            <w:webHidden/>
          </w:rPr>
          <w:fldChar w:fldCharType="end"/>
        </w:r>
      </w:hyperlink>
    </w:p>
    <w:p w14:paraId="0D0BCC36" w14:textId="79AAD5BE" w:rsidR="00820181" w:rsidRDefault="00E732B3">
      <w:pPr>
        <w:pStyle w:val="TOC3"/>
        <w:tabs>
          <w:tab w:val="right" w:leader="dot" w:pos="9350"/>
        </w:tabs>
        <w:rPr>
          <w:rFonts w:asciiTheme="minorHAnsi" w:eastAsiaTheme="minorEastAsia" w:hAnsiTheme="minorHAnsi" w:cstheme="minorBidi"/>
          <w:noProof/>
          <w:sz w:val="22"/>
          <w:szCs w:val="22"/>
        </w:rPr>
      </w:pPr>
      <w:hyperlink w:anchor="_Toc534899467" w:history="1">
        <w:r w:rsidR="00820181" w:rsidRPr="000777BC">
          <w:rPr>
            <w:rStyle w:val="Hyperlink"/>
            <w:noProof/>
          </w:rPr>
          <w:t>3.13.10 originalUriBaseIds property</w:t>
        </w:r>
        <w:r w:rsidR="00820181">
          <w:rPr>
            <w:noProof/>
            <w:webHidden/>
          </w:rPr>
          <w:tab/>
        </w:r>
        <w:r w:rsidR="00820181">
          <w:rPr>
            <w:noProof/>
            <w:webHidden/>
          </w:rPr>
          <w:fldChar w:fldCharType="begin"/>
        </w:r>
        <w:r w:rsidR="00820181">
          <w:rPr>
            <w:noProof/>
            <w:webHidden/>
          </w:rPr>
          <w:instrText xml:space="preserve"> PAGEREF _Toc534899467 \h </w:instrText>
        </w:r>
        <w:r w:rsidR="00820181">
          <w:rPr>
            <w:noProof/>
            <w:webHidden/>
          </w:rPr>
        </w:r>
        <w:r w:rsidR="00820181">
          <w:rPr>
            <w:noProof/>
            <w:webHidden/>
          </w:rPr>
          <w:fldChar w:fldCharType="separate"/>
        </w:r>
        <w:r w:rsidR="00820181">
          <w:rPr>
            <w:noProof/>
            <w:webHidden/>
          </w:rPr>
          <w:t>46</w:t>
        </w:r>
        <w:r w:rsidR="00820181">
          <w:rPr>
            <w:noProof/>
            <w:webHidden/>
          </w:rPr>
          <w:fldChar w:fldCharType="end"/>
        </w:r>
      </w:hyperlink>
    </w:p>
    <w:p w14:paraId="18A5E526" w14:textId="421B3A6C" w:rsidR="00820181" w:rsidRDefault="00E732B3">
      <w:pPr>
        <w:pStyle w:val="TOC3"/>
        <w:tabs>
          <w:tab w:val="right" w:leader="dot" w:pos="9350"/>
        </w:tabs>
        <w:rPr>
          <w:rFonts w:asciiTheme="minorHAnsi" w:eastAsiaTheme="minorEastAsia" w:hAnsiTheme="minorHAnsi" w:cstheme="minorBidi"/>
          <w:noProof/>
          <w:sz w:val="22"/>
          <w:szCs w:val="22"/>
        </w:rPr>
      </w:pPr>
      <w:hyperlink w:anchor="_Toc534899468" w:history="1">
        <w:r w:rsidR="00820181" w:rsidRPr="000777BC">
          <w:rPr>
            <w:rStyle w:val="Hyperlink"/>
            <w:noProof/>
          </w:rPr>
          <w:t>3.13.11 files property</w:t>
        </w:r>
        <w:r w:rsidR="00820181">
          <w:rPr>
            <w:noProof/>
            <w:webHidden/>
          </w:rPr>
          <w:tab/>
        </w:r>
        <w:r w:rsidR="00820181">
          <w:rPr>
            <w:noProof/>
            <w:webHidden/>
          </w:rPr>
          <w:fldChar w:fldCharType="begin"/>
        </w:r>
        <w:r w:rsidR="00820181">
          <w:rPr>
            <w:noProof/>
            <w:webHidden/>
          </w:rPr>
          <w:instrText xml:space="preserve"> PAGEREF _Toc534899468 \h </w:instrText>
        </w:r>
        <w:r w:rsidR="00820181">
          <w:rPr>
            <w:noProof/>
            <w:webHidden/>
          </w:rPr>
        </w:r>
        <w:r w:rsidR="00820181">
          <w:rPr>
            <w:noProof/>
            <w:webHidden/>
          </w:rPr>
          <w:fldChar w:fldCharType="separate"/>
        </w:r>
        <w:r w:rsidR="00820181">
          <w:rPr>
            <w:noProof/>
            <w:webHidden/>
          </w:rPr>
          <w:t>47</w:t>
        </w:r>
        <w:r w:rsidR="00820181">
          <w:rPr>
            <w:noProof/>
            <w:webHidden/>
          </w:rPr>
          <w:fldChar w:fldCharType="end"/>
        </w:r>
      </w:hyperlink>
    </w:p>
    <w:p w14:paraId="2F5498C1" w14:textId="6DDA4FAA" w:rsidR="00820181" w:rsidRDefault="00E732B3">
      <w:pPr>
        <w:pStyle w:val="TOC3"/>
        <w:tabs>
          <w:tab w:val="right" w:leader="dot" w:pos="9350"/>
        </w:tabs>
        <w:rPr>
          <w:rFonts w:asciiTheme="minorHAnsi" w:eastAsiaTheme="minorEastAsia" w:hAnsiTheme="minorHAnsi" w:cstheme="minorBidi"/>
          <w:noProof/>
          <w:sz w:val="22"/>
          <w:szCs w:val="22"/>
        </w:rPr>
      </w:pPr>
      <w:hyperlink w:anchor="_Toc534899469" w:history="1">
        <w:r w:rsidR="00820181" w:rsidRPr="000777BC">
          <w:rPr>
            <w:rStyle w:val="Hyperlink"/>
            <w:noProof/>
          </w:rPr>
          <w:t>3.13.12 logicalLocations property</w:t>
        </w:r>
        <w:r w:rsidR="00820181">
          <w:rPr>
            <w:noProof/>
            <w:webHidden/>
          </w:rPr>
          <w:tab/>
        </w:r>
        <w:r w:rsidR="00820181">
          <w:rPr>
            <w:noProof/>
            <w:webHidden/>
          </w:rPr>
          <w:fldChar w:fldCharType="begin"/>
        </w:r>
        <w:r w:rsidR="00820181">
          <w:rPr>
            <w:noProof/>
            <w:webHidden/>
          </w:rPr>
          <w:instrText xml:space="preserve"> PAGEREF _Toc534899469 \h </w:instrText>
        </w:r>
        <w:r w:rsidR="00820181">
          <w:rPr>
            <w:noProof/>
            <w:webHidden/>
          </w:rPr>
        </w:r>
        <w:r w:rsidR="00820181">
          <w:rPr>
            <w:noProof/>
            <w:webHidden/>
          </w:rPr>
          <w:fldChar w:fldCharType="separate"/>
        </w:r>
        <w:r w:rsidR="00820181">
          <w:rPr>
            <w:noProof/>
            <w:webHidden/>
          </w:rPr>
          <w:t>48</w:t>
        </w:r>
        <w:r w:rsidR="00820181">
          <w:rPr>
            <w:noProof/>
            <w:webHidden/>
          </w:rPr>
          <w:fldChar w:fldCharType="end"/>
        </w:r>
      </w:hyperlink>
    </w:p>
    <w:p w14:paraId="5B74F58F" w14:textId="5E2D803E" w:rsidR="00820181" w:rsidRDefault="00E732B3">
      <w:pPr>
        <w:pStyle w:val="TOC3"/>
        <w:tabs>
          <w:tab w:val="right" w:leader="dot" w:pos="9350"/>
        </w:tabs>
        <w:rPr>
          <w:rFonts w:asciiTheme="minorHAnsi" w:eastAsiaTheme="minorEastAsia" w:hAnsiTheme="minorHAnsi" w:cstheme="minorBidi"/>
          <w:noProof/>
          <w:sz w:val="22"/>
          <w:szCs w:val="22"/>
        </w:rPr>
      </w:pPr>
      <w:hyperlink w:anchor="_Toc534899470" w:history="1">
        <w:r w:rsidR="00820181" w:rsidRPr="000777BC">
          <w:rPr>
            <w:rStyle w:val="Hyperlink"/>
            <w:noProof/>
          </w:rPr>
          <w:t>3.13.13 graphs property</w:t>
        </w:r>
        <w:r w:rsidR="00820181">
          <w:rPr>
            <w:noProof/>
            <w:webHidden/>
          </w:rPr>
          <w:tab/>
        </w:r>
        <w:r w:rsidR="00820181">
          <w:rPr>
            <w:noProof/>
            <w:webHidden/>
          </w:rPr>
          <w:fldChar w:fldCharType="begin"/>
        </w:r>
        <w:r w:rsidR="00820181">
          <w:rPr>
            <w:noProof/>
            <w:webHidden/>
          </w:rPr>
          <w:instrText xml:space="preserve"> PAGEREF _Toc534899470 \h </w:instrText>
        </w:r>
        <w:r w:rsidR="00820181">
          <w:rPr>
            <w:noProof/>
            <w:webHidden/>
          </w:rPr>
        </w:r>
        <w:r w:rsidR="00820181">
          <w:rPr>
            <w:noProof/>
            <w:webHidden/>
          </w:rPr>
          <w:fldChar w:fldCharType="separate"/>
        </w:r>
        <w:r w:rsidR="00820181">
          <w:rPr>
            <w:noProof/>
            <w:webHidden/>
          </w:rPr>
          <w:t>49</w:t>
        </w:r>
        <w:r w:rsidR="00820181">
          <w:rPr>
            <w:noProof/>
            <w:webHidden/>
          </w:rPr>
          <w:fldChar w:fldCharType="end"/>
        </w:r>
      </w:hyperlink>
    </w:p>
    <w:p w14:paraId="30FD59CC" w14:textId="1195802F" w:rsidR="00820181" w:rsidRDefault="00E732B3">
      <w:pPr>
        <w:pStyle w:val="TOC3"/>
        <w:tabs>
          <w:tab w:val="right" w:leader="dot" w:pos="9350"/>
        </w:tabs>
        <w:rPr>
          <w:rFonts w:asciiTheme="minorHAnsi" w:eastAsiaTheme="minorEastAsia" w:hAnsiTheme="minorHAnsi" w:cstheme="minorBidi"/>
          <w:noProof/>
          <w:sz w:val="22"/>
          <w:szCs w:val="22"/>
        </w:rPr>
      </w:pPr>
      <w:hyperlink w:anchor="_Toc534899471" w:history="1">
        <w:r w:rsidR="00820181" w:rsidRPr="000777BC">
          <w:rPr>
            <w:rStyle w:val="Hyperlink"/>
            <w:noProof/>
          </w:rPr>
          <w:t>3.13.14 results property</w:t>
        </w:r>
        <w:r w:rsidR="00820181">
          <w:rPr>
            <w:noProof/>
            <w:webHidden/>
          </w:rPr>
          <w:tab/>
        </w:r>
        <w:r w:rsidR="00820181">
          <w:rPr>
            <w:noProof/>
            <w:webHidden/>
          </w:rPr>
          <w:fldChar w:fldCharType="begin"/>
        </w:r>
        <w:r w:rsidR="00820181">
          <w:rPr>
            <w:noProof/>
            <w:webHidden/>
          </w:rPr>
          <w:instrText xml:space="preserve"> PAGEREF _Toc534899471 \h </w:instrText>
        </w:r>
        <w:r w:rsidR="00820181">
          <w:rPr>
            <w:noProof/>
            <w:webHidden/>
          </w:rPr>
        </w:r>
        <w:r w:rsidR="00820181">
          <w:rPr>
            <w:noProof/>
            <w:webHidden/>
          </w:rPr>
          <w:fldChar w:fldCharType="separate"/>
        </w:r>
        <w:r w:rsidR="00820181">
          <w:rPr>
            <w:noProof/>
            <w:webHidden/>
          </w:rPr>
          <w:t>49</w:t>
        </w:r>
        <w:r w:rsidR="00820181">
          <w:rPr>
            <w:noProof/>
            <w:webHidden/>
          </w:rPr>
          <w:fldChar w:fldCharType="end"/>
        </w:r>
      </w:hyperlink>
    </w:p>
    <w:p w14:paraId="026AC1B4" w14:textId="55EF2348" w:rsidR="00820181" w:rsidRDefault="00E732B3">
      <w:pPr>
        <w:pStyle w:val="TOC3"/>
        <w:tabs>
          <w:tab w:val="right" w:leader="dot" w:pos="9350"/>
        </w:tabs>
        <w:rPr>
          <w:rFonts w:asciiTheme="minorHAnsi" w:eastAsiaTheme="minorEastAsia" w:hAnsiTheme="minorHAnsi" w:cstheme="minorBidi"/>
          <w:noProof/>
          <w:sz w:val="22"/>
          <w:szCs w:val="22"/>
        </w:rPr>
      </w:pPr>
      <w:hyperlink w:anchor="_Toc534899472" w:history="1">
        <w:r w:rsidR="00820181" w:rsidRPr="000777BC">
          <w:rPr>
            <w:rStyle w:val="Hyperlink"/>
            <w:noProof/>
          </w:rPr>
          <w:t>3.13.15 resources property</w:t>
        </w:r>
        <w:r w:rsidR="00820181">
          <w:rPr>
            <w:noProof/>
            <w:webHidden/>
          </w:rPr>
          <w:tab/>
        </w:r>
        <w:r w:rsidR="00820181">
          <w:rPr>
            <w:noProof/>
            <w:webHidden/>
          </w:rPr>
          <w:fldChar w:fldCharType="begin"/>
        </w:r>
        <w:r w:rsidR="00820181">
          <w:rPr>
            <w:noProof/>
            <w:webHidden/>
          </w:rPr>
          <w:instrText xml:space="preserve"> PAGEREF _Toc534899472 \h </w:instrText>
        </w:r>
        <w:r w:rsidR="00820181">
          <w:rPr>
            <w:noProof/>
            <w:webHidden/>
          </w:rPr>
        </w:r>
        <w:r w:rsidR="00820181">
          <w:rPr>
            <w:noProof/>
            <w:webHidden/>
          </w:rPr>
          <w:fldChar w:fldCharType="separate"/>
        </w:r>
        <w:r w:rsidR="00820181">
          <w:rPr>
            <w:noProof/>
            <w:webHidden/>
          </w:rPr>
          <w:t>49</w:t>
        </w:r>
        <w:r w:rsidR="00820181">
          <w:rPr>
            <w:noProof/>
            <w:webHidden/>
          </w:rPr>
          <w:fldChar w:fldCharType="end"/>
        </w:r>
      </w:hyperlink>
    </w:p>
    <w:p w14:paraId="5495BAA8" w14:textId="1114E15D" w:rsidR="00820181" w:rsidRDefault="00E732B3">
      <w:pPr>
        <w:pStyle w:val="TOC3"/>
        <w:tabs>
          <w:tab w:val="right" w:leader="dot" w:pos="9350"/>
        </w:tabs>
        <w:rPr>
          <w:rFonts w:asciiTheme="minorHAnsi" w:eastAsiaTheme="minorEastAsia" w:hAnsiTheme="minorHAnsi" w:cstheme="minorBidi"/>
          <w:noProof/>
          <w:sz w:val="22"/>
          <w:szCs w:val="22"/>
        </w:rPr>
      </w:pPr>
      <w:hyperlink w:anchor="_Toc534899473" w:history="1">
        <w:r w:rsidR="00820181" w:rsidRPr="000777BC">
          <w:rPr>
            <w:rStyle w:val="Hyperlink"/>
            <w:noProof/>
          </w:rPr>
          <w:t>3.13.16 defaultFileEncoding property</w:t>
        </w:r>
        <w:r w:rsidR="00820181">
          <w:rPr>
            <w:noProof/>
            <w:webHidden/>
          </w:rPr>
          <w:tab/>
        </w:r>
        <w:r w:rsidR="00820181">
          <w:rPr>
            <w:noProof/>
            <w:webHidden/>
          </w:rPr>
          <w:fldChar w:fldCharType="begin"/>
        </w:r>
        <w:r w:rsidR="00820181">
          <w:rPr>
            <w:noProof/>
            <w:webHidden/>
          </w:rPr>
          <w:instrText xml:space="preserve"> PAGEREF _Toc534899473 \h </w:instrText>
        </w:r>
        <w:r w:rsidR="00820181">
          <w:rPr>
            <w:noProof/>
            <w:webHidden/>
          </w:rPr>
        </w:r>
        <w:r w:rsidR="00820181">
          <w:rPr>
            <w:noProof/>
            <w:webHidden/>
          </w:rPr>
          <w:fldChar w:fldCharType="separate"/>
        </w:r>
        <w:r w:rsidR="00820181">
          <w:rPr>
            <w:noProof/>
            <w:webHidden/>
          </w:rPr>
          <w:t>50</w:t>
        </w:r>
        <w:r w:rsidR="00820181">
          <w:rPr>
            <w:noProof/>
            <w:webHidden/>
          </w:rPr>
          <w:fldChar w:fldCharType="end"/>
        </w:r>
      </w:hyperlink>
    </w:p>
    <w:p w14:paraId="0F269594" w14:textId="0A89B9FF" w:rsidR="00820181" w:rsidRDefault="00E732B3">
      <w:pPr>
        <w:pStyle w:val="TOC3"/>
        <w:tabs>
          <w:tab w:val="right" w:leader="dot" w:pos="9350"/>
        </w:tabs>
        <w:rPr>
          <w:rFonts w:asciiTheme="minorHAnsi" w:eastAsiaTheme="minorEastAsia" w:hAnsiTheme="minorHAnsi" w:cstheme="minorBidi"/>
          <w:noProof/>
          <w:sz w:val="22"/>
          <w:szCs w:val="22"/>
        </w:rPr>
      </w:pPr>
      <w:hyperlink w:anchor="_Toc534899474" w:history="1">
        <w:r w:rsidR="00820181" w:rsidRPr="000777BC">
          <w:rPr>
            <w:rStyle w:val="Hyperlink"/>
            <w:noProof/>
          </w:rPr>
          <w:t>3.13.17 defaultSourceLanguage property</w:t>
        </w:r>
        <w:r w:rsidR="00820181">
          <w:rPr>
            <w:noProof/>
            <w:webHidden/>
          </w:rPr>
          <w:tab/>
        </w:r>
        <w:r w:rsidR="00820181">
          <w:rPr>
            <w:noProof/>
            <w:webHidden/>
          </w:rPr>
          <w:fldChar w:fldCharType="begin"/>
        </w:r>
        <w:r w:rsidR="00820181">
          <w:rPr>
            <w:noProof/>
            <w:webHidden/>
          </w:rPr>
          <w:instrText xml:space="preserve"> PAGEREF _Toc534899474 \h </w:instrText>
        </w:r>
        <w:r w:rsidR="00820181">
          <w:rPr>
            <w:noProof/>
            <w:webHidden/>
          </w:rPr>
        </w:r>
        <w:r w:rsidR="00820181">
          <w:rPr>
            <w:noProof/>
            <w:webHidden/>
          </w:rPr>
          <w:fldChar w:fldCharType="separate"/>
        </w:r>
        <w:r w:rsidR="00820181">
          <w:rPr>
            <w:noProof/>
            <w:webHidden/>
          </w:rPr>
          <w:t>50</w:t>
        </w:r>
        <w:r w:rsidR="00820181">
          <w:rPr>
            <w:noProof/>
            <w:webHidden/>
          </w:rPr>
          <w:fldChar w:fldCharType="end"/>
        </w:r>
      </w:hyperlink>
    </w:p>
    <w:p w14:paraId="56451160" w14:textId="2BA6E1C1" w:rsidR="00820181" w:rsidRDefault="00E732B3">
      <w:pPr>
        <w:pStyle w:val="TOC3"/>
        <w:tabs>
          <w:tab w:val="right" w:leader="dot" w:pos="9350"/>
        </w:tabs>
        <w:rPr>
          <w:rFonts w:asciiTheme="minorHAnsi" w:eastAsiaTheme="minorEastAsia" w:hAnsiTheme="minorHAnsi" w:cstheme="minorBidi"/>
          <w:noProof/>
          <w:sz w:val="22"/>
          <w:szCs w:val="22"/>
        </w:rPr>
      </w:pPr>
      <w:hyperlink w:anchor="_Toc534899475" w:history="1">
        <w:r w:rsidR="00820181" w:rsidRPr="000777BC">
          <w:rPr>
            <w:rStyle w:val="Hyperlink"/>
            <w:noProof/>
          </w:rPr>
          <w:t>3.13.18 newlineSequences property</w:t>
        </w:r>
        <w:r w:rsidR="00820181">
          <w:rPr>
            <w:noProof/>
            <w:webHidden/>
          </w:rPr>
          <w:tab/>
        </w:r>
        <w:r w:rsidR="00820181">
          <w:rPr>
            <w:noProof/>
            <w:webHidden/>
          </w:rPr>
          <w:fldChar w:fldCharType="begin"/>
        </w:r>
        <w:r w:rsidR="00820181">
          <w:rPr>
            <w:noProof/>
            <w:webHidden/>
          </w:rPr>
          <w:instrText xml:space="preserve"> PAGEREF _Toc534899475 \h </w:instrText>
        </w:r>
        <w:r w:rsidR="00820181">
          <w:rPr>
            <w:noProof/>
            <w:webHidden/>
          </w:rPr>
        </w:r>
        <w:r w:rsidR="00820181">
          <w:rPr>
            <w:noProof/>
            <w:webHidden/>
          </w:rPr>
          <w:fldChar w:fldCharType="separate"/>
        </w:r>
        <w:r w:rsidR="00820181">
          <w:rPr>
            <w:noProof/>
            <w:webHidden/>
          </w:rPr>
          <w:t>50</w:t>
        </w:r>
        <w:r w:rsidR="00820181">
          <w:rPr>
            <w:noProof/>
            <w:webHidden/>
          </w:rPr>
          <w:fldChar w:fldCharType="end"/>
        </w:r>
      </w:hyperlink>
    </w:p>
    <w:p w14:paraId="32B87C13" w14:textId="4BB07172" w:rsidR="00820181" w:rsidRDefault="00E732B3">
      <w:pPr>
        <w:pStyle w:val="TOC3"/>
        <w:tabs>
          <w:tab w:val="right" w:leader="dot" w:pos="9350"/>
        </w:tabs>
        <w:rPr>
          <w:rFonts w:asciiTheme="minorHAnsi" w:eastAsiaTheme="minorEastAsia" w:hAnsiTheme="minorHAnsi" w:cstheme="minorBidi"/>
          <w:noProof/>
          <w:sz w:val="22"/>
          <w:szCs w:val="22"/>
        </w:rPr>
      </w:pPr>
      <w:hyperlink w:anchor="_Toc534899476" w:history="1">
        <w:r w:rsidR="00820181" w:rsidRPr="000777BC">
          <w:rPr>
            <w:rStyle w:val="Hyperlink"/>
            <w:noProof/>
          </w:rPr>
          <w:t>3.13.19 columnKind property</w:t>
        </w:r>
        <w:r w:rsidR="00820181">
          <w:rPr>
            <w:noProof/>
            <w:webHidden/>
          </w:rPr>
          <w:tab/>
        </w:r>
        <w:r w:rsidR="00820181">
          <w:rPr>
            <w:noProof/>
            <w:webHidden/>
          </w:rPr>
          <w:fldChar w:fldCharType="begin"/>
        </w:r>
        <w:r w:rsidR="00820181">
          <w:rPr>
            <w:noProof/>
            <w:webHidden/>
          </w:rPr>
          <w:instrText xml:space="preserve"> PAGEREF _Toc534899476 \h </w:instrText>
        </w:r>
        <w:r w:rsidR="00820181">
          <w:rPr>
            <w:noProof/>
            <w:webHidden/>
          </w:rPr>
        </w:r>
        <w:r w:rsidR="00820181">
          <w:rPr>
            <w:noProof/>
            <w:webHidden/>
          </w:rPr>
          <w:fldChar w:fldCharType="separate"/>
        </w:r>
        <w:r w:rsidR="00820181">
          <w:rPr>
            <w:noProof/>
            <w:webHidden/>
          </w:rPr>
          <w:t>51</w:t>
        </w:r>
        <w:r w:rsidR="00820181">
          <w:rPr>
            <w:noProof/>
            <w:webHidden/>
          </w:rPr>
          <w:fldChar w:fldCharType="end"/>
        </w:r>
      </w:hyperlink>
    </w:p>
    <w:p w14:paraId="6A7CA377" w14:textId="2544D075" w:rsidR="00820181" w:rsidRDefault="00E732B3">
      <w:pPr>
        <w:pStyle w:val="TOC3"/>
        <w:tabs>
          <w:tab w:val="right" w:leader="dot" w:pos="9350"/>
        </w:tabs>
        <w:rPr>
          <w:rFonts w:asciiTheme="minorHAnsi" w:eastAsiaTheme="minorEastAsia" w:hAnsiTheme="minorHAnsi" w:cstheme="minorBidi"/>
          <w:noProof/>
          <w:sz w:val="22"/>
          <w:szCs w:val="22"/>
        </w:rPr>
      </w:pPr>
      <w:hyperlink w:anchor="_Toc534899477" w:history="1">
        <w:r w:rsidR="00820181" w:rsidRPr="000777BC">
          <w:rPr>
            <w:rStyle w:val="Hyperlink"/>
            <w:noProof/>
          </w:rPr>
          <w:t>3.13.20 richMessageMimeType property</w:t>
        </w:r>
        <w:r w:rsidR="00820181">
          <w:rPr>
            <w:noProof/>
            <w:webHidden/>
          </w:rPr>
          <w:tab/>
        </w:r>
        <w:r w:rsidR="00820181">
          <w:rPr>
            <w:noProof/>
            <w:webHidden/>
          </w:rPr>
          <w:fldChar w:fldCharType="begin"/>
        </w:r>
        <w:r w:rsidR="00820181">
          <w:rPr>
            <w:noProof/>
            <w:webHidden/>
          </w:rPr>
          <w:instrText xml:space="preserve"> PAGEREF _Toc534899477 \h </w:instrText>
        </w:r>
        <w:r w:rsidR="00820181">
          <w:rPr>
            <w:noProof/>
            <w:webHidden/>
          </w:rPr>
        </w:r>
        <w:r w:rsidR="00820181">
          <w:rPr>
            <w:noProof/>
            <w:webHidden/>
          </w:rPr>
          <w:fldChar w:fldCharType="separate"/>
        </w:r>
        <w:r w:rsidR="00820181">
          <w:rPr>
            <w:noProof/>
            <w:webHidden/>
          </w:rPr>
          <w:t>51</w:t>
        </w:r>
        <w:r w:rsidR="00820181">
          <w:rPr>
            <w:noProof/>
            <w:webHidden/>
          </w:rPr>
          <w:fldChar w:fldCharType="end"/>
        </w:r>
      </w:hyperlink>
    </w:p>
    <w:p w14:paraId="4A97FFC5" w14:textId="688D152B" w:rsidR="00820181" w:rsidRDefault="00E732B3">
      <w:pPr>
        <w:pStyle w:val="TOC3"/>
        <w:tabs>
          <w:tab w:val="right" w:leader="dot" w:pos="9350"/>
        </w:tabs>
        <w:rPr>
          <w:rFonts w:asciiTheme="minorHAnsi" w:eastAsiaTheme="minorEastAsia" w:hAnsiTheme="minorHAnsi" w:cstheme="minorBidi"/>
          <w:noProof/>
          <w:sz w:val="22"/>
          <w:szCs w:val="22"/>
        </w:rPr>
      </w:pPr>
      <w:hyperlink w:anchor="_Toc534899478" w:history="1">
        <w:r w:rsidR="00820181" w:rsidRPr="000777BC">
          <w:rPr>
            <w:rStyle w:val="Hyperlink"/>
            <w:noProof/>
          </w:rPr>
          <w:t>3.13.21 redactionToken property</w:t>
        </w:r>
        <w:r w:rsidR="00820181">
          <w:rPr>
            <w:noProof/>
            <w:webHidden/>
          </w:rPr>
          <w:tab/>
        </w:r>
        <w:r w:rsidR="00820181">
          <w:rPr>
            <w:noProof/>
            <w:webHidden/>
          </w:rPr>
          <w:fldChar w:fldCharType="begin"/>
        </w:r>
        <w:r w:rsidR="00820181">
          <w:rPr>
            <w:noProof/>
            <w:webHidden/>
          </w:rPr>
          <w:instrText xml:space="preserve"> PAGEREF _Toc534899478 \h </w:instrText>
        </w:r>
        <w:r w:rsidR="00820181">
          <w:rPr>
            <w:noProof/>
            <w:webHidden/>
          </w:rPr>
        </w:r>
        <w:r w:rsidR="00820181">
          <w:rPr>
            <w:noProof/>
            <w:webHidden/>
          </w:rPr>
          <w:fldChar w:fldCharType="separate"/>
        </w:r>
        <w:r w:rsidR="00820181">
          <w:rPr>
            <w:noProof/>
            <w:webHidden/>
          </w:rPr>
          <w:t>51</w:t>
        </w:r>
        <w:r w:rsidR="00820181">
          <w:rPr>
            <w:noProof/>
            <w:webHidden/>
          </w:rPr>
          <w:fldChar w:fldCharType="end"/>
        </w:r>
      </w:hyperlink>
    </w:p>
    <w:p w14:paraId="443C05DA" w14:textId="1DD1635E" w:rsidR="00820181" w:rsidRDefault="00E732B3">
      <w:pPr>
        <w:pStyle w:val="TOC2"/>
        <w:tabs>
          <w:tab w:val="right" w:leader="dot" w:pos="9350"/>
        </w:tabs>
        <w:rPr>
          <w:rFonts w:asciiTheme="minorHAnsi" w:eastAsiaTheme="minorEastAsia" w:hAnsiTheme="minorHAnsi" w:cstheme="minorBidi"/>
          <w:noProof/>
          <w:sz w:val="22"/>
          <w:szCs w:val="22"/>
        </w:rPr>
      </w:pPr>
      <w:hyperlink w:anchor="_Toc534899479" w:history="1">
        <w:r w:rsidR="00820181" w:rsidRPr="000777BC">
          <w:rPr>
            <w:rStyle w:val="Hyperlink"/>
            <w:noProof/>
          </w:rPr>
          <w:t>3.14 externaPropertyFile object</w:t>
        </w:r>
        <w:r w:rsidR="00820181">
          <w:rPr>
            <w:noProof/>
            <w:webHidden/>
          </w:rPr>
          <w:tab/>
        </w:r>
        <w:r w:rsidR="00820181">
          <w:rPr>
            <w:noProof/>
            <w:webHidden/>
          </w:rPr>
          <w:fldChar w:fldCharType="begin"/>
        </w:r>
        <w:r w:rsidR="00820181">
          <w:rPr>
            <w:noProof/>
            <w:webHidden/>
          </w:rPr>
          <w:instrText xml:space="preserve"> PAGEREF _Toc534899479 \h </w:instrText>
        </w:r>
        <w:r w:rsidR="00820181">
          <w:rPr>
            <w:noProof/>
            <w:webHidden/>
          </w:rPr>
        </w:r>
        <w:r w:rsidR="00820181">
          <w:rPr>
            <w:noProof/>
            <w:webHidden/>
          </w:rPr>
          <w:fldChar w:fldCharType="separate"/>
        </w:r>
        <w:r w:rsidR="00820181">
          <w:rPr>
            <w:noProof/>
            <w:webHidden/>
          </w:rPr>
          <w:t>52</w:t>
        </w:r>
        <w:r w:rsidR="00820181">
          <w:rPr>
            <w:noProof/>
            <w:webHidden/>
          </w:rPr>
          <w:fldChar w:fldCharType="end"/>
        </w:r>
      </w:hyperlink>
    </w:p>
    <w:p w14:paraId="4DB95B81" w14:textId="28C137AE" w:rsidR="00820181" w:rsidRDefault="00E732B3">
      <w:pPr>
        <w:pStyle w:val="TOC3"/>
        <w:tabs>
          <w:tab w:val="right" w:leader="dot" w:pos="9350"/>
        </w:tabs>
        <w:rPr>
          <w:rFonts w:asciiTheme="minorHAnsi" w:eastAsiaTheme="minorEastAsia" w:hAnsiTheme="minorHAnsi" w:cstheme="minorBidi"/>
          <w:noProof/>
          <w:sz w:val="22"/>
          <w:szCs w:val="22"/>
        </w:rPr>
      </w:pPr>
      <w:hyperlink w:anchor="_Toc534899480" w:history="1">
        <w:r w:rsidR="00820181" w:rsidRPr="000777BC">
          <w:rPr>
            <w:rStyle w:val="Hyperlink"/>
            <w:noProof/>
          </w:rPr>
          <w:t>3.14.1 General</w:t>
        </w:r>
        <w:r w:rsidR="00820181">
          <w:rPr>
            <w:noProof/>
            <w:webHidden/>
          </w:rPr>
          <w:tab/>
        </w:r>
        <w:r w:rsidR="00820181">
          <w:rPr>
            <w:noProof/>
            <w:webHidden/>
          </w:rPr>
          <w:fldChar w:fldCharType="begin"/>
        </w:r>
        <w:r w:rsidR="00820181">
          <w:rPr>
            <w:noProof/>
            <w:webHidden/>
          </w:rPr>
          <w:instrText xml:space="preserve"> PAGEREF _Toc534899480 \h </w:instrText>
        </w:r>
        <w:r w:rsidR="00820181">
          <w:rPr>
            <w:noProof/>
            <w:webHidden/>
          </w:rPr>
        </w:r>
        <w:r w:rsidR="00820181">
          <w:rPr>
            <w:noProof/>
            <w:webHidden/>
          </w:rPr>
          <w:fldChar w:fldCharType="separate"/>
        </w:r>
        <w:r w:rsidR="00820181">
          <w:rPr>
            <w:noProof/>
            <w:webHidden/>
          </w:rPr>
          <w:t>52</w:t>
        </w:r>
        <w:r w:rsidR="00820181">
          <w:rPr>
            <w:noProof/>
            <w:webHidden/>
          </w:rPr>
          <w:fldChar w:fldCharType="end"/>
        </w:r>
      </w:hyperlink>
    </w:p>
    <w:p w14:paraId="5AF83F80" w14:textId="60A0DBA8" w:rsidR="00820181" w:rsidRDefault="00E732B3">
      <w:pPr>
        <w:pStyle w:val="TOC3"/>
        <w:tabs>
          <w:tab w:val="right" w:leader="dot" w:pos="9350"/>
        </w:tabs>
        <w:rPr>
          <w:rFonts w:asciiTheme="minorHAnsi" w:eastAsiaTheme="minorEastAsia" w:hAnsiTheme="minorHAnsi" w:cstheme="minorBidi"/>
          <w:noProof/>
          <w:sz w:val="22"/>
          <w:szCs w:val="22"/>
        </w:rPr>
      </w:pPr>
      <w:hyperlink w:anchor="_Toc534899481" w:history="1">
        <w:r w:rsidR="00820181" w:rsidRPr="000777BC">
          <w:rPr>
            <w:rStyle w:val="Hyperlink"/>
            <w:noProof/>
          </w:rPr>
          <w:t>3.14.2 fileLocation property</w:t>
        </w:r>
        <w:r w:rsidR="00820181">
          <w:rPr>
            <w:noProof/>
            <w:webHidden/>
          </w:rPr>
          <w:tab/>
        </w:r>
        <w:r w:rsidR="00820181">
          <w:rPr>
            <w:noProof/>
            <w:webHidden/>
          </w:rPr>
          <w:fldChar w:fldCharType="begin"/>
        </w:r>
        <w:r w:rsidR="00820181">
          <w:rPr>
            <w:noProof/>
            <w:webHidden/>
          </w:rPr>
          <w:instrText xml:space="preserve"> PAGEREF _Toc534899481 \h </w:instrText>
        </w:r>
        <w:r w:rsidR="00820181">
          <w:rPr>
            <w:noProof/>
            <w:webHidden/>
          </w:rPr>
        </w:r>
        <w:r w:rsidR="00820181">
          <w:rPr>
            <w:noProof/>
            <w:webHidden/>
          </w:rPr>
          <w:fldChar w:fldCharType="separate"/>
        </w:r>
        <w:r w:rsidR="00820181">
          <w:rPr>
            <w:noProof/>
            <w:webHidden/>
          </w:rPr>
          <w:t>52</w:t>
        </w:r>
        <w:r w:rsidR="00820181">
          <w:rPr>
            <w:noProof/>
            <w:webHidden/>
          </w:rPr>
          <w:fldChar w:fldCharType="end"/>
        </w:r>
      </w:hyperlink>
    </w:p>
    <w:p w14:paraId="00A8F0F6" w14:textId="02DECD70" w:rsidR="00820181" w:rsidRDefault="00E732B3">
      <w:pPr>
        <w:pStyle w:val="TOC3"/>
        <w:tabs>
          <w:tab w:val="right" w:leader="dot" w:pos="9350"/>
        </w:tabs>
        <w:rPr>
          <w:rFonts w:asciiTheme="minorHAnsi" w:eastAsiaTheme="minorEastAsia" w:hAnsiTheme="minorHAnsi" w:cstheme="minorBidi"/>
          <w:noProof/>
          <w:sz w:val="22"/>
          <w:szCs w:val="22"/>
        </w:rPr>
      </w:pPr>
      <w:hyperlink w:anchor="_Toc534899482" w:history="1">
        <w:r w:rsidR="00820181" w:rsidRPr="000777BC">
          <w:rPr>
            <w:rStyle w:val="Hyperlink"/>
            <w:noProof/>
          </w:rPr>
          <w:t>3.14.3 instanceGuid property</w:t>
        </w:r>
        <w:r w:rsidR="00820181">
          <w:rPr>
            <w:noProof/>
            <w:webHidden/>
          </w:rPr>
          <w:tab/>
        </w:r>
        <w:r w:rsidR="00820181">
          <w:rPr>
            <w:noProof/>
            <w:webHidden/>
          </w:rPr>
          <w:fldChar w:fldCharType="begin"/>
        </w:r>
        <w:r w:rsidR="00820181">
          <w:rPr>
            <w:noProof/>
            <w:webHidden/>
          </w:rPr>
          <w:instrText xml:space="preserve"> PAGEREF _Toc534899482 \h </w:instrText>
        </w:r>
        <w:r w:rsidR="00820181">
          <w:rPr>
            <w:noProof/>
            <w:webHidden/>
          </w:rPr>
        </w:r>
        <w:r w:rsidR="00820181">
          <w:rPr>
            <w:noProof/>
            <w:webHidden/>
          </w:rPr>
          <w:fldChar w:fldCharType="separate"/>
        </w:r>
        <w:r w:rsidR="00820181">
          <w:rPr>
            <w:noProof/>
            <w:webHidden/>
          </w:rPr>
          <w:t>52</w:t>
        </w:r>
        <w:r w:rsidR="00820181">
          <w:rPr>
            <w:noProof/>
            <w:webHidden/>
          </w:rPr>
          <w:fldChar w:fldCharType="end"/>
        </w:r>
      </w:hyperlink>
    </w:p>
    <w:p w14:paraId="6C30D093" w14:textId="68D82B8D" w:rsidR="00820181" w:rsidRDefault="00E732B3">
      <w:pPr>
        <w:pStyle w:val="TOC3"/>
        <w:tabs>
          <w:tab w:val="right" w:leader="dot" w:pos="9350"/>
        </w:tabs>
        <w:rPr>
          <w:rFonts w:asciiTheme="minorHAnsi" w:eastAsiaTheme="minorEastAsia" w:hAnsiTheme="minorHAnsi" w:cstheme="minorBidi"/>
          <w:noProof/>
          <w:sz w:val="22"/>
          <w:szCs w:val="22"/>
        </w:rPr>
      </w:pPr>
      <w:hyperlink w:anchor="_Toc534899483" w:history="1">
        <w:r w:rsidR="00820181" w:rsidRPr="000777BC">
          <w:rPr>
            <w:rStyle w:val="Hyperlink"/>
            <w:noProof/>
          </w:rPr>
          <w:t>3.14.4 itemCount property</w:t>
        </w:r>
        <w:r w:rsidR="00820181">
          <w:rPr>
            <w:noProof/>
            <w:webHidden/>
          </w:rPr>
          <w:tab/>
        </w:r>
        <w:r w:rsidR="00820181">
          <w:rPr>
            <w:noProof/>
            <w:webHidden/>
          </w:rPr>
          <w:fldChar w:fldCharType="begin"/>
        </w:r>
        <w:r w:rsidR="00820181">
          <w:rPr>
            <w:noProof/>
            <w:webHidden/>
          </w:rPr>
          <w:instrText xml:space="preserve"> PAGEREF _Toc534899483 \h </w:instrText>
        </w:r>
        <w:r w:rsidR="00820181">
          <w:rPr>
            <w:noProof/>
            <w:webHidden/>
          </w:rPr>
        </w:r>
        <w:r w:rsidR="00820181">
          <w:rPr>
            <w:noProof/>
            <w:webHidden/>
          </w:rPr>
          <w:fldChar w:fldCharType="separate"/>
        </w:r>
        <w:r w:rsidR="00820181">
          <w:rPr>
            <w:noProof/>
            <w:webHidden/>
          </w:rPr>
          <w:t>52</w:t>
        </w:r>
        <w:r w:rsidR="00820181">
          <w:rPr>
            <w:noProof/>
            <w:webHidden/>
          </w:rPr>
          <w:fldChar w:fldCharType="end"/>
        </w:r>
      </w:hyperlink>
    </w:p>
    <w:p w14:paraId="27BE94FC" w14:textId="1C650123" w:rsidR="00820181" w:rsidRDefault="00E732B3">
      <w:pPr>
        <w:pStyle w:val="TOC2"/>
        <w:tabs>
          <w:tab w:val="right" w:leader="dot" w:pos="9350"/>
        </w:tabs>
        <w:rPr>
          <w:rFonts w:asciiTheme="minorHAnsi" w:eastAsiaTheme="minorEastAsia" w:hAnsiTheme="minorHAnsi" w:cstheme="minorBidi"/>
          <w:noProof/>
          <w:sz w:val="22"/>
          <w:szCs w:val="22"/>
        </w:rPr>
      </w:pPr>
      <w:hyperlink w:anchor="_Toc534899484" w:history="1">
        <w:r w:rsidR="00820181" w:rsidRPr="000777BC">
          <w:rPr>
            <w:rStyle w:val="Hyperlink"/>
            <w:noProof/>
          </w:rPr>
          <w:t>3.15 runAutomationDetails object</w:t>
        </w:r>
        <w:r w:rsidR="00820181">
          <w:rPr>
            <w:noProof/>
            <w:webHidden/>
          </w:rPr>
          <w:tab/>
        </w:r>
        <w:r w:rsidR="00820181">
          <w:rPr>
            <w:noProof/>
            <w:webHidden/>
          </w:rPr>
          <w:fldChar w:fldCharType="begin"/>
        </w:r>
        <w:r w:rsidR="00820181">
          <w:rPr>
            <w:noProof/>
            <w:webHidden/>
          </w:rPr>
          <w:instrText xml:space="preserve"> PAGEREF _Toc534899484 \h </w:instrText>
        </w:r>
        <w:r w:rsidR="00820181">
          <w:rPr>
            <w:noProof/>
            <w:webHidden/>
          </w:rPr>
        </w:r>
        <w:r w:rsidR="00820181">
          <w:rPr>
            <w:noProof/>
            <w:webHidden/>
          </w:rPr>
          <w:fldChar w:fldCharType="separate"/>
        </w:r>
        <w:r w:rsidR="00820181">
          <w:rPr>
            <w:noProof/>
            <w:webHidden/>
          </w:rPr>
          <w:t>52</w:t>
        </w:r>
        <w:r w:rsidR="00820181">
          <w:rPr>
            <w:noProof/>
            <w:webHidden/>
          </w:rPr>
          <w:fldChar w:fldCharType="end"/>
        </w:r>
      </w:hyperlink>
    </w:p>
    <w:p w14:paraId="5566570B" w14:textId="00EA94C5" w:rsidR="00820181" w:rsidRDefault="00E732B3">
      <w:pPr>
        <w:pStyle w:val="TOC3"/>
        <w:tabs>
          <w:tab w:val="right" w:leader="dot" w:pos="9350"/>
        </w:tabs>
        <w:rPr>
          <w:rFonts w:asciiTheme="minorHAnsi" w:eastAsiaTheme="minorEastAsia" w:hAnsiTheme="minorHAnsi" w:cstheme="minorBidi"/>
          <w:noProof/>
          <w:sz w:val="22"/>
          <w:szCs w:val="22"/>
        </w:rPr>
      </w:pPr>
      <w:hyperlink w:anchor="_Toc534899485" w:history="1">
        <w:r w:rsidR="00820181" w:rsidRPr="000777BC">
          <w:rPr>
            <w:rStyle w:val="Hyperlink"/>
            <w:noProof/>
          </w:rPr>
          <w:t>3.15.1 General</w:t>
        </w:r>
        <w:r w:rsidR="00820181">
          <w:rPr>
            <w:noProof/>
            <w:webHidden/>
          </w:rPr>
          <w:tab/>
        </w:r>
        <w:r w:rsidR="00820181">
          <w:rPr>
            <w:noProof/>
            <w:webHidden/>
          </w:rPr>
          <w:fldChar w:fldCharType="begin"/>
        </w:r>
        <w:r w:rsidR="00820181">
          <w:rPr>
            <w:noProof/>
            <w:webHidden/>
          </w:rPr>
          <w:instrText xml:space="preserve"> PAGEREF _Toc534899485 \h </w:instrText>
        </w:r>
        <w:r w:rsidR="00820181">
          <w:rPr>
            <w:noProof/>
            <w:webHidden/>
          </w:rPr>
        </w:r>
        <w:r w:rsidR="00820181">
          <w:rPr>
            <w:noProof/>
            <w:webHidden/>
          </w:rPr>
          <w:fldChar w:fldCharType="separate"/>
        </w:r>
        <w:r w:rsidR="00820181">
          <w:rPr>
            <w:noProof/>
            <w:webHidden/>
          </w:rPr>
          <w:t>52</w:t>
        </w:r>
        <w:r w:rsidR="00820181">
          <w:rPr>
            <w:noProof/>
            <w:webHidden/>
          </w:rPr>
          <w:fldChar w:fldCharType="end"/>
        </w:r>
      </w:hyperlink>
    </w:p>
    <w:p w14:paraId="5226367C" w14:textId="00E06F13" w:rsidR="00820181" w:rsidRDefault="00E732B3">
      <w:pPr>
        <w:pStyle w:val="TOC3"/>
        <w:tabs>
          <w:tab w:val="right" w:leader="dot" w:pos="9350"/>
        </w:tabs>
        <w:rPr>
          <w:rFonts w:asciiTheme="minorHAnsi" w:eastAsiaTheme="minorEastAsia" w:hAnsiTheme="minorHAnsi" w:cstheme="minorBidi"/>
          <w:noProof/>
          <w:sz w:val="22"/>
          <w:szCs w:val="22"/>
        </w:rPr>
      </w:pPr>
      <w:hyperlink w:anchor="_Toc534899486" w:history="1">
        <w:r w:rsidR="00820181" w:rsidRPr="000777BC">
          <w:rPr>
            <w:rStyle w:val="Hyperlink"/>
            <w:noProof/>
          </w:rPr>
          <w:t>3.15.2 Constraints</w:t>
        </w:r>
        <w:r w:rsidR="00820181">
          <w:rPr>
            <w:noProof/>
            <w:webHidden/>
          </w:rPr>
          <w:tab/>
        </w:r>
        <w:r w:rsidR="00820181">
          <w:rPr>
            <w:noProof/>
            <w:webHidden/>
          </w:rPr>
          <w:fldChar w:fldCharType="begin"/>
        </w:r>
        <w:r w:rsidR="00820181">
          <w:rPr>
            <w:noProof/>
            <w:webHidden/>
          </w:rPr>
          <w:instrText xml:space="preserve"> PAGEREF _Toc534899486 \h </w:instrText>
        </w:r>
        <w:r w:rsidR="00820181">
          <w:rPr>
            <w:noProof/>
            <w:webHidden/>
          </w:rPr>
        </w:r>
        <w:r w:rsidR="00820181">
          <w:rPr>
            <w:noProof/>
            <w:webHidden/>
          </w:rPr>
          <w:fldChar w:fldCharType="separate"/>
        </w:r>
        <w:r w:rsidR="00820181">
          <w:rPr>
            <w:noProof/>
            <w:webHidden/>
          </w:rPr>
          <w:t>53</w:t>
        </w:r>
        <w:r w:rsidR="00820181">
          <w:rPr>
            <w:noProof/>
            <w:webHidden/>
          </w:rPr>
          <w:fldChar w:fldCharType="end"/>
        </w:r>
      </w:hyperlink>
    </w:p>
    <w:p w14:paraId="1F0505B2" w14:textId="27EEDCC9" w:rsidR="00820181" w:rsidRDefault="00E732B3">
      <w:pPr>
        <w:pStyle w:val="TOC3"/>
        <w:tabs>
          <w:tab w:val="right" w:leader="dot" w:pos="9350"/>
        </w:tabs>
        <w:rPr>
          <w:rFonts w:asciiTheme="minorHAnsi" w:eastAsiaTheme="minorEastAsia" w:hAnsiTheme="minorHAnsi" w:cstheme="minorBidi"/>
          <w:noProof/>
          <w:sz w:val="22"/>
          <w:szCs w:val="22"/>
        </w:rPr>
      </w:pPr>
      <w:hyperlink w:anchor="_Toc534899487" w:history="1">
        <w:r w:rsidR="00820181" w:rsidRPr="000777BC">
          <w:rPr>
            <w:rStyle w:val="Hyperlink"/>
            <w:noProof/>
          </w:rPr>
          <w:t>3.15.3 description property</w:t>
        </w:r>
        <w:r w:rsidR="00820181">
          <w:rPr>
            <w:noProof/>
            <w:webHidden/>
          </w:rPr>
          <w:tab/>
        </w:r>
        <w:r w:rsidR="00820181">
          <w:rPr>
            <w:noProof/>
            <w:webHidden/>
          </w:rPr>
          <w:fldChar w:fldCharType="begin"/>
        </w:r>
        <w:r w:rsidR="00820181">
          <w:rPr>
            <w:noProof/>
            <w:webHidden/>
          </w:rPr>
          <w:instrText xml:space="preserve"> PAGEREF _Toc534899487 \h </w:instrText>
        </w:r>
        <w:r w:rsidR="00820181">
          <w:rPr>
            <w:noProof/>
            <w:webHidden/>
          </w:rPr>
        </w:r>
        <w:r w:rsidR="00820181">
          <w:rPr>
            <w:noProof/>
            <w:webHidden/>
          </w:rPr>
          <w:fldChar w:fldCharType="separate"/>
        </w:r>
        <w:r w:rsidR="00820181">
          <w:rPr>
            <w:noProof/>
            <w:webHidden/>
          </w:rPr>
          <w:t>53</w:t>
        </w:r>
        <w:r w:rsidR="00820181">
          <w:rPr>
            <w:noProof/>
            <w:webHidden/>
          </w:rPr>
          <w:fldChar w:fldCharType="end"/>
        </w:r>
      </w:hyperlink>
    </w:p>
    <w:p w14:paraId="1EB83E8E" w14:textId="5BC0C6A0" w:rsidR="00820181" w:rsidRDefault="00E732B3">
      <w:pPr>
        <w:pStyle w:val="TOC3"/>
        <w:tabs>
          <w:tab w:val="right" w:leader="dot" w:pos="9350"/>
        </w:tabs>
        <w:rPr>
          <w:rFonts w:asciiTheme="minorHAnsi" w:eastAsiaTheme="minorEastAsia" w:hAnsiTheme="minorHAnsi" w:cstheme="minorBidi"/>
          <w:noProof/>
          <w:sz w:val="22"/>
          <w:szCs w:val="22"/>
        </w:rPr>
      </w:pPr>
      <w:hyperlink w:anchor="_Toc534899488" w:history="1">
        <w:r w:rsidR="00820181" w:rsidRPr="000777BC">
          <w:rPr>
            <w:rStyle w:val="Hyperlink"/>
            <w:noProof/>
          </w:rPr>
          <w:t>3.15.4 instanceId property</w:t>
        </w:r>
        <w:r w:rsidR="00820181">
          <w:rPr>
            <w:noProof/>
            <w:webHidden/>
          </w:rPr>
          <w:tab/>
        </w:r>
        <w:r w:rsidR="00820181">
          <w:rPr>
            <w:noProof/>
            <w:webHidden/>
          </w:rPr>
          <w:fldChar w:fldCharType="begin"/>
        </w:r>
        <w:r w:rsidR="00820181">
          <w:rPr>
            <w:noProof/>
            <w:webHidden/>
          </w:rPr>
          <w:instrText xml:space="preserve"> PAGEREF _Toc534899488 \h </w:instrText>
        </w:r>
        <w:r w:rsidR="00820181">
          <w:rPr>
            <w:noProof/>
            <w:webHidden/>
          </w:rPr>
        </w:r>
        <w:r w:rsidR="00820181">
          <w:rPr>
            <w:noProof/>
            <w:webHidden/>
          </w:rPr>
          <w:fldChar w:fldCharType="separate"/>
        </w:r>
        <w:r w:rsidR="00820181">
          <w:rPr>
            <w:noProof/>
            <w:webHidden/>
          </w:rPr>
          <w:t>53</w:t>
        </w:r>
        <w:r w:rsidR="00820181">
          <w:rPr>
            <w:noProof/>
            <w:webHidden/>
          </w:rPr>
          <w:fldChar w:fldCharType="end"/>
        </w:r>
      </w:hyperlink>
    </w:p>
    <w:p w14:paraId="1D448C9A" w14:textId="46CF50A2" w:rsidR="00820181" w:rsidRDefault="00E732B3">
      <w:pPr>
        <w:pStyle w:val="TOC3"/>
        <w:tabs>
          <w:tab w:val="right" w:leader="dot" w:pos="9350"/>
        </w:tabs>
        <w:rPr>
          <w:rFonts w:asciiTheme="minorHAnsi" w:eastAsiaTheme="minorEastAsia" w:hAnsiTheme="minorHAnsi" w:cstheme="minorBidi"/>
          <w:noProof/>
          <w:sz w:val="22"/>
          <w:szCs w:val="22"/>
        </w:rPr>
      </w:pPr>
      <w:hyperlink w:anchor="_Toc534899489" w:history="1">
        <w:r w:rsidR="00820181" w:rsidRPr="000777BC">
          <w:rPr>
            <w:rStyle w:val="Hyperlink"/>
            <w:noProof/>
          </w:rPr>
          <w:t>3.15.5 instanceGuid property</w:t>
        </w:r>
        <w:r w:rsidR="00820181">
          <w:rPr>
            <w:noProof/>
            <w:webHidden/>
          </w:rPr>
          <w:tab/>
        </w:r>
        <w:r w:rsidR="00820181">
          <w:rPr>
            <w:noProof/>
            <w:webHidden/>
          </w:rPr>
          <w:fldChar w:fldCharType="begin"/>
        </w:r>
        <w:r w:rsidR="00820181">
          <w:rPr>
            <w:noProof/>
            <w:webHidden/>
          </w:rPr>
          <w:instrText xml:space="preserve"> PAGEREF _Toc534899489 \h </w:instrText>
        </w:r>
        <w:r w:rsidR="00820181">
          <w:rPr>
            <w:noProof/>
            <w:webHidden/>
          </w:rPr>
        </w:r>
        <w:r w:rsidR="00820181">
          <w:rPr>
            <w:noProof/>
            <w:webHidden/>
          </w:rPr>
          <w:fldChar w:fldCharType="separate"/>
        </w:r>
        <w:r w:rsidR="00820181">
          <w:rPr>
            <w:noProof/>
            <w:webHidden/>
          </w:rPr>
          <w:t>54</w:t>
        </w:r>
        <w:r w:rsidR="00820181">
          <w:rPr>
            <w:noProof/>
            <w:webHidden/>
          </w:rPr>
          <w:fldChar w:fldCharType="end"/>
        </w:r>
      </w:hyperlink>
    </w:p>
    <w:p w14:paraId="69D2C091" w14:textId="0F6AE83C" w:rsidR="00820181" w:rsidRDefault="00E732B3">
      <w:pPr>
        <w:pStyle w:val="TOC3"/>
        <w:tabs>
          <w:tab w:val="right" w:leader="dot" w:pos="9350"/>
        </w:tabs>
        <w:rPr>
          <w:rFonts w:asciiTheme="minorHAnsi" w:eastAsiaTheme="minorEastAsia" w:hAnsiTheme="minorHAnsi" w:cstheme="minorBidi"/>
          <w:noProof/>
          <w:sz w:val="22"/>
          <w:szCs w:val="22"/>
        </w:rPr>
      </w:pPr>
      <w:hyperlink w:anchor="_Toc534899490" w:history="1">
        <w:r w:rsidR="00820181" w:rsidRPr="000777BC">
          <w:rPr>
            <w:rStyle w:val="Hyperlink"/>
            <w:noProof/>
          </w:rPr>
          <w:t>3.15.6 correlationGuid property</w:t>
        </w:r>
        <w:r w:rsidR="00820181">
          <w:rPr>
            <w:noProof/>
            <w:webHidden/>
          </w:rPr>
          <w:tab/>
        </w:r>
        <w:r w:rsidR="00820181">
          <w:rPr>
            <w:noProof/>
            <w:webHidden/>
          </w:rPr>
          <w:fldChar w:fldCharType="begin"/>
        </w:r>
        <w:r w:rsidR="00820181">
          <w:rPr>
            <w:noProof/>
            <w:webHidden/>
          </w:rPr>
          <w:instrText xml:space="preserve"> PAGEREF _Toc534899490 \h </w:instrText>
        </w:r>
        <w:r w:rsidR="00820181">
          <w:rPr>
            <w:noProof/>
            <w:webHidden/>
          </w:rPr>
        </w:r>
        <w:r w:rsidR="00820181">
          <w:rPr>
            <w:noProof/>
            <w:webHidden/>
          </w:rPr>
          <w:fldChar w:fldCharType="separate"/>
        </w:r>
        <w:r w:rsidR="00820181">
          <w:rPr>
            <w:noProof/>
            <w:webHidden/>
          </w:rPr>
          <w:t>54</w:t>
        </w:r>
        <w:r w:rsidR="00820181">
          <w:rPr>
            <w:noProof/>
            <w:webHidden/>
          </w:rPr>
          <w:fldChar w:fldCharType="end"/>
        </w:r>
      </w:hyperlink>
    </w:p>
    <w:p w14:paraId="55326599" w14:textId="6E5D5D4C" w:rsidR="00820181" w:rsidRDefault="00E732B3">
      <w:pPr>
        <w:pStyle w:val="TOC2"/>
        <w:tabs>
          <w:tab w:val="right" w:leader="dot" w:pos="9350"/>
        </w:tabs>
        <w:rPr>
          <w:rFonts w:asciiTheme="minorHAnsi" w:eastAsiaTheme="minorEastAsia" w:hAnsiTheme="minorHAnsi" w:cstheme="minorBidi"/>
          <w:noProof/>
          <w:sz w:val="22"/>
          <w:szCs w:val="22"/>
        </w:rPr>
      </w:pPr>
      <w:hyperlink w:anchor="_Toc534899491" w:history="1">
        <w:r w:rsidR="00820181" w:rsidRPr="000777BC">
          <w:rPr>
            <w:rStyle w:val="Hyperlink"/>
            <w:noProof/>
          </w:rPr>
          <w:t>3.16 tool object</w:t>
        </w:r>
        <w:r w:rsidR="00820181">
          <w:rPr>
            <w:noProof/>
            <w:webHidden/>
          </w:rPr>
          <w:tab/>
        </w:r>
        <w:r w:rsidR="00820181">
          <w:rPr>
            <w:noProof/>
            <w:webHidden/>
          </w:rPr>
          <w:fldChar w:fldCharType="begin"/>
        </w:r>
        <w:r w:rsidR="00820181">
          <w:rPr>
            <w:noProof/>
            <w:webHidden/>
          </w:rPr>
          <w:instrText xml:space="preserve"> PAGEREF _Toc534899491 \h </w:instrText>
        </w:r>
        <w:r w:rsidR="00820181">
          <w:rPr>
            <w:noProof/>
            <w:webHidden/>
          </w:rPr>
        </w:r>
        <w:r w:rsidR="00820181">
          <w:rPr>
            <w:noProof/>
            <w:webHidden/>
          </w:rPr>
          <w:fldChar w:fldCharType="separate"/>
        </w:r>
        <w:r w:rsidR="00820181">
          <w:rPr>
            <w:noProof/>
            <w:webHidden/>
          </w:rPr>
          <w:t>54</w:t>
        </w:r>
        <w:r w:rsidR="00820181">
          <w:rPr>
            <w:noProof/>
            <w:webHidden/>
          </w:rPr>
          <w:fldChar w:fldCharType="end"/>
        </w:r>
      </w:hyperlink>
    </w:p>
    <w:p w14:paraId="09708024" w14:textId="345338BB" w:rsidR="00820181" w:rsidRDefault="00E732B3">
      <w:pPr>
        <w:pStyle w:val="TOC3"/>
        <w:tabs>
          <w:tab w:val="right" w:leader="dot" w:pos="9350"/>
        </w:tabs>
        <w:rPr>
          <w:rFonts w:asciiTheme="minorHAnsi" w:eastAsiaTheme="minorEastAsia" w:hAnsiTheme="minorHAnsi" w:cstheme="minorBidi"/>
          <w:noProof/>
          <w:sz w:val="22"/>
          <w:szCs w:val="22"/>
        </w:rPr>
      </w:pPr>
      <w:hyperlink w:anchor="_Toc534899492" w:history="1">
        <w:r w:rsidR="00820181" w:rsidRPr="000777BC">
          <w:rPr>
            <w:rStyle w:val="Hyperlink"/>
            <w:noProof/>
          </w:rPr>
          <w:t>3.16.1 General</w:t>
        </w:r>
        <w:r w:rsidR="00820181">
          <w:rPr>
            <w:noProof/>
            <w:webHidden/>
          </w:rPr>
          <w:tab/>
        </w:r>
        <w:r w:rsidR="00820181">
          <w:rPr>
            <w:noProof/>
            <w:webHidden/>
          </w:rPr>
          <w:fldChar w:fldCharType="begin"/>
        </w:r>
        <w:r w:rsidR="00820181">
          <w:rPr>
            <w:noProof/>
            <w:webHidden/>
          </w:rPr>
          <w:instrText xml:space="preserve"> PAGEREF _Toc534899492 \h </w:instrText>
        </w:r>
        <w:r w:rsidR="00820181">
          <w:rPr>
            <w:noProof/>
            <w:webHidden/>
          </w:rPr>
        </w:r>
        <w:r w:rsidR="00820181">
          <w:rPr>
            <w:noProof/>
            <w:webHidden/>
          </w:rPr>
          <w:fldChar w:fldCharType="separate"/>
        </w:r>
        <w:r w:rsidR="00820181">
          <w:rPr>
            <w:noProof/>
            <w:webHidden/>
          </w:rPr>
          <w:t>54</w:t>
        </w:r>
        <w:r w:rsidR="00820181">
          <w:rPr>
            <w:noProof/>
            <w:webHidden/>
          </w:rPr>
          <w:fldChar w:fldCharType="end"/>
        </w:r>
      </w:hyperlink>
    </w:p>
    <w:p w14:paraId="3BF0AB96" w14:textId="5A3A1014" w:rsidR="00820181" w:rsidRDefault="00E732B3">
      <w:pPr>
        <w:pStyle w:val="TOC3"/>
        <w:tabs>
          <w:tab w:val="right" w:leader="dot" w:pos="9350"/>
        </w:tabs>
        <w:rPr>
          <w:rFonts w:asciiTheme="minorHAnsi" w:eastAsiaTheme="minorEastAsia" w:hAnsiTheme="minorHAnsi" w:cstheme="minorBidi"/>
          <w:noProof/>
          <w:sz w:val="22"/>
          <w:szCs w:val="22"/>
        </w:rPr>
      </w:pPr>
      <w:hyperlink w:anchor="_Toc534899493" w:history="1">
        <w:r w:rsidR="00820181" w:rsidRPr="000777BC">
          <w:rPr>
            <w:rStyle w:val="Hyperlink"/>
            <w:noProof/>
          </w:rPr>
          <w:t>3.16.2 name property</w:t>
        </w:r>
        <w:r w:rsidR="00820181">
          <w:rPr>
            <w:noProof/>
            <w:webHidden/>
          </w:rPr>
          <w:tab/>
        </w:r>
        <w:r w:rsidR="00820181">
          <w:rPr>
            <w:noProof/>
            <w:webHidden/>
          </w:rPr>
          <w:fldChar w:fldCharType="begin"/>
        </w:r>
        <w:r w:rsidR="00820181">
          <w:rPr>
            <w:noProof/>
            <w:webHidden/>
          </w:rPr>
          <w:instrText xml:space="preserve"> PAGEREF _Toc534899493 \h </w:instrText>
        </w:r>
        <w:r w:rsidR="00820181">
          <w:rPr>
            <w:noProof/>
            <w:webHidden/>
          </w:rPr>
        </w:r>
        <w:r w:rsidR="00820181">
          <w:rPr>
            <w:noProof/>
            <w:webHidden/>
          </w:rPr>
          <w:fldChar w:fldCharType="separate"/>
        </w:r>
        <w:r w:rsidR="00820181">
          <w:rPr>
            <w:noProof/>
            <w:webHidden/>
          </w:rPr>
          <w:t>55</w:t>
        </w:r>
        <w:r w:rsidR="00820181">
          <w:rPr>
            <w:noProof/>
            <w:webHidden/>
          </w:rPr>
          <w:fldChar w:fldCharType="end"/>
        </w:r>
      </w:hyperlink>
    </w:p>
    <w:p w14:paraId="1AF37069" w14:textId="28F58A17" w:rsidR="00820181" w:rsidRDefault="00E732B3">
      <w:pPr>
        <w:pStyle w:val="TOC3"/>
        <w:tabs>
          <w:tab w:val="right" w:leader="dot" w:pos="9350"/>
        </w:tabs>
        <w:rPr>
          <w:rFonts w:asciiTheme="minorHAnsi" w:eastAsiaTheme="minorEastAsia" w:hAnsiTheme="minorHAnsi" w:cstheme="minorBidi"/>
          <w:noProof/>
          <w:sz w:val="22"/>
          <w:szCs w:val="22"/>
        </w:rPr>
      </w:pPr>
      <w:hyperlink w:anchor="_Toc534899494" w:history="1">
        <w:r w:rsidR="00820181" w:rsidRPr="000777BC">
          <w:rPr>
            <w:rStyle w:val="Hyperlink"/>
            <w:noProof/>
          </w:rPr>
          <w:t>3.16.3 fullName property</w:t>
        </w:r>
        <w:r w:rsidR="00820181">
          <w:rPr>
            <w:noProof/>
            <w:webHidden/>
          </w:rPr>
          <w:tab/>
        </w:r>
        <w:r w:rsidR="00820181">
          <w:rPr>
            <w:noProof/>
            <w:webHidden/>
          </w:rPr>
          <w:fldChar w:fldCharType="begin"/>
        </w:r>
        <w:r w:rsidR="00820181">
          <w:rPr>
            <w:noProof/>
            <w:webHidden/>
          </w:rPr>
          <w:instrText xml:space="preserve"> PAGEREF _Toc534899494 \h </w:instrText>
        </w:r>
        <w:r w:rsidR="00820181">
          <w:rPr>
            <w:noProof/>
            <w:webHidden/>
          </w:rPr>
        </w:r>
        <w:r w:rsidR="00820181">
          <w:rPr>
            <w:noProof/>
            <w:webHidden/>
          </w:rPr>
          <w:fldChar w:fldCharType="separate"/>
        </w:r>
        <w:r w:rsidR="00820181">
          <w:rPr>
            <w:noProof/>
            <w:webHidden/>
          </w:rPr>
          <w:t>55</w:t>
        </w:r>
        <w:r w:rsidR="00820181">
          <w:rPr>
            <w:noProof/>
            <w:webHidden/>
          </w:rPr>
          <w:fldChar w:fldCharType="end"/>
        </w:r>
      </w:hyperlink>
    </w:p>
    <w:p w14:paraId="082C3A99" w14:textId="0C7F4A9A" w:rsidR="00820181" w:rsidRDefault="00E732B3">
      <w:pPr>
        <w:pStyle w:val="TOC3"/>
        <w:tabs>
          <w:tab w:val="right" w:leader="dot" w:pos="9350"/>
        </w:tabs>
        <w:rPr>
          <w:rFonts w:asciiTheme="minorHAnsi" w:eastAsiaTheme="minorEastAsia" w:hAnsiTheme="minorHAnsi" w:cstheme="minorBidi"/>
          <w:noProof/>
          <w:sz w:val="22"/>
          <w:szCs w:val="22"/>
        </w:rPr>
      </w:pPr>
      <w:hyperlink w:anchor="_Toc534899495" w:history="1">
        <w:r w:rsidR="00820181" w:rsidRPr="000777BC">
          <w:rPr>
            <w:rStyle w:val="Hyperlink"/>
            <w:noProof/>
          </w:rPr>
          <w:t>3.16.4 semanticVersion property</w:t>
        </w:r>
        <w:r w:rsidR="00820181">
          <w:rPr>
            <w:noProof/>
            <w:webHidden/>
          </w:rPr>
          <w:tab/>
        </w:r>
        <w:r w:rsidR="00820181">
          <w:rPr>
            <w:noProof/>
            <w:webHidden/>
          </w:rPr>
          <w:fldChar w:fldCharType="begin"/>
        </w:r>
        <w:r w:rsidR="00820181">
          <w:rPr>
            <w:noProof/>
            <w:webHidden/>
          </w:rPr>
          <w:instrText xml:space="preserve"> PAGEREF _Toc534899495 \h </w:instrText>
        </w:r>
        <w:r w:rsidR="00820181">
          <w:rPr>
            <w:noProof/>
            <w:webHidden/>
          </w:rPr>
        </w:r>
        <w:r w:rsidR="00820181">
          <w:rPr>
            <w:noProof/>
            <w:webHidden/>
          </w:rPr>
          <w:fldChar w:fldCharType="separate"/>
        </w:r>
        <w:r w:rsidR="00820181">
          <w:rPr>
            <w:noProof/>
            <w:webHidden/>
          </w:rPr>
          <w:t>55</w:t>
        </w:r>
        <w:r w:rsidR="00820181">
          <w:rPr>
            <w:noProof/>
            <w:webHidden/>
          </w:rPr>
          <w:fldChar w:fldCharType="end"/>
        </w:r>
      </w:hyperlink>
    </w:p>
    <w:p w14:paraId="23D0B9E1" w14:textId="20CF70DB" w:rsidR="00820181" w:rsidRDefault="00E732B3">
      <w:pPr>
        <w:pStyle w:val="TOC3"/>
        <w:tabs>
          <w:tab w:val="right" w:leader="dot" w:pos="9350"/>
        </w:tabs>
        <w:rPr>
          <w:rFonts w:asciiTheme="minorHAnsi" w:eastAsiaTheme="minorEastAsia" w:hAnsiTheme="minorHAnsi" w:cstheme="minorBidi"/>
          <w:noProof/>
          <w:sz w:val="22"/>
          <w:szCs w:val="22"/>
        </w:rPr>
      </w:pPr>
      <w:hyperlink w:anchor="_Toc534899496" w:history="1">
        <w:r w:rsidR="00820181" w:rsidRPr="000777BC">
          <w:rPr>
            <w:rStyle w:val="Hyperlink"/>
            <w:noProof/>
          </w:rPr>
          <w:t>3.16.5 version property</w:t>
        </w:r>
        <w:r w:rsidR="00820181">
          <w:rPr>
            <w:noProof/>
            <w:webHidden/>
          </w:rPr>
          <w:tab/>
        </w:r>
        <w:r w:rsidR="00820181">
          <w:rPr>
            <w:noProof/>
            <w:webHidden/>
          </w:rPr>
          <w:fldChar w:fldCharType="begin"/>
        </w:r>
        <w:r w:rsidR="00820181">
          <w:rPr>
            <w:noProof/>
            <w:webHidden/>
          </w:rPr>
          <w:instrText xml:space="preserve"> PAGEREF _Toc534899496 \h </w:instrText>
        </w:r>
        <w:r w:rsidR="00820181">
          <w:rPr>
            <w:noProof/>
            <w:webHidden/>
          </w:rPr>
        </w:r>
        <w:r w:rsidR="00820181">
          <w:rPr>
            <w:noProof/>
            <w:webHidden/>
          </w:rPr>
          <w:fldChar w:fldCharType="separate"/>
        </w:r>
        <w:r w:rsidR="00820181">
          <w:rPr>
            <w:noProof/>
            <w:webHidden/>
          </w:rPr>
          <w:t>55</w:t>
        </w:r>
        <w:r w:rsidR="00820181">
          <w:rPr>
            <w:noProof/>
            <w:webHidden/>
          </w:rPr>
          <w:fldChar w:fldCharType="end"/>
        </w:r>
      </w:hyperlink>
    </w:p>
    <w:p w14:paraId="1977AC5B" w14:textId="2856BC69" w:rsidR="00820181" w:rsidRDefault="00E732B3">
      <w:pPr>
        <w:pStyle w:val="TOC3"/>
        <w:tabs>
          <w:tab w:val="right" w:leader="dot" w:pos="9350"/>
        </w:tabs>
        <w:rPr>
          <w:rFonts w:asciiTheme="minorHAnsi" w:eastAsiaTheme="minorEastAsia" w:hAnsiTheme="minorHAnsi" w:cstheme="minorBidi"/>
          <w:noProof/>
          <w:sz w:val="22"/>
          <w:szCs w:val="22"/>
        </w:rPr>
      </w:pPr>
      <w:hyperlink w:anchor="_Toc534899497" w:history="1">
        <w:r w:rsidR="00820181" w:rsidRPr="000777BC">
          <w:rPr>
            <w:rStyle w:val="Hyperlink"/>
            <w:noProof/>
          </w:rPr>
          <w:t>3.16.6 dottedQuadFileVersion property</w:t>
        </w:r>
        <w:r w:rsidR="00820181">
          <w:rPr>
            <w:noProof/>
            <w:webHidden/>
          </w:rPr>
          <w:tab/>
        </w:r>
        <w:r w:rsidR="00820181">
          <w:rPr>
            <w:noProof/>
            <w:webHidden/>
          </w:rPr>
          <w:fldChar w:fldCharType="begin"/>
        </w:r>
        <w:r w:rsidR="00820181">
          <w:rPr>
            <w:noProof/>
            <w:webHidden/>
          </w:rPr>
          <w:instrText xml:space="preserve"> PAGEREF _Toc534899497 \h </w:instrText>
        </w:r>
        <w:r w:rsidR="00820181">
          <w:rPr>
            <w:noProof/>
            <w:webHidden/>
          </w:rPr>
        </w:r>
        <w:r w:rsidR="00820181">
          <w:rPr>
            <w:noProof/>
            <w:webHidden/>
          </w:rPr>
          <w:fldChar w:fldCharType="separate"/>
        </w:r>
        <w:r w:rsidR="00820181">
          <w:rPr>
            <w:noProof/>
            <w:webHidden/>
          </w:rPr>
          <w:t>55</w:t>
        </w:r>
        <w:r w:rsidR="00820181">
          <w:rPr>
            <w:noProof/>
            <w:webHidden/>
          </w:rPr>
          <w:fldChar w:fldCharType="end"/>
        </w:r>
      </w:hyperlink>
    </w:p>
    <w:p w14:paraId="1F1BDAB4" w14:textId="3DD8767B" w:rsidR="00820181" w:rsidRDefault="00E732B3">
      <w:pPr>
        <w:pStyle w:val="TOC3"/>
        <w:tabs>
          <w:tab w:val="right" w:leader="dot" w:pos="9350"/>
        </w:tabs>
        <w:rPr>
          <w:rFonts w:asciiTheme="minorHAnsi" w:eastAsiaTheme="minorEastAsia" w:hAnsiTheme="minorHAnsi" w:cstheme="minorBidi"/>
          <w:noProof/>
          <w:sz w:val="22"/>
          <w:szCs w:val="22"/>
        </w:rPr>
      </w:pPr>
      <w:hyperlink w:anchor="_Toc534899498" w:history="1">
        <w:r w:rsidR="00820181" w:rsidRPr="000777BC">
          <w:rPr>
            <w:rStyle w:val="Hyperlink"/>
            <w:noProof/>
          </w:rPr>
          <w:t>3.16.7 downloadUri property</w:t>
        </w:r>
        <w:r w:rsidR="00820181">
          <w:rPr>
            <w:noProof/>
            <w:webHidden/>
          </w:rPr>
          <w:tab/>
        </w:r>
        <w:r w:rsidR="00820181">
          <w:rPr>
            <w:noProof/>
            <w:webHidden/>
          </w:rPr>
          <w:fldChar w:fldCharType="begin"/>
        </w:r>
        <w:r w:rsidR="00820181">
          <w:rPr>
            <w:noProof/>
            <w:webHidden/>
          </w:rPr>
          <w:instrText xml:space="preserve"> PAGEREF _Toc534899498 \h </w:instrText>
        </w:r>
        <w:r w:rsidR="00820181">
          <w:rPr>
            <w:noProof/>
            <w:webHidden/>
          </w:rPr>
        </w:r>
        <w:r w:rsidR="00820181">
          <w:rPr>
            <w:noProof/>
            <w:webHidden/>
          </w:rPr>
          <w:fldChar w:fldCharType="separate"/>
        </w:r>
        <w:r w:rsidR="00820181">
          <w:rPr>
            <w:noProof/>
            <w:webHidden/>
          </w:rPr>
          <w:t>56</w:t>
        </w:r>
        <w:r w:rsidR="00820181">
          <w:rPr>
            <w:noProof/>
            <w:webHidden/>
          </w:rPr>
          <w:fldChar w:fldCharType="end"/>
        </w:r>
      </w:hyperlink>
    </w:p>
    <w:p w14:paraId="0AA1F559" w14:textId="501DFFEC" w:rsidR="00820181" w:rsidRDefault="00E732B3">
      <w:pPr>
        <w:pStyle w:val="TOC3"/>
        <w:tabs>
          <w:tab w:val="right" w:leader="dot" w:pos="9350"/>
        </w:tabs>
        <w:rPr>
          <w:rFonts w:asciiTheme="minorHAnsi" w:eastAsiaTheme="minorEastAsia" w:hAnsiTheme="minorHAnsi" w:cstheme="minorBidi"/>
          <w:noProof/>
          <w:sz w:val="22"/>
          <w:szCs w:val="22"/>
        </w:rPr>
      </w:pPr>
      <w:hyperlink w:anchor="_Toc534899499" w:history="1">
        <w:r w:rsidR="00820181" w:rsidRPr="000777BC">
          <w:rPr>
            <w:rStyle w:val="Hyperlink"/>
            <w:noProof/>
          </w:rPr>
          <w:t>3.16.8 language property</w:t>
        </w:r>
        <w:r w:rsidR="00820181">
          <w:rPr>
            <w:noProof/>
            <w:webHidden/>
          </w:rPr>
          <w:tab/>
        </w:r>
        <w:r w:rsidR="00820181">
          <w:rPr>
            <w:noProof/>
            <w:webHidden/>
          </w:rPr>
          <w:fldChar w:fldCharType="begin"/>
        </w:r>
        <w:r w:rsidR="00820181">
          <w:rPr>
            <w:noProof/>
            <w:webHidden/>
          </w:rPr>
          <w:instrText xml:space="preserve"> PAGEREF _Toc534899499 \h </w:instrText>
        </w:r>
        <w:r w:rsidR="00820181">
          <w:rPr>
            <w:noProof/>
            <w:webHidden/>
          </w:rPr>
        </w:r>
        <w:r w:rsidR="00820181">
          <w:rPr>
            <w:noProof/>
            <w:webHidden/>
          </w:rPr>
          <w:fldChar w:fldCharType="separate"/>
        </w:r>
        <w:r w:rsidR="00820181">
          <w:rPr>
            <w:noProof/>
            <w:webHidden/>
          </w:rPr>
          <w:t>56</w:t>
        </w:r>
        <w:r w:rsidR="00820181">
          <w:rPr>
            <w:noProof/>
            <w:webHidden/>
          </w:rPr>
          <w:fldChar w:fldCharType="end"/>
        </w:r>
      </w:hyperlink>
    </w:p>
    <w:p w14:paraId="024E1587" w14:textId="70D3546F" w:rsidR="00820181" w:rsidRDefault="00E732B3">
      <w:pPr>
        <w:pStyle w:val="TOC3"/>
        <w:tabs>
          <w:tab w:val="right" w:leader="dot" w:pos="9350"/>
        </w:tabs>
        <w:rPr>
          <w:rFonts w:asciiTheme="minorHAnsi" w:eastAsiaTheme="minorEastAsia" w:hAnsiTheme="minorHAnsi" w:cstheme="minorBidi"/>
          <w:noProof/>
          <w:sz w:val="22"/>
          <w:szCs w:val="22"/>
        </w:rPr>
      </w:pPr>
      <w:hyperlink w:anchor="_Toc534899500" w:history="1">
        <w:r w:rsidR="00820181" w:rsidRPr="000777BC">
          <w:rPr>
            <w:rStyle w:val="Hyperlink"/>
            <w:noProof/>
          </w:rPr>
          <w:t>3.16.9 resourceLocation property</w:t>
        </w:r>
        <w:r w:rsidR="00820181">
          <w:rPr>
            <w:noProof/>
            <w:webHidden/>
          </w:rPr>
          <w:tab/>
        </w:r>
        <w:r w:rsidR="00820181">
          <w:rPr>
            <w:noProof/>
            <w:webHidden/>
          </w:rPr>
          <w:fldChar w:fldCharType="begin"/>
        </w:r>
        <w:r w:rsidR="00820181">
          <w:rPr>
            <w:noProof/>
            <w:webHidden/>
          </w:rPr>
          <w:instrText xml:space="preserve"> PAGEREF _Toc534899500 \h </w:instrText>
        </w:r>
        <w:r w:rsidR="00820181">
          <w:rPr>
            <w:noProof/>
            <w:webHidden/>
          </w:rPr>
        </w:r>
        <w:r w:rsidR="00820181">
          <w:rPr>
            <w:noProof/>
            <w:webHidden/>
          </w:rPr>
          <w:fldChar w:fldCharType="separate"/>
        </w:r>
        <w:r w:rsidR="00820181">
          <w:rPr>
            <w:noProof/>
            <w:webHidden/>
          </w:rPr>
          <w:t>56</w:t>
        </w:r>
        <w:r w:rsidR="00820181">
          <w:rPr>
            <w:noProof/>
            <w:webHidden/>
          </w:rPr>
          <w:fldChar w:fldCharType="end"/>
        </w:r>
      </w:hyperlink>
    </w:p>
    <w:p w14:paraId="089C8662" w14:textId="2F612A7F" w:rsidR="00820181" w:rsidRDefault="00E732B3">
      <w:pPr>
        <w:pStyle w:val="TOC3"/>
        <w:tabs>
          <w:tab w:val="right" w:leader="dot" w:pos="9350"/>
        </w:tabs>
        <w:rPr>
          <w:rFonts w:asciiTheme="minorHAnsi" w:eastAsiaTheme="minorEastAsia" w:hAnsiTheme="minorHAnsi" w:cstheme="minorBidi"/>
          <w:noProof/>
          <w:sz w:val="22"/>
          <w:szCs w:val="22"/>
        </w:rPr>
      </w:pPr>
      <w:hyperlink w:anchor="_Toc534899501" w:history="1">
        <w:r w:rsidR="00820181" w:rsidRPr="000777BC">
          <w:rPr>
            <w:rStyle w:val="Hyperlink"/>
            <w:noProof/>
          </w:rPr>
          <w:t>3.16.10 sarifLoggerVersion property</w:t>
        </w:r>
        <w:r w:rsidR="00820181">
          <w:rPr>
            <w:noProof/>
            <w:webHidden/>
          </w:rPr>
          <w:tab/>
        </w:r>
        <w:r w:rsidR="00820181">
          <w:rPr>
            <w:noProof/>
            <w:webHidden/>
          </w:rPr>
          <w:fldChar w:fldCharType="begin"/>
        </w:r>
        <w:r w:rsidR="00820181">
          <w:rPr>
            <w:noProof/>
            <w:webHidden/>
          </w:rPr>
          <w:instrText xml:space="preserve"> PAGEREF _Toc534899501 \h </w:instrText>
        </w:r>
        <w:r w:rsidR="00820181">
          <w:rPr>
            <w:noProof/>
            <w:webHidden/>
          </w:rPr>
        </w:r>
        <w:r w:rsidR="00820181">
          <w:rPr>
            <w:noProof/>
            <w:webHidden/>
          </w:rPr>
          <w:fldChar w:fldCharType="separate"/>
        </w:r>
        <w:r w:rsidR="00820181">
          <w:rPr>
            <w:noProof/>
            <w:webHidden/>
          </w:rPr>
          <w:t>57</w:t>
        </w:r>
        <w:r w:rsidR="00820181">
          <w:rPr>
            <w:noProof/>
            <w:webHidden/>
          </w:rPr>
          <w:fldChar w:fldCharType="end"/>
        </w:r>
      </w:hyperlink>
    </w:p>
    <w:p w14:paraId="77DC02C4" w14:textId="5A118927" w:rsidR="00820181" w:rsidRDefault="00E732B3">
      <w:pPr>
        <w:pStyle w:val="TOC2"/>
        <w:tabs>
          <w:tab w:val="right" w:leader="dot" w:pos="9350"/>
        </w:tabs>
        <w:rPr>
          <w:rFonts w:asciiTheme="minorHAnsi" w:eastAsiaTheme="minorEastAsia" w:hAnsiTheme="minorHAnsi" w:cstheme="minorBidi"/>
          <w:noProof/>
          <w:sz w:val="22"/>
          <w:szCs w:val="22"/>
        </w:rPr>
      </w:pPr>
      <w:hyperlink w:anchor="_Toc534899502" w:history="1">
        <w:r w:rsidR="00820181" w:rsidRPr="000777BC">
          <w:rPr>
            <w:rStyle w:val="Hyperlink"/>
            <w:noProof/>
          </w:rPr>
          <w:t>3.17 invocation object</w:t>
        </w:r>
        <w:r w:rsidR="00820181">
          <w:rPr>
            <w:noProof/>
            <w:webHidden/>
          </w:rPr>
          <w:tab/>
        </w:r>
        <w:r w:rsidR="00820181">
          <w:rPr>
            <w:noProof/>
            <w:webHidden/>
          </w:rPr>
          <w:fldChar w:fldCharType="begin"/>
        </w:r>
        <w:r w:rsidR="00820181">
          <w:rPr>
            <w:noProof/>
            <w:webHidden/>
          </w:rPr>
          <w:instrText xml:space="preserve"> PAGEREF _Toc534899502 \h </w:instrText>
        </w:r>
        <w:r w:rsidR="00820181">
          <w:rPr>
            <w:noProof/>
            <w:webHidden/>
          </w:rPr>
        </w:r>
        <w:r w:rsidR="00820181">
          <w:rPr>
            <w:noProof/>
            <w:webHidden/>
          </w:rPr>
          <w:fldChar w:fldCharType="separate"/>
        </w:r>
        <w:r w:rsidR="00820181">
          <w:rPr>
            <w:noProof/>
            <w:webHidden/>
          </w:rPr>
          <w:t>57</w:t>
        </w:r>
        <w:r w:rsidR="00820181">
          <w:rPr>
            <w:noProof/>
            <w:webHidden/>
          </w:rPr>
          <w:fldChar w:fldCharType="end"/>
        </w:r>
      </w:hyperlink>
    </w:p>
    <w:p w14:paraId="4E630DA2" w14:textId="0B609795" w:rsidR="00820181" w:rsidRDefault="00E732B3">
      <w:pPr>
        <w:pStyle w:val="TOC3"/>
        <w:tabs>
          <w:tab w:val="right" w:leader="dot" w:pos="9350"/>
        </w:tabs>
        <w:rPr>
          <w:rFonts w:asciiTheme="minorHAnsi" w:eastAsiaTheme="minorEastAsia" w:hAnsiTheme="minorHAnsi" w:cstheme="minorBidi"/>
          <w:noProof/>
          <w:sz w:val="22"/>
          <w:szCs w:val="22"/>
        </w:rPr>
      </w:pPr>
      <w:hyperlink w:anchor="_Toc534899503" w:history="1">
        <w:r w:rsidR="00820181" w:rsidRPr="000777BC">
          <w:rPr>
            <w:rStyle w:val="Hyperlink"/>
            <w:noProof/>
          </w:rPr>
          <w:t>3.17.1 General</w:t>
        </w:r>
        <w:r w:rsidR="00820181">
          <w:rPr>
            <w:noProof/>
            <w:webHidden/>
          </w:rPr>
          <w:tab/>
        </w:r>
        <w:r w:rsidR="00820181">
          <w:rPr>
            <w:noProof/>
            <w:webHidden/>
          </w:rPr>
          <w:fldChar w:fldCharType="begin"/>
        </w:r>
        <w:r w:rsidR="00820181">
          <w:rPr>
            <w:noProof/>
            <w:webHidden/>
          </w:rPr>
          <w:instrText xml:space="preserve"> PAGEREF _Toc534899503 \h </w:instrText>
        </w:r>
        <w:r w:rsidR="00820181">
          <w:rPr>
            <w:noProof/>
            <w:webHidden/>
          </w:rPr>
        </w:r>
        <w:r w:rsidR="00820181">
          <w:rPr>
            <w:noProof/>
            <w:webHidden/>
          </w:rPr>
          <w:fldChar w:fldCharType="separate"/>
        </w:r>
        <w:r w:rsidR="00820181">
          <w:rPr>
            <w:noProof/>
            <w:webHidden/>
          </w:rPr>
          <w:t>57</w:t>
        </w:r>
        <w:r w:rsidR="00820181">
          <w:rPr>
            <w:noProof/>
            <w:webHidden/>
          </w:rPr>
          <w:fldChar w:fldCharType="end"/>
        </w:r>
      </w:hyperlink>
    </w:p>
    <w:p w14:paraId="490ED4E5" w14:textId="0C684F82" w:rsidR="00820181" w:rsidRDefault="00E732B3">
      <w:pPr>
        <w:pStyle w:val="TOC3"/>
        <w:tabs>
          <w:tab w:val="right" w:leader="dot" w:pos="9350"/>
        </w:tabs>
        <w:rPr>
          <w:rFonts w:asciiTheme="minorHAnsi" w:eastAsiaTheme="minorEastAsia" w:hAnsiTheme="minorHAnsi" w:cstheme="minorBidi"/>
          <w:noProof/>
          <w:sz w:val="22"/>
          <w:szCs w:val="22"/>
        </w:rPr>
      </w:pPr>
      <w:hyperlink w:anchor="_Toc534899504" w:history="1">
        <w:r w:rsidR="00820181" w:rsidRPr="000777BC">
          <w:rPr>
            <w:rStyle w:val="Hyperlink"/>
            <w:noProof/>
          </w:rPr>
          <w:t>3.17.2 commandLine property</w:t>
        </w:r>
        <w:r w:rsidR="00820181">
          <w:rPr>
            <w:noProof/>
            <w:webHidden/>
          </w:rPr>
          <w:tab/>
        </w:r>
        <w:r w:rsidR="00820181">
          <w:rPr>
            <w:noProof/>
            <w:webHidden/>
          </w:rPr>
          <w:fldChar w:fldCharType="begin"/>
        </w:r>
        <w:r w:rsidR="00820181">
          <w:rPr>
            <w:noProof/>
            <w:webHidden/>
          </w:rPr>
          <w:instrText xml:space="preserve"> PAGEREF _Toc534899504 \h </w:instrText>
        </w:r>
        <w:r w:rsidR="00820181">
          <w:rPr>
            <w:noProof/>
            <w:webHidden/>
          </w:rPr>
        </w:r>
        <w:r w:rsidR="00820181">
          <w:rPr>
            <w:noProof/>
            <w:webHidden/>
          </w:rPr>
          <w:fldChar w:fldCharType="separate"/>
        </w:r>
        <w:r w:rsidR="00820181">
          <w:rPr>
            <w:noProof/>
            <w:webHidden/>
          </w:rPr>
          <w:t>57</w:t>
        </w:r>
        <w:r w:rsidR="00820181">
          <w:rPr>
            <w:noProof/>
            <w:webHidden/>
          </w:rPr>
          <w:fldChar w:fldCharType="end"/>
        </w:r>
      </w:hyperlink>
    </w:p>
    <w:p w14:paraId="590A3540" w14:textId="3172A62F" w:rsidR="00820181" w:rsidRDefault="00E732B3">
      <w:pPr>
        <w:pStyle w:val="TOC3"/>
        <w:tabs>
          <w:tab w:val="right" w:leader="dot" w:pos="9350"/>
        </w:tabs>
        <w:rPr>
          <w:rFonts w:asciiTheme="minorHAnsi" w:eastAsiaTheme="minorEastAsia" w:hAnsiTheme="minorHAnsi" w:cstheme="minorBidi"/>
          <w:noProof/>
          <w:sz w:val="22"/>
          <w:szCs w:val="22"/>
        </w:rPr>
      </w:pPr>
      <w:hyperlink w:anchor="_Toc534899505" w:history="1">
        <w:r w:rsidR="00820181" w:rsidRPr="000777BC">
          <w:rPr>
            <w:rStyle w:val="Hyperlink"/>
            <w:noProof/>
          </w:rPr>
          <w:t>3.17.3 arguments property</w:t>
        </w:r>
        <w:r w:rsidR="00820181">
          <w:rPr>
            <w:noProof/>
            <w:webHidden/>
          </w:rPr>
          <w:tab/>
        </w:r>
        <w:r w:rsidR="00820181">
          <w:rPr>
            <w:noProof/>
            <w:webHidden/>
          </w:rPr>
          <w:fldChar w:fldCharType="begin"/>
        </w:r>
        <w:r w:rsidR="00820181">
          <w:rPr>
            <w:noProof/>
            <w:webHidden/>
          </w:rPr>
          <w:instrText xml:space="preserve"> PAGEREF _Toc534899505 \h </w:instrText>
        </w:r>
        <w:r w:rsidR="00820181">
          <w:rPr>
            <w:noProof/>
            <w:webHidden/>
          </w:rPr>
        </w:r>
        <w:r w:rsidR="00820181">
          <w:rPr>
            <w:noProof/>
            <w:webHidden/>
          </w:rPr>
          <w:fldChar w:fldCharType="separate"/>
        </w:r>
        <w:r w:rsidR="00820181">
          <w:rPr>
            <w:noProof/>
            <w:webHidden/>
          </w:rPr>
          <w:t>58</w:t>
        </w:r>
        <w:r w:rsidR="00820181">
          <w:rPr>
            <w:noProof/>
            <w:webHidden/>
          </w:rPr>
          <w:fldChar w:fldCharType="end"/>
        </w:r>
      </w:hyperlink>
    </w:p>
    <w:p w14:paraId="77A9ACD7" w14:textId="3E59FC47" w:rsidR="00820181" w:rsidRDefault="00E732B3">
      <w:pPr>
        <w:pStyle w:val="TOC3"/>
        <w:tabs>
          <w:tab w:val="right" w:leader="dot" w:pos="9350"/>
        </w:tabs>
        <w:rPr>
          <w:rFonts w:asciiTheme="minorHAnsi" w:eastAsiaTheme="minorEastAsia" w:hAnsiTheme="minorHAnsi" w:cstheme="minorBidi"/>
          <w:noProof/>
          <w:sz w:val="22"/>
          <w:szCs w:val="22"/>
        </w:rPr>
      </w:pPr>
      <w:hyperlink w:anchor="_Toc534899506" w:history="1">
        <w:r w:rsidR="00820181" w:rsidRPr="000777BC">
          <w:rPr>
            <w:rStyle w:val="Hyperlink"/>
            <w:noProof/>
          </w:rPr>
          <w:t>3.17.4 responseFiles property</w:t>
        </w:r>
        <w:r w:rsidR="00820181">
          <w:rPr>
            <w:noProof/>
            <w:webHidden/>
          </w:rPr>
          <w:tab/>
        </w:r>
        <w:r w:rsidR="00820181">
          <w:rPr>
            <w:noProof/>
            <w:webHidden/>
          </w:rPr>
          <w:fldChar w:fldCharType="begin"/>
        </w:r>
        <w:r w:rsidR="00820181">
          <w:rPr>
            <w:noProof/>
            <w:webHidden/>
          </w:rPr>
          <w:instrText xml:space="preserve"> PAGEREF _Toc534899506 \h </w:instrText>
        </w:r>
        <w:r w:rsidR="00820181">
          <w:rPr>
            <w:noProof/>
            <w:webHidden/>
          </w:rPr>
        </w:r>
        <w:r w:rsidR="00820181">
          <w:rPr>
            <w:noProof/>
            <w:webHidden/>
          </w:rPr>
          <w:fldChar w:fldCharType="separate"/>
        </w:r>
        <w:r w:rsidR="00820181">
          <w:rPr>
            <w:noProof/>
            <w:webHidden/>
          </w:rPr>
          <w:t>58</w:t>
        </w:r>
        <w:r w:rsidR="00820181">
          <w:rPr>
            <w:noProof/>
            <w:webHidden/>
          </w:rPr>
          <w:fldChar w:fldCharType="end"/>
        </w:r>
      </w:hyperlink>
    </w:p>
    <w:p w14:paraId="4358B715" w14:textId="689B66A9" w:rsidR="00820181" w:rsidRDefault="00E732B3">
      <w:pPr>
        <w:pStyle w:val="TOC3"/>
        <w:tabs>
          <w:tab w:val="right" w:leader="dot" w:pos="9350"/>
        </w:tabs>
        <w:rPr>
          <w:rFonts w:asciiTheme="minorHAnsi" w:eastAsiaTheme="minorEastAsia" w:hAnsiTheme="minorHAnsi" w:cstheme="minorBidi"/>
          <w:noProof/>
          <w:sz w:val="22"/>
          <w:szCs w:val="22"/>
        </w:rPr>
      </w:pPr>
      <w:hyperlink w:anchor="_Toc534899507" w:history="1">
        <w:r w:rsidR="00820181" w:rsidRPr="000777BC">
          <w:rPr>
            <w:rStyle w:val="Hyperlink"/>
            <w:noProof/>
          </w:rPr>
          <w:t>3.17.5 attachments property</w:t>
        </w:r>
        <w:r w:rsidR="00820181">
          <w:rPr>
            <w:noProof/>
            <w:webHidden/>
          </w:rPr>
          <w:tab/>
        </w:r>
        <w:r w:rsidR="00820181">
          <w:rPr>
            <w:noProof/>
            <w:webHidden/>
          </w:rPr>
          <w:fldChar w:fldCharType="begin"/>
        </w:r>
        <w:r w:rsidR="00820181">
          <w:rPr>
            <w:noProof/>
            <w:webHidden/>
          </w:rPr>
          <w:instrText xml:space="preserve"> PAGEREF _Toc534899507 \h </w:instrText>
        </w:r>
        <w:r w:rsidR="00820181">
          <w:rPr>
            <w:noProof/>
            <w:webHidden/>
          </w:rPr>
        </w:r>
        <w:r w:rsidR="00820181">
          <w:rPr>
            <w:noProof/>
            <w:webHidden/>
          </w:rPr>
          <w:fldChar w:fldCharType="separate"/>
        </w:r>
        <w:r w:rsidR="00820181">
          <w:rPr>
            <w:noProof/>
            <w:webHidden/>
          </w:rPr>
          <w:t>59</w:t>
        </w:r>
        <w:r w:rsidR="00820181">
          <w:rPr>
            <w:noProof/>
            <w:webHidden/>
          </w:rPr>
          <w:fldChar w:fldCharType="end"/>
        </w:r>
      </w:hyperlink>
    </w:p>
    <w:p w14:paraId="3D746796" w14:textId="2716A789" w:rsidR="00820181" w:rsidRDefault="00E732B3">
      <w:pPr>
        <w:pStyle w:val="TOC3"/>
        <w:tabs>
          <w:tab w:val="right" w:leader="dot" w:pos="9350"/>
        </w:tabs>
        <w:rPr>
          <w:rFonts w:asciiTheme="minorHAnsi" w:eastAsiaTheme="minorEastAsia" w:hAnsiTheme="minorHAnsi" w:cstheme="minorBidi"/>
          <w:noProof/>
          <w:sz w:val="22"/>
          <w:szCs w:val="22"/>
        </w:rPr>
      </w:pPr>
      <w:hyperlink w:anchor="_Toc534899508" w:history="1">
        <w:r w:rsidR="00820181" w:rsidRPr="000777BC">
          <w:rPr>
            <w:rStyle w:val="Hyperlink"/>
            <w:noProof/>
          </w:rPr>
          <w:t>3.17.6 startTimeUtc property</w:t>
        </w:r>
        <w:r w:rsidR="00820181">
          <w:rPr>
            <w:noProof/>
            <w:webHidden/>
          </w:rPr>
          <w:tab/>
        </w:r>
        <w:r w:rsidR="00820181">
          <w:rPr>
            <w:noProof/>
            <w:webHidden/>
          </w:rPr>
          <w:fldChar w:fldCharType="begin"/>
        </w:r>
        <w:r w:rsidR="00820181">
          <w:rPr>
            <w:noProof/>
            <w:webHidden/>
          </w:rPr>
          <w:instrText xml:space="preserve"> PAGEREF _Toc534899508 \h </w:instrText>
        </w:r>
        <w:r w:rsidR="00820181">
          <w:rPr>
            <w:noProof/>
            <w:webHidden/>
          </w:rPr>
        </w:r>
        <w:r w:rsidR="00820181">
          <w:rPr>
            <w:noProof/>
            <w:webHidden/>
          </w:rPr>
          <w:fldChar w:fldCharType="separate"/>
        </w:r>
        <w:r w:rsidR="00820181">
          <w:rPr>
            <w:noProof/>
            <w:webHidden/>
          </w:rPr>
          <w:t>60</w:t>
        </w:r>
        <w:r w:rsidR="00820181">
          <w:rPr>
            <w:noProof/>
            <w:webHidden/>
          </w:rPr>
          <w:fldChar w:fldCharType="end"/>
        </w:r>
      </w:hyperlink>
    </w:p>
    <w:p w14:paraId="35B6BFDB" w14:textId="65289927" w:rsidR="00820181" w:rsidRDefault="00E732B3">
      <w:pPr>
        <w:pStyle w:val="TOC3"/>
        <w:tabs>
          <w:tab w:val="right" w:leader="dot" w:pos="9350"/>
        </w:tabs>
        <w:rPr>
          <w:rFonts w:asciiTheme="minorHAnsi" w:eastAsiaTheme="minorEastAsia" w:hAnsiTheme="minorHAnsi" w:cstheme="minorBidi"/>
          <w:noProof/>
          <w:sz w:val="22"/>
          <w:szCs w:val="22"/>
        </w:rPr>
      </w:pPr>
      <w:hyperlink w:anchor="_Toc534899509" w:history="1">
        <w:r w:rsidR="00820181" w:rsidRPr="000777BC">
          <w:rPr>
            <w:rStyle w:val="Hyperlink"/>
            <w:noProof/>
          </w:rPr>
          <w:t>3.17.7 endTimeUtc property</w:t>
        </w:r>
        <w:r w:rsidR="00820181">
          <w:rPr>
            <w:noProof/>
            <w:webHidden/>
          </w:rPr>
          <w:tab/>
        </w:r>
        <w:r w:rsidR="00820181">
          <w:rPr>
            <w:noProof/>
            <w:webHidden/>
          </w:rPr>
          <w:fldChar w:fldCharType="begin"/>
        </w:r>
        <w:r w:rsidR="00820181">
          <w:rPr>
            <w:noProof/>
            <w:webHidden/>
          </w:rPr>
          <w:instrText xml:space="preserve"> PAGEREF _Toc534899509 \h </w:instrText>
        </w:r>
        <w:r w:rsidR="00820181">
          <w:rPr>
            <w:noProof/>
            <w:webHidden/>
          </w:rPr>
        </w:r>
        <w:r w:rsidR="00820181">
          <w:rPr>
            <w:noProof/>
            <w:webHidden/>
          </w:rPr>
          <w:fldChar w:fldCharType="separate"/>
        </w:r>
        <w:r w:rsidR="00820181">
          <w:rPr>
            <w:noProof/>
            <w:webHidden/>
          </w:rPr>
          <w:t>60</w:t>
        </w:r>
        <w:r w:rsidR="00820181">
          <w:rPr>
            <w:noProof/>
            <w:webHidden/>
          </w:rPr>
          <w:fldChar w:fldCharType="end"/>
        </w:r>
      </w:hyperlink>
    </w:p>
    <w:p w14:paraId="3EEB10A5" w14:textId="268672AE" w:rsidR="00820181" w:rsidRDefault="00E732B3">
      <w:pPr>
        <w:pStyle w:val="TOC3"/>
        <w:tabs>
          <w:tab w:val="right" w:leader="dot" w:pos="9350"/>
        </w:tabs>
        <w:rPr>
          <w:rFonts w:asciiTheme="minorHAnsi" w:eastAsiaTheme="minorEastAsia" w:hAnsiTheme="minorHAnsi" w:cstheme="minorBidi"/>
          <w:noProof/>
          <w:sz w:val="22"/>
          <w:szCs w:val="22"/>
        </w:rPr>
      </w:pPr>
      <w:hyperlink w:anchor="_Toc534899510" w:history="1">
        <w:r w:rsidR="00820181" w:rsidRPr="000777BC">
          <w:rPr>
            <w:rStyle w:val="Hyperlink"/>
            <w:noProof/>
          </w:rPr>
          <w:t>3.17.8 exitCode property</w:t>
        </w:r>
        <w:r w:rsidR="00820181">
          <w:rPr>
            <w:noProof/>
            <w:webHidden/>
          </w:rPr>
          <w:tab/>
        </w:r>
        <w:r w:rsidR="00820181">
          <w:rPr>
            <w:noProof/>
            <w:webHidden/>
          </w:rPr>
          <w:fldChar w:fldCharType="begin"/>
        </w:r>
        <w:r w:rsidR="00820181">
          <w:rPr>
            <w:noProof/>
            <w:webHidden/>
          </w:rPr>
          <w:instrText xml:space="preserve"> PAGEREF _Toc534899510 \h </w:instrText>
        </w:r>
        <w:r w:rsidR="00820181">
          <w:rPr>
            <w:noProof/>
            <w:webHidden/>
          </w:rPr>
        </w:r>
        <w:r w:rsidR="00820181">
          <w:rPr>
            <w:noProof/>
            <w:webHidden/>
          </w:rPr>
          <w:fldChar w:fldCharType="separate"/>
        </w:r>
        <w:r w:rsidR="00820181">
          <w:rPr>
            <w:noProof/>
            <w:webHidden/>
          </w:rPr>
          <w:t>60</w:t>
        </w:r>
        <w:r w:rsidR="00820181">
          <w:rPr>
            <w:noProof/>
            <w:webHidden/>
          </w:rPr>
          <w:fldChar w:fldCharType="end"/>
        </w:r>
      </w:hyperlink>
    </w:p>
    <w:p w14:paraId="5AEA6CD8" w14:textId="7C2E8127" w:rsidR="00820181" w:rsidRDefault="00E732B3">
      <w:pPr>
        <w:pStyle w:val="TOC3"/>
        <w:tabs>
          <w:tab w:val="right" w:leader="dot" w:pos="9350"/>
        </w:tabs>
        <w:rPr>
          <w:rFonts w:asciiTheme="minorHAnsi" w:eastAsiaTheme="minorEastAsia" w:hAnsiTheme="minorHAnsi" w:cstheme="minorBidi"/>
          <w:noProof/>
          <w:sz w:val="22"/>
          <w:szCs w:val="22"/>
        </w:rPr>
      </w:pPr>
      <w:hyperlink w:anchor="_Toc534899511" w:history="1">
        <w:r w:rsidR="00820181" w:rsidRPr="000777BC">
          <w:rPr>
            <w:rStyle w:val="Hyperlink"/>
            <w:noProof/>
          </w:rPr>
          <w:t>3.17.9 exitCodeDescription property</w:t>
        </w:r>
        <w:r w:rsidR="00820181">
          <w:rPr>
            <w:noProof/>
            <w:webHidden/>
          </w:rPr>
          <w:tab/>
        </w:r>
        <w:r w:rsidR="00820181">
          <w:rPr>
            <w:noProof/>
            <w:webHidden/>
          </w:rPr>
          <w:fldChar w:fldCharType="begin"/>
        </w:r>
        <w:r w:rsidR="00820181">
          <w:rPr>
            <w:noProof/>
            <w:webHidden/>
          </w:rPr>
          <w:instrText xml:space="preserve"> PAGEREF _Toc534899511 \h </w:instrText>
        </w:r>
        <w:r w:rsidR="00820181">
          <w:rPr>
            <w:noProof/>
            <w:webHidden/>
          </w:rPr>
        </w:r>
        <w:r w:rsidR="00820181">
          <w:rPr>
            <w:noProof/>
            <w:webHidden/>
          </w:rPr>
          <w:fldChar w:fldCharType="separate"/>
        </w:r>
        <w:r w:rsidR="00820181">
          <w:rPr>
            <w:noProof/>
            <w:webHidden/>
          </w:rPr>
          <w:t>60</w:t>
        </w:r>
        <w:r w:rsidR="00820181">
          <w:rPr>
            <w:noProof/>
            <w:webHidden/>
          </w:rPr>
          <w:fldChar w:fldCharType="end"/>
        </w:r>
      </w:hyperlink>
    </w:p>
    <w:p w14:paraId="6E5E91AD" w14:textId="15E50ADE" w:rsidR="00820181" w:rsidRDefault="00E732B3">
      <w:pPr>
        <w:pStyle w:val="TOC3"/>
        <w:tabs>
          <w:tab w:val="right" w:leader="dot" w:pos="9350"/>
        </w:tabs>
        <w:rPr>
          <w:rFonts w:asciiTheme="minorHAnsi" w:eastAsiaTheme="minorEastAsia" w:hAnsiTheme="minorHAnsi" w:cstheme="minorBidi"/>
          <w:noProof/>
          <w:sz w:val="22"/>
          <w:szCs w:val="22"/>
        </w:rPr>
      </w:pPr>
      <w:hyperlink w:anchor="_Toc534899512" w:history="1">
        <w:r w:rsidR="00820181" w:rsidRPr="000777BC">
          <w:rPr>
            <w:rStyle w:val="Hyperlink"/>
            <w:noProof/>
          </w:rPr>
          <w:t>3.17.10 exitSignalName property</w:t>
        </w:r>
        <w:r w:rsidR="00820181">
          <w:rPr>
            <w:noProof/>
            <w:webHidden/>
          </w:rPr>
          <w:tab/>
        </w:r>
        <w:r w:rsidR="00820181">
          <w:rPr>
            <w:noProof/>
            <w:webHidden/>
          </w:rPr>
          <w:fldChar w:fldCharType="begin"/>
        </w:r>
        <w:r w:rsidR="00820181">
          <w:rPr>
            <w:noProof/>
            <w:webHidden/>
          </w:rPr>
          <w:instrText xml:space="preserve"> PAGEREF _Toc534899512 \h </w:instrText>
        </w:r>
        <w:r w:rsidR="00820181">
          <w:rPr>
            <w:noProof/>
            <w:webHidden/>
          </w:rPr>
        </w:r>
        <w:r w:rsidR="00820181">
          <w:rPr>
            <w:noProof/>
            <w:webHidden/>
          </w:rPr>
          <w:fldChar w:fldCharType="separate"/>
        </w:r>
        <w:r w:rsidR="00820181">
          <w:rPr>
            <w:noProof/>
            <w:webHidden/>
          </w:rPr>
          <w:t>61</w:t>
        </w:r>
        <w:r w:rsidR="00820181">
          <w:rPr>
            <w:noProof/>
            <w:webHidden/>
          </w:rPr>
          <w:fldChar w:fldCharType="end"/>
        </w:r>
      </w:hyperlink>
    </w:p>
    <w:p w14:paraId="3D0799AD" w14:textId="70AF6D7F" w:rsidR="00820181" w:rsidRDefault="00E732B3">
      <w:pPr>
        <w:pStyle w:val="TOC3"/>
        <w:tabs>
          <w:tab w:val="right" w:leader="dot" w:pos="9350"/>
        </w:tabs>
        <w:rPr>
          <w:rFonts w:asciiTheme="minorHAnsi" w:eastAsiaTheme="minorEastAsia" w:hAnsiTheme="minorHAnsi" w:cstheme="minorBidi"/>
          <w:noProof/>
          <w:sz w:val="22"/>
          <w:szCs w:val="22"/>
        </w:rPr>
      </w:pPr>
      <w:hyperlink w:anchor="_Toc534899513" w:history="1">
        <w:r w:rsidR="00820181" w:rsidRPr="000777BC">
          <w:rPr>
            <w:rStyle w:val="Hyperlink"/>
            <w:noProof/>
          </w:rPr>
          <w:t>3.17.11 exitSignalNumber property</w:t>
        </w:r>
        <w:r w:rsidR="00820181">
          <w:rPr>
            <w:noProof/>
            <w:webHidden/>
          </w:rPr>
          <w:tab/>
        </w:r>
        <w:r w:rsidR="00820181">
          <w:rPr>
            <w:noProof/>
            <w:webHidden/>
          </w:rPr>
          <w:fldChar w:fldCharType="begin"/>
        </w:r>
        <w:r w:rsidR="00820181">
          <w:rPr>
            <w:noProof/>
            <w:webHidden/>
          </w:rPr>
          <w:instrText xml:space="preserve"> PAGEREF _Toc534899513 \h </w:instrText>
        </w:r>
        <w:r w:rsidR="00820181">
          <w:rPr>
            <w:noProof/>
            <w:webHidden/>
          </w:rPr>
        </w:r>
        <w:r w:rsidR="00820181">
          <w:rPr>
            <w:noProof/>
            <w:webHidden/>
          </w:rPr>
          <w:fldChar w:fldCharType="separate"/>
        </w:r>
        <w:r w:rsidR="00820181">
          <w:rPr>
            <w:noProof/>
            <w:webHidden/>
          </w:rPr>
          <w:t>61</w:t>
        </w:r>
        <w:r w:rsidR="00820181">
          <w:rPr>
            <w:noProof/>
            <w:webHidden/>
          </w:rPr>
          <w:fldChar w:fldCharType="end"/>
        </w:r>
      </w:hyperlink>
    </w:p>
    <w:p w14:paraId="679F5730" w14:textId="3093026E" w:rsidR="00820181" w:rsidRDefault="00E732B3">
      <w:pPr>
        <w:pStyle w:val="TOC3"/>
        <w:tabs>
          <w:tab w:val="right" w:leader="dot" w:pos="9350"/>
        </w:tabs>
        <w:rPr>
          <w:rFonts w:asciiTheme="minorHAnsi" w:eastAsiaTheme="minorEastAsia" w:hAnsiTheme="minorHAnsi" w:cstheme="minorBidi"/>
          <w:noProof/>
          <w:sz w:val="22"/>
          <w:szCs w:val="22"/>
        </w:rPr>
      </w:pPr>
      <w:hyperlink w:anchor="_Toc534899514" w:history="1">
        <w:r w:rsidR="00820181" w:rsidRPr="000777BC">
          <w:rPr>
            <w:rStyle w:val="Hyperlink"/>
            <w:noProof/>
          </w:rPr>
          <w:t>3.17.12 processStartFailureMessage property</w:t>
        </w:r>
        <w:r w:rsidR="00820181">
          <w:rPr>
            <w:noProof/>
            <w:webHidden/>
          </w:rPr>
          <w:tab/>
        </w:r>
        <w:r w:rsidR="00820181">
          <w:rPr>
            <w:noProof/>
            <w:webHidden/>
          </w:rPr>
          <w:fldChar w:fldCharType="begin"/>
        </w:r>
        <w:r w:rsidR="00820181">
          <w:rPr>
            <w:noProof/>
            <w:webHidden/>
          </w:rPr>
          <w:instrText xml:space="preserve"> PAGEREF _Toc534899514 \h </w:instrText>
        </w:r>
        <w:r w:rsidR="00820181">
          <w:rPr>
            <w:noProof/>
            <w:webHidden/>
          </w:rPr>
        </w:r>
        <w:r w:rsidR="00820181">
          <w:rPr>
            <w:noProof/>
            <w:webHidden/>
          </w:rPr>
          <w:fldChar w:fldCharType="separate"/>
        </w:r>
        <w:r w:rsidR="00820181">
          <w:rPr>
            <w:noProof/>
            <w:webHidden/>
          </w:rPr>
          <w:t>61</w:t>
        </w:r>
        <w:r w:rsidR="00820181">
          <w:rPr>
            <w:noProof/>
            <w:webHidden/>
          </w:rPr>
          <w:fldChar w:fldCharType="end"/>
        </w:r>
      </w:hyperlink>
    </w:p>
    <w:p w14:paraId="66E0C85E" w14:textId="25AFAC99" w:rsidR="00820181" w:rsidRDefault="00E732B3">
      <w:pPr>
        <w:pStyle w:val="TOC3"/>
        <w:tabs>
          <w:tab w:val="right" w:leader="dot" w:pos="9350"/>
        </w:tabs>
        <w:rPr>
          <w:rFonts w:asciiTheme="minorHAnsi" w:eastAsiaTheme="minorEastAsia" w:hAnsiTheme="minorHAnsi" w:cstheme="minorBidi"/>
          <w:noProof/>
          <w:sz w:val="22"/>
          <w:szCs w:val="22"/>
        </w:rPr>
      </w:pPr>
      <w:hyperlink w:anchor="_Toc534899515" w:history="1">
        <w:r w:rsidR="00820181" w:rsidRPr="000777BC">
          <w:rPr>
            <w:rStyle w:val="Hyperlink"/>
            <w:noProof/>
          </w:rPr>
          <w:t>3.17.13 toolExecutionSuccessful property</w:t>
        </w:r>
        <w:r w:rsidR="00820181">
          <w:rPr>
            <w:noProof/>
            <w:webHidden/>
          </w:rPr>
          <w:tab/>
        </w:r>
        <w:r w:rsidR="00820181">
          <w:rPr>
            <w:noProof/>
            <w:webHidden/>
          </w:rPr>
          <w:fldChar w:fldCharType="begin"/>
        </w:r>
        <w:r w:rsidR="00820181">
          <w:rPr>
            <w:noProof/>
            <w:webHidden/>
          </w:rPr>
          <w:instrText xml:space="preserve"> PAGEREF _Toc534899515 \h </w:instrText>
        </w:r>
        <w:r w:rsidR="00820181">
          <w:rPr>
            <w:noProof/>
            <w:webHidden/>
          </w:rPr>
        </w:r>
        <w:r w:rsidR="00820181">
          <w:rPr>
            <w:noProof/>
            <w:webHidden/>
          </w:rPr>
          <w:fldChar w:fldCharType="separate"/>
        </w:r>
        <w:r w:rsidR="00820181">
          <w:rPr>
            <w:noProof/>
            <w:webHidden/>
          </w:rPr>
          <w:t>61</w:t>
        </w:r>
        <w:r w:rsidR="00820181">
          <w:rPr>
            <w:noProof/>
            <w:webHidden/>
          </w:rPr>
          <w:fldChar w:fldCharType="end"/>
        </w:r>
      </w:hyperlink>
    </w:p>
    <w:p w14:paraId="5873A89F" w14:textId="7F4D3E8C" w:rsidR="00820181" w:rsidRDefault="00E732B3">
      <w:pPr>
        <w:pStyle w:val="TOC3"/>
        <w:tabs>
          <w:tab w:val="right" w:leader="dot" w:pos="9350"/>
        </w:tabs>
        <w:rPr>
          <w:rFonts w:asciiTheme="minorHAnsi" w:eastAsiaTheme="minorEastAsia" w:hAnsiTheme="minorHAnsi" w:cstheme="minorBidi"/>
          <w:noProof/>
          <w:sz w:val="22"/>
          <w:szCs w:val="22"/>
        </w:rPr>
      </w:pPr>
      <w:hyperlink w:anchor="_Toc534899516" w:history="1">
        <w:r w:rsidR="00820181" w:rsidRPr="000777BC">
          <w:rPr>
            <w:rStyle w:val="Hyperlink"/>
            <w:noProof/>
          </w:rPr>
          <w:t>3.17.14 machine property</w:t>
        </w:r>
        <w:r w:rsidR="00820181">
          <w:rPr>
            <w:noProof/>
            <w:webHidden/>
          </w:rPr>
          <w:tab/>
        </w:r>
        <w:r w:rsidR="00820181">
          <w:rPr>
            <w:noProof/>
            <w:webHidden/>
          </w:rPr>
          <w:fldChar w:fldCharType="begin"/>
        </w:r>
        <w:r w:rsidR="00820181">
          <w:rPr>
            <w:noProof/>
            <w:webHidden/>
          </w:rPr>
          <w:instrText xml:space="preserve"> PAGEREF _Toc534899516 \h </w:instrText>
        </w:r>
        <w:r w:rsidR="00820181">
          <w:rPr>
            <w:noProof/>
            <w:webHidden/>
          </w:rPr>
        </w:r>
        <w:r w:rsidR="00820181">
          <w:rPr>
            <w:noProof/>
            <w:webHidden/>
          </w:rPr>
          <w:fldChar w:fldCharType="separate"/>
        </w:r>
        <w:r w:rsidR="00820181">
          <w:rPr>
            <w:noProof/>
            <w:webHidden/>
          </w:rPr>
          <w:t>62</w:t>
        </w:r>
        <w:r w:rsidR="00820181">
          <w:rPr>
            <w:noProof/>
            <w:webHidden/>
          </w:rPr>
          <w:fldChar w:fldCharType="end"/>
        </w:r>
      </w:hyperlink>
    </w:p>
    <w:p w14:paraId="6818B9DF" w14:textId="7F255BB2" w:rsidR="00820181" w:rsidRDefault="00E732B3">
      <w:pPr>
        <w:pStyle w:val="TOC3"/>
        <w:tabs>
          <w:tab w:val="right" w:leader="dot" w:pos="9350"/>
        </w:tabs>
        <w:rPr>
          <w:rFonts w:asciiTheme="minorHAnsi" w:eastAsiaTheme="minorEastAsia" w:hAnsiTheme="minorHAnsi" w:cstheme="minorBidi"/>
          <w:noProof/>
          <w:sz w:val="22"/>
          <w:szCs w:val="22"/>
        </w:rPr>
      </w:pPr>
      <w:hyperlink w:anchor="_Toc534899517" w:history="1">
        <w:r w:rsidR="00820181" w:rsidRPr="000777BC">
          <w:rPr>
            <w:rStyle w:val="Hyperlink"/>
            <w:noProof/>
          </w:rPr>
          <w:t>3.17.15 account property</w:t>
        </w:r>
        <w:r w:rsidR="00820181">
          <w:rPr>
            <w:noProof/>
            <w:webHidden/>
          </w:rPr>
          <w:tab/>
        </w:r>
        <w:r w:rsidR="00820181">
          <w:rPr>
            <w:noProof/>
            <w:webHidden/>
          </w:rPr>
          <w:fldChar w:fldCharType="begin"/>
        </w:r>
        <w:r w:rsidR="00820181">
          <w:rPr>
            <w:noProof/>
            <w:webHidden/>
          </w:rPr>
          <w:instrText xml:space="preserve"> PAGEREF _Toc534899517 \h </w:instrText>
        </w:r>
        <w:r w:rsidR="00820181">
          <w:rPr>
            <w:noProof/>
            <w:webHidden/>
          </w:rPr>
        </w:r>
        <w:r w:rsidR="00820181">
          <w:rPr>
            <w:noProof/>
            <w:webHidden/>
          </w:rPr>
          <w:fldChar w:fldCharType="separate"/>
        </w:r>
        <w:r w:rsidR="00820181">
          <w:rPr>
            <w:noProof/>
            <w:webHidden/>
          </w:rPr>
          <w:t>62</w:t>
        </w:r>
        <w:r w:rsidR="00820181">
          <w:rPr>
            <w:noProof/>
            <w:webHidden/>
          </w:rPr>
          <w:fldChar w:fldCharType="end"/>
        </w:r>
      </w:hyperlink>
    </w:p>
    <w:p w14:paraId="179F7F40" w14:textId="66E6F06A" w:rsidR="00820181" w:rsidRDefault="00E732B3">
      <w:pPr>
        <w:pStyle w:val="TOC3"/>
        <w:tabs>
          <w:tab w:val="right" w:leader="dot" w:pos="9350"/>
        </w:tabs>
        <w:rPr>
          <w:rFonts w:asciiTheme="minorHAnsi" w:eastAsiaTheme="minorEastAsia" w:hAnsiTheme="minorHAnsi" w:cstheme="minorBidi"/>
          <w:noProof/>
          <w:sz w:val="22"/>
          <w:szCs w:val="22"/>
        </w:rPr>
      </w:pPr>
      <w:hyperlink w:anchor="_Toc534899518" w:history="1">
        <w:r w:rsidR="00820181" w:rsidRPr="000777BC">
          <w:rPr>
            <w:rStyle w:val="Hyperlink"/>
            <w:noProof/>
          </w:rPr>
          <w:t>3.17.16 processId property</w:t>
        </w:r>
        <w:r w:rsidR="00820181">
          <w:rPr>
            <w:noProof/>
            <w:webHidden/>
          </w:rPr>
          <w:tab/>
        </w:r>
        <w:r w:rsidR="00820181">
          <w:rPr>
            <w:noProof/>
            <w:webHidden/>
          </w:rPr>
          <w:fldChar w:fldCharType="begin"/>
        </w:r>
        <w:r w:rsidR="00820181">
          <w:rPr>
            <w:noProof/>
            <w:webHidden/>
          </w:rPr>
          <w:instrText xml:space="preserve"> PAGEREF _Toc534899518 \h </w:instrText>
        </w:r>
        <w:r w:rsidR="00820181">
          <w:rPr>
            <w:noProof/>
            <w:webHidden/>
          </w:rPr>
        </w:r>
        <w:r w:rsidR="00820181">
          <w:rPr>
            <w:noProof/>
            <w:webHidden/>
          </w:rPr>
          <w:fldChar w:fldCharType="separate"/>
        </w:r>
        <w:r w:rsidR="00820181">
          <w:rPr>
            <w:noProof/>
            <w:webHidden/>
          </w:rPr>
          <w:t>62</w:t>
        </w:r>
        <w:r w:rsidR="00820181">
          <w:rPr>
            <w:noProof/>
            <w:webHidden/>
          </w:rPr>
          <w:fldChar w:fldCharType="end"/>
        </w:r>
      </w:hyperlink>
    </w:p>
    <w:p w14:paraId="5CE1688E" w14:textId="5062B6DB" w:rsidR="00820181" w:rsidRDefault="00E732B3">
      <w:pPr>
        <w:pStyle w:val="TOC3"/>
        <w:tabs>
          <w:tab w:val="right" w:leader="dot" w:pos="9350"/>
        </w:tabs>
        <w:rPr>
          <w:rFonts w:asciiTheme="minorHAnsi" w:eastAsiaTheme="minorEastAsia" w:hAnsiTheme="minorHAnsi" w:cstheme="minorBidi"/>
          <w:noProof/>
          <w:sz w:val="22"/>
          <w:szCs w:val="22"/>
        </w:rPr>
      </w:pPr>
      <w:hyperlink w:anchor="_Toc534899519" w:history="1">
        <w:r w:rsidR="00820181" w:rsidRPr="000777BC">
          <w:rPr>
            <w:rStyle w:val="Hyperlink"/>
            <w:noProof/>
          </w:rPr>
          <w:t>3.17.17 executableLocation property</w:t>
        </w:r>
        <w:r w:rsidR="00820181">
          <w:rPr>
            <w:noProof/>
            <w:webHidden/>
          </w:rPr>
          <w:tab/>
        </w:r>
        <w:r w:rsidR="00820181">
          <w:rPr>
            <w:noProof/>
            <w:webHidden/>
          </w:rPr>
          <w:fldChar w:fldCharType="begin"/>
        </w:r>
        <w:r w:rsidR="00820181">
          <w:rPr>
            <w:noProof/>
            <w:webHidden/>
          </w:rPr>
          <w:instrText xml:space="preserve"> PAGEREF _Toc534899519 \h </w:instrText>
        </w:r>
        <w:r w:rsidR="00820181">
          <w:rPr>
            <w:noProof/>
            <w:webHidden/>
          </w:rPr>
        </w:r>
        <w:r w:rsidR="00820181">
          <w:rPr>
            <w:noProof/>
            <w:webHidden/>
          </w:rPr>
          <w:fldChar w:fldCharType="separate"/>
        </w:r>
        <w:r w:rsidR="00820181">
          <w:rPr>
            <w:noProof/>
            <w:webHidden/>
          </w:rPr>
          <w:t>62</w:t>
        </w:r>
        <w:r w:rsidR="00820181">
          <w:rPr>
            <w:noProof/>
            <w:webHidden/>
          </w:rPr>
          <w:fldChar w:fldCharType="end"/>
        </w:r>
      </w:hyperlink>
    </w:p>
    <w:p w14:paraId="4E74F32A" w14:textId="08A85BBC" w:rsidR="00820181" w:rsidRDefault="00E732B3">
      <w:pPr>
        <w:pStyle w:val="TOC3"/>
        <w:tabs>
          <w:tab w:val="right" w:leader="dot" w:pos="9350"/>
        </w:tabs>
        <w:rPr>
          <w:rFonts w:asciiTheme="minorHAnsi" w:eastAsiaTheme="minorEastAsia" w:hAnsiTheme="minorHAnsi" w:cstheme="minorBidi"/>
          <w:noProof/>
          <w:sz w:val="22"/>
          <w:szCs w:val="22"/>
        </w:rPr>
      </w:pPr>
      <w:hyperlink w:anchor="_Toc534899520" w:history="1">
        <w:r w:rsidR="00820181" w:rsidRPr="000777BC">
          <w:rPr>
            <w:rStyle w:val="Hyperlink"/>
            <w:noProof/>
          </w:rPr>
          <w:t>3.17.18 workingDirectory property</w:t>
        </w:r>
        <w:r w:rsidR="00820181">
          <w:rPr>
            <w:noProof/>
            <w:webHidden/>
          </w:rPr>
          <w:tab/>
        </w:r>
        <w:r w:rsidR="00820181">
          <w:rPr>
            <w:noProof/>
            <w:webHidden/>
          </w:rPr>
          <w:fldChar w:fldCharType="begin"/>
        </w:r>
        <w:r w:rsidR="00820181">
          <w:rPr>
            <w:noProof/>
            <w:webHidden/>
          </w:rPr>
          <w:instrText xml:space="preserve"> PAGEREF _Toc534899520 \h </w:instrText>
        </w:r>
        <w:r w:rsidR="00820181">
          <w:rPr>
            <w:noProof/>
            <w:webHidden/>
          </w:rPr>
        </w:r>
        <w:r w:rsidR="00820181">
          <w:rPr>
            <w:noProof/>
            <w:webHidden/>
          </w:rPr>
          <w:fldChar w:fldCharType="separate"/>
        </w:r>
        <w:r w:rsidR="00820181">
          <w:rPr>
            <w:noProof/>
            <w:webHidden/>
          </w:rPr>
          <w:t>62</w:t>
        </w:r>
        <w:r w:rsidR="00820181">
          <w:rPr>
            <w:noProof/>
            <w:webHidden/>
          </w:rPr>
          <w:fldChar w:fldCharType="end"/>
        </w:r>
      </w:hyperlink>
    </w:p>
    <w:p w14:paraId="77A17B74" w14:textId="3D4B40D9" w:rsidR="00820181" w:rsidRDefault="00E732B3">
      <w:pPr>
        <w:pStyle w:val="TOC3"/>
        <w:tabs>
          <w:tab w:val="right" w:leader="dot" w:pos="9350"/>
        </w:tabs>
        <w:rPr>
          <w:rFonts w:asciiTheme="minorHAnsi" w:eastAsiaTheme="minorEastAsia" w:hAnsiTheme="minorHAnsi" w:cstheme="minorBidi"/>
          <w:noProof/>
          <w:sz w:val="22"/>
          <w:szCs w:val="22"/>
        </w:rPr>
      </w:pPr>
      <w:hyperlink w:anchor="_Toc534899521" w:history="1">
        <w:r w:rsidR="00820181" w:rsidRPr="000777BC">
          <w:rPr>
            <w:rStyle w:val="Hyperlink"/>
            <w:noProof/>
          </w:rPr>
          <w:t>3.17.19 environmentVariables property</w:t>
        </w:r>
        <w:r w:rsidR="00820181">
          <w:rPr>
            <w:noProof/>
            <w:webHidden/>
          </w:rPr>
          <w:tab/>
        </w:r>
        <w:r w:rsidR="00820181">
          <w:rPr>
            <w:noProof/>
            <w:webHidden/>
          </w:rPr>
          <w:fldChar w:fldCharType="begin"/>
        </w:r>
        <w:r w:rsidR="00820181">
          <w:rPr>
            <w:noProof/>
            <w:webHidden/>
          </w:rPr>
          <w:instrText xml:space="preserve"> PAGEREF _Toc534899521 \h </w:instrText>
        </w:r>
        <w:r w:rsidR="00820181">
          <w:rPr>
            <w:noProof/>
            <w:webHidden/>
          </w:rPr>
        </w:r>
        <w:r w:rsidR="00820181">
          <w:rPr>
            <w:noProof/>
            <w:webHidden/>
          </w:rPr>
          <w:fldChar w:fldCharType="separate"/>
        </w:r>
        <w:r w:rsidR="00820181">
          <w:rPr>
            <w:noProof/>
            <w:webHidden/>
          </w:rPr>
          <w:t>62</w:t>
        </w:r>
        <w:r w:rsidR="00820181">
          <w:rPr>
            <w:noProof/>
            <w:webHidden/>
          </w:rPr>
          <w:fldChar w:fldCharType="end"/>
        </w:r>
      </w:hyperlink>
    </w:p>
    <w:p w14:paraId="090A123F" w14:textId="0DC3927D" w:rsidR="00820181" w:rsidRDefault="00E732B3">
      <w:pPr>
        <w:pStyle w:val="TOC3"/>
        <w:tabs>
          <w:tab w:val="right" w:leader="dot" w:pos="9350"/>
        </w:tabs>
        <w:rPr>
          <w:rFonts w:asciiTheme="minorHAnsi" w:eastAsiaTheme="minorEastAsia" w:hAnsiTheme="minorHAnsi" w:cstheme="minorBidi"/>
          <w:noProof/>
          <w:sz w:val="22"/>
          <w:szCs w:val="22"/>
        </w:rPr>
      </w:pPr>
      <w:hyperlink w:anchor="_Toc534899522" w:history="1">
        <w:r w:rsidR="00820181" w:rsidRPr="000777BC">
          <w:rPr>
            <w:rStyle w:val="Hyperlink"/>
            <w:noProof/>
          </w:rPr>
          <w:t>3.17.20 toolNotifications property</w:t>
        </w:r>
        <w:r w:rsidR="00820181">
          <w:rPr>
            <w:noProof/>
            <w:webHidden/>
          </w:rPr>
          <w:tab/>
        </w:r>
        <w:r w:rsidR="00820181">
          <w:rPr>
            <w:noProof/>
            <w:webHidden/>
          </w:rPr>
          <w:fldChar w:fldCharType="begin"/>
        </w:r>
        <w:r w:rsidR="00820181">
          <w:rPr>
            <w:noProof/>
            <w:webHidden/>
          </w:rPr>
          <w:instrText xml:space="preserve"> PAGEREF _Toc534899522 \h </w:instrText>
        </w:r>
        <w:r w:rsidR="00820181">
          <w:rPr>
            <w:noProof/>
            <w:webHidden/>
          </w:rPr>
        </w:r>
        <w:r w:rsidR="00820181">
          <w:rPr>
            <w:noProof/>
            <w:webHidden/>
          </w:rPr>
          <w:fldChar w:fldCharType="separate"/>
        </w:r>
        <w:r w:rsidR="00820181">
          <w:rPr>
            <w:noProof/>
            <w:webHidden/>
          </w:rPr>
          <w:t>63</w:t>
        </w:r>
        <w:r w:rsidR="00820181">
          <w:rPr>
            <w:noProof/>
            <w:webHidden/>
          </w:rPr>
          <w:fldChar w:fldCharType="end"/>
        </w:r>
      </w:hyperlink>
    </w:p>
    <w:p w14:paraId="626AAD29" w14:textId="45CA5E3C" w:rsidR="00820181" w:rsidRDefault="00E732B3">
      <w:pPr>
        <w:pStyle w:val="TOC3"/>
        <w:tabs>
          <w:tab w:val="right" w:leader="dot" w:pos="9350"/>
        </w:tabs>
        <w:rPr>
          <w:rFonts w:asciiTheme="minorHAnsi" w:eastAsiaTheme="minorEastAsia" w:hAnsiTheme="minorHAnsi" w:cstheme="minorBidi"/>
          <w:noProof/>
          <w:sz w:val="22"/>
          <w:szCs w:val="22"/>
        </w:rPr>
      </w:pPr>
      <w:hyperlink w:anchor="_Toc534899523" w:history="1">
        <w:r w:rsidR="00820181" w:rsidRPr="000777BC">
          <w:rPr>
            <w:rStyle w:val="Hyperlink"/>
            <w:noProof/>
          </w:rPr>
          <w:t>3.17.21 configurationNotifications property</w:t>
        </w:r>
        <w:r w:rsidR="00820181">
          <w:rPr>
            <w:noProof/>
            <w:webHidden/>
          </w:rPr>
          <w:tab/>
        </w:r>
        <w:r w:rsidR="00820181">
          <w:rPr>
            <w:noProof/>
            <w:webHidden/>
          </w:rPr>
          <w:fldChar w:fldCharType="begin"/>
        </w:r>
        <w:r w:rsidR="00820181">
          <w:rPr>
            <w:noProof/>
            <w:webHidden/>
          </w:rPr>
          <w:instrText xml:space="preserve"> PAGEREF _Toc534899523 \h </w:instrText>
        </w:r>
        <w:r w:rsidR="00820181">
          <w:rPr>
            <w:noProof/>
            <w:webHidden/>
          </w:rPr>
        </w:r>
        <w:r w:rsidR="00820181">
          <w:rPr>
            <w:noProof/>
            <w:webHidden/>
          </w:rPr>
          <w:fldChar w:fldCharType="separate"/>
        </w:r>
        <w:r w:rsidR="00820181">
          <w:rPr>
            <w:noProof/>
            <w:webHidden/>
          </w:rPr>
          <w:t>63</w:t>
        </w:r>
        <w:r w:rsidR="00820181">
          <w:rPr>
            <w:noProof/>
            <w:webHidden/>
          </w:rPr>
          <w:fldChar w:fldCharType="end"/>
        </w:r>
      </w:hyperlink>
    </w:p>
    <w:p w14:paraId="3181F987" w14:textId="317D36FD" w:rsidR="00820181" w:rsidRDefault="00E732B3">
      <w:pPr>
        <w:pStyle w:val="TOC3"/>
        <w:tabs>
          <w:tab w:val="right" w:leader="dot" w:pos="9350"/>
        </w:tabs>
        <w:rPr>
          <w:rFonts w:asciiTheme="minorHAnsi" w:eastAsiaTheme="minorEastAsia" w:hAnsiTheme="minorHAnsi" w:cstheme="minorBidi"/>
          <w:noProof/>
          <w:sz w:val="22"/>
          <w:szCs w:val="22"/>
        </w:rPr>
      </w:pPr>
      <w:hyperlink w:anchor="_Toc534899524" w:history="1">
        <w:r w:rsidR="00820181" w:rsidRPr="000777BC">
          <w:rPr>
            <w:rStyle w:val="Hyperlink"/>
            <w:noProof/>
          </w:rPr>
          <w:t>3.17.22 stdin, stdout, stderr, and stdoutStderr properties</w:t>
        </w:r>
        <w:r w:rsidR="00820181">
          <w:rPr>
            <w:noProof/>
            <w:webHidden/>
          </w:rPr>
          <w:tab/>
        </w:r>
        <w:r w:rsidR="00820181">
          <w:rPr>
            <w:noProof/>
            <w:webHidden/>
          </w:rPr>
          <w:fldChar w:fldCharType="begin"/>
        </w:r>
        <w:r w:rsidR="00820181">
          <w:rPr>
            <w:noProof/>
            <w:webHidden/>
          </w:rPr>
          <w:instrText xml:space="preserve"> PAGEREF _Toc534899524 \h </w:instrText>
        </w:r>
        <w:r w:rsidR="00820181">
          <w:rPr>
            <w:noProof/>
            <w:webHidden/>
          </w:rPr>
        </w:r>
        <w:r w:rsidR="00820181">
          <w:rPr>
            <w:noProof/>
            <w:webHidden/>
          </w:rPr>
          <w:fldChar w:fldCharType="separate"/>
        </w:r>
        <w:r w:rsidR="00820181">
          <w:rPr>
            <w:noProof/>
            <w:webHidden/>
          </w:rPr>
          <w:t>64</w:t>
        </w:r>
        <w:r w:rsidR="00820181">
          <w:rPr>
            <w:noProof/>
            <w:webHidden/>
          </w:rPr>
          <w:fldChar w:fldCharType="end"/>
        </w:r>
      </w:hyperlink>
    </w:p>
    <w:p w14:paraId="624E7EA4" w14:textId="309ACCE3" w:rsidR="00820181" w:rsidRDefault="00E732B3">
      <w:pPr>
        <w:pStyle w:val="TOC2"/>
        <w:tabs>
          <w:tab w:val="right" w:leader="dot" w:pos="9350"/>
        </w:tabs>
        <w:rPr>
          <w:rFonts w:asciiTheme="minorHAnsi" w:eastAsiaTheme="minorEastAsia" w:hAnsiTheme="minorHAnsi" w:cstheme="minorBidi"/>
          <w:noProof/>
          <w:sz w:val="22"/>
          <w:szCs w:val="22"/>
        </w:rPr>
      </w:pPr>
      <w:hyperlink w:anchor="_Toc534899525" w:history="1">
        <w:r w:rsidR="00820181" w:rsidRPr="000777BC">
          <w:rPr>
            <w:rStyle w:val="Hyperlink"/>
            <w:noProof/>
          </w:rPr>
          <w:t>3.18 attachment object</w:t>
        </w:r>
        <w:r w:rsidR="00820181">
          <w:rPr>
            <w:noProof/>
            <w:webHidden/>
          </w:rPr>
          <w:tab/>
        </w:r>
        <w:r w:rsidR="00820181">
          <w:rPr>
            <w:noProof/>
            <w:webHidden/>
          </w:rPr>
          <w:fldChar w:fldCharType="begin"/>
        </w:r>
        <w:r w:rsidR="00820181">
          <w:rPr>
            <w:noProof/>
            <w:webHidden/>
          </w:rPr>
          <w:instrText xml:space="preserve"> PAGEREF _Toc534899525 \h </w:instrText>
        </w:r>
        <w:r w:rsidR="00820181">
          <w:rPr>
            <w:noProof/>
            <w:webHidden/>
          </w:rPr>
        </w:r>
        <w:r w:rsidR="00820181">
          <w:rPr>
            <w:noProof/>
            <w:webHidden/>
          </w:rPr>
          <w:fldChar w:fldCharType="separate"/>
        </w:r>
        <w:r w:rsidR="00820181">
          <w:rPr>
            <w:noProof/>
            <w:webHidden/>
          </w:rPr>
          <w:t>64</w:t>
        </w:r>
        <w:r w:rsidR="00820181">
          <w:rPr>
            <w:noProof/>
            <w:webHidden/>
          </w:rPr>
          <w:fldChar w:fldCharType="end"/>
        </w:r>
      </w:hyperlink>
    </w:p>
    <w:p w14:paraId="785D482B" w14:textId="38033603" w:rsidR="00820181" w:rsidRDefault="00E732B3">
      <w:pPr>
        <w:pStyle w:val="TOC3"/>
        <w:tabs>
          <w:tab w:val="right" w:leader="dot" w:pos="9350"/>
        </w:tabs>
        <w:rPr>
          <w:rFonts w:asciiTheme="minorHAnsi" w:eastAsiaTheme="minorEastAsia" w:hAnsiTheme="minorHAnsi" w:cstheme="minorBidi"/>
          <w:noProof/>
          <w:sz w:val="22"/>
          <w:szCs w:val="22"/>
        </w:rPr>
      </w:pPr>
      <w:hyperlink w:anchor="_Toc534899526" w:history="1">
        <w:r w:rsidR="00820181" w:rsidRPr="000777BC">
          <w:rPr>
            <w:rStyle w:val="Hyperlink"/>
            <w:noProof/>
          </w:rPr>
          <w:t>3.18.1 General</w:t>
        </w:r>
        <w:r w:rsidR="00820181">
          <w:rPr>
            <w:noProof/>
            <w:webHidden/>
          </w:rPr>
          <w:tab/>
        </w:r>
        <w:r w:rsidR="00820181">
          <w:rPr>
            <w:noProof/>
            <w:webHidden/>
          </w:rPr>
          <w:fldChar w:fldCharType="begin"/>
        </w:r>
        <w:r w:rsidR="00820181">
          <w:rPr>
            <w:noProof/>
            <w:webHidden/>
          </w:rPr>
          <w:instrText xml:space="preserve"> PAGEREF _Toc534899526 \h </w:instrText>
        </w:r>
        <w:r w:rsidR="00820181">
          <w:rPr>
            <w:noProof/>
            <w:webHidden/>
          </w:rPr>
        </w:r>
        <w:r w:rsidR="00820181">
          <w:rPr>
            <w:noProof/>
            <w:webHidden/>
          </w:rPr>
          <w:fldChar w:fldCharType="separate"/>
        </w:r>
        <w:r w:rsidR="00820181">
          <w:rPr>
            <w:noProof/>
            <w:webHidden/>
          </w:rPr>
          <w:t>64</w:t>
        </w:r>
        <w:r w:rsidR="00820181">
          <w:rPr>
            <w:noProof/>
            <w:webHidden/>
          </w:rPr>
          <w:fldChar w:fldCharType="end"/>
        </w:r>
      </w:hyperlink>
    </w:p>
    <w:p w14:paraId="2DA69DB9" w14:textId="41B80557" w:rsidR="00820181" w:rsidRDefault="00E732B3">
      <w:pPr>
        <w:pStyle w:val="TOC3"/>
        <w:tabs>
          <w:tab w:val="right" w:leader="dot" w:pos="9350"/>
        </w:tabs>
        <w:rPr>
          <w:rFonts w:asciiTheme="minorHAnsi" w:eastAsiaTheme="minorEastAsia" w:hAnsiTheme="minorHAnsi" w:cstheme="minorBidi"/>
          <w:noProof/>
          <w:sz w:val="22"/>
          <w:szCs w:val="22"/>
        </w:rPr>
      </w:pPr>
      <w:hyperlink w:anchor="_Toc534899527" w:history="1">
        <w:r w:rsidR="00820181" w:rsidRPr="000777BC">
          <w:rPr>
            <w:rStyle w:val="Hyperlink"/>
            <w:noProof/>
          </w:rPr>
          <w:t>3.18.2 description property</w:t>
        </w:r>
        <w:r w:rsidR="00820181">
          <w:rPr>
            <w:noProof/>
            <w:webHidden/>
          </w:rPr>
          <w:tab/>
        </w:r>
        <w:r w:rsidR="00820181">
          <w:rPr>
            <w:noProof/>
            <w:webHidden/>
          </w:rPr>
          <w:fldChar w:fldCharType="begin"/>
        </w:r>
        <w:r w:rsidR="00820181">
          <w:rPr>
            <w:noProof/>
            <w:webHidden/>
          </w:rPr>
          <w:instrText xml:space="preserve"> PAGEREF _Toc534899527 \h </w:instrText>
        </w:r>
        <w:r w:rsidR="00820181">
          <w:rPr>
            <w:noProof/>
            <w:webHidden/>
          </w:rPr>
        </w:r>
        <w:r w:rsidR="00820181">
          <w:rPr>
            <w:noProof/>
            <w:webHidden/>
          </w:rPr>
          <w:fldChar w:fldCharType="separate"/>
        </w:r>
        <w:r w:rsidR="00820181">
          <w:rPr>
            <w:noProof/>
            <w:webHidden/>
          </w:rPr>
          <w:t>65</w:t>
        </w:r>
        <w:r w:rsidR="00820181">
          <w:rPr>
            <w:noProof/>
            <w:webHidden/>
          </w:rPr>
          <w:fldChar w:fldCharType="end"/>
        </w:r>
      </w:hyperlink>
    </w:p>
    <w:p w14:paraId="6BFD7EAC" w14:textId="78069AAD" w:rsidR="00820181" w:rsidRDefault="00E732B3">
      <w:pPr>
        <w:pStyle w:val="TOC3"/>
        <w:tabs>
          <w:tab w:val="right" w:leader="dot" w:pos="9350"/>
        </w:tabs>
        <w:rPr>
          <w:rFonts w:asciiTheme="minorHAnsi" w:eastAsiaTheme="minorEastAsia" w:hAnsiTheme="minorHAnsi" w:cstheme="minorBidi"/>
          <w:noProof/>
          <w:sz w:val="22"/>
          <w:szCs w:val="22"/>
        </w:rPr>
      </w:pPr>
      <w:hyperlink w:anchor="_Toc534899528" w:history="1">
        <w:r w:rsidR="00820181" w:rsidRPr="000777BC">
          <w:rPr>
            <w:rStyle w:val="Hyperlink"/>
            <w:noProof/>
          </w:rPr>
          <w:t>3.18.3 fileLocation property</w:t>
        </w:r>
        <w:r w:rsidR="00820181">
          <w:rPr>
            <w:noProof/>
            <w:webHidden/>
          </w:rPr>
          <w:tab/>
        </w:r>
        <w:r w:rsidR="00820181">
          <w:rPr>
            <w:noProof/>
            <w:webHidden/>
          </w:rPr>
          <w:fldChar w:fldCharType="begin"/>
        </w:r>
        <w:r w:rsidR="00820181">
          <w:rPr>
            <w:noProof/>
            <w:webHidden/>
          </w:rPr>
          <w:instrText xml:space="preserve"> PAGEREF _Toc534899528 \h </w:instrText>
        </w:r>
        <w:r w:rsidR="00820181">
          <w:rPr>
            <w:noProof/>
            <w:webHidden/>
          </w:rPr>
        </w:r>
        <w:r w:rsidR="00820181">
          <w:rPr>
            <w:noProof/>
            <w:webHidden/>
          </w:rPr>
          <w:fldChar w:fldCharType="separate"/>
        </w:r>
        <w:r w:rsidR="00820181">
          <w:rPr>
            <w:noProof/>
            <w:webHidden/>
          </w:rPr>
          <w:t>65</w:t>
        </w:r>
        <w:r w:rsidR="00820181">
          <w:rPr>
            <w:noProof/>
            <w:webHidden/>
          </w:rPr>
          <w:fldChar w:fldCharType="end"/>
        </w:r>
      </w:hyperlink>
    </w:p>
    <w:p w14:paraId="76F17CB9" w14:textId="4DE57D1E" w:rsidR="00820181" w:rsidRDefault="00E732B3">
      <w:pPr>
        <w:pStyle w:val="TOC3"/>
        <w:tabs>
          <w:tab w:val="right" w:leader="dot" w:pos="9350"/>
        </w:tabs>
        <w:rPr>
          <w:rFonts w:asciiTheme="minorHAnsi" w:eastAsiaTheme="minorEastAsia" w:hAnsiTheme="minorHAnsi" w:cstheme="minorBidi"/>
          <w:noProof/>
          <w:sz w:val="22"/>
          <w:szCs w:val="22"/>
        </w:rPr>
      </w:pPr>
      <w:hyperlink w:anchor="_Toc534899529" w:history="1">
        <w:r w:rsidR="00820181" w:rsidRPr="000777BC">
          <w:rPr>
            <w:rStyle w:val="Hyperlink"/>
            <w:noProof/>
          </w:rPr>
          <w:t>3.18.4 regions property</w:t>
        </w:r>
        <w:r w:rsidR="00820181">
          <w:rPr>
            <w:noProof/>
            <w:webHidden/>
          </w:rPr>
          <w:tab/>
        </w:r>
        <w:r w:rsidR="00820181">
          <w:rPr>
            <w:noProof/>
            <w:webHidden/>
          </w:rPr>
          <w:fldChar w:fldCharType="begin"/>
        </w:r>
        <w:r w:rsidR="00820181">
          <w:rPr>
            <w:noProof/>
            <w:webHidden/>
          </w:rPr>
          <w:instrText xml:space="preserve"> PAGEREF _Toc534899529 \h </w:instrText>
        </w:r>
        <w:r w:rsidR="00820181">
          <w:rPr>
            <w:noProof/>
            <w:webHidden/>
          </w:rPr>
        </w:r>
        <w:r w:rsidR="00820181">
          <w:rPr>
            <w:noProof/>
            <w:webHidden/>
          </w:rPr>
          <w:fldChar w:fldCharType="separate"/>
        </w:r>
        <w:r w:rsidR="00820181">
          <w:rPr>
            <w:noProof/>
            <w:webHidden/>
          </w:rPr>
          <w:t>65</w:t>
        </w:r>
        <w:r w:rsidR="00820181">
          <w:rPr>
            <w:noProof/>
            <w:webHidden/>
          </w:rPr>
          <w:fldChar w:fldCharType="end"/>
        </w:r>
      </w:hyperlink>
    </w:p>
    <w:p w14:paraId="294AC94F" w14:textId="0E837051" w:rsidR="00820181" w:rsidRDefault="00E732B3">
      <w:pPr>
        <w:pStyle w:val="TOC3"/>
        <w:tabs>
          <w:tab w:val="right" w:leader="dot" w:pos="9350"/>
        </w:tabs>
        <w:rPr>
          <w:rFonts w:asciiTheme="minorHAnsi" w:eastAsiaTheme="minorEastAsia" w:hAnsiTheme="minorHAnsi" w:cstheme="minorBidi"/>
          <w:noProof/>
          <w:sz w:val="22"/>
          <w:szCs w:val="22"/>
        </w:rPr>
      </w:pPr>
      <w:hyperlink w:anchor="_Toc534899530" w:history="1">
        <w:r w:rsidR="00820181" w:rsidRPr="000777BC">
          <w:rPr>
            <w:rStyle w:val="Hyperlink"/>
            <w:noProof/>
          </w:rPr>
          <w:t>3.18.5 rectangles property</w:t>
        </w:r>
        <w:r w:rsidR="00820181">
          <w:rPr>
            <w:noProof/>
            <w:webHidden/>
          </w:rPr>
          <w:tab/>
        </w:r>
        <w:r w:rsidR="00820181">
          <w:rPr>
            <w:noProof/>
            <w:webHidden/>
          </w:rPr>
          <w:fldChar w:fldCharType="begin"/>
        </w:r>
        <w:r w:rsidR="00820181">
          <w:rPr>
            <w:noProof/>
            <w:webHidden/>
          </w:rPr>
          <w:instrText xml:space="preserve"> PAGEREF _Toc534899530 \h </w:instrText>
        </w:r>
        <w:r w:rsidR="00820181">
          <w:rPr>
            <w:noProof/>
            <w:webHidden/>
          </w:rPr>
        </w:r>
        <w:r w:rsidR="00820181">
          <w:rPr>
            <w:noProof/>
            <w:webHidden/>
          </w:rPr>
          <w:fldChar w:fldCharType="separate"/>
        </w:r>
        <w:r w:rsidR="00820181">
          <w:rPr>
            <w:noProof/>
            <w:webHidden/>
          </w:rPr>
          <w:t>65</w:t>
        </w:r>
        <w:r w:rsidR="00820181">
          <w:rPr>
            <w:noProof/>
            <w:webHidden/>
          </w:rPr>
          <w:fldChar w:fldCharType="end"/>
        </w:r>
      </w:hyperlink>
    </w:p>
    <w:p w14:paraId="3519982B" w14:textId="7B381145" w:rsidR="00820181" w:rsidRDefault="00E732B3">
      <w:pPr>
        <w:pStyle w:val="TOC2"/>
        <w:tabs>
          <w:tab w:val="right" w:leader="dot" w:pos="9350"/>
        </w:tabs>
        <w:rPr>
          <w:rFonts w:asciiTheme="minorHAnsi" w:eastAsiaTheme="minorEastAsia" w:hAnsiTheme="minorHAnsi" w:cstheme="minorBidi"/>
          <w:noProof/>
          <w:sz w:val="22"/>
          <w:szCs w:val="22"/>
        </w:rPr>
      </w:pPr>
      <w:hyperlink w:anchor="_Toc534899531" w:history="1">
        <w:r w:rsidR="00820181" w:rsidRPr="000777BC">
          <w:rPr>
            <w:rStyle w:val="Hyperlink"/>
            <w:noProof/>
          </w:rPr>
          <w:t>3.19 conversion object</w:t>
        </w:r>
        <w:r w:rsidR="00820181">
          <w:rPr>
            <w:noProof/>
            <w:webHidden/>
          </w:rPr>
          <w:tab/>
        </w:r>
        <w:r w:rsidR="00820181">
          <w:rPr>
            <w:noProof/>
            <w:webHidden/>
          </w:rPr>
          <w:fldChar w:fldCharType="begin"/>
        </w:r>
        <w:r w:rsidR="00820181">
          <w:rPr>
            <w:noProof/>
            <w:webHidden/>
          </w:rPr>
          <w:instrText xml:space="preserve"> PAGEREF _Toc534899531 \h </w:instrText>
        </w:r>
        <w:r w:rsidR="00820181">
          <w:rPr>
            <w:noProof/>
            <w:webHidden/>
          </w:rPr>
        </w:r>
        <w:r w:rsidR="00820181">
          <w:rPr>
            <w:noProof/>
            <w:webHidden/>
          </w:rPr>
          <w:fldChar w:fldCharType="separate"/>
        </w:r>
        <w:r w:rsidR="00820181">
          <w:rPr>
            <w:noProof/>
            <w:webHidden/>
          </w:rPr>
          <w:t>66</w:t>
        </w:r>
        <w:r w:rsidR="00820181">
          <w:rPr>
            <w:noProof/>
            <w:webHidden/>
          </w:rPr>
          <w:fldChar w:fldCharType="end"/>
        </w:r>
      </w:hyperlink>
    </w:p>
    <w:p w14:paraId="31EF7380" w14:textId="56599692" w:rsidR="00820181" w:rsidRDefault="00E732B3">
      <w:pPr>
        <w:pStyle w:val="TOC3"/>
        <w:tabs>
          <w:tab w:val="right" w:leader="dot" w:pos="9350"/>
        </w:tabs>
        <w:rPr>
          <w:rFonts w:asciiTheme="minorHAnsi" w:eastAsiaTheme="minorEastAsia" w:hAnsiTheme="minorHAnsi" w:cstheme="minorBidi"/>
          <w:noProof/>
          <w:sz w:val="22"/>
          <w:szCs w:val="22"/>
        </w:rPr>
      </w:pPr>
      <w:hyperlink w:anchor="_Toc534899532" w:history="1">
        <w:r w:rsidR="00820181" w:rsidRPr="000777BC">
          <w:rPr>
            <w:rStyle w:val="Hyperlink"/>
            <w:noProof/>
          </w:rPr>
          <w:t>3.19.1 General</w:t>
        </w:r>
        <w:r w:rsidR="00820181">
          <w:rPr>
            <w:noProof/>
            <w:webHidden/>
          </w:rPr>
          <w:tab/>
        </w:r>
        <w:r w:rsidR="00820181">
          <w:rPr>
            <w:noProof/>
            <w:webHidden/>
          </w:rPr>
          <w:fldChar w:fldCharType="begin"/>
        </w:r>
        <w:r w:rsidR="00820181">
          <w:rPr>
            <w:noProof/>
            <w:webHidden/>
          </w:rPr>
          <w:instrText xml:space="preserve"> PAGEREF _Toc534899532 \h </w:instrText>
        </w:r>
        <w:r w:rsidR="00820181">
          <w:rPr>
            <w:noProof/>
            <w:webHidden/>
          </w:rPr>
        </w:r>
        <w:r w:rsidR="00820181">
          <w:rPr>
            <w:noProof/>
            <w:webHidden/>
          </w:rPr>
          <w:fldChar w:fldCharType="separate"/>
        </w:r>
        <w:r w:rsidR="00820181">
          <w:rPr>
            <w:noProof/>
            <w:webHidden/>
          </w:rPr>
          <w:t>66</w:t>
        </w:r>
        <w:r w:rsidR="00820181">
          <w:rPr>
            <w:noProof/>
            <w:webHidden/>
          </w:rPr>
          <w:fldChar w:fldCharType="end"/>
        </w:r>
      </w:hyperlink>
    </w:p>
    <w:p w14:paraId="4A2ED316" w14:textId="2B59D57B" w:rsidR="00820181" w:rsidRDefault="00E732B3">
      <w:pPr>
        <w:pStyle w:val="TOC3"/>
        <w:tabs>
          <w:tab w:val="right" w:leader="dot" w:pos="9350"/>
        </w:tabs>
        <w:rPr>
          <w:rFonts w:asciiTheme="minorHAnsi" w:eastAsiaTheme="minorEastAsia" w:hAnsiTheme="minorHAnsi" w:cstheme="minorBidi"/>
          <w:noProof/>
          <w:sz w:val="22"/>
          <w:szCs w:val="22"/>
        </w:rPr>
      </w:pPr>
      <w:hyperlink w:anchor="_Toc534899533" w:history="1">
        <w:r w:rsidR="00820181" w:rsidRPr="000777BC">
          <w:rPr>
            <w:rStyle w:val="Hyperlink"/>
            <w:noProof/>
          </w:rPr>
          <w:t>3.19.2 tool property</w:t>
        </w:r>
        <w:r w:rsidR="00820181">
          <w:rPr>
            <w:noProof/>
            <w:webHidden/>
          </w:rPr>
          <w:tab/>
        </w:r>
        <w:r w:rsidR="00820181">
          <w:rPr>
            <w:noProof/>
            <w:webHidden/>
          </w:rPr>
          <w:fldChar w:fldCharType="begin"/>
        </w:r>
        <w:r w:rsidR="00820181">
          <w:rPr>
            <w:noProof/>
            <w:webHidden/>
          </w:rPr>
          <w:instrText xml:space="preserve"> PAGEREF _Toc534899533 \h </w:instrText>
        </w:r>
        <w:r w:rsidR="00820181">
          <w:rPr>
            <w:noProof/>
            <w:webHidden/>
          </w:rPr>
        </w:r>
        <w:r w:rsidR="00820181">
          <w:rPr>
            <w:noProof/>
            <w:webHidden/>
          </w:rPr>
          <w:fldChar w:fldCharType="separate"/>
        </w:r>
        <w:r w:rsidR="00820181">
          <w:rPr>
            <w:noProof/>
            <w:webHidden/>
          </w:rPr>
          <w:t>66</w:t>
        </w:r>
        <w:r w:rsidR="00820181">
          <w:rPr>
            <w:noProof/>
            <w:webHidden/>
          </w:rPr>
          <w:fldChar w:fldCharType="end"/>
        </w:r>
      </w:hyperlink>
    </w:p>
    <w:p w14:paraId="0164C7D1" w14:textId="0FECF75A" w:rsidR="00820181" w:rsidRDefault="00E732B3">
      <w:pPr>
        <w:pStyle w:val="TOC3"/>
        <w:tabs>
          <w:tab w:val="right" w:leader="dot" w:pos="9350"/>
        </w:tabs>
        <w:rPr>
          <w:rFonts w:asciiTheme="minorHAnsi" w:eastAsiaTheme="minorEastAsia" w:hAnsiTheme="minorHAnsi" w:cstheme="minorBidi"/>
          <w:noProof/>
          <w:sz w:val="22"/>
          <w:szCs w:val="22"/>
        </w:rPr>
      </w:pPr>
      <w:hyperlink w:anchor="_Toc534899534" w:history="1">
        <w:r w:rsidR="00820181" w:rsidRPr="000777BC">
          <w:rPr>
            <w:rStyle w:val="Hyperlink"/>
            <w:noProof/>
          </w:rPr>
          <w:t>3.19.3 invocation property</w:t>
        </w:r>
        <w:r w:rsidR="00820181">
          <w:rPr>
            <w:noProof/>
            <w:webHidden/>
          </w:rPr>
          <w:tab/>
        </w:r>
        <w:r w:rsidR="00820181">
          <w:rPr>
            <w:noProof/>
            <w:webHidden/>
          </w:rPr>
          <w:fldChar w:fldCharType="begin"/>
        </w:r>
        <w:r w:rsidR="00820181">
          <w:rPr>
            <w:noProof/>
            <w:webHidden/>
          </w:rPr>
          <w:instrText xml:space="preserve"> PAGEREF _Toc534899534 \h </w:instrText>
        </w:r>
        <w:r w:rsidR="00820181">
          <w:rPr>
            <w:noProof/>
            <w:webHidden/>
          </w:rPr>
        </w:r>
        <w:r w:rsidR="00820181">
          <w:rPr>
            <w:noProof/>
            <w:webHidden/>
          </w:rPr>
          <w:fldChar w:fldCharType="separate"/>
        </w:r>
        <w:r w:rsidR="00820181">
          <w:rPr>
            <w:noProof/>
            <w:webHidden/>
          </w:rPr>
          <w:t>66</w:t>
        </w:r>
        <w:r w:rsidR="00820181">
          <w:rPr>
            <w:noProof/>
            <w:webHidden/>
          </w:rPr>
          <w:fldChar w:fldCharType="end"/>
        </w:r>
      </w:hyperlink>
    </w:p>
    <w:p w14:paraId="125241B8" w14:textId="7608705C" w:rsidR="00820181" w:rsidRDefault="00E732B3">
      <w:pPr>
        <w:pStyle w:val="TOC3"/>
        <w:tabs>
          <w:tab w:val="right" w:leader="dot" w:pos="9350"/>
        </w:tabs>
        <w:rPr>
          <w:rFonts w:asciiTheme="minorHAnsi" w:eastAsiaTheme="minorEastAsia" w:hAnsiTheme="minorHAnsi" w:cstheme="minorBidi"/>
          <w:noProof/>
          <w:sz w:val="22"/>
          <w:szCs w:val="22"/>
        </w:rPr>
      </w:pPr>
      <w:hyperlink w:anchor="_Toc534899535" w:history="1">
        <w:r w:rsidR="00820181" w:rsidRPr="000777BC">
          <w:rPr>
            <w:rStyle w:val="Hyperlink"/>
            <w:noProof/>
          </w:rPr>
          <w:t>3.19.4 analysisToolLogFiles property</w:t>
        </w:r>
        <w:r w:rsidR="00820181">
          <w:rPr>
            <w:noProof/>
            <w:webHidden/>
          </w:rPr>
          <w:tab/>
        </w:r>
        <w:r w:rsidR="00820181">
          <w:rPr>
            <w:noProof/>
            <w:webHidden/>
          </w:rPr>
          <w:fldChar w:fldCharType="begin"/>
        </w:r>
        <w:r w:rsidR="00820181">
          <w:rPr>
            <w:noProof/>
            <w:webHidden/>
          </w:rPr>
          <w:instrText xml:space="preserve"> PAGEREF _Toc534899535 \h </w:instrText>
        </w:r>
        <w:r w:rsidR="00820181">
          <w:rPr>
            <w:noProof/>
            <w:webHidden/>
          </w:rPr>
        </w:r>
        <w:r w:rsidR="00820181">
          <w:rPr>
            <w:noProof/>
            <w:webHidden/>
          </w:rPr>
          <w:fldChar w:fldCharType="separate"/>
        </w:r>
        <w:r w:rsidR="00820181">
          <w:rPr>
            <w:noProof/>
            <w:webHidden/>
          </w:rPr>
          <w:t>66</w:t>
        </w:r>
        <w:r w:rsidR="00820181">
          <w:rPr>
            <w:noProof/>
            <w:webHidden/>
          </w:rPr>
          <w:fldChar w:fldCharType="end"/>
        </w:r>
      </w:hyperlink>
    </w:p>
    <w:p w14:paraId="78AFEA70" w14:textId="7002CB29" w:rsidR="00820181" w:rsidRDefault="00E732B3">
      <w:pPr>
        <w:pStyle w:val="TOC2"/>
        <w:tabs>
          <w:tab w:val="right" w:leader="dot" w:pos="9350"/>
        </w:tabs>
        <w:rPr>
          <w:rFonts w:asciiTheme="minorHAnsi" w:eastAsiaTheme="minorEastAsia" w:hAnsiTheme="minorHAnsi" w:cstheme="minorBidi"/>
          <w:noProof/>
          <w:sz w:val="22"/>
          <w:szCs w:val="22"/>
        </w:rPr>
      </w:pPr>
      <w:hyperlink w:anchor="_Toc534899536" w:history="1">
        <w:r w:rsidR="00820181" w:rsidRPr="000777BC">
          <w:rPr>
            <w:rStyle w:val="Hyperlink"/>
            <w:noProof/>
          </w:rPr>
          <w:t>3.20 versionControlDetails object</w:t>
        </w:r>
        <w:r w:rsidR="00820181">
          <w:rPr>
            <w:noProof/>
            <w:webHidden/>
          </w:rPr>
          <w:tab/>
        </w:r>
        <w:r w:rsidR="00820181">
          <w:rPr>
            <w:noProof/>
            <w:webHidden/>
          </w:rPr>
          <w:fldChar w:fldCharType="begin"/>
        </w:r>
        <w:r w:rsidR="00820181">
          <w:rPr>
            <w:noProof/>
            <w:webHidden/>
          </w:rPr>
          <w:instrText xml:space="preserve"> PAGEREF _Toc534899536 \h </w:instrText>
        </w:r>
        <w:r w:rsidR="00820181">
          <w:rPr>
            <w:noProof/>
            <w:webHidden/>
          </w:rPr>
        </w:r>
        <w:r w:rsidR="00820181">
          <w:rPr>
            <w:noProof/>
            <w:webHidden/>
          </w:rPr>
          <w:fldChar w:fldCharType="separate"/>
        </w:r>
        <w:r w:rsidR="00820181">
          <w:rPr>
            <w:noProof/>
            <w:webHidden/>
          </w:rPr>
          <w:t>67</w:t>
        </w:r>
        <w:r w:rsidR="00820181">
          <w:rPr>
            <w:noProof/>
            <w:webHidden/>
          </w:rPr>
          <w:fldChar w:fldCharType="end"/>
        </w:r>
      </w:hyperlink>
    </w:p>
    <w:p w14:paraId="0FC1B1AE" w14:textId="7D90948D" w:rsidR="00820181" w:rsidRDefault="00E732B3">
      <w:pPr>
        <w:pStyle w:val="TOC3"/>
        <w:tabs>
          <w:tab w:val="right" w:leader="dot" w:pos="9350"/>
        </w:tabs>
        <w:rPr>
          <w:rFonts w:asciiTheme="minorHAnsi" w:eastAsiaTheme="minorEastAsia" w:hAnsiTheme="minorHAnsi" w:cstheme="minorBidi"/>
          <w:noProof/>
          <w:sz w:val="22"/>
          <w:szCs w:val="22"/>
        </w:rPr>
      </w:pPr>
      <w:hyperlink w:anchor="_Toc534899537" w:history="1">
        <w:r w:rsidR="00820181" w:rsidRPr="000777BC">
          <w:rPr>
            <w:rStyle w:val="Hyperlink"/>
            <w:noProof/>
          </w:rPr>
          <w:t>3.20.1 General</w:t>
        </w:r>
        <w:r w:rsidR="00820181">
          <w:rPr>
            <w:noProof/>
            <w:webHidden/>
          </w:rPr>
          <w:tab/>
        </w:r>
        <w:r w:rsidR="00820181">
          <w:rPr>
            <w:noProof/>
            <w:webHidden/>
          </w:rPr>
          <w:fldChar w:fldCharType="begin"/>
        </w:r>
        <w:r w:rsidR="00820181">
          <w:rPr>
            <w:noProof/>
            <w:webHidden/>
          </w:rPr>
          <w:instrText xml:space="preserve"> PAGEREF _Toc534899537 \h </w:instrText>
        </w:r>
        <w:r w:rsidR="00820181">
          <w:rPr>
            <w:noProof/>
            <w:webHidden/>
          </w:rPr>
        </w:r>
        <w:r w:rsidR="00820181">
          <w:rPr>
            <w:noProof/>
            <w:webHidden/>
          </w:rPr>
          <w:fldChar w:fldCharType="separate"/>
        </w:r>
        <w:r w:rsidR="00820181">
          <w:rPr>
            <w:noProof/>
            <w:webHidden/>
          </w:rPr>
          <w:t>67</w:t>
        </w:r>
        <w:r w:rsidR="00820181">
          <w:rPr>
            <w:noProof/>
            <w:webHidden/>
          </w:rPr>
          <w:fldChar w:fldCharType="end"/>
        </w:r>
      </w:hyperlink>
    </w:p>
    <w:p w14:paraId="14CA1A22" w14:textId="1D59B7EF" w:rsidR="00820181" w:rsidRDefault="00E732B3">
      <w:pPr>
        <w:pStyle w:val="TOC3"/>
        <w:tabs>
          <w:tab w:val="right" w:leader="dot" w:pos="9350"/>
        </w:tabs>
        <w:rPr>
          <w:rFonts w:asciiTheme="minorHAnsi" w:eastAsiaTheme="minorEastAsia" w:hAnsiTheme="minorHAnsi" w:cstheme="minorBidi"/>
          <w:noProof/>
          <w:sz w:val="22"/>
          <w:szCs w:val="22"/>
        </w:rPr>
      </w:pPr>
      <w:hyperlink w:anchor="_Toc534899538" w:history="1">
        <w:r w:rsidR="00820181" w:rsidRPr="000777BC">
          <w:rPr>
            <w:rStyle w:val="Hyperlink"/>
            <w:noProof/>
          </w:rPr>
          <w:t>3.20.2 Constraints</w:t>
        </w:r>
        <w:r w:rsidR="00820181">
          <w:rPr>
            <w:noProof/>
            <w:webHidden/>
          </w:rPr>
          <w:tab/>
        </w:r>
        <w:r w:rsidR="00820181">
          <w:rPr>
            <w:noProof/>
            <w:webHidden/>
          </w:rPr>
          <w:fldChar w:fldCharType="begin"/>
        </w:r>
        <w:r w:rsidR="00820181">
          <w:rPr>
            <w:noProof/>
            <w:webHidden/>
          </w:rPr>
          <w:instrText xml:space="preserve"> PAGEREF _Toc534899538 \h </w:instrText>
        </w:r>
        <w:r w:rsidR="00820181">
          <w:rPr>
            <w:noProof/>
            <w:webHidden/>
          </w:rPr>
        </w:r>
        <w:r w:rsidR="00820181">
          <w:rPr>
            <w:noProof/>
            <w:webHidden/>
          </w:rPr>
          <w:fldChar w:fldCharType="separate"/>
        </w:r>
        <w:r w:rsidR="00820181">
          <w:rPr>
            <w:noProof/>
            <w:webHidden/>
          </w:rPr>
          <w:t>67</w:t>
        </w:r>
        <w:r w:rsidR="00820181">
          <w:rPr>
            <w:noProof/>
            <w:webHidden/>
          </w:rPr>
          <w:fldChar w:fldCharType="end"/>
        </w:r>
      </w:hyperlink>
    </w:p>
    <w:p w14:paraId="28594D7D" w14:textId="5276ACD4" w:rsidR="00820181" w:rsidRDefault="00E732B3">
      <w:pPr>
        <w:pStyle w:val="TOC3"/>
        <w:tabs>
          <w:tab w:val="right" w:leader="dot" w:pos="9350"/>
        </w:tabs>
        <w:rPr>
          <w:rFonts w:asciiTheme="minorHAnsi" w:eastAsiaTheme="minorEastAsia" w:hAnsiTheme="minorHAnsi" w:cstheme="minorBidi"/>
          <w:noProof/>
          <w:sz w:val="22"/>
          <w:szCs w:val="22"/>
        </w:rPr>
      </w:pPr>
      <w:hyperlink w:anchor="_Toc534899539" w:history="1">
        <w:r w:rsidR="00820181" w:rsidRPr="000777BC">
          <w:rPr>
            <w:rStyle w:val="Hyperlink"/>
            <w:noProof/>
          </w:rPr>
          <w:t>3.20.3 repositoryUri property</w:t>
        </w:r>
        <w:r w:rsidR="00820181">
          <w:rPr>
            <w:noProof/>
            <w:webHidden/>
          </w:rPr>
          <w:tab/>
        </w:r>
        <w:r w:rsidR="00820181">
          <w:rPr>
            <w:noProof/>
            <w:webHidden/>
          </w:rPr>
          <w:fldChar w:fldCharType="begin"/>
        </w:r>
        <w:r w:rsidR="00820181">
          <w:rPr>
            <w:noProof/>
            <w:webHidden/>
          </w:rPr>
          <w:instrText xml:space="preserve"> PAGEREF _Toc534899539 \h </w:instrText>
        </w:r>
        <w:r w:rsidR="00820181">
          <w:rPr>
            <w:noProof/>
            <w:webHidden/>
          </w:rPr>
        </w:r>
        <w:r w:rsidR="00820181">
          <w:rPr>
            <w:noProof/>
            <w:webHidden/>
          </w:rPr>
          <w:fldChar w:fldCharType="separate"/>
        </w:r>
        <w:r w:rsidR="00820181">
          <w:rPr>
            <w:noProof/>
            <w:webHidden/>
          </w:rPr>
          <w:t>67</w:t>
        </w:r>
        <w:r w:rsidR="00820181">
          <w:rPr>
            <w:noProof/>
            <w:webHidden/>
          </w:rPr>
          <w:fldChar w:fldCharType="end"/>
        </w:r>
      </w:hyperlink>
    </w:p>
    <w:p w14:paraId="04FE84AA" w14:textId="4751D620" w:rsidR="00820181" w:rsidRDefault="00E732B3">
      <w:pPr>
        <w:pStyle w:val="TOC3"/>
        <w:tabs>
          <w:tab w:val="right" w:leader="dot" w:pos="9350"/>
        </w:tabs>
        <w:rPr>
          <w:rFonts w:asciiTheme="minorHAnsi" w:eastAsiaTheme="minorEastAsia" w:hAnsiTheme="minorHAnsi" w:cstheme="minorBidi"/>
          <w:noProof/>
          <w:sz w:val="22"/>
          <w:szCs w:val="22"/>
        </w:rPr>
      </w:pPr>
      <w:hyperlink w:anchor="_Toc534899540" w:history="1">
        <w:r w:rsidR="00820181" w:rsidRPr="000777BC">
          <w:rPr>
            <w:rStyle w:val="Hyperlink"/>
            <w:noProof/>
          </w:rPr>
          <w:t>3.20.4 revisionId property</w:t>
        </w:r>
        <w:r w:rsidR="00820181">
          <w:rPr>
            <w:noProof/>
            <w:webHidden/>
          </w:rPr>
          <w:tab/>
        </w:r>
        <w:r w:rsidR="00820181">
          <w:rPr>
            <w:noProof/>
            <w:webHidden/>
          </w:rPr>
          <w:fldChar w:fldCharType="begin"/>
        </w:r>
        <w:r w:rsidR="00820181">
          <w:rPr>
            <w:noProof/>
            <w:webHidden/>
          </w:rPr>
          <w:instrText xml:space="preserve"> PAGEREF _Toc534899540 \h </w:instrText>
        </w:r>
        <w:r w:rsidR="00820181">
          <w:rPr>
            <w:noProof/>
            <w:webHidden/>
          </w:rPr>
        </w:r>
        <w:r w:rsidR="00820181">
          <w:rPr>
            <w:noProof/>
            <w:webHidden/>
          </w:rPr>
          <w:fldChar w:fldCharType="separate"/>
        </w:r>
        <w:r w:rsidR="00820181">
          <w:rPr>
            <w:noProof/>
            <w:webHidden/>
          </w:rPr>
          <w:t>67</w:t>
        </w:r>
        <w:r w:rsidR="00820181">
          <w:rPr>
            <w:noProof/>
            <w:webHidden/>
          </w:rPr>
          <w:fldChar w:fldCharType="end"/>
        </w:r>
      </w:hyperlink>
    </w:p>
    <w:p w14:paraId="33340F7A" w14:textId="5BD89533" w:rsidR="00820181" w:rsidRDefault="00E732B3">
      <w:pPr>
        <w:pStyle w:val="TOC3"/>
        <w:tabs>
          <w:tab w:val="right" w:leader="dot" w:pos="9350"/>
        </w:tabs>
        <w:rPr>
          <w:rFonts w:asciiTheme="minorHAnsi" w:eastAsiaTheme="minorEastAsia" w:hAnsiTheme="minorHAnsi" w:cstheme="minorBidi"/>
          <w:noProof/>
          <w:sz w:val="22"/>
          <w:szCs w:val="22"/>
        </w:rPr>
      </w:pPr>
      <w:hyperlink w:anchor="_Toc534899541" w:history="1">
        <w:r w:rsidR="00820181" w:rsidRPr="000777BC">
          <w:rPr>
            <w:rStyle w:val="Hyperlink"/>
            <w:noProof/>
          </w:rPr>
          <w:t>3.20.5 branch property</w:t>
        </w:r>
        <w:r w:rsidR="00820181">
          <w:rPr>
            <w:noProof/>
            <w:webHidden/>
          </w:rPr>
          <w:tab/>
        </w:r>
        <w:r w:rsidR="00820181">
          <w:rPr>
            <w:noProof/>
            <w:webHidden/>
          </w:rPr>
          <w:fldChar w:fldCharType="begin"/>
        </w:r>
        <w:r w:rsidR="00820181">
          <w:rPr>
            <w:noProof/>
            <w:webHidden/>
          </w:rPr>
          <w:instrText xml:space="preserve"> PAGEREF _Toc534899541 \h </w:instrText>
        </w:r>
        <w:r w:rsidR="00820181">
          <w:rPr>
            <w:noProof/>
            <w:webHidden/>
          </w:rPr>
        </w:r>
        <w:r w:rsidR="00820181">
          <w:rPr>
            <w:noProof/>
            <w:webHidden/>
          </w:rPr>
          <w:fldChar w:fldCharType="separate"/>
        </w:r>
        <w:r w:rsidR="00820181">
          <w:rPr>
            <w:noProof/>
            <w:webHidden/>
          </w:rPr>
          <w:t>67</w:t>
        </w:r>
        <w:r w:rsidR="00820181">
          <w:rPr>
            <w:noProof/>
            <w:webHidden/>
          </w:rPr>
          <w:fldChar w:fldCharType="end"/>
        </w:r>
      </w:hyperlink>
    </w:p>
    <w:p w14:paraId="6F428B1E" w14:textId="1C753477" w:rsidR="00820181" w:rsidRDefault="00E732B3">
      <w:pPr>
        <w:pStyle w:val="TOC3"/>
        <w:tabs>
          <w:tab w:val="right" w:leader="dot" w:pos="9350"/>
        </w:tabs>
        <w:rPr>
          <w:rFonts w:asciiTheme="minorHAnsi" w:eastAsiaTheme="minorEastAsia" w:hAnsiTheme="minorHAnsi" w:cstheme="minorBidi"/>
          <w:noProof/>
          <w:sz w:val="22"/>
          <w:szCs w:val="22"/>
        </w:rPr>
      </w:pPr>
      <w:hyperlink w:anchor="_Toc534899542" w:history="1">
        <w:r w:rsidR="00820181" w:rsidRPr="000777BC">
          <w:rPr>
            <w:rStyle w:val="Hyperlink"/>
            <w:noProof/>
          </w:rPr>
          <w:t>3.20.6 revisionTag property</w:t>
        </w:r>
        <w:r w:rsidR="00820181">
          <w:rPr>
            <w:noProof/>
            <w:webHidden/>
          </w:rPr>
          <w:tab/>
        </w:r>
        <w:r w:rsidR="00820181">
          <w:rPr>
            <w:noProof/>
            <w:webHidden/>
          </w:rPr>
          <w:fldChar w:fldCharType="begin"/>
        </w:r>
        <w:r w:rsidR="00820181">
          <w:rPr>
            <w:noProof/>
            <w:webHidden/>
          </w:rPr>
          <w:instrText xml:space="preserve"> PAGEREF _Toc534899542 \h </w:instrText>
        </w:r>
        <w:r w:rsidR="00820181">
          <w:rPr>
            <w:noProof/>
            <w:webHidden/>
          </w:rPr>
        </w:r>
        <w:r w:rsidR="00820181">
          <w:rPr>
            <w:noProof/>
            <w:webHidden/>
          </w:rPr>
          <w:fldChar w:fldCharType="separate"/>
        </w:r>
        <w:r w:rsidR="00820181">
          <w:rPr>
            <w:noProof/>
            <w:webHidden/>
          </w:rPr>
          <w:t>67</w:t>
        </w:r>
        <w:r w:rsidR="00820181">
          <w:rPr>
            <w:noProof/>
            <w:webHidden/>
          </w:rPr>
          <w:fldChar w:fldCharType="end"/>
        </w:r>
      </w:hyperlink>
    </w:p>
    <w:p w14:paraId="66DFE8E5" w14:textId="40964FA4" w:rsidR="00820181" w:rsidRDefault="00E732B3">
      <w:pPr>
        <w:pStyle w:val="TOC3"/>
        <w:tabs>
          <w:tab w:val="right" w:leader="dot" w:pos="9350"/>
        </w:tabs>
        <w:rPr>
          <w:rFonts w:asciiTheme="minorHAnsi" w:eastAsiaTheme="minorEastAsia" w:hAnsiTheme="minorHAnsi" w:cstheme="minorBidi"/>
          <w:noProof/>
          <w:sz w:val="22"/>
          <w:szCs w:val="22"/>
        </w:rPr>
      </w:pPr>
      <w:hyperlink w:anchor="_Toc534899543" w:history="1">
        <w:r w:rsidR="00820181" w:rsidRPr="000777BC">
          <w:rPr>
            <w:rStyle w:val="Hyperlink"/>
            <w:noProof/>
          </w:rPr>
          <w:t>3.20.7 asOfTimeUtc property</w:t>
        </w:r>
        <w:r w:rsidR="00820181">
          <w:rPr>
            <w:noProof/>
            <w:webHidden/>
          </w:rPr>
          <w:tab/>
        </w:r>
        <w:r w:rsidR="00820181">
          <w:rPr>
            <w:noProof/>
            <w:webHidden/>
          </w:rPr>
          <w:fldChar w:fldCharType="begin"/>
        </w:r>
        <w:r w:rsidR="00820181">
          <w:rPr>
            <w:noProof/>
            <w:webHidden/>
          </w:rPr>
          <w:instrText xml:space="preserve"> PAGEREF _Toc534899543 \h </w:instrText>
        </w:r>
        <w:r w:rsidR="00820181">
          <w:rPr>
            <w:noProof/>
            <w:webHidden/>
          </w:rPr>
        </w:r>
        <w:r w:rsidR="00820181">
          <w:rPr>
            <w:noProof/>
            <w:webHidden/>
          </w:rPr>
          <w:fldChar w:fldCharType="separate"/>
        </w:r>
        <w:r w:rsidR="00820181">
          <w:rPr>
            <w:noProof/>
            <w:webHidden/>
          </w:rPr>
          <w:t>68</w:t>
        </w:r>
        <w:r w:rsidR="00820181">
          <w:rPr>
            <w:noProof/>
            <w:webHidden/>
          </w:rPr>
          <w:fldChar w:fldCharType="end"/>
        </w:r>
      </w:hyperlink>
    </w:p>
    <w:p w14:paraId="36F681B8" w14:textId="719C54AD" w:rsidR="00820181" w:rsidRDefault="00E732B3">
      <w:pPr>
        <w:pStyle w:val="TOC3"/>
        <w:tabs>
          <w:tab w:val="right" w:leader="dot" w:pos="9350"/>
        </w:tabs>
        <w:rPr>
          <w:rFonts w:asciiTheme="minorHAnsi" w:eastAsiaTheme="minorEastAsia" w:hAnsiTheme="minorHAnsi" w:cstheme="minorBidi"/>
          <w:noProof/>
          <w:sz w:val="22"/>
          <w:szCs w:val="22"/>
        </w:rPr>
      </w:pPr>
      <w:hyperlink w:anchor="_Toc534899544" w:history="1">
        <w:r w:rsidR="00820181" w:rsidRPr="000777BC">
          <w:rPr>
            <w:rStyle w:val="Hyperlink"/>
            <w:noProof/>
          </w:rPr>
          <w:t>3.20.8 mappedTo property</w:t>
        </w:r>
        <w:r w:rsidR="00820181">
          <w:rPr>
            <w:noProof/>
            <w:webHidden/>
          </w:rPr>
          <w:tab/>
        </w:r>
        <w:r w:rsidR="00820181">
          <w:rPr>
            <w:noProof/>
            <w:webHidden/>
          </w:rPr>
          <w:fldChar w:fldCharType="begin"/>
        </w:r>
        <w:r w:rsidR="00820181">
          <w:rPr>
            <w:noProof/>
            <w:webHidden/>
          </w:rPr>
          <w:instrText xml:space="preserve"> PAGEREF _Toc534899544 \h </w:instrText>
        </w:r>
        <w:r w:rsidR="00820181">
          <w:rPr>
            <w:noProof/>
            <w:webHidden/>
          </w:rPr>
        </w:r>
        <w:r w:rsidR="00820181">
          <w:rPr>
            <w:noProof/>
            <w:webHidden/>
          </w:rPr>
          <w:fldChar w:fldCharType="separate"/>
        </w:r>
        <w:r w:rsidR="00820181">
          <w:rPr>
            <w:noProof/>
            <w:webHidden/>
          </w:rPr>
          <w:t>68</w:t>
        </w:r>
        <w:r w:rsidR="00820181">
          <w:rPr>
            <w:noProof/>
            <w:webHidden/>
          </w:rPr>
          <w:fldChar w:fldCharType="end"/>
        </w:r>
      </w:hyperlink>
    </w:p>
    <w:p w14:paraId="29DB323B" w14:textId="64AB7CF7" w:rsidR="00820181" w:rsidRDefault="00E732B3">
      <w:pPr>
        <w:pStyle w:val="TOC2"/>
        <w:tabs>
          <w:tab w:val="right" w:leader="dot" w:pos="9350"/>
        </w:tabs>
        <w:rPr>
          <w:rFonts w:asciiTheme="minorHAnsi" w:eastAsiaTheme="minorEastAsia" w:hAnsiTheme="minorHAnsi" w:cstheme="minorBidi"/>
          <w:noProof/>
          <w:sz w:val="22"/>
          <w:szCs w:val="22"/>
        </w:rPr>
      </w:pPr>
      <w:hyperlink w:anchor="_Toc534899545" w:history="1">
        <w:r w:rsidR="00820181" w:rsidRPr="000777BC">
          <w:rPr>
            <w:rStyle w:val="Hyperlink"/>
            <w:noProof/>
          </w:rPr>
          <w:t>3.21 file object</w:t>
        </w:r>
        <w:r w:rsidR="00820181">
          <w:rPr>
            <w:noProof/>
            <w:webHidden/>
          </w:rPr>
          <w:tab/>
        </w:r>
        <w:r w:rsidR="00820181">
          <w:rPr>
            <w:noProof/>
            <w:webHidden/>
          </w:rPr>
          <w:fldChar w:fldCharType="begin"/>
        </w:r>
        <w:r w:rsidR="00820181">
          <w:rPr>
            <w:noProof/>
            <w:webHidden/>
          </w:rPr>
          <w:instrText xml:space="preserve"> PAGEREF _Toc534899545 \h </w:instrText>
        </w:r>
        <w:r w:rsidR="00820181">
          <w:rPr>
            <w:noProof/>
            <w:webHidden/>
          </w:rPr>
        </w:r>
        <w:r w:rsidR="00820181">
          <w:rPr>
            <w:noProof/>
            <w:webHidden/>
          </w:rPr>
          <w:fldChar w:fldCharType="separate"/>
        </w:r>
        <w:r w:rsidR="00820181">
          <w:rPr>
            <w:noProof/>
            <w:webHidden/>
          </w:rPr>
          <w:t>70</w:t>
        </w:r>
        <w:r w:rsidR="00820181">
          <w:rPr>
            <w:noProof/>
            <w:webHidden/>
          </w:rPr>
          <w:fldChar w:fldCharType="end"/>
        </w:r>
      </w:hyperlink>
    </w:p>
    <w:p w14:paraId="5922D8B9" w14:textId="03B5C603" w:rsidR="00820181" w:rsidRDefault="00E732B3">
      <w:pPr>
        <w:pStyle w:val="TOC3"/>
        <w:tabs>
          <w:tab w:val="right" w:leader="dot" w:pos="9350"/>
        </w:tabs>
        <w:rPr>
          <w:rFonts w:asciiTheme="minorHAnsi" w:eastAsiaTheme="minorEastAsia" w:hAnsiTheme="minorHAnsi" w:cstheme="minorBidi"/>
          <w:noProof/>
          <w:sz w:val="22"/>
          <w:szCs w:val="22"/>
        </w:rPr>
      </w:pPr>
      <w:hyperlink w:anchor="_Toc534899546" w:history="1">
        <w:r w:rsidR="00820181" w:rsidRPr="000777BC">
          <w:rPr>
            <w:rStyle w:val="Hyperlink"/>
            <w:noProof/>
          </w:rPr>
          <w:t>3.21.1 General</w:t>
        </w:r>
        <w:r w:rsidR="00820181">
          <w:rPr>
            <w:noProof/>
            <w:webHidden/>
          </w:rPr>
          <w:tab/>
        </w:r>
        <w:r w:rsidR="00820181">
          <w:rPr>
            <w:noProof/>
            <w:webHidden/>
          </w:rPr>
          <w:fldChar w:fldCharType="begin"/>
        </w:r>
        <w:r w:rsidR="00820181">
          <w:rPr>
            <w:noProof/>
            <w:webHidden/>
          </w:rPr>
          <w:instrText xml:space="preserve"> PAGEREF _Toc534899546 \h </w:instrText>
        </w:r>
        <w:r w:rsidR="00820181">
          <w:rPr>
            <w:noProof/>
            <w:webHidden/>
          </w:rPr>
        </w:r>
        <w:r w:rsidR="00820181">
          <w:rPr>
            <w:noProof/>
            <w:webHidden/>
          </w:rPr>
          <w:fldChar w:fldCharType="separate"/>
        </w:r>
        <w:r w:rsidR="00820181">
          <w:rPr>
            <w:noProof/>
            <w:webHidden/>
          </w:rPr>
          <w:t>70</w:t>
        </w:r>
        <w:r w:rsidR="00820181">
          <w:rPr>
            <w:noProof/>
            <w:webHidden/>
          </w:rPr>
          <w:fldChar w:fldCharType="end"/>
        </w:r>
      </w:hyperlink>
    </w:p>
    <w:p w14:paraId="28E12280" w14:textId="6FA5EE67" w:rsidR="00820181" w:rsidRDefault="00E732B3">
      <w:pPr>
        <w:pStyle w:val="TOC3"/>
        <w:tabs>
          <w:tab w:val="right" w:leader="dot" w:pos="9350"/>
        </w:tabs>
        <w:rPr>
          <w:rFonts w:asciiTheme="minorHAnsi" w:eastAsiaTheme="minorEastAsia" w:hAnsiTheme="minorHAnsi" w:cstheme="minorBidi"/>
          <w:noProof/>
          <w:sz w:val="22"/>
          <w:szCs w:val="22"/>
        </w:rPr>
      </w:pPr>
      <w:hyperlink w:anchor="_Toc534899547" w:history="1">
        <w:r w:rsidR="00820181" w:rsidRPr="000777BC">
          <w:rPr>
            <w:rStyle w:val="Hyperlink"/>
            <w:noProof/>
          </w:rPr>
          <w:t>3.21.2 fileLocation property</w:t>
        </w:r>
        <w:r w:rsidR="00820181">
          <w:rPr>
            <w:noProof/>
            <w:webHidden/>
          </w:rPr>
          <w:tab/>
        </w:r>
        <w:r w:rsidR="00820181">
          <w:rPr>
            <w:noProof/>
            <w:webHidden/>
          </w:rPr>
          <w:fldChar w:fldCharType="begin"/>
        </w:r>
        <w:r w:rsidR="00820181">
          <w:rPr>
            <w:noProof/>
            <w:webHidden/>
          </w:rPr>
          <w:instrText xml:space="preserve"> PAGEREF _Toc534899547 \h </w:instrText>
        </w:r>
        <w:r w:rsidR="00820181">
          <w:rPr>
            <w:noProof/>
            <w:webHidden/>
          </w:rPr>
        </w:r>
        <w:r w:rsidR="00820181">
          <w:rPr>
            <w:noProof/>
            <w:webHidden/>
          </w:rPr>
          <w:fldChar w:fldCharType="separate"/>
        </w:r>
        <w:r w:rsidR="00820181">
          <w:rPr>
            <w:noProof/>
            <w:webHidden/>
          </w:rPr>
          <w:t>70</w:t>
        </w:r>
        <w:r w:rsidR="00820181">
          <w:rPr>
            <w:noProof/>
            <w:webHidden/>
          </w:rPr>
          <w:fldChar w:fldCharType="end"/>
        </w:r>
      </w:hyperlink>
    </w:p>
    <w:p w14:paraId="5FF5548D" w14:textId="5A31878B" w:rsidR="00820181" w:rsidRDefault="00E732B3">
      <w:pPr>
        <w:pStyle w:val="TOC3"/>
        <w:tabs>
          <w:tab w:val="right" w:leader="dot" w:pos="9350"/>
        </w:tabs>
        <w:rPr>
          <w:rFonts w:asciiTheme="minorHAnsi" w:eastAsiaTheme="minorEastAsia" w:hAnsiTheme="minorHAnsi" w:cstheme="minorBidi"/>
          <w:noProof/>
          <w:sz w:val="22"/>
          <w:szCs w:val="22"/>
        </w:rPr>
      </w:pPr>
      <w:hyperlink w:anchor="_Toc534899548" w:history="1">
        <w:r w:rsidR="00820181" w:rsidRPr="000777BC">
          <w:rPr>
            <w:rStyle w:val="Hyperlink"/>
            <w:noProof/>
          </w:rPr>
          <w:t>3.21.3 parentIndex property</w:t>
        </w:r>
        <w:r w:rsidR="00820181">
          <w:rPr>
            <w:noProof/>
            <w:webHidden/>
          </w:rPr>
          <w:tab/>
        </w:r>
        <w:r w:rsidR="00820181">
          <w:rPr>
            <w:noProof/>
            <w:webHidden/>
          </w:rPr>
          <w:fldChar w:fldCharType="begin"/>
        </w:r>
        <w:r w:rsidR="00820181">
          <w:rPr>
            <w:noProof/>
            <w:webHidden/>
          </w:rPr>
          <w:instrText xml:space="preserve"> PAGEREF _Toc534899548 \h </w:instrText>
        </w:r>
        <w:r w:rsidR="00820181">
          <w:rPr>
            <w:noProof/>
            <w:webHidden/>
          </w:rPr>
        </w:r>
        <w:r w:rsidR="00820181">
          <w:rPr>
            <w:noProof/>
            <w:webHidden/>
          </w:rPr>
          <w:fldChar w:fldCharType="separate"/>
        </w:r>
        <w:r w:rsidR="00820181">
          <w:rPr>
            <w:noProof/>
            <w:webHidden/>
          </w:rPr>
          <w:t>70</w:t>
        </w:r>
        <w:r w:rsidR="00820181">
          <w:rPr>
            <w:noProof/>
            <w:webHidden/>
          </w:rPr>
          <w:fldChar w:fldCharType="end"/>
        </w:r>
      </w:hyperlink>
    </w:p>
    <w:p w14:paraId="61B98D12" w14:textId="6032DA6E" w:rsidR="00820181" w:rsidRDefault="00E732B3">
      <w:pPr>
        <w:pStyle w:val="TOC3"/>
        <w:tabs>
          <w:tab w:val="right" w:leader="dot" w:pos="9350"/>
        </w:tabs>
        <w:rPr>
          <w:rFonts w:asciiTheme="minorHAnsi" w:eastAsiaTheme="minorEastAsia" w:hAnsiTheme="minorHAnsi" w:cstheme="minorBidi"/>
          <w:noProof/>
          <w:sz w:val="22"/>
          <w:szCs w:val="22"/>
        </w:rPr>
      </w:pPr>
      <w:hyperlink w:anchor="_Toc534899549" w:history="1">
        <w:r w:rsidR="00820181" w:rsidRPr="000777BC">
          <w:rPr>
            <w:rStyle w:val="Hyperlink"/>
            <w:noProof/>
          </w:rPr>
          <w:t>3.21.4 offset property</w:t>
        </w:r>
        <w:r w:rsidR="00820181">
          <w:rPr>
            <w:noProof/>
            <w:webHidden/>
          </w:rPr>
          <w:tab/>
        </w:r>
        <w:r w:rsidR="00820181">
          <w:rPr>
            <w:noProof/>
            <w:webHidden/>
          </w:rPr>
          <w:fldChar w:fldCharType="begin"/>
        </w:r>
        <w:r w:rsidR="00820181">
          <w:rPr>
            <w:noProof/>
            <w:webHidden/>
          </w:rPr>
          <w:instrText xml:space="preserve"> PAGEREF _Toc534899549 \h </w:instrText>
        </w:r>
        <w:r w:rsidR="00820181">
          <w:rPr>
            <w:noProof/>
            <w:webHidden/>
          </w:rPr>
        </w:r>
        <w:r w:rsidR="00820181">
          <w:rPr>
            <w:noProof/>
            <w:webHidden/>
          </w:rPr>
          <w:fldChar w:fldCharType="separate"/>
        </w:r>
        <w:r w:rsidR="00820181">
          <w:rPr>
            <w:noProof/>
            <w:webHidden/>
          </w:rPr>
          <w:t>71</w:t>
        </w:r>
        <w:r w:rsidR="00820181">
          <w:rPr>
            <w:noProof/>
            <w:webHidden/>
          </w:rPr>
          <w:fldChar w:fldCharType="end"/>
        </w:r>
      </w:hyperlink>
    </w:p>
    <w:p w14:paraId="2665E24D" w14:textId="6B4BB1C4" w:rsidR="00820181" w:rsidRDefault="00E732B3">
      <w:pPr>
        <w:pStyle w:val="TOC3"/>
        <w:tabs>
          <w:tab w:val="right" w:leader="dot" w:pos="9350"/>
        </w:tabs>
        <w:rPr>
          <w:rFonts w:asciiTheme="minorHAnsi" w:eastAsiaTheme="minorEastAsia" w:hAnsiTheme="minorHAnsi" w:cstheme="minorBidi"/>
          <w:noProof/>
          <w:sz w:val="22"/>
          <w:szCs w:val="22"/>
        </w:rPr>
      </w:pPr>
      <w:hyperlink w:anchor="_Toc534899550" w:history="1">
        <w:r w:rsidR="00820181" w:rsidRPr="000777BC">
          <w:rPr>
            <w:rStyle w:val="Hyperlink"/>
            <w:noProof/>
          </w:rPr>
          <w:t>3.21.5 length property</w:t>
        </w:r>
        <w:r w:rsidR="00820181">
          <w:rPr>
            <w:noProof/>
            <w:webHidden/>
          </w:rPr>
          <w:tab/>
        </w:r>
        <w:r w:rsidR="00820181">
          <w:rPr>
            <w:noProof/>
            <w:webHidden/>
          </w:rPr>
          <w:fldChar w:fldCharType="begin"/>
        </w:r>
        <w:r w:rsidR="00820181">
          <w:rPr>
            <w:noProof/>
            <w:webHidden/>
          </w:rPr>
          <w:instrText xml:space="preserve"> PAGEREF _Toc534899550 \h </w:instrText>
        </w:r>
        <w:r w:rsidR="00820181">
          <w:rPr>
            <w:noProof/>
            <w:webHidden/>
          </w:rPr>
        </w:r>
        <w:r w:rsidR="00820181">
          <w:rPr>
            <w:noProof/>
            <w:webHidden/>
          </w:rPr>
          <w:fldChar w:fldCharType="separate"/>
        </w:r>
        <w:r w:rsidR="00820181">
          <w:rPr>
            <w:noProof/>
            <w:webHidden/>
          </w:rPr>
          <w:t>71</w:t>
        </w:r>
        <w:r w:rsidR="00820181">
          <w:rPr>
            <w:noProof/>
            <w:webHidden/>
          </w:rPr>
          <w:fldChar w:fldCharType="end"/>
        </w:r>
      </w:hyperlink>
    </w:p>
    <w:p w14:paraId="2DA779FE" w14:textId="250A8F92" w:rsidR="00820181" w:rsidRDefault="00E732B3">
      <w:pPr>
        <w:pStyle w:val="TOC3"/>
        <w:tabs>
          <w:tab w:val="right" w:leader="dot" w:pos="9350"/>
        </w:tabs>
        <w:rPr>
          <w:rFonts w:asciiTheme="minorHAnsi" w:eastAsiaTheme="minorEastAsia" w:hAnsiTheme="minorHAnsi" w:cstheme="minorBidi"/>
          <w:noProof/>
          <w:sz w:val="22"/>
          <w:szCs w:val="22"/>
        </w:rPr>
      </w:pPr>
      <w:hyperlink w:anchor="_Toc534899551" w:history="1">
        <w:r w:rsidR="00820181" w:rsidRPr="000777BC">
          <w:rPr>
            <w:rStyle w:val="Hyperlink"/>
            <w:noProof/>
          </w:rPr>
          <w:t>3.21.6 roles property</w:t>
        </w:r>
        <w:r w:rsidR="00820181">
          <w:rPr>
            <w:noProof/>
            <w:webHidden/>
          </w:rPr>
          <w:tab/>
        </w:r>
        <w:r w:rsidR="00820181">
          <w:rPr>
            <w:noProof/>
            <w:webHidden/>
          </w:rPr>
          <w:fldChar w:fldCharType="begin"/>
        </w:r>
        <w:r w:rsidR="00820181">
          <w:rPr>
            <w:noProof/>
            <w:webHidden/>
          </w:rPr>
          <w:instrText xml:space="preserve"> PAGEREF _Toc534899551 \h </w:instrText>
        </w:r>
        <w:r w:rsidR="00820181">
          <w:rPr>
            <w:noProof/>
            <w:webHidden/>
          </w:rPr>
        </w:r>
        <w:r w:rsidR="00820181">
          <w:rPr>
            <w:noProof/>
            <w:webHidden/>
          </w:rPr>
          <w:fldChar w:fldCharType="separate"/>
        </w:r>
        <w:r w:rsidR="00820181">
          <w:rPr>
            <w:noProof/>
            <w:webHidden/>
          </w:rPr>
          <w:t>71</w:t>
        </w:r>
        <w:r w:rsidR="00820181">
          <w:rPr>
            <w:noProof/>
            <w:webHidden/>
          </w:rPr>
          <w:fldChar w:fldCharType="end"/>
        </w:r>
      </w:hyperlink>
    </w:p>
    <w:p w14:paraId="0CFFCCD5" w14:textId="68744A88" w:rsidR="00820181" w:rsidRDefault="00E732B3">
      <w:pPr>
        <w:pStyle w:val="TOC3"/>
        <w:tabs>
          <w:tab w:val="right" w:leader="dot" w:pos="9350"/>
        </w:tabs>
        <w:rPr>
          <w:rFonts w:asciiTheme="minorHAnsi" w:eastAsiaTheme="minorEastAsia" w:hAnsiTheme="minorHAnsi" w:cstheme="minorBidi"/>
          <w:noProof/>
          <w:sz w:val="22"/>
          <w:szCs w:val="22"/>
        </w:rPr>
      </w:pPr>
      <w:hyperlink w:anchor="_Toc534899552" w:history="1">
        <w:r w:rsidR="00820181" w:rsidRPr="000777BC">
          <w:rPr>
            <w:rStyle w:val="Hyperlink"/>
            <w:noProof/>
          </w:rPr>
          <w:t>3.21.7 mimeType property</w:t>
        </w:r>
        <w:r w:rsidR="00820181">
          <w:rPr>
            <w:noProof/>
            <w:webHidden/>
          </w:rPr>
          <w:tab/>
        </w:r>
        <w:r w:rsidR="00820181">
          <w:rPr>
            <w:noProof/>
            <w:webHidden/>
          </w:rPr>
          <w:fldChar w:fldCharType="begin"/>
        </w:r>
        <w:r w:rsidR="00820181">
          <w:rPr>
            <w:noProof/>
            <w:webHidden/>
          </w:rPr>
          <w:instrText xml:space="preserve"> PAGEREF _Toc534899552 \h </w:instrText>
        </w:r>
        <w:r w:rsidR="00820181">
          <w:rPr>
            <w:noProof/>
            <w:webHidden/>
          </w:rPr>
        </w:r>
        <w:r w:rsidR="00820181">
          <w:rPr>
            <w:noProof/>
            <w:webHidden/>
          </w:rPr>
          <w:fldChar w:fldCharType="separate"/>
        </w:r>
        <w:r w:rsidR="00820181">
          <w:rPr>
            <w:noProof/>
            <w:webHidden/>
          </w:rPr>
          <w:t>72</w:t>
        </w:r>
        <w:r w:rsidR="00820181">
          <w:rPr>
            <w:noProof/>
            <w:webHidden/>
          </w:rPr>
          <w:fldChar w:fldCharType="end"/>
        </w:r>
      </w:hyperlink>
    </w:p>
    <w:p w14:paraId="4C61CCC3" w14:textId="71B49621" w:rsidR="00820181" w:rsidRDefault="00E732B3">
      <w:pPr>
        <w:pStyle w:val="TOC3"/>
        <w:tabs>
          <w:tab w:val="right" w:leader="dot" w:pos="9350"/>
        </w:tabs>
        <w:rPr>
          <w:rFonts w:asciiTheme="minorHAnsi" w:eastAsiaTheme="minorEastAsia" w:hAnsiTheme="minorHAnsi" w:cstheme="minorBidi"/>
          <w:noProof/>
          <w:sz w:val="22"/>
          <w:szCs w:val="22"/>
        </w:rPr>
      </w:pPr>
      <w:hyperlink w:anchor="_Toc534899553" w:history="1">
        <w:r w:rsidR="00820181" w:rsidRPr="000777BC">
          <w:rPr>
            <w:rStyle w:val="Hyperlink"/>
            <w:noProof/>
          </w:rPr>
          <w:t>3.21.8 contents property</w:t>
        </w:r>
        <w:r w:rsidR="00820181">
          <w:rPr>
            <w:noProof/>
            <w:webHidden/>
          </w:rPr>
          <w:tab/>
        </w:r>
        <w:r w:rsidR="00820181">
          <w:rPr>
            <w:noProof/>
            <w:webHidden/>
          </w:rPr>
          <w:fldChar w:fldCharType="begin"/>
        </w:r>
        <w:r w:rsidR="00820181">
          <w:rPr>
            <w:noProof/>
            <w:webHidden/>
          </w:rPr>
          <w:instrText xml:space="preserve"> PAGEREF _Toc534899553 \h </w:instrText>
        </w:r>
        <w:r w:rsidR="00820181">
          <w:rPr>
            <w:noProof/>
            <w:webHidden/>
          </w:rPr>
        </w:r>
        <w:r w:rsidR="00820181">
          <w:rPr>
            <w:noProof/>
            <w:webHidden/>
          </w:rPr>
          <w:fldChar w:fldCharType="separate"/>
        </w:r>
        <w:r w:rsidR="00820181">
          <w:rPr>
            <w:noProof/>
            <w:webHidden/>
          </w:rPr>
          <w:t>72</w:t>
        </w:r>
        <w:r w:rsidR="00820181">
          <w:rPr>
            <w:noProof/>
            <w:webHidden/>
          </w:rPr>
          <w:fldChar w:fldCharType="end"/>
        </w:r>
      </w:hyperlink>
    </w:p>
    <w:p w14:paraId="5EF93652" w14:textId="7BD6B0D5" w:rsidR="00820181" w:rsidRDefault="00E732B3">
      <w:pPr>
        <w:pStyle w:val="TOC3"/>
        <w:tabs>
          <w:tab w:val="right" w:leader="dot" w:pos="9350"/>
        </w:tabs>
        <w:rPr>
          <w:rFonts w:asciiTheme="minorHAnsi" w:eastAsiaTheme="minorEastAsia" w:hAnsiTheme="minorHAnsi" w:cstheme="minorBidi"/>
          <w:noProof/>
          <w:sz w:val="22"/>
          <w:szCs w:val="22"/>
        </w:rPr>
      </w:pPr>
      <w:hyperlink w:anchor="_Toc534899554" w:history="1">
        <w:r w:rsidR="00820181" w:rsidRPr="000777BC">
          <w:rPr>
            <w:rStyle w:val="Hyperlink"/>
            <w:noProof/>
          </w:rPr>
          <w:t>3.21.9 encoding property</w:t>
        </w:r>
        <w:r w:rsidR="00820181">
          <w:rPr>
            <w:noProof/>
            <w:webHidden/>
          </w:rPr>
          <w:tab/>
        </w:r>
        <w:r w:rsidR="00820181">
          <w:rPr>
            <w:noProof/>
            <w:webHidden/>
          </w:rPr>
          <w:fldChar w:fldCharType="begin"/>
        </w:r>
        <w:r w:rsidR="00820181">
          <w:rPr>
            <w:noProof/>
            <w:webHidden/>
          </w:rPr>
          <w:instrText xml:space="preserve"> PAGEREF _Toc534899554 \h </w:instrText>
        </w:r>
        <w:r w:rsidR="00820181">
          <w:rPr>
            <w:noProof/>
            <w:webHidden/>
          </w:rPr>
        </w:r>
        <w:r w:rsidR="00820181">
          <w:rPr>
            <w:noProof/>
            <w:webHidden/>
          </w:rPr>
          <w:fldChar w:fldCharType="separate"/>
        </w:r>
        <w:r w:rsidR="00820181">
          <w:rPr>
            <w:noProof/>
            <w:webHidden/>
          </w:rPr>
          <w:t>72</w:t>
        </w:r>
        <w:r w:rsidR="00820181">
          <w:rPr>
            <w:noProof/>
            <w:webHidden/>
          </w:rPr>
          <w:fldChar w:fldCharType="end"/>
        </w:r>
      </w:hyperlink>
    </w:p>
    <w:p w14:paraId="19A5CDB2" w14:textId="66C0D44F" w:rsidR="00820181" w:rsidRDefault="00E732B3">
      <w:pPr>
        <w:pStyle w:val="TOC3"/>
        <w:tabs>
          <w:tab w:val="right" w:leader="dot" w:pos="9350"/>
        </w:tabs>
        <w:rPr>
          <w:rFonts w:asciiTheme="minorHAnsi" w:eastAsiaTheme="minorEastAsia" w:hAnsiTheme="minorHAnsi" w:cstheme="minorBidi"/>
          <w:noProof/>
          <w:sz w:val="22"/>
          <w:szCs w:val="22"/>
        </w:rPr>
      </w:pPr>
      <w:hyperlink w:anchor="_Toc534899555" w:history="1">
        <w:r w:rsidR="00820181" w:rsidRPr="000777BC">
          <w:rPr>
            <w:rStyle w:val="Hyperlink"/>
            <w:noProof/>
          </w:rPr>
          <w:t>3.21.10 sourceLanguage property</w:t>
        </w:r>
        <w:r w:rsidR="00820181">
          <w:rPr>
            <w:noProof/>
            <w:webHidden/>
          </w:rPr>
          <w:tab/>
        </w:r>
        <w:r w:rsidR="00820181">
          <w:rPr>
            <w:noProof/>
            <w:webHidden/>
          </w:rPr>
          <w:fldChar w:fldCharType="begin"/>
        </w:r>
        <w:r w:rsidR="00820181">
          <w:rPr>
            <w:noProof/>
            <w:webHidden/>
          </w:rPr>
          <w:instrText xml:space="preserve"> PAGEREF _Toc534899555 \h </w:instrText>
        </w:r>
        <w:r w:rsidR="00820181">
          <w:rPr>
            <w:noProof/>
            <w:webHidden/>
          </w:rPr>
        </w:r>
        <w:r w:rsidR="00820181">
          <w:rPr>
            <w:noProof/>
            <w:webHidden/>
          </w:rPr>
          <w:fldChar w:fldCharType="separate"/>
        </w:r>
        <w:r w:rsidR="00820181">
          <w:rPr>
            <w:noProof/>
            <w:webHidden/>
          </w:rPr>
          <w:t>73</w:t>
        </w:r>
        <w:r w:rsidR="00820181">
          <w:rPr>
            <w:noProof/>
            <w:webHidden/>
          </w:rPr>
          <w:fldChar w:fldCharType="end"/>
        </w:r>
      </w:hyperlink>
    </w:p>
    <w:p w14:paraId="08D0DA58" w14:textId="0E5632DE" w:rsidR="00820181" w:rsidRDefault="00E732B3">
      <w:pPr>
        <w:pStyle w:val="TOC4"/>
        <w:tabs>
          <w:tab w:val="right" w:leader="dot" w:pos="9350"/>
        </w:tabs>
        <w:rPr>
          <w:rFonts w:asciiTheme="minorHAnsi" w:eastAsiaTheme="minorEastAsia" w:hAnsiTheme="minorHAnsi" w:cstheme="minorBidi"/>
          <w:noProof/>
          <w:sz w:val="22"/>
          <w:szCs w:val="22"/>
        </w:rPr>
      </w:pPr>
      <w:hyperlink w:anchor="_Toc534899556" w:history="1">
        <w:r w:rsidR="00820181" w:rsidRPr="000777BC">
          <w:rPr>
            <w:rStyle w:val="Hyperlink"/>
            <w:noProof/>
          </w:rPr>
          <w:t>3.21.10.1 General</w:t>
        </w:r>
        <w:r w:rsidR="00820181">
          <w:rPr>
            <w:noProof/>
            <w:webHidden/>
          </w:rPr>
          <w:tab/>
        </w:r>
        <w:r w:rsidR="00820181">
          <w:rPr>
            <w:noProof/>
            <w:webHidden/>
          </w:rPr>
          <w:fldChar w:fldCharType="begin"/>
        </w:r>
        <w:r w:rsidR="00820181">
          <w:rPr>
            <w:noProof/>
            <w:webHidden/>
          </w:rPr>
          <w:instrText xml:space="preserve"> PAGEREF _Toc534899556 \h </w:instrText>
        </w:r>
        <w:r w:rsidR="00820181">
          <w:rPr>
            <w:noProof/>
            <w:webHidden/>
          </w:rPr>
        </w:r>
        <w:r w:rsidR="00820181">
          <w:rPr>
            <w:noProof/>
            <w:webHidden/>
          </w:rPr>
          <w:fldChar w:fldCharType="separate"/>
        </w:r>
        <w:r w:rsidR="00820181">
          <w:rPr>
            <w:noProof/>
            <w:webHidden/>
          </w:rPr>
          <w:t>73</w:t>
        </w:r>
        <w:r w:rsidR="00820181">
          <w:rPr>
            <w:noProof/>
            <w:webHidden/>
          </w:rPr>
          <w:fldChar w:fldCharType="end"/>
        </w:r>
      </w:hyperlink>
    </w:p>
    <w:p w14:paraId="4F5509AE" w14:textId="238C94BD" w:rsidR="00820181" w:rsidRDefault="00E732B3">
      <w:pPr>
        <w:pStyle w:val="TOC4"/>
        <w:tabs>
          <w:tab w:val="right" w:leader="dot" w:pos="9350"/>
        </w:tabs>
        <w:rPr>
          <w:rFonts w:asciiTheme="minorHAnsi" w:eastAsiaTheme="minorEastAsia" w:hAnsiTheme="minorHAnsi" w:cstheme="minorBidi"/>
          <w:noProof/>
          <w:sz w:val="22"/>
          <w:szCs w:val="22"/>
        </w:rPr>
      </w:pPr>
      <w:hyperlink w:anchor="_Toc534899557" w:history="1">
        <w:r w:rsidR="00820181" w:rsidRPr="000777BC">
          <w:rPr>
            <w:rStyle w:val="Hyperlink"/>
            <w:noProof/>
          </w:rPr>
          <w:t>3.21.10.2 Source language identifier conventions and practices</w:t>
        </w:r>
        <w:r w:rsidR="00820181">
          <w:rPr>
            <w:noProof/>
            <w:webHidden/>
          </w:rPr>
          <w:tab/>
        </w:r>
        <w:r w:rsidR="00820181">
          <w:rPr>
            <w:noProof/>
            <w:webHidden/>
          </w:rPr>
          <w:fldChar w:fldCharType="begin"/>
        </w:r>
        <w:r w:rsidR="00820181">
          <w:rPr>
            <w:noProof/>
            <w:webHidden/>
          </w:rPr>
          <w:instrText xml:space="preserve"> PAGEREF _Toc534899557 \h </w:instrText>
        </w:r>
        <w:r w:rsidR="00820181">
          <w:rPr>
            <w:noProof/>
            <w:webHidden/>
          </w:rPr>
        </w:r>
        <w:r w:rsidR="00820181">
          <w:rPr>
            <w:noProof/>
            <w:webHidden/>
          </w:rPr>
          <w:fldChar w:fldCharType="separate"/>
        </w:r>
        <w:r w:rsidR="00820181">
          <w:rPr>
            <w:noProof/>
            <w:webHidden/>
          </w:rPr>
          <w:t>73</w:t>
        </w:r>
        <w:r w:rsidR="00820181">
          <w:rPr>
            <w:noProof/>
            <w:webHidden/>
          </w:rPr>
          <w:fldChar w:fldCharType="end"/>
        </w:r>
      </w:hyperlink>
    </w:p>
    <w:p w14:paraId="0C613C65" w14:textId="21E34F56" w:rsidR="00820181" w:rsidRDefault="00E732B3">
      <w:pPr>
        <w:pStyle w:val="TOC3"/>
        <w:tabs>
          <w:tab w:val="right" w:leader="dot" w:pos="9350"/>
        </w:tabs>
        <w:rPr>
          <w:rFonts w:asciiTheme="minorHAnsi" w:eastAsiaTheme="minorEastAsia" w:hAnsiTheme="minorHAnsi" w:cstheme="minorBidi"/>
          <w:noProof/>
          <w:sz w:val="22"/>
          <w:szCs w:val="22"/>
        </w:rPr>
      </w:pPr>
      <w:hyperlink w:anchor="_Toc534899558" w:history="1">
        <w:r w:rsidR="00820181" w:rsidRPr="000777BC">
          <w:rPr>
            <w:rStyle w:val="Hyperlink"/>
            <w:noProof/>
          </w:rPr>
          <w:t>3.21.11 hashes property</w:t>
        </w:r>
        <w:r w:rsidR="00820181">
          <w:rPr>
            <w:noProof/>
            <w:webHidden/>
          </w:rPr>
          <w:tab/>
        </w:r>
        <w:r w:rsidR="00820181">
          <w:rPr>
            <w:noProof/>
            <w:webHidden/>
          </w:rPr>
          <w:fldChar w:fldCharType="begin"/>
        </w:r>
        <w:r w:rsidR="00820181">
          <w:rPr>
            <w:noProof/>
            <w:webHidden/>
          </w:rPr>
          <w:instrText xml:space="preserve"> PAGEREF _Toc534899558 \h </w:instrText>
        </w:r>
        <w:r w:rsidR="00820181">
          <w:rPr>
            <w:noProof/>
            <w:webHidden/>
          </w:rPr>
        </w:r>
        <w:r w:rsidR="00820181">
          <w:rPr>
            <w:noProof/>
            <w:webHidden/>
          </w:rPr>
          <w:fldChar w:fldCharType="separate"/>
        </w:r>
        <w:r w:rsidR="00820181">
          <w:rPr>
            <w:noProof/>
            <w:webHidden/>
          </w:rPr>
          <w:t>74</w:t>
        </w:r>
        <w:r w:rsidR="00820181">
          <w:rPr>
            <w:noProof/>
            <w:webHidden/>
          </w:rPr>
          <w:fldChar w:fldCharType="end"/>
        </w:r>
      </w:hyperlink>
    </w:p>
    <w:p w14:paraId="09569C8D" w14:textId="483F52CC" w:rsidR="00820181" w:rsidRDefault="00E732B3">
      <w:pPr>
        <w:pStyle w:val="TOC3"/>
        <w:tabs>
          <w:tab w:val="right" w:leader="dot" w:pos="9350"/>
        </w:tabs>
        <w:rPr>
          <w:rFonts w:asciiTheme="minorHAnsi" w:eastAsiaTheme="minorEastAsia" w:hAnsiTheme="minorHAnsi" w:cstheme="minorBidi"/>
          <w:noProof/>
          <w:sz w:val="22"/>
          <w:szCs w:val="22"/>
        </w:rPr>
      </w:pPr>
      <w:hyperlink w:anchor="_Toc534899559" w:history="1">
        <w:r w:rsidR="00820181" w:rsidRPr="000777BC">
          <w:rPr>
            <w:rStyle w:val="Hyperlink"/>
            <w:noProof/>
          </w:rPr>
          <w:t>3.21.12 lastModifiedTimeUtc property</w:t>
        </w:r>
        <w:r w:rsidR="00820181">
          <w:rPr>
            <w:noProof/>
            <w:webHidden/>
          </w:rPr>
          <w:tab/>
        </w:r>
        <w:r w:rsidR="00820181">
          <w:rPr>
            <w:noProof/>
            <w:webHidden/>
          </w:rPr>
          <w:fldChar w:fldCharType="begin"/>
        </w:r>
        <w:r w:rsidR="00820181">
          <w:rPr>
            <w:noProof/>
            <w:webHidden/>
          </w:rPr>
          <w:instrText xml:space="preserve"> PAGEREF _Toc534899559 \h </w:instrText>
        </w:r>
        <w:r w:rsidR="00820181">
          <w:rPr>
            <w:noProof/>
            <w:webHidden/>
          </w:rPr>
        </w:r>
        <w:r w:rsidR="00820181">
          <w:rPr>
            <w:noProof/>
            <w:webHidden/>
          </w:rPr>
          <w:fldChar w:fldCharType="separate"/>
        </w:r>
        <w:r w:rsidR="00820181">
          <w:rPr>
            <w:noProof/>
            <w:webHidden/>
          </w:rPr>
          <w:t>75</w:t>
        </w:r>
        <w:r w:rsidR="00820181">
          <w:rPr>
            <w:noProof/>
            <w:webHidden/>
          </w:rPr>
          <w:fldChar w:fldCharType="end"/>
        </w:r>
      </w:hyperlink>
    </w:p>
    <w:p w14:paraId="5AC086FE" w14:textId="3B92D2CD" w:rsidR="00820181" w:rsidRDefault="00E732B3">
      <w:pPr>
        <w:pStyle w:val="TOC2"/>
        <w:tabs>
          <w:tab w:val="right" w:leader="dot" w:pos="9350"/>
        </w:tabs>
        <w:rPr>
          <w:rFonts w:asciiTheme="minorHAnsi" w:eastAsiaTheme="minorEastAsia" w:hAnsiTheme="minorHAnsi" w:cstheme="minorBidi"/>
          <w:noProof/>
          <w:sz w:val="22"/>
          <w:szCs w:val="22"/>
        </w:rPr>
      </w:pPr>
      <w:hyperlink w:anchor="_Toc534899560" w:history="1">
        <w:r w:rsidR="00820181" w:rsidRPr="000777BC">
          <w:rPr>
            <w:rStyle w:val="Hyperlink"/>
            <w:noProof/>
          </w:rPr>
          <w:t>3.22 result object</w:t>
        </w:r>
        <w:r w:rsidR="00820181">
          <w:rPr>
            <w:noProof/>
            <w:webHidden/>
          </w:rPr>
          <w:tab/>
        </w:r>
        <w:r w:rsidR="00820181">
          <w:rPr>
            <w:noProof/>
            <w:webHidden/>
          </w:rPr>
          <w:fldChar w:fldCharType="begin"/>
        </w:r>
        <w:r w:rsidR="00820181">
          <w:rPr>
            <w:noProof/>
            <w:webHidden/>
          </w:rPr>
          <w:instrText xml:space="preserve"> PAGEREF _Toc534899560 \h </w:instrText>
        </w:r>
        <w:r w:rsidR="00820181">
          <w:rPr>
            <w:noProof/>
            <w:webHidden/>
          </w:rPr>
        </w:r>
        <w:r w:rsidR="00820181">
          <w:rPr>
            <w:noProof/>
            <w:webHidden/>
          </w:rPr>
          <w:fldChar w:fldCharType="separate"/>
        </w:r>
        <w:r w:rsidR="00820181">
          <w:rPr>
            <w:noProof/>
            <w:webHidden/>
          </w:rPr>
          <w:t>75</w:t>
        </w:r>
        <w:r w:rsidR="00820181">
          <w:rPr>
            <w:noProof/>
            <w:webHidden/>
          </w:rPr>
          <w:fldChar w:fldCharType="end"/>
        </w:r>
      </w:hyperlink>
    </w:p>
    <w:p w14:paraId="270799D6" w14:textId="46AEA80D" w:rsidR="00820181" w:rsidRDefault="00E732B3">
      <w:pPr>
        <w:pStyle w:val="TOC3"/>
        <w:tabs>
          <w:tab w:val="right" w:leader="dot" w:pos="9350"/>
        </w:tabs>
        <w:rPr>
          <w:rFonts w:asciiTheme="minorHAnsi" w:eastAsiaTheme="minorEastAsia" w:hAnsiTheme="minorHAnsi" w:cstheme="minorBidi"/>
          <w:noProof/>
          <w:sz w:val="22"/>
          <w:szCs w:val="22"/>
        </w:rPr>
      </w:pPr>
      <w:hyperlink w:anchor="_Toc534899561" w:history="1">
        <w:r w:rsidR="00820181" w:rsidRPr="000777BC">
          <w:rPr>
            <w:rStyle w:val="Hyperlink"/>
            <w:noProof/>
          </w:rPr>
          <w:t>3.22.1 General</w:t>
        </w:r>
        <w:r w:rsidR="00820181">
          <w:rPr>
            <w:noProof/>
            <w:webHidden/>
          </w:rPr>
          <w:tab/>
        </w:r>
        <w:r w:rsidR="00820181">
          <w:rPr>
            <w:noProof/>
            <w:webHidden/>
          </w:rPr>
          <w:fldChar w:fldCharType="begin"/>
        </w:r>
        <w:r w:rsidR="00820181">
          <w:rPr>
            <w:noProof/>
            <w:webHidden/>
          </w:rPr>
          <w:instrText xml:space="preserve"> PAGEREF _Toc534899561 \h </w:instrText>
        </w:r>
        <w:r w:rsidR="00820181">
          <w:rPr>
            <w:noProof/>
            <w:webHidden/>
          </w:rPr>
        </w:r>
        <w:r w:rsidR="00820181">
          <w:rPr>
            <w:noProof/>
            <w:webHidden/>
          </w:rPr>
          <w:fldChar w:fldCharType="separate"/>
        </w:r>
        <w:r w:rsidR="00820181">
          <w:rPr>
            <w:noProof/>
            <w:webHidden/>
          </w:rPr>
          <w:t>75</w:t>
        </w:r>
        <w:r w:rsidR="00820181">
          <w:rPr>
            <w:noProof/>
            <w:webHidden/>
          </w:rPr>
          <w:fldChar w:fldCharType="end"/>
        </w:r>
      </w:hyperlink>
    </w:p>
    <w:p w14:paraId="69A57F3B" w14:textId="65666224" w:rsidR="00820181" w:rsidRDefault="00E732B3">
      <w:pPr>
        <w:pStyle w:val="TOC3"/>
        <w:tabs>
          <w:tab w:val="right" w:leader="dot" w:pos="9350"/>
        </w:tabs>
        <w:rPr>
          <w:rFonts w:asciiTheme="minorHAnsi" w:eastAsiaTheme="minorEastAsia" w:hAnsiTheme="minorHAnsi" w:cstheme="minorBidi"/>
          <w:noProof/>
          <w:sz w:val="22"/>
          <w:szCs w:val="22"/>
        </w:rPr>
      </w:pPr>
      <w:hyperlink w:anchor="_Toc534899562" w:history="1">
        <w:r w:rsidR="00820181" w:rsidRPr="000777BC">
          <w:rPr>
            <w:rStyle w:val="Hyperlink"/>
            <w:noProof/>
          </w:rPr>
          <w:t>3.22.2 Distinguishing logically identical from logically distinct results</w:t>
        </w:r>
        <w:r w:rsidR="00820181">
          <w:rPr>
            <w:noProof/>
            <w:webHidden/>
          </w:rPr>
          <w:tab/>
        </w:r>
        <w:r w:rsidR="00820181">
          <w:rPr>
            <w:noProof/>
            <w:webHidden/>
          </w:rPr>
          <w:fldChar w:fldCharType="begin"/>
        </w:r>
        <w:r w:rsidR="00820181">
          <w:rPr>
            <w:noProof/>
            <w:webHidden/>
          </w:rPr>
          <w:instrText xml:space="preserve"> PAGEREF _Toc534899562 \h </w:instrText>
        </w:r>
        <w:r w:rsidR="00820181">
          <w:rPr>
            <w:noProof/>
            <w:webHidden/>
          </w:rPr>
        </w:r>
        <w:r w:rsidR="00820181">
          <w:rPr>
            <w:noProof/>
            <w:webHidden/>
          </w:rPr>
          <w:fldChar w:fldCharType="separate"/>
        </w:r>
        <w:r w:rsidR="00820181">
          <w:rPr>
            <w:noProof/>
            <w:webHidden/>
          </w:rPr>
          <w:t>75</w:t>
        </w:r>
        <w:r w:rsidR="00820181">
          <w:rPr>
            <w:noProof/>
            <w:webHidden/>
          </w:rPr>
          <w:fldChar w:fldCharType="end"/>
        </w:r>
      </w:hyperlink>
    </w:p>
    <w:p w14:paraId="0D0EE822" w14:textId="0D6FD3F3" w:rsidR="00820181" w:rsidRDefault="00E732B3">
      <w:pPr>
        <w:pStyle w:val="TOC3"/>
        <w:tabs>
          <w:tab w:val="right" w:leader="dot" w:pos="9350"/>
        </w:tabs>
        <w:rPr>
          <w:rFonts w:asciiTheme="minorHAnsi" w:eastAsiaTheme="minorEastAsia" w:hAnsiTheme="minorHAnsi" w:cstheme="minorBidi"/>
          <w:noProof/>
          <w:sz w:val="22"/>
          <w:szCs w:val="22"/>
        </w:rPr>
      </w:pPr>
      <w:hyperlink w:anchor="_Toc534899563" w:history="1">
        <w:r w:rsidR="00820181" w:rsidRPr="000777BC">
          <w:rPr>
            <w:rStyle w:val="Hyperlink"/>
            <w:noProof/>
          </w:rPr>
          <w:t>3.22.3 instanceGuid property</w:t>
        </w:r>
        <w:r w:rsidR="00820181">
          <w:rPr>
            <w:noProof/>
            <w:webHidden/>
          </w:rPr>
          <w:tab/>
        </w:r>
        <w:r w:rsidR="00820181">
          <w:rPr>
            <w:noProof/>
            <w:webHidden/>
          </w:rPr>
          <w:fldChar w:fldCharType="begin"/>
        </w:r>
        <w:r w:rsidR="00820181">
          <w:rPr>
            <w:noProof/>
            <w:webHidden/>
          </w:rPr>
          <w:instrText xml:space="preserve"> PAGEREF _Toc534899563 \h </w:instrText>
        </w:r>
        <w:r w:rsidR="00820181">
          <w:rPr>
            <w:noProof/>
            <w:webHidden/>
          </w:rPr>
        </w:r>
        <w:r w:rsidR="00820181">
          <w:rPr>
            <w:noProof/>
            <w:webHidden/>
          </w:rPr>
          <w:fldChar w:fldCharType="separate"/>
        </w:r>
        <w:r w:rsidR="00820181">
          <w:rPr>
            <w:noProof/>
            <w:webHidden/>
          </w:rPr>
          <w:t>76</w:t>
        </w:r>
        <w:r w:rsidR="00820181">
          <w:rPr>
            <w:noProof/>
            <w:webHidden/>
          </w:rPr>
          <w:fldChar w:fldCharType="end"/>
        </w:r>
      </w:hyperlink>
    </w:p>
    <w:p w14:paraId="0FEC10D5" w14:textId="0DADD579" w:rsidR="00820181" w:rsidRDefault="00E732B3">
      <w:pPr>
        <w:pStyle w:val="TOC3"/>
        <w:tabs>
          <w:tab w:val="right" w:leader="dot" w:pos="9350"/>
        </w:tabs>
        <w:rPr>
          <w:rFonts w:asciiTheme="minorHAnsi" w:eastAsiaTheme="minorEastAsia" w:hAnsiTheme="minorHAnsi" w:cstheme="minorBidi"/>
          <w:noProof/>
          <w:sz w:val="22"/>
          <w:szCs w:val="22"/>
        </w:rPr>
      </w:pPr>
      <w:hyperlink w:anchor="_Toc534899564" w:history="1">
        <w:r w:rsidR="00820181" w:rsidRPr="000777BC">
          <w:rPr>
            <w:rStyle w:val="Hyperlink"/>
            <w:noProof/>
          </w:rPr>
          <w:t>3.22.4 correlationGuid property</w:t>
        </w:r>
        <w:r w:rsidR="00820181">
          <w:rPr>
            <w:noProof/>
            <w:webHidden/>
          </w:rPr>
          <w:tab/>
        </w:r>
        <w:r w:rsidR="00820181">
          <w:rPr>
            <w:noProof/>
            <w:webHidden/>
          </w:rPr>
          <w:fldChar w:fldCharType="begin"/>
        </w:r>
        <w:r w:rsidR="00820181">
          <w:rPr>
            <w:noProof/>
            <w:webHidden/>
          </w:rPr>
          <w:instrText xml:space="preserve"> PAGEREF _Toc534899564 \h </w:instrText>
        </w:r>
        <w:r w:rsidR="00820181">
          <w:rPr>
            <w:noProof/>
            <w:webHidden/>
          </w:rPr>
        </w:r>
        <w:r w:rsidR="00820181">
          <w:rPr>
            <w:noProof/>
            <w:webHidden/>
          </w:rPr>
          <w:fldChar w:fldCharType="separate"/>
        </w:r>
        <w:r w:rsidR="00820181">
          <w:rPr>
            <w:noProof/>
            <w:webHidden/>
          </w:rPr>
          <w:t>76</w:t>
        </w:r>
        <w:r w:rsidR="00820181">
          <w:rPr>
            <w:noProof/>
            <w:webHidden/>
          </w:rPr>
          <w:fldChar w:fldCharType="end"/>
        </w:r>
      </w:hyperlink>
    </w:p>
    <w:p w14:paraId="6E4E82DC" w14:textId="30E1C2CB" w:rsidR="00820181" w:rsidRDefault="00E732B3">
      <w:pPr>
        <w:pStyle w:val="TOC3"/>
        <w:tabs>
          <w:tab w:val="right" w:leader="dot" w:pos="9350"/>
        </w:tabs>
        <w:rPr>
          <w:rFonts w:asciiTheme="minorHAnsi" w:eastAsiaTheme="minorEastAsia" w:hAnsiTheme="minorHAnsi" w:cstheme="minorBidi"/>
          <w:noProof/>
          <w:sz w:val="22"/>
          <w:szCs w:val="22"/>
        </w:rPr>
      </w:pPr>
      <w:hyperlink w:anchor="_Toc534899565" w:history="1">
        <w:r w:rsidR="00820181" w:rsidRPr="000777BC">
          <w:rPr>
            <w:rStyle w:val="Hyperlink"/>
            <w:noProof/>
          </w:rPr>
          <w:t>3.22.5 ruleId property</w:t>
        </w:r>
        <w:r w:rsidR="00820181">
          <w:rPr>
            <w:noProof/>
            <w:webHidden/>
          </w:rPr>
          <w:tab/>
        </w:r>
        <w:r w:rsidR="00820181">
          <w:rPr>
            <w:noProof/>
            <w:webHidden/>
          </w:rPr>
          <w:fldChar w:fldCharType="begin"/>
        </w:r>
        <w:r w:rsidR="00820181">
          <w:rPr>
            <w:noProof/>
            <w:webHidden/>
          </w:rPr>
          <w:instrText xml:space="preserve"> PAGEREF _Toc534899565 \h </w:instrText>
        </w:r>
        <w:r w:rsidR="00820181">
          <w:rPr>
            <w:noProof/>
            <w:webHidden/>
          </w:rPr>
        </w:r>
        <w:r w:rsidR="00820181">
          <w:rPr>
            <w:noProof/>
            <w:webHidden/>
          </w:rPr>
          <w:fldChar w:fldCharType="separate"/>
        </w:r>
        <w:r w:rsidR="00820181">
          <w:rPr>
            <w:noProof/>
            <w:webHidden/>
          </w:rPr>
          <w:t>76</w:t>
        </w:r>
        <w:r w:rsidR="00820181">
          <w:rPr>
            <w:noProof/>
            <w:webHidden/>
          </w:rPr>
          <w:fldChar w:fldCharType="end"/>
        </w:r>
      </w:hyperlink>
    </w:p>
    <w:p w14:paraId="54FF16B3" w14:textId="4B83779D" w:rsidR="00820181" w:rsidRDefault="00E732B3">
      <w:pPr>
        <w:pStyle w:val="TOC3"/>
        <w:tabs>
          <w:tab w:val="right" w:leader="dot" w:pos="9350"/>
        </w:tabs>
        <w:rPr>
          <w:rFonts w:asciiTheme="minorHAnsi" w:eastAsiaTheme="minorEastAsia" w:hAnsiTheme="minorHAnsi" w:cstheme="minorBidi"/>
          <w:noProof/>
          <w:sz w:val="22"/>
          <w:szCs w:val="22"/>
        </w:rPr>
      </w:pPr>
      <w:hyperlink w:anchor="_Toc534899566" w:history="1">
        <w:r w:rsidR="00820181" w:rsidRPr="000777BC">
          <w:rPr>
            <w:rStyle w:val="Hyperlink"/>
            <w:noProof/>
          </w:rPr>
          <w:t>3.22.6 ruleIndex property</w:t>
        </w:r>
        <w:r w:rsidR="00820181">
          <w:rPr>
            <w:noProof/>
            <w:webHidden/>
          </w:rPr>
          <w:tab/>
        </w:r>
        <w:r w:rsidR="00820181">
          <w:rPr>
            <w:noProof/>
            <w:webHidden/>
          </w:rPr>
          <w:fldChar w:fldCharType="begin"/>
        </w:r>
        <w:r w:rsidR="00820181">
          <w:rPr>
            <w:noProof/>
            <w:webHidden/>
          </w:rPr>
          <w:instrText xml:space="preserve"> PAGEREF _Toc534899566 \h </w:instrText>
        </w:r>
        <w:r w:rsidR="00820181">
          <w:rPr>
            <w:noProof/>
            <w:webHidden/>
          </w:rPr>
        </w:r>
        <w:r w:rsidR="00820181">
          <w:rPr>
            <w:noProof/>
            <w:webHidden/>
          </w:rPr>
          <w:fldChar w:fldCharType="separate"/>
        </w:r>
        <w:r w:rsidR="00820181">
          <w:rPr>
            <w:noProof/>
            <w:webHidden/>
          </w:rPr>
          <w:t>76</w:t>
        </w:r>
        <w:r w:rsidR="00820181">
          <w:rPr>
            <w:noProof/>
            <w:webHidden/>
          </w:rPr>
          <w:fldChar w:fldCharType="end"/>
        </w:r>
      </w:hyperlink>
    </w:p>
    <w:p w14:paraId="5916B6B4" w14:textId="7C158891" w:rsidR="00820181" w:rsidRDefault="00E732B3">
      <w:pPr>
        <w:pStyle w:val="TOC3"/>
        <w:tabs>
          <w:tab w:val="right" w:leader="dot" w:pos="9350"/>
        </w:tabs>
        <w:rPr>
          <w:rFonts w:asciiTheme="minorHAnsi" w:eastAsiaTheme="minorEastAsia" w:hAnsiTheme="minorHAnsi" w:cstheme="minorBidi"/>
          <w:noProof/>
          <w:sz w:val="22"/>
          <w:szCs w:val="22"/>
        </w:rPr>
      </w:pPr>
      <w:hyperlink w:anchor="_Toc534899567" w:history="1">
        <w:r w:rsidR="00820181" w:rsidRPr="000777BC">
          <w:rPr>
            <w:rStyle w:val="Hyperlink"/>
            <w:noProof/>
          </w:rPr>
          <w:t>3.22.7 level property</w:t>
        </w:r>
        <w:r w:rsidR="00820181">
          <w:rPr>
            <w:noProof/>
            <w:webHidden/>
          </w:rPr>
          <w:tab/>
        </w:r>
        <w:r w:rsidR="00820181">
          <w:rPr>
            <w:noProof/>
            <w:webHidden/>
          </w:rPr>
          <w:fldChar w:fldCharType="begin"/>
        </w:r>
        <w:r w:rsidR="00820181">
          <w:rPr>
            <w:noProof/>
            <w:webHidden/>
          </w:rPr>
          <w:instrText xml:space="preserve"> PAGEREF _Toc534899567 \h </w:instrText>
        </w:r>
        <w:r w:rsidR="00820181">
          <w:rPr>
            <w:noProof/>
            <w:webHidden/>
          </w:rPr>
        </w:r>
        <w:r w:rsidR="00820181">
          <w:rPr>
            <w:noProof/>
            <w:webHidden/>
          </w:rPr>
          <w:fldChar w:fldCharType="separate"/>
        </w:r>
        <w:r w:rsidR="00820181">
          <w:rPr>
            <w:noProof/>
            <w:webHidden/>
          </w:rPr>
          <w:t>77</w:t>
        </w:r>
        <w:r w:rsidR="00820181">
          <w:rPr>
            <w:noProof/>
            <w:webHidden/>
          </w:rPr>
          <w:fldChar w:fldCharType="end"/>
        </w:r>
      </w:hyperlink>
    </w:p>
    <w:p w14:paraId="576C03E3" w14:textId="4546186D" w:rsidR="00820181" w:rsidRDefault="00E732B3">
      <w:pPr>
        <w:pStyle w:val="TOC3"/>
        <w:tabs>
          <w:tab w:val="right" w:leader="dot" w:pos="9350"/>
        </w:tabs>
        <w:rPr>
          <w:rFonts w:asciiTheme="minorHAnsi" w:eastAsiaTheme="minorEastAsia" w:hAnsiTheme="minorHAnsi" w:cstheme="minorBidi"/>
          <w:noProof/>
          <w:sz w:val="22"/>
          <w:szCs w:val="22"/>
        </w:rPr>
      </w:pPr>
      <w:hyperlink w:anchor="_Toc534899568" w:history="1">
        <w:r w:rsidR="00820181" w:rsidRPr="000777BC">
          <w:rPr>
            <w:rStyle w:val="Hyperlink"/>
            <w:noProof/>
          </w:rPr>
          <w:t>3.22.8 message property</w:t>
        </w:r>
        <w:r w:rsidR="00820181">
          <w:rPr>
            <w:noProof/>
            <w:webHidden/>
          </w:rPr>
          <w:tab/>
        </w:r>
        <w:r w:rsidR="00820181">
          <w:rPr>
            <w:noProof/>
            <w:webHidden/>
          </w:rPr>
          <w:fldChar w:fldCharType="begin"/>
        </w:r>
        <w:r w:rsidR="00820181">
          <w:rPr>
            <w:noProof/>
            <w:webHidden/>
          </w:rPr>
          <w:instrText xml:space="preserve"> PAGEREF _Toc534899568 \h </w:instrText>
        </w:r>
        <w:r w:rsidR="00820181">
          <w:rPr>
            <w:noProof/>
            <w:webHidden/>
          </w:rPr>
        </w:r>
        <w:r w:rsidR="00820181">
          <w:rPr>
            <w:noProof/>
            <w:webHidden/>
          </w:rPr>
          <w:fldChar w:fldCharType="separate"/>
        </w:r>
        <w:r w:rsidR="00820181">
          <w:rPr>
            <w:noProof/>
            <w:webHidden/>
          </w:rPr>
          <w:t>79</w:t>
        </w:r>
        <w:r w:rsidR="00820181">
          <w:rPr>
            <w:noProof/>
            <w:webHidden/>
          </w:rPr>
          <w:fldChar w:fldCharType="end"/>
        </w:r>
      </w:hyperlink>
    </w:p>
    <w:p w14:paraId="65DDF5E7" w14:textId="783EF3A8" w:rsidR="00820181" w:rsidRDefault="00E732B3">
      <w:pPr>
        <w:pStyle w:val="TOC3"/>
        <w:tabs>
          <w:tab w:val="right" w:leader="dot" w:pos="9350"/>
        </w:tabs>
        <w:rPr>
          <w:rFonts w:asciiTheme="minorHAnsi" w:eastAsiaTheme="minorEastAsia" w:hAnsiTheme="minorHAnsi" w:cstheme="minorBidi"/>
          <w:noProof/>
          <w:sz w:val="22"/>
          <w:szCs w:val="22"/>
        </w:rPr>
      </w:pPr>
      <w:hyperlink w:anchor="_Toc534899569" w:history="1">
        <w:r w:rsidR="00820181" w:rsidRPr="000777BC">
          <w:rPr>
            <w:rStyle w:val="Hyperlink"/>
            <w:noProof/>
          </w:rPr>
          <w:t>3.22.9 locations property</w:t>
        </w:r>
        <w:r w:rsidR="00820181">
          <w:rPr>
            <w:noProof/>
            <w:webHidden/>
          </w:rPr>
          <w:tab/>
        </w:r>
        <w:r w:rsidR="00820181">
          <w:rPr>
            <w:noProof/>
            <w:webHidden/>
          </w:rPr>
          <w:fldChar w:fldCharType="begin"/>
        </w:r>
        <w:r w:rsidR="00820181">
          <w:rPr>
            <w:noProof/>
            <w:webHidden/>
          </w:rPr>
          <w:instrText xml:space="preserve"> PAGEREF _Toc534899569 \h </w:instrText>
        </w:r>
        <w:r w:rsidR="00820181">
          <w:rPr>
            <w:noProof/>
            <w:webHidden/>
          </w:rPr>
        </w:r>
        <w:r w:rsidR="00820181">
          <w:rPr>
            <w:noProof/>
            <w:webHidden/>
          </w:rPr>
          <w:fldChar w:fldCharType="separate"/>
        </w:r>
        <w:r w:rsidR="00820181">
          <w:rPr>
            <w:noProof/>
            <w:webHidden/>
          </w:rPr>
          <w:t>80</w:t>
        </w:r>
        <w:r w:rsidR="00820181">
          <w:rPr>
            <w:noProof/>
            <w:webHidden/>
          </w:rPr>
          <w:fldChar w:fldCharType="end"/>
        </w:r>
      </w:hyperlink>
    </w:p>
    <w:p w14:paraId="0F2F81FA" w14:textId="770A44DD" w:rsidR="00820181" w:rsidRDefault="00E732B3">
      <w:pPr>
        <w:pStyle w:val="TOC3"/>
        <w:tabs>
          <w:tab w:val="right" w:leader="dot" w:pos="9350"/>
        </w:tabs>
        <w:rPr>
          <w:rFonts w:asciiTheme="minorHAnsi" w:eastAsiaTheme="minorEastAsia" w:hAnsiTheme="minorHAnsi" w:cstheme="minorBidi"/>
          <w:noProof/>
          <w:sz w:val="22"/>
          <w:szCs w:val="22"/>
        </w:rPr>
      </w:pPr>
      <w:hyperlink w:anchor="_Toc534899570" w:history="1">
        <w:r w:rsidR="00820181" w:rsidRPr="000777BC">
          <w:rPr>
            <w:rStyle w:val="Hyperlink"/>
            <w:noProof/>
          </w:rPr>
          <w:t>3.22.10 analysisTarget property</w:t>
        </w:r>
        <w:r w:rsidR="00820181">
          <w:rPr>
            <w:noProof/>
            <w:webHidden/>
          </w:rPr>
          <w:tab/>
        </w:r>
        <w:r w:rsidR="00820181">
          <w:rPr>
            <w:noProof/>
            <w:webHidden/>
          </w:rPr>
          <w:fldChar w:fldCharType="begin"/>
        </w:r>
        <w:r w:rsidR="00820181">
          <w:rPr>
            <w:noProof/>
            <w:webHidden/>
          </w:rPr>
          <w:instrText xml:space="preserve"> PAGEREF _Toc534899570 \h </w:instrText>
        </w:r>
        <w:r w:rsidR="00820181">
          <w:rPr>
            <w:noProof/>
            <w:webHidden/>
          </w:rPr>
        </w:r>
        <w:r w:rsidR="00820181">
          <w:rPr>
            <w:noProof/>
            <w:webHidden/>
          </w:rPr>
          <w:fldChar w:fldCharType="separate"/>
        </w:r>
        <w:r w:rsidR="00820181">
          <w:rPr>
            <w:noProof/>
            <w:webHidden/>
          </w:rPr>
          <w:t>81</w:t>
        </w:r>
        <w:r w:rsidR="00820181">
          <w:rPr>
            <w:noProof/>
            <w:webHidden/>
          </w:rPr>
          <w:fldChar w:fldCharType="end"/>
        </w:r>
      </w:hyperlink>
    </w:p>
    <w:p w14:paraId="2C9A0C3E" w14:textId="1F1CC1F4" w:rsidR="00820181" w:rsidRDefault="00E732B3">
      <w:pPr>
        <w:pStyle w:val="TOC3"/>
        <w:tabs>
          <w:tab w:val="right" w:leader="dot" w:pos="9350"/>
        </w:tabs>
        <w:rPr>
          <w:rFonts w:asciiTheme="minorHAnsi" w:eastAsiaTheme="minorEastAsia" w:hAnsiTheme="minorHAnsi" w:cstheme="minorBidi"/>
          <w:noProof/>
          <w:sz w:val="22"/>
          <w:szCs w:val="22"/>
        </w:rPr>
      </w:pPr>
      <w:hyperlink w:anchor="_Toc534899571" w:history="1">
        <w:r w:rsidR="00820181" w:rsidRPr="000777BC">
          <w:rPr>
            <w:rStyle w:val="Hyperlink"/>
            <w:noProof/>
          </w:rPr>
          <w:t>3.22.11 fingerprints property</w:t>
        </w:r>
        <w:r w:rsidR="00820181">
          <w:rPr>
            <w:noProof/>
            <w:webHidden/>
          </w:rPr>
          <w:tab/>
        </w:r>
        <w:r w:rsidR="00820181">
          <w:rPr>
            <w:noProof/>
            <w:webHidden/>
          </w:rPr>
          <w:fldChar w:fldCharType="begin"/>
        </w:r>
        <w:r w:rsidR="00820181">
          <w:rPr>
            <w:noProof/>
            <w:webHidden/>
          </w:rPr>
          <w:instrText xml:space="preserve"> PAGEREF _Toc534899571 \h </w:instrText>
        </w:r>
        <w:r w:rsidR="00820181">
          <w:rPr>
            <w:noProof/>
            <w:webHidden/>
          </w:rPr>
        </w:r>
        <w:r w:rsidR="00820181">
          <w:rPr>
            <w:noProof/>
            <w:webHidden/>
          </w:rPr>
          <w:fldChar w:fldCharType="separate"/>
        </w:r>
        <w:r w:rsidR="00820181">
          <w:rPr>
            <w:noProof/>
            <w:webHidden/>
          </w:rPr>
          <w:t>81</w:t>
        </w:r>
        <w:r w:rsidR="00820181">
          <w:rPr>
            <w:noProof/>
            <w:webHidden/>
          </w:rPr>
          <w:fldChar w:fldCharType="end"/>
        </w:r>
      </w:hyperlink>
    </w:p>
    <w:p w14:paraId="2CD477BF" w14:textId="61FE1961" w:rsidR="00820181" w:rsidRDefault="00E732B3">
      <w:pPr>
        <w:pStyle w:val="TOC3"/>
        <w:tabs>
          <w:tab w:val="right" w:leader="dot" w:pos="9350"/>
        </w:tabs>
        <w:rPr>
          <w:rFonts w:asciiTheme="minorHAnsi" w:eastAsiaTheme="minorEastAsia" w:hAnsiTheme="minorHAnsi" w:cstheme="minorBidi"/>
          <w:noProof/>
          <w:sz w:val="22"/>
          <w:szCs w:val="22"/>
        </w:rPr>
      </w:pPr>
      <w:hyperlink w:anchor="_Toc534899572" w:history="1">
        <w:r w:rsidR="00820181" w:rsidRPr="000777BC">
          <w:rPr>
            <w:rStyle w:val="Hyperlink"/>
            <w:noProof/>
          </w:rPr>
          <w:t>3.22.12 partialFingerprints property</w:t>
        </w:r>
        <w:r w:rsidR="00820181">
          <w:rPr>
            <w:noProof/>
            <w:webHidden/>
          </w:rPr>
          <w:tab/>
        </w:r>
        <w:r w:rsidR="00820181">
          <w:rPr>
            <w:noProof/>
            <w:webHidden/>
          </w:rPr>
          <w:fldChar w:fldCharType="begin"/>
        </w:r>
        <w:r w:rsidR="00820181">
          <w:rPr>
            <w:noProof/>
            <w:webHidden/>
          </w:rPr>
          <w:instrText xml:space="preserve"> PAGEREF _Toc534899572 \h </w:instrText>
        </w:r>
        <w:r w:rsidR="00820181">
          <w:rPr>
            <w:noProof/>
            <w:webHidden/>
          </w:rPr>
        </w:r>
        <w:r w:rsidR="00820181">
          <w:rPr>
            <w:noProof/>
            <w:webHidden/>
          </w:rPr>
          <w:fldChar w:fldCharType="separate"/>
        </w:r>
        <w:r w:rsidR="00820181">
          <w:rPr>
            <w:noProof/>
            <w:webHidden/>
          </w:rPr>
          <w:t>82</w:t>
        </w:r>
        <w:r w:rsidR="00820181">
          <w:rPr>
            <w:noProof/>
            <w:webHidden/>
          </w:rPr>
          <w:fldChar w:fldCharType="end"/>
        </w:r>
      </w:hyperlink>
    </w:p>
    <w:p w14:paraId="6E02B054" w14:textId="1D6FC961" w:rsidR="00820181" w:rsidRDefault="00E732B3">
      <w:pPr>
        <w:pStyle w:val="TOC3"/>
        <w:tabs>
          <w:tab w:val="right" w:leader="dot" w:pos="9350"/>
        </w:tabs>
        <w:rPr>
          <w:rFonts w:asciiTheme="minorHAnsi" w:eastAsiaTheme="minorEastAsia" w:hAnsiTheme="minorHAnsi" w:cstheme="minorBidi"/>
          <w:noProof/>
          <w:sz w:val="22"/>
          <w:szCs w:val="22"/>
        </w:rPr>
      </w:pPr>
      <w:hyperlink w:anchor="_Toc534899573" w:history="1">
        <w:r w:rsidR="00820181" w:rsidRPr="000777BC">
          <w:rPr>
            <w:rStyle w:val="Hyperlink"/>
            <w:noProof/>
          </w:rPr>
          <w:t>3.22.13 codeFlows property</w:t>
        </w:r>
        <w:r w:rsidR="00820181">
          <w:rPr>
            <w:noProof/>
            <w:webHidden/>
          </w:rPr>
          <w:tab/>
        </w:r>
        <w:r w:rsidR="00820181">
          <w:rPr>
            <w:noProof/>
            <w:webHidden/>
          </w:rPr>
          <w:fldChar w:fldCharType="begin"/>
        </w:r>
        <w:r w:rsidR="00820181">
          <w:rPr>
            <w:noProof/>
            <w:webHidden/>
          </w:rPr>
          <w:instrText xml:space="preserve"> PAGEREF _Toc534899573 \h </w:instrText>
        </w:r>
        <w:r w:rsidR="00820181">
          <w:rPr>
            <w:noProof/>
            <w:webHidden/>
          </w:rPr>
        </w:r>
        <w:r w:rsidR="00820181">
          <w:rPr>
            <w:noProof/>
            <w:webHidden/>
          </w:rPr>
          <w:fldChar w:fldCharType="separate"/>
        </w:r>
        <w:r w:rsidR="00820181">
          <w:rPr>
            <w:noProof/>
            <w:webHidden/>
          </w:rPr>
          <w:t>84</w:t>
        </w:r>
        <w:r w:rsidR="00820181">
          <w:rPr>
            <w:noProof/>
            <w:webHidden/>
          </w:rPr>
          <w:fldChar w:fldCharType="end"/>
        </w:r>
      </w:hyperlink>
    </w:p>
    <w:p w14:paraId="78336D77" w14:textId="1911B285" w:rsidR="00820181" w:rsidRDefault="00E732B3">
      <w:pPr>
        <w:pStyle w:val="TOC3"/>
        <w:tabs>
          <w:tab w:val="right" w:leader="dot" w:pos="9350"/>
        </w:tabs>
        <w:rPr>
          <w:rFonts w:asciiTheme="minorHAnsi" w:eastAsiaTheme="minorEastAsia" w:hAnsiTheme="minorHAnsi" w:cstheme="minorBidi"/>
          <w:noProof/>
          <w:sz w:val="22"/>
          <w:szCs w:val="22"/>
        </w:rPr>
      </w:pPr>
      <w:hyperlink w:anchor="_Toc534899574" w:history="1">
        <w:r w:rsidR="00820181" w:rsidRPr="000777BC">
          <w:rPr>
            <w:rStyle w:val="Hyperlink"/>
            <w:noProof/>
          </w:rPr>
          <w:t>3.22.14 graphs property</w:t>
        </w:r>
        <w:r w:rsidR="00820181">
          <w:rPr>
            <w:noProof/>
            <w:webHidden/>
          </w:rPr>
          <w:tab/>
        </w:r>
        <w:r w:rsidR="00820181">
          <w:rPr>
            <w:noProof/>
            <w:webHidden/>
          </w:rPr>
          <w:fldChar w:fldCharType="begin"/>
        </w:r>
        <w:r w:rsidR="00820181">
          <w:rPr>
            <w:noProof/>
            <w:webHidden/>
          </w:rPr>
          <w:instrText xml:space="preserve"> PAGEREF _Toc534899574 \h </w:instrText>
        </w:r>
        <w:r w:rsidR="00820181">
          <w:rPr>
            <w:noProof/>
            <w:webHidden/>
          </w:rPr>
        </w:r>
        <w:r w:rsidR="00820181">
          <w:rPr>
            <w:noProof/>
            <w:webHidden/>
          </w:rPr>
          <w:fldChar w:fldCharType="separate"/>
        </w:r>
        <w:r w:rsidR="00820181">
          <w:rPr>
            <w:noProof/>
            <w:webHidden/>
          </w:rPr>
          <w:t>84</w:t>
        </w:r>
        <w:r w:rsidR="00820181">
          <w:rPr>
            <w:noProof/>
            <w:webHidden/>
          </w:rPr>
          <w:fldChar w:fldCharType="end"/>
        </w:r>
      </w:hyperlink>
    </w:p>
    <w:p w14:paraId="67FB5E3F" w14:textId="06367BB5" w:rsidR="00820181" w:rsidRDefault="00E732B3">
      <w:pPr>
        <w:pStyle w:val="TOC3"/>
        <w:tabs>
          <w:tab w:val="right" w:leader="dot" w:pos="9350"/>
        </w:tabs>
        <w:rPr>
          <w:rFonts w:asciiTheme="minorHAnsi" w:eastAsiaTheme="minorEastAsia" w:hAnsiTheme="minorHAnsi" w:cstheme="minorBidi"/>
          <w:noProof/>
          <w:sz w:val="22"/>
          <w:szCs w:val="22"/>
        </w:rPr>
      </w:pPr>
      <w:hyperlink w:anchor="_Toc534899575" w:history="1">
        <w:r w:rsidR="00820181" w:rsidRPr="000777BC">
          <w:rPr>
            <w:rStyle w:val="Hyperlink"/>
            <w:noProof/>
          </w:rPr>
          <w:t>3.22.15 graphTraversals property</w:t>
        </w:r>
        <w:r w:rsidR="00820181">
          <w:rPr>
            <w:noProof/>
            <w:webHidden/>
          </w:rPr>
          <w:tab/>
        </w:r>
        <w:r w:rsidR="00820181">
          <w:rPr>
            <w:noProof/>
            <w:webHidden/>
          </w:rPr>
          <w:fldChar w:fldCharType="begin"/>
        </w:r>
        <w:r w:rsidR="00820181">
          <w:rPr>
            <w:noProof/>
            <w:webHidden/>
          </w:rPr>
          <w:instrText xml:space="preserve"> PAGEREF _Toc534899575 \h </w:instrText>
        </w:r>
        <w:r w:rsidR="00820181">
          <w:rPr>
            <w:noProof/>
            <w:webHidden/>
          </w:rPr>
        </w:r>
        <w:r w:rsidR="00820181">
          <w:rPr>
            <w:noProof/>
            <w:webHidden/>
          </w:rPr>
          <w:fldChar w:fldCharType="separate"/>
        </w:r>
        <w:r w:rsidR="00820181">
          <w:rPr>
            <w:noProof/>
            <w:webHidden/>
          </w:rPr>
          <w:t>84</w:t>
        </w:r>
        <w:r w:rsidR="00820181">
          <w:rPr>
            <w:noProof/>
            <w:webHidden/>
          </w:rPr>
          <w:fldChar w:fldCharType="end"/>
        </w:r>
      </w:hyperlink>
    </w:p>
    <w:p w14:paraId="315B8602" w14:textId="11BC39AD" w:rsidR="00820181" w:rsidRDefault="00E732B3">
      <w:pPr>
        <w:pStyle w:val="TOC3"/>
        <w:tabs>
          <w:tab w:val="right" w:leader="dot" w:pos="9350"/>
        </w:tabs>
        <w:rPr>
          <w:rFonts w:asciiTheme="minorHAnsi" w:eastAsiaTheme="minorEastAsia" w:hAnsiTheme="minorHAnsi" w:cstheme="minorBidi"/>
          <w:noProof/>
          <w:sz w:val="22"/>
          <w:szCs w:val="22"/>
        </w:rPr>
      </w:pPr>
      <w:hyperlink w:anchor="_Toc534899576" w:history="1">
        <w:r w:rsidR="00820181" w:rsidRPr="000777BC">
          <w:rPr>
            <w:rStyle w:val="Hyperlink"/>
            <w:noProof/>
          </w:rPr>
          <w:t>3.22.16 stacks property</w:t>
        </w:r>
        <w:r w:rsidR="00820181">
          <w:rPr>
            <w:noProof/>
            <w:webHidden/>
          </w:rPr>
          <w:tab/>
        </w:r>
        <w:r w:rsidR="00820181">
          <w:rPr>
            <w:noProof/>
            <w:webHidden/>
          </w:rPr>
          <w:fldChar w:fldCharType="begin"/>
        </w:r>
        <w:r w:rsidR="00820181">
          <w:rPr>
            <w:noProof/>
            <w:webHidden/>
          </w:rPr>
          <w:instrText xml:space="preserve"> PAGEREF _Toc534899576 \h </w:instrText>
        </w:r>
        <w:r w:rsidR="00820181">
          <w:rPr>
            <w:noProof/>
            <w:webHidden/>
          </w:rPr>
        </w:r>
        <w:r w:rsidR="00820181">
          <w:rPr>
            <w:noProof/>
            <w:webHidden/>
          </w:rPr>
          <w:fldChar w:fldCharType="separate"/>
        </w:r>
        <w:r w:rsidR="00820181">
          <w:rPr>
            <w:noProof/>
            <w:webHidden/>
          </w:rPr>
          <w:t>84</w:t>
        </w:r>
        <w:r w:rsidR="00820181">
          <w:rPr>
            <w:noProof/>
            <w:webHidden/>
          </w:rPr>
          <w:fldChar w:fldCharType="end"/>
        </w:r>
      </w:hyperlink>
    </w:p>
    <w:p w14:paraId="1F30BC84" w14:textId="2440FEF1" w:rsidR="00820181" w:rsidRDefault="00E732B3">
      <w:pPr>
        <w:pStyle w:val="TOC3"/>
        <w:tabs>
          <w:tab w:val="right" w:leader="dot" w:pos="9350"/>
        </w:tabs>
        <w:rPr>
          <w:rFonts w:asciiTheme="minorHAnsi" w:eastAsiaTheme="minorEastAsia" w:hAnsiTheme="minorHAnsi" w:cstheme="minorBidi"/>
          <w:noProof/>
          <w:sz w:val="22"/>
          <w:szCs w:val="22"/>
        </w:rPr>
      </w:pPr>
      <w:hyperlink w:anchor="_Toc534899577" w:history="1">
        <w:r w:rsidR="00820181" w:rsidRPr="000777BC">
          <w:rPr>
            <w:rStyle w:val="Hyperlink"/>
            <w:noProof/>
          </w:rPr>
          <w:t>3.22.17 relatedLocations property</w:t>
        </w:r>
        <w:r w:rsidR="00820181">
          <w:rPr>
            <w:noProof/>
            <w:webHidden/>
          </w:rPr>
          <w:tab/>
        </w:r>
        <w:r w:rsidR="00820181">
          <w:rPr>
            <w:noProof/>
            <w:webHidden/>
          </w:rPr>
          <w:fldChar w:fldCharType="begin"/>
        </w:r>
        <w:r w:rsidR="00820181">
          <w:rPr>
            <w:noProof/>
            <w:webHidden/>
          </w:rPr>
          <w:instrText xml:space="preserve"> PAGEREF _Toc534899577 \h </w:instrText>
        </w:r>
        <w:r w:rsidR="00820181">
          <w:rPr>
            <w:noProof/>
            <w:webHidden/>
          </w:rPr>
        </w:r>
        <w:r w:rsidR="00820181">
          <w:rPr>
            <w:noProof/>
            <w:webHidden/>
          </w:rPr>
          <w:fldChar w:fldCharType="separate"/>
        </w:r>
        <w:r w:rsidR="00820181">
          <w:rPr>
            <w:noProof/>
            <w:webHidden/>
          </w:rPr>
          <w:t>84</w:t>
        </w:r>
        <w:r w:rsidR="00820181">
          <w:rPr>
            <w:noProof/>
            <w:webHidden/>
          </w:rPr>
          <w:fldChar w:fldCharType="end"/>
        </w:r>
      </w:hyperlink>
    </w:p>
    <w:p w14:paraId="2BBCD9DD" w14:textId="296C1DAC" w:rsidR="00820181" w:rsidRDefault="00E732B3">
      <w:pPr>
        <w:pStyle w:val="TOC3"/>
        <w:tabs>
          <w:tab w:val="right" w:leader="dot" w:pos="9350"/>
        </w:tabs>
        <w:rPr>
          <w:rFonts w:asciiTheme="minorHAnsi" w:eastAsiaTheme="minorEastAsia" w:hAnsiTheme="minorHAnsi" w:cstheme="minorBidi"/>
          <w:noProof/>
          <w:sz w:val="22"/>
          <w:szCs w:val="22"/>
        </w:rPr>
      </w:pPr>
      <w:hyperlink w:anchor="_Toc534899578" w:history="1">
        <w:r w:rsidR="00820181" w:rsidRPr="000777BC">
          <w:rPr>
            <w:rStyle w:val="Hyperlink"/>
            <w:noProof/>
          </w:rPr>
          <w:t>3.22.18 suppressionStates property</w:t>
        </w:r>
        <w:r w:rsidR="00820181">
          <w:rPr>
            <w:noProof/>
            <w:webHidden/>
          </w:rPr>
          <w:tab/>
        </w:r>
        <w:r w:rsidR="00820181">
          <w:rPr>
            <w:noProof/>
            <w:webHidden/>
          </w:rPr>
          <w:fldChar w:fldCharType="begin"/>
        </w:r>
        <w:r w:rsidR="00820181">
          <w:rPr>
            <w:noProof/>
            <w:webHidden/>
          </w:rPr>
          <w:instrText xml:space="preserve"> PAGEREF _Toc534899578 \h </w:instrText>
        </w:r>
        <w:r w:rsidR="00820181">
          <w:rPr>
            <w:noProof/>
            <w:webHidden/>
          </w:rPr>
        </w:r>
        <w:r w:rsidR="00820181">
          <w:rPr>
            <w:noProof/>
            <w:webHidden/>
          </w:rPr>
          <w:fldChar w:fldCharType="separate"/>
        </w:r>
        <w:r w:rsidR="00820181">
          <w:rPr>
            <w:noProof/>
            <w:webHidden/>
          </w:rPr>
          <w:t>85</w:t>
        </w:r>
        <w:r w:rsidR="00820181">
          <w:rPr>
            <w:noProof/>
            <w:webHidden/>
          </w:rPr>
          <w:fldChar w:fldCharType="end"/>
        </w:r>
      </w:hyperlink>
    </w:p>
    <w:p w14:paraId="06FEB8D3" w14:textId="45EE46EB" w:rsidR="00820181" w:rsidRDefault="00E732B3">
      <w:pPr>
        <w:pStyle w:val="TOC4"/>
        <w:tabs>
          <w:tab w:val="right" w:leader="dot" w:pos="9350"/>
        </w:tabs>
        <w:rPr>
          <w:rFonts w:asciiTheme="minorHAnsi" w:eastAsiaTheme="minorEastAsia" w:hAnsiTheme="minorHAnsi" w:cstheme="minorBidi"/>
          <w:noProof/>
          <w:sz w:val="22"/>
          <w:szCs w:val="22"/>
        </w:rPr>
      </w:pPr>
      <w:hyperlink w:anchor="_Toc534899579" w:history="1">
        <w:r w:rsidR="00820181" w:rsidRPr="000777BC">
          <w:rPr>
            <w:rStyle w:val="Hyperlink"/>
            <w:noProof/>
          </w:rPr>
          <w:t>3.22.18.1 General</w:t>
        </w:r>
        <w:r w:rsidR="00820181">
          <w:rPr>
            <w:noProof/>
            <w:webHidden/>
          </w:rPr>
          <w:tab/>
        </w:r>
        <w:r w:rsidR="00820181">
          <w:rPr>
            <w:noProof/>
            <w:webHidden/>
          </w:rPr>
          <w:fldChar w:fldCharType="begin"/>
        </w:r>
        <w:r w:rsidR="00820181">
          <w:rPr>
            <w:noProof/>
            <w:webHidden/>
          </w:rPr>
          <w:instrText xml:space="preserve"> PAGEREF _Toc534899579 \h </w:instrText>
        </w:r>
        <w:r w:rsidR="00820181">
          <w:rPr>
            <w:noProof/>
            <w:webHidden/>
          </w:rPr>
        </w:r>
        <w:r w:rsidR="00820181">
          <w:rPr>
            <w:noProof/>
            <w:webHidden/>
          </w:rPr>
          <w:fldChar w:fldCharType="separate"/>
        </w:r>
        <w:r w:rsidR="00820181">
          <w:rPr>
            <w:noProof/>
            <w:webHidden/>
          </w:rPr>
          <w:t>85</w:t>
        </w:r>
        <w:r w:rsidR="00820181">
          <w:rPr>
            <w:noProof/>
            <w:webHidden/>
          </w:rPr>
          <w:fldChar w:fldCharType="end"/>
        </w:r>
      </w:hyperlink>
    </w:p>
    <w:p w14:paraId="75051957" w14:textId="70C091C7" w:rsidR="00820181" w:rsidRDefault="00E732B3">
      <w:pPr>
        <w:pStyle w:val="TOC4"/>
        <w:tabs>
          <w:tab w:val="right" w:leader="dot" w:pos="9350"/>
        </w:tabs>
        <w:rPr>
          <w:rFonts w:asciiTheme="minorHAnsi" w:eastAsiaTheme="minorEastAsia" w:hAnsiTheme="minorHAnsi" w:cstheme="minorBidi"/>
          <w:noProof/>
          <w:sz w:val="22"/>
          <w:szCs w:val="22"/>
        </w:rPr>
      </w:pPr>
      <w:hyperlink w:anchor="_Toc534899580" w:history="1">
        <w:r w:rsidR="00820181" w:rsidRPr="000777BC">
          <w:rPr>
            <w:rStyle w:val="Hyperlink"/>
            <w:noProof/>
          </w:rPr>
          <w:t>3.22.18.2 suppressedInSource value</w:t>
        </w:r>
        <w:r w:rsidR="00820181">
          <w:rPr>
            <w:noProof/>
            <w:webHidden/>
          </w:rPr>
          <w:tab/>
        </w:r>
        <w:r w:rsidR="00820181">
          <w:rPr>
            <w:noProof/>
            <w:webHidden/>
          </w:rPr>
          <w:fldChar w:fldCharType="begin"/>
        </w:r>
        <w:r w:rsidR="00820181">
          <w:rPr>
            <w:noProof/>
            <w:webHidden/>
          </w:rPr>
          <w:instrText xml:space="preserve"> PAGEREF _Toc534899580 \h </w:instrText>
        </w:r>
        <w:r w:rsidR="00820181">
          <w:rPr>
            <w:noProof/>
            <w:webHidden/>
          </w:rPr>
        </w:r>
        <w:r w:rsidR="00820181">
          <w:rPr>
            <w:noProof/>
            <w:webHidden/>
          </w:rPr>
          <w:fldChar w:fldCharType="separate"/>
        </w:r>
        <w:r w:rsidR="00820181">
          <w:rPr>
            <w:noProof/>
            <w:webHidden/>
          </w:rPr>
          <w:t>86</w:t>
        </w:r>
        <w:r w:rsidR="00820181">
          <w:rPr>
            <w:noProof/>
            <w:webHidden/>
          </w:rPr>
          <w:fldChar w:fldCharType="end"/>
        </w:r>
      </w:hyperlink>
    </w:p>
    <w:p w14:paraId="5FAA22A1" w14:textId="678B7558" w:rsidR="00820181" w:rsidRDefault="00E732B3">
      <w:pPr>
        <w:pStyle w:val="TOC4"/>
        <w:tabs>
          <w:tab w:val="right" w:leader="dot" w:pos="9350"/>
        </w:tabs>
        <w:rPr>
          <w:rFonts w:asciiTheme="minorHAnsi" w:eastAsiaTheme="minorEastAsia" w:hAnsiTheme="minorHAnsi" w:cstheme="minorBidi"/>
          <w:noProof/>
          <w:sz w:val="22"/>
          <w:szCs w:val="22"/>
        </w:rPr>
      </w:pPr>
      <w:hyperlink w:anchor="_Toc534899581" w:history="1">
        <w:r w:rsidR="00820181" w:rsidRPr="000777BC">
          <w:rPr>
            <w:rStyle w:val="Hyperlink"/>
            <w:noProof/>
          </w:rPr>
          <w:t>3.22.18.3 suppressedExternally value</w:t>
        </w:r>
        <w:r w:rsidR="00820181">
          <w:rPr>
            <w:noProof/>
            <w:webHidden/>
          </w:rPr>
          <w:tab/>
        </w:r>
        <w:r w:rsidR="00820181">
          <w:rPr>
            <w:noProof/>
            <w:webHidden/>
          </w:rPr>
          <w:fldChar w:fldCharType="begin"/>
        </w:r>
        <w:r w:rsidR="00820181">
          <w:rPr>
            <w:noProof/>
            <w:webHidden/>
          </w:rPr>
          <w:instrText xml:space="preserve"> PAGEREF _Toc534899581 \h </w:instrText>
        </w:r>
        <w:r w:rsidR="00820181">
          <w:rPr>
            <w:noProof/>
            <w:webHidden/>
          </w:rPr>
        </w:r>
        <w:r w:rsidR="00820181">
          <w:rPr>
            <w:noProof/>
            <w:webHidden/>
          </w:rPr>
          <w:fldChar w:fldCharType="separate"/>
        </w:r>
        <w:r w:rsidR="00820181">
          <w:rPr>
            <w:noProof/>
            <w:webHidden/>
          </w:rPr>
          <w:t>86</w:t>
        </w:r>
        <w:r w:rsidR="00820181">
          <w:rPr>
            <w:noProof/>
            <w:webHidden/>
          </w:rPr>
          <w:fldChar w:fldCharType="end"/>
        </w:r>
      </w:hyperlink>
    </w:p>
    <w:p w14:paraId="1CFF566E" w14:textId="4097AA49" w:rsidR="00820181" w:rsidRDefault="00E732B3">
      <w:pPr>
        <w:pStyle w:val="TOC3"/>
        <w:tabs>
          <w:tab w:val="right" w:leader="dot" w:pos="9350"/>
        </w:tabs>
        <w:rPr>
          <w:rFonts w:asciiTheme="minorHAnsi" w:eastAsiaTheme="minorEastAsia" w:hAnsiTheme="minorHAnsi" w:cstheme="minorBidi"/>
          <w:noProof/>
          <w:sz w:val="22"/>
          <w:szCs w:val="22"/>
        </w:rPr>
      </w:pPr>
      <w:hyperlink w:anchor="_Toc534899582" w:history="1">
        <w:r w:rsidR="00820181" w:rsidRPr="000777BC">
          <w:rPr>
            <w:rStyle w:val="Hyperlink"/>
            <w:noProof/>
          </w:rPr>
          <w:t>3.22.19 baselineState property</w:t>
        </w:r>
        <w:r w:rsidR="00820181">
          <w:rPr>
            <w:noProof/>
            <w:webHidden/>
          </w:rPr>
          <w:tab/>
        </w:r>
        <w:r w:rsidR="00820181">
          <w:rPr>
            <w:noProof/>
            <w:webHidden/>
          </w:rPr>
          <w:fldChar w:fldCharType="begin"/>
        </w:r>
        <w:r w:rsidR="00820181">
          <w:rPr>
            <w:noProof/>
            <w:webHidden/>
          </w:rPr>
          <w:instrText xml:space="preserve"> PAGEREF _Toc534899582 \h </w:instrText>
        </w:r>
        <w:r w:rsidR="00820181">
          <w:rPr>
            <w:noProof/>
            <w:webHidden/>
          </w:rPr>
        </w:r>
        <w:r w:rsidR="00820181">
          <w:rPr>
            <w:noProof/>
            <w:webHidden/>
          </w:rPr>
          <w:fldChar w:fldCharType="separate"/>
        </w:r>
        <w:r w:rsidR="00820181">
          <w:rPr>
            <w:noProof/>
            <w:webHidden/>
          </w:rPr>
          <w:t>86</w:t>
        </w:r>
        <w:r w:rsidR="00820181">
          <w:rPr>
            <w:noProof/>
            <w:webHidden/>
          </w:rPr>
          <w:fldChar w:fldCharType="end"/>
        </w:r>
      </w:hyperlink>
    </w:p>
    <w:p w14:paraId="0AA36892" w14:textId="1FADAC8E" w:rsidR="00820181" w:rsidRDefault="00E732B3">
      <w:pPr>
        <w:pStyle w:val="TOC3"/>
        <w:tabs>
          <w:tab w:val="right" w:leader="dot" w:pos="9350"/>
        </w:tabs>
        <w:rPr>
          <w:rFonts w:asciiTheme="minorHAnsi" w:eastAsiaTheme="minorEastAsia" w:hAnsiTheme="minorHAnsi" w:cstheme="minorBidi"/>
          <w:noProof/>
          <w:sz w:val="22"/>
          <w:szCs w:val="22"/>
        </w:rPr>
      </w:pPr>
      <w:hyperlink w:anchor="_Toc534899583" w:history="1">
        <w:r w:rsidR="00820181" w:rsidRPr="000777BC">
          <w:rPr>
            <w:rStyle w:val="Hyperlink"/>
            <w:noProof/>
          </w:rPr>
          <w:t>3.22.20 rank property</w:t>
        </w:r>
        <w:r w:rsidR="00820181">
          <w:rPr>
            <w:noProof/>
            <w:webHidden/>
          </w:rPr>
          <w:tab/>
        </w:r>
        <w:r w:rsidR="00820181">
          <w:rPr>
            <w:noProof/>
            <w:webHidden/>
          </w:rPr>
          <w:fldChar w:fldCharType="begin"/>
        </w:r>
        <w:r w:rsidR="00820181">
          <w:rPr>
            <w:noProof/>
            <w:webHidden/>
          </w:rPr>
          <w:instrText xml:space="preserve"> PAGEREF _Toc534899583 \h </w:instrText>
        </w:r>
        <w:r w:rsidR="00820181">
          <w:rPr>
            <w:noProof/>
            <w:webHidden/>
          </w:rPr>
        </w:r>
        <w:r w:rsidR="00820181">
          <w:rPr>
            <w:noProof/>
            <w:webHidden/>
          </w:rPr>
          <w:fldChar w:fldCharType="separate"/>
        </w:r>
        <w:r w:rsidR="00820181">
          <w:rPr>
            <w:noProof/>
            <w:webHidden/>
          </w:rPr>
          <w:t>87</w:t>
        </w:r>
        <w:r w:rsidR="00820181">
          <w:rPr>
            <w:noProof/>
            <w:webHidden/>
          </w:rPr>
          <w:fldChar w:fldCharType="end"/>
        </w:r>
      </w:hyperlink>
    </w:p>
    <w:p w14:paraId="39EF5BC4" w14:textId="60E868F0" w:rsidR="00820181" w:rsidRDefault="00E732B3">
      <w:pPr>
        <w:pStyle w:val="TOC3"/>
        <w:tabs>
          <w:tab w:val="right" w:leader="dot" w:pos="9350"/>
        </w:tabs>
        <w:rPr>
          <w:rFonts w:asciiTheme="minorHAnsi" w:eastAsiaTheme="minorEastAsia" w:hAnsiTheme="minorHAnsi" w:cstheme="minorBidi"/>
          <w:noProof/>
          <w:sz w:val="22"/>
          <w:szCs w:val="22"/>
        </w:rPr>
      </w:pPr>
      <w:hyperlink w:anchor="_Toc534899584" w:history="1">
        <w:r w:rsidR="00820181" w:rsidRPr="000777BC">
          <w:rPr>
            <w:rStyle w:val="Hyperlink"/>
            <w:noProof/>
          </w:rPr>
          <w:t>3.22.21 attachments property</w:t>
        </w:r>
        <w:r w:rsidR="00820181">
          <w:rPr>
            <w:noProof/>
            <w:webHidden/>
          </w:rPr>
          <w:tab/>
        </w:r>
        <w:r w:rsidR="00820181">
          <w:rPr>
            <w:noProof/>
            <w:webHidden/>
          </w:rPr>
          <w:fldChar w:fldCharType="begin"/>
        </w:r>
        <w:r w:rsidR="00820181">
          <w:rPr>
            <w:noProof/>
            <w:webHidden/>
          </w:rPr>
          <w:instrText xml:space="preserve"> PAGEREF _Toc534899584 \h </w:instrText>
        </w:r>
        <w:r w:rsidR="00820181">
          <w:rPr>
            <w:noProof/>
            <w:webHidden/>
          </w:rPr>
        </w:r>
        <w:r w:rsidR="00820181">
          <w:rPr>
            <w:noProof/>
            <w:webHidden/>
          </w:rPr>
          <w:fldChar w:fldCharType="separate"/>
        </w:r>
        <w:r w:rsidR="00820181">
          <w:rPr>
            <w:noProof/>
            <w:webHidden/>
          </w:rPr>
          <w:t>87</w:t>
        </w:r>
        <w:r w:rsidR="00820181">
          <w:rPr>
            <w:noProof/>
            <w:webHidden/>
          </w:rPr>
          <w:fldChar w:fldCharType="end"/>
        </w:r>
      </w:hyperlink>
    </w:p>
    <w:p w14:paraId="2EA046EB" w14:textId="4D75D1E3" w:rsidR="00820181" w:rsidRDefault="00E732B3">
      <w:pPr>
        <w:pStyle w:val="TOC3"/>
        <w:tabs>
          <w:tab w:val="right" w:leader="dot" w:pos="9350"/>
        </w:tabs>
        <w:rPr>
          <w:rFonts w:asciiTheme="minorHAnsi" w:eastAsiaTheme="minorEastAsia" w:hAnsiTheme="minorHAnsi" w:cstheme="minorBidi"/>
          <w:noProof/>
          <w:sz w:val="22"/>
          <w:szCs w:val="22"/>
        </w:rPr>
      </w:pPr>
      <w:hyperlink w:anchor="_Toc534899585" w:history="1">
        <w:r w:rsidR="00820181" w:rsidRPr="000777BC">
          <w:rPr>
            <w:rStyle w:val="Hyperlink"/>
            <w:noProof/>
          </w:rPr>
          <w:t>3.22.22 workItemUris property</w:t>
        </w:r>
        <w:r w:rsidR="00820181">
          <w:rPr>
            <w:noProof/>
            <w:webHidden/>
          </w:rPr>
          <w:tab/>
        </w:r>
        <w:r w:rsidR="00820181">
          <w:rPr>
            <w:noProof/>
            <w:webHidden/>
          </w:rPr>
          <w:fldChar w:fldCharType="begin"/>
        </w:r>
        <w:r w:rsidR="00820181">
          <w:rPr>
            <w:noProof/>
            <w:webHidden/>
          </w:rPr>
          <w:instrText xml:space="preserve"> PAGEREF _Toc534899585 \h </w:instrText>
        </w:r>
        <w:r w:rsidR="00820181">
          <w:rPr>
            <w:noProof/>
            <w:webHidden/>
          </w:rPr>
        </w:r>
        <w:r w:rsidR="00820181">
          <w:rPr>
            <w:noProof/>
            <w:webHidden/>
          </w:rPr>
          <w:fldChar w:fldCharType="separate"/>
        </w:r>
        <w:r w:rsidR="00820181">
          <w:rPr>
            <w:noProof/>
            <w:webHidden/>
          </w:rPr>
          <w:t>87</w:t>
        </w:r>
        <w:r w:rsidR="00820181">
          <w:rPr>
            <w:noProof/>
            <w:webHidden/>
          </w:rPr>
          <w:fldChar w:fldCharType="end"/>
        </w:r>
      </w:hyperlink>
    </w:p>
    <w:p w14:paraId="55CD819B" w14:textId="43199D35" w:rsidR="00820181" w:rsidRDefault="00E732B3">
      <w:pPr>
        <w:pStyle w:val="TOC3"/>
        <w:tabs>
          <w:tab w:val="right" w:leader="dot" w:pos="9350"/>
        </w:tabs>
        <w:rPr>
          <w:rFonts w:asciiTheme="minorHAnsi" w:eastAsiaTheme="minorEastAsia" w:hAnsiTheme="minorHAnsi" w:cstheme="minorBidi"/>
          <w:noProof/>
          <w:sz w:val="22"/>
          <w:szCs w:val="22"/>
        </w:rPr>
      </w:pPr>
      <w:hyperlink w:anchor="_Toc534899586" w:history="1">
        <w:r w:rsidR="00820181" w:rsidRPr="000777BC">
          <w:rPr>
            <w:rStyle w:val="Hyperlink"/>
            <w:noProof/>
          </w:rPr>
          <w:t>3.22.23 hostedViewerUri property</w:t>
        </w:r>
        <w:r w:rsidR="00820181">
          <w:rPr>
            <w:noProof/>
            <w:webHidden/>
          </w:rPr>
          <w:tab/>
        </w:r>
        <w:r w:rsidR="00820181">
          <w:rPr>
            <w:noProof/>
            <w:webHidden/>
          </w:rPr>
          <w:fldChar w:fldCharType="begin"/>
        </w:r>
        <w:r w:rsidR="00820181">
          <w:rPr>
            <w:noProof/>
            <w:webHidden/>
          </w:rPr>
          <w:instrText xml:space="preserve"> PAGEREF _Toc534899586 \h </w:instrText>
        </w:r>
        <w:r w:rsidR="00820181">
          <w:rPr>
            <w:noProof/>
            <w:webHidden/>
          </w:rPr>
        </w:r>
        <w:r w:rsidR="00820181">
          <w:rPr>
            <w:noProof/>
            <w:webHidden/>
          </w:rPr>
          <w:fldChar w:fldCharType="separate"/>
        </w:r>
        <w:r w:rsidR="00820181">
          <w:rPr>
            <w:noProof/>
            <w:webHidden/>
          </w:rPr>
          <w:t>88</w:t>
        </w:r>
        <w:r w:rsidR="00820181">
          <w:rPr>
            <w:noProof/>
            <w:webHidden/>
          </w:rPr>
          <w:fldChar w:fldCharType="end"/>
        </w:r>
      </w:hyperlink>
    </w:p>
    <w:p w14:paraId="47F20827" w14:textId="07D75227" w:rsidR="00820181" w:rsidRDefault="00E732B3">
      <w:pPr>
        <w:pStyle w:val="TOC3"/>
        <w:tabs>
          <w:tab w:val="right" w:leader="dot" w:pos="9350"/>
        </w:tabs>
        <w:rPr>
          <w:rFonts w:asciiTheme="minorHAnsi" w:eastAsiaTheme="minorEastAsia" w:hAnsiTheme="minorHAnsi" w:cstheme="minorBidi"/>
          <w:noProof/>
          <w:sz w:val="22"/>
          <w:szCs w:val="22"/>
        </w:rPr>
      </w:pPr>
      <w:hyperlink w:anchor="_Toc534899587" w:history="1">
        <w:r w:rsidR="00820181" w:rsidRPr="000777BC">
          <w:rPr>
            <w:rStyle w:val="Hyperlink"/>
            <w:noProof/>
          </w:rPr>
          <w:t>3.22.24 provenance property</w:t>
        </w:r>
        <w:r w:rsidR="00820181">
          <w:rPr>
            <w:noProof/>
            <w:webHidden/>
          </w:rPr>
          <w:tab/>
        </w:r>
        <w:r w:rsidR="00820181">
          <w:rPr>
            <w:noProof/>
            <w:webHidden/>
          </w:rPr>
          <w:fldChar w:fldCharType="begin"/>
        </w:r>
        <w:r w:rsidR="00820181">
          <w:rPr>
            <w:noProof/>
            <w:webHidden/>
          </w:rPr>
          <w:instrText xml:space="preserve"> PAGEREF _Toc534899587 \h </w:instrText>
        </w:r>
        <w:r w:rsidR="00820181">
          <w:rPr>
            <w:noProof/>
            <w:webHidden/>
          </w:rPr>
        </w:r>
        <w:r w:rsidR="00820181">
          <w:rPr>
            <w:noProof/>
            <w:webHidden/>
          </w:rPr>
          <w:fldChar w:fldCharType="separate"/>
        </w:r>
        <w:r w:rsidR="00820181">
          <w:rPr>
            <w:noProof/>
            <w:webHidden/>
          </w:rPr>
          <w:t>88</w:t>
        </w:r>
        <w:r w:rsidR="00820181">
          <w:rPr>
            <w:noProof/>
            <w:webHidden/>
          </w:rPr>
          <w:fldChar w:fldCharType="end"/>
        </w:r>
      </w:hyperlink>
    </w:p>
    <w:p w14:paraId="2B2F88C6" w14:textId="1859E66F" w:rsidR="00820181" w:rsidRDefault="00E732B3">
      <w:pPr>
        <w:pStyle w:val="TOC3"/>
        <w:tabs>
          <w:tab w:val="right" w:leader="dot" w:pos="9350"/>
        </w:tabs>
        <w:rPr>
          <w:rFonts w:asciiTheme="minorHAnsi" w:eastAsiaTheme="minorEastAsia" w:hAnsiTheme="minorHAnsi" w:cstheme="minorBidi"/>
          <w:noProof/>
          <w:sz w:val="22"/>
          <w:szCs w:val="22"/>
        </w:rPr>
      </w:pPr>
      <w:hyperlink w:anchor="_Toc534899588" w:history="1">
        <w:r w:rsidR="00820181" w:rsidRPr="000777BC">
          <w:rPr>
            <w:rStyle w:val="Hyperlink"/>
            <w:noProof/>
          </w:rPr>
          <w:t>3.22.25 fixes property</w:t>
        </w:r>
        <w:r w:rsidR="00820181">
          <w:rPr>
            <w:noProof/>
            <w:webHidden/>
          </w:rPr>
          <w:tab/>
        </w:r>
        <w:r w:rsidR="00820181">
          <w:rPr>
            <w:noProof/>
            <w:webHidden/>
          </w:rPr>
          <w:fldChar w:fldCharType="begin"/>
        </w:r>
        <w:r w:rsidR="00820181">
          <w:rPr>
            <w:noProof/>
            <w:webHidden/>
          </w:rPr>
          <w:instrText xml:space="preserve"> PAGEREF _Toc534899588 \h </w:instrText>
        </w:r>
        <w:r w:rsidR="00820181">
          <w:rPr>
            <w:noProof/>
            <w:webHidden/>
          </w:rPr>
        </w:r>
        <w:r w:rsidR="00820181">
          <w:rPr>
            <w:noProof/>
            <w:webHidden/>
          </w:rPr>
          <w:fldChar w:fldCharType="separate"/>
        </w:r>
        <w:r w:rsidR="00820181">
          <w:rPr>
            <w:noProof/>
            <w:webHidden/>
          </w:rPr>
          <w:t>88</w:t>
        </w:r>
        <w:r w:rsidR="00820181">
          <w:rPr>
            <w:noProof/>
            <w:webHidden/>
          </w:rPr>
          <w:fldChar w:fldCharType="end"/>
        </w:r>
      </w:hyperlink>
    </w:p>
    <w:p w14:paraId="599EEE24" w14:textId="4B22B517" w:rsidR="00820181" w:rsidRDefault="00E732B3">
      <w:pPr>
        <w:pStyle w:val="TOC3"/>
        <w:tabs>
          <w:tab w:val="right" w:leader="dot" w:pos="9350"/>
        </w:tabs>
        <w:rPr>
          <w:rFonts w:asciiTheme="minorHAnsi" w:eastAsiaTheme="minorEastAsia" w:hAnsiTheme="minorHAnsi" w:cstheme="minorBidi"/>
          <w:noProof/>
          <w:sz w:val="22"/>
          <w:szCs w:val="22"/>
        </w:rPr>
      </w:pPr>
      <w:hyperlink w:anchor="_Toc534899589" w:history="1">
        <w:r w:rsidR="00820181" w:rsidRPr="000777BC">
          <w:rPr>
            <w:rStyle w:val="Hyperlink"/>
            <w:noProof/>
          </w:rPr>
          <w:t>3.22.26 occurrenceCount property</w:t>
        </w:r>
        <w:r w:rsidR="00820181">
          <w:rPr>
            <w:noProof/>
            <w:webHidden/>
          </w:rPr>
          <w:tab/>
        </w:r>
        <w:r w:rsidR="00820181">
          <w:rPr>
            <w:noProof/>
            <w:webHidden/>
          </w:rPr>
          <w:fldChar w:fldCharType="begin"/>
        </w:r>
        <w:r w:rsidR="00820181">
          <w:rPr>
            <w:noProof/>
            <w:webHidden/>
          </w:rPr>
          <w:instrText xml:space="preserve"> PAGEREF _Toc534899589 \h </w:instrText>
        </w:r>
        <w:r w:rsidR="00820181">
          <w:rPr>
            <w:noProof/>
            <w:webHidden/>
          </w:rPr>
        </w:r>
        <w:r w:rsidR="00820181">
          <w:rPr>
            <w:noProof/>
            <w:webHidden/>
          </w:rPr>
          <w:fldChar w:fldCharType="separate"/>
        </w:r>
        <w:r w:rsidR="00820181">
          <w:rPr>
            <w:noProof/>
            <w:webHidden/>
          </w:rPr>
          <w:t>88</w:t>
        </w:r>
        <w:r w:rsidR="00820181">
          <w:rPr>
            <w:noProof/>
            <w:webHidden/>
          </w:rPr>
          <w:fldChar w:fldCharType="end"/>
        </w:r>
      </w:hyperlink>
    </w:p>
    <w:p w14:paraId="4122CF98" w14:textId="58C143B5" w:rsidR="00820181" w:rsidRDefault="00E732B3">
      <w:pPr>
        <w:pStyle w:val="TOC2"/>
        <w:tabs>
          <w:tab w:val="right" w:leader="dot" w:pos="9350"/>
        </w:tabs>
        <w:rPr>
          <w:rFonts w:asciiTheme="minorHAnsi" w:eastAsiaTheme="minorEastAsia" w:hAnsiTheme="minorHAnsi" w:cstheme="minorBidi"/>
          <w:noProof/>
          <w:sz w:val="22"/>
          <w:szCs w:val="22"/>
        </w:rPr>
      </w:pPr>
      <w:hyperlink w:anchor="_Toc534899590" w:history="1">
        <w:r w:rsidR="00820181" w:rsidRPr="000777BC">
          <w:rPr>
            <w:rStyle w:val="Hyperlink"/>
            <w:noProof/>
          </w:rPr>
          <w:t>3.23 location object</w:t>
        </w:r>
        <w:r w:rsidR="00820181">
          <w:rPr>
            <w:noProof/>
            <w:webHidden/>
          </w:rPr>
          <w:tab/>
        </w:r>
        <w:r w:rsidR="00820181">
          <w:rPr>
            <w:noProof/>
            <w:webHidden/>
          </w:rPr>
          <w:fldChar w:fldCharType="begin"/>
        </w:r>
        <w:r w:rsidR="00820181">
          <w:rPr>
            <w:noProof/>
            <w:webHidden/>
          </w:rPr>
          <w:instrText xml:space="preserve"> PAGEREF _Toc534899590 \h </w:instrText>
        </w:r>
        <w:r w:rsidR="00820181">
          <w:rPr>
            <w:noProof/>
            <w:webHidden/>
          </w:rPr>
        </w:r>
        <w:r w:rsidR="00820181">
          <w:rPr>
            <w:noProof/>
            <w:webHidden/>
          </w:rPr>
          <w:fldChar w:fldCharType="separate"/>
        </w:r>
        <w:r w:rsidR="00820181">
          <w:rPr>
            <w:noProof/>
            <w:webHidden/>
          </w:rPr>
          <w:t>88</w:t>
        </w:r>
        <w:r w:rsidR="00820181">
          <w:rPr>
            <w:noProof/>
            <w:webHidden/>
          </w:rPr>
          <w:fldChar w:fldCharType="end"/>
        </w:r>
      </w:hyperlink>
    </w:p>
    <w:p w14:paraId="6F82BF00" w14:textId="55365BB6" w:rsidR="00820181" w:rsidRDefault="00E732B3">
      <w:pPr>
        <w:pStyle w:val="TOC3"/>
        <w:tabs>
          <w:tab w:val="right" w:leader="dot" w:pos="9350"/>
        </w:tabs>
        <w:rPr>
          <w:rFonts w:asciiTheme="minorHAnsi" w:eastAsiaTheme="minorEastAsia" w:hAnsiTheme="minorHAnsi" w:cstheme="minorBidi"/>
          <w:noProof/>
          <w:sz w:val="22"/>
          <w:szCs w:val="22"/>
        </w:rPr>
      </w:pPr>
      <w:hyperlink w:anchor="_Toc534899591" w:history="1">
        <w:r w:rsidR="00820181" w:rsidRPr="000777BC">
          <w:rPr>
            <w:rStyle w:val="Hyperlink"/>
            <w:noProof/>
          </w:rPr>
          <w:t>3.23.1 General</w:t>
        </w:r>
        <w:r w:rsidR="00820181">
          <w:rPr>
            <w:noProof/>
            <w:webHidden/>
          </w:rPr>
          <w:tab/>
        </w:r>
        <w:r w:rsidR="00820181">
          <w:rPr>
            <w:noProof/>
            <w:webHidden/>
          </w:rPr>
          <w:fldChar w:fldCharType="begin"/>
        </w:r>
        <w:r w:rsidR="00820181">
          <w:rPr>
            <w:noProof/>
            <w:webHidden/>
          </w:rPr>
          <w:instrText xml:space="preserve"> PAGEREF _Toc534899591 \h </w:instrText>
        </w:r>
        <w:r w:rsidR="00820181">
          <w:rPr>
            <w:noProof/>
            <w:webHidden/>
          </w:rPr>
        </w:r>
        <w:r w:rsidR="00820181">
          <w:rPr>
            <w:noProof/>
            <w:webHidden/>
          </w:rPr>
          <w:fldChar w:fldCharType="separate"/>
        </w:r>
        <w:r w:rsidR="00820181">
          <w:rPr>
            <w:noProof/>
            <w:webHidden/>
          </w:rPr>
          <w:t>88</w:t>
        </w:r>
        <w:r w:rsidR="00820181">
          <w:rPr>
            <w:noProof/>
            <w:webHidden/>
          </w:rPr>
          <w:fldChar w:fldCharType="end"/>
        </w:r>
      </w:hyperlink>
    </w:p>
    <w:p w14:paraId="05E65977" w14:textId="66B72880" w:rsidR="00820181" w:rsidRDefault="00E732B3">
      <w:pPr>
        <w:pStyle w:val="TOC3"/>
        <w:tabs>
          <w:tab w:val="right" w:leader="dot" w:pos="9350"/>
        </w:tabs>
        <w:rPr>
          <w:rFonts w:asciiTheme="minorHAnsi" w:eastAsiaTheme="minorEastAsia" w:hAnsiTheme="minorHAnsi" w:cstheme="minorBidi"/>
          <w:noProof/>
          <w:sz w:val="22"/>
          <w:szCs w:val="22"/>
        </w:rPr>
      </w:pPr>
      <w:hyperlink w:anchor="_Toc534899592" w:history="1">
        <w:r w:rsidR="00820181" w:rsidRPr="000777BC">
          <w:rPr>
            <w:rStyle w:val="Hyperlink"/>
            <w:noProof/>
          </w:rPr>
          <w:t>3.23.2 Constraints</w:t>
        </w:r>
        <w:r w:rsidR="00820181">
          <w:rPr>
            <w:noProof/>
            <w:webHidden/>
          </w:rPr>
          <w:tab/>
        </w:r>
        <w:r w:rsidR="00820181">
          <w:rPr>
            <w:noProof/>
            <w:webHidden/>
          </w:rPr>
          <w:fldChar w:fldCharType="begin"/>
        </w:r>
        <w:r w:rsidR="00820181">
          <w:rPr>
            <w:noProof/>
            <w:webHidden/>
          </w:rPr>
          <w:instrText xml:space="preserve"> PAGEREF _Toc534899592 \h </w:instrText>
        </w:r>
        <w:r w:rsidR="00820181">
          <w:rPr>
            <w:noProof/>
            <w:webHidden/>
          </w:rPr>
        </w:r>
        <w:r w:rsidR="00820181">
          <w:rPr>
            <w:noProof/>
            <w:webHidden/>
          </w:rPr>
          <w:fldChar w:fldCharType="separate"/>
        </w:r>
        <w:r w:rsidR="00820181">
          <w:rPr>
            <w:noProof/>
            <w:webHidden/>
          </w:rPr>
          <w:t>89</w:t>
        </w:r>
        <w:r w:rsidR="00820181">
          <w:rPr>
            <w:noProof/>
            <w:webHidden/>
          </w:rPr>
          <w:fldChar w:fldCharType="end"/>
        </w:r>
      </w:hyperlink>
    </w:p>
    <w:p w14:paraId="7102E472" w14:textId="5A2C443C" w:rsidR="00820181" w:rsidRDefault="00E732B3">
      <w:pPr>
        <w:pStyle w:val="TOC3"/>
        <w:tabs>
          <w:tab w:val="right" w:leader="dot" w:pos="9350"/>
        </w:tabs>
        <w:rPr>
          <w:rFonts w:asciiTheme="minorHAnsi" w:eastAsiaTheme="minorEastAsia" w:hAnsiTheme="minorHAnsi" w:cstheme="minorBidi"/>
          <w:noProof/>
          <w:sz w:val="22"/>
          <w:szCs w:val="22"/>
        </w:rPr>
      </w:pPr>
      <w:hyperlink w:anchor="_Toc534899593" w:history="1">
        <w:r w:rsidR="00820181" w:rsidRPr="000777BC">
          <w:rPr>
            <w:rStyle w:val="Hyperlink"/>
            <w:noProof/>
          </w:rPr>
          <w:t>3.23.3 physicalLocation property</w:t>
        </w:r>
        <w:r w:rsidR="00820181">
          <w:rPr>
            <w:noProof/>
            <w:webHidden/>
          </w:rPr>
          <w:tab/>
        </w:r>
        <w:r w:rsidR="00820181">
          <w:rPr>
            <w:noProof/>
            <w:webHidden/>
          </w:rPr>
          <w:fldChar w:fldCharType="begin"/>
        </w:r>
        <w:r w:rsidR="00820181">
          <w:rPr>
            <w:noProof/>
            <w:webHidden/>
          </w:rPr>
          <w:instrText xml:space="preserve"> PAGEREF _Toc534899593 \h </w:instrText>
        </w:r>
        <w:r w:rsidR="00820181">
          <w:rPr>
            <w:noProof/>
            <w:webHidden/>
          </w:rPr>
        </w:r>
        <w:r w:rsidR="00820181">
          <w:rPr>
            <w:noProof/>
            <w:webHidden/>
          </w:rPr>
          <w:fldChar w:fldCharType="separate"/>
        </w:r>
        <w:r w:rsidR="00820181">
          <w:rPr>
            <w:noProof/>
            <w:webHidden/>
          </w:rPr>
          <w:t>89</w:t>
        </w:r>
        <w:r w:rsidR="00820181">
          <w:rPr>
            <w:noProof/>
            <w:webHidden/>
          </w:rPr>
          <w:fldChar w:fldCharType="end"/>
        </w:r>
      </w:hyperlink>
    </w:p>
    <w:p w14:paraId="1702EECA" w14:textId="357C7E46" w:rsidR="00820181" w:rsidRDefault="00E732B3">
      <w:pPr>
        <w:pStyle w:val="TOC3"/>
        <w:tabs>
          <w:tab w:val="right" w:leader="dot" w:pos="9350"/>
        </w:tabs>
        <w:rPr>
          <w:rFonts w:asciiTheme="minorHAnsi" w:eastAsiaTheme="minorEastAsia" w:hAnsiTheme="minorHAnsi" w:cstheme="minorBidi"/>
          <w:noProof/>
          <w:sz w:val="22"/>
          <w:szCs w:val="22"/>
        </w:rPr>
      </w:pPr>
      <w:hyperlink w:anchor="_Toc534899594" w:history="1">
        <w:r w:rsidR="00820181" w:rsidRPr="000777BC">
          <w:rPr>
            <w:rStyle w:val="Hyperlink"/>
            <w:noProof/>
          </w:rPr>
          <w:t>3.23.4 fullyQualifiedLogicalName property</w:t>
        </w:r>
        <w:r w:rsidR="00820181">
          <w:rPr>
            <w:noProof/>
            <w:webHidden/>
          </w:rPr>
          <w:tab/>
        </w:r>
        <w:r w:rsidR="00820181">
          <w:rPr>
            <w:noProof/>
            <w:webHidden/>
          </w:rPr>
          <w:fldChar w:fldCharType="begin"/>
        </w:r>
        <w:r w:rsidR="00820181">
          <w:rPr>
            <w:noProof/>
            <w:webHidden/>
          </w:rPr>
          <w:instrText xml:space="preserve"> PAGEREF _Toc534899594 \h </w:instrText>
        </w:r>
        <w:r w:rsidR="00820181">
          <w:rPr>
            <w:noProof/>
            <w:webHidden/>
          </w:rPr>
        </w:r>
        <w:r w:rsidR="00820181">
          <w:rPr>
            <w:noProof/>
            <w:webHidden/>
          </w:rPr>
          <w:fldChar w:fldCharType="separate"/>
        </w:r>
        <w:r w:rsidR="00820181">
          <w:rPr>
            <w:noProof/>
            <w:webHidden/>
          </w:rPr>
          <w:t>89</w:t>
        </w:r>
        <w:r w:rsidR="00820181">
          <w:rPr>
            <w:noProof/>
            <w:webHidden/>
          </w:rPr>
          <w:fldChar w:fldCharType="end"/>
        </w:r>
      </w:hyperlink>
    </w:p>
    <w:p w14:paraId="668F7B25" w14:textId="5E59D1A5" w:rsidR="00820181" w:rsidRDefault="00E732B3">
      <w:pPr>
        <w:pStyle w:val="TOC3"/>
        <w:tabs>
          <w:tab w:val="right" w:leader="dot" w:pos="9350"/>
        </w:tabs>
        <w:rPr>
          <w:rFonts w:asciiTheme="minorHAnsi" w:eastAsiaTheme="minorEastAsia" w:hAnsiTheme="minorHAnsi" w:cstheme="minorBidi"/>
          <w:noProof/>
          <w:sz w:val="22"/>
          <w:szCs w:val="22"/>
        </w:rPr>
      </w:pPr>
      <w:hyperlink w:anchor="_Toc534899595" w:history="1">
        <w:r w:rsidR="00820181" w:rsidRPr="000777BC">
          <w:rPr>
            <w:rStyle w:val="Hyperlink"/>
            <w:noProof/>
          </w:rPr>
          <w:t>3.23.5 logicalLocationIndex property</w:t>
        </w:r>
        <w:r w:rsidR="00820181">
          <w:rPr>
            <w:noProof/>
            <w:webHidden/>
          </w:rPr>
          <w:tab/>
        </w:r>
        <w:r w:rsidR="00820181">
          <w:rPr>
            <w:noProof/>
            <w:webHidden/>
          </w:rPr>
          <w:fldChar w:fldCharType="begin"/>
        </w:r>
        <w:r w:rsidR="00820181">
          <w:rPr>
            <w:noProof/>
            <w:webHidden/>
          </w:rPr>
          <w:instrText xml:space="preserve"> PAGEREF _Toc534899595 \h </w:instrText>
        </w:r>
        <w:r w:rsidR="00820181">
          <w:rPr>
            <w:noProof/>
            <w:webHidden/>
          </w:rPr>
        </w:r>
        <w:r w:rsidR="00820181">
          <w:rPr>
            <w:noProof/>
            <w:webHidden/>
          </w:rPr>
          <w:fldChar w:fldCharType="separate"/>
        </w:r>
        <w:r w:rsidR="00820181">
          <w:rPr>
            <w:noProof/>
            <w:webHidden/>
          </w:rPr>
          <w:t>91</w:t>
        </w:r>
        <w:r w:rsidR="00820181">
          <w:rPr>
            <w:noProof/>
            <w:webHidden/>
          </w:rPr>
          <w:fldChar w:fldCharType="end"/>
        </w:r>
      </w:hyperlink>
    </w:p>
    <w:p w14:paraId="29742A63" w14:textId="41FB40F5" w:rsidR="00820181" w:rsidRDefault="00E732B3">
      <w:pPr>
        <w:pStyle w:val="TOC3"/>
        <w:tabs>
          <w:tab w:val="right" w:leader="dot" w:pos="9350"/>
        </w:tabs>
        <w:rPr>
          <w:rFonts w:asciiTheme="minorHAnsi" w:eastAsiaTheme="minorEastAsia" w:hAnsiTheme="minorHAnsi" w:cstheme="minorBidi"/>
          <w:noProof/>
          <w:sz w:val="22"/>
          <w:szCs w:val="22"/>
        </w:rPr>
      </w:pPr>
      <w:hyperlink w:anchor="_Toc534899596" w:history="1">
        <w:r w:rsidR="00820181" w:rsidRPr="000777BC">
          <w:rPr>
            <w:rStyle w:val="Hyperlink"/>
            <w:noProof/>
          </w:rPr>
          <w:t>3.23.6 message property</w:t>
        </w:r>
        <w:r w:rsidR="00820181">
          <w:rPr>
            <w:noProof/>
            <w:webHidden/>
          </w:rPr>
          <w:tab/>
        </w:r>
        <w:r w:rsidR="00820181">
          <w:rPr>
            <w:noProof/>
            <w:webHidden/>
          </w:rPr>
          <w:fldChar w:fldCharType="begin"/>
        </w:r>
        <w:r w:rsidR="00820181">
          <w:rPr>
            <w:noProof/>
            <w:webHidden/>
          </w:rPr>
          <w:instrText xml:space="preserve"> PAGEREF _Toc534899596 \h </w:instrText>
        </w:r>
        <w:r w:rsidR="00820181">
          <w:rPr>
            <w:noProof/>
            <w:webHidden/>
          </w:rPr>
        </w:r>
        <w:r w:rsidR="00820181">
          <w:rPr>
            <w:noProof/>
            <w:webHidden/>
          </w:rPr>
          <w:fldChar w:fldCharType="separate"/>
        </w:r>
        <w:r w:rsidR="00820181">
          <w:rPr>
            <w:noProof/>
            <w:webHidden/>
          </w:rPr>
          <w:t>91</w:t>
        </w:r>
        <w:r w:rsidR="00820181">
          <w:rPr>
            <w:noProof/>
            <w:webHidden/>
          </w:rPr>
          <w:fldChar w:fldCharType="end"/>
        </w:r>
      </w:hyperlink>
    </w:p>
    <w:p w14:paraId="688AD9AD" w14:textId="57A36E01" w:rsidR="00820181" w:rsidRDefault="00E732B3">
      <w:pPr>
        <w:pStyle w:val="TOC3"/>
        <w:tabs>
          <w:tab w:val="right" w:leader="dot" w:pos="9350"/>
        </w:tabs>
        <w:rPr>
          <w:rFonts w:asciiTheme="minorHAnsi" w:eastAsiaTheme="minorEastAsia" w:hAnsiTheme="minorHAnsi" w:cstheme="minorBidi"/>
          <w:noProof/>
          <w:sz w:val="22"/>
          <w:szCs w:val="22"/>
        </w:rPr>
      </w:pPr>
      <w:hyperlink w:anchor="_Toc534899597" w:history="1">
        <w:r w:rsidR="00820181" w:rsidRPr="000777BC">
          <w:rPr>
            <w:rStyle w:val="Hyperlink"/>
            <w:noProof/>
          </w:rPr>
          <w:t>3.23.7 annotations property</w:t>
        </w:r>
        <w:r w:rsidR="00820181">
          <w:rPr>
            <w:noProof/>
            <w:webHidden/>
          </w:rPr>
          <w:tab/>
        </w:r>
        <w:r w:rsidR="00820181">
          <w:rPr>
            <w:noProof/>
            <w:webHidden/>
          </w:rPr>
          <w:fldChar w:fldCharType="begin"/>
        </w:r>
        <w:r w:rsidR="00820181">
          <w:rPr>
            <w:noProof/>
            <w:webHidden/>
          </w:rPr>
          <w:instrText xml:space="preserve"> PAGEREF _Toc534899597 \h </w:instrText>
        </w:r>
        <w:r w:rsidR="00820181">
          <w:rPr>
            <w:noProof/>
            <w:webHidden/>
          </w:rPr>
        </w:r>
        <w:r w:rsidR="00820181">
          <w:rPr>
            <w:noProof/>
            <w:webHidden/>
          </w:rPr>
          <w:fldChar w:fldCharType="separate"/>
        </w:r>
        <w:r w:rsidR="00820181">
          <w:rPr>
            <w:noProof/>
            <w:webHidden/>
          </w:rPr>
          <w:t>91</w:t>
        </w:r>
        <w:r w:rsidR="00820181">
          <w:rPr>
            <w:noProof/>
            <w:webHidden/>
          </w:rPr>
          <w:fldChar w:fldCharType="end"/>
        </w:r>
      </w:hyperlink>
    </w:p>
    <w:p w14:paraId="31CDA727" w14:textId="2C961EFB" w:rsidR="00820181" w:rsidRDefault="00E732B3">
      <w:pPr>
        <w:pStyle w:val="TOC2"/>
        <w:tabs>
          <w:tab w:val="right" w:leader="dot" w:pos="9350"/>
        </w:tabs>
        <w:rPr>
          <w:rFonts w:asciiTheme="minorHAnsi" w:eastAsiaTheme="minorEastAsia" w:hAnsiTheme="minorHAnsi" w:cstheme="minorBidi"/>
          <w:noProof/>
          <w:sz w:val="22"/>
          <w:szCs w:val="22"/>
        </w:rPr>
      </w:pPr>
      <w:hyperlink w:anchor="_Toc534899598" w:history="1">
        <w:r w:rsidR="00820181" w:rsidRPr="000777BC">
          <w:rPr>
            <w:rStyle w:val="Hyperlink"/>
            <w:noProof/>
          </w:rPr>
          <w:t>3.24 physicalLocation object</w:t>
        </w:r>
        <w:r w:rsidR="00820181">
          <w:rPr>
            <w:noProof/>
            <w:webHidden/>
          </w:rPr>
          <w:tab/>
        </w:r>
        <w:r w:rsidR="00820181">
          <w:rPr>
            <w:noProof/>
            <w:webHidden/>
          </w:rPr>
          <w:fldChar w:fldCharType="begin"/>
        </w:r>
        <w:r w:rsidR="00820181">
          <w:rPr>
            <w:noProof/>
            <w:webHidden/>
          </w:rPr>
          <w:instrText xml:space="preserve"> PAGEREF _Toc534899598 \h </w:instrText>
        </w:r>
        <w:r w:rsidR="00820181">
          <w:rPr>
            <w:noProof/>
            <w:webHidden/>
          </w:rPr>
        </w:r>
        <w:r w:rsidR="00820181">
          <w:rPr>
            <w:noProof/>
            <w:webHidden/>
          </w:rPr>
          <w:fldChar w:fldCharType="separate"/>
        </w:r>
        <w:r w:rsidR="00820181">
          <w:rPr>
            <w:noProof/>
            <w:webHidden/>
          </w:rPr>
          <w:t>92</w:t>
        </w:r>
        <w:r w:rsidR="00820181">
          <w:rPr>
            <w:noProof/>
            <w:webHidden/>
          </w:rPr>
          <w:fldChar w:fldCharType="end"/>
        </w:r>
      </w:hyperlink>
    </w:p>
    <w:p w14:paraId="39924CD3" w14:textId="0A5E5559" w:rsidR="00820181" w:rsidRDefault="00E732B3">
      <w:pPr>
        <w:pStyle w:val="TOC3"/>
        <w:tabs>
          <w:tab w:val="right" w:leader="dot" w:pos="9350"/>
        </w:tabs>
        <w:rPr>
          <w:rFonts w:asciiTheme="minorHAnsi" w:eastAsiaTheme="minorEastAsia" w:hAnsiTheme="minorHAnsi" w:cstheme="minorBidi"/>
          <w:noProof/>
          <w:sz w:val="22"/>
          <w:szCs w:val="22"/>
        </w:rPr>
      </w:pPr>
      <w:hyperlink w:anchor="_Toc534899599" w:history="1">
        <w:r w:rsidR="00820181" w:rsidRPr="000777BC">
          <w:rPr>
            <w:rStyle w:val="Hyperlink"/>
            <w:noProof/>
          </w:rPr>
          <w:t>3.24.1 General</w:t>
        </w:r>
        <w:r w:rsidR="00820181">
          <w:rPr>
            <w:noProof/>
            <w:webHidden/>
          </w:rPr>
          <w:tab/>
        </w:r>
        <w:r w:rsidR="00820181">
          <w:rPr>
            <w:noProof/>
            <w:webHidden/>
          </w:rPr>
          <w:fldChar w:fldCharType="begin"/>
        </w:r>
        <w:r w:rsidR="00820181">
          <w:rPr>
            <w:noProof/>
            <w:webHidden/>
          </w:rPr>
          <w:instrText xml:space="preserve"> PAGEREF _Toc534899599 \h </w:instrText>
        </w:r>
        <w:r w:rsidR="00820181">
          <w:rPr>
            <w:noProof/>
            <w:webHidden/>
          </w:rPr>
        </w:r>
        <w:r w:rsidR="00820181">
          <w:rPr>
            <w:noProof/>
            <w:webHidden/>
          </w:rPr>
          <w:fldChar w:fldCharType="separate"/>
        </w:r>
        <w:r w:rsidR="00820181">
          <w:rPr>
            <w:noProof/>
            <w:webHidden/>
          </w:rPr>
          <w:t>92</w:t>
        </w:r>
        <w:r w:rsidR="00820181">
          <w:rPr>
            <w:noProof/>
            <w:webHidden/>
          </w:rPr>
          <w:fldChar w:fldCharType="end"/>
        </w:r>
      </w:hyperlink>
    </w:p>
    <w:p w14:paraId="3C9A0355" w14:textId="2D441697" w:rsidR="00820181" w:rsidRDefault="00E732B3">
      <w:pPr>
        <w:pStyle w:val="TOC3"/>
        <w:tabs>
          <w:tab w:val="right" w:leader="dot" w:pos="9350"/>
        </w:tabs>
        <w:rPr>
          <w:rFonts w:asciiTheme="minorHAnsi" w:eastAsiaTheme="minorEastAsia" w:hAnsiTheme="minorHAnsi" w:cstheme="minorBidi"/>
          <w:noProof/>
          <w:sz w:val="22"/>
          <w:szCs w:val="22"/>
        </w:rPr>
      </w:pPr>
      <w:hyperlink w:anchor="_Toc534899600" w:history="1">
        <w:r w:rsidR="00820181" w:rsidRPr="000777BC">
          <w:rPr>
            <w:rStyle w:val="Hyperlink"/>
            <w:noProof/>
          </w:rPr>
          <w:t>3.24.2 id property</w:t>
        </w:r>
        <w:r w:rsidR="00820181">
          <w:rPr>
            <w:noProof/>
            <w:webHidden/>
          </w:rPr>
          <w:tab/>
        </w:r>
        <w:r w:rsidR="00820181">
          <w:rPr>
            <w:noProof/>
            <w:webHidden/>
          </w:rPr>
          <w:fldChar w:fldCharType="begin"/>
        </w:r>
        <w:r w:rsidR="00820181">
          <w:rPr>
            <w:noProof/>
            <w:webHidden/>
          </w:rPr>
          <w:instrText xml:space="preserve"> PAGEREF _Toc534899600 \h </w:instrText>
        </w:r>
        <w:r w:rsidR="00820181">
          <w:rPr>
            <w:noProof/>
            <w:webHidden/>
          </w:rPr>
        </w:r>
        <w:r w:rsidR="00820181">
          <w:rPr>
            <w:noProof/>
            <w:webHidden/>
          </w:rPr>
          <w:fldChar w:fldCharType="separate"/>
        </w:r>
        <w:r w:rsidR="00820181">
          <w:rPr>
            <w:noProof/>
            <w:webHidden/>
          </w:rPr>
          <w:t>92</w:t>
        </w:r>
        <w:r w:rsidR="00820181">
          <w:rPr>
            <w:noProof/>
            <w:webHidden/>
          </w:rPr>
          <w:fldChar w:fldCharType="end"/>
        </w:r>
      </w:hyperlink>
    </w:p>
    <w:p w14:paraId="7B7EB50F" w14:textId="4727DB3A" w:rsidR="00820181" w:rsidRDefault="00E732B3">
      <w:pPr>
        <w:pStyle w:val="TOC3"/>
        <w:tabs>
          <w:tab w:val="right" w:leader="dot" w:pos="9350"/>
        </w:tabs>
        <w:rPr>
          <w:rFonts w:asciiTheme="minorHAnsi" w:eastAsiaTheme="minorEastAsia" w:hAnsiTheme="minorHAnsi" w:cstheme="minorBidi"/>
          <w:noProof/>
          <w:sz w:val="22"/>
          <w:szCs w:val="22"/>
        </w:rPr>
      </w:pPr>
      <w:hyperlink w:anchor="_Toc534899601" w:history="1">
        <w:r w:rsidR="00820181" w:rsidRPr="000777BC">
          <w:rPr>
            <w:rStyle w:val="Hyperlink"/>
            <w:noProof/>
          </w:rPr>
          <w:t>3.24.3 fileLocation property</w:t>
        </w:r>
        <w:r w:rsidR="00820181">
          <w:rPr>
            <w:noProof/>
            <w:webHidden/>
          </w:rPr>
          <w:tab/>
        </w:r>
        <w:r w:rsidR="00820181">
          <w:rPr>
            <w:noProof/>
            <w:webHidden/>
          </w:rPr>
          <w:fldChar w:fldCharType="begin"/>
        </w:r>
        <w:r w:rsidR="00820181">
          <w:rPr>
            <w:noProof/>
            <w:webHidden/>
          </w:rPr>
          <w:instrText xml:space="preserve"> PAGEREF _Toc534899601 \h </w:instrText>
        </w:r>
        <w:r w:rsidR="00820181">
          <w:rPr>
            <w:noProof/>
            <w:webHidden/>
          </w:rPr>
        </w:r>
        <w:r w:rsidR="00820181">
          <w:rPr>
            <w:noProof/>
            <w:webHidden/>
          </w:rPr>
          <w:fldChar w:fldCharType="separate"/>
        </w:r>
        <w:r w:rsidR="00820181">
          <w:rPr>
            <w:noProof/>
            <w:webHidden/>
          </w:rPr>
          <w:t>92</w:t>
        </w:r>
        <w:r w:rsidR="00820181">
          <w:rPr>
            <w:noProof/>
            <w:webHidden/>
          </w:rPr>
          <w:fldChar w:fldCharType="end"/>
        </w:r>
      </w:hyperlink>
    </w:p>
    <w:p w14:paraId="46F4F0D7" w14:textId="17F7797B" w:rsidR="00820181" w:rsidRDefault="00E732B3">
      <w:pPr>
        <w:pStyle w:val="TOC3"/>
        <w:tabs>
          <w:tab w:val="right" w:leader="dot" w:pos="9350"/>
        </w:tabs>
        <w:rPr>
          <w:rFonts w:asciiTheme="minorHAnsi" w:eastAsiaTheme="minorEastAsia" w:hAnsiTheme="minorHAnsi" w:cstheme="minorBidi"/>
          <w:noProof/>
          <w:sz w:val="22"/>
          <w:szCs w:val="22"/>
        </w:rPr>
      </w:pPr>
      <w:hyperlink w:anchor="_Toc534899602" w:history="1">
        <w:r w:rsidR="00820181" w:rsidRPr="000777BC">
          <w:rPr>
            <w:rStyle w:val="Hyperlink"/>
            <w:noProof/>
          </w:rPr>
          <w:t>3.24.4 region property</w:t>
        </w:r>
        <w:r w:rsidR="00820181">
          <w:rPr>
            <w:noProof/>
            <w:webHidden/>
          </w:rPr>
          <w:tab/>
        </w:r>
        <w:r w:rsidR="00820181">
          <w:rPr>
            <w:noProof/>
            <w:webHidden/>
          </w:rPr>
          <w:fldChar w:fldCharType="begin"/>
        </w:r>
        <w:r w:rsidR="00820181">
          <w:rPr>
            <w:noProof/>
            <w:webHidden/>
          </w:rPr>
          <w:instrText xml:space="preserve"> PAGEREF _Toc534899602 \h </w:instrText>
        </w:r>
        <w:r w:rsidR="00820181">
          <w:rPr>
            <w:noProof/>
            <w:webHidden/>
          </w:rPr>
        </w:r>
        <w:r w:rsidR="00820181">
          <w:rPr>
            <w:noProof/>
            <w:webHidden/>
          </w:rPr>
          <w:fldChar w:fldCharType="separate"/>
        </w:r>
        <w:r w:rsidR="00820181">
          <w:rPr>
            <w:noProof/>
            <w:webHidden/>
          </w:rPr>
          <w:t>92</w:t>
        </w:r>
        <w:r w:rsidR="00820181">
          <w:rPr>
            <w:noProof/>
            <w:webHidden/>
          </w:rPr>
          <w:fldChar w:fldCharType="end"/>
        </w:r>
      </w:hyperlink>
    </w:p>
    <w:p w14:paraId="3DC853A1" w14:textId="772E0332" w:rsidR="00820181" w:rsidRDefault="00E732B3">
      <w:pPr>
        <w:pStyle w:val="TOC3"/>
        <w:tabs>
          <w:tab w:val="right" w:leader="dot" w:pos="9350"/>
        </w:tabs>
        <w:rPr>
          <w:rFonts w:asciiTheme="minorHAnsi" w:eastAsiaTheme="minorEastAsia" w:hAnsiTheme="minorHAnsi" w:cstheme="minorBidi"/>
          <w:noProof/>
          <w:sz w:val="22"/>
          <w:szCs w:val="22"/>
        </w:rPr>
      </w:pPr>
      <w:hyperlink w:anchor="_Toc534899603" w:history="1">
        <w:r w:rsidR="00820181" w:rsidRPr="000777BC">
          <w:rPr>
            <w:rStyle w:val="Hyperlink"/>
            <w:noProof/>
          </w:rPr>
          <w:t>3.24.5 contextRegion property</w:t>
        </w:r>
        <w:r w:rsidR="00820181">
          <w:rPr>
            <w:noProof/>
            <w:webHidden/>
          </w:rPr>
          <w:tab/>
        </w:r>
        <w:r w:rsidR="00820181">
          <w:rPr>
            <w:noProof/>
            <w:webHidden/>
          </w:rPr>
          <w:fldChar w:fldCharType="begin"/>
        </w:r>
        <w:r w:rsidR="00820181">
          <w:rPr>
            <w:noProof/>
            <w:webHidden/>
          </w:rPr>
          <w:instrText xml:space="preserve"> PAGEREF _Toc534899603 \h </w:instrText>
        </w:r>
        <w:r w:rsidR="00820181">
          <w:rPr>
            <w:noProof/>
            <w:webHidden/>
          </w:rPr>
        </w:r>
        <w:r w:rsidR="00820181">
          <w:rPr>
            <w:noProof/>
            <w:webHidden/>
          </w:rPr>
          <w:fldChar w:fldCharType="separate"/>
        </w:r>
        <w:r w:rsidR="00820181">
          <w:rPr>
            <w:noProof/>
            <w:webHidden/>
          </w:rPr>
          <w:t>93</w:t>
        </w:r>
        <w:r w:rsidR="00820181">
          <w:rPr>
            <w:noProof/>
            <w:webHidden/>
          </w:rPr>
          <w:fldChar w:fldCharType="end"/>
        </w:r>
      </w:hyperlink>
    </w:p>
    <w:p w14:paraId="493D1411" w14:textId="4CE76566" w:rsidR="00820181" w:rsidRDefault="00E732B3">
      <w:pPr>
        <w:pStyle w:val="TOC2"/>
        <w:tabs>
          <w:tab w:val="right" w:leader="dot" w:pos="9350"/>
        </w:tabs>
        <w:rPr>
          <w:rFonts w:asciiTheme="minorHAnsi" w:eastAsiaTheme="minorEastAsia" w:hAnsiTheme="minorHAnsi" w:cstheme="minorBidi"/>
          <w:noProof/>
          <w:sz w:val="22"/>
          <w:szCs w:val="22"/>
        </w:rPr>
      </w:pPr>
      <w:hyperlink w:anchor="_Toc534899604" w:history="1">
        <w:r w:rsidR="00820181" w:rsidRPr="000777BC">
          <w:rPr>
            <w:rStyle w:val="Hyperlink"/>
            <w:noProof/>
          </w:rPr>
          <w:t>3.25 region object</w:t>
        </w:r>
        <w:r w:rsidR="00820181">
          <w:rPr>
            <w:noProof/>
            <w:webHidden/>
          </w:rPr>
          <w:tab/>
        </w:r>
        <w:r w:rsidR="00820181">
          <w:rPr>
            <w:noProof/>
            <w:webHidden/>
          </w:rPr>
          <w:fldChar w:fldCharType="begin"/>
        </w:r>
        <w:r w:rsidR="00820181">
          <w:rPr>
            <w:noProof/>
            <w:webHidden/>
          </w:rPr>
          <w:instrText xml:space="preserve"> PAGEREF _Toc534899604 \h </w:instrText>
        </w:r>
        <w:r w:rsidR="00820181">
          <w:rPr>
            <w:noProof/>
            <w:webHidden/>
          </w:rPr>
        </w:r>
        <w:r w:rsidR="00820181">
          <w:rPr>
            <w:noProof/>
            <w:webHidden/>
          </w:rPr>
          <w:fldChar w:fldCharType="separate"/>
        </w:r>
        <w:r w:rsidR="00820181">
          <w:rPr>
            <w:noProof/>
            <w:webHidden/>
          </w:rPr>
          <w:t>93</w:t>
        </w:r>
        <w:r w:rsidR="00820181">
          <w:rPr>
            <w:noProof/>
            <w:webHidden/>
          </w:rPr>
          <w:fldChar w:fldCharType="end"/>
        </w:r>
      </w:hyperlink>
    </w:p>
    <w:p w14:paraId="47379C14" w14:textId="5B023296" w:rsidR="00820181" w:rsidRDefault="00E732B3">
      <w:pPr>
        <w:pStyle w:val="TOC3"/>
        <w:tabs>
          <w:tab w:val="right" w:leader="dot" w:pos="9350"/>
        </w:tabs>
        <w:rPr>
          <w:rFonts w:asciiTheme="minorHAnsi" w:eastAsiaTheme="minorEastAsia" w:hAnsiTheme="minorHAnsi" w:cstheme="minorBidi"/>
          <w:noProof/>
          <w:sz w:val="22"/>
          <w:szCs w:val="22"/>
        </w:rPr>
      </w:pPr>
      <w:hyperlink w:anchor="_Toc534899605" w:history="1">
        <w:r w:rsidR="00820181" w:rsidRPr="000777BC">
          <w:rPr>
            <w:rStyle w:val="Hyperlink"/>
            <w:noProof/>
          </w:rPr>
          <w:t>3.25.1 General</w:t>
        </w:r>
        <w:r w:rsidR="00820181">
          <w:rPr>
            <w:noProof/>
            <w:webHidden/>
          </w:rPr>
          <w:tab/>
        </w:r>
        <w:r w:rsidR="00820181">
          <w:rPr>
            <w:noProof/>
            <w:webHidden/>
          </w:rPr>
          <w:fldChar w:fldCharType="begin"/>
        </w:r>
        <w:r w:rsidR="00820181">
          <w:rPr>
            <w:noProof/>
            <w:webHidden/>
          </w:rPr>
          <w:instrText xml:space="preserve"> PAGEREF _Toc534899605 \h </w:instrText>
        </w:r>
        <w:r w:rsidR="00820181">
          <w:rPr>
            <w:noProof/>
            <w:webHidden/>
          </w:rPr>
        </w:r>
        <w:r w:rsidR="00820181">
          <w:rPr>
            <w:noProof/>
            <w:webHidden/>
          </w:rPr>
          <w:fldChar w:fldCharType="separate"/>
        </w:r>
        <w:r w:rsidR="00820181">
          <w:rPr>
            <w:noProof/>
            <w:webHidden/>
          </w:rPr>
          <w:t>93</w:t>
        </w:r>
        <w:r w:rsidR="00820181">
          <w:rPr>
            <w:noProof/>
            <w:webHidden/>
          </w:rPr>
          <w:fldChar w:fldCharType="end"/>
        </w:r>
      </w:hyperlink>
    </w:p>
    <w:p w14:paraId="3B6B852E" w14:textId="1C1F0735" w:rsidR="00820181" w:rsidRDefault="00E732B3">
      <w:pPr>
        <w:pStyle w:val="TOC3"/>
        <w:tabs>
          <w:tab w:val="right" w:leader="dot" w:pos="9350"/>
        </w:tabs>
        <w:rPr>
          <w:rFonts w:asciiTheme="minorHAnsi" w:eastAsiaTheme="minorEastAsia" w:hAnsiTheme="minorHAnsi" w:cstheme="minorBidi"/>
          <w:noProof/>
          <w:sz w:val="22"/>
          <w:szCs w:val="22"/>
        </w:rPr>
      </w:pPr>
      <w:hyperlink w:anchor="_Toc534899606" w:history="1">
        <w:r w:rsidR="00820181" w:rsidRPr="000777BC">
          <w:rPr>
            <w:rStyle w:val="Hyperlink"/>
            <w:noProof/>
          </w:rPr>
          <w:t>3.25.2 Text regions</w:t>
        </w:r>
        <w:r w:rsidR="00820181">
          <w:rPr>
            <w:noProof/>
            <w:webHidden/>
          </w:rPr>
          <w:tab/>
        </w:r>
        <w:r w:rsidR="00820181">
          <w:rPr>
            <w:noProof/>
            <w:webHidden/>
          </w:rPr>
          <w:fldChar w:fldCharType="begin"/>
        </w:r>
        <w:r w:rsidR="00820181">
          <w:rPr>
            <w:noProof/>
            <w:webHidden/>
          </w:rPr>
          <w:instrText xml:space="preserve"> PAGEREF _Toc534899606 \h </w:instrText>
        </w:r>
        <w:r w:rsidR="00820181">
          <w:rPr>
            <w:noProof/>
            <w:webHidden/>
          </w:rPr>
        </w:r>
        <w:r w:rsidR="00820181">
          <w:rPr>
            <w:noProof/>
            <w:webHidden/>
          </w:rPr>
          <w:fldChar w:fldCharType="separate"/>
        </w:r>
        <w:r w:rsidR="00820181">
          <w:rPr>
            <w:noProof/>
            <w:webHidden/>
          </w:rPr>
          <w:t>94</w:t>
        </w:r>
        <w:r w:rsidR="00820181">
          <w:rPr>
            <w:noProof/>
            <w:webHidden/>
          </w:rPr>
          <w:fldChar w:fldCharType="end"/>
        </w:r>
      </w:hyperlink>
    </w:p>
    <w:p w14:paraId="26E10E5A" w14:textId="3EA49D3B" w:rsidR="00820181" w:rsidRDefault="00E732B3">
      <w:pPr>
        <w:pStyle w:val="TOC3"/>
        <w:tabs>
          <w:tab w:val="right" w:leader="dot" w:pos="9350"/>
        </w:tabs>
        <w:rPr>
          <w:rFonts w:asciiTheme="minorHAnsi" w:eastAsiaTheme="minorEastAsia" w:hAnsiTheme="minorHAnsi" w:cstheme="minorBidi"/>
          <w:noProof/>
          <w:sz w:val="22"/>
          <w:szCs w:val="22"/>
        </w:rPr>
      </w:pPr>
      <w:hyperlink w:anchor="_Toc534899607" w:history="1">
        <w:r w:rsidR="00820181" w:rsidRPr="000777BC">
          <w:rPr>
            <w:rStyle w:val="Hyperlink"/>
            <w:noProof/>
          </w:rPr>
          <w:t>3.25.3 Binary regions</w:t>
        </w:r>
        <w:r w:rsidR="00820181">
          <w:rPr>
            <w:noProof/>
            <w:webHidden/>
          </w:rPr>
          <w:tab/>
        </w:r>
        <w:r w:rsidR="00820181">
          <w:rPr>
            <w:noProof/>
            <w:webHidden/>
          </w:rPr>
          <w:fldChar w:fldCharType="begin"/>
        </w:r>
        <w:r w:rsidR="00820181">
          <w:rPr>
            <w:noProof/>
            <w:webHidden/>
          </w:rPr>
          <w:instrText xml:space="preserve"> PAGEREF _Toc534899607 \h </w:instrText>
        </w:r>
        <w:r w:rsidR="00820181">
          <w:rPr>
            <w:noProof/>
            <w:webHidden/>
          </w:rPr>
        </w:r>
        <w:r w:rsidR="00820181">
          <w:rPr>
            <w:noProof/>
            <w:webHidden/>
          </w:rPr>
          <w:fldChar w:fldCharType="separate"/>
        </w:r>
        <w:r w:rsidR="00820181">
          <w:rPr>
            <w:noProof/>
            <w:webHidden/>
          </w:rPr>
          <w:t>96</w:t>
        </w:r>
        <w:r w:rsidR="00820181">
          <w:rPr>
            <w:noProof/>
            <w:webHidden/>
          </w:rPr>
          <w:fldChar w:fldCharType="end"/>
        </w:r>
      </w:hyperlink>
    </w:p>
    <w:p w14:paraId="22F067F7" w14:textId="464807CF" w:rsidR="00820181" w:rsidRDefault="00E732B3">
      <w:pPr>
        <w:pStyle w:val="TOC3"/>
        <w:tabs>
          <w:tab w:val="right" w:leader="dot" w:pos="9350"/>
        </w:tabs>
        <w:rPr>
          <w:rFonts w:asciiTheme="minorHAnsi" w:eastAsiaTheme="minorEastAsia" w:hAnsiTheme="minorHAnsi" w:cstheme="minorBidi"/>
          <w:noProof/>
          <w:sz w:val="22"/>
          <w:szCs w:val="22"/>
        </w:rPr>
      </w:pPr>
      <w:hyperlink w:anchor="_Toc534899608" w:history="1">
        <w:r w:rsidR="00820181" w:rsidRPr="000777BC">
          <w:rPr>
            <w:rStyle w:val="Hyperlink"/>
            <w:noProof/>
          </w:rPr>
          <w:t>3.25.4 Independence of text and binary regions</w:t>
        </w:r>
        <w:r w:rsidR="00820181">
          <w:rPr>
            <w:noProof/>
            <w:webHidden/>
          </w:rPr>
          <w:tab/>
        </w:r>
        <w:r w:rsidR="00820181">
          <w:rPr>
            <w:noProof/>
            <w:webHidden/>
          </w:rPr>
          <w:fldChar w:fldCharType="begin"/>
        </w:r>
        <w:r w:rsidR="00820181">
          <w:rPr>
            <w:noProof/>
            <w:webHidden/>
          </w:rPr>
          <w:instrText xml:space="preserve"> PAGEREF _Toc534899608 \h </w:instrText>
        </w:r>
        <w:r w:rsidR="00820181">
          <w:rPr>
            <w:noProof/>
            <w:webHidden/>
          </w:rPr>
        </w:r>
        <w:r w:rsidR="00820181">
          <w:rPr>
            <w:noProof/>
            <w:webHidden/>
          </w:rPr>
          <w:fldChar w:fldCharType="separate"/>
        </w:r>
        <w:r w:rsidR="00820181">
          <w:rPr>
            <w:noProof/>
            <w:webHidden/>
          </w:rPr>
          <w:t>96</w:t>
        </w:r>
        <w:r w:rsidR="00820181">
          <w:rPr>
            <w:noProof/>
            <w:webHidden/>
          </w:rPr>
          <w:fldChar w:fldCharType="end"/>
        </w:r>
      </w:hyperlink>
    </w:p>
    <w:p w14:paraId="7BD13D54" w14:textId="05474912" w:rsidR="00820181" w:rsidRDefault="00E732B3">
      <w:pPr>
        <w:pStyle w:val="TOC3"/>
        <w:tabs>
          <w:tab w:val="right" w:leader="dot" w:pos="9350"/>
        </w:tabs>
        <w:rPr>
          <w:rFonts w:asciiTheme="minorHAnsi" w:eastAsiaTheme="minorEastAsia" w:hAnsiTheme="minorHAnsi" w:cstheme="minorBidi"/>
          <w:noProof/>
          <w:sz w:val="22"/>
          <w:szCs w:val="22"/>
        </w:rPr>
      </w:pPr>
      <w:hyperlink w:anchor="_Toc534899609" w:history="1">
        <w:r w:rsidR="00820181" w:rsidRPr="000777BC">
          <w:rPr>
            <w:rStyle w:val="Hyperlink"/>
            <w:noProof/>
          </w:rPr>
          <w:t>3.25.5 startLine property</w:t>
        </w:r>
        <w:r w:rsidR="00820181">
          <w:rPr>
            <w:noProof/>
            <w:webHidden/>
          </w:rPr>
          <w:tab/>
        </w:r>
        <w:r w:rsidR="00820181">
          <w:rPr>
            <w:noProof/>
            <w:webHidden/>
          </w:rPr>
          <w:fldChar w:fldCharType="begin"/>
        </w:r>
        <w:r w:rsidR="00820181">
          <w:rPr>
            <w:noProof/>
            <w:webHidden/>
          </w:rPr>
          <w:instrText xml:space="preserve"> PAGEREF _Toc534899609 \h </w:instrText>
        </w:r>
        <w:r w:rsidR="00820181">
          <w:rPr>
            <w:noProof/>
            <w:webHidden/>
          </w:rPr>
        </w:r>
        <w:r w:rsidR="00820181">
          <w:rPr>
            <w:noProof/>
            <w:webHidden/>
          </w:rPr>
          <w:fldChar w:fldCharType="separate"/>
        </w:r>
        <w:r w:rsidR="00820181">
          <w:rPr>
            <w:noProof/>
            <w:webHidden/>
          </w:rPr>
          <w:t>97</w:t>
        </w:r>
        <w:r w:rsidR="00820181">
          <w:rPr>
            <w:noProof/>
            <w:webHidden/>
          </w:rPr>
          <w:fldChar w:fldCharType="end"/>
        </w:r>
      </w:hyperlink>
    </w:p>
    <w:p w14:paraId="252AAE1D" w14:textId="561EBD85" w:rsidR="00820181" w:rsidRDefault="00E732B3">
      <w:pPr>
        <w:pStyle w:val="TOC3"/>
        <w:tabs>
          <w:tab w:val="right" w:leader="dot" w:pos="9350"/>
        </w:tabs>
        <w:rPr>
          <w:rFonts w:asciiTheme="minorHAnsi" w:eastAsiaTheme="minorEastAsia" w:hAnsiTheme="minorHAnsi" w:cstheme="minorBidi"/>
          <w:noProof/>
          <w:sz w:val="22"/>
          <w:szCs w:val="22"/>
        </w:rPr>
      </w:pPr>
      <w:hyperlink w:anchor="_Toc534899610" w:history="1">
        <w:r w:rsidR="00820181" w:rsidRPr="000777BC">
          <w:rPr>
            <w:rStyle w:val="Hyperlink"/>
            <w:noProof/>
          </w:rPr>
          <w:t>3.25.6 startColumn property</w:t>
        </w:r>
        <w:r w:rsidR="00820181">
          <w:rPr>
            <w:noProof/>
            <w:webHidden/>
          </w:rPr>
          <w:tab/>
        </w:r>
        <w:r w:rsidR="00820181">
          <w:rPr>
            <w:noProof/>
            <w:webHidden/>
          </w:rPr>
          <w:fldChar w:fldCharType="begin"/>
        </w:r>
        <w:r w:rsidR="00820181">
          <w:rPr>
            <w:noProof/>
            <w:webHidden/>
          </w:rPr>
          <w:instrText xml:space="preserve"> PAGEREF _Toc534899610 \h </w:instrText>
        </w:r>
        <w:r w:rsidR="00820181">
          <w:rPr>
            <w:noProof/>
            <w:webHidden/>
          </w:rPr>
        </w:r>
        <w:r w:rsidR="00820181">
          <w:rPr>
            <w:noProof/>
            <w:webHidden/>
          </w:rPr>
          <w:fldChar w:fldCharType="separate"/>
        </w:r>
        <w:r w:rsidR="00820181">
          <w:rPr>
            <w:noProof/>
            <w:webHidden/>
          </w:rPr>
          <w:t>97</w:t>
        </w:r>
        <w:r w:rsidR="00820181">
          <w:rPr>
            <w:noProof/>
            <w:webHidden/>
          </w:rPr>
          <w:fldChar w:fldCharType="end"/>
        </w:r>
      </w:hyperlink>
    </w:p>
    <w:p w14:paraId="716645E8" w14:textId="0E81CCFF" w:rsidR="00820181" w:rsidRDefault="00E732B3">
      <w:pPr>
        <w:pStyle w:val="TOC3"/>
        <w:tabs>
          <w:tab w:val="right" w:leader="dot" w:pos="9350"/>
        </w:tabs>
        <w:rPr>
          <w:rFonts w:asciiTheme="minorHAnsi" w:eastAsiaTheme="minorEastAsia" w:hAnsiTheme="minorHAnsi" w:cstheme="minorBidi"/>
          <w:noProof/>
          <w:sz w:val="22"/>
          <w:szCs w:val="22"/>
        </w:rPr>
      </w:pPr>
      <w:hyperlink w:anchor="_Toc534899611" w:history="1">
        <w:r w:rsidR="00820181" w:rsidRPr="000777BC">
          <w:rPr>
            <w:rStyle w:val="Hyperlink"/>
            <w:noProof/>
          </w:rPr>
          <w:t>3.25.7 endLine property</w:t>
        </w:r>
        <w:r w:rsidR="00820181">
          <w:rPr>
            <w:noProof/>
            <w:webHidden/>
          </w:rPr>
          <w:tab/>
        </w:r>
        <w:r w:rsidR="00820181">
          <w:rPr>
            <w:noProof/>
            <w:webHidden/>
          </w:rPr>
          <w:fldChar w:fldCharType="begin"/>
        </w:r>
        <w:r w:rsidR="00820181">
          <w:rPr>
            <w:noProof/>
            <w:webHidden/>
          </w:rPr>
          <w:instrText xml:space="preserve"> PAGEREF _Toc534899611 \h </w:instrText>
        </w:r>
        <w:r w:rsidR="00820181">
          <w:rPr>
            <w:noProof/>
            <w:webHidden/>
          </w:rPr>
        </w:r>
        <w:r w:rsidR="00820181">
          <w:rPr>
            <w:noProof/>
            <w:webHidden/>
          </w:rPr>
          <w:fldChar w:fldCharType="separate"/>
        </w:r>
        <w:r w:rsidR="00820181">
          <w:rPr>
            <w:noProof/>
            <w:webHidden/>
          </w:rPr>
          <w:t>97</w:t>
        </w:r>
        <w:r w:rsidR="00820181">
          <w:rPr>
            <w:noProof/>
            <w:webHidden/>
          </w:rPr>
          <w:fldChar w:fldCharType="end"/>
        </w:r>
      </w:hyperlink>
    </w:p>
    <w:p w14:paraId="7B94B809" w14:textId="351091B4" w:rsidR="00820181" w:rsidRDefault="00E732B3">
      <w:pPr>
        <w:pStyle w:val="TOC3"/>
        <w:tabs>
          <w:tab w:val="right" w:leader="dot" w:pos="9350"/>
        </w:tabs>
        <w:rPr>
          <w:rFonts w:asciiTheme="minorHAnsi" w:eastAsiaTheme="minorEastAsia" w:hAnsiTheme="minorHAnsi" w:cstheme="minorBidi"/>
          <w:noProof/>
          <w:sz w:val="22"/>
          <w:szCs w:val="22"/>
        </w:rPr>
      </w:pPr>
      <w:hyperlink w:anchor="_Toc534899612" w:history="1">
        <w:r w:rsidR="00820181" w:rsidRPr="000777BC">
          <w:rPr>
            <w:rStyle w:val="Hyperlink"/>
            <w:noProof/>
          </w:rPr>
          <w:t>3.25.8 endColumn property</w:t>
        </w:r>
        <w:r w:rsidR="00820181">
          <w:rPr>
            <w:noProof/>
            <w:webHidden/>
          </w:rPr>
          <w:tab/>
        </w:r>
        <w:r w:rsidR="00820181">
          <w:rPr>
            <w:noProof/>
            <w:webHidden/>
          </w:rPr>
          <w:fldChar w:fldCharType="begin"/>
        </w:r>
        <w:r w:rsidR="00820181">
          <w:rPr>
            <w:noProof/>
            <w:webHidden/>
          </w:rPr>
          <w:instrText xml:space="preserve"> PAGEREF _Toc534899612 \h </w:instrText>
        </w:r>
        <w:r w:rsidR="00820181">
          <w:rPr>
            <w:noProof/>
            <w:webHidden/>
          </w:rPr>
        </w:r>
        <w:r w:rsidR="00820181">
          <w:rPr>
            <w:noProof/>
            <w:webHidden/>
          </w:rPr>
          <w:fldChar w:fldCharType="separate"/>
        </w:r>
        <w:r w:rsidR="00820181">
          <w:rPr>
            <w:noProof/>
            <w:webHidden/>
          </w:rPr>
          <w:t>97</w:t>
        </w:r>
        <w:r w:rsidR="00820181">
          <w:rPr>
            <w:noProof/>
            <w:webHidden/>
          </w:rPr>
          <w:fldChar w:fldCharType="end"/>
        </w:r>
      </w:hyperlink>
    </w:p>
    <w:p w14:paraId="13651AB2" w14:textId="7B29F6F4" w:rsidR="00820181" w:rsidRDefault="00E732B3">
      <w:pPr>
        <w:pStyle w:val="TOC3"/>
        <w:tabs>
          <w:tab w:val="right" w:leader="dot" w:pos="9350"/>
        </w:tabs>
        <w:rPr>
          <w:rFonts w:asciiTheme="minorHAnsi" w:eastAsiaTheme="minorEastAsia" w:hAnsiTheme="minorHAnsi" w:cstheme="minorBidi"/>
          <w:noProof/>
          <w:sz w:val="22"/>
          <w:szCs w:val="22"/>
        </w:rPr>
      </w:pPr>
      <w:hyperlink w:anchor="_Toc534899613" w:history="1">
        <w:r w:rsidR="00820181" w:rsidRPr="000777BC">
          <w:rPr>
            <w:rStyle w:val="Hyperlink"/>
            <w:noProof/>
          </w:rPr>
          <w:t>3.25.9 charOffset property</w:t>
        </w:r>
        <w:r w:rsidR="00820181">
          <w:rPr>
            <w:noProof/>
            <w:webHidden/>
          </w:rPr>
          <w:tab/>
        </w:r>
        <w:r w:rsidR="00820181">
          <w:rPr>
            <w:noProof/>
            <w:webHidden/>
          </w:rPr>
          <w:fldChar w:fldCharType="begin"/>
        </w:r>
        <w:r w:rsidR="00820181">
          <w:rPr>
            <w:noProof/>
            <w:webHidden/>
          </w:rPr>
          <w:instrText xml:space="preserve"> PAGEREF _Toc534899613 \h </w:instrText>
        </w:r>
        <w:r w:rsidR="00820181">
          <w:rPr>
            <w:noProof/>
            <w:webHidden/>
          </w:rPr>
        </w:r>
        <w:r w:rsidR="00820181">
          <w:rPr>
            <w:noProof/>
            <w:webHidden/>
          </w:rPr>
          <w:fldChar w:fldCharType="separate"/>
        </w:r>
        <w:r w:rsidR="00820181">
          <w:rPr>
            <w:noProof/>
            <w:webHidden/>
          </w:rPr>
          <w:t>97</w:t>
        </w:r>
        <w:r w:rsidR="00820181">
          <w:rPr>
            <w:noProof/>
            <w:webHidden/>
          </w:rPr>
          <w:fldChar w:fldCharType="end"/>
        </w:r>
      </w:hyperlink>
    </w:p>
    <w:p w14:paraId="28BDE805" w14:textId="5944332B" w:rsidR="00820181" w:rsidRDefault="00E732B3">
      <w:pPr>
        <w:pStyle w:val="TOC3"/>
        <w:tabs>
          <w:tab w:val="right" w:leader="dot" w:pos="9350"/>
        </w:tabs>
        <w:rPr>
          <w:rFonts w:asciiTheme="minorHAnsi" w:eastAsiaTheme="minorEastAsia" w:hAnsiTheme="minorHAnsi" w:cstheme="minorBidi"/>
          <w:noProof/>
          <w:sz w:val="22"/>
          <w:szCs w:val="22"/>
        </w:rPr>
      </w:pPr>
      <w:hyperlink w:anchor="_Toc534899614" w:history="1">
        <w:r w:rsidR="00820181" w:rsidRPr="000777BC">
          <w:rPr>
            <w:rStyle w:val="Hyperlink"/>
            <w:noProof/>
          </w:rPr>
          <w:t>3.25.10 charLength property</w:t>
        </w:r>
        <w:r w:rsidR="00820181">
          <w:rPr>
            <w:noProof/>
            <w:webHidden/>
          </w:rPr>
          <w:tab/>
        </w:r>
        <w:r w:rsidR="00820181">
          <w:rPr>
            <w:noProof/>
            <w:webHidden/>
          </w:rPr>
          <w:fldChar w:fldCharType="begin"/>
        </w:r>
        <w:r w:rsidR="00820181">
          <w:rPr>
            <w:noProof/>
            <w:webHidden/>
          </w:rPr>
          <w:instrText xml:space="preserve"> PAGEREF _Toc534899614 \h </w:instrText>
        </w:r>
        <w:r w:rsidR="00820181">
          <w:rPr>
            <w:noProof/>
            <w:webHidden/>
          </w:rPr>
        </w:r>
        <w:r w:rsidR="00820181">
          <w:rPr>
            <w:noProof/>
            <w:webHidden/>
          </w:rPr>
          <w:fldChar w:fldCharType="separate"/>
        </w:r>
        <w:r w:rsidR="00820181">
          <w:rPr>
            <w:noProof/>
            <w:webHidden/>
          </w:rPr>
          <w:t>97</w:t>
        </w:r>
        <w:r w:rsidR="00820181">
          <w:rPr>
            <w:noProof/>
            <w:webHidden/>
          </w:rPr>
          <w:fldChar w:fldCharType="end"/>
        </w:r>
      </w:hyperlink>
    </w:p>
    <w:p w14:paraId="187ADAFD" w14:textId="4716B1D8" w:rsidR="00820181" w:rsidRDefault="00E732B3">
      <w:pPr>
        <w:pStyle w:val="TOC3"/>
        <w:tabs>
          <w:tab w:val="right" w:leader="dot" w:pos="9350"/>
        </w:tabs>
        <w:rPr>
          <w:rFonts w:asciiTheme="minorHAnsi" w:eastAsiaTheme="minorEastAsia" w:hAnsiTheme="minorHAnsi" w:cstheme="minorBidi"/>
          <w:noProof/>
          <w:sz w:val="22"/>
          <w:szCs w:val="22"/>
        </w:rPr>
      </w:pPr>
      <w:hyperlink w:anchor="_Toc534899615" w:history="1">
        <w:r w:rsidR="00820181" w:rsidRPr="000777BC">
          <w:rPr>
            <w:rStyle w:val="Hyperlink"/>
            <w:noProof/>
          </w:rPr>
          <w:t>3.25.11 byteOffset property</w:t>
        </w:r>
        <w:r w:rsidR="00820181">
          <w:rPr>
            <w:noProof/>
            <w:webHidden/>
          </w:rPr>
          <w:tab/>
        </w:r>
        <w:r w:rsidR="00820181">
          <w:rPr>
            <w:noProof/>
            <w:webHidden/>
          </w:rPr>
          <w:fldChar w:fldCharType="begin"/>
        </w:r>
        <w:r w:rsidR="00820181">
          <w:rPr>
            <w:noProof/>
            <w:webHidden/>
          </w:rPr>
          <w:instrText xml:space="preserve"> PAGEREF _Toc534899615 \h </w:instrText>
        </w:r>
        <w:r w:rsidR="00820181">
          <w:rPr>
            <w:noProof/>
            <w:webHidden/>
          </w:rPr>
        </w:r>
        <w:r w:rsidR="00820181">
          <w:rPr>
            <w:noProof/>
            <w:webHidden/>
          </w:rPr>
          <w:fldChar w:fldCharType="separate"/>
        </w:r>
        <w:r w:rsidR="00820181">
          <w:rPr>
            <w:noProof/>
            <w:webHidden/>
          </w:rPr>
          <w:t>98</w:t>
        </w:r>
        <w:r w:rsidR="00820181">
          <w:rPr>
            <w:noProof/>
            <w:webHidden/>
          </w:rPr>
          <w:fldChar w:fldCharType="end"/>
        </w:r>
      </w:hyperlink>
    </w:p>
    <w:p w14:paraId="3C2FE737" w14:textId="6EC36E53" w:rsidR="00820181" w:rsidRDefault="00E732B3">
      <w:pPr>
        <w:pStyle w:val="TOC3"/>
        <w:tabs>
          <w:tab w:val="right" w:leader="dot" w:pos="9350"/>
        </w:tabs>
        <w:rPr>
          <w:rFonts w:asciiTheme="minorHAnsi" w:eastAsiaTheme="minorEastAsia" w:hAnsiTheme="minorHAnsi" w:cstheme="minorBidi"/>
          <w:noProof/>
          <w:sz w:val="22"/>
          <w:szCs w:val="22"/>
        </w:rPr>
      </w:pPr>
      <w:hyperlink w:anchor="_Toc534899616" w:history="1">
        <w:r w:rsidR="00820181" w:rsidRPr="000777BC">
          <w:rPr>
            <w:rStyle w:val="Hyperlink"/>
            <w:noProof/>
          </w:rPr>
          <w:t>3.25.12 byteLength property</w:t>
        </w:r>
        <w:r w:rsidR="00820181">
          <w:rPr>
            <w:noProof/>
            <w:webHidden/>
          </w:rPr>
          <w:tab/>
        </w:r>
        <w:r w:rsidR="00820181">
          <w:rPr>
            <w:noProof/>
            <w:webHidden/>
          </w:rPr>
          <w:fldChar w:fldCharType="begin"/>
        </w:r>
        <w:r w:rsidR="00820181">
          <w:rPr>
            <w:noProof/>
            <w:webHidden/>
          </w:rPr>
          <w:instrText xml:space="preserve"> PAGEREF _Toc534899616 \h </w:instrText>
        </w:r>
        <w:r w:rsidR="00820181">
          <w:rPr>
            <w:noProof/>
            <w:webHidden/>
          </w:rPr>
        </w:r>
        <w:r w:rsidR="00820181">
          <w:rPr>
            <w:noProof/>
            <w:webHidden/>
          </w:rPr>
          <w:fldChar w:fldCharType="separate"/>
        </w:r>
        <w:r w:rsidR="00820181">
          <w:rPr>
            <w:noProof/>
            <w:webHidden/>
          </w:rPr>
          <w:t>98</w:t>
        </w:r>
        <w:r w:rsidR="00820181">
          <w:rPr>
            <w:noProof/>
            <w:webHidden/>
          </w:rPr>
          <w:fldChar w:fldCharType="end"/>
        </w:r>
      </w:hyperlink>
    </w:p>
    <w:p w14:paraId="14C5F184" w14:textId="1D1E9EE8" w:rsidR="00820181" w:rsidRDefault="00E732B3">
      <w:pPr>
        <w:pStyle w:val="TOC3"/>
        <w:tabs>
          <w:tab w:val="right" w:leader="dot" w:pos="9350"/>
        </w:tabs>
        <w:rPr>
          <w:rFonts w:asciiTheme="minorHAnsi" w:eastAsiaTheme="minorEastAsia" w:hAnsiTheme="minorHAnsi" w:cstheme="minorBidi"/>
          <w:noProof/>
          <w:sz w:val="22"/>
          <w:szCs w:val="22"/>
        </w:rPr>
      </w:pPr>
      <w:hyperlink w:anchor="_Toc534899617" w:history="1">
        <w:r w:rsidR="00820181" w:rsidRPr="000777BC">
          <w:rPr>
            <w:rStyle w:val="Hyperlink"/>
            <w:noProof/>
          </w:rPr>
          <w:t>3.25.13 snippet property</w:t>
        </w:r>
        <w:r w:rsidR="00820181">
          <w:rPr>
            <w:noProof/>
            <w:webHidden/>
          </w:rPr>
          <w:tab/>
        </w:r>
        <w:r w:rsidR="00820181">
          <w:rPr>
            <w:noProof/>
            <w:webHidden/>
          </w:rPr>
          <w:fldChar w:fldCharType="begin"/>
        </w:r>
        <w:r w:rsidR="00820181">
          <w:rPr>
            <w:noProof/>
            <w:webHidden/>
          </w:rPr>
          <w:instrText xml:space="preserve"> PAGEREF _Toc534899617 \h </w:instrText>
        </w:r>
        <w:r w:rsidR="00820181">
          <w:rPr>
            <w:noProof/>
            <w:webHidden/>
          </w:rPr>
        </w:r>
        <w:r w:rsidR="00820181">
          <w:rPr>
            <w:noProof/>
            <w:webHidden/>
          </w:rPr>
          <w:fldChar w:fldCharType="separate"/>
        </w:r>
        <w:r w:rsidR="00820181">
          <w:rPr>
            <w:noProof/>
            <w:webHidden/>
          </w:rPr>
          <w:t>98</w:t>
        </w:r>
        <w:r w:rsidR="00820181">
          <w:rPr>
            <w:noProof/>
            <w:webHidden/>
          </w:rPr>
          <w:fldChar w:fldCharType="end"/>
        </w:r>
      </w:hyperlink>
    </w:p>
    <w:p w14:paraId="08CF01D7" w14:textId="5ECC7A02" w:rsidR="00820181" w:rsidRDefault="00E732B3">
      <w:pPr>
        <w:pStyle w:val="TOC3"/>
        <w:tabs>
          <w:tab w:val="right" w:leader="dot" w:pos="9350"/>
        </w:tabs>
        <w:rPr>
          <w:rFonts w:asciiTheme="minorHAnsi" w:eastAsiaTheme="minorEastAsia" w:hAnsiTheme="minorHAnsi" w:cstheme="minorBidi"/>
          <w:noProof/>
          <w:sz w:val="22"/>
          <w:szCs w:val="22"/>
        </w:rPr>
      </w:pPr>
      <w:hyperlink w:anchor="_Toc534899618" w:history="1">
        <w:r w:rsidR="00820181" w:rsidRPr="000777BC">
          <w:rPr>
            <w:rStyle w:val="Hyperlink"/>
            <w:noProof/>
          </w:rPr>
          <w:t>3.25.14 message property</w:t>
        </w:r>
        <w:r w:rsidR="00820181">
          <w:rPr>
            <w:noProof/>
            <w:webHidden/>
          </w:rPr>
          <w:tab/>
        </w:r>
        <w:r w:rsidR="00820181">
          <w:rPr>
            <w:noProof/>
            <w:webHidden/>
          </w:rPr>
          <w:fldChar w:fldCharType="begin"/>
        </w:r>
        <w:r w:rsidR="00820181">
          <w:rPr>
            <w:noProof/>
            <w:webHidden/>
          </w:rPr>
          <w:instrText xml:space="preserve"> PAGEREF _Toc534899618 \h </w:instrText>
        </w:r>
        <w:r w:rsidR="00820181">
          <w:rPr>
            <w:noProof/>
            <w:webHidden/>
          </w:rPr>
        </w:r>
        <w:r w:rsidR="00820181">
          <w:rPr>
            <w:noProof/>
            <w:webHidden/>
          </w:rPr>
          <w:fldChar w:fldCharType="separate"/>
        </w:r>
        <w:r w:rsidR="00820181">
          <w:rPr>
            <w:noProof/>
            <w:webHidden/>
          </w:rPr>
          <w:t>98</w:t>
        </w:r>
        <w:r w:rsidR="00820181">
          <w:rPr>
            <w:noProof/>
            <w:webHidden/>
          </w:rPr>
          <w:fldChar w:fldCharType="end"/>
        </w:r>
      </w:hyperlink>
    </w:p>
    <w:p w14:paraId="08864104" w14:textId="113FA7E2" w:rsidR="00820181" w:rsidRDefault="00E732B3">
      <w:pPr>
        <w:pStyle w:val="TOC3"/>
        <w:tabs>
          <w:tab w:val="right" w:leader="dot" w:pos="9350"/>
        </w:tabs>
        <w:rPr>
          <w:rFonts w:asciiTheme="minorHAnsi" w:eastAsiaTheme="minorEastAsia" w:hAnsiTheme="minorHAnsi" w:cstheme="minorBidi"/>
          <w:noProof/>
          <w:sz w:val="22"/>
          <w:szCs w:val="22"/>
        </w:rPr>
      </w:pPr>
      <w:hyperlink w:anchor="_Toc534899619" w:history="1">
        <w:r w:rsidR="00820181" w:rsidRPr="000777BC">
          <w:rPr>
            <w:rStyle w:val="Hyperlink"/>
            <w:noProof/>
          </w:rPr>
          <w:t>3.25.15 sourceLanguage property</w:t>
        </w:r>
        <w:r w:rsidR="00820181">
          <w:rPr>
            <w:noProof/>
            <w:webHidden/>
          </w:rPr>
          <w:tab/>
        </w:r>
        <w:r w:rsidR="00820181">
          <w:rPr>
            <w:noProof/>
            <w:webHidden/>
          </w:rPr>
          <w:fldChar w:fldCharType="begin"/>
        </w:r>
        <w:r w:rsidR="00820181">
          <w:rPr>
            <w:noProof/>
            <w:webHidden/>
          </w:rPr>
          <w:instrText xml:space="preserve"> PAGEREF _Toc534899619 \h </w:instrText>
        </w:r>
        <w:r w:rsidR="00820181">
          <w:rPr>
            <w:noProof/>
            <w:webHidden/>
          </w:rPr>
        </w:r>
        <w:r w:rsidR="00820181">
          <w:rPr>
            <w:noProof/>
            <w:webHidden/>
          </w:rPr>
          <w:fldChar w:fldCharType="separate"/>
        </w:r>
        <w:r w:rsidR="00820181">
          <w:rPr>
            <w:noProof/>
            <w:webHidden/>
          </w:rPr>
          <w:t>98</w:t>
        </w:r>
        <w:r w:rsidR="00820181">
          <w:rPr>
            <w:noProof/>
            <w:webHidden/>
          </w:rPr>
          <w:fldChar w:fldCharType="end"/>
        </w:r>
      </w:hyperlink>
    </w:p>
    <w:p w14:paraId="2178FADD" w14:textId="2F5D6776" w:rsidR="00820181" w:rsidRDefault="00E732B3">
      <w:pPr>
        <w:pStyle w:val="TOC2"/>
        <w:tabs>
          <w:tab w:val="right" w:leader="dot" w:pos="9350"/>
        </w:tabs>
        <w:rPr>
          <w:rFonts w:asciiTheme="minorHAnsi" w:eastAsiaTheme="minorEastAsia" w:hAnsiTheme="minorHAnsi" w:cstheme="minorBidi"/>
          <w:noProof/>
          <w:sz w:val="22"/>
          <w:szCs w:val="22"/>
        </w:rPr>
      </w:pPr>
      <w:hyperlink w:anchor="_Toc534899620" w:history="1">
        <w:r w:rsidR="00820181" w:rsidRPr="000777BC">
          <w:rPr>
            <w:rStyle w:val="Hyperlink"/>
            <w:noProof/>
          </w:rPr>
          <w:t>3.26 rectangle object</w:t>
        </w:r>
        <w:r w:rsidR="00820181">
          <w:rPr>
            <w:noProof/>
            <w:webHidden/>
          </w:rPr>
          <w:tab/>
        </w:r>
        <w:r w:rsidR="00820181">
          <w:rPr>
            <w:noProof/>
            <w:webHidden/>
          </w:rPr>
          <w:fldChar w:fldCharType="begin"/>
        </w:r>
        <w:r w:rsidR="00820181">
          <w:rPr>
            <w:noProof/>
            <w:webHidden/>
          </w:rPr>
          <w:instrText xml:space="preserve"> PAGEREF _Toc534899620 \h </w:instrText>
        </w:r>
        <w:r w:rsidR="00820181">
          <w:rPr>
            <w:noProof/>
            <w:webHidden/>
          </w:rPr>
        </w:r>
        <w:r w:rsidR="00820181">
          <w:rPr>
            <w:noProof/>
            <w:webHidden/>
          </w:rPr>
          <w:fldChar w:fldCharType="separate"/>
        </w:r>
        <w:r w:rsidR="00820181">
          <w:rPr>
            <w:noProof/>
            <w:webHidden/>
          </w:rPr>
          <w:t>99</w:t>
        </w:r>
        <w:r w:rsidR="00820181">
          <w:rPr>
            <w:noProof/>
            <w:webHidden/>
          </w:rPr>
          <w:fldChar w:fldCharType="end"/>
        </w:r>
      </w:hyperlink>
    </w:p>
    <w:p w14:paraId="393CC3E8" w14:textId="2D6C7A7D" w:rsidR="00820181" w:rsidRDefault="00E732B3">
      <w:pPr>
        <w:pStyle w:val="TOC3"/>
        <w:tabs>
          <w:tab w:val="right" w:leader="dot" w:pos="9350"/>
        </w:tabs>
        <w:rPr>
          <w:rFonts w:asciiTheme="minorHAnsi" w:eastAsiaTheme="minorEastAsia" w:hAnsiTheme="minorHAnsi" w:cstheme="minorBidi"/>
          <w:noProof/>
          <w:sz w:val="22"/>
          <w:szCs w:val="22"/>
        </w:rPr>
      </w:pPr>
      <w:hyperlink w:anchor="_Toc534899621" w:history="1">
        <w:r w:rsidR="00820181" w:rsidRPr="000777BC">
          <w:rPr>
            <w:rStyle w:val="Hyperlink"/>
            <w:noProof/>
          </w:rPr>
          <w:t>3.26.1 General</w:t>
        </w:r>
        <w:r w:rsidR="00820181">
          <w:rPr>
            <w:noProof/>
            <w:webHidden/>
          </w:rPr>
          <w:tab/>
        </w:r>
        <w:r w:rsidR="00820181">
          <w:rPr>
            <w:noProof/>
            <w:webHidden/>
          </w:rPr>
          <w:fldChar w:fldCharType="begin"/>
        </w:r>
        <w:r w:rsidR="00820181">
          <w:rPr>
            <w:noProof/>
            <w:webHidden/>
          </w:rPr>
          <w:instrText xml:space="preserve"> PAGEREF _Toc534899621 \h </w:instrText>
        </w:r>
        <w:r w:rsidR="00820181">
          <w:rPr>
            <w:noProof/>
            <w:webHidden/>
          </w:rPr>
        </w:r>
        <w:r w:rsidR="00820181">
          <w:rPr>
            <w:noProof/>
            <w:webHidden/>
          </w:rPr>
          <w:fldChar w:fldCharType="separate"/>
        </w:r>
        <w:r w:rsidR="00820181">
          <w:rPr>
            <w:noProof/>
            <w:webHidden/>
          </w:rPr>
          <w:t>99</w:t>
        </w:r>
        <w:r w:rsidR="00820181">
          <w:rPr>
            <w:noProof/>
            <w:webHidden/>
          </w:rPr>
          <w:fldChar w:fldCharType="end"/>
        </w:r>
      </w:hyperlink>
    </w:p>
    <w:p w14:paraId="6B346A07" w14:textId="1370C884" w:rsidR="00820181" w:rsidRDefault="00E732B3">
      <w:pPr>
        <w:pStyle w:val="TOC3"/>
        <w:tabs>
          <w:tab w:val="right" w:leader="dot" w:pos="9350"/>
        </w:tabs>
        <w:rPr>
          <w:rFonts w:asciiTheme="minorHAnsi" w:eastAsiaTheme="minorEastAsia" w:hAnsiTheme="minorHAnsi" w:cstheme="minorBidi"/>
          <w:noProof/>
          <w:sz w:val="22"/>
          <w:szCs w:val="22"/>
        </w:rPr>
      </w:pPr>
      <w:hyperlink w:anchor="_Toc534899622" w:history="1">
        <w:r w:rsidR="00820181" w:rsidRPr="000777BC">
          <w:rPr>
            <w:rStyle w:val="Hyperlink"/>
            <w:noProof/>
          </w:rPr>
          <w:t>3.26.2 top, left, bottom, and right properties</w:t>
        </w:r>
        <w:r w:rsidR="00820181">
          <w:rPr>
            <w:noProof/>
            <w:webHidden/>
          </w:rPr>
          <w:tab/>
        </w:r>
        <w:r w:rsidR="00820181">
          <w:rPr>
            <w:noProof/>
            <w:webHidden/>
          </w:rPr>
          <w:fldChar w:fldCharType="begin"/>
        </w:r>
        <w:r w:rsidR="00820181">
          <w:rPr>
            <w:noProof/>
            <w:webHidden/>
          </w:rPr>
          <w:instrText xml:space="preserve"> PAGEREF _Toc534899622 \h </w:instrText>
        </w:r>
        <w:r w:rsidR="00820181">
          <w:rPr>
            <w:noProof/>
            <w:webHidden/>
          </w:rPr>
        </w:r>
        <w:r w:rsidR="00820181">
          <w:rPr>
            <w:noProof/>
            <w:webHidden/>
          </w:rPr>
          <w:fldChar w:fldCharType="separate"/>
        </w:r>
        <w:r w:rsidR="00820181">
          <w:rPr>
            <w:noProof/>
            <w:webHidden/>
          </w:rPr>
          <w:t>99</w:t>
        </w:r>
        <w:r w:rsidR="00820181">
          <w:rPr>
            <w:noProof/>
            <w:webHidden/>
          </w:rPr>
          <w:fldChar w:fldCharType="end"/>
        </w:r>
      </w:hyperlink>
    </w:p>
    <w:p w14:paraId="54D48B13" w14:textId="02E9075B" w:rsidR="00820181" w:rsidRDefault="00E732B3">
      <w:pPr>
        <w:pStyle w:val="TOC3"/>
        <w:tabs>
          <w:tab w:val="right" w:leader="dot" w:pos="9350"/>
        </w:tabs>
        <w:rPr>
          <w:rFonts w:asciiTheme="minorHAnsi" w:eastAsiaTheme="minorEastAsia" w:hAnsiTheme="minorHAnsi" w:cstheme="minorBidi"/>
          <w:noProof/>
          <w:sz w:val="22"/>
          <w:szCs w:val="22"/>
        </w:rPr>
      </w:pPr>
      <w:hyperlink w:anchor="_Toc534899623" w:history="1">
        <w:r w:rsidR="00820181" w:rsidRPr="000777BC">
          <w:rPr>
            <w:rStyle w:val="Hyperlink"/>
            <w:noProof/>
          </w:rPr>
          <w:t>3.26.3 message property</w:t>
        </w:r>
        <w:r w:rsidR="00820181">
          <w:rPr>
            <w:noProof/>
            <w:webHidden/>
          </w:rPr>
          <w:tab/>
        </w:r>
        <w:r w:rsidR="00820181">
          <w:rPr>
            <w:noProof/>
            <w:webHidden/>
          </w:rPr>
          <w:fldChar w:fldCharType="begin"/>
        </w:r>
        <w:r w:rsidR="00820181">
          <w:rPr>
            <w:noProof/>
            <w:webHidden/>
          </w:rPr>
          <w:instrText xml:space="preserve"> PAGEREF _Toc534899623 \h </w:instrText>
        </w:r>
        <w:r w:rsidR="00820181">
          <w:rPr>
            <w:noProof/>
            <w:webHidden/>
          </w:rPr>
        </w:r>
        <w:r w:rsidR="00820181">
          <w:rPr>
            <w:noProof/>
            <w:webHidden/>
          </w:rPr>
          <w:fldChar w:fldCharType="separate"/>
        </w:r>
        <w:r w:rsidR="00820181">
          <w:rPr>
            <w:noProof/>
            <w:webHidden/>
          </w:rPr>
          <w:t>99</w:t>
        </w:r>
        <w:r w:rsidR="00820181">
          <w:rPr>
            <w:noProof/>
            <w:webHidden/>
          </w:rPr>
          <w:fldChar w:fldCharType="end"/>
        </w:r>
      </w:hyperlink>
    </w:p>
    <w:p w14:paraId="78E82D8B" w14:textId="0934D444" w:rsidR="00820181" w:rsidRDefault="00E732B3">
      <w:pPr>
        <w:pStyle w:val="TOC2"/>
        <w:tabs>
          <w:tab w:val="right" w:leader="dot" w:pos="9350"/>
        </w:tabs>
        <w:rPr>
          <w:rFonts w:asciiTheme="minorHAnsi" w:eastAsiaTheme="minorEastAsia" w:hAnsiTheme="minorHAnsi" w:cstheme="minorBidi"/>
          <w:noProof/>
          <w:sz w:val="22"/>
          <w:szCs w:val="22"/>
        </w:rPr>
      </w:pPr>
      <w:hyperlink w:anchor="_Toc534899624" w:history="1">
        <w:r w:rsidR="00820181" w:rsidRPr="000777BC">
          <w:rPr>
            <w:rStyle w:val="Hyperlink"/>
            <w:noProof/>
          </w:rPr>
          <w:t>3.27 logicalLocation object</w:t>
        </w:r>
        <w:r w:rsidR="00820181">
          <w:rPr>
            <w:noProof/>
            <w:webHidden/>
          </w:rPr>
          <w:tab/>
        </w:r>
        <w:r w:rsidR="00820181">
          <w:rPr>
            <w:noProof/>
            <w:webHidden/>
          </w:rPr>
          <w:fldChar w:fldCharType="begin"/>
        </w:r>
        <w:r w:rsidR="00820181">
          <w:rPr>
            <w:noProof/>
            <w:webHidden/>
          </w:rPr>
          <w:instrText xml:space="preserve"> PAGEREF _Toc534899624 \h </w:instrText>
        </w:r>
        <w:r w:rsidR="00820181">
          <w:rPr>
            <w:noProof/>
            <w:webHidden/>
          </w:rPr>
        </w:r>
        <w:r w:rsidR="00820181">
          <w:rPr>
            <w:noProof/>
            <w:webHidden/>
          </w:rPr>
          <w:fldChar w:fldCharType="separate"/>
        </w:r>
        <w:r w:rsidR="00820181">
          <w:rPr>
            <w:noProof/>
            <w:webHidden/>
          </w:rPr>
          <w:t>99</w:t>
        </w:r>
        <w:r w:rsidR="00820181">
          <w:rPr>
            <w:noProof/>
            <w:webHidden/>
          </w:rPr>
          <w:fldChar w:fldCharType="end"/>
        </w:r>
      </w:hyperlink>
    </w:p>
    <w:p w14:paraId="7E281EEF" w14:textId="46ECED14" w:rsidR="00820181" w:rsidRDefault="00E732B3">
      <w:pPr>
        <w:pStyle w:val="TOC3"/>
        <w:tabs>
          <w:tab w:val="right" w:leader="dot" w:pos="9350"/>
        </w:tabs>
        <w:rPr>
          <w:rFonts w:asciiTheme="minorHAnsi" w:eastAsiaTheme="minorEastAsia" w:hAnsiTheme="minorHAnsi" w:cstheme="minorBidi"/>
          <w:noProof/>
          <w:sz w:val="22"/>
          <w:szCs w:val="22"/>
        </w:rPr>
      </w:pPr>
      <w:hyperlink w:anchor="_Toc534899625" w:history="1">
        <w:r w:rsidR="00820181" w:rsidRPr="000777BC">
          <w:rPr>
            <w:rStyle w:val="Hyperlink"/>
            <w:noProof/>
          </w:rPr>
          <w:t>3.27.1 General</w:t>
        </w:r>
        <w:r w:rsidR="00820181">
          <w:rPr>
            <w:noProof/>
            <w:webHidden/>
          </w:rPr>
          <w:tab/>
        </w:r>
        <w:r w:rsidR="00820181">
          <w:rPr>
            <w:noProof/>
            <w:webHidden/>
          </w:rPr>
          <w:fldChar w:fldCharType="begin"/>
        </w:r>
        <w:r w:rsidR="00820181">
          <w:rPr>
            <w:noProof/>
            <w:webHidden/>
          </w:rPr>
          <w:instrText xml:space="preserve"> PAGEREF _Toc534899625 \h </w:instrText>
        </w:r>
        <w:r w:rsidR="00820181">
          <w:rPr>
            <w:noProof/>
            <w:webHidden/>
          </w:rPr>
        </w:r>
        <w:r w:rsidR="00820181">
          <w:rPr>
            <w:noProof/>
            <w:webHidden/>
          </w:rPr>
          <w:fldChar w:fldCharType="separate"/>
        </w:r>
        <w:r w:rsidR="00820181">
          <w:rPr>
            <w:noProof/>
            <w:webHidden/>
          </w:rPr>
          <w:t>99</w:t>
        </w:r>
        <w:r w:rsidR="00820181">
          <w:rPr>
            <w:noProof/>
            <w:webHidden/>
          </w:rPr>
          <w:fldChar w:fldCharType="end"/>
        </w:r>
      </w:hyperlink>
    </w:p>
    <w:p w14:paraId="6437B753" w14:textId="0C61045A" w:rsidR="00820181" w:rsidRDefault="00E732B3">
      <w:pPr>
        <w:pStyle w:val="TOC3"/>
        <w:tabs>
          <w:tab w:val="right" w:leader="dot" w:pos="9350"/>
        </w:tabs>
        <w:rPr>
          <w:rFonts w:asciiTheme="minorHAnsi" w:eastAsiaTheme="minorEastAsia" w:hAnsiTheme="minorHAnsi" w:cstheme="minorBidi"/>
          <w:noProof/>
          <w:sz w:val="22"/>
          <w:szCs w:val="22"/>
        </w:rPr>
      </w:pPr>
      <w:hyperlink w:anchor="_Toc534899626" w:history="1">
        <w:r w:rsidR="00820181" w:rsidRPr="000777BC">
          <w:rPr>
            <w:rStyle w:val="Hyperlink"/>
            <w:noProof/>
          </w:rPr>
          <w:t>3.27.2 Logical location naming rules</w:t>
        </w:r>
        <w:r w:rsidR="00820181">
          <w:rPr>
            <w:noProof/>
            <w:webHidden/>
          </w:rPr>
          <w:tab/>
        </w:r>
        <w:r w:rsidR="00820181">
          <w:rPr>
            <w:noProof/>
            <w:webHidden/>
          </w:rPr>
          <w:fldChar w:fldCharType="begin"/>
        </w:r>
        <w:r w:rsidR="00820181">
          <w:rPr>
            <w:noProof/>
            <w:webHidden/>
          </w:rPr>
          <w:instrText xml:space="preserve"> PAGEREF _Toc534899626 \h </w:instrText>
        </w:r>
        <w:r w:rsidR="00820181">
          <w:rPr>
            <w:noProof/>
            <w:webHidden/>
          </w:rPr>
        </w:r>
        <w:r w:rsidR="00820181">
          <w:rPr>
            <w:noProof/>
            <w:webHidden/>
          </w:rPr>
          <w:fldChar w:fldCharType="separate"/>
        </w:r>
        <w:r w:rsidR="00820181">
          <w:rPr>
            <w:noProof/>
            <w:webHidden/>
          </w:rPr>
          <w:t>99</w:t>
        </w:r>
        <w:r w:rsidR="00820181">
          <w:rPr>
            <w:noProof/>
            <w:webHidden/>
          </w:rPr>
          <w:fldChar w:fldCharType="end"/>
        </w:r>
      </w:hyperlink>
    </w:p>
    <w:p w14:paraId="4880D8C6" w14:textId="388DA96E" w:rsidR="00820181" w:rsidRDefault="00E732B3">
      <w:pPr>
        <w:pStyle w:val="TOC3"/>
        <w:tabs>
          <w:tab w:val="right" w:leader="dot" w:pos="9350"/>
        </w:tabs>
        <w:rPr>
          <w:rFonts w:asciiTheme="minorHAnsi" w:eastAsiaTheme="minorEastAsia" w:hAnsiTheme="minorHAnsi" w:cstheme="minorBidi"/>
          <w:noProof/>
          <w:sz w:val="22"/>
          <w:szCs w:val="22"/>
        </w:rPr>
      </w:pPr>
      <w:hyperlink w:anchor="_Toc534899627" w:history="1">
        <w:r w:rsidR="00820181" w:rsidRPr="000777BC">
          <w:rPr>
            <w:rStyle w:val="Hyperlink"/>
            <w:noProof/>
          </w:rPr>
          <w:t>3.27.3 name property</w:t>
        </w:r>
        <w:r w:rsidR="00820181">
          <w:rPr>
            <w:noProof/>
            <w:webHidden/>
          </w:rPr>
          <w:tab/>
        </w:r>
        <w:r w:rsidR="00820181">
          <w:rPr>
            <w:noProof/>
            <w:webHidden/>
          </w:rPr>
          <w:fldChar w:fldCharType="begin"/>
        </w:r>
        <w:r w:rsidR="00820181">
          <w:rPr>
            <w:noProof/>
            <w:webHidden/>
          </w:rPr>
          <w:instrText xml:space="preserve"> PAGEREF _Toc534899627 \h </w:instrText>
        </w:r>
        <w:r w:rsidR="00820181">
          <w:rPr>
            <w:noProof/>
            <w:webHidden/>
          </w:rPr>
        </w:r>
        <w:r w:rsidR="00820181">
          <w:rPr>
            <w:noProof/>
            <w:webHidden/>
          </w:rPr>
          <w:fldChar w:fldCharType="separate"/>
        </w:r>
        <w:r w:rsidR="00820181">
          <w:rPr>
            <w:noProof/>
            <w:webHidden/>
          </w:rPr>
          <w:t>100</w:t>
        </w:r>
        <w:r w:rsidR="00820181">
          <w:rPr>
            <w:noProof/>
            <w:webHidden/>
          </w:rPr>
          <w:fldChar w:fldCharType="end"/>
        </w:r>
      </w:hyperlink>
    </w:p>
    <w:p w14:paraId="1208F3CE" w14:textId="2E4E530B" w:rsidR="00820181" w:rsidRDefault="00E732B3">
      <w:pPr>
        <w:pStyle w:val="TOC3"/>
        <w:tabs>
          <w:tab w:val="right" w:leader="dot" w:pos="9350"/>
        </w:tabs>
        <w:rPr>
          <w:rFonts w:asciiTheme="minorHAnsi" w:eastAsiaTheme="minorEastAsia" w:hAnsiTheme="minorHAnsi" w:cstheme="minorBidi"/>
          <w:noProof/>
          <w:sz w:val="22"/>
          <w:szCs w:val="22"/>
        </w:rPr>
      </w:pPr>
      <w:hyperlink w:anchor="_Toc534899628" w:history="1">
        <w:r w:rsidR="00820181" w:rsidRPr="000777BC">
          <w:rPr>
            <w:rStyle w:val="Hyperlink"/>
            <w:noProof/>
          </w:rPr>
          <w:t>3.27.4 fullyQualifiedName property</w:t>
        </w:r>
        <w:r w:rsidR="00820181">
          <w:rPr>
            <w:noProof/>
            <w:webHidden/>
          </w:rPr>
          <w:tab/>
        </w:r>
        <w:r w:rsidR="00820181">
          <w:rPr>
            <w:noProof/>
            <w:webHidden/>
          </w:rPr>
          <w:fldChar w:fldCharType="begin"/>
        </w:r>
        <w:r w:rsidR="00820181">
          <w:rPr>
            <w:noProof/>
            <w:webHidden/>
          </w:rPr>
          <w:instrText xml:space="preserve"> PAGEREF _Toc534899628 \h </w:instrText>
        </w:r>
        <w:r w:rsidR="00820181">
          <w:rPr>
            <w:noProof/>
            <w:webHidden/>
          </w:rPr>
        </w:r>
        <w:r w:rsidR="00820181">
          <w:rPr>
            <w:noProof/>
            <w:webHidden/>
          </w:rPr>
          <w:fldChar w:fldCharType="separate"/>
        </w:r>
        <w:r w:rsidR="00820181">
          <w:rPr>
            <w:noProof/>
            <w:webHidden/>
          </w:rPr>
          <w:t>101</w:t>
        </w:r>
        <w:r w:rsidR="00820181">
          <w:rPr>
            <w:noProof/>
            <w:webHidden/>
          </w:rPr>
          <w:fldChar w:fldCharType="end"/>
        </w:r>
      </w:hyperlink>
    </w:p>
    <w:p w14:paraId="7C7DF16F" w14:textId="29F7A051" w:rsidR="00820181" w:rsidRDefault="00E732B3">
      <w:pPr>
        <w:pStyle w:val="TOC3"/>
        <w:tabs>
          <w:tab w:val="right" w:leader="dot" w:pos="9350"/>
        </w:tabs>
        <w:rPr>
          <w:rFonts w:asciiTheme="minorHAnsi" w:eastAsiaTheme="minorEastAsia" w:hAnsiTheme="minorHAnsi" w:cstheme="minorBidi"/>
          <w:noProof/>
          <w:sz w:val="22"/>
          <w:szCs w:val="22"/>
        </w:rPr>
      </w:pPr>
      <w:hyperlink w:anchor="_Toc534899629" w:history="1">
        <w:r w:rsidR="00820181" w:rsidRPr="000777BC">
          <w:rPr>
            <w:rStyle w:val="Hyperlink"/>
            <w:noProof/>
          </w:rPr>
          <w:t>3.27.5 decoratedName property</w:t>
        </w:r>
        <w:r w:rsidR="00820181">
          <w:rPr>
            <w:noProof/>
            <w:webHidden/>
          </w:rPr>
          <w:tab/>
        </w:r>
        <w:r w:rsidR="00820181">
          <w:rPr>
            <w:noProof/>
            <w:webHidden/>
          </w:rPr>
          <w:fldChar w:fldCharType="begin"/>
        </w:r>
        <w:r w:rsidR="00820181">
          <w:rPr>
            <w:noProof/>
            <w:webHidden/>
          </w:rPr>
          <w:instrText xml:space="preserve"> PAGEREF _Toc534899629 \h </w:instrText>
        </w:r>
        <w:r w:rsidR="00820181">
          <w:rPr>
            <w:noProof/>
            <w:webHidden/>
          </w:rPr>
        </w:r>
        <w:r w:rsidR="00820181">
          <w:rPr>
            <w:noProof/>
            <w:webHidden/>
          </w:rPr>
          <w:fldChar w:fldCharType="separate"/>
        </w:r>
        <w:r w:rsidR="00820181">
          <w:rPr>
            <w:noProof/>
            <w:webHidden/>
          </w:rPr>
          <w:t>101</w:t>
        </w:r>
        <w:r w:rsidR="00820181">
          <w:rPr>
            <w:noProof/>
            <w:webHidden/>
          </w:rPr>
          <w:fldChar w:fldCharType="end"/>
        </w:r>
      </w:hyperlink>
    </w:p>
    <w:p w14:paraId="06A43A18" w14:textId="725D718F" w:rsidR="00820181" w:rsidRDefault="00E732B3">
      <w:pPr>
        <w:pStyle w:val="TOC3"/>
        <w:tabs>
          <w:tab w:val="right" w:leader="dot" w:pos="9350"/>
        </w:tabs>
        <w:rPr>
          <w:rFonts w:asciiTheme="minorHAnsi" w:eastAsiaTheme="minorEastAsia" w:hAnsiTheme="minorHAnsi" w:cstheme="minorBidi"/>
          <w:noProof/>
          <w:sz w:val="22"/>
          <w:szCs w:val="22"/>
        </w:rPr>
      </w:pPr>
      <w:hyperlink w:anchor="_Toc534899630" w:history="1">
        <w:r w:rsidR="00820181" w:rsidRPr="000777BC">
          <w:rPr>
            <w:rStyle w:val="Hyperlink"/>
            <w:noProof/>
          </w:rPr>
          <w:t>3.27.6 kind property</w:t>
        </w:r>
        <w:r w:rsidR="00820181">
          <w:rPr>
            <w:noProof/>
            <w:webHidden/>
          </w:rPr>
          <w:tab/>
        </w:r>
        <w:r w:rsidR="00820181">
          <w:rPr>
            <w:noProof/>
            <w:webHidden/>
          </w:rPr>
          <w:fldChar w:fldCharType="begin"/>
        </w:r>
        <w:r w:rsidR="00820181">
          <w:rPr>
            <w:noProof/>
            <w:webHidden/>
          </w:rPr>
          <w:instrText xml:space="preserve"> PAGEREF _Toc534899630 \h </w:instrText>
        </w:r>
        <w:r w:rsidR="00820181">
          <w:rPr>
            <w:noProof/>
            <w:webHidden/>
          </w:rPr>
        </w:r>
        <w:r w:rsidR="00820181">
          <w:rPr>
            <w:noProof/>
            <w:webHidden/>
          </w:rPr>
          <w:fldChar w:fldCharType="separate"/>
        </w:r>
        <w:r w:rsidR="00820181">
          <w:rPr>
            <w:noProof/>
            <w:webHidden/>
          </w:rPr>
          <w:t>101</w:t>
        </w:r>
        <w:r w:rsidR="00820181">
          <w:rPr>
            <w:noProof/>
            <w:webHidden/>
          </w:rPr>
          <w:fldChar w:fldCharType="end"/>
        </w:r>
      </w:hyperlink>
    </w:p>
    <w:p w14:paraId="65556D7A" w14:textId="5E359CEE" w:rsidR="00820181" w:rsidRDefault="00E732B3">
      <w:pPr>
        <w:pStyle w:val="TOC3"/>
        <w:tabs>
          <w:tab w:val="right" w:leader="dot" w:pos="9350"/>
        </w:tabs>
        <w:rPr>
          <w:rFonts w:asciiTheme="minorHAnsi" w:eastAsiaTheme="minorEastAsia" w:hAnsiTheme="minorHAnsi" w:cstheme="minorBidi"/>
          <w:noProof/>
          <w:sz w:val="22"/>
          <w:szCs w:val="22"/>
        </w:rPr>
      </w:pPr>
      <w:hyperlink w:anchor="_Toc534899631" w:history="1">
        <w:r w:rsidR="00820181" w:rsidRPr="000777BC">
          <w:rPr>
            <w:rStyle w:val="Hyperlink"/>
            <w:noProof/>
          </w:rPr>
          <w:t>3.27.7 parentIndex property</w:t>
        </w:r>
        <w:r w:rsidR="00820181">
          <w:rPr>
            <w:noProof/>
            <w:webHidden/>
          </w:rPr>
          <w:tab/>
        </w:r>
        <w:r w:rsidR="00820181">
          <w:rPr>
            <w:noProof/>
            <w:webHidden/>
          </w:rPr>
          <w:fldChar w:fldCharType="begin"/>
        </w:r>
        <w:r w:rsidR="00820181">
          <w:rPr>
            <w:noProof/>
            <w:webHidden/>
          </w:rPr>
          <w:instrText xml:space="preserve"> PAGEREF _Toc534899631 \h </w:instrText>
        </w:r>
        <w:r w:rsidR="00820181">
          <w:rPr>
            <w:noProof/>
            <w:webHidden/>
          </w:rPr>
        </w:r>
        <w:r w:rsidR="00820181">
          <w:rPr>
            <w:noProof/>
            <w:webHidden/>
          </w:rPr>
          <w:fldChar w:fldCharType="separate"/>
        </w:r>
        <w:r w:rsidR="00820181">
          <w:rPr>
            <w:noProof/>
            <w:webHidden/>
          </w:rPr>
          <w:t>101</w:t>
        </w:r>
        <w:r w:rsidR="00820181">
          <w:rPr>
            <w:noProof/>
            <w:webHidden/>
          </w:rPr>
          <w:fldChar w:fldCharType="end"/>
        </w:r>
      </w:hyperlink>
    </w:p>
    <w:p w14:paraId="1955DB75" w14:textId="7A05A1DB" w:rsidR="00820181" w:rsidRDefault="00E732B3">
      <w:pPr>
        <w:pStyle w:val="TOC2"/>
        <w:tabs>
          <w:tab w:val="right" w:leader="dot" w:pos="9350"/>
        </w:tabs>
        <w:rPr>
          <w:rFonts w:asciiTheme="minorHAnsi" w:eastAsiaTheme="minorEastAsia" w:hAnsiTheme="minorHAnsi" w:cstheme="minorBidi"/>
          <w:noProof/>
          <w:sz w:val="22"/>
          <w:szCs w:val="22"/>
        </w:rPr>
      </w:pPr>
      <w:hyperlink w:anchor="_Toc534899632" w:history="1">
        <w:r w:rsidR="00820181" w:rsidRPr="000777BC">
          <w:rPr>
            <w:rStyle w:val="Hyperlink"/>
            <w:noProof/>
          </w:rPr>
          <w:t>3.28 codeFlow object</w:t>
        </w:r>
        <w:r w:rsidR="00820181">
          <w:rPr>
            <w:noProof/>
            <w:webHidden/>
          </w:rPr>
          <w:tab/>
        </w:r>
        <w:r w:rsidR="00820181">
          <w:rPr>
            <w:noProof/>
            <w:webHidden/>
          </w:rPr>
          <w:fldChar w:fldCharType="begin"/>
        </w:r>
        <w:r w:rsidR="00820181">
          <w:rPr>
            <w:noProof/>
            <w:webHidden/>
          </w:rPr>
          <w:instrText xml:space="preserve"> PAGEREF _Toc534899632 \h </w:instrText>
        </w:r>
        <w:r w:rsidR="00820181">
          <w:rPr>
            <w:noProof/>
            <w:webHidden/>
          </w:rPr>
        </w:r>
        <w:r w:rsidR="00820181">
          <w:rPr>
            <w:noProof/>
            <w:webHidden/>
          </w:rPr>
          <w:fldChar w:fldCharType="separate"/>
        </w:r>
        <w:r w:rsidR="00820181">
          <w:rPr>
            <w:noProof/>
            <w:webHidden/>
          </w:rPr>
          <w:t>102</w:t>
        </w:r>
        <w:r w:rsidR="00820181">
          <w:rPr>
            <w:noProof/>
            <w:webHidden/>
          </w:rPr>
          <w:fldChar w:fldCharType="end"/>
        </w:r>
      </w:hyperlink>
    </w:p>
    <w:p w14:paraId="0DD0CDD5" w14:textId="131E9A6E" w:rsidR="00820181" w:rsidRDefault="00E732B3">
      <w:pPr>
        <w:pStyle w:val="TOC3"/>
        <w:tabs>
          <w:tab w:val="right" w:leader="dot" w:pos="9350"/>
        </w:tabs>
        <w:rPr>
          <w:rFonts w:asciiTheme="minorHAnsi" w:eastAsiaTheme="minorEastAsia" w:hAnsiTheme="minorHAnsi" w:cstheme="minorBidi"/>
          <w:noProof/>
          <w:sz w:val="22"/>
          <w:szCs w:val="22"/>
        </w:rPr>
      </w:pPr>
      <w:hyperlink w:anchor="_Toc534899633" w:history="1">
        <w:r w:rsidR="00820181" w:rsidRPr="000777BC">
          <w:rPr>
            <w:rStyle w:val="Hyperlink"/>
            <w:noProof/>
          </w:rPr>
          <w:t>3.28.1 General</w:t>
        </w:r>
        <w:r w:rsidR="00820181">
          <w:rPr>
            <w:noProof/>
            <w:webHidden/>
          </w:rPr>
          <w:tab/>
        </w:r>
        <w:r w:rsidR="00820181">
          <w:rPr>
            <w:noProof/>
            <w:webHidden/>
          </w:rPr>
          <w:fldChar w:fldCharType="begin"/>
        </w:r>
        <w:r w:rsidR="00820181">
          <w:rPr>
            <w:noProof/>
            <w:webHidden/>
          </w:rPr>
          <w:instrText xml:space="preserve"> PAGEREF _Toc534899633 \h </w:instrText>
        </w:r>
        <w:r w:rsidR="00820181">
          <w:rPr>
            <w:noProof/>
            <w:webHidden/>
          </w:rPr>
        </w:r>
        <w:r w:rsidR="00820181">
          <w:rPr>
            <w:noProof/>
            <w:webHidden/>
          </w:rPr>
          <w:fldChar w:fldCharType="separate"/>
        </w:r>
        <w:r w:rsidR="00820181">
          <w:rPr>
            <w:noProof/>
            <w:webHidden/>
          </w:rPr>
          <w:t>102</w:t>
        </w:r>
        <w:r w:rsidR="00820181">
          <w:rPr>
            <w:noProof/>
            <w:webHidden/>
          </w:rPr>
          <w:fldChar w:fldCharType="end"/>
        </w:r>
      </w:hyperlink>
    </w:p>
    <w:p w14:paraId="1E750BF2" w14:textId="2D52ECF0" w:rsidR="00820181" w:rsidRDefault="00E732B3">
      <w:pPr>
        <w:pStyle w:val="TOC3"/>
        <w:tabs>
          <w:tab w:val="right" w:leader="dot" w:pos="9350"/>
        </w:tabs>
        <w:rPr>
          <w:rFonts w:asciiTheme="minorHAnsi" w:eastAsiaTheme="minorEastAsia" w:hAnsiTheme="minorHAnsi" w:cstheme="minorBidi"/>
          <w:noProof/>
          <w:sz w:val="22"/>
          <w:szCs w:val="22"/>
        </w:rPr>
      </w:pPr>
      <w:hyperlink w:anchor="_Toc534899634" w:history="1">
        <w:r w:rsidR="00820181" w:rsidRPr="000777BC">
          <w:rPr>
            <w:rStyle w:val="Hyperlink"/>
            <w:noProof/>
          </w:rPr>
          <w:t>3.28.2 message property</w:t>
        </w:r>
        <w:r w:rsidR="00820181">
          <w:rPr>
            <w:noProof/>
            <w:webHidden/>
          </w:rPr>
          <w:tab/>
        </w:r>
        <w:r w:rsidR="00820181">
          <w:rPr>
            <w:noProof/>
            <w:webHidden/>
          </w:rPr>
          <w:fldChar w:fldCharType="begin"/>
        </w:r>
        <w:r w:rsidR="00820181">
          <w:rPr>
            <w:noProof/>
            <w:webHidden/>
          </w:rPr>
          <w:instrText xml:space="preserve"> PAGEREF _Toc534899634 \h </w:instrText>
        </w:r>
        <w:r w:rsidR="00820181">
          <w:rPr>
            <w:noProof/>
            <w:webHidden/>
          </w:rPr>
        </w:r>
        <w:r w:rsidR="00820181">
          <w:rPr>
            <w:noProof/>
            <w:webHidden/>
          </w:rPr>
          <w:fldChar w:fldCharType="separate"/>
        </w:r>
        <w:r w:rsidR="00820181">
          <w:rPr>
            <w:noProof/>
            <w:webHidden/>
          </w:rPr>
          <w:t>103</w:t>
        </w:r>
        <w:r w:rsidR="00820181">
          <w:rPr>
            <w:noProof/>
            <w:webHidden/>
          </w:rPr>
          <w:fldChar w:fldCharType="end"/>
        </w:r>
      </w:hyperlink>
    </w:p>
    <w:p w14:paraId="0B57F2CC" w14:textId="24CBE773" w:rsidR="00820181" w:rsidRDefault="00E732B3">
      <w:pPr>
        <w:pStyle w:val="TOC3"/>
        <w:tabs>
          <w:tab w:val="right" w:leader="dot" w:pos="9350"/>
        </w:tabs>
        <w:rPr>
          <w:rFonts w:asciiTheme="minorHAnsi" w:eastAsiaTheme="minorEastAsia" w:hAnsiTheme="minorHAnsi" w:cstheme="minorBidi"/>
          <w:noProof/>
          <w:sz w:val="22"/>
          <w:szCs w:val="22"/>
        </w:rPr>
      </w:pPr>
      <w:hyperlink w:anchor="_Toc534899635" w:history="1">
        <w:r w:rsidR="00820181" w:rsidRPr="000777BC">
          <w:rPr>
            <w:rStyle w:val="Hyperlink"/>
            <w:noProof/>
          </w:rPr>
          <w:t>3.28.3 threadFlows property</w:t>
        </w:r>
        <w:r w:rsidR="00820181">
          <w:rPr>
            <w:noProof/>
            <w:webHidden/>
          </w:rPr>
          <w:tab/>
        </w:r>
        <w:r w:rsidR="00820181">
          <w:rPr>
            <w:noProof/>
            <w:webHidden/>
          </w:rPr>
          <w:fldChar w:fldCharType="begin"/>
        </w:r>
        <w:r w:rsidR="00820181">
          <w:rPr>
            <w:noProof/>
            <w:webHidden/>
          </w:rPr>
          <w:instrText xml:space="preserve"> PAGEREF _Toc534899635 \h </w:instrText>
        </w:r>
        <w:r w:rsidR="00820181">
          <w:rPr>
            <w:noProof/>
            <w:webHidden/>
          </w:rPr>
        </w:r>
        <w:r w:rsidR="00820181">
          <w:rPr>
            <w:noProof/>
            <w:webHidden/>
          </w:rPr>
          <w:fldChar w:fldCharType="separate"/>
        </w:r>
        <w:r w:rsidR="00820181">
          <w:rPr>
            <w:noProof/>
            <w:webHidden/>
          </w:rPr>
          <w:t>103</w:t>
        </w:r>
        <w:r w:rsidR="00820181">
          <w:rPr>
            <w:noProof/>
            <w:webHidden/>
          </w:rPr>
          <w:fldChar w:fldCharType="end"/>
        </w:r>
      </w:hyperlink>
    </w:p>
    <w:p w14:paraId="480A3235" w14:textId="02590E75" w:rsidR="00820181" w:rsidRDefault="00E732B3">
      <w:pPr>
        <w:pStyle w:val="TOC2"/>
        <w:tabs>
          <w:tab w:val="right" w:leader="dot" w:pos="9350"/>
        </w:tabs>
        <w:rPr>
          <w:rFonts w:asciiTheme="minorHAnsi" w:eastAsiaTheme="minorEastAsia" w:hAnsiTheme="minorHAnsi" w:cstheme="minorBidi"/>
          <w:noProof/>
          <w:sz w:val="22"/>
          <w:szCs w:val="22"/>
        </w:rPr>
      </w:pPr>
      <w:hyperlink w:anchor="_Toc534899636" w:history="1">
        <w:r w:rsidR="00820181" w:rsidRPr="000777BC">
          <w:rPr>
            <w:rStyle w:val="Hyperlink"/>
            <w:noProof/>
          </w:rPr>
          <w:t>3.29 threadFlow object</w:t>
        </w:r>
        <w:r w:rsidR="00820181">
          <w:rPr>
            <w:noProof/>
            <w:webHidden/>
          </w:rPr>
          <w:tab/>
        </w:r>
        <w:r w:rsidR="00820181">
          <w:rPr>
            <w:noProof/>
            <w:webHidden/>
          </w:rPr>
          <w:fldChar w:fldCharType="begin"/>
        </w:r>
        <w:r w:rsidR="00820181">
          <w:rPr>
            <w:noProof/>
            <w:webHidden/>
          </w:rPr>
          <w:instrText xml:space="preserve"> PAGEREF _Toc534899636 \h </w:instrText>
        </w:r>
        <w:r w:rsidR="00820181">
          <w:rPr>
            <w:noProof/>
            <w:webHidden/>
          </w:rPr>
        </w:r>
        <w:r w:rsidR="00820181">
          <w:rPr>
            <w:noProof/>
            <w:webHidden/>
          </w:rPr>
          <w:fldChar w:fldCharType="separate"/>
        </w:r>
        <w:r w:rsidR="00820181">
          <w:rPr>
            <w:noProof/>
            <w:webHidden/>
          </w:rPr>
          <w:t>103</w:t>
        </w:r>
        <w:r w:rsidR="00820181">
          <w:rPr>
            <w:noProof/>
            <w:webHidden/>
          </w:rPr>
          <w:fldChar w:fldCharType="end"/>
        </w:r>
      </w:hyperlink>
    </w:p>
    <w:p w14:paraId="4A34FAA3" w14:textId="54465779" w:rsidR="00820181" w:rsidRDefault="00E732B3">
      <w:pPr>
        <w:pStyle w:val="TOC3"/>
        <w:tabs>
          <w:tab w:val="right" w:leader="dot" w:pos="9350"/>
        </w:tabs>
        <w:rPr>
          <w:rFonts w:asciiTheme="minorHAnsi" w:eastAsiaTheme="minorEastAsia" w:hAnsiTheme="minorHAnsi" w:cstheme="minorBidi"/>
          <w:noProof/>
          <w:sz w:val="22"/>
          <w:szCs w:val="22"/>
        </w:rPr>
      </w:pPr>
      <w:hyperlink w:anchor="_Toc534899637" w:history="1">
        <w:r w:rsidR="00820181" w:rsidRPr="000777BC">
          <w:rPr>
            <w:rStyle w:val="Hyperlink"/>
            <w:noProof/>
          </w:rPr>
          <w:t>3.29.1 General</w:t>
        </w:r>
        <w:r w:rsidR="00820181">
          <w:rPr>
            <w:noProof/>
            <w:webHidden/>
          </w:rPr>
          <w:tab/>
        </w:r>
        <w:r w:rsidR="00820181">
          <w:rPr>
            <w:noProof/>
            <w:webHidden/>
          </w:rPr>
          <w:fldChar w:fldCharType="begin"/>
        </w:r>
        <w:r w:rsidR="00820181">
          <w:rPr>
            <w:noProof/>
            <w:webHidden/>
          </w:rPr>
          <w:instrText xml:space="preserve"> PAGEREF _Toc534899637 \h </w:instrText>
        </w:r>
        <w:r w:rsidR="00820181">
          <w:rPr>
            <w:noProof/>
            <w:webHidden/>
          </w:rPr>
        </w:r>
        <w:r w:rsidR="00820181">
          <w:rPr>
            <w:noProof/>
            <w:webHidden/>
          </w:rPr>
          <w:fldChar w:fldCharType="separate"/>
        </w:r>
        <w:r w:rsidR="00820181">
          <w:rPr>
            <w:noProof/>
            <w:webHidden/>
          </w:rPr>
          <w:t>103</w:t>
        </w:r>
        <w:r w:rsidR="00820181">
          <w:rPr>
            <w:noProof/>
            <w:webHidden/>
          </w:rPr>
          <w:fldChar w:fldCharType="end"/>
        </w:r>
      </w:hyperlink>
    </w:p>
    <w:p w14:paraId="6D8021D1" w14:textId="50D9F0EA" w:rsidR="00820181" w:rsidRDefault="00E732B3">
      <w:pPr>
        <w:pStyle w:val="TOC3"/>
        <w:tabs>
          <w:tab w:val="right" w:leader="dot" w:pos="9350"/>
        </w:tabs>
        <w:rPr>
          <w:rFonts w:asciiTheme="minorHAnsi" w:eastAsiaTheme="minorEastAsia" w:hAnsiTheme="minorHAnsi" w:cstheme="minorBidi"/>
          <w:noProof/>
          <w:sz w:val="22"/>
          <w:szCs w:val="22"/>
        </w:rPr>
      </w:pPr>
      <w:hyperlink w:anchor="_Toc534899638" w:history="1">
        <w:r w:rsidR="00820181" w:rsidRPr="000777BC">
          <w:rPr>
            <w:rStyle w:val="Hyperlink"/>
            <w:noProof/>
          </w:rPr>
          <w:t>3.29.2 id property</w:t>
        </w:r>
        <w:r w:rsidR="00820181">
          <w:rPr>
            <w:noProof/>
            <w:webHidden/>
          </w:rPr>
          <w:tab/>
        </w:r>
        <w:r w:rsidR="00820181">
          <w:rPr>
            <w:noProof/>
            <w:webHidden/>
          </w:rPr>
          <w:fldChar w:fldCharType="begin"/>
        </w:r>
        <w:r w:rsidR="00820181">
          <w:rPr>
            <w:noProof/>
            <w:webHidden/>
          </w:rPr>
          <w:instrText xml:space="preserve"> PAGEREF _Toc534899638 \h </w:instrText>
        </w:r>
        <w:r w:rsidR="00820181">
          <w:rPr>
            <w:noProof/>
            <w:webHidden/>
          </w:rPr>
        </w:r>
        <w:r w:rsidR="00820181">
          <w:rPr>
            <w:noProof/>
            <w:webHidden/>
          </w:rPr>
          <w:fldChar w:fldCharType="separate"/>
        </w:r>
        <w:r w:rsidR="00820181">
          <w:rPr>
            <w:noProof/>
            <w:webHidden/>
          </w:rPr>
          <w:t>103</w:t>
        </w:r>
        <w:r w:rsidR="00820181">
          <w:rPr>
            <w:noProof/>
            <w:webHidden/>
          </w:rPr>
          <w:fldChar w:fldCharType="end"/>
        </w:r>
      </w:hyperlink>
    </w:p>
    <w:p w14:paraId="679E50A0" w14:textId="79E8B8F8" w:rsidR="00820181" w:rsidRDefault="00E732B3">
      <w:pPr>
        <w:pStyle w:val="TOC3"/>
        <w:tabs>
          <w:tab w:val="right" w:leader="dot" w:pos="9350"/>
        </w:tabs>
        <w:rPr>
          <w:rFonts w:asciiTheme="minorHAnsi" w:eastAsiaTheme="minorEastAsia" w:hAnsiTheme="minorHAnsi" w:cstheme="minorBidi"/>
          <w:noProof/>
          <w:sz w:val="22"/>
          <w:szCs w:val="22"/>
        </w:rPr>
      </w:pPr>
      <w:hyperlink w:anchor="_Toc534899639" w:history="1">
        <w:r w:rsidR="00820181" w:rsidRPr="000777BC">
          <w:rPr>
            <w:rStyle w:val="Hyperlink"/>
            <w:noProof/>
          </w:rPr>
          <w:t>3.29.3 message property</w:t>
        </w:r>
        <w:r w:rsidR="00820181">
          <w:rPr>
            <w:noProof/>
            <w:webHidden/>
          </w:rPr>
          <w:tab/>
        </w:r>
        <w:r w:rsidR="00820181">
          <w:rPr>
            <w:noProof/>
            <w:webHidden/>
          </w:rPr>
          <w:fldChar w:fldCharType="begin"/>
        </w:r>
        <w:r w:rsidR="00820181">
          <w:rPr>
            <w:noProof/>
            <w:webHidden/>
          </w:rPr>
          <w:instrText xml:space="preserve"> PAGEREF _Toc534899639 \h </w:instrText>
        </w:r>
        <w:r w:rsidR="00820181">
          <w:rPr>
            <w:noProof/>
            <w:webHidden/>
          </w:rPr>
        </w:r>
        <w:r w:rsidR="00820181">
          <w:rPr>
            <w:noProof/>
            <w:webHidden/>
          </w:rPr>
          <w:fldChar w:fldCharType="separate"/>
        </w:r>
        <w:r w:rsidR="00820181">
          <w:rPr>
            <w:noProof/>
            <w:webHidden/>
          </w:rPr>
          <w:t>103</w:t>
        </w:r>
        <w:r w:rsidR="00820181">
          <w:rPr>
            <w:noProof/>
            <w:webHidden/>
          </w:rPr>
          <w:fldChar w:fldCharType="end"/>
        </w:r>
      </w:hyperlink>
    </w:p>
    <w:p w14:paraId="3F87F426" w14:textId="50233848" w:rsidR="00820181" w:rsidRDefault="00E732B3">
      <w:pPr>
        <w:pStyle w:val="TOC3"/>
        <w:tabs>
          <w:tab w:val="right" w:leader="dot" w:pos="9350"/>
        </w:tabs>
        <w:rPr>
          <w:rFonts w:asciiTheme="minorHAnsi" w:eastAsiaTheme="minorEastAsia" w:hAnsiTheme="minorHAnsi" w:cstheme="minorBidi"/>
          <w:noProof/>
          <w:sz w:val="22"/>
          <w:szCs w:val="22"/>
        </w:rPr>
      </w:pPr>
      <w:hyperlink w:anchor="_Toc534899640" w:history="1">
        <w:r w:rsidR="00820181" w:rsidRPr="000777BC">
          <w:rPr>
            <w:rStyle w:val="Hyperlink"/>
            <w:noProof/>
          </w:rPr>
          <w:t>3.29.4 locations property</w:t>
        </w:r>
        <w:r w:rsidR="00820181">
          <w:rPr>
            <w:noProof/>
            <w:webHidden/>
          </w:rPr>
          <w:tab/>
        </w:r>
        <w:r w:rsidR="00820181">
          <w:rPr>
            <w:noProof/>
            <w:webHidden/>
          </w:rPr>
          <w:fldChar w:fldCharType="begin"/>
        </w:r>
        <w:r w:rsidR="00820181">
          <w:rPr>
            <w:noProof/>
            <w:webHidden/>
          </w:rPr>
          <w:instrText xml:space="preserve"> PAGEREF _Toc534899640 \h </w:instrText>
        </w:r>
        <w:r w:rsidR="00820181">
          <w:rPr>
            <w:noProof/>
            <w:webHidden/>
          </w:rPr>
        </w:r>
        <w:r w:rsidR="00820181">
          <w:rPr>
            <w:noProof/>
            <w:webHidden/>
          </w:rPr>
          <w:fldChar w:fldCharType="separate"/>
        </w:r>
        <w:r w:rsidR="00820181">
          <w:rPr>
            <w:noProof/>
            <w:webHidden/>
          </w:rPr>
          <w:t>103</w:t>
        </w:r>
        <w:r w:rsidR="00820181">
          <w:rPr>
            <w:noProof/>
            <w:webHidden/>
          </w:rPr>
          <w:fldChar w:fldCharType="end"/>
        </w:r>
      </w:hyperlink>
    </w:p>
    <w:p w14:paraId="5DAE3077" w14:textId="72D99819" w:rsidR="00820181" w:rsidRDefault="00E732B3">
      <w:pPr>
        <w:pStyle w:val="TOC2"/>
        <w:tabs>
          <w:tab w:val="right" w:leader="dot" w:pos="9350"/>
        </w:tabs>
        <w:rPr>
          <w:rFonts w:asciiTheme="minorHAnsi" w:eastAsiaTheme="minorEastAsia" w:hAnsiTheme="minorHAnsi" w:cstheme="minorBidi"/>
          <w:noProof/>
          <w:sz w:val="22"/>
          <w:szCs w:val="22"/>
        </w:rPr>
      </w:pPr>
      <w:hyperlink w:anchor="_Toc534899641" w:history="1">
        <w:r w:rsidR="00820181" w:rsidRPr="000777BC">
          <w:rPr>
            <w:rStyle w:val="Hyperlink"/>
            <w:noProof/>
          </w:rPr>
          <w:t>3.30 graph object</w:t>
        </w:r>
        <w:r w:rsidR="00820181">
          <w:rPr>
            <w:noProof/>
            <w:webHidden/>
          </w:rPr>
          <w:tab/>
        </w:r>
        <w:r w:rsidR="00820181">
          <w:rPr>
            <w:noProof/>
            <w:webHidden/>
          </w:rPr>
          <w:fldChar w:fldCharType="begin"/>
        </w:r>
        <w:r w:rsidR="00820181">
          <w:rPr>
            <w:noProof/>
            <w:webHidden/>
          </w:rPr>
          <w:instrText xml:space="preserve"> PAGEREF _Toc534899641 \h </w:instrText>
        </w:r>
        <w:r w:rsidR="00820181">
          <w:rPr>
            <w:noProof/>
            <w:webHidden/>
          </w:rPr>
        </w:r>
        <w:r w:rsidR="00820181">
          <w:rPr>
            <w:noProof/>
            <w:webHidden/>
          </w:rPr>
          <w:fldChar w:fldCharType="separate"/>
        </w:r>
        <w:r w:rsidR="00820181">
          <w:rPr>
            <w:noProof/>
            <w:webHidden/>
          </w:rPr>
          <w:t>104</w:t>
        </w:r>
        <w:r w:rsidR="00820181">
          <w:rPr>
            <w:noProof/>
            <w:webHidden/>
          </w:rPr>
          <w:fldChar w:fldCharType="end"/>
        </w:r>
      </w:hyperlink>
    </w:p>
    <w:p w14:paraId="7E863D30" w14:textId="0437E7AB" w:rsidR="00820181" w:rsidRDefault="00E732B3">
      <w:pPr>
        <w:pStyle w:val="TOC3"/>
        <w:tabs>
          <w:tab w:val="right" w:leader="dot" w:pos="9350"/>
        </w:tabs>
        <w:rPr>
          <w:rFonts w:asciiTheme="minorHAnsi" w:eastAsiaTheme="minorEastAsia" w:hAnsiTheme="minorHAnsi" w:cstheme="minorBidi"/>
          <w:noProof/>
          <w:sz w:val="22"/>
          <w:szCs w:val="22"/>
        </w:rPr>
      </w:pPr>
      <w:hyperlink w:anchor="_Toc534899642" w:history="1">
        <w:r w:rsidR="00820181" w:rsidRPr="000777BC">
          <w:rPr>
            <w:rStyle w:val="Hyperlink"/>
            <w:noProof/>
          </w:rPr>
          <w:t>3.30.1 General</w:t>
        </w:r>
        <w:r w:rsidR="00820181">
          <w:rPr>
            <w:noProof/>
            <w:webHidden/>
          </w:rPr>
          <w:tab/>
        </w:r>
        <w:r w:rsidR="00820181">
          <w:rPr>
            <w:noProof/>
            <w:webHidden/>
          </w:rPr>
          <w:fldChar w:fldCharType="begin"/>
        </w:r>
        <w:r w:rsidR="00820181">
          <w:rPr>
            <w:noProof/>
            <w:webHidden/>
          </w:rPr>
          <w:instrText xml:space="preserve"> PAGEREF _Toc534899642 \h </w:instrText>
        </w:r>
        <w:r w:rsidR="00820181">
          <w:rPr>
            <w:noProof/>
            <w:webHidden/>
          </w:rPr>
        </w:r>
        <w:r w:rsidR="00820181">
          <w:rPr>
            <w:noProof/>
            <w:webHidden/>
          </w:rPr>
          <w:fldChar w:fldCharType="separate"/>
        </w:r>
        <w:r w:rsidR="00820181">
          <w:rPr>
            <w:noProof/>
            <w:webHidden/>
          </w:rPr>
          <w:t>104</w:t>
        </w:r>
        <w:r w:rsidR="00820181">
          <w:rPr>
            <w:noProof/>
            <w:webHidden/>
          </w:rPr>
          <w:fldChar w:fldCharType="end"/>
        </w:r>
      </w:hyperlink>
    </w:p>
    <w:p w14:paraId="7EE65338" w14:textId="02BE9B8A" w:rsidR="00820181" w:rsidRDefault="00E732B3">
      <w:pPr>
        <w:pStyle w:val="TOC3"/>
        <w:tabs>
          <w:tab w:val="right" w:leader="dot" w:pos="9350"/>
        </w:tabs>
        <w:rPr>
          <w:rFonts w:asciiTheme="minorHAnsi" w:eastAsiaTheme="minorEastAsia" w:hAnsiTheme="minorHAnsi" w:cstheme="minorBidi"/>
          <w:noProof/>
          <w:sz w:val="22"/>
          <w:szCs w:val="22"/>
        </w:rPr>
      </w:pPr>
      <w:hyperlink w:anchor="_Toc534899643" w:history="1">
        <w:r w:rsidR="00820181" w:rsidRPr="000777BC">
          <w:rPr>
            <w:rStyle w:val="Hyperlink"/>
            <w:noProof/>
          </w:rPr>
          <w:t>3.30.2 id property</w:t>
        </w:r>
        <w:r w:rsidR="00820181">
          <w:rPr>
            <w:noProof/>
            <w:webHidden/>
          </w:rPr>
          <w:tab/>
        </w:r>
        <w:r w:rsidR="00820181">
          <w:rPr>
            <w:noProof/>
            <w:webHidden/>
          </w:rPr>
          <w:fldChar w:fldCharType="begin"/>
        </w:r>
        <w:r w:rsidR="00820181">
          <w:rPr>
            <w:noProof/>
            <w:webHidden/>
          </w:rPr>
          <w:instrText xml:space="preserve"> PAGEREF _Toc534899643 \h </w:instrText>
        </w:r>
        <w:r w:rsidR="00820181">
          <w:rPr>
            <w:noProof/>
            <w:webHidden/>
          </w:rPr>
        </w:r>
        <w:r w:rsidR="00820181">
          <w:rPr>
            <w:noProof/>
            <w:webHidden/>
          </w:rPr>
          <w:fldChar w:fldCharType="separate"/>
        </w:r>
        <w:r w:rsidR="00820181">
          <w:rPr>
            <w:noProof/>
            <w:webHidden/>
          </w:rPr>
          <w:t>104</w:t>
        </w:r>
        <w:r w:rsidR="00820181">
          <w:rPr>
            <w:noProof/>
            <w:webHidden/>
          </w:rPr>
          <w:fldChar w:fldCharType="end"/>
        </w:r>
      </w:hyperlink>
    </w:p>
    <w:p w14:paraId="6513840D" w14:textId="77F5C81F" w:rsidR="00820181" w:rsidRDefault="00E732B3">
      <w:pPr>
        <w:pStyle w:val="TOC3"/>
        <w:tabs>
          <w:tab w:val="right" w:leader="dot" w:pos="9350"/>
        </w:tabs>
        <w:rPr>
          <w:rFonts w:asciiTheme="minorHAnsi" w:eastAsiaTheme="minorEastAsia" w:hAnsiTheme="minorHAnsi" w:cstheme="minorBidi"/>
          <w:noProof/>
          <w:sz w:val="22"/>
          <w:szCs w:val="22"/>
        </w:rPr>
      </w:pPr>
      <w:hyperlink w:anchor="_Toc534899644" w:history="1">
        <w:r w:rsidR="00820181" w:rsidRPr="000777BC">
          <w:rPr>
            <w:rStyle w:val="Hyperlink"/>
            <w:noProof/>
          </w:rPr>
          <w:t>3.30.3 description property</w:t>
        </w:r>
        <w:r w:rsidR="00820181">
          <w:rPr>
            <w:noProof/>
            <w:webHidden/>
          </w:rPr>
          <w:tab/>
        </w:r>
        <w:r w:rsidR="00820181">
          <w:rPr>
            <w:noProof/>
            <w:webHidden/>
          </w:rPr>
          <w:fldChar w:fldCharType="begin"/>
        </w:r>
        <w:r w:rsidR="00820181">
          <w:rPr>
            <w:noProof/>
            <w:webHidden/>
          </w:rPr>
          <w:instrText xml:space="preserve"> PAGEREF _Toc534899644 \h </w:instrText>
        </w:r>
        <w:r w:rsidR="00820181">
          <w:rPr>
            <w:noProof/>
            <w:webHidden/>
          </w:rPr>
        </w:r>
        <w:r w:rsidR="00820181">
          <w:rPr>
            <w:noProof/>
            <w:webHidden/>
          </w:rPr>
          <w:fldChar w:fldCharType="separate"/>
        </w:r>
        <w:r w:rsidR="00820181">
          <w:rPr>
            <w:noProof/>
            <w:webHidden/>
          </w:rPr>
          <w:t>104</w:t>
        </w:r>
        <w:r w:rsidR="00820181">
          <w:rPr>
            <w:noProof/>
            <w:webHidden/>
          </w:rPr>
          <w:fldChar w:fldCharType="end"/>
        </w:r>
      </w:hyperlink>
    </w:p>
    <w:p w14:paraId="38BDD88A" w14:textId="1E3A1EC8" w:rsidR="00820181" w:rsidRDefault="00E732B3">
      <w:pPr>
        <w:pStyle w:val="TOC3"/>
        <w:tabs>
          <w:tab w:val="right" w:leader="dot" w:pos="9350"/>
        </w:tabs>
        <w:rPr>
          <w:rFonts w:asciiTheme="minorHAnsi" w:eastAsiaTheme="minorEastAsia" w:hAnsiTheme="minorHAnsi" w:cstheme="minorBidi"/>
          <w:noProof/>
          <w:sz w:val="22"/>
          <w:szCs w:val="22"/>
        </w:rPr>
      </w:pPr>
      <w:hyperlink w:anchor="_Toc534899645" w:history="1">
        <w:r w:rsidR="00820181" w:rsidRPr="000777BC">
          <w:rPr>
            <w:rStyle w:val="Hyperlink"/>
            <w:noProof/>
          </w:rPr>
          <w:t>3.30.4 nodes property</w:t>
        </w:r>
        <w:r w:rsidR="00820181">
          <w:rPr>
            <w:noProof/>
            <w:webHidden/>
          </w:rPr>
          <w:tab/>
        </w:r>
        <w:r w:rsidR="00820181">
          <w:rPr>
            <w:noProof/>
            <w:webHidden/>
          </w:rPr>
          <w:fldChar w:fldCharType="begin"/>
        </w:r>
        <w:r w:rsidR="00820181">
          <w:rPr>
            <w:noProof/>
            <w:webHidden/>
          </w:rPr>
          <w:instrText xml:space="preserve"> PAGEREF _Toc534899645 \h </w:instrText>
        </w:r>
        <w:r w:rsidR="00820181">
          <w:rPr>
            <w:noProof/>
            <w:webHidden/>
          </w:rPr>
        </w:r>
        <w:r w:rsidR="00820181">
          <w:rPr>
            <w:noProof/>
            <w:webHidden/>
          </w:rPr>
          <w:fldChar w:fldCharType="separate"/>
        </w:r>
        <w:r w:rsidR="00820181">
          <w:rPr>
            <w:noProof/>
            <w:webHidden/>
          </w:rPr>
          <w:t>104</w:t>
        </w:r>
        <w:r w:rsidR="00820181">
          <w:rPr>
            <w:noProof/>
            <w:webHidden/>
          </w:rPr>
          <w:fldChar w:fldCharType="end"/>
        </w:r>
      </w:hyperlink>
    </w:p>
    <w:p w14:paraId="6628FC99" w14:textId="5A34C498" w:rsidR="00820181" w:rsidRDefault="00E732B3">
      <w:pPr>
        <w:pStyle w:val="TOC3"/>
        <w:tabs>
          <w:tab w:val="right" w:leader="dot" w:pos="9350"/>
        </w:tabs>
        <w:rPr>
          <w:rFonts w:asciiTheme="minorHAnsi" w:eastAsiaTheme="minorEastAsia" w:hAnsiTheme="minorHAnsi" w:cstheme="minorBidi"/>
          <w:noProof/>
          <w:sz w:val="22"/>
          <w:szCs w:val="22"/>
        </w:rPr>
      </w:pPr>
      <w:hyperlink w:anchor="_Toc534899646" w:history="1">
        <w:r w:rsidR="00820181" w:rsidRPr="000777BC">
          <w:rPr>
            <w:rStyle w:val="Hyperlink"/>
            <w:noProof/>
          </w:rPr>
          <w:t>3.30.5 edges property</w:t>
        </w:r>
        <w:r w:rsidR="00820181">
          <w:rPr>
            <w:noProof/>
            <w:webHidden/>
          </w:rPr>
          <w:tab/>
        </w:r>
        <w:r w:rsidR="00820181">
          <w:rPr>
            <w:noProof/>
            <w:webHidden/>
          </w:rPr>
          <w:fldChar w:fldCharType="begin"/>
        </w:r>
        <w:r w:rsidR="00820181">
          <w:rPr>
            <w:noProof/>
            <w:webHidden/>
          </w:rPr>
          <w:instrText xml:space="preserve"> PAGEREF _Toc534899646 \h </w:instrText>
        </w:r>
        <w:r w:rsidR="00820181">
          <w:rPr>
            <w:noProof/>
            <w:webHidden/>
          </w:rPr>
        </w:r>
        <w:r w:rsidR="00820181">
          <w:rPr>
            <w:noProof/>
            <w:webHidden/>
          </w:rPr>
          <w:fldChar w:fldCharType="separate"/>
        </w:r>
        <w:r w:rsidR="00820181">
          <w:rPr>
            <w:noProof/>
            <w:webHidden/>
          </w:rPr>
          <w:t>105</w:t>
        </w:r>
        <w:r w:rsidR="00820181">
          <w:rPr>
            <w:noProof/>
            <w:webHidden/>
          </w:rPr>
          <w:fldChar w:fldCharType="end"/>
        </w:r>
      </w:hyperlink>
    </w:p>
    <w:p w14:paraId="4D6F6AF3" w14:textId="20F2CBCE" w:rsidR="00820181" w:rsidRDefault="00E732B3">
      <w:pPr>
        <w:pStyle w:val="TOC2"/>
        <w:tabs>
          <w:tab w:val="right" w:leader="dot" w:pos="9350"/>
        </w:tabs>
        <w:rPr>
          <w:rFonts w:asciiTheme="minorHAnsi" w:eastAsiaTheme="minorEastAsia" w:hAnsiTheme="minorHAnsi" w:cstheme="minorBidi"/>
          <w:noProof/>
          <w:sz w:val="22"/>
          <w:szCs w:val="22"/>
        </w:rPr>
      </w:pPr>
      <w:hyperlink w:anchor="_Toc534899647" w:history="1">
        <w:r w:rsidR="00820181" w:rsidRPr="000777BC">
          <w:rPr>
            <w:rStyle w:val="Hyperlink"/>
            <w:noProof/>
          </w:rPr>
          <w:t>3.31 node object</w:t>
        </w:r>
        <w:r w:rsidR="00820181">
          <w:rPr>
            <w:noProof/>
            <w:webHidden/>
          </w:rPr>
          <w:tab/>
        </w:r>
        <w:r w:rsidR="00820181">
          <w:rPr>
            <w:noProof/>
            <w:webHidden/>
          </w:rPr>
          <w:fldChar w:fldCharType="begin"/>
        </w:r>
        <w:r w:rsidR="00820181">
          <w:rPr>
            <w:noProof/>
            <w:webHidden/>
          </w:rPr>
          <w:instrText xml:space="preserve"> PAGEREF _Toc534899647 \h </w:instrText>
        </w:r>
        <w:r w:rsidR="00820181">
          <w:rPr>
            <w:noProof/>
            <w:webHidden/>
          </w:rPr>
        </w:r>
        <w:r w:rsidR="00820181">
          <w:rPr>
            <w:noProof/>
            <w:webHidden/>
          </w:rPr>
          <w:fldChar w:fldCharType="separate"/>
        </w:r>
        <w:r w:rsidR="00820181">
          <w:rPr>
            <w:noProof/>
            <w:webHidden/>
          </w:rPr>
          <w:t>105</w:t>
        </w:r>
        <w:r w:rsidR="00820181">
          <w:rPr>
            <w:noProof/>
            <w:webHidden/>
          </w:rPr>
          <w:fldChar w:fldCharType="end"/>
        </w:r>
      </w:hyperlink>
    </w:p>
    <w:p w14:paraId="4666BF4C" w14:textId="27E3CD50" w:rsidR="00820181" w:rsidRDefault="00E732B3">
      <w:pPr>
        <w:pStyle w:val="TOC3"/>
        <w:tabs>
          <w:tab w:val="right" w:leader="dot" w:pos="9350"/>
        </w:tabs>
        <w:rPr>
          <w:rFonts w:asciiTheme="minorHAnsi" w:eastAsiaTheme="minorEastAsia" w:hAnsiTheme="minorHAnsi" w:cstheme="minorBidi"/>
          <w:noProof/>
          <w:sz w:val="22"/>
          <w:szCs w:val="22"/>
        </w:rPr>
      </w:pPr>
      <w:hyperlink w:anchor="_Toc534899648" w:history="1">
        <w:r w:rsidR="00820181" w:rsidRPr="000777BC">
          <w:rPr>
            <w:rStyle w:val="Hyperlink"/>
            <w:noProof/>
          </w:rPr>
          <w:t>3.31.1 General</w:t>
        </w:r>
        <w:r w:rsidR="00820181">
          <w:rPr>
            <w:noProof/>
            <w:webHidden/>
          </w:rPr>
          <w:tab/>
        </w:r>
        <w:r w:rsidR="00820181">
          <w:rPr>
            <w:noProof/>
            <w:webHidden/>
          </w:rPr>
          <w:fldChar w:fldCharType="begin"/>
        </w:r>
        <w:r w:rsidR="00820181">
          <w:rPr>
            <w:noProof/>
            <w:webHidden/>
          </w:rPr>
          <w:instrText xml:space="preserve"> PAGEREF _Toc534899648 \h </w:instrText>
        </w:r>
        <w:r w:rsidR="00820181">
          <w:rPr>
            <w:noProof/>
            <w:webHidden/>
          </w:rPr>
        </w:r>
        <w:r w:rsidR="00820181">
          <w:rPr>
            <w:noProof/>
            <w:webHidden/>
          </w:rPr>
          <w:fldChar w:fldCharType="separate"/>
        </w:r>
        <w:r w:rsidR="00820181">
          <w:rPr>
            <w:noProof/>
            <w:webHidden/>
          </w:rPr>
          <w:t>105</w:t>
        </w:r>
        <w:r w:rsidR="00820181">
          <w:rPr>
            <w:noProof/>
            <w:webHidden/>
          </w:rPr>
          <w:fldChar w:fldCharType="end"/>
        </w:r>
      </w:hyperlink>
    </w:p>
    <w:p w14:paraId="6EC5AA56" w14:textId="4AA2BBEE" w:rsidR="00820181" w:rsidRDefault="00E732B3">
      <w:pPr>
        <w:pStyle w:val="TOC3"/>
        <w:tabs>
          <w:tab w:val="right" w:leader="dot" w:pos="9350"/>
        </w:tabs>
        <w:rPr>
          <w:rFonts w:asciiTheme="minorHAnsi" w:eastAsiaTheme="minorEastAsia" w:hAnsiTheme="minorHAnsi" w:cstheme="minorBidi"/>
          <w:noProof/>
          <w:sz w:val="22"/>
          <w:szCs w:val="22"/>
        </w:rPr>
      </w:pPr>
      <w:hyperlink w:anchor="_Toc534899649" w:history="1">
        <w:r w:rsidR="00820181" w:rsidRPr="000777BC">
          <w:rPr>
            <w:rStyle w:val="Hyperlink"/>
            <w:noProof/>
          </w:rPr>
          <w:t>3.31.2 id property</w:t>
        </w:r>
        <w:r w:rsidR="00820181">
          <w:rPr>
            <w:noProof/>
            <w:webHidden/>
          </w:rPr>
          <w:tab/>
        </w:r>
        <w:r w:rsidR="00820181">
          <w:rPr>
            <w:noProof/>
            <w:webHidden/>
          </w:rPr>
          <w:fldChar w:fldCharType="begin"/>
        </w:r>
        <w:r w:rsidR="00820181">
          <w:rPr>
            <w:noProof/>
            <w:webHidden/>
          </w:rPr>
          <w:instrText xml:space="preserve"> PAGEREF _Toc534899649 \h </w:instrText>
        </w:r>
        <w:r w:rsidR="00820181">
          <w:rPr>
            <w:noProof/>
            <w:webHidden/>
          </w:rPr>
        </w:r>
        <w:r w:rsidR="00820181">
          <w:rPr>
            <w:noProof/>
            <w:webHidden/>
          </w:rPr>
          <w:fldChar w:fldCharType="separate"/>
        </w:r>
        <w:r w:rsidR="00820181">
          <w:rPr>
            <w:noProof/>
            <w:webHidden/>
          </w:rPr>
          <w:t>105</w:t>
        </w:r>
        <w:r w:rsidR="00820181">
          <w:rPr>
            <w:noProof/>
            <w:webHidden/>
          </w:rPr>
          <w:fldChar w:fldCharType="end"/>
        </w:r>
      </w:hyperlink>
    </w:p>
    <w:p w14:paraId="30249C61" w14:textId="7DBAA871" w:rsidR="00820181" w:rsidRDefault="00E732B3">
      <w:pPr>
        <w:pStyle w:val="TOC3"/>
        <w:tabs>
          <w:tab w:val="right" w:leader="dot" w:pos="9350"/>
        </w:tabs>
        <w:rPr>
          <w:rFonts w:asciiTheme="minorHAnsi" w:eastAsiaTheme="minorEastAsia" w:hAnsiTheme="minorHAnsi" w:cstheme="minorBidi"/>
          <w:noProof/>
          <w:sz w:val="22"/>
          <w:szCs w:val="22"/>
        </w:rPr>
      </w:pPr>
      <w:hyperlink w:anchor="_Toc534899650" w:history="1">
        <w:r w:rsidR="00820181" w:rsidRPr="000777BC">
          <w:rPr>
            <w:rStyle w:val="Hyperlink"/>
            <w:noProof/>
          </w:rPr>
          <w:t>3.31.3 label property</w:t>
        </w:r>
        <w:r w:rsidR="00820181">
          <w:rPr>
            <w:noProof/>
            <w:webHidden/>
          </w:rPr>
          <w:tab/>
        </w:r>
        <w:r w:rsidR="00820181">
          <w:rPr>
            <w:noProof/>
            <w:webHidden/>
          </w:rPr>
          <w:fldChar w:fldCharType="begin"/>
        </w:r>
        <w:r w:rsidR="00820181">
          <w:rPr>
            <w:noProof/>
            <w:webHidden/>
          </w:rPr>
          <w:instrText xml:space="preserve"> PAGEREF _Toc534899650 \h </w:instrText>
        </w:r>
        <w:r w:rsidR="00820181">
          <w:rPr>
            <w:noProof/>
            <w:webHidden/>
          </w:rPr>
        </w:r>
        <w:r w:rsidR="00820181">
          <w:rPr>
            <w:noProof/>
            <w:webHidden/>
          </w:rPr>
          <w:fldChar w:fldCharType="separate"/>
        </w:r>
        <w:r w:rsidR="00820181">
          <w:rPr>
            <w:noProof/>
            <w:webHidden/>
          </w:rPr>
          <w:t>105</w:t>
        </w:r>
        <w:r w:rsidR="00820181">
          <w:rPr>
            <w:noProof/>
            <w:webHidden/>
          </w:rPr>
          <w:fldChar w:fldCharType="end"/>
        </w:r>
      </w:hyperlink>
    </w:p>
    <w:p w14:paraId="079007E3" w14:textId="547FBA1A" w:rsidR="00820181" w:rsidRDefault="00E732B3">
      <w:pPr>
        <w:pStyle w:val="TOC3"/>
        <w:tabs>
          <w:tab w:val="right" w:leader="dot" w:pos="9350"/>
        </w:tabs>
        <w:rPr>
          <w:rFonts w:asciiTheme="minorHAnsi" w:eastAsiaTheme="minorEastAsia" w:hAnsiTheme="minorHAnsi" w:cstheme="minorBidi"/>
          <w:noProof/>
          <w:sz w:val="22"/>
          <w:szCs w:val="22"/>
        </w:rPr>
      </w:pPr>
      <w:hyperlink w:anchor="_Toc534899651" w:history="1">
        <w:r w:rsidR="00820181" w:rsidRPr="000777BC">
          <w:rPr>
            <w:rStyle w:val="Hyperlink"/>
            <w:noProof/>
          </w:rPr>
          <w:t>3.31.4 location property</w:t>
        </w:r>
        <w:r w:rsidR="00820181">
          <w:rPr>
            <w:noProof/>
            <w:webHidden/>
          </w:rPr>
          <w:tab/>
        </w:r>
        <w:r w:rsidR="00820181">
          <w:rPr>
            <w:noProof/>
            <w:webHidden/>
          </w:rPr>
          <w:fldChar w:fldCharType="begin"/>
        </w:r>
        <w:r w:rsidR="00820181">
          <w:rPr>
            <w:noProof/>
            <w:webHidden/>
          </w:rPr>
          <w:instrText xml:space="preserve"> PAGEREF _Toc534899651 \h </w:instrText>
        </w:r>
        <w:r w:rsidR="00820181">
          <w:rPr>
            <w:noProof/>
            <w:webHidden/>
          </w:rPr>
        </w:r>
        <w:r w:rsidR="00820181">
          <w:rPr>
            <w:noProof/>
            <w:webHidden/>
          </w:rPr>
          <w:fldChar w:fldCharType="separate"/>
        </w:r>
        <w:r w:rsidR="00820181">
          <w:rPr>
            <w:noProof/>
            <w:webHidden/>
          </w:rPr>
          <w:t>105</w:t>
        </w:r>
        <w:r w:rsidR="00820181">
          <w:rPr>
            <w:noProof/>
            <w:webHidden/>
          </w:rPr>
          <w:fldChar w:fldCharType="end"/>
        </w:r>
      </w:hyperlink>
    </w:p>
    <w:p w14:paraId="3B8B505A" w14:textId="67522F2F" w:rsidR="00820181" w:rsidRDefault="00E732B3">
      <w:pPr>
        <w:pStyle w:val="TOC3"/>
        <w:tabs>
          <w:tab w:val="right" w:leader="dot" w:pos="9350"/>
        </w:tabs>
        <w:rPr>
          <w:rFonts w:asciiTheme="minorHAnsi" w:eastAsiaTheme="minorEastAsia" w:hAnsiTheme="minorHAnsi" w:cstheme="minorBidi"/>
          <w:noProof/>
          <w:sz w:val="22"/>
          <w:szCs w:val="22"/>
        </w:rPr>
      </w:pPr>
      <w:hyperlink w:anchor="_Toc534899652" w:history="1">
        <w:r w:rsidR="00820181" w:rsidRPr="000777BC">
          <w:rPr>
            <w:rStyle w:val="Hyperlink"/>
            <w:noProof/>
          </w:rPr>
          <w:t>3.31.5 children property</w:t>
        </w:r>
        <w:r w:rsidR="00820181">
          <w:rPr>
            <w:noProof/>
            <w:webHidden/>
          </w:rPr>
          <w:tab/>
        </w:r>
        <w:r w:rsidR="00820181">
          <w:rPr>
            <w:noProof/>
            <w:webHidden/>
          </w:rPr>
          <w:fldChar w:fldCharType="begin"/>
        </w:r>
        <w:r w:rsidR="00820181">
          <w:rPr>
            <w:noProof/>
            <w:webHidden/>
          </w:rPr>
          <w:instrText xml:space="preserve"> PAGEREF _Toc534899652 \h </w:instrText>
        </w:r>
        <w:r w:rsidR="00820181">
          <w:rPr>
            <w:noProof/>
            <w:webHidden/>
          </w:rPr>
        </w:r>
        <w:r w:rsidR="00820181">
          <w:rPr>
            <w:noProof/>
            <w:webHidden/>
          </w:rPr>
          <w:fldChar w:fldCharType="separate"/>
        </w:r>
        <w:r w:rsidR="00820181">
          <w:rPr>
            <w:noProof/>
            <w:webHidden/>
          </w:rPr>
          <w:t>105</w:t>
        </w:r>
        <w:r w:rsidR="00820181">
          <w:rPr>
            <w:noProof/>
            <w:webHidden/>
          </w:rPr>
          <w:fldChar w:fldCharType="end"/>
        </w:r>
      </w:hyperlink>
    </w:p>
    <w:p w14:paraId="6A967212" w14:textId="753F0FD3" w:rsidR="00820181" w:rsidRDefault="00E732B3">
      <w:pPr>
        <w:pStyle w:val="TOC2"/>
        <w:tabs>
          <w:tab w:val="right" w:leader="dot" w:pos="9350"/>
        </w:tabs>
        <w:rPr>
          <w:rFonts w:asciiTheme="minorHAnsi" w:eastAsiaTheme="minorEastAsia" w:hAnsiTheme="minorHAnsi" w:cstheme="minorBidi"/>
          <w:noProof/>
          <w:sz w:val="22"/>
          <w:szCs w:val="22"/>
        </w:rPr>
      </w:pPr>
      <w:hyperlink w:anchor="_Toc534899653" w:history="1">
        <w:r w:rsidR="00820181" w:rsidRPr="000777BC">
          <w:rPr>
            <w:rStyle w:val="Hyperlink"/>
            <w:noProof/>
          </w:rPr>
          <w:t>3.32 edge object</w:t>
        </w:r>
        <w:r w:rsidR="00820181">
          <w:rPr>
            <w:noProof/>
            <w:webHidden/>
          </w:rPr>
          <w:tab/>
        </w:r>
        <w:r w:rsidR="00820181">
          <w:rPr>
            <w:noProof/>
            <w:webHidden/>
          </w:rPr>
          <w:fldChar w:fldCharType="begin"/>
        </w:r>
        <w:r w:rsidR="00820181">
          <w:rPr>
            <w:noProof/>
            <w:webHidden/>
          </w:rPr>
          <w:instrText xml:space="preserve"> PAGEREF _Toc534899653 \h </w:instrText>
        </w:r>
        <w:r w:rsidR="00820181">
          <w:rPr>
            <w:noProof/>
            <w:webHidden/>
          </w:rPr>
        </w:r>
        <w:r w:rsidR="00820181">
          <w:rPr>
            <w:noProof/>
            <w:webHidden/>
          </w:rPr>
          <w:fldChar w:fldCharType="separate"/>
        </w:r>
        <w:r w:rsidR="00820181">
          <w:rPr>
            <w:noProof/>
            <w:webHidden/>
          </w:rPr>
          <w:t>106</w:t>
        </w:r>
        <w:r w:rsidR="00820181">
          <w:rPr>
            <w:noProof/>
            <w:webHidden/>
          </w:rPr>
          <w:fldChar w:fldCharType="end"/>
        </w:r>
      </w:hyperlink>
    </w:p>
    <w:p w14:paraId="28A31387" w14:textId="2E9B42AB" w:rsidR="00820181" w:rsidRDefault="00E732B3">
      <w:pPr>
        <w:pStyle w:val="TOC3"/>
        <w:tabs>
          <w:tab w:val="right" w:leader="dot" w:pos="9350"/>
        </w:tabs>
        <w:rPr>
          <w:rFonts w:asciiTheme="minorHAnsi" w:eastAsiaTheme="minorEastAsia" w:hAnsiTheme="minorHAnsi" w:cstheme="minorBidi"/>
          <w:noProof/>
          <w:sz w:val="22"/>
          <w:szCs w:val="22"/>
        </w:rPr>
      </w:pPr>
      <w:hyperlink w:anchor="_Toc534899654" w:history="1">
        <w:r w:rsidR="00820181" w:rsidRPr="000777BC">
          <w:rPr>
            <w:rStyle w:val="Hyperlink"/>
            <w:noProof/>
          </w:rPr>
          <w:t>3.32.1 General</w:t>
        </w:r>
        <w:r w:rsidR="00820181">
          <w:rPr>
            <w:noProof/>
            <w:webHidden/>
          </w:rPr>
          <w:tab/>
        </w:r>
        <w:r w:rsidR="00820181">
          <w:rPr>
            <w:noProof/>
            <w:webHidden/>
          </w:rPr>
          <w:fldChar w:fldCharType="begin"/>
        </w:r>
        <w:r w:rsidR="00820181">
          <w:rPr>
            <w:noProof/>
            <w:webHidden/>
          </w:rPr>
          <w:instrText xml:space="preserve"> PAGEREF _Toc534899654 \h </w:instrText>
        </w:r>
        <w:r w:rsidR="00820181">
          <w:rPr>
            <w:noProof/>
            <w:webHidden/>
          </w:rPr>
        </w:r>
        <w:r w:rsidR="00820181">
          <w:rPr>
            <w:noProof/>
            <w:webHidden/>
          </w:rPr>
          <w:fldChar w:fldCharType="separate"/>
        </w:r>
        <w:r w:rsidR="00820181">
          <w:rPr>
            <w:noProof/>
            <w:webHidden/>
          </w:rPr>
          <w:t>106</w:t>
        </w:r>
        <w:r w:rsidR="00820181">
          <w:rPr>
            <w:noProof/>
            <w:webHidden/>
          </w:rPr>
          <w:fldChar w:fldCharType="end"/>
        </w:r>
      </w:hyperlink>
    </w:p>
    <w:p w14:paraId="1330E69B" w14:textId="6EE32E80" w:rsidR="00820181" w:rsidRDefault="00E732B3">
      <w:pPr>
        <w:pStyle w:val="TOC3"/>
        <w:tabs>
          <w:tab w:val="right" w:leader="dot" w:pos="9350"/>
        </w:tabs>
        <w:rPr>
          <w:rFonts w:asciiTheme="minorHAnsi" w:eastAsiaTheme="minorEastAsia" w:hAnsiTheme="minorHAnsi" w:cstheme="minorBidi"/>
          <w:noProof/>
          <w:sz w:val="22"/>
          <w:szCs w:val="22"/>
        </w:rPr>
      </w:pPr>
      <w:hyperlink w:anchor="_Toc534899655" w:history="1">
        <w:r w:rsidR="00820181" w:rsidRPr="000777BC">
          <w:rPr>
            <w:rStyle w:val="Hyperlink"/>
            <w:noProof/>
          </w:rPr>
          <w:t>3.32.2 id property</w:t>
        </w:r>
        <w:r w:rsidR="00820181">
          <w:rPr>
            <w:noProof/>
            <w:webHidden/>
          </w:rPr>
          <w:tab/>
        </w:r>
        <w:r w:rsidR="00820181">
          <w:rPr>
            <w:noProof/>
            <w:webHidden/>
          </w:rPr>
          <w:fldChar w:fldCharType="begin"/>
        </w:r>
        <w:r w:rsidR="00820181">
          <w:rPr>
            <w:noProof/>
            <w:webHidden/>
          </w:rPr>
          <w:instrText xml:space="preserve"> PAGEREF _Toc534899655 \h </w:instrText>
        </w:r>
        <w:r w:rsidR="00820181">
          <w:rPr>
            <w:noProof/>
            <w:webHidden/>
          </w:rPr>
        </w:r>
        <w:r w:rsidR="00820181">
          <w:rPr>
            <w:noProof/>
            <w:webHidden/>
          </w:rPr>
          <w:fldChar w:fldCharType="separate"/>
        </w:r>
        <w:r w:rsidR="00820181">
          <w:rPr>
            <w:noProof/>
            <w:webHidden/>
          </w:rPr>
          <w:t>106</w:t>
        </w:r>
        <w:r w:rsidR="00820181">
          <w:rPr>
            <w:noProof/>
            <w:webHidden/>
          </w:rPr>
          <w:fldChar w:fldCharType="end"/>
        </w:r>
      </w:hyperlink>
    </w:p>
    <w:p w14:paraId="560B8380" w14:textId="6AA5BD9E" w:rsidR="00820181" w:rsidRDefault="00E732B3">
      <w:pPr>
        <w:pStyle w:val="TOC3"/>
        <w:tabs>
          <w:tab w:val="right" w:leader="dot" w:pos="9350"/>
        </w:tabs>
        <w:rPr>
          <w:rFonts w:asciiTheme="minorHAnsi" w:eastAsiaTheme="minorEastAsia" w:hAnsiTheme="minorHAnsi" w:cstheme="minorBidi"/>
          <w:noProof/>
          <w:sz w:val="22"/>
          <w:szCs w:val="22"/>
        </w:rPr>
      </w:pPr>
      <w:hyperlink w:anchor="_Toc534899656" w:history="1">
        <w:r w:rsidR="00820181" w:rsidRPr="000777BC">
          <w:rPr>
            <w:rStyle w:val="Hyperlink"/>
            <w:noProof/>
          </w:rPr>
          <w:t>3.32.3 label property</w:t>
        </w:r>
        <w:r w:rsidR="00820181">
          <w:rPr>
            <w:noProof/>
            <w:webHidden/>
          </w:rPr>
          <w:tab/>
        </w:r>
        <w:r w:rsidR="00820181">
          <w:rPr>
            <w:noProof/>
            <w:webHidden/>
          </w:rPr>
          <w:fldChar w:fldCharType="begin"/>
        </w:r>
        <w:r w:rsidR="00820181">
          <w:rPr>
            <w:noProof/>
            <w:webHidden/>
          </w:rPr>
          <w:instrText xml:space="preserve"> PAGEREF _Toc534899656 \h </w:instrText>
        </w:r>
        <w:r w:rsidR="00820181">
          <w:rPr>
            <w:noProof/>
            <w:webHidden/>
          </w:rPr>
        </w:r>
        <w:r w:rsidR="00820181">
          <w:rPr>
            <w:noProof/>
            <w:webHidden/>
          </w:rPr>
          <w:fldChar w:fldCharType="separate"/>
        </w:r>
        <w:r w:rsidR="00820181">
          <w:rPr>
            <w:noProof/>
            <w:webHidden/>
          </w:rPr>
          <w:t>106</w:t>
        </w:r>
        <w:r w:rsidR="00820181">
          <w:rPr>
            <w:noProof/>
            <w:webHidden/>
          </w:rPr>
          <w:fldChar w:fldCharType="end"/>
        </w:r>
      </w:hyperlink>
    </w:p>
    <w:p w14:paraId="12C0B260" w14:textId="604682DD" w:rsidR="00820181" w:rsidRDefault="00E732B3">
      <w:pPr>
        <w:pStyle w:val="TOC3"/>
        <w:tabs>
          <w:tab w:val="right" w:leader="dot" w:pos="9350"/>
        </w:tabs>
        <w:rPr>
          <w:rFonts w:asciiTheme="minorHAnsi" w:eastAsiaTheme="minorEastAsia" w:hAnsiTheme="minorHAnsi" w:cstheme="minorBidi"/>
          <w:noProof/>
          <w:sz w:val="22"/>
          <w:szCs w:val="22"/>
        </w:rPr>
      </w:pPr>
      <w:hyperlink w:anchor="_Toc534899657" w:history="1">
        <w:r w:rsidR="00820181" w:rsidRPr="000777BC">
          <w:rPr>
            <w:rStyle w:val="Hyperlink"/>
            <w:noProof/>
          </w:rPr>
          <w:t>3.32.4 sourceNodeId property</w:t>
        </w:r>
        <w:r w:rsidR="00820181">
          <w:rPr>
            <w:noProof/>
            <w:webHidden/>
          </w:rPr>
          <w:tab/>
        </w:r>
        <w:r w:rsidR="00820181">
          <w:rPr>
            <w:noProof/>
            <w:webHidden/>
          </w:rPr>
          <w:fldChar w:fldCharType="begin"/>
        </w:r>
        <w:r w:rsidR="00820181">
          <w:rPr>
            <w:noProof/>
            <w:webHidden/>
          </w:rPr>
          <w:instrText xml:space="preserve"> PAGEREF _Toc534899657 \h </w:instrText>
        </w:r>
        <w:r w:rsidR="00820181">
          <w:rPr>
            <w:noProof/>
            <w:webHidden/>
          </w:rPr>
        </w:r>
        <w:r w:rsidR="00820181">
          <w:rPr>
            <w:noProof/>
            <w:webHidden/>
          </w:rPr>
          <w:fldChar w:fldCharType="separate"/>
        </w:r>
        <w:r w:rsidR="00820181">
          <w:rPr>
            <w:noProof/>
            <w:webHidden/>
          </w:rPr>
          <w:t>106</w:t>
        </w:r>
        <w:r w:rsidR="00820181">
          <w:rPr>
            <w:noProof/>
            <w:webHidden/>
          </w:rPr>
          <w:fldChar w:fldCharType="end"/>
        </w:r>
      </w:hyperlink>
    </w:p>
    <w:p w14:paraId="0587BD6F" w14:textId="2BD18105" w:rsidR="00820181" w:rsidRDefault="00E732B3">
      <w:pPr>
        <w:pStyle w:val="TOC3"/>
        <w:tabs>
          <w:tab w:val="right" w:leader="dot" w:pos="9350"/>
        </w:tabs>
        <w:rPr>
          <w:rFonts w:asciiTheme="minorHAnsi" w:eastAsiaTheme="minorEastAsia" w:hAnsiTheme="minorHAnsi" w:cstheme="minorBidi"/>
          <w:noProof/>
          <w:sz w:val="22"/>
          <w:szCs w:val="22"/>
        </w:rPr>
      </w:pPr>
      <w:hyperlink w:anchor="_Toc534899658" w:history="1">
        <w:r w:rsidR="00820181" w:rsidRPr="000777BC">
          <w:rPr>
            <w:rStyle w:val="Hyperlink"/>
            <w:noProof/>
          </w:rPr>
          <w:t>3.32.5 targetNodeId property</w:t>
        </w:r>
        <w:r w:rsidR="00820181">
          <w:rPr>
            <w:noProof/>
            <w:webHidden/>
          </w:rPr>
          <w:tab/>
        </w:r>
        <w:r w:rsidR="00820181">
          <w:rPr>
            <w:noProof/>
            <w:webHidden/>
          </w:rPr>
          <w:fldChar w:fldCharType="begin"/>
        </w:r>
        <w:r w:rsidR="00820181">
          <w:rPr>
            <w:noProof/>
            <w:webHidden/>
          </w:rPr>
          <w:instrText xml:space="preserve"> PAGEREF _Toc534899658 \h </w:instrText>
        </w:r>
        <w:r w:rsidR="00820181">
          <w:rPr>
            <w:noProof/>
            <w:webHidden/>
          </w:rPr>
        </w:r>
        <w:r w:rsidR="00820181">
          <w:rPr>
            <w:noProof/>
            <w:webHidden/>
          </w:rPr>
          <w:fldChar w:fldCharType="separate"/>
        </w:r>
        <w:r w:rsidR="00820181">
          <w:rPr>
            <w:noProof/>
            <w:webHidden/>
          </w:rPr>
          <w:t>107</w:t>
        </w:r>
        <w:r w:rsidR="00820181">
          <w:rPr>
            <w:noProof/>
            <w:webHidden/>
          </w:rPr>
          <w:fldChar w:fldCharType="end"/>
        </w:r>
      </w:hyperlink>
    </w:p>
    <w:p w14:paraId="437AF369" w14:textId="2AED230D" w:rsidR="00820181" w:rsidRDefault="00E732B3">
      <w:pPr>
        <w:pStyle w:val="TOC2"/>
        <w:tabs>
          <w:tab w:val="right" w:leader="dot" w:pos="9350"/>
        </w:tabs>
        <w:rPr>
          <w:rFonts w:asciiTheme="minorHAnsi" w:eastAsiaTheme="minorEastAsia" w:hAnsiTheme="minorHAnsi" w:cstheme="minorBidi"/>
          <w:noProof/>
          <w:sz w:val="22"/>
          <w:szCs w:val="22"/>
        </w:rPr>
      </w:pPr>
      <w:hyperlink w:anchor="_Toc534899659" w:history="1">
        <w:r w:rsidR="00820181" w:rsidRPr="000777BC">
          <w:rPr>
            <w:rStyle w:val="Hyperlink"/>
            <w:noProof/>
          </w:rPr>
          <w:t>3.33 graphTraversal object</w:t>
        </w:r>
        <w:r w:rsidR="00820181">
          <w:rPr>
            <w:noProof/>
            <w:webHidden/>
          </w:rPr>
          <w:tab/>
        </w:r>
        <w:r w:rsidR="00820181">
          <w:rPr>
            <w:noProof/>
            <w:webHidden/>
          </w:rPr>
          <w:fldChar w:fldCharType="begin"/>
        </w:r>
        <w:r w:rsidR="00820181">
          <w:rPr>
            <w:noProof/>
            <w:webHidden/>
          </w:rPr>
          <w:instrText xml:space="preserve"> PAGEREF _Toc534899659 \h </w:instrText>
        </w:r>
        <w:r w:rsidR="00820181">
          <w:rPr>
            <w:noProof/>
            <w:webHidden/>
          </w:rPr>
        </w:r>
        <w:r w:rsidR="00820181">
          <w:rPr>
            <w:noProof/>
            <w:webHidden/>
          </w:rPr>
          <w:fldChar w:fldCharType="separate"/>
        </w:r>
        <w:r w:rsidR="00820181">
          <w:rPr>
            <w:noProof/>
            <w:webHidden/>
          </w:rPr>
          <w:t>107</w:t>
        </w:r>
        <w:r w:rsidR="00820181">
          <w:rPr>
            <w:noProof/>
            <w:webHidden/>
          </w:rPr>
          <w:fldChar w:fldCharType="end"/>
        </w:r>
      </w:hyperlink>
    </w:p>
    <w:p w14:paraId="5ED8E3CD" w14:textId="033C618D" w:rsidR="00820181" w:rsidRDefault="00E732B3">
      <w:pPr>
        <w:pStyle w:val="TOC3"/>
        <w:tabs>
          <w:tab w:val="right" w:leader="dot" w:pos="9350"/>
        </w:tabs>
        <w:rPr>
          <w:rFonts w:asciiTheme="minorHAnsi" w:eastAsiaTheme="minorEastAsia" w:hAnsiTheme="minorHAnsi" w:cstheme="minorBidi"/>
          <w:noProof/>
          <w:sz w:val="22"/>
          <w:szCs w:val="22"/>
        </w:rPr>
      </w:pPr>
      <w:hyperlink w:anchor="_Toc534899660" w:history="1">
        <w:r w:rsidR="00820181" w:rsidRPr="000777BC">
          <w:rPr>
            <w:rStyle w:val="Hyperlink"/>
            <w:noProof/>
          </w:rPr>
          <w:t>3.33.1 General</w:t>
        </w:r>
        <w:r w:rsidR="00820181">
          <w:rPr>
            <w:noProof/>
            <w:webHidden/>
          </w:rPr>
          <w:tab/>
        </w:r>
        <w:r w:rsidR="00820181">
          <w:rPr>
            <w:noProof/>
            <w:webHidden/>
          </w:rPr>
          <w:fldChar w:fldCharType="begin"/>
        </w:r>
        <w:r w:rsidR="00820181">
          <w:rPr>
            <w:noProof/>
            <w:webHidden/>
          </w:rPr>
          <w:instrText xml:space="preserve"> PAGEREF _Toc534899660 \h </w:instrText>
        </w:r>
        <w:r w:rsidR="00820181">
          <w:rPr>
            <w:noProof/>
            <w:webHidden/>
          </w:rPr>
        </w:r>
        <w:r w:rsidR="00820181">
          <w:rPr>
            <w:noProof/>
            <w:webHidden/>
          </w:rPr>
          <w:fldChar w:fldCharType="separate"/>
        </w:r>
        <w:r w:rsidR="00820181">
          <w:rPr>
            <w:noProof/>
            <w:webHidden/>
          </w:rPr>
          <w:t>107</w:t>
        </w:r>
        <w:r w:rsidR="00820181">
          <w:rPr>
            <w:noProof/>
            <w:webHidden/>
          </w:rPr>
          <w:fldChar w:fldCharType="end"/>
        </w:r>
      </w:hyperlink>
    </w:p>
    <w:p w14:paraId="41A81573" w14:textId="1BEC9F27" w:rsidR="00820181" w:rsidRDefault="00E732B3">
      <w:pPr>
        <w:pStyle w:val="TOC3"/>
        <w:tabs>
          <w:tab w:val="right" w:leader="dot" w:pos="9350"/>
        </w:tabs>
        <w:rPr>
          <w:rFonts w:asciiTheme="minorHAnsi" w:eastAsiaTheme="minorEastAsia" w:hAnsiTheme="minorHAnsi" w:cstheme="minorBidi"/>
          <w:noProof/>
          <w:sz w:val="22"/>
          <w:szCs w:val="22"/>
        </w:rPr>
      </w:pPr>
      <w:hyperlink w:anchor="_Toc534899661" w:history="1">
        <w:r w:rsidR="00820181" w:rsidRPr="000777BC">
          <w:rPr>
            <w:rStyle w:val="Hyperlink"/>
            <w:noProof/>
          </w:rPr>
          <w:t>3.33.2 graphId property</w:t>
        </w:r>
        <w:r w:rsidR="00820181">
          <w:rPr>
            <w:noProof/>
            <w:webHidden/>
          </w:rPr>
          <w:tab/>
        </w:r>
        <w:r w:rsidR="00820181">
          <w:rPr>
            <w:noProof/>
            <w:webHidden/>
          </w:rPr>
          <w:fldChar w:fldCharType="begin"/>
        </w:r>
        <w:r w:rsidR="00820181">
          <w:rPr>
            <w:noProof/>
            <w:webHidden/>
          </w:rPr>
          <w:instrText xml:space="preserve"> PAGEREF _Toc534899661 \h </w:instrText>
        </w:r>
        <w:r w:rsidR="00820181">
          <w:rPr>
            <w:noProof/>
            <w:webHidden/>
          </w:rPr>
        </w:r>
        <w:r w:rsidR="00820181">
          <w:rPr>
            <w:noProof/>
            <w:webHidden/>
          </w:rPr>
          <w:fldChar w:fldCharType="separate"/>
        </w:r>
        <w:r w:rsidR="00820181">
          <w:rPr>
            <w:noProof/>
            <w:webHidden/>
          </w:rPr>
          <w:t>107</w:t>
        </w:r>
        <w:r w:rsidR="00820181">
          <w:rPr>
            <w:noProof/>
            <w:webHidden/>
          </w:rPr>
          <w:fldChar w:fldCharType="end"/>
        </w:r>
      </w:hyperlink>
    </w:p>
    <w:p w14:paraId="684BBEC8" w14:textId="6CE96D87" w:rsidR="00820181" w:rsidRDefault="00E732B3">
      <w:pPr>
        <w:pStyle w:val="TOC3"/>
        <w:tabs>
          <w:tab w:val="right" w:leader="dot" w:pos="9350"/>
        </w:tabs>
        <w:rPr>
          <w:rFonts w:asciiTheme="minorHAnsi" w:eastAsiaTheme="minorEastAsia" w:hAnsiTheme="minorHAnsi" w:cstheme="minorBidi"/>
          <w:noProof/>
          <w:sz w:val="22"/>
          <w:szCs w:val="22"/>
        </w:rPr>
      </w:pPr>
      <w:hyperlink w:anchor="_Toc534899662" w:history="1">
        <w:r w:rsidR="00820181" w:rsidRPr="000777BC">
          <w:rPr>
            <w:rStyle w:val="Hyperlink"/>
            <w:noProof/>
          </w:rPr>
          <w:t>3.33.3 description property</w:t>
        </w:r>
        <w:r w:rsidR="00820181">
          <w:rPr>
            <w:noProof/>
            <w:webHidden/>
          </w:rPr>
          <w:tab/>
        </w:r>
        <w:r w:rsidR="00820181">
          <w:rPr>
            <w:noProof/>
            <w:webHidden/>
          </w:rPr>
          <w:fldChar w:fldCharType="begin"/>
        </w:r>
        <w:r w:rsidR="00820181">
          <w:rPr>
            <w:noProof/>
            <w:webHidden/>
          </w:rPr>
          <w:instrText xml:space="preserve"> PAGEREF _Toc534899662 \h </w:instrText>
        </w:r>
        <w:r w:rsidR="00820181">
          <w:rPr>
            <w:noProof/>
            <w:webHidden/>
          </w:rPr>
        </w:r>
        <w:r w:rsidR="00820181">
          <w:rPr>
            <w:noProof/>
            <w:webHidden/>
          </w:rPr>
          <w:fldChar w:fldCharType="separate"/>
        </w:r>
        <w:r w:rsidR="00820181">
          <w:rPr>
            <w:noProof/>
            <w:webHidden/>
          </w:rPr>
          <w:t>107</w:t>
        </w:r>
        <w:r w:rsidR="00820181">
          <w:rPr>
            <w:noProof/>
            <w:webHidden/>
          </w:rPr>
          <w:fldChar w:fldCharType="end"/>
        </w:r>
      </w:hyperlink>
    </w:p>
    <w:p w14:paraId="3CE2EEF9" w14:textId="17CF5A85" w:rsidR="00820181" w:rsidRDefault="00E732B3">
      <w:pPr>
        <w:pStyle w:val="TOC3"/>
        <w:tabs>
          <w:tab w:val="right" w:leader="dot" w:pos="9350"/>
        </w:tabs>
        <w:rPr>
          <w:rFonts w:asciiTheme="minorHAnsi" w:eastAsiaTheme="minorEastAsia" w:hAnsiTheme="minorHAnsi" w:cstheme="minorBidi"/>
          <w:noProof/>
          <w:sz w:val="22"/>
          <w:szCs w:val="22"/>
        </w:rPr>
      </w:pPr>
      <w:hyperlink w:anchor="_Toc534899663" w:history="1">
        <w:r w:rsidR="00820181" w:rsidRPr="000777BC">
          <w:rPr>
            <w:rStyle w:val="Hyperlink"/>
            <w:noProof/>
          </w:rPr>
          <w:t>3.33.4 initialState property</w:t>
        </w:r>
        <w:r w:rsidR="00820181">
          <w:rPr>
            <w:noProof/>
            <w:webHidden/>
          </w:rPr>
          <w:tab/>
        </w:r>
        <w:r w:rsidR="00820181">
          <w:rPr>
            <w:noProof/>
            <w:webHidden/>
          </w:rPr>
          <w:fldChar w:fldCharType="begin"/>
        </w:r>
        <w:r w:rsidR="00820181">
          <w:rPr>
            <w:noProof/>
            <w:webHidden/>
          </w:rPr>
          <w:instrText xml:space="preserve"> PAGEREF _Toc534899663 \h </w:instrText>
        </w:r>
        <w:r w:rsidR="00820181">
          <w:rPr>
            <w:noProof/>
            <w:webHidden/>
          </w:rPr>
        </w:r>
        <w:r w:rsidR="00820181">
          <w:rPr>
            <w:noProof/>
            <w:webHidden/>
          </w:rPr>
          <w:fldChar w:fldCharType="separate"/>
        </w:r>
        <w:r w:rsidR="00820181">
          <w:rPr>
            <w:noProof/>
            <w:webHidden/>
          </w:rPr>
          <w:t>107</w:t>
        </w:r>
        <w:r w:rsidR="00820181">
          <w:rPr>
            <w:noProof/>
            <w:webHidden/>
          </w:rPr>
          <w:fldChar w:fldCharType="end"/>
        </w:r>
      </w:hyperlink>
    </w:p>
    <w:p w14:paraId="68F6AB02" w14:textId="1E95144E" w:rsidR="00820181" w:rsidRDefault="00E732B3">
      <w:pPr>
        <w:pStyle w:val="TOC3"/>
        <w:tabs>
          <w:tab w:val="right" w:leader="dot" w:pos="9350"/>
        </w:tabs>
        <w:rPr>
          <w:rFonts w:asciiTheme="minorHAnsi" w:eastAsiaTheme="minorEastAsia" w:hAnsiTheme="minorHAnsi" w:cstheme="minorBidi"/>
          <w:noProof/>
          <w:sz w:val="22"/>
          <w:szCs w:val="22"/>
        </w:rPr>
      </w:pPr>
      <w:hyperlink w:anchor="_Toc534899664" w:history="1">
        <w:r w:rsidR="00820181" w:rsidRPr="000777BC">
          <w:rPr>
            <w:rStyle w:val="Hyperlink"/>
            <w:noProof/>
          </w:rPr>
          <w:t>3.33.5 edgeTraversals property</w:t>
        </w:r>
        <w:r w:rsidR="00820181">
          <w:rPr>
            <w:noProof/>
            <w:webHidden/>
          </w:rPr>
          <w:tab/>
        </w:r>
        <w:r w:rsidR="00820181">
          <w:rPr>
            <w:noProof/>
            <w:webHidden/>
          </w:rPr>
          <w:fldChar w:fldCharType="begin"/>
        </w:r>
        <w:r w:rsidR="00820181">
          <w:rPr>
            <w:noProof/>
            <w:webHidden/>
          </w:rPr>
          <w:instrText xml:space="preserve"> PAGEREF _Toc534899664 \h </w:instrText>
        </w:r>
        <w:r w:rsidR="00820181">
          <w:rPr>
            <w:noProof/>
            <w:webHidden/>
          </w:rPr>
        </w:r>
        <w:r w:rsidR="00820181">
          <w:rPr>
            <w:noProof/>
            <w:webHidden/>
          </w:rPr>
          <w:fldChar w:fldCharType="separate"/>
        </w:r>
        <w:r w:rsidR="00820181">
          <w:rPr>
            <w:noProof/>
            <w:webHidden/>
          </w:rPr>
          <w:t>107</w:t>
        </w:r>
        <w:r w:rsidR="00820181">
          <w:rPr>
            <w:noProof/>
            <w:webHidden/>
          </w:rPr>
          <w:fldChar w:fldCharType="end"/>
        </w:r>
      </w:hyperlink>
    </w:p>
    <w:p w14:paraId="5A0B62C9" w14:textId="77722D5C" w:rsidR="00820181" w:rsidRDefault="00E732B3">
      <w:pPr>
        <w:pStyle w:val="TOC2"/>
        <w:tabs>
          <w:tab w:val="right" w:leader="dot" w:pos="9350"/>
        </w:tabs>
        <w:rPr>
          <w:rFonts w:asciiTheme="minorHAnsi" w:eastAsiaTheme="minorEastAsia" w:hAnsiTheme="minorHAnsi" w:cstheme="minorBidi"/>
          <w:noProof/>
          <w:sz w:val="22"/>
          <w:szCs w:val="22"/>
        </w:rPr>
      </w:pPr>
      <w:hyperlink w:anchor="_Toc534899665" w:history="1">
        <w:r w:rsidR="00820181" w:rsidRPr="000777BC">
          <w:rPr>
            <w:rStyle w:val="Hyperlink"/>
            <w:noProof/>
          </w:rPr>
          <w:t>3.34 edgeTraversal object</w:t>
        </w:r>
        <w:r w:rsidR="00820181">
          <w:rPr>
            <w:noProof/>
            <w:webHidden/>
          </w:rPr>
          <w:tab/>
        </w:r>
        <w:r w:rsidR="00820181">
          <w:rPr>
            <w:noProof/>
            <w:webHidden/>
          </w:rPr>
          <w:fldChar w:fldCharType="begin"/>
        </w:r>
        <w:r w:rsidR="00820181">
          <w:rPr>
            <w:noProof/>
            <w:webHidden/>
          </w:rPr>
          <w:instrText xml:space="preserve"> PAGEREF _Toc534899665 \h </w:instrText>
        </w:r>
        <w:r w:rsidR="00820181">
          <w:rPr>
            <w:noProof/>
            <w:webHidden/>
          </w:rPr>
        </w:r>
        <w:r w:rsidR="00820181">
          <w:rPr>
            <w:noProof/>
            <w:webHidden/>
          </w:rPr>
          <w:fldChar w:fldCharType="separate"/>
        </w:r>
        <w:r w:rsidR="00820181">
          <w:rPr>
            <w:noProof/>
            <w:webHidden/>
          </w:rPr>
          <w:t>109</w:t>
        </w:r>
        <w:r w:rsidR="00820181">
          <w:rPr>
            <w:noProof/>
            <w:webHidden/>
          </w:rPr>
          <w:fldChar w:fldCharType="end"/>
        </w:r>
      </w:hyperlink>
    </w:p>
    <w:p w14:paraId="01D9AAEA" w14:textId="0B371F95" w:rsidR="00820181" w:rsidRDefault="00E732B3">
      <w:pPr>
        <w:pStyle w:val="TOC3"/>
        <w:tabs>
          <w:tab w:val="right" w:leader="dot" w:pos="9350"/>
        </w:tabs>
        <w:rPr>
          <w:rFonts w:asciiTheme="minorHAnsi" w:eastAsiaTheme="minorEastAsia" w:hAnsiTheme="minorHAnsi" w:cstheme="minorBidi"/>
          <w:noProof/>
          <w:sz w:val="22"/>
          <w:szCs w:val="22"/>
        </w:rPr>
      </w:pPr>
      <w:hyperlink w:anchor="_Toc534899666" w:history="1">
        <w:r w:rsidR="00820181" w:rsidRPr="000777BC">
          <w:rPr>
            <w:rStyle w:val="Hyperlink"/>
            <w:noProof/>
          </w:rPr>
          <w:t>3.34.1 General</w:t>
        </w:r>
        <w:r w:rsidR="00820181">
          <w:rPr>
            <w:noProof/>
            <w:webHidden/>
          </w:rPr>
          <w:tab/>
        </w:r>
        <w:r w:rsidR="00820181">
          <w:rPr>
            <w:noProof/>
            <w:webHidden/>
          </w:rPr>
          <w:fldChar w:fldCharType="begin"/>
        </w:r>
        <w:r w:rsidR="00820181">
          <w:rPr>
            <w:noProof/>
            <w:webHidden/>
          </w:rPr>
          <w:instrText xml:space="preserve"> PAGEREF _Toc534899666 \h </w:instrText>
        </w:r>
        <w:r w:rsidR="00820181">
          <w:rPr>
            <w:noProof/>
            <w:webHidden/>
          </w:rPr>
        </w:r>
        <w:r w:rsidR="00820181">
          <w:rPr>
            <w:noProof/>
            <w:webHidden/>
          </w:rPr>
          <w:fldChar w:fldCharType="separate"/>
        </w:r>
        <w:r w:rsidR="00820181">
          <w:rPr>
            <w:noProof/>
            <w:webHidden/>
          </w:rPr>
          <w:t>109</w:t>
        </w:r>
        <w:r w:rsidR="00820181">
          <w:rPr>
            <w:noProof/>
            <w:webHidden/>
          </w:rPr>
          <w:fldChar w:fldCharType="end"/>
        </w:r>
      </w:hyperlink>
    </w:p>
    <w:p w14:paraId="167E8A15" w14:textId="07E6161E" w:rsidR="00820181" w:rsidRDefault="00E732B3">
      <w:pPr>
        <w:pStyle w:val="TOC3"/>
        <w:tabs>
          <w:tab w:val="right" w:leader="dot" w:pos="9350"/>
        </w:tabs>
        <w:rPr>
          <w:rFonts w:asciiTheme="minorHAnsi" w:eastAsiaTheme="minorEastAsia" w:hAnsiTheme="minorHAnsi" w:cstheme="minorBidi"/>
          <w:noProof/>
          <w:sz w:val="22"/>
          <w:szCs w:val="22"/>
        </w:rPr>
      </w:pPr>
      <w:hyperlink w:anchor="_Toc534899667" w:history="1">
        <w:r w:rsidR="00820181" w:rsidRPr="000777BC">
          <w:rPr>
            <w:rStyle w:val="Hyperlink"/>
            <w:noProof/>
          </w:rPr>
          <w:t>3.34.2 edgeId property</w:t>
        </w:r>
        <w:r w:rsidR="00820181">
          <w:rPr>
            <w:noProof/>
            <w:webHidden/>
          </w:rPr>
          <w:tab/>
        </w:r>
        <w:r w:rsidR="00820181">
          <w:rPr>
            <w:noProof/>
            <w:webHidden/>
          </w:rPr>
          <w:fldChar w:fldCharType="begin"/>
        </w:r>
        <w:r w:rsidR="00820181">
          <w:rPr>
            <w:noProof/>
            <w:webHidden/>
          </w:rPr>
          <w:instrText xml:space="preserve"> PAGEREF _Toc534899667 \h </w:instrText>
        </w:r>
        <w:r w:rsidR="00820181">
          <w:rPr>
            <w:noProof/>
            <w:webHidden/>
          </w:rPr>
        </w:r>
        <w:r w:rsidR="00820181">
          <w:rPr>
            <w:noProof/>
            <w:webHidden/>
          </w:rPr>
          <w:fldChar w:fldCharType="separate"/>
        </w:r>
        <w:r w:rsidR="00820181">
          <w:rPr>
            <w:noProof/>
            <w:webHidden/>
          </w:rPr>
          <w:t>109</w:t>
        </w:r>
        <w:r w:rsidR="00820181">
          <w:rPr>
            <w:noProof/>
            <w:webHidden/>
          </w:rPr>
          <w:fldChar w:fldCharType="end"/>
        </w:r>
      </w:hyperlink>
    </w:p>
    <w:p w14:paraId="0F840E84" w14:textId="68BF9979" w:rsidR="00820181" w:rsidRDefault="00E732B3">
      <w:pPr>
        <w:pStyle w:val="TOC3"/>
        <w:tabs>
          <w:tab w:val="right" w:leader="dot" w:pos="9350"/>
        </w:tabs>
        <w:rPr>
          <w:rFonts w:asciiTheme="minorHAnsi" w:eastAsiaTheme="minorEastAsia" w:hAnsiTheme="minorHAnsi" w:cstheme="minorBidi"/>
          <w:noProof/>
          <w:sz w:val="22"/>
          <w:szCs w:val="22"/>
        </w:rPr>
      </w:pPr>
      <w:hyperlink w:anchor="_Toc534899668" w:history="1">
        <w:r w:rsidR="00820181" w:rsidRPr="000777BC">
          <w:rPr>
            <w:rStyle w:val="Hyperlink"/>
            <w:noProof/>
          </w:rPr>
          <w:t>3.34.3 message property</w:t>
        </w:r>
        <w:r w:rsidR="00820181">
          <w:rPr>
            <w:noProof/>
            <w:webHidden/>
          </w:rPr>
          <w:tab/>
        </w:r>
        <w:r w:rsidR="00820181">
          <w:rPr>
            <w:noProof/>
            <w:webHidden/>
          </w:rPr>
          <w:fldChar w:fldCharType="begin"/>
        </w:r>
        <w:r w:rsidR="00820181">
          <w:rPr>
            <w:noProof/>
            <w:webHidden/>
          </w:rPr>
          <w:instrText xml:space="preserve"> PAGEREF _Toc534899668 \h </w:instrText>
        </w:r>
        <w:r w:rsidR="00820181">
          <w:rPr>
            <w:noProof/>
            <w:webHidden/>
          </w:rPr>
        </w:r>
        <w:r w:rsidR="00820181">
          <w:rPr>
            <w:noProof/>
            <w:webHidden/>
          </w:rPr>
          <w:fldChar w:fldCharType="separate"/>
        </w:r>
        <w:r w:rsidR="00820181">
          <w:rPr>
            <w:noProof/>
            <w:webHidden/>
          </w:rPr>
          <w:t>109</w:t>
        </w:r>
        <w:r w:rsidR="00820181">
          <w:rPr>
            <w:noProof/>
            <w:webHidden/>
          </w:rPr>
          <w:fldChar w:fldCharType="end"/>
        </w:r>
      </w:hyperlink>
    </w:p>
    <w:p w14:paraId="582DA1FD" w14:textId="053831CF" w:rsidR="00820181" w:rsidRDefault="00E732B3">
      <w:pPr>
        <w:pStyle w:val="TOC3"/>
        <w:tabs>
          <w:tab w:val="right" w:leader="dot" w:pos="9350"/>
        </w:tabs>
        <w:rPr>
          <w:rFonts w:asciiTheme="minorHAnsi" w:eastAsiaTheme="minorEastAsia" w:hAnsiTheme="minorHAnsi" w:cstheme="minorBidi"/>
          <w:noProof/>
          <w:sz w:val="22"/>
          <w:szCs w:val="22"/>
        </w:rPr>
      </w:pPr>
      <w:hyperlink w:anchor="_Toc534899669" w:history="1">
        <w:r w:rsidR="00820181" w:rsidRPr="000777BC">
          <w:rPr>
            <w:rStyle w:val="Hyperlink"/>
            <w:noProof/>
          </w:rPr>
          <w:t>3.34.4 finalState property</w:t>
        </w:r>
        <w:r w:rsidR="00820181">
          <w:rPr>
            <w:noProof/>
            <w:webHidden/>
          </w:rPr>
          <w:tab/>
        </w:r>
        <w:r w:rsidR="00820181">
          <w:rPr>
            <w:noProof/>
            <w:webHidden/>
          </w:rPr>
          <w:fldChar w:fldCharType="begin"/>
        </w:r>
        <w:r w:rsidR="00820181">
          <w:rPr>
            <w:noProof/>
            <w:webHidden/>
          </w:rPr>
          <w:instrText xml:space="preserve"> PAGEREF _Toc534899669 \h </w:instrText>
        </w:r>
        <w:r w:rsidR="00820181">
          <w:rPr>
            <w:noProof/>
            <w:webHidden/>
          </w:rPr>
        </w:r>
        <w:r w:rsidR="00820181">
          <w:rPr>
            <w:noProof/>
            <w:webHidden/>
          </w:rPr>
          <w:fldChar w:fldCharType="separate"/>
        </w:r>
        <w:r w:rsidR="00820181">
          <w:rPr>
            <w:noProof/>
            <w:webHidden/>
          </w:rPr>
          <w:t>109</w:t>
        </w:r>
        <w:r w:rsidR="00820181">
          <w:rPr>
            <w:noProof/>
            <w:webHidden/>
          </w:rPr>
          <w:fldChar w:fldCharType="end"/>
        </w:r>
      </w:hyperlink>
    </w:p>
    <w:p w14:paraId="69AC3E0D" w14:textId="1E3BB6EF" w:rsidR="00820181" w:rsidRDefault="00E732B3">
      <w:pPr>
        <w:pStyle w:val="TOC3"/>
        <w:tabs>
          <w:tab w:val="right" w:leader="dot" w:pos="9350"/>
        </w:tabs>
        <w:rPr>
          <w:rFonts w:asciiTheme="minorHAnsi" w:eastAsiaTheme="minorEastAsia" w:hAnsiTheme="minorHAnsi" w:cstheme="minorBidi"/>
          <w:noProof/>
          <w:sz w:val="22"/>
          <w:szCs w:val="22"/>
        </w:rPr>
      </w:pPr>
      <w:hyperlink w:anchor="_Toc534899670" w:history="1">
        <w:r w:rsidR="00820181" w:rsidRPr="000777BC">
          <w:rPr>
            <w:rStyle w:val="Hyperlink"/>
            <w:noProof/>
          </w:rPr>
          <w:t>3.34.5 stepOverEdgeCount property</w:t>
        </w:r>
        <w:r w:rsidR="00820181">
          <w:rPr>
            <w:noProof/>
            <w:webHidden/>
          </w:rPr>
          <w:tab/>
        </w:r>
        <w:r w:rsidR="00820181">
          <w:rPr>
            <w:noProof/>
            <w:webHidden/>
          </w:rPr>
          <w:fldChar w:fldCharType="begin"/>
        </w:r>
        <w:r w:rsidR="00820181">
          <w:rPr>
            <w:noProof/>
            <w:webHidden/>
          </w:rPr>
          <w:instrText xml:space="preserve"> PAGEREF _Toc534899670 \h </w:instrText>
        </w:r>
        <w:r w:rsidR="00820181">
          <w:rPr>
            <w:noProof/>
            <w:webHidden/>
          </w:rPr>
        </w:r>
        <w:r w:rsidR="00820181">
          <w:rPr>
            <w:noProof/>
            <w:webHidden/>
          </w:rPr>
          <w:fldChar w:fldCharType="separate"/>
        </w:r>
        <w:r w:rsidR="00820181">
          <w:rPr>
            <w:noProof/>
            <w:webHidden/>
          </w:rPr>
          <w:t>109</w:t>
        </w:r>
        <w:r w:rsidR="00820181">
          <w:rPr>
            <w:noProof/>
            <w:webHidden/>
          </w:rPr>
          <w:fldChar w:fldCharType="end"/>
        </w:r>
      </w:hyperlink>
    </w:p>
    <w:p w14:paraId="0FD55C15" w14:textId="1829153C" w:rsidR="00820181" w:rsidRDefault="00E732B3">
      <w:pPr>
        <w:pStyle w:val="TOC2"/>
        <w:tabs>
          <w:tab w:val="right" w:leader="dot" w:pos="9350"/>
        </w:tabs>
        <w:rPr>
          <w:rFonts w:asciiTheme="minorHAnsi" w:eastAsiaTheme="minorEastAsia" w:hAnsiTheme="minorHAnsi" w:cstheme="minorBidi"/>
          <w:noProof/>
          <w:sz w:val="22"/>
          <w:szCs w:val="22"/>
        </w:rPr>
      </w:pPr>
      <w:hyperlink w:anchor="_Toc534899671" w:history="1">
        <w:r w:rsidR="00820181" w:rsidRPr="000777BC">
          <w:rPr>
            <w:rStyle w:val="Hyperlink"/>
            <w:noProof/>
          </w:rPr>
          <w:t>3.35 stack object</w:t>
        </w:r>
        <w:r w:rsidR="00820181">
          <w:rPr>
            <w:noProof/>
            <w:webHidden/>
          </w:rPr>
          <w:tab/>
        </w:r>
        <w:r w:rsidR="00820181">
          <w:rPr>
            <w:noProof/>
            <w:webHidden/>
          </w:rPr>
          <w:fldChar w:fldCharType="begin"/>
        </w:r>
        <w:r w:rsidR="00820181">
          <w:rPr>
            <w:noProof/>
            <w:webHidden/>
          </w:rPr>
          <w:instrText xml:space="preserve"> PAGEREF _Toc534899671 \h </w:instrText>
        </w:r>
        <w:r w:rsidR="00820181">
          <w:rPr>
            <w:noProof/>
            <w:webHidden/>
          </w:rPr>
        </w:r>
        <w:r w:rsidR="00820181">
          <w:rPr>
            <w:noProof/>
            <w:webHidden/>
          </w:rPr>
          <w:fldChar w:fldCharType="separate"/>
        </w:r>
        <w:r w:rsidR="00820181">
          <w:rPr>
            <w:noProof/>
            <w:webHidden/>
          </w:rPr>
          <w:t>110</w:t>
        </w:r>
        <w:r w:rsidR="00820181">
          <w:rPr>
            <w:noProof/>
            <w:webHidden/>
          </w:rPr>
          <w:fldChar w:fldCharType="end"/>
        </w:r>
      </w:hyperlink>
    </w:p>
    <w:p w14:paraId="073A3F90" w14:textId="042B1F6D" w:rsidR="00820181" w:rsidRDefault="00E732B3">
      <w:pPr>
        <w:pStyle w:val="TOC3"/>
        <w:tabs>
          <w:tab w:val="right" w:leader="dot" w:pos="9350"/>
        </w:tabs>
        <w:rPr>
          <w:rFonts w:asciiTheme="minorHAnsi" w:eastAsiaTheme="minorEastAsia" w:hAnsiTheme="minorHAnsi" w:cstheme="minorBidi"/>
          <w:noProof/>
          <w:sz w:val="22"/>
          <w:szCs w:val="22"/>
        </w:rPr>
      </w:pPr>
      <w:hyperlink w:anchor="_Toc534899672" w:history="1">
        <w:r w:rsidR="00820181" w:rsidRPr="000777BC">
          <w:rPr>
            <w:rStyle w:val="Hyperlink"/>
            <w:noProof/>
          </w:rPr>
          <w:t>3.35.1 General</w:t>
        </w:r>
        <w:r w:rsidR="00820181">
          <w:rPr>
            <w:noProof/>
            <w:webHidden/>
          </w:rPr>
          <w:tab/>
        </w:r>
        <w:r w:rsidR="00820181">
          <w:rPr>
            <w:noProof/>
            <w:webHidden/>
          </w:rPr>
          <w:fldChar w:fldCharType="begin"/>
        </w:r>
        <w:r w:rsidR="00820181">
          <w:rPr>
            <w:noProof/>
            <w:webHidden/>
          </w:rPr>
          <w:instrText xml:space="preserve"> PAGEREF _Toc534899672 \h </w:instrText>
        </w:r>
        <w:r w:rsidR="00820181">
          <w:rPr>
            <w:noProof/>
            <w:webHidden/>
          </w:rPr>
        </w:r>
        <w:r w:rsidR="00820181">
          <w:rPr>
            <w:noProof/>
            <w:webHidden/>
          </w:rPr>
          <w:fldChar w:fldCharType="separate"/>
        </w:r>
        <w:r w:rsidR="00820181">
          <w:rPr>
            <w:noProof/>
            <w:webHidden/>
          </w:rPr>
          <w:t>110</w:t>
        </w:r>
        <w:r w:rsidR="00820181">
          <w:rPr>
            <w:noProof/>
            <w:webHidden/>
          </w:rPr>
          <w:fldChar w:fldCharType="end"/>
        </w:r>
      </w:hyperlink>
    </w:p>
    <w:p w14:paraId="60A5380D" w14:textId="3CBA070C" w:rsidR="00820181" w:rsidRDefault="00E732B3">
      <w:pPr>
        <w:pStyle w:val="TOC3"/>
        <w:tabs>
          <w:tab w:val="right" w:leader="dot" w:pos="9350"/>
        </w:tabs>
        <w:rPr>
          <w:rFonts w:asciiTheme="minorHAnsi" w:eastAsiaTheme="minorEastAsia" w:hAnsiTheme="minorHAnsi" w:cstheme="minorBidi"/>
          <w:noProof/>
          <w:sz w:val="22"/>
          <w:szCs w:val="22"/>
        </w:rPr>
      </w:pPr>
      <w:hyperlink w:anchor="_Toc534899673" w:history="1">
        <w:r w:rsidR="00820181" w:rsidRPr="000777BC">
          <w:rPr>
            <w:rStyle w:val="Hyperlink"/>
            <w:noProof/>
          </w:rPr>
          <w:t>3.35.2 message property</w:t>
        </w:r>
        <w:r w:rsidR="00820181">
          <w:rPr>
            <w:noProof/>
            <w:webHidden/>
          </w:rPr>
          <w:tab/>
        </w:r>
        <w:r w:rsidR="00820181">
          <w:rPr>
            <w:noProof/>
            <w:webHidden/>
          </w:rPr>
          <w:fldChar w:fldCharType="begin"/>
        </w:r>
        <w:r w:rsidR="00820181">
          <w:rPr>
            <w:noProof/>
            <w:webHidden/>
          </w:rPr>
          <w:instrText xml:space="preserve"> PAGEREF _Toc534899673 \h </w:instrText>
        </w:r>
        <w:r w:rsidR="00820181">
          <w:rPr>
            <w:noProof/>
            <w:webHidden/>
          </w:rPr>
        </w:r>
        <w:r w:rsidR="00820181">
          <w:rPr>
            <w:noProof/>
            <w:webHidden/>
          </w:rPr>
          <w:fldChar w:fldCharType="separate"/>
        </w:r>
        <w:r w:rsidR="00820181">
          <w:rPr>
            <w:noProof/>
            <w:webHidden/>
          </w:rPr>
          <w:t>111</w:t>
        </w:r>
        <w:r w:rsidR="00820181">
          <w:rPr>
            <w:noProof/>
            <w:webHidden/>
          </w:rPr>
          <w:fldChar w:fldCharType="end"/>
        </w:r>
      </w:hyperlink>
    </w:p>
    <w:p w14:paraId="3D64222A" w14:textId="35FCCC7E" w:rsidR="00820181" w:rsidRDefault="00E732B3">
      <w:pPr>
        <w:pStyle w:val="TOC3"/>
        <w:tabs>
          <w:tab w:val="right" w:leader="dot" w:pos="9350"/>
        </w:tabs>
        <w:rPr>
          <w:rFonts w:asciiTheme="minorHAnsi" w:eastAsiaTheme="minorEastAsia" w:hAnsiTheme="minorHAnsi" w:cstheme="minorBidi"/>
          <w:noProof/>
          <w:sz w:val="22"/>
          <w:szCs w:val="22"/>
        </w:rPr>
      </w:pPr>
      <w:hyperlink w:anchor="_Toc534899674" w:history="1">
        <w:r w:rsidR="00820181" w:rsidRPr="000777BC">
          <w:rPr>
            <w:rStyle w:val="Hyperlink"/>
            <w:noProof/>
          </w:rPr>
          <w:t>3.35.3 frames property</w:t>
        </w:r>
        <w:r w:rsidR="00820181">
          <w:rPr>
            <w:noProof/>
            <w:webHidden/>
          </w:rPr>
          <w:tab/>
        </w:r>
        <w:r w:rsidR="00820181">
          <w:rPr>
            <w:noProof/>
            <w:webHidden/>
          </w:rPr>
          <w:fldChar w:fldCharType="begin"/>
        </w:r>
        <w:r w:rsidR="00820181">
          <w:rPr>
            <w:noProof/>
            <w:webHidden/>
          </w:rPr>
          <w:instrText xml:space="preserve"> PAGEREF _Toc534899674 \h </w:instrText>
        </w:r>
        <w:r w:rsidR="00820181">
          <w:rPr>
            <w:noProof/>
            <w:webHidden/>
          </w:rPr>
        </w:r>
        <w:r w:rsidR="00820181">
          <w:rPr>
            <w:noProof/>
            <w:webHidden/>
          </w:rPr>
          <w:fldChar w:fldCharType="separate"/>
        </w:r>
        <w:r w:rsidR="00820181">
          <w:rPr>
            <w:noProof/>
            <w:webHidden/>
          </w:rPr>
          <w:t>111</w:t>
        </w:r>
        <w:r w:rsidR="00820181">
          <w:rPr>
            <w:noProof/>
            <w:webHidden/>
          </w:rPr>
          <w:fldChar w:fldCharType="end"/>
        </w:r>
      </w:hyperlink>
    </w:p>
    <w:p w14:paraId="457F7E1F" w14:textId="3EFF06BC" w:rsidR="00820181" w:rsidRDefault="00E732B3">
      <w:pPr>
        <w:pStyle w:val="TOC2"/>
        <w:tabs>
          <w:tab w:val="right" w:leader="dot" w:pos="9350"/>
        </w:tabs>
        <w:rPr>
          <w:rFonts w:asciiTheme="minorHAnsi" w:eastAsiaTheme="minorEastAsia" w:hAnsiTheme="minorHAnsi" w:cstheme="minorBidi"/>
          <w:noProof/>
          <w:sz w:val="22"/>
          <w:szCs w:val="22"/>
        </w:rPr>
      </w:pPr>
      <w:hyperlink w:anchor="_Toc534899675" w:history="1">
        <w:r w:rsidR="00820181" w:rsidRPr="000777BC">
          <w:rPr>
            <w:rStyle w:val="Hyperlink"/>
            <w:noProof/>
          </w:rPr>
          <w:t>3.36 stackFrame object</w:t>
        </w:r>
        <w:r w:rsidR="00820181">
          <w:rPr>
            <w:noProof/>
            <w:webHidden/>
          </w:rPr>
          <w:tab/>
        </w:r>
        <w:r w:rsidR="00820181">
          <w:rPr>
            <w:noProof/>
            <w:webHidden/>
          </w:rPr>
          <w:fldChar w:fldCharType="begin"/>
        </w:r>
        <w:r w:rsidR="00820181">
          <w:rPr>
            <w:noProof/>
            <w:webHidden/>
          </w:rPr>
          <w:instrText xml:space="preserve"> PAGEREF _Toc534899675 \h </w:instrText>
        </w:r>
        <w:r w:rsidR="00820181">
          <w:rPr>
            <w:noProof/>
            <w:webHidden/>
          </w:rPr>
        </w:r>
        <w:r w:rsidR="00820181">
          <w:rPr>
            <w:noProof/>
            <w:webHidden/>
          </w:rPr>
          <w:fldChar w:fldCharType="separate"/>
        </w:r>
        <w:r w:rsidR="00820181">
          <w:rPr>
            <w:noProof/>
            <w:webHidden/>
          </w:rPr>
          <w:t>111</w:t>
        </w:r>
        <w:r w:rsidR="00820181">
          <w:rPr>
            <w:noProof/>
            <w:webHidden/>
          </w:rPr>
          <w:fldChar w:fldCharType="end"/>
        </w:r>
      </w:hyperlink>
    </w:p>
    <w:p w14:paraId="4716556F" w14:textId="5150E7D0" w:rsidR="00820181" w:rsidRDefault="00E732B3">
      <w:pPr>
        <w:pStyle w:val="TOC3"/>
        <w:tabs>
          <w:tab w:val="right" w:leader="dot" w:pos="9350"/>
        </w:tabs>
        <w:rPr>
          <w:rFonts w:asciiTheme="minorHAnsi" w:eastAsiaTheme="minorEastAsia" w:hAnsiTheme="minorHAnsi" w:cstheme="minorBidi"/>
          <w:noProof/>
          <w:sz w:val="22"/>
          <w:szCs w:val="22"/>
        </w:rPr>
      </w:pPr>
      <w:hyperlink w:anchor="_Toc534899676" w:history="1">
        <w:r w:rsidR="00820181" w:rsidRPr="000777BC">
          <w:rPr>
            <w:rStyle w:val="Hyperlink"/>
            <w:noProof/>
          </w:rPr>
          <w:t>3.36.1 General</w:t>
        </w:r>
        <w:r w:rsidR="00820181">
          <w:rPr>
            <w:noProof/>
            <w:webHidden/>
          </w:rPr>
          <w:tab/>
        </w:r>
        <w:r w:rsidR="00820181">
          <w:rPr>
            <w:noProof/>
            <w:webHidden/>
          </w:rPr>
          <w:fldChar w:fldCharType="begin"/>
        </w:r>
        <w:r w:rsidR="00820181">
          <w:rPr>
            <w:noProof/>
            <w:webHidden/>
          </w:rPr>
          <w:instrText xml:space="preserve"> PAGEREF _Toc534899676 \h </w:instrText>
        </w:r>
        <w:r w:rsidR="00820181">
          <w:rPr>
            <w:noProof/>
            <w:webHidden/>
          </w:rPr>
        </w:r>
        <w:r w:rsidR="00820181">
          <w:rPr>
            <w:noProof/>
            <w:webHidden/>
          </w:rPr>
          <w:fldChar w:fldCharType="separate"/>
        </w:r>
        <w:r w:rsidR="00820181">
          <w:rPr>
            <w:noProof/>
            <w:webHidden/>
          </w:rPr>
          <w:t>111</w:t>
        </w:r>
        <w:r w:rsidR="00820181">
          <w:rPr>
            <w:noProof/>
            <w:webHidden/>
          </w:rPr>
          <w:fldChar w:fldCharType="end"/>
        </w:r>
      </w:hyperlink>
    </w:p>
    <w:p w14:paraId="3ED86BED" w14:textId="449C54D5" w:rsidR="00820181" w:rsidRDefault="00E732B3">
      <w:pPr>
        <w:pStyle w:val="TOC3"/>
        <w:tabs>
          <w:tab w:val="right" w:leader="dot" w:pos="9350"/>
        </w:tabs>
        <w:rPr>
          <w:rFonts w:asciiTheme="minorHAnsi" w:eastAsiaTheme="minorEastAsia" w:hAnsiTheme="minorHAnsi" w:cstheme="minorBidi"/>
          <w:noProof/>
          <w:sz w:val="22"/>
          <w:szCs w:val="22"/>
        </w:rPr>
      </w:pPr>
      <w:hyperlink w:anchor="_Toc534899677" w:history="1">
        <w:r w:rsidR="00820181" w:rsidRPr="000777BC">
          <w:rPr>
            <w:rStyle w:val="Hyperlink"/>
            <w:noProof/>
          </w:rPr>
          <w:t>3.36.2 location property</w:t>
        </w:r>
        <w:r w:rsidR="00820181">
          <w:rPr>
            <w:noProof/>
            <w:webHidden/>
          </w:rPr>
          <w:tab/>
        </w:r>
        <w:r w:rsidR="00820181">
          <w:rPr>
            <w:noProof/>
            <w:webHidden/>
          </w:rPr>
          <w:fldChar w:fldCharType="begin"/>
        </w:r>
        <w:r w:rsidR="00820181">
          <w:rPr>
            <w:noProof/>
            <w:webHidden/>
          </w:rPr>
          <w:instrText xml:space="preserve"> PAGEREF _Toc534899677 \h </w:instrText>
        </w:r>
        <w:r w:rsidR="00820181">
          <w:rPr>
            <w:noProof/>
            <w:webHidden/>
          </w:rPr>
        </w:r>
        <w:r w:rsidR="00820181">
          <w:rPr>
            <w:noProof/>
            <w:webHidden/>
          </w:rPr>
          <w:fldChar w:fldCharType="separate"/>
        </w:r>
        <w:r w:rsidR="00820181">
          <w:rPr>
            <w:noProof/>
            <w:webHidden/>
          </w:rPr>
          <w:t>111</w:t>
        </w:r>
        <w:r w:rsidR="00820181">
          <w:rPr>
            <w:noProof/>
            <w:webHidden/>
          </w:rPr>
          <w:fldChar w:fldCharType="end"/>
        </w:r>
      </w:hyperlink>
    </w:p>
    <w:p w14:paraId="0FB12C75" w14:textId="03CE9E10" w:rsidR="00820181" w:rsidRDefault="00E732B3">
      <w:pPr>
        <w:pStyle w:val="TOC3"/>
        <w:tabs>
          <w:tab w:val="right" w:leader="dot" w:pos="9350"/>
        </w:tabs>
        <w:rPr>
          <w:rFonts w:asciiTheme="minorHAnsi" w:eastAsiaTheme="minorEastAsia" w:hAnsiTheme="minorHAnsi" w:cstheme="minorBidi"/>
          <w:noProof/>
          <w:sz w:val="22"/>
          <w:szCs w:val="22"/>
        </w:rPr>
      </w:pPr>
      <w:hyperlink w:anchor="_Toc534899678" w:history="1">
        <w:r w:rsidR="00820181" w:rsidRPr="000777BC">
          <w:rPr>
            <w:rStyle w:val="Hyperlink"/>
            <w:noProof/>
          </w:rPr>
          <w:t>3.36.3 module property</w:t>
        </w:r>
        <w:r w:rsidR="00820181">
          <w:rPr>
            <w:noProof/>
            <w:webHidden/>
          </w:rPr>
          <w:tab/>
        </w:r>
        <w:r w:rsidR="00820181">
          <w:rPr>
            <w:noProof/>
            <w:webHidden/>
          </w:rPr>
          <w:fldChar w:fldCharType="begin"/>
        </w:r>
        <w:r w:rsidR="00820181">
          <w:rPr>
            <w:noProof/>
            <w:webHidden/>
          </w:rPr>
          <w:instrText xml:space="preserve"> PAGEREF _Toc534899678 \h </w:instrText>
        </w:r>
        <w:r w:rsidR="00820181">
          <w:rPr>
            <w:noProof/>
            <w:webHidden/>
          </w:rPr>
        </w:r>
        <w:r w:rsidR="00820181">
          <w:rPr>
            <w:noProof/>
            <w:webHidden/>
          </w:rPr>
          <w:fldChar w:fldCharType="separate"/>
        </w:r>
        <w:r w:rsidR="00820181">
          <w:rPr>
            <w:noProof/>
            <w:webHidden/>
          </w:rPr>
          <w:t>111</w:t>
        </w:r>
        <w:r w:rsidR="00820181">
          <w:rPr>
            <w:noProof/>
            <w:webHidden/>
          </w:rPr>
          <w:fldChar w:fldCharType="end"/>
        </w:r>
      </w:hyperlink>
    </w:p>
    <w:p w14:paraId="1B033150" w14:textId="02517EBD" w:rsidR="00820181" w:rsidRDefault="00E732B3">
      <w:pPr>
        <w:pStyle w:val="TOC3"/>
        <w:tabs>
          <w:tab w:val="right" w:leader="dot" w:pos="9350"/>
        </w:tabs>
        <w:rPr>
          <w:rFonts w:asciiTheme="minorHAnsi" w:eastAsiaTheme="minorEastAsia" w:hAnsiTheme="minorHAnsi" w:cstheme="minorBidi"/>
          <w:noProof/>
          <w:sz w:val="22"/>
          <w:szCs w:val="22"/>
        </w:rPr>
      </w:pPr>
      <w:hyperlink w:anchor="_Toc534899679" w:history="1">
        <w:r w:rsidR="00820181" w:rsidRPr="000777BC">
          <w:rPr>
            <w:rStyle w:val="Hyperlink"/>
            <w:noProof/>
          </w:rPr>
          <w:t>3.36.4 threadId property</w:t>
        </w:r>
        <w:r w:rsidR="00820181">
          <w:rPr>
            <w:noProof/>
            <w:webHidden/>
          </w:rPr>
          <w:tab/>
        </w:r>
        <w:r w:rsidR="00820181">
          <w:rPr>
            <w:noProof/>
            <w:webHidden/>
          </w:rPr>
          <w:fldChar w:fldCharType="begin"/>
        </w:r>
        <w:r w:rsidR="00820181">
          <w:rPr>
            <w:noProof/>
            <w:webHidden/>
          </w:rPr>
          <w:instrText xml:space="preserve"> PAGEREF _Toc534899679 \h </w:instrText>
        </w:r>
        <w:r w:rsidR="00820181">
          <w:rPr>
            <w:noProof/>
            <w:webHidden/>
          </w:rPr>
        </w:r>
        <w:r w:rsidR="00820181">
          <w:rPr>
            <w:noProof/>
            <w:webHidden/>
          </w:rPr>
          <w:fldChar w:fldCharType="separate"/>
        </w:r>
        <w:r w:rsidR="00820181">
          <w:rPr>
            <w:noProof/>
            <w:webHidden/>
          </w:rPr>
          <w:t>111</w:t>
        </w:r>
        <w:r w:rsidR="00820181">
          <w:rPr>
            <w:noProof/>
            <w:webHidden/>
          </w:rPr>
          <w:fldChar w:fldCharType="end"/>
        </w:r>
      </w:hyperlink>
    </w:p>
    <w:p w14:paraId="6487955D" w14:textId="77F35A58" w:rsidR="00820181" w:rsidRDefault="00E732B3">
      <w:pPr>
        <w:pStyle w:val="TOC3"/>
        <w:tabs>
          <w:tab w:val="right" w:leader="dot" w:pos="9350"/>
        </w:tabs>
        <w:rPr>
          <w:rFonts w:asciiTheme="minorHAnsi" w:eastAsiaTheme="minorEastAsia" w:hAnsiTheme="minorHAnsi" w:cstheme="minorBidi"/>
          <w:noProof/>
          <w:sz w:val="22"/>
          <w:szCs w:val="22"/>
        </w:rPr>
      </w:pPr>
      <w:hyperlink w:anchor="_Toc534899680" w:history="1">
        <w:r w:rsidR="00820181" w:rsidRPr="000777BC">
          <w:rPr>
            <w:rStyle w:val="Hyperlink"/>
            <w:noProof/>
          </w:rPr>
          <w:t>3.36.5 address property</w:t>
        </w:r>
        <w:r w:rsidR="00820181">
          <w:rPr>
            <w:noProof/>
            <w:webHidden/>
          </w:rPr>
          <w:tab/>
        </w:r>
        <w:r w:rsidR="00820181">
          <w:rPr>
            <w:noProof/>
            <w:webHidden/>
          </w:rPr>
          <w:fldChar w:fldCharType="begin"/>
        </w:r>
        <w:r w:rsidR="00820181">
          <w:rPr>
            <w:noProof/>
            <w:webHidden/>
          </w:rPr>
          <w:instrText xml:space="preserve"> PAGEREF _Toc534899680 \h </w:instrText>
        </w:r>
        <w:r w:rsidR="00820181">
          <w:rPr>
            <w:noProof/>
            <w:webHidden/>
          </w:rPr>
        </w:r>
        <w:r w:rsidR="00820181">
          <w:rPr>
            <w:noProof/>
            <w:webHidden/>
          </w:rPr>
          <w:fldChar w:fldCharType="separate"/>
        </w:r>
        <w:r w:rsidR="00820181">
          <w:rPr>
            <w:noProof/>
            <w:webHidden/>
          </w:rPr>
          <w:t>111</w:t>
        </w:r>
        <w:r w:rsidR="00820181">
          <w:rPr>
            <w:noProof/>
            <w:webHidden/>
          </w:rPr>
          <w:fldChar w:fldCharType="end"/>
        </w:r>
      </w:hyperlink>
    </w:p>
    <w:p w14:paraId="4079FFAE" w14:textId="18B70421" w:rsidR="00820181" w:rsidRDefault="00E732B3">
      <w:pPr>
        <w:pStyle w:val="TOC3"/>
        <w:tabs>
          <w:tab w:val="right" w:leader="dot" w:pos="9350"/>
        </w:tabs>
        <w:rPr>
          <w:rFonts w:asciiTheme="minorHAnsi" w:eastAsiaTheme="minorEastAsia" w:hAnsiTheme="minorHAnsi" w:cstheme="minorBidi"/>
          <w:noProof/>
          <w:sz w:val="22"/>
          <w:szCs w:val="22"/>
        </w:rPr>
      </w:pPr>
      <w:hyperlink w:anchor="_Toc534899681" w:history="1">
        <w:r w:rsidR="00820181" w:rsidRPr="000777BC">
          <w:rPr>
            <w:rStyle w:val="Hyperlink"/>
            <w:noProof/>
          </w:rPr>
          <w:t>3.36.6 offset property</w:t>
        </w:r>
        <w:r w:rsidR="00820181">
          <w:rPr>
            <w:noProof/>
            <w:webHidden/>
          </w:rPr>
          <w:tab/>
        </w:r>
        <w:r w:rsidR="00820181">
          <w:rPr>
            <w:noProof/>
            <w:webHidden/>
          </w:rPr>
          <w:fldChar w:fldCharType="begin"/>
        </w:r>
        <w:r w:rsidR="00820181">
          <w:rPr>
            <w:noProof/>
            <w:webHidden/>
          </w:rPr>
          <w:instrText xml:space="preserve"> PAGEREF _Toc534899681 \h </w:instrText>
        </w:r>
        <w:r w:rsidR="00820181">
          <w:rPr>
            <w:noProof/>
            <w:webHidden/>
          </w:rPr>
        </w:r>
        <w:r w:rsidR="00820181">
          <w:rPr>
            <w:noProof/>
            <w:webHidden/>
          </w:rPr>
          <w:fldChar w:fldCharType="separate"/>
        </w:r>
        <w:r w:rsidR="00820181">
          <w:rPr>
            <w:noProof/>
            <w:webHidden/>
          </w:rPr>
          <w:t>111</w:t>
        </w:r>
        <w:r w:rsidR="00820181">
          <w:rPr>
            <w:noProof/>
            <w:webHidden/>
          </w:rPr>
          <w:fldChar w:fldCharType="end"/>
        </w:r>
      </w:hyperlink>
    </w:p>
    <w:p w14:paraId="23528975" w14:textId="08D16749" w:rsidR="00820181" w:rsidRDefault="00E732B3">
      <w:pPr>
        <w:pStyle w:val="TOC3"/>
        <w:tabs>
          <w:tab w:val="right" w:leader="dot" w:pos="9350"/>
        </w:tabs>
        <w:rPr>
          <w:rFonts w:asciiTheme="minorHAnsi" w:eastAsiaTheme="minorEastAsia" w:hAnsiTheme="minorHAnsi" w:cstheme="minorBidi"/>
          <w:noProof/>
          <w:sz w:val="22"/>
          <w:szCs w:val="22"/>
        </w:rPr>
      </w:pPr>
      <w:hyperlink w:anchor="_Toc534899682" w:history="1">
        <w:r w:rsidR="00820181" w:rsidRPr="000777BC">
          <w:rPr>
            <w:rStyle w:val="Hyperlink"/>
            <w:noProof/>
          </w:rPr>
          <w:t>3.36.7 parameters property</w:t>
        </w:r>
        <w:r w:rsidR="00820181">
          <w:rPr>
            <w:noProof/>
            <w:webHidden/>
          </w:rPr>
          <w:tab/>
        </w:r>
        <w:r w:rsidR="00820181">
          <w:rPr>
            <w:noProof/>
            <w:webHidden/>
          </w:rPr>
          <w:fldChar w:fldCharType="begin"/>
        </w:r>
        <w:r w:rsidR="00820181">
          <w:rPr>
            <w:noProof/>
            <w:webHidden/>
          </w:rPr>
          <w:instrText xml:space="preserve"> PAGEREF _Toc534899682 \h </w:instrText>
        </w:r>
        <w:r w:rsidR="00820181">
          <w:rPr>
            <w:noProof/>
            <w:webHidden/>
          </w:rPr>
        </w:r>
        <w:r w:rsidR="00820181">
          <w:rPr>
            <w:noProof/>
            <w:webHidden/>
          </w:rPr>
          <w:fldChar w:fldCharType="separate"/>
        </w:r>
        <w:r w:rsidR="00820181">
          <w:rPr>
            <w:noProof/>
            <w:webHidden/>
          </w:rPr>
          <w:t>112</w:t>
        </w:r>
        <w:r w:rsidR="00820181">
          <w:rPr>
            <w:noProof/>
            <w:webHidden/>
          </w:rPr>
          <w:fldChar w:fldCharType="end"/>
        </w:r>
      </w:hyperlink>
    </w:p>
    <w:p w14:paraId="30701FC7" w14:textId="4103C0EC" w:rsidR="00820181" w:rsidRDefault="00E732B3">
      <w:pPr>
        <w:pStyle w:val="TOC2"/>
        <w:tabs>
          <w:tab w:val="right" w:leader="dot" w:pos="9350"/>
        </w:tabs>
        <w:rPr>
          <w:rFonts w:asciiTheme="minorHAnsi" w:eastAsiaTheme="minorEastAsia" w:hAnsiTheme="minorHAnsi" w:cstheme="minorBidi"/>
          <w:noProof/>
          <w:sz w:val="22"/>
          <w:szCs w:val="22"/>
        </w:rPr>
      </w:pPr>
      <w:hyperlink w:anchor="_Toc534899683" w:history="1">
        <w:r w:rsidR="00820181" w:rsidRPr="000777BC">
          <w:rPr>
            <w:rStyle w:val="Hyperlink"/>
            <w:noProof/>
          </w:rPr>
          <w:t>3.37 threadFlowLocation object</w:t>
        </w:r>
        <w:r w:rsidR="00820181">
          <w:rPr>
            <w:noProof/>
            <w:webHidden/>
          </w:rPr>
          <w:tab/>
        </w:r>
        <w:r w:rsidR="00820181">
          <w:rPr>
            <w:noProof/>
            <w:webHidden/>
          </w:rPr>
          <w:fldChar w:fldCharType="begin"/>
        </w:r>
        <w:r w:rsidR="00820181">
          <w:rPr>
            <w:noProof/>
            <w:webHidden/>
          </w:rPr>
          <w:instrText xml:space="preserve"> PAGEREF _Toc534899683 \h </w:instrText>
        </w:r>
        <w:r w:rsidR="00820181">
          <w:rPr>
            <w:noProof/>
            <w:webHidden/>
          </w:rPr>
        </w:r>
        <w:r w:rsidR="00820181">
          <w:rPr>
            <w:noProof/>
            <w:webHidden/>
          </w:rPr>
          <w:fldChar w:fldCharType="separate"/>
        </w:r>
        <w:r w:rsidR="00820181">
          <w:rPr>
            <w:noProof/>
            <w:webHidden/>
          </w:rPr>
          <w:t>112</w:t>
        </w:r>
        <w:r w:rsidR="00820181">
          <w:rPr>
            <w:noProof/>
            <w:webHidden/>
          </w:rPr>
          <w:fldChar w:fldCharType="end"/>
        </w:r>
      </w:hyperlink>
    </w:p>
    <w:p w14:paraId="587FD9B4" w14:textId="3845DB41" w:rsidR="00820181" w:rsidRDefault="00E732B3">
      <w:pPr>
        <w:pStyle w:val="TOC3"/>
        <w:tabs>
          <w:tab w:val="right" w:leader="dot" w:pos="9350"/>
        </w:tabs>
        <w:rPr>
          <w:rFonts w:asciiTheme="minorHAnsi" w:eastAsiaTheme="minorEastAsia" w:hAnsiTheme="minorHAnsi" w:cstheme="minorBidi"/>
          <w:noProof/>
          <w:sz w:val="22"/>
          <w:szCs w:val="22"/>
        </w:rPr>
      </w:pPr>
      <w:hyperlink w:anchor="_Toc534899684" w:history="1">
        <w:r w:rsidR="00820181" w:rsidRPr="000777BC">
          <w:rPr>
            <w:rStyle w:val="Hyperlink"/>
            <w:noProof/>
          </w:rPr>
          <w:t>3.37.1 General</w:t>
        </w:r>
        <w:r w:rsidR="00820181">
          <w:rPr>
            <w:noProof/>
            <w:webHidden/>
          </w:rPr>
          <w:tab/>
        </w:r>
        <w:r w:rsidR="00820181">
          <w:rPr>
            <w:noProof/>
            <w:webHidden/>
          </w:rPr>
          <w:fldChar w:fldCharType="begin"/>
        </w:r>
        <w:r w:rsidR="00820181">
          <w:rPr>
            <w:noProof/>
            <w:webHidden/>
          </w:rPr>
          <w:instrText xml:space="preserve"> PAGEREF _Toc534899684 \h </w:instrText>
        </w:r>
        <w:r w:rsidR="00820181">
          <w:rPr>
            <w:noProof/>
            <w:webHidden/>
          </w:rPr>
        </w:r>
        <w:r w:rsidR="00820181">
          <w:rPr>
            <w:noProof/>
            <w:webHidden/>
          </w:rPr>
          <w:fldChar w:fldCharType="separate"/>
        </w:r>
        <w:r w:rsidR="00820181">
          <w:rPr>
            <w:noProof/>
            <w:webHidden/>
          </w:rPr>
          <w:t>112</w:t>
        </w:r>
        <w:r w:rsidR="00820181">
          <w:rPr>
            <w:noProof/>
            <w:webHidden/>
          </w:rPr>
          <w:fldChar w:fldCharType="end"/>
        </w:r>
      </w:hyperlink>
    </w:p>
    <w:p w14:paraId="3BCFA203" w14:textId="2DA92A96" w:rsidR="00820181" w:rsidRDefault="00E732B3">
      <w:pPr>
        <w:pStyle w:val="TOC3"/>
        <w:tabs>
          <w:tab w:val="right" w:leader="dot" w:pos="9350"/>
        </w:tabs>
        <w:rPr>
          <w:rFonts w:asciiTheme="minorHAnsi" w:eastAsiaTheme="minorEastAsia" w:hAnsiTheme="minorHAnsi" w:cstheme="minorBidi"/>
          <w:noProof/>
          <w:sz w:val="22"/>
          <w:szCs w:val="22"/>
        </w:rPr>
      </w:pPr>
      <w:hyperlink w:anchor="_Toc534899685" w:history="1">
        <w:r w:rsidR="00820181" w:rsidRPr="000777BC">
          <w:rPr>
            <w:rStyle w:val="Hyperlink"/>
            <w:noProof/>
          </w:rPr>
          <w:t>3.37.2 location property</w:t>
        </w:r>
        <w:r w:rsidR="00820181">
          <w:rPr>
            <w:noProof/>
            <w:webHidden/>
          </w:rPr>
          <w:tab/>
        </w:r>
        <w:r w:rsidR="00820181">
          <w:rPr>
            <w:noProof/>
            <w:webHidden/>
          </w:rPr>
          <w:fldChar w:fldCharType="begin"/>
        </w:r>
        <w:r w:rsidR="00820181">
          <w:rPr>
            <w:noProof/>
            <w:webHidden/>
          </w:rPr>
          <w:instrText xml:space="preserve"> PAGEREF _Toc534899685 \h </w:instrText>
        </w:r>
        <w:r w:rsidR="00820181">
          <w:rPr>
            <w:noProof/>
            <w:webHidden/>
          </w:rPr>
        </w:r>
        <w:r w:rsidR="00820181">
          <w:rPr>
            <w:noProof/>
            <w:webHidden/>
          </w:rPr>
          <w:fldChar w:fldCharType="separate"/>
        </w:r>
        <w:r w:rsidR="00820181">
          <w:rPr>
            <w:noProof/>
            <w:webHidden/>
          </w:rPr>
          <w:t>112</w:t>
        </w:r>
        <w:r w:rsidR="00820181">
          <w:rPr>
            <w:noProof/>
            <w:webHidden/>
          </w:rPr>
          <w:fldChar w:fldCharType="end"/>
        </w:r>
      </w:hyperlink>
    </w:p>
    <w:p w14:paraId="27871BD7" w14:textId="08385586" w:rsidR="00820181" w:rsidRDefault="00E732B3">
      <w:pPr>
        <w:pStyle w:val="TOC3"/>
        <w:tabs>
          <w:tab w:val="right" w:leader="dot" w:pos="9350"/>
        </w:tabs>
        <w:rPr>
          <w:rFonts w:asciiTheme="minorHAnsi" w:eastAsiaTheme="minorEastAsia" w:hAnsiTheme="minorHAnsi" w:cstheme="minorBidi"/>
          <w:noProof/>
          <w:sz w:val="22"/>
          <w:szCs w:val="22"/>
        </w:rPr>
      </w:pPr>
      <w:hyperlink w:anchor="_Toc534899686" w:history="1">
        <w:r w:rsidR="00820181" w:rsidRPr="000777BC">
          <w:rPr>
            <w:rStyle w:val="Hyperlink"/>
            <w:noProof/>
          </w:rPr>
          <w:t>3.37.3 module property</w:t>
        </w:r>
        <w:r w:rsidR="00820181">
          <w:rPr>
            <w:noProof/>
            <w:webHidden/>
          </w:rPr>
          <w:tab/>
        </w:r>
        <w:r w:rsidR="00820181">
          <w:rPr>
            <w:noProof/>
            <w:webHidden/>
          </w:rPr>
          <w:fldChar w:fldCharType="begin"/>
        </w:r>
        <w:r w:rsidR="00820181">
          <w:rPr>
            <w:noProof/>
            <w:webHidden/>
          </w:rPr>
          <w:instrText xml:space="preserve"> PAGEREF _Toc534899686 \h </w:instrText>
        </w:r>
        <w:r w:rsidR="00820181">
          <w:rPr>
            <w:noProof/>
            <w:webHidden/>
          </w:rPr>
        </w:r>
        <w:r w:rsidR="00820181">
          <w:rPr>
            <w:noProof/>
            <w:webHidden/>
          </w:rPr>
          <w:fldChar w:fldCharType="separate"/>
        </w:r>
        <w:r w:rsidR="00820181">
          <w:rPr>
            <w:noProof/>
            <w:webHidden/>
          </w:rPr>
          <w:t>113</w:t>
        </w:r>
        <w:r w:rsidR="00820181">
          <w:rPr>
            <w:noProof/>
            <w:webHidden/>
          </w:rPr>
          <w:fldChar w:fldCharType="end"/>
        </w:r>
      </w:hyperlink>
    </w:p>
    <w:p w14:paraId="0543DD47" w14:textId="0EAC33C7" w:rsidR="00820181" w:rsidRDefault="00E732B3">
      <w:pPr>
        <w:pStyle w:val="TOC3"/>
        <w:tabs>
          <w:tab w:val="right" w:leader="dot" w:pos="9350"/>
        </w:tabs>
        <w:rPr>
          <w:rFonts w:asciiTheme="minorHAnsi" w:eastAsiaTheme="minorEastAsia" w:hAnsiTheme="minorHAnsi" w:cstheme="minorBidi"/>
          <w:noProof/>
          <w:sz w:val="22"/>
          <w:szCs w:val="22"/>
        </w:rPr>
      </w:pPr>
      <w:hyperlink w:anchor="_Toc534899687" w:history="1">
        <w:r w:rsidR="00820181" w:rsidRPr="000777BC">
          <w:rPr>
            <w:rStyle w:val="Hyperlink"/>
            <w:noProof/>
          </w:rPr>
          <w:t>3.37.4 stack property</w:t>
        </w:r>
        <w:r w:rsidR="00820181">
          <w:rPr>
            <w:noProof/>
            <w:webHidden/>
          </w:rPr>
          <w:tab/>
        </w:r>
        <w:r w:rsidR="00820181">
          <w:rPr>
            <w:noProof/>
            <w:webHidden/>
          </w:rPr>
          <w:fldChar w:fldCharType="begin"/>
        </w:r>
        <w:r w:rsidR="00820181">
          <w:rPr>
            <w:noProof/>
            <w:webHidden/>
          </w:rPr>
          <w:instrText xml:space="preserve"> PAGEREF _Toc534899687 \h </w:instrText>
        </w:r>
        <w:r w:rsidR="00820181">
          <w:rPr>
            <w:noProof/>
            <w:webHidden/>
          </w:rPr>
        </w:r>
        <w:r w:rsidR="00820181">
          <w:rPr>
            <w:noProof/>
            <w:webHidden/>
          </w:rPr>
          <w:fldChar w:fldCharType="separate"/>
        </w:r>
        <w:r w:rsidR="00820181">
          <w:rPr>
            <w:noProof/>
            <w:webHidden/>
          </w:rPr>
          <w:t>113</w:t>
        </w:r>
        <w:r w:rsidR="00820181">
          <w:rPr>
            <w:noProof/>
            <w:webHidden/>
          </w:rPr>
          <w:fldChar w:fldCharType="end"/>
        </w:r>
      </w:hyperlink>
    </w:p>
    <w:p w14:paraId="178C9BED" w14:textId="6AD2B6F4" w:rsidR="00820181" w:rsidRDefault="00E732B3">
      <w:pPr>
        <w:pStyle w:val="TOC3"/>
        <w:tabs>
          <w:tab w:val="right" w:leader="dot" w:pos="9350"/>
        </w:tabs>
        <w:rPr>
          <w:rFonts w:asciiTheme="minorHAnsi" w:eastAsiaTheme="minorEastAsia" w:hAnsiTheme="minorHAnsi" w:cstheme="minorBidi"/>
          <w:noProof/>
          <w:sz w:val="22"/>
          <w:szCs w:val="22"/>
        </w:rPr>
      </w:pPr>
      <w:hyperlink w:anchor="_Toc534899688" w:history="1">
        <w:r w:rsidR="00820181" w:rsidRPr="000777BC">
          <w:rPr>
            <w:rStyle w:val="Hyperlink"/>
            <w:noProof/>
          </w:rPr>
          <w:t>3.37.5 kind property</w:t>
        </w:r>
        <w:r w:rsidR="00820181">
          <w:rPr>
            <w:noProof/>
            <w:webHidden/>
          </w:rPr>
          <w:tab/>
        </w:r>
        <w:r w:rsidR="00820181">
          <w:rPr>
            <w:noProof/>
            <w:webHidden/>
          </w:rPr>
          <w:fldChar w:fldCharType="begin"/>
        </w:r>
        <w:r w:rsidR="00820181">
          <w:rPr>
            <w:noProof/>
            <w:webHidden/>
          </w:rPr>
          <w:instrText xml:space="preserve"> PAGEREF _Toc534899688 \h </w:instrText>
        </w:r>
        <w:r w:rsidR="00820181">
          <w:rPr>
            <w:noProof/>
            <w:webHidden/>
          </w:rPr>
        </w:r>
        <w:r w:rsidR="00820181">
          <w:rPr>
            <w:noProof/>
            <w:webHidden/>
          </w:rPr>
          <w:fldChar w:fldCharType="separate"/>
        </w:r>
        <w:r w:rsidR="00820181">
          <w:rPr>
            <w:noProof/>
            <w:webHidden/>
          </w:rPr>
          <w:t>113</w:t>
        </w:r>
        <w:r w:rsidR="00820181">
          <w:rPr>
            <w:noProof/>
            <w:webHidden/>
          </w:rPr>
          <w:fldChar w:fldCharType="end"/>
        </w:r>
      </w:hyperlink>
    </w:p>
    <w:p w14:paraId="0846903E" w14:textId="35A35DC0" w:rsidR="00820181" w:rsidRDefault="00E732B3">
      <w:pPr>
        <w:pStyle w:val="TOC3"/>
        <w:tabs>
          <w:tab w:val="right" w:leader="dot" w:pos="9350"/>
        </w:tabs>
        <w:rPr>
          <w:rFonts w:asciiTheme="minorHAnsi" w:eastAsiaTheme="minorEastAsia" w:hAnsiTheme="minorHAnsi" w:cstheme="minorBidi"/>
          <w:noProof/>
          <w:sz w:val="22"/>
          <w:szCs w:val="22"/>
        </w:rPr>
      </w:pPr>
      <w:hyperlink w:anchor="_Toc534899689" w:history="1">
        <w:r w:rsidR="00820181" w:rsidRPr="000777BC">
          <w:rPr>
            <w:rStyle w:val="Hyperlink"/>
            <w:noProof/>
          </w:rPr>
          <w:t>3.37.6 state property</w:t>
        </w:r>
        <w:r w:rsidR="00820181">
          <w:rPr>
            <w:noProof/>
            <w:webHidden/>
          </w:rPr>
          <w:tab/>
        </w:r>
        <w:r w:rsidR="00820181">
          <w:rPr>
            <w:noProof/>
            <w:webHidden/>
          </w:rPr>
          <w:fldChar w:fldCharType="begin"/>
        </w:r>
        <w:r w:rsidR="00820181">
          <w:rPr>
            <w:noProof/>
            <w:webHidden/>
          </w:rPr>
          <w:instrText xml:space="preserve"> PAGEREF _Toc534899689 \h </w:instrText>
        </w:r>
        <w:r w:rsidR="00820181">
          <w:rPr>
            <w:noProof/>
            <w:webHidden/>
          </w:rPr>
        </w:r>
        <w:r w:rsidR="00820181">
          <w:rPr>
            <w:noProof/>
            <w:webHidden/>
          </w:rPr>
          <w:fldChar w:fldCharType="separate"/>
        </w:r>
        <w:r w:rsidR="00820181">
          <w:rPr>
            <w:noProof/>
            <w:webHidden/>
          </w:rPr>
          <w:t>113</w:t>
        </w:r>
        <w:r w:rsidR="00820181">
          <w:rPr>
            <w:noProof/>
            <w:webHidden/>
          </w:rPr>
          <w:fldChar w:fldCharType="end"/>
        </w:r>
      </w:hyperlink>
    </w:p>
    <w:p w14:paraId="16185665" w14:textId="4F7A89EC" w:rsidR="00820181" w:rsidRDefault="00E732B3">
      <w:pPr>
        <w:pStyle w:val="TOC3"/>
        <w:tabs>
          <w:tab w:val="right" w:leader="dot" w:pos="9350"/>
        </w:tabs>
        <w:rPr>
          <w:rFonts w:asciiTheme="minorHAnsi" w:eastAsiaTheme="minorEastAsia" w:hAnsiTheme="minorHAnsi" w:cstheme="minorBidi"/>
          <w:noProof/>
          <w:sz w:val="22"/>
          <w:szCs w:val="22"/>
        </w:rPr>
      </w:pPr>
      <w:hyperlink w:anchor="_Toc534899690" w:history="1">
        <w:r w:rsidR="00820181" w:rsidRPr="000777BC">
          <w:rPr>
            <w:rStyle w:val="Hyperlink"/>
            <w:noProof/>
          </w:rPr>
          <w:t>3.37.7 nestingLevel property</w:t>
        </w:r>
        <w:r w:rsidR="00820181">
          <w:rPr>
            <w:noProof/>
            <w:webHidden/>
          </w:rPr>
          <w:tab/>
        </w:r>
        <w:r w:rsidR="00820181">
          <w:rPr>
            <w:noProof/>
            <w:webHidden/>
          </w:rPr>
          <w:fldChar w:fldCharType="begin"/>
        </w:r>
        <w:r w:rsidR="00820181">
          <w:rPr>
            <w:noProof/>
            <w:webHidden/>
          </w:rPr>
          <w:instrText xml:space="preserve"> PAGEREF _Toc534899690 \h </w:instrText>
        </w:r>
        <w:r w:rsidR="00820181">
          <w:rPr>
            <w:noProof/>
            <w:webHidden/>
          </w:rPr>
        </w:r>
        <w:r w:rsidR="00820181">
          <w:rPr>
            <w:noProof/>
            <w:webHidden/>
          </w:rPr>
          <w:fldChar w:fldCharType="separate"/>
        </w:r>
        <w:r w:rsidR="00820181">
          <w:rPr>
            <w:noProof/>
            <w:webHidden/>
          </w:rPr>
          <w:t>114</w:t>
        </w:r>
        <w:r w:rsidR="00820181">
          <w:rPr>
            <w:noProof/>
            <w:webHidden/>
          </w:rPr>
          <w:fldChar w:fldCharType="end"/>
        </w:r>
      </w:hyperlink>
    </w:p>
    <w:p w14:paraId="3EB71930" w14:textId="5F9A8FEC" w:rsidR="00820181" w:rsidRDefault="00E732B3">
      <w:pPr>
        <w:pStyle w:val="TOC3"/>
        <w:tabs>
          <w:tab w:val="right" w:leader="dot" w:pos="9350"/>
        </w:tabs>
        <w:rPr>
          <w:rFonts w:asciiTheme="minorHAnsi" w:eastAsiaTheme="minorEastAsia" w:hAnsiTheme="minorHAnsi" w:cstheme="minorBidi"/>
          <w:noProof/>
          <w:sz w:val="22"/>
          <w:szCs w:val="22"/>
        </w:rPr>
      </w:pPr>
      <w:hyperlink w:anchor="_Toc534899691" w:history="1">
        <w:r w:rsidR="00820181" w:rsidRPr="000777BC">
          <w:rPr>
            <w:rStyle w:val="Hyperlink"/>
            <w:noProof/>
          </w:rPr>
          <w:t>3.37.8 executionOrder property</w:t>
        </w:r>
        <w:r w:rsidR="00820181">
          <w:rPr>
            <w:noProof/>
            <w:webHidden/>
          </w:rPr>
          <w:tab/>
        </w:r>
        <w:r w:rsidR="00820181">
          <w:rPr>
            <w:noProof/>
            <w:webHidden/>
          </w:rPr>
          <w:fldChar w:fldCharType="begin"/>
        </w:r>
        <w:r w:rsidR="00820181">
          <w:rPr>
            <w:noProof/>
            <w:webHidden/>
          </w:rPr>
          <w:instrText xml:space="preserve"> PAGEREF _Toc534899691 \h </w:instrText>
        </w:r>
        <w:r w:rsidR="00820181">
          <w:rPr>
            <w:noProof/>
            <w:webHidden/>
          </w:rPr>
        </w:r>
        <w:r w:rsidR="00820181">
          <w:rPr>
            <w:noProof/>
            <w:webHidden/>
          </w:rPr>
          <w:fldChar w:fldCharType="separate"/>
        </w:r>
        <w:r w:rsidR="00820181">
          <w:rPr>
            <w:noProof/>
            <w:webHidden/>
          </w:rPr>
          <w:t>114</w:t>
        </w:r>
        <w:r w:rsidR="00820181">
          <w:rPr>
            <w:noProof/>
            <w:webHidden/>
          </w:rPr>
          <w:fldChar w:fldCharType="end"/>
        </w:r>
      </w:hyperlink>
    </w:p>
    <w:p w14:paraId="114E1EA2" w14:textId="2C348477" w:rsidR="00820181" w:rsidRDefault="00E732B3">
      <w:pPr>
        <w:pStyle w:val="TOC3"/>
        <w:tabs>
          <w:tab w:val="right" w:leader="dot" w:pos="9350"/>
        </w:tabs>
        <w:rPr>
          <w:rFonts w:asciiTheme="minorHAnsi" w:eastAsiaTheme="minorEastAsia" w:hAnsiTheme="minorHAnsi" w:cstheme="minorBidi"/>
          <w:noProof/>
          <w:sz w:val="22"/>
          <w:szCs w:val="22"/>
        </w:rPr>
      </w:pPr>
      <w:hyperlink w:anchor="_Toc534899692" w:history="1">
        <w:r w:rsidR="00820181" w:rsidRPr="000777BC">
          <w:rPr>
            <w:rStyle w:val="Hyperlink"/>
            <w:noProof/>
          </w:rPr>
          <w:t>3.37.9 executionTimeUtc property</w:t>
        </w:r>
        <w:r w:rsidR="00820181">
          <w:rPr>
            <w:noProof/>
            <w:webHidden/>
          </w:rPr>
          <w:tab/>
        </w:r>
        <w:r w:rsidR="00820181">
          <w:rPr>
            <w:noProof/>
            <w:webHidden/>
          </w:rPr>
          <w:fldChar w:fldCharType="begin"/>
        </w:r>
        <w:r w:rsidR="00820181">
          <w:rPr>
            <w:noProof/>
            <w:webHidden/>
          </w:rPr>
          <w:instrText xml:space="preserve"> PAGEREF _Toc534899692 \h </w:instrText>
        </w:r>
        <w:r w:rsidR="00820181">
          <w:rPr>
            <w:noProof/>
            <w:webHidden/>
          </w:rPr>
        </w:r>
        <w:r w:rsidR="00820181">
          <w:rPr>
            <w:noProof/>
            <w:webHidden/>
          </w:rPr>
          <w:fldChar w:fldCharType="separate"/>
        </w:r>
        <w:r w:rsidR="00820181">
          <w:rPr>
            <w:noProof/>
            <w:webHidden/>
          </w:rPr>
          <w:t>115</w:t>
        </w:r>
        <w:r w:rsidR="00820181">
          <w:rPr>
            <w:noProof/>
            <w:webHidden/>
          </w:rPr>
          <w:fldChar w:fldCharType="end"/>
        </w:r>
      </w:hyperlink>
    </w:p>
    <w:p w14:paraId="7CF9D84E" w14:textId="745148A1" w:rsidR="00820181" w:rsidRDefault="00E732B3">
      <w:pPr>
        <w:pStyle w:val="TOC3"/>
        <w:tabs>
          <w:tab w:val="right" w:leader="dot" w:pos="9350"/>
        </w:tabs>
        <w:rPr>
          <w:rFonts w:asciiTheme="minorHAnsi" w:eastAsiaTheme="minorEastAsia" w:hAnsiTheme="minorHAnsi" w:cstheme="minorBidi"/>
          <w:noProof/>
          <w:sz w:val="22"/>
          <w:szCs w:val="22"/>
        </w:rPr>
      </w:pPr>
      <w:hyperlink w:anchor="_Toc534899693" w:history="1">
        <w:r w:rsidR="00820181" w:rsidRPr="000777BC">
          <w:rPr>
            <w:rStyle w:val="Hyperlink"/>
            <w:noProof/>
          </w:rPr>
          <w:t>3.37.10 importance property</w:t>
        </w:r>
        <w:r w:rsidR="00820181">
          <w:rPr>
            <w:noProof/>
            <w:webHidden/>
          </w:rPr>
          <w:tab/>
        </w:r>
        <w:r w:rsidR="00820181">
          <w:rPr>
            <w:noProof/>
            <w:webHidden/>
          </w:rPr>
          <w:fldChar w:fldCharType="begin"/>
        </w:r>
        <w:r w:rsidR="00820181">
          <w:rPr>
            <w:noProof/>
            <w:webHidden/>
          </w:rPr>
          <w:instrText xml:space="preserve"> PAGEREF _Toc534899693 \h </w:instrText>
        </w:r>
        <w:r w:rsidR="00820181">
          <w:rPr>
            <w:noProof/>
            <w:webHidden/>
          </w:rPr>
        </w:r>
        <w:r w:rsidR="00820181">
          <w:rPr>
            <w:noProof/>
            <w:webHidden/>
          </w:rPr>
          <w:fldChar w:fldCharType="separate"/>
        </w:r>
        <w:r w:rsidR="00820181">
          <w:rPr>
            <w:noProof/>
            <w:webHidden/>
          </w:rPr>
          <w:t>115</w:t>
        </w:r>
        <w:r w:rsidR="00820181">
          <w:rPr>
            <w:noProof/>
            <w:webHidden/>
          </w:rPr>
          <w:fldChar w:fldCharType="end"/>
        </w:r>
      </w:hyperlink>
    </w:p>
    <w:p w14:paraId="17EC3607" w14:textId="5C449B0D" w:rsidR="00820181" w:rsidRDefault="00E732B3">
      <w:pPr>
        <w:pStyle w:val="TOC2"/>
        <w:tabs>
          <w:tab w:val="right" w:leader="dot" w:pos="9350"/>
        </w:tabs>
        <w:rPr>
          <w:rFonts w:asciiTheme="minorHAnsi" w:eastAsiaTheme="minorEastAsia" w:hAnsiTheme="minorHAnsi" w:cstheme="minorBidi"/>
          <w:noProof/>
          <w:sz w:val="22"/>
          <w:szCs w:val="22"/>
        </w:rPr>
      </w:pPr>
      <w:hyperlink w:anchor="_Toc534899694" w:history="1">
        <w:r w:rsidR="00820181" w:rsidRPr="000777BC">
          <w:rPr>
            <w:rStyle w:val="Hyperlink"/>
            <w:noProof/>
          </w:rPr>
          <w:t>3.38 resultProvenance object</w:t>
        </w:r>
        <w:r w:rsidR="00820181">
          <w:rPr>
            <w:noProof/>
            <w:webHidden/>
          </w:rPr>
          <w:tab/>
        </w:r>
        <w:r w:rsidR="00820181">
          <w:rPr>
            <w:noProof/>
            <w:webHidden/>
          </w:rPr>
          <w:fldChar w:fldCharType="begin"/>
        </w:r>
        <w:r w:rsidR="00820181">
          <w:rPr>
            <w:noProof/>
            <w:webHidden/>
          </w:rPr>
          <w:instrText xml:space="preserve"> PAGEREF _Toc534899694 \h </w:instrText>
        </w:r>
        <w:r w:rsidR="00820181">
          <w:rPr>
            <w:noProof/>
            <w:webHidden/>
          </w:rPr>
        </w:r>
        <w:r w:rsidR="00820181">
          <w:rPr>
            <w:noProof/>
            <w:webHidden/>
          </w:rPr>
          <w:fldChar w:fldCharType="separate"/>
        </w:r>
        <w:r w:rsidR="00820181">
          <w:rPr>
            <w:noProof/>
            <w:webHidden/>
          </w:rPr>
          <w:t>115</w:t>
        </w:r>
        <w:r w:rsidR="00820181">
          <w:rPr>
            <w:noProof/>
            <w:webHidden/>
          </w:rPr>
          <w:fldChar w:fldCharType="end"/>
        </w:r>
      </w:hyperlink>
    </w:p>
    <w:p w14:paraId="5BE17099" w14:textId="0759B70A" w:rsidR="00820181" w:rsidRDefault="00E732B3">
      <w:pPr>
        <w:pStyle w:val="TOC3"/>
        <w:tabs>
          <w:tab w:val="right" w:leader="dot" w:pos="9350"/>
        </w:tabs>
        <w:rPr>
          <w:rFonts w:asciiTheme="minorHAnsi" w:eastAsiaTheme="minorEastAsia" w:hAnsiTheme="minorHAnsi" w:cstheme="minorBidi"/>
          <w:noProof/>
          <w:sz w:val="22"/>
          <w:szCs w:val="22"/>
        </w:rPr>
      </w:pPr>
      <w:hyperlink w:anchor="_Toc534899695" w:history="1">
        <w:r w:rsidR="00820181" w:rsidRPr="000777BC">
          <w:rPr>
            <w:rStyle w:val="Hyperlink"/>
            <w:noProof/>
          </w:rPr>
          <w:t>3.38.1 General</w:t>
        </w:r>
        <w:r w:rsidR="00820181">
          <w:rPr>
            <w:noProof/>
            <w:webHidden/>
          </w:rPr>
          <w:tab/>
        </w:r>
        <w:r w:rsidR="00820181">
          <w:rPr>
            <w:noProof/>
            <w:webHidden/>
          </w:rPr>
          <w:fldChar w:fldCharType="begin"/>
        </w:r>
        <w:r w:rsidR="00820181">
          <w:rPr>
            <w:noProof/>
            <w:webHidden/>
          </w:rPr>
          <w:instrText xml:space="preserve"> PAGEREF _Toc534899695 \h </w:instrText>
        </w:r>
        <w:r w:rsidR="00820181">
          <w:rPr>
            <w:noProof/>
            <w:webHidden/>
          </w:rPr>
        </w:r>
        <w:r w:rsidR="00820181">
          <w:rPr>
            <w:noProof/>
            <w:webHidden/>
          </w:rPr>
          <w:fldChar w:fldCharType="separate"/>
        </w:r>
        <w:r w:rsidR="00820181">
          <w:rPr>
            <w:noProof/>
            <w:webHidden/>
          </w:rPr>
          <w:t>115</w:t>
        </w:r>
        <w:r w:rsidR="00820181">
          <w:rPr>
            <w:noProof/>
            <w:webHidden/>
          </w:rPr>
          <w:fldChar w:fldCharType="end"/>
        </w:r>
      </w:hyperlink>
    </w:p>
    <w:p w14:paraId="72A9976A" w14:textId="72CB5240" w:rsidR="00820181" w:rsidRDefault="00E732B3">
      <w:pPr>
        <w:pStyle w:val="TOC3"/>
        <w:tabs>
          <w:tab w:val="right" w:leader="dot" w:pos="9350"/>
        </w:tabs>
        <w:rPr>
          <w:rFonts w:asciiTheme="minorHAnsi" w:eastAsiaTheme="minorEastAsia" w:hAnsiTheme="minorHAnsi" w:cstheme="minorBidi"/>
          <w:noProof/>
          <w:sz w:val="22"/>
          <w:szCs w:val="22"/>
        </w:rPr>
      </w:pPr>
      <w:hyperlink w:anchor="_Toc534899696" w:history="1">
        <w:r w:rsidR="00820181" w:rsidRPr="000777BC">
          <w:rPr>
            <w:rStyle w:val="Hyperlink"/>
            <w:noProof/>
          </w:rPr>
          <w:t>3.38.2 firstDetectionTimeUtc property</w:t>
        </w:r>
        <w:r w:rsidR="00820181">
          <w:rPr>
            <w:noProof/>
            <w:webHidden/>
          </w:rPr>
          <w:tab/>
        </w:r>
        <w:r w:rsidR="00820181">
          <w:rPr>
            <w:noProof/>
            <w:webHidden/>
          </w:rPr>
          <w:fldChar w:fldCharType="begin"/>
        </w:r>
        <w:r w:rsidR="00820181">
          <w:rPr>
            <w:noProof/>
            <w:webHidden/>
          </w:rPr>
          <w:instrText xml:space="preserve"> PAGEREF _Toc534899696 \h </w:instrText>
        </w:r>
        <w:r w:rsidR="00820181">
          <w:rPr>
            <w:noProof/>
            <w:webHidden/>
          </w:rPr>
        </w:r>
        <w:r w:rsidR="00820181">
          <w:rPr>
            <w:noProof/>
            <w:webHidden/>
          </w:rPr>
          <w:fldChar w:fldCharType="separate"/>
        </w:r>
        <w:r w:rsidR="00820181">
          <w:rPr>
            <w:noProof/>
            <w:webHidden/>
          </w:rPr>
          <w:t>115</w:t>
        </w:r>
        <w:r w:rsidR="00820181">
          <w:rPr>
            <w:noProof/>
            <w:webHidden/>
          </w:rPr>
          <w:fldChar w:fldCharType="end"/>
        </w:r>
      </w:hyperlink>
    </w:p>
    <w:p w14:paraId="6F22A4AE" w14:textId="32F7B0C6" w:rsidR="00820181" w:rsidRDefault="00E732B3">
      <w:pPr>
        <w:pStyle w:val="TOC3"/>
        <w:tabs>
          <w:tab w:val="right" w:leader="dot" w:pos="9350"/>
        </w:tabs>
        <w:rPr>
          <w:rFonts w:asciiTheme="minorHAnsi" w:eastAsiaTheme="minorEastAsia" w:hAnsiTheme="minorHAnsi" w:cstheme="minorBidi"/>
          <w:noProof/>
          <w:sz w:val="22"/>
          <w:szCs w:val="22"/>
        </w:rPr>
      </w:pPr>
      <w:hyperlink w:anchor="_Toc534899697" w:history="1">
        <w:r w:rsidR="00820181" w:rsidRPr="000777BC">
          <w:rPr>
            <w:rStyle w:val="Hyperlink"/>
            <w:noProof/>
          </w:rPr>
          <w:t>3.38.3 lastDetectionTimeUtc property</w:t>
        </w:r>
        <w:r w:rsidR="00820181">
          <w:rPr>
            <w:noProof/>
            <w:webHidden/>
          </w:rPr>
          <w:tab/>
        </w:r>
        <w:r w:rsidR="00820181">
          <w:rPr>
            <w:noProof/>
            <w:webHidden/>
          </w:rPr>
          <w:fldChar w:fldCharType="begin"/>
        </w:r>
        <w:r w:rsidR="00820181">
          <w:rPr>
            <w:noProof/>
            <w:webHidden/>
          </w:rPr>
          <w:instrText xml:space="preserve"> PAGEREF _Toc534899697 \h </w:instrText>
        </w:r>
        <w:r w:rsidR="00820181">
          <w:rPr>
            <w:noProof/>
            <w:webHidden/>
          </w:rPr>
        </w:r>
        <w:r w:rsidR="00820181">
          <w:rPr>
            <w:noProof/>
            <w:webHidden/>
          </w:rPr>
          <w:fldChar w:fldCharType="separate"/>
        </w:r>
        <w:r w:rsidR="00820181">
          <w:rPr>
            <w:noProof/>
            <w:webHidden/>
          </w:rPr>
          <w:t>116</w:t>
        </w:r>
        <w:r w:rsidR="00820181">
          <w:rPr>
            <w:noProof/>
            <w:webHidden/>
          </w:rPr>
          <w:fldChar w:fldCharType="end"/>
        </w:r>
      </w:hyperlink>
    </w:p>
    <w:p w14:paraId="1F14AC10" w14:textId="6EAE8D6A" w:rsidR="00820181" w:rsidRDefault="00E732B3">
      <w:pPr>
        <w:pStyle w:val="TOC3"/>
        <w:tabs>
          <w:tab w:val="right" w:leader="dot" w:pos="9350"/>
        </w:tabs>
        <w:rPr>
          <w:rFonts w:asciiTheme="minorHAnsi" w:eastAsiaTheme="minorEastAsia" w:hAnsiTheme="minorHAnsi" w:cstheme="minorBidi"/>
          <w:noProof/>
          <w:sz w:val="22"/>
          <w:szCs w:val="22"/>
        </w:rPr>
      </w:pPr>
      <w:hyperlink w:anchor="_Toc534899698" w:history="1">
        <w:r w:rsidR="00820181" w:rsidRPr="000777BC">
          <w:rPr>
            <w:rStyle w:val="Hyperlink"/>
            <w:noProof/>
          </w:rPr>
          <w:t>3.38.4 firstDetectionRunInstanceGuid property</w:t>
        </w:r>
        <w:r w:rsidR="00820181">
          <w:rPr>
            <w:noProof/>
            <w:webHidden/>
          </w:rPr>
          <w:tab/>
        </w:r>
        <w:r w:rsidR="00820181">
          <w:rPr>
            <w:noProof/>
            <w:webHidden/>
          </w:rPr>
          <w:fldChar w:fldCharType="begin"/>
        </w:r>
        <w:r w:rsidR="00820181">
          <w:rPr>
            <w:noProof/>
            <w:webHidden/>
          </w:rPr>
          <w:instrText xml:space="preserve"> PAGEREF _Toc534899698 \h </w:instrText>
        </w:r>
        <w:r w:rsidR="00820181">
          <w:rPr>
            <w:noProof/>
            <w:webHidden/>
          </w:rPr>
        </w:r>
        <w:r w:rsidR="00820181">
          <w:rPr>
            <w:noProof/>
            <w:webHidden/>
          </w:rPr>
          <w:fldChar w:fldCharType="separate"/>
        </w:r>
        <w:r w:rsidR="00820181">
          <w:rPr>
            <w:noProof/>
            <w:webHidden/>
          </w:rPr>
          <w:t>116</w:t>
        </w:r>
        <w:r w:rsidR="00820181">
          <w:rPr>
            <w:noProof/>
            <w:webHidden/>
          </w:rPr>
          <w:fldChar w:fldCharType="end"/>
        </w:r>
      </w:hyperlink>
    </w:p>
    <w:p w14:paraId="7719973C" w14:textId="670AAD93" w:rsidR="00820181" w:rsidRDefault="00E732B3">
      <w:pPr>
        <w:pStyle w:val="TOC3"/>
        <w:tabs>
          <w:tab w:val="right" w:leader="dot" w:pos="9350"/>
        </w:tabs>
        <w:rPr>
          <w:rFonts w:asciiTheme="minorHAnsi" w:eastAsiaTheme="minorEastAsia" w:hAnsiTheme="minorHAnsi" w:cstheme="minorBidi"/>
          <w:noProof/>
          <w:sz w:val="22"/>
          <w:szCs w:val="22"/>
        </w:rPr>
      </w:pPr>
      <w:hyperlink w:anchor="_Toc534899699" w:history="1">
        <w:r w:rsidR="00820181" w:rsidRPr="000777BC">
          <w:rPr>
            <w:rStyle w:val="Hyperlink"/>
            <w:noProof/>
          </w:rPr>
          <w:t>3.38.5 lastDetectionRunInstanceGuid property</w:t>
        </w:r>
        <w:r w:rsidR="00820181">
          <w:rPr>
            <w:noProof/>
            <w:webHidden/>
          </w:rPr>
          <w:tab/>
        </w:r>
        <w:r w:rsidR="00820181">
          <w:rPr>
            <w:noProof/>
            <w:webHidden/>
          </w:rPr>
          <w:fldChar w:fldCharType="begin"/>
        </w:r>
        <w:r w:rsidR="00820181">
          <w:rPr>
            <w:noProof/>
            <w:webHidden/>
          </w:rPr>
          <w:instrText xml:space="preserve"> PAGEREF _Toc534899699 \h </w:instrText>
        </w:r>
        <w:r w:rsidR="00820181">
          <w:rPr>
            <w:noProof/>
            <w:webHidden/>
          </w:rPr>
        </w:r>
        <w:r w:rsidR="00820181">
          <w:rPr>
            <w:noProof/>
            <w:webHidden/>
          </w:rPr>
          <w:fldChar w:fldCharType="separate"/>
        </w:r>
        <w:r w:rsidR="00820181">
          <w:rPr>
            <w:noProof/>
            <w:webHidden/>
          </w:rPr>
          <w:t>116</w:t>
        </w:r>
        <w:r w:rsidR="00820181">
          <w:rPr>
            <w:noProof/>
            <w:webHidden/>
          </w:rPr>
          <w:fldChar w:fldCharType="end"/>
        </w:r>
      </w:hyperlink>
    </w:p>
    <w:p w14:paraId="2BCBC632" w14:textId="4A5522AB" w:rsidR="00820181" w:rsidRDefault="00E732B3">
      <w:pPr>
        <w:pStyle w:val="TOC3"/>
        <w:tabs>
          <w:tab w:val="right" w:leader="dot" w:pos="9350"/>
        </w:tabs>
        <w:rPr>
          <w:rFonts w:asciiTheme="minorHAnsi" w:eastAsiaTheme="minorEastAsia" w:hAnsiTheme="minorHAnsi" w:cstheme="minorBidi"/>
          <w:noProof/>
          <w:sz w:val="22"/>
          <w:szCs w:val="22"/>
        </w:rPr>
      </w:pPr>
      <w:hyperlink w:anchor="_Toc534899700" w:history="1">
        <w:r w:rsidR="00820181" w:rsidRPr="000777BC">
          <w:rPr>
            <w:rStyle w:val="Hyperlink"/>
            <w:noProof/>
          </w:rPr>
          <w:t>3.38.6 invocationIndex property</w:t>
        </w:r>
        <w:r w:rsidR="00820181">
          <w:rPr>
            <w:noProof/>
            <w:webHidden/>
          </w:rPr>
          <w:tab/>
        </w:r>
        <w:r w:rsidR="00820181">
          <w:rPr>
            <w:noProof/>
            <w:webHidden/>
          </w:rPr>
          <w:fldChar w:fldCharType="begin"/>
        </w:r>
        <w:r w:rsidR="00820181">
          <w:rPr>
            <w:noProof/>
            <w:webHidden/>
          </w:rPr>
          <w:instrText xml:space="preserve"> PAGEREF _Toc534899700 \h </w:instrText>
        </w:r>
        <w:r w:rsidR="00820181">
          <w:rPr>
            <w:noProof/>
            <w:webHidden/>
          </w:rPr>
        </w:r>
        <w:r w:rsidR="00820181">
          <w:rPr>
            <w:noProof/>
            <w:webHidden/>
          </w:rPr>
          <w:fldChar w:fldCharType="separate"/>
        </w:r>
        <w:r w:rsidR="00820181">
          <w:rPr>
            <w:noProof/>
            <w:webHidden/>
          </w:rPr>
          <w:t>116</w:t>
        </w:r>
        <w:r w:rsidR="00820181">
          <w:rPr>
            <w:noProof/>
            <w:webHidden/>
          </w:rPr>
          <w:fldChar w:fldCharType="end"/>
        </w:r>
      </w:hyperlink>
    </w:p>
    <w:p w14:paraId="437F2722" w14:textId="182C7570" w:rsidR="00820181" w:rsidRDefault="00E732B3">
      <w:pPr>
        <w:pStyle w:val="TOC3"/>
        <w:tabs>
          <w:tab w:val="right" w:leader="dot" w:pos="9350"/>
        </w:tabs>
        <w:rPr>
          <w:rFonts w:asciiTheme="minorHAnsi" w:eastAsiaTheme="minorEastAsia" w:hAnsiTheme="minorHAnsi" w:cstheme="minorBidi"/>
          <w:noProof/>
          <w:sz w:val="22"/>
          <w:szCs w:val="22"/>
        </w:rPr>
      </w:pPr>
      <w:hyperlink w:anchor="_Toc534899701" w:history="1">
        <w:r w:rsidR="00820181" w:rsidRPr="000777BC">
          <w:rPr>
            <w:rStyle w:val="Hyperlink"/>
            <w:noProof/>
          </w:rPr>
          <w:t>3.38.7 conversionSources property</w:t>
        </w:r>
        <w:r w:rsidR="00820181">
          <w:rPr>
            <w:noProof/>
            <w:webHidden/>
          </w:rPr>
          <w:tab/>
        </w:r>
        <w:r w:rsidR="00820181">
          <w:rPr>
            <w:noProof/>
            <w:webHidden/>
          </w:rPr>
          <w:fldChar w:fldCharType="begin"/>
        </w:r>
        <w:r w:rsidR="00820181">
          <w:rPr>
            <w:noProof/>
            <w:webHidden/>
          </w:rPr>
          <w:instrText xml:space="preserve"> PAGEREF _Toc534899701 \h </w:instrText>
        </w:r>
        <w:r w:rsidR="00820181">
          <w:rPr>
            <w:noProof/>
            <w:webHidden/>
          </w:rPr>
        </w:r>
        <w:r w:rsidR="00820181">
          <w:rPr>
            <w:noProof/>
            <w:webHidden/>
          </w:rPr>
          <w:fldChar w:fldCharType="separate"/>
        </w:r>
        <w:r w:rsidR="00820181">
          <w:rPr>
            <w:noProof/>
            <w:webHidden/>
          </w:rPr>
          <w:t>117</w:t>
        </w:r>
        <w:r w:rsidR="00820181">
          <w:rPr>
            <w:noProof/>
            <w:webHidden/>
          </w:rPr>
          <w:fldChar w:fldCharType="end"/>
        </w:r>
      </w:hyperlink>
    </w:p>
    <w:p w14:paraId="000D1B52" w14:textId="25A14E6F" w:rsidR="00820181" w:rsidRDefault="00E732B3">
      <w:pPr>
        <w:pStyle w:val="TOC2"/>
        <w:tabs>
          <w:tab w:val="right" w:leader="dot" w:pos="9350"/>
        </w:tabs>
        <w:rPr>
          <w:rFonts w:asciiTheme="minorHAnsi" w:eastAsiaTheme="minorEastAsia" w:hAnsiTheme="minorHAnsi" w:cstheme="minorBidi"/>
          <w:noProof/>
          <w:sz w:val="22"/>
          <w:szCs w:val="22"/>
        </w:rPr>
      </w:pPr>
      <w:hyperlink w:anchor="_Toc534899702" w:history="1">
        <w:r w:rsidR="00820181" w:rsidRPr="000777BC">
          <w:rPr>
            <w:rStyle w:val="Hyperlink"/>
            <w:noProof/>
          </w:rPr>
          <w:t>3.39 resources object</w:t>
        </w:r>
        <w:r w:rsidR="00820181">
          <w:rPr>
            <w:noProof/>
            <w:webHidden/>
          </w:rPr>
          <w:tab/>
        </w:r>
        <w:r w:rsidR="00820181">
          <w:rPr>
            <w:noProof/>
            <w:webHidden/>
          </w:rPr>
          <w:fldChar w:fldCharType="begin"/>
        </w:r>
        <w:r w:rsidR="00820181">
          <w:rPr>
            <w:noProof/>
            <w:webHidden/>
          </w:rPr>
          <w:instrText xml:space="preserve"> PAGEREF _Toc534899702 \h </w:instrText>
        </w:r>
        <w:r w:rsidR="00820181">
          <w:rPr>
            <w:noProof/>
            <w:webHidden/>
          </w:rPr>
        </w:r>
        <w:r w:rsidR="00820181">
          <w:rPr>
            <w:noProof/>
            <w:webHidden/>
          </w:rPr>
          <w:fldChar w:fldCharType="separate"/>
        </w:r>
        <w:r w:rsidR="00820181">
          <w:rPr>
            <w:noProof/>
            <w:webHidden/>
          </w:rPr>
          <w:t>118</w:t>
        </w:r>
        <w:r w:rsidR="00820181">
          <w:rPr>
            <w:noProof/>
            <w:webHidden/>
          </w:rPr>
          <w:fldChar w:fldCharType="end"/>
        </w:r>
      </w:hyperlink>
    </w:p>
    <w:p w14:paraId="11DDD5B5" w14:textId="27285559" w:rsidR="00820181" w:rsidRDefault="00E732B3">
      <w:pPr>
        <w:pStyle w:val="TOC3"/>
        <w:tabs>
          <w:tab w:val="right" w:leader="dot" w:pos="9350"/>
        </w:tabs>
        <w:rPr>
          <w:rFonts w:asciiTheme="minorHAnsi" w:eastAsiaTheme="minorEastAsia" w:hAnsiTheme="minorHAnsi" w:cstheme="minorBidi"/>
          <w:noProof/>
          <w:sz w:val="22"/>
          <w:szCs w:val="22"/>
        </w:rPr>
      </w:pPr>
      <w:hyperlink w:anchor="_Toc534899703" w:history="1">
        <w:r w:rsidR="00820181" w:rsidRPr="000777BC">
          <w:rPr>
            <w:rStyle w:val="Hyperlink"/>
            <w:noProof/>
          </w:rPr>
          <w:t>3.39.1 General</w:t>
        </w:r>
        <w:r w:rsidR="00820181">
          <w:rPr>
            <w:noProof/>
            <w:webHidden/>
          </w:rPr>
          <w:tab/>
        </w:r>
        <w:r w:rsidR="00820181">
          <w:rPr>
            <w:noProof/>
            <w:webHidden/>
          </w:rPr>
          <w:fldChar w:fldCharType="begin"/>
        </w:r>
        <w:r w:rsidR="00820181">
          <w:rPr>
            <w:noProof/>
            <w:webHidden/>
          </w:rPr>
          <w:instrText xml:space="preserve"> PAGEREF _Toc534899703 \h </w:instrText>
        </w:r>
        <w:r w:rsidR="00820181">
          <w:rPr>
            <w:noProof/>
            <w:webHidden/>
          </w:rPr>
        </w:r>
        <w:r w:rsidR="00820181">
          <w:rPr>
            <w:noProof/>
            <w:webHidden/>
          </w:rPr>
          <w:fldChar w:fldCharType="separate"/>
        </w:r>
        <w:r w:rsidR="00820181">
          <w:rPr>
            <w:noProof/>
            <w:webHidden/>
          </w:rPr>
          <w:t>118</w:t>
        </w:r>
        <w:r w:rsidR="00820181">
          <w:rPr>
            <w:noProof/>
            <w:webHidden/>
          </w:rPr>
          <w:fldChar w:fldCharType="end"/>
        </w:r>
      </w:hyperlink>
    </w:p>
    <w:p w14:paraId="065C4E16" w14:textId="72AE8841" w:rsidR="00820181" w:rsidRDefault="00E732B3">
      <w:pPr>
        <w:pStyle w:val="TOC3"/>
        <w:tabs>
          <w:tab w:val="right" w:leader="dot" w:pos="9350"/>
        </w:tabs>
        <w:rPr>
          <w:rFonts w:asciiTheme="minorHAnsi" w:eastAsiaTheme="minorEastAsia" w:hAnsiTheme="minorHAnsi" w:cstheme="minorBidi"/>
          <w:noProof/>
          <w:sz w:val="22"/>
          <w:szCs w:val="22"/>
        </w:rPr>
      </w:pPr>
      <w:hyperlink w:anchor="_Toc534899704" w:history="1">
        <w:r w:rsidR="00820181" w:rsidRPr="000777BC">
          <w:rPr>
            <w:rStyle w:val="Hyperlink"/>
            <w:noProof/>
          </w:rPr>
          <w:t>3.39.2 messageStrings property</w:t>
        </w:r>
        <w:r w:rsidR="00820181">
          <w:rPr>
            <w:noProof/>
            <w:webHidden/>
          </w:rPr>
          <w:tab/>
        </w:r>
        <w:r w:rsidR="00820181">
          <w:rPr>
            <w:noProof/>
            <w:webHidden/>
          </w:rPr>
          <w:fldChar w:fldCharType="begin"/>
        </w:r>
        <w:r w:rsidR="00820181">
          <w:rPr>
            <w:noProof/>
            <w:webHidden/>
          </w:rPr>
          <w:instrText xml:space="preserve"> PAGEREF _Toc534899704 \h </w:instrText>
        </w:r>
        <w:r w:rsidR="00820181">
          <w:rPr>
            <w:noProof/>
            <w:webHidden/>
          </w:rPr>
        </w:r>
        <w:r w:rsidR="00820181">
          <w:rPr>
            <w:noProof/>
            <w:webHidden/>
          </w:rPr>
          <w:fldChar w:fldCharType="separate"/>
        </w:r>
        <w:r w:rsidR="00820181">
          <w:rPr>
            <w:noProof/>
            <w:webHidden/>
          </w:rPr>
          <w:t>118</w:t>
        </w:r>
        <w:r w:rsidR="00820181">
          <w:rPr>
            <w:noProof/>
            <w:webHidden/>
          </w:rPr>
          <w:fldChar w:fldCharType="end"/>
        </w:r>
      </w:hyperlink>
    </w:p>
    <w:p w14:paraId="1E2C4E25" w14:textId="6E901E51" w:rsidR="00820181" w:rsidRDefault="00E732B3">
      <w:pPr>
        <w:pStyle w:val="TOC3"/>
        <w:tabs>
          <w:tab w:val="right" w:leader="dot" w:pos="9350"/>
        </w:tabs>
        <w:rPr>
          <w:rFonts w:asciiTheme="minorHAnsi" w:eastAsiaTheme="minorEastAsia" w:hAnsiTheme="minorHAnsi" w:cstheme="minorBidi"/>
          <w:noProof/>
          <w:sz w:val="22"/>
          <w:szCs w:val="22"/>
        </w:rPr>
      </w:pPr>
      <w:hyperlink w:anchor="_Toc534899705" w:history="1">
        <w:r w:rsidR="00820181" w:rsidRPr="000777BC">
          <w:rPr>
            <w:rStyle w:val="Hyperlink"/>
            <w:noProof/>
          </w:rPr>
          <w:t>3.39.3 rules property</w:t>
        </w:r>
        <w:r w:rsidR="00820181">
          <w:rPr>
            <w:noProof/>
            <w:webHidden/>
          </w:rPr>
          <w:tab/>
        </w:r>
        <w:r w:rsidR="00820181">
          <w:rPr>
            <w:noProof/>
            <w:webHidden/>
          </w:rPr>
          <w:fldChar w:fldCharType="begin"/>
        </w:r>
        <w:r w:rsidR="00820181">
          <w:rPr>
            <w:noProof/>
            <w:webHidden/>
          </w:rPr>
          <w:instrText xml:space="preserve"> PAGEREF _Toc534899705 \h </w:instrText>
        </w:r>
        <w:r w:rsidR="00820181">
          <w:rPr>
            <w:noProof/>
            <w:webHidden/>
          </w:rPr>
        </w:r>
        <w:r w:rsidR="00820181">
          <w:rPr>
            <w:noProof/>
            <w:webHidden/>
          </w:rPr>
          <w:fldChar w:fldCharType="separate"/>
        </w:r>
        <w:r w:rsidR="00820181">
          <w:rPr>
            <w:noProof/>
            <w:webHidden/>
          </w:rPr>
          <w:t>118</w:t>
        </w:r>
        <w:r w:rsidR="00820181">
          <w:rPr>
            <w:noProof/>
            <w:webHidden/>
          </w:rPr>
          <w:fldChar w:fldCharType="end"/>
        </w:r>
      </w:hyperlink>
    </w:p>
    <w:p w14:paraId="24BEB2E9" w14:textId="563F7EEB" w:rsidR="00820181" w:rsidRDefault="00E732B3">
      <w:pPr>
        <w:pStyle w:val="TOC2"/>
        <w:tabs>
          <w:tab w:val="right" w:leader="dot" w:pos="9350"/>
        </w:tabs>
        <w:rPr>
          <w:rFonts w:asciiTheme="minorHAnsi" w:eastAsiaTheme="minorEastAsia" w:hAnsiTheme="minorHAnsi" w:cstheme="minorBidi"/>
          <w:noProof/>
          <w:sz w:val="22"/>
          <w:szCs w:val="22"/>
        </w:rPr>
      </w:pPr>
      <w:hyperlink w:anchor="_Toc534899706" w:history="1">
        <w:r w:rsidR="00820181" w:rsidRPr="000777BC">
          <w:rPr>
            <w:rStyle w:val="Hyperlink"/>
            <w:noProof/>
          </w:rPr>
          <w:t>3.40 rule object</w:t>
        </w:r>
        <w:r w:rsidR="00820181">
          <w:rPr>
            <w:noProof/>
            <w:webHidden/>
          </w:rPr>
          <w:tab/>
        </w:r>
        <w:r w:rsidR="00820181">
          <w:rPr>
            <w:noProof/>
            <w:webHidden/>
          </w:rPr>
          <w:fldChar w:fldCharType="begin"/>
        </w:r>
        <w:r w:rsidR="00820181">
          <w:rPr>
            <w:noProof/>
            <w:webHidden/>
          </w:rPr>
          <w:instrText xml:space="preserve"> PAGEREF _Toc534899706 \h </w:instrText>
        </w:r>
        <w:r w:rsidR="00820181">
          <w:rPr>
            <w:noProof/>
            <w:webHidden/>
          </w:rPr>
        </w:r>
        <w:r w:rsidR="00820181">
          <w:rPr>
            <w:noProof/>
            <w:webHidden/>
          </w:rPr>
          <w:fldChar w:fldCharType="separate"/>
        </w:r>
        <w:r w:rsidR="00820181">
          <w:rPr>
            <w:noProof/>
            <w:webHidden/>
          </w:rPr>
          <w:t>119</w:t>
        </w:r>
        <w:r w:rsidR="00820181">
          <w:rPr>
            <w:noProof/>
            <w:webHidden/>
          </w:rPr>
          <w:fldChar w:fldCharType="end"/>
        </w:r>
      </w:hyperlink>
    </w:p>
    <w:p w14:paraId="42E25143" w14:textId="0BBDD873" w:rsidR="00820181" w:rsidRDefault="00E732B3">
      <w:pPr>
        <w:pStyle w:val="TOC3"/>
        <w:tabs>
          <w:tab w:val="right" w:leader="dot" w:pos="9350"/>
        </w:tabs>
        <w:rPr>
          <w:rFonts w:asciiTheme="minorHAnsi" w:eastAsiaTheme="minorEastAsia" w:hAnsiTheme="minorHAnsi" w:cstheme="minorBidi"/>
          <w:noProof/>
          <w:sz w:val="22"/>
          <w:szCs w:val="22"/>
        </w:rPr>
      </w:pPr>
      <w:hyperlink w:anchor="_Toc534899707" w:history="1">
        <w:r w:rsidR="00820181" w:rsidRPr="000777BC">
          <w:rPr>
            <w:rStyle w:val="Hyperlink"/>
            <w:noProof/>
          </w:rPr>
          <w:t>3.40.1 General</w:t>
        </w:r>
        <w:r w:rsidR="00820181">
          <w:rPr>
            <w:noProof/>
            <w:webHidden/>
          </w:rPr>
          <w:tab/>
        </w:r>
        <w:r w:rsidR="00820181">
          <w:rPr>
            <w:noProof/>
            <w:webHidden/>
          </w:rPr>
          <w:fldChar w:fldCharType="begin"/>
        </w:r>
        <w:r w:rsidR="00820181">
          <w:rPr>
            <w:noProof/>
            <w:webHidden/>
          </w:rPr>
          <w:instrText xml:space="preserve"> PAGEREF _Toc534899707 \h </w:instrText>
        </w:r>
        <w:r w:rsidR="00820181">
          <w:rPr>
            <w:noProof/>
            <w:webHidden/>
          </w:rPr>
        </w:r>
        <w:r w:rsidR="00820181">
          <w:rPr>
            <w:noProof/>
            <w:webHidden/>
          </w:rPr>
          <w:fldChar w:fldCharType="separate"/>
        </w:r>
        <w:r w:rsidR="00820181">
          <w:rPr>
            <w:noProof/>
            <w:webHidden/>
          </w:rPr>
          <w:t>119</w:t>
        </w:r>
        <w:r w:rsidR="00820181">
          <w:rPr>
            <w:noProof/>
            <w:webHidden/>
          </w:rPr>
          <w:fldChar w:fldCharType="end"/>
        </w:r>
      </w:hyperlink>
    </w:p>
    <w:p w14:paraId="7F544F27" w14:textId="775A34AA" w:rsidR="00820181" w:rsidRDefault="00E732B3">
      <w:pPr>
        <w:pStyle w:val="TOC3"/>
        <w:tabs>
          <w:tab w:val="right" w:leader="dot" w:pos="9350"/>
        </w:tabs>
        <w:rPr>
          <w:rFonts w:asciiTheme="minorHAnsi" w:eastAsiaTheme="minorEastAsia" w:hAnsiTheme="minorHAnsi" w:cstheme="minorBidi"/>
          <w:noProof/>
          <w:sz w:val="22"/>
          <w:szCs w:val="22"/>
        </w:rPr>
      </w:pPr>
      <w:hyperlink w:anchor="_Toc534899708" w:history="1">
        <w:r w:rsidR="00820181" w:rsidRPr="000777BC">
          <w:rPr>
            <w:rStyle w:val="Hyperlink"/>
            <w:noProof/>
          </w:rPr>
          <w:t>3.40.2 Constraints</w:t>
        </w:r>
        <w:r w:rsidR="00820181">
          <w:rPr>
            <w:noProof/>
            <w:webHidden/>
          </w:rPr>
          <w:tab/>
        </w:r>
        <w:r w:rsidR="00820181">
          <w:rPr>
            <w:noProof/>
            <w:webHidden/>
          </w:rPr>
          <w:fldChar w:fldCharType="begin"/>
        </w:r>
        <w:r w:rsidR="00820181">
          <w:rPr>
            <w:noProof/>
            <w:webHidden/>
          </w:rPr>
          <w:instrText xml:space="preserve"> PAGEREF _Toc534899708 \h </w:instrText>
        </w:r>
        <w:r w:rsidR="00820181">
          <w:rPr>
            <w:noProof/>
            <w:webHidden/>
          </w:rPr>
        </w:r>
        <w:r w:rsidR="00820181">
          <w:rPr>
            <w:noProof/>
            <w:webHidden/>
          </w:rPr>
          <w:fldChar w:fldCharType="separate"/>
        </w:r>
        <w:r w:rsidR="00820181">
          <w:rPr>
            <w:noProof/>
            <w:webHidden/>
          </w:rPr>
          <w:t>119</w:t>
        </w:r>
        <w:r w:rsidR="00820181">
          <w:rPr>
            <w:noProof/>
            <w:webHidden/>
          </w:rPr>
          <w:fldChar w:fldCharType="end"/>
        </w:r>
      </w:hyperlink>
    </w:p>
    <w:p w14:paraId="606D86DF" w14:textId="5EF1E40F" w:rsidR="00820181" w:rsidRDefault="00E732B3">
      <w:pPr>
        <w:pStyle w:val="TOC3"/>
        <w:tabs>
          <w:tab w:val="right" w:leader="dot" w:pos="9350"/>
        </w:tabs>
        <w:rPr>
          <w:rFonts w:asciiTheme="minorHAnsi" w:eastAsiaTheme="minorEastAsia" w:hAnsiTheme="minorHAnsi" w:cstheme="minorBidi"/>
          <w:noProof/>
          <w:sz w:val="22"/>
          <w:szCs w:val="22"/>
        </w:rPr>
      </w:pPr>
      <w:hyperlink w:anchor="_Toc534899709" w:history="1">
        <w:r w:rsidR="00820181" w:rsidRPr="000777BC">
          <w:rPr>
            <w:rStyle w:val="Hyperlink"/>
            <w:noProof/>
          </w:rPr>
          <w:t>3.40.3 id property</w:t>
        </w:r>
        <w:r w:rsidR="00820181">
          <w:rPr>
            <w:noProof/>
            <w:webHidden/>
          </w:rPr>
          <w:tab/>
        </w:r>
        <w:r w:rsidR="00820181">
          <w:rPr>
            <w:noProof/>
            <w:webHidden/>
          </w:rPr>
          <w:fldChar w:fldCharType="begin"/>
        </w:r>
        <w:r w:rsidR="00820181">
          <w:rPr>
            <w:noProof/>
            <w:webHidden/>
          </w:rPr>
          <w:instrText xml:space="preserve"> PAGEREF _Toc534899709 \h </w:instrText>
        </w:r>
        <w:r w:rsidR="00820181">
          <w:rPr>
            <w:noProof/>
            <w:webHidden/>
          </w:rPr>
        </w:r>
        <w:r w:rsidR="00820181">
          <w:rPr>
            <w:noProof/>
            <w:webHidden/>
          </w:rPr>
          <w:fldChar w:fldCharType="separate"/>
        </w:r>
        <w:r w:rsidR="00820181">
          <w:rPr>
            <w:noProof/>
            <w:webHidden/>
          </w:rPr>
          <w:t>119</w:t>
        </w:r>
        <w:r w:rsidR="00820181">
          <w:rPr>
            <w:noProof/>
            <w:webHidden/>
          </w:rPr>
          <w:fldChar w:fldCharType="end"/>
        </w:r>
      </w:hyperlink>
    </w:p>
    <w:p w14:paraId="64DC1504" w14:textId="1EE672FD" w:rsidR="00820181" w:rsidRDefault="00E732B3">
      <w:pPr>
        <w:pStyle w:val="TOC3"/>
        <w:tabs>
          <w:tab w:val="right" w:leader="dot" w:pos="9350"/>
        </w:tabs>
        <w:rPr>
          <w:rFonts w:asciiTheme="minorHAnsi" w:eastAsiaTheme="minorEastAsia" w:hAnsiTheme="minorHAnsi" w:cstheme="minorBidi"/>
          <w:noProof/>
          <w:sz w:val="22"/>
          <w:szCs w:val="22"/>
        </w:rPr>
      </w:pPr>
      <w:hyperlink w:anchor="_Toc534899710" w:history="1">
        <w:r w:rsidR="00820181" w:rsidRPr="000777BC">
          <w:rPr>
            <w:rStyle w:val="Hyperlink"/>
            <w:noProof/>
          </w:rPr>
          <w:t>3.40.4 deprecatedIds property</w:t>
        </w:r>
        <w:r w:rsidR="00820181">
          <w:rPr>
            <w:noProof/>
            <w:webHidden/>
          </w:rPr>
          <w:tab/>
        </w:r>
        <w:r w:rsidR="00820181">
          <w:rPr>
            <w:noProof/>
            <w:webHidden/>
          </w:rPr>
          <w:fldChar w:fldCharType="begin"/>
        </w:r>
        <w:r w:rsidR="00820181">
          <w:rPr>
            <w:noProof/>
            <w:webHidden/>
          </w:rPr>
          <w:instrText xml:space="preserve"> PAGEREF _Toc534899710 \h </w:instrText>
        </w:r>
        <w:r w:rsidR="00820181">
          <w:rPr>
            <w:noProof/>
            <w:webHidden/>
          </w:rPr>
        </w:r>
        <w:r w:rsidR="00820181">
          <w:rPr>
            <w:noProof/>
            <w:webHidden/>
          </w:rPr>
          <w:fldChar w:fldCharType="separate"/>
        </w:r>
        <w:r w:rsidR="00820181">
          <w:rPr>
            <w:noProof/>
            <w:webHidden/>
          </w:rPr>
          <w:t>119</w:t>
        </w:r>
        <w:r w:rsidR="00820181">
          <w:rPr>
            <w:noProof/>
            <w:webHidden/>
          </w:rPr>
          <w:fldChar w:fldCharType="end"/>
        </w:r>
      </w:hyperlink>
    </w:p>
    <w:p w14:paraId="6A1F2BE4" w14:textId="29E1933A" w:rsidR="00820181" w:rsidRDefault="00E732B3">
      <w:pPr>
        <w:pStyle w:val="TOC3"/>
        <w:tabs>
          <w:tab w:val="right" w:leader="dot" w:pos="9350"/>
        </w:tabs>
        <w:rPr>
          <w:rFonts w:asciiTheme="minorHAnsi" w:eastAsiaTheme="minorEastAsia" w:hAnsiTheme="minorHAnsi" w:cstheme="minorBidi"/>
          <w:noProof/>
          <w:sz w:val="22"/>
          <w:szCs w:val="22"/>
        </w:rPr>
      </w:pPr>
      <w:hyperlink w:anchor="_Toc534899711" w:history="1">
        <w:r w:rsidR="00820181" w:rsidRPr="000777BC">
          <w:rPr>
            <w:rStyle w:val="Hyperlink"/>
            <w:noProof/>
          </w:rPr>
          <w:t>3.40.5 name property</w:t>
        </w:r>
        <w:r w:rsidR="00820181">
          <w:rPr>
            <w:noProof/>
            <w:webHidden/>
          </w:rPr>
          <w:tab/>
        </w:r>
        <w:r w:rsidR="00820181">
          <w:rPr>
            <w:noProof/>
            <w:webHidden/>
          </w:rPr>
          <w:fldChar w:fldCharType="begin"/>
        </w:r>
        <w:r w:rsidR="00820181">
          <w:rPr>
            <w:noProof/>
            <w:webHidden/>
          </w:rPr>
          <w:instrText xml:space="preserve"> PAGEREF _Toc534899711 \h </w:instrText>
        </w:r>
        <w:r w:rsidR="00820181">
          <w:rPr>
            <w:noProof/>
            <w:webHidden/>
          </w:rPr>
        </w:r>
        <w:r w:rsidR="00820181">
          <w:rPr>
            <w:noProof/>
            <w:webHidden/>
          </w:rPr>
          <w:fldChar w:fldCharType="separate"/>
        </w:r>
        <w:r w:rsidR="00820181">
          <w:rPr>
            <w:noProof/>
            <w:webHidden/>
          </w:rPr>
          <w:t>121</w:t>
        </w:r>
        <w:r w:rsidR="00820181">
          <w:rPr>
            <w:noProof/>
            <w:webHidden/>
          </w:rPr>
          <w:fldChar w:fldCharType="end"/>
        </w:r>
      </w:hyperlink>
    </w:p>
    <w:p w14:paraId="48E3CA2E" w14:textId="22CF1B41" w:rsidR="00820181" w:rsidRDefault="00E732B3">
      <w:pPr>
        <w:pStyle w:val="TOC3"/>
        <w:tabs>
          <w:tab w:val="right" w:leader="dot" w:pos="9350"/>
        </w:tabs>
        <w:rPr>
          <w:rFonts w:asciiTheme="minorHAnsi" w:eastAsiaTheme="minorEastAsia" w:hAnsiTheme="minorHAnsi" w:cstheme="minorBidi"/>
          <w:noProof/>
          <w:sz w:val="22"/>
          <w:szCs w:val="22"/>
        </w:rPr>
      </w:pPr>
      <w:hyperlink w:anchor="_Toc534899712" w:history="1">
        <w:r w:rsidR="00820181" w:rsidRPr="000777BC">
          <w:rPr>
            <w:rStyle w:val="Hyperlink"/>
            <w:noProof/>
          </w:rPr>
          <w:t>3.40.6 shortDescription property</w:t>
        </w:r>
        <w:r w:rsidR="00820181">
          <w:rPr>
            <w:noProof/>
            <w:webHidden/>
          </w:rPr>
          <w:tab/>
        </w:r>
        <w:r w:rsidR="00820181">
          <w:rPr>
            <w:noProof/>
            <w:webHidden/>
          </w:rPr>
          <w:fldChar w:fldCharType="begin"/>
        </w:r>
        <w:r w:rsidR="00820181">
          <w:rPr>
            <w:noProof/>
            <w:webHidden/>
          </w:rPr>
          <w:instrText xml:space="preserve"> PAGEREF _Toc534899712 \h </w:instrText>
        </w:r>
        <w:r w:rsidR="00820181">
          <w:rPr>
            <w:noProof/>
            <w:webHidden/>
          </w:rPr>
        </w:r>
        <w:r w:rsidR="00820181">
          <w:rPr>
            <w:noProof/>
            <w:webHidden/>
          </w:rPr>
          <w:fldChar w:fldCharType="separate"/>
        </w:r>
        <w:r w:rsidR="00820181">
          <w:rPr>
            <w:noProof/>
            <w:webHidden/>
          </w:rPr>
          <w:t>122</w:t>
        </w:r>
        <w:r w:rsidR="00820181">
          <w:rPr>
            <w:noProof/>
            <w:webHidden/>
          </w:rPr>
          <w:fldChar w:fldCharType="end"/>
        </w:r>
      </w:hyperlink>
    </w:p>
    <w:p w14:paraId="65D02651" w14:textId="283F92A6" w:rsidR="00820181" w:rsidRDefault="00E732B3">
      <w:pPr>
        <w:pStyle w:val="TOC3"/>
        <w:tabs>
          <w:tab w:val="right" w:leader="dot" w:pos="9350"/>
        </w:tabs>
        <w:rPr>
          <w:rFonts w:asciiTheme="minorHAnsi" w:eastAsiaTheme="minorEastAsia" w:hAnsiTheme="minorHAnsi" w:cstheme="minorBidi"/>
          <w:noProof/>
          <w:sz w:val="22"/>
          <w:szCs w:val="22"/>
        </w:rPr>
      </w:pPr>
      <w:hyperlink w:anchor="_Toc534899713" w:history="1">
        <w:r w:rsidR="00820181" w:rsidRPr="000777BC">
          <w:rPr>
            <w:rStyle w:val="Hyperlink"/>
            <w:noProof/>
          </w:rPr>
          <w:t>3.40.7 fullDescription property</w:t>
        </w:r>
        <w:r w:rsidR="00820181">
          <w:rPr>
            <w:noProof/>
            <w:webHidden/>
          </w:rPr>
          <w:tab/>
        </w:r>
        <w:r w:rsidR="00820181">
          <w:rPr>
            <w:noProof/>
            <w:webHidden/>
          </w:rPr>
          <w:fldChar w:fldCharType="begin"/>
        </w:r>
        <w:r w:rsidR="00820181">
          <w:rPr>
            <w:noProof/>
            <w:webHidden/>
          </w:rPr>
          <w:instrText xml:space="preserve"> PAGEREF _Toc534899713 \h </w:instrText>
        </w:r>
        <w:r w:rsidR="00820181">
          <w:rPr>
            <w:noProof/>
            <w:webHidden/>
          </w:rPr>
        </w:r>
        <w:r w:rsidR="00820181">
          <w:rPr>
            <w:noProof/>
            <w:webHidden/>
          </w:rPr>
          <w:fldChar w:fldCharType="separate"/>
        </w:r>
        <w:r w:rsidR="00820181">
          <w:rPr>
            <w:noProof/>
            <w:webHidden/>
          </w:rPr>
          <w:t>122</w:t>
        </w:r>
        <w:r w:rsidR="00820181">
          <w:rPr>
            <w:noProof/>
            <w:webHidden/>
          </w:rPr>
          <w:fldChar w:fldCharType="end"/>
        </w:r>
      </w:hyperlink>
    </w:p>
    <w:p w14:paraId="7D5AE8EF" w14:textId="38AF2AC8" w:rsidR="00820181" w:rsidRDefault="00E732B3">
      <w:pPr>
        <w:pStyle w:val="TOC3"/>
        <w:tabs>
          <w:tab w:val="right" w:leader="dot" w:pos="9350"/>
        </w:tabs>
        <w:rPr>
          <w:rFonts w:asciiTheme="minorHAnsi" w:eastAsiaTheme="minorEastAsia" w:hAnsiTheme="minorHAnsi" w:cstheme="minorBidi"/>
          <w:noProof/>
          <w:sz w:val="22"/>
          <w:szCs w:val="22"/>
        </w:rPr>
      </w:pPr>
      <w:hyperlink w:anchor="_Toc534899714" w:history="1">
        <w:r w:rsidR="00820181" w:rsidRPr="000777BC">
          <w:rPr>
            <w:rStyle w:val="Hyperlink"/>
            <w:noProof/>
          </w:rPr>
          <w:t>3.40.8 messageStrings property</w:t>
        </w:r>
        <w:r w:rsidR="00820181">
          <w:rPr>
            <w:noProof/>
            <w:webHidden/>
          </w:rPr>
          <w:tab/>
        </w:r>
        <w:r w:rsidR="00820181">
          <w:rPr>
            <w:noProof/>
            <w:webHidden/>
          </w:rPr>
          <w:fldChar w:fldCharType="begin"/>
        </w:r>
        <w:r w:rsidR="00820181">
          <w:rPr>
            <w:noProof/>
            <w:webHidden/>
          </w:rPr>
          <w:instrText xml:space="preserve"> PAGEREF _Toc534899714 \h </w:instrText>
        </w:r>
        <w:r w:rsidR="00820181">
          <w:rPr>
            <w:noProof/>
            <w:webHidden/>
          </w:rPr>
        </w:r>
        <w:r w:rsidR="00820181">
          <w:rPr>
            <w:noProof/>
            <w:webHidden/>
          </w:rPr>
          <w:fldChar w:fldCharType="separate"/>
        </w:r>
        <w:r w:rsidR="00820181">
          <w:rPr>
            <w:noProof/>
            <w:webHidden/>
          </w:rPr>
          <w:t>122</w:t>
        </w:r>
        <w:r w:rsidR="00820181">
          <w:rPr>
            <w:noProof/>
            <w:webHidden/>
          </w:rPr>
          <w:fldChar w:fldCharType="end"/>
        </w:r>
      </w:hyperlink>
    </w:p>
    <w:p w14:paraId="23A70E2A" w14:textId="35C01B30" w:rsidR="00820181" w:rsidRDefault="00E732B3">
      <w:pPr>
        <w:pStyle w:val="TOC3"/>
        <w:tabs>
          <w:tab w:val="right" w:leader="dot" w:pos="9350"/>
        </w:tabs>
        <w:rPr>
          <w:rFonts w:asciiTheme="minorHAnsi" w:eastAsiaTheme="minorEastAsia" w:hAnsiTheme="minorHAnsi" w:cstheme="minorBidi"/>
          <w:noProof/>
          <w:sz w:val="22"/>
          <w:szCs w:val="22"/>
        </w:rPr>
      </w:pPr>
      <w:hyperlink w:anchor="_Toc534899715" w:history="1">
        <w:r w:rsidR="00820181" w:rsidRPr="000777BC">
          <w:rPr>
            <w:rStyle w:val="Hyperlink"/>
            <w:noProof/>
          </w:rPr>
          <w:t>3.40.9 richMessageStrings property</w:t>
        </w:r>
        <w:r w:rsidR="00820181">
          <w:rPr>
            <w:noProof/>
            <w:webHidden/>
          </w:rPr>
          <w:tab/>
        </w:r>
        <w:r w:rsidR="00820181">
          <w:rPr>
            <w:noProof/>
            <w:webHidden/>
          </w:rPr>
          <w:fldChar w:fldCharType="begin"/>
        </w:r>
        <w:r w:rsidR="00820181">
          <w:rPr>
            <w:noProof/>
            <w:webHidden/>
          </w:rPr>
          <w:instrText xml:space="preserve"> PAGEREF _Toc534899715 \h </w:instrText>
        </w:r>
        <w:r w:rsidR="00820181">
          <w:rPr>
            <w:noProof/>
            <w:webHidden/>
          </w:rPr>
        </w:r>
        <w:r w:rsidR="00820181">
          <w:rPr>
            <w:noProof/>
            <w:webHidden/>
          </w:rPr>
          <w:fldChar w:fldCharType="separate"/>
        </w:r>
        <w:r w:rsidR="00820181">
          <w:rPr>
            <w:noProof/>
            <w:webHidden/>
          </w:rPr>
          <w:t>123</w:t>
        </w:r>
        <w:r w:rsidR="00820181">
          <w:rPr>
            <w:noProof/>
            <w:webHidden/>
          </w:rPr>
          <w:fldChar w:fldCharType="end"/>
        </w:r>
      </w:hyperlink>
    </w:p>
    <w:p w14:paraId="5AD7261E" w14:textId="08A170A6" w:rsidR="00820181" w:rsidRDefault="00E732B3">
      <w:pPr>
        <w:pStyle w:val="TOC3"/>
        <w:tabs>
          <w:tab w:val="right" w:leader="dot" w:pos="9350"/>
        </w:tabs>
        <w:rPr>
          <w:rFonts w:asciiTheme="minorHAnsi" w:eastAsiaTheme="minorEastAsia" w:hAnsiTheme="minorHAnsi" w:cstheme="minorBidi"/>
          <w:noProof/>
          <w:sz w:val="22"/>
          <w:szCs w:val="22"/>
        </w:rPr>
      </w:pPr>
      <w:hyperlink w:anchor="_Toc534899716" w:history="1">
        <w:r w:rsidR="00820181" w:rsidRPr="000777BC">
          <w:rPr>
            <w:rStyle w:val="Hyperlink"/>
            <w:noProof/>
          </w:rPr>
          <w:t>3.40.10 helpUri property</w:t>
        </w:r>
        <w:r w:rsidR="00820181">
          <w:rPr>
            <w:noProof/>
            <w:webHidden/>
          </w:rPr>
          <w:tab/>
        </w:r>
        <w:r w:rsidR="00820181">
          <w:rPr>
            <w:noProof/>
            <w:webHidden/>
          </w:rPr>
          <w:fldChar w:fldCharType="begin"/>
        </w:r>
        <w:r w:rsidR="00820181">
          <w:rPr>
            <w:noProof/>
            <w:webHidden/>
          </w:rPr>
          <w:instrText xml:space="preserve"> PAGEREF _Toc534899716 \h </w:instrText>
        </w:r>
        <w:r w:rsidR="00820181">
          <w:rPr>
            <w:noProof/>
            <w:webHidden/>
          </w:rPr>
        </w:r>
        <w:r w:rsidR="00820181">
          <w:rPr>
            <w:noProof/>
            <w:webHidden/>
          </w:rPr>
          <w:fldChar w:fldCharType="separate"/>
        </w:r>
        <w:r w:rsidR="00820181">
          <w:rPr>
            <w:noProof/>
            <w:webHidden/>
          </w:rPr>
          <w:t>123</w:t>
        </w:r>
        <w:r w:rsidR="00820181">
          <w:rPr>
            <w:noProof/>
            <w:webHidden/>
          </w:rPr>
          <w:fldChar w:fldCharType="end"/>
        </w:r>
      </w:hyperlink>
    </w:p>
    <w:p w14:paraId="0ADE23F8" w14:textId="64939F57" w:rsidR="00820181" w:rsidRDefault="00E732B3">
      <w:pPr>
        <w:pStyle w:val="TOC3"/>
        <w:tabs>
          <w:tab w:val="right" w:leader="dot" w:pos="9350"/>
        </w:tabs>
        <w:rPr>
          <w:rFonts w:asciiTheme="minorHAnsi" w:eastAsiaTheme="minorEastAsia" w:hAnsiTheme="minorHAnsi" w:cstheme="minorBidi"/>
          <w:noProof/>
          <w:sz w:val="22"/>
          <w:szCs w:val="22"/>
        </w:rPr>
      </w:pPr>
      <w:hyperlink w:anchor="_Toc534899717" w:history="1">
        <w:r w:rsidR="00820181" w:rsidRPr="000777BC">
          <w:rPr>
            <w:rStyle w:val="Hyperlink"/>
            <w:noProof/>
          </w:rPr>
          <w:t>3.40.11 help property</w:t>
        </w:r>
        <w:r w:rsidR="00820181">
          <w:rPr>
            <w:noProof/>
            <w:webHidden/>
          </w:rPr>
          <w:tab/>
        </w:r>
        <w:r w:rsidR="00820181">
          <w:rPr>
            <w:noProof/>
            <w:webHidden/>
          </w:rPr>
          <w:fldChar w:fldCharType="begin"/>
        </w:r>
        <w:r w:rsidR="00820181">
          <w:rPr>
            <w:noProof/>
            <w:webHidden/>
          </w:rPr>
          <w:instrText xml:space="preserve"> PAGEREF _Toc534899717 \h </w:instrText>
        </w:r>
        <w:r w:rsidR="00820181">
          <w:rPr>
            <w:noProof/>
            <w:webHidden/>
          </w:rPr>
        </w:r>
        <w:r w:rsidR="00820181">
          <w:rPr>
            <w:noProof/>
            <w:webHidden/>
          </w:rPr>
          <w:fldChar w:fldCharType="separate"/>
        </w:r>
        <w:r w:rsidR="00820181">
          <w:rPr>
            <w:noProof/>
            <w:webHidden/>
          </w:rPr>
          <w:t>123</w:t>
        </w:r>
        <w:r w:rsidR="00820181">
          <w:rPr>
            <w:noProof/>
            <w:webHidden/>
          </w:rPr>
          <w:fldChar w:fldCharType="end"/>
        </w:r>
      </w:hyperlink>
    </w:p>
    <w:p w14:paraId="0716971F" w14:textId="265011BE" w:rsidR="00820181" w:rsidRDefault="00E732B3">
      <w:pPr>
        <w:pStyle w:val="TOC3"/>
        <w:tabs>
          <w:tab w:val="right" w:leader="dot" w:pos="9350"/>
        </w:tabs>
        <w:rPr>
          <w:rFonts w:asciiTheme="minorHAnsi" w:eastAsiaTheme="minorEastAsia" w:hAnsiTheme="minorHAnsi" w:cstheme="minorBidi"/>
          <w:noProof/>
          <w:sz w:val="22"/>
          <w:szCs w:val="22"/>
        </w:rPr>
      </w:pPr>
      <w:hyperlink w:anchor="_Toc534899718" w:history="1">
        <w:r w:rsidR="00820181" w:rsidRPr="000777BC">
          <w:rPr>
            <w:rStyle w:val="Hyperlink"/>
            <w:noProof/>
          </w:rPr>
          <w:t>3.40.12 configuration property</w:t>
        </w:r>
        <w:r w:rsidR="00820181">
          <w:rPr>
            <w:noProof/>
            <w:webHidden/>
          </w:rPr>
          <w:tab/>
        </w:r>
        <w:r w:rsidR="00820181">
          <w:rPr>
            <w:noProof/>
            <w:webHidden/>
          </w:rPr>
          <w:fldChar w:fldCharType="begin"/>
        </w:r>
        <w:r w:rsidR="00820181">
          <w:rPr>
            <w:noProof/>
            <w:webHidden/>
          </w:rPr>
          <w:instrText xml:space="preserve"> PAGEREF _Toc534899718 \h </w:instrText>
        </w:r>
        <w:r w:rsidR="00820181">
          <w:rPr>
            <w:noProof/>
            <w:webHidden/>
          </w:rPr>
        </w:r>
        <w:r w:rsidR="00820181">
          <w:rPr>
            <w:noProof/>
            <w:webHidden/>
          </w:rPr>
          <w:fldChar w:fldCharType="separate"/>
        </w:r>
        <w:r w:rsidR="00820181">
          <w:rPr>
            <w:noProof/>
            <w:webHidden/>
          </w:rPr>
          <w:t>123</w:t>
        </w:r>
        <w:r w:rsidR="00820181">
          <w:rPr>
            <w:noProof/>
            <w:webHidden/>
          </w:rPr>
          <w:fldChar w:fldCharType="end"/>
        </w:r>
      </w:hyperlink>
    </w:p>
    <w:p w14:paraId="08B03251" w14:textId="6767D9F2" w:rsidR="00820181" w:rsidRDefault="00E732B3">
      <w:pPr>
        <w:pStyle w:val="TOC2"/>
        <w:tabs>
          <w:tab w:val="right" w:leader="dot" w:pos="9350"/>
        </w:tabs>
        <w:rPr>
          <w:rFonts w:asciiTheme="minorHAnsi" w:eastAsiaTheme="minorEastAsia" w:hAnsiTheme="minorHAnsi" w:cstheme="minorBidi"/>
          <w:noProof/>
          <w:sz w:val="22"/>
          <w:szCs w:val="22"/>
        </w:rPr>
      </w:pPr>
      <w:hyperlink w:anchor="_Toc534899719" w:history="1">
        <w:r w:rsidR="00820181" w:rsidRPr="000777BC">
          <w:rPr>
            <w:rStyle w:val="Hyperlink"/>
            <w:noProof/>
          </w:rPr>
          <w:t>3.41 ruleConfiguration object</w:t>
        </w:r>
        <w:r w:rsidR="00820181">
          <w:rPr>
            <w:noProof/>
            <w:webHidden/>
          </w:rPr>
          <w:tab/>
        </w:r>
        <w:r w:rsidR="00820181">
          <w:rPr>
            <w:noProof/>
            <w:webHidden/>
          </w:rPr>
          <w:fldChar w:fldCharType="begin"/>
        </w:r>
        <w:r w:rsidR="00820181">
          <w:rPr>
            <w:noProof/>
            <w:webHidden/>
          </w:rPr>
          <w:instrText xml:space="preserve"> PAGEREF _Toc534899719 \h </w:instrText>
        </w:r>
        <w:r w:rsidR="00820181">
          <w:rPr>
            <w:noProof/>
            <w:webHidden/>
          </w:rPr>
        </w:r>
        <w:r w:rsidR="00820181">
          <w:rPr>
            <w:noProof/>
            <w:webHidden/>
          </w:rPr>
          <w:fldChar w:fldCharType="separate"/>
        </w:r>
        <w:r w:rsidR="00820181">
          <w:rPr>
            <w:noProof/>
            <w:webHidden/>
          </w:rPr>
          <w:t>123</w:t>
        </w:r>
        <w:r w:rsidR="00820181">
          <w:rPr>
            <w:noProof/>
            <w:webHidden/>
          </w:rPr>
          <w:fldChar w:fldCharType="end"/>
        </w:r>
      </w:hyperlink>
    </w:p>
    <w:p w14:paraId="6A870DC9" w14:textId="0D9EC6D5" w:rsidR="00820181" w:rsidRDefault="00E732B3">
      <w:pPr>
        <w:pStyle w:val="TOC3"/>
        <w:tabs>
          <w:tab w:val="right" w:leader="dot" w:pos="9350"/>
        </w:tabs>
        <w:rPr>
          <w:rFonts w:asciiTheme="minorHAnsi" w:eastAsiaTheme="minorEastAsia" w:hAnsiTheme="minorHAnsi" w:cstheme="minorBidi"/>
          <w:noProof/>
          <w:sz w:val="22"/>
          <w:szCs w:val="22"/>
        </w:rPr>
      </w:pPr>
      <w:hyperlink w:anchor="_Toc534899720" w:history="1">
        <w:r w:rsidR="00820181" w:rsidRPr="000777BC">
          <w:rPr>
            <w:rStyle w:val="Hyperlink"/>
            <w:noProof/>
          </w:rPr>
          <w:t>3.41.1 General</w:t>
        </w:r>
        <w:r w:rsidR="00820181">
          <w:rPr>
            <w:noProof/>
            <w:webHidden/>
          </w:rPr>
          <w:tab/>
        </w:r>
        <w:r w:rsidR="00820181">
          <w:rPr>
            <w:noProof/>
            <w:webHidden/>
          </w:rPr>
          <w:fldChar w:fldCharType="begin"/>
        </w:r>
        <w:r w:rsidR="00820181">
          <w:rPr>
            <w:noProof/>
            <w:webHidden/>
          </w:rPr>
          <w:instrText xml:space="preserve"> PAGEREF _Toc534899720 \h </w:instrText>
        </w:r>
        <w:r w:rsidR="00820181">
          <w:rPr>
            <w:noProof/>
            <w:webHidden/>
          </w:rPr>
        </w:r>
        <w:r w:rsidR="00820181">
          <w:rPr>
            <w:noProof/>
            <w:webHidden/>
          </w:rPr>
          <w:fldChar w:fldCharType="separate"/>
        </w:r>
        <w:r w:rsidR="00820181">
          <w:rPr>
            <w:noProof/>
            <w:webHidden/>
          </w:rPr>
          <w:t>123</w:t>
        </w:r>
        <w:r w:rsidR="00820181">
          <w:rPr>
            <w:noProof/>
            <w:webHidden/>
          </w:rPr>
          <w:fldChar w:fldCharType="end"/>
        </w:r>
      </w:hyperlink>
    </w:p>
    <w:p w14:paraId="5A28D958" w14:textId="57C15E99" w:rsidR="00820181" w:rsidRDefault="00E732B3">
      <w:pPr>
        <w:pStyle w:val="TOC3"/>
        <w:tabs>
          <w:tab w:val="right" w:leader="dot" w:pos="9350"/>
        </w:tabs>
        <w:rPr>
          <w:rFonts w:asciiTheme="minorHAnsi" w:eastAsiaTheme="minorEastAsia" w:hAnsiTheme="minorHAnsi" w:cstheme="minorBidi"/>
          <w:noProof/>
          <w:sz w:val="22"/>
          <w:szCs w:val="22"/>
        </w:rPr>
      </w:pPr>
      <w:hyperlink w:anchor="_Toc534899721" w:history="1">
        <w:r w:rsidR="00820181" w:rsidRPr="000777BC">
          <w:rPr>
            <w:rStyle w:val="Hyperlink"/>
            <w:noProof/>
          </w:rPr>
          <w:t>3.41.2 enabled property</w:t>
        </w:r>
        <w:r w:rsidR="00820181">
          <w:rPr>
            <w:noProof/>
            <w:webHidden/>
          </w:rPr>
          <w:tab/>
        </w:r>
        <w:r w:rsidR="00820181">
          <w:rPr>
            <w:noProof/>
            <w:webHidden/>
          </w:rPr>
          <w:fldChar w:fldCharType="begin"/>
        </w:r>
        <w:r w:rsidR="00820181">
          <w:rPr>
            <w:noProof/>
            <w:webHidden/>
          </w:rPr>
          <w:instrText xml:space="preserve"> PAGEREF _Toc534899721 \h </w:instrText>
        </w:r>
        <w:r w:rsidR="00820181">
          <w:rPr>
            <w:noProof/>
            <w:webHidden/>
          </w:rPr>
        </w:r>
        <w:r w:rsidR="00820181">
          <w:rPr>
            <w:noProof/>
            <w:webHidden/>
          </w:rPr>
          <w:fldChar w:fldCharType="separate"/>
        </w:r>
        <w:r w:rsidR="00820181">
          <w:rPr>
            <w:noProof/>
            <w:webHidden/>
          </w:rPr>
          <w:t>124</w:t>
        </w:r>
        <w:r w:rsidR="00820181">
          <w:rPr>
            <w:noProof/>
            <w:webHidden/>
          </w:rPr>
          <w:fldChar w:fldCharType="end"/>
        </w:r>
      </w:hyperlink>
    </w:p>
    <w:p w14:paraId="6C26F270" w14:textId="4C4AEDB0" w:rsidR="00820181" w:rsidRDefault="00E732B3">
      <w:pPr>
        <w:pStyle w:val="TOC3"/>
        <w:tabs>
          <w:tab w:val="right" w:leader="dot" w:pos="9350"/>
        </w:tabs>
        <w:rPr>
          <w:rFonts w:asciiTheme="minorHAnsi" w:eastAsiaTheme="minorEastAsia" w:hAnsiTheme="minorHAnsi" w:cstheme="minorBidi"/>
          <w:noProof/>
          <w:sz w:val="22"/>
          <w:szCs w:val="22"/>
        </w:rPr>
      </w:pPr>
      <w:hyperlink w:anchor="_Toc534899722" w:history="1">
        <w:r w:rsidR="00820181" w:rsidRPr="000777BC">
          <w:rPr>
            <w:rStyle w:val="Hyperlink"/>
            <w:noProof/>
          </w:rPr>
          <w:t>3.41.3 defaultLevel property</w:t>
        </w:r>
        <w:r w:rsidR="00820181">
          <w:rPr>
            <w:noProof/>
            <w:webHidden/>
          </w:rPr>
          <w:tab/>
        </w:r>
        <w:r w:rsidR="00820181">
          <w:rPr>
            <w:noProof/>
            <w:webHidden/>
          </w:rPr>
          <w:fldChar w:fldCharType="begin"/>
        </w:r>
        <w:r w:rsidR="00820181">
          <w:rPr>
            <w:noProof/>
            <w:webHidden/>
          </w:rPr>
          <w:instrText xml:space="preserve"> PAGEREF _Toc534899722 \h </w:instrText>
        </w:r>
        <w:r w:rsidR="00820181">
          <w:rPr>
            <w:noProof/>
            <w:webHidden/>
          </w:rPr>
        </w:r>
        <w:r w:rsidR="00820181">
          <w:rPr>
            <w:noProof/>
            <w:webHidden/>
          </w:rPr>
          <w:fldChar w:fldCharType="separate"/>
        </w:r>
        <w:r w:rsidR="00820181">
          <w:rPr>
            <w:noProof/>
            <w:webHidden/>
          </w:rPr>
          <w:t>124</w:t>
        </w:r>
        <w:r w:rsidR="00820181">
          <w:rPr>
            <w:noProof/>
            <w:webHidden/>
          </w:rPr>
          <w:fldChar w:fldCharType="end"/>
        </w:r>
      </w:hyperlink>
    </w:p>
    <w:p w14:paraId="2D2F9AFD" w14:textId="21FFED47" w:rsidR="00820181" w:rsidRDefault="00E732B3">
      <w:pPr>
        <w:pStyle w:val="TOC3"/>
        <w:tabs>
          <w:tab w:val="right" w:leader="dot" w:pos="9350"/>
        </w:tabs>
        <w:rPr>
          <w:rFonts w:asciiTheme="minorHAnsi" w:eastAsiaTheme="minorEastAsia" w:hAnsiTheme="minorHAnsi" w:cstheme="minorBidi"/>
          <w:noProof/>
          <w:sz w:val="22"/>
          <w:szCs w:val="22"/>
        </w:rPr>
      </w:pPr>
      <w:hyperlink w:anchor="_Toc534899723" w:history="1">
        <w:r w:rsidR="00820181" w:rsidRPr="000777BC">
          <w:rPr>
            <w:rStyle w:val="Hyperlink"/>
            <w:noProof/>
          </w:rPr>
          <w:t>3.41.4 defaultRank property</w:t>
        </w:r>
        <w:r w:rsidR="00820181">
          <w:rPr>
            <w:noProof/>
            <w:webHidden/>
          </w:rPr>
          <w:tab/>
        </w:r>
        <w:r w:rsidR="00820181">
          <w:rPr>
            <w:noProof/>
            <w:webHidden/>
          </w:rPr>
          <w:fldChar w:fldCharType="begin"/>
        </w:r>
        <w:r w:rsidR="00820181">
          <w:rPr>
            <w:noProof/>
            <w:webHidden/>
          </w:rPr>
          <w:instrText xml:space="preserve"> PAGEREF _Toc534899723 \h </w:instrText>
        </w:r>
        <w:r w:rsidR="00820181">
          <w:rPr>
            <w:noProof/>
            <w:webHidden/>
          </w:rPr>
        </w:r>
        <w:r w:rsidR="00820181">
          <w:rPr>
            <w:noProof/>
            <w:webHidden/>
          </w:rPr>
          <w:fldChar w:fldCharType="separate"/>
        </w:r>
        <w:r w:rsidR="00820181">
          <w:rPr>
            <w:noProof/>
            <w:webHidden/>
          </w:rPr>
          <w:t>124</w:t>
        </w:r>
        <w:r w:rsidR="00820181">
          <w:rPr>
            <w:noProof/>
            <w:webHidden/>
          </w:rPr>
          <w:fldChar w:fldCharType="end"/>
        </w:r>
      </w:hyperlink>
    </w:p>
    <w:p w14:paraId="1659AFC2" w14:textId="2B85D7A3" w:rsidR="00820181" w:rsidRDefault="00E732B3">
      <w:pPr>
        <w:pStyle w:val="TOC3"/>
        <w:tabs>
          <w:tab w:val="right" w:leader="dot" w:pos="9350"/>
        </w:tabs>
        <w:rPr>
          <w:rFonts w:asciiTheme="minorHAnsi" w:eastAsiaTheme="minorEastAsia" w:hAnsiTheme="minorHAnsi" w:cstheme="minorBidi"/>
          <w:noProof/>
          <w:sz w:val="22"/>
          <w:szCs w:val="22"/>
        </w:rPr>
      </w:pPr>
      <w:hyperlink w:anchor="_Toc534899724" w:history="1">
        <w:r w:rsidR="00820181" w:rsidRPr="000777BC">
          <w:rPr>
            <w:rStyle w:val="Hyperlink"/>
            <w:noProof/>
          </w:rPr>
          <w:t>3.41.5 parameters property</w:t>
        </w:r>
        <w:r w:rsidR="00820181">
          <w:rPr>
            <w:noProof/>
            <w:webHidden/>
          </w:rPr>
          <w:tab/>
        </w:r>
        <w:r w:rsidR="00820181">
          <w:rPr>
            <w:noProof/>
            <w:webHidden/>
          </w:rPr>
          <w:fldChar w:fldCharType="begin"/>
        </w:r>
        <w:r w:rsidR="00820181">
          <w:rPr>
            <w:noProof/>
            <w:webHidden/>
          </w:rPr>
          <w:instrText xml:space="preserve"> PAGEREF _Toc534899724 \h </w:instrText>
        </w:r>
        <w:r w:rsidR="00820181">
          <w:rPr>
            <w:noProof/>
            <w:webHidden/>
          </w:rPr>
        </w:r>
        <w:r w:rsidR="00820181">
          <w:rPr>
            <w:noProof/>
            <w:webHidden/>
          </w:rPr>
          <w:fldChar w:fldCharType="separate"/>
        </w:r>
        <w:r w:rsidR="00820181">
          <w:rPr>
            <w:noProof/>
            <w:webHidden/>
          </w:rPr>
          <w:t>124</w:t>
        </w:r>
        <w:r w:rsidR="00820181">
          <w:rPr>
            <w:noProof/>
            <w:webHidden/>
          </w:rPr>
          <w:fldChar w:fldCharType="end"/>
        </w:r>
      </w:hyperlink>
    </w:p>
    <w:p w14:paraId="09B862C6" w14:textId="22CF7F04" w:rsidR="00820181" w:rsidRDefault="00E732B3">
      <w:pPr>
        <w:pStyle w:val="TOC2"/>
        <w:tabs>
          <w:tab w:val="right" w:leader="dot" w:pos="9350"/>
        </w:tabs>
        <w:rPr>
          <w:rFonts w:asciiTheme="minorHAnsi" w:eastAsiaTheme="minorEastAsia" w:hAnsiTheme="minorHAnsi" w:cstheme="minorBidi"/>
          <w:noProof/>
          <w:sz w:val="22"/>
          <w:szCs w:val="22"/>
        </w:rPr>
      </w:pPr>
      <w:hyperlink w:anchor="_Toc534899725" w:history="1">
        <w:r w:rsidR="00820181" w:rsidRPr="000777BC">
          <w:rPr>
            <w:rStyle w:val="Hyperlink"/>
            <w:noProof/>
          </w:rPr>
          <w:t>3.42 fix object</w:t>
        </w:r>
        <w:r w:rsidR="00820181">
          <w:rPr>
            <w:noProof/>
            <w:webHidden/>
          </w:rPr>
          <w:tab/>
        </w:r>
        <w:r w:rsidR="00820181">
          <w:rPr>
            <w:noProof/>
            <w:webHidden/>
          </w:rPr>
          <w:fldChar w:fldCharType="begin"/>
        </w:r>
        <w:r w:rsidR="00820181">
          <w:rPr>
            <w:noProof/>
            <w:webHidden/>
          </w:rPr>
          <w:instrText xml:space="preserve"> PAGEREF _Toc534899725 \h </w:instrText>
        </w:r>
        <w:r w:rsidR="00820181">
          <w:rPr>
            <w:noProof/>
            <w:webHidden/>
          </w:rPr>
        </w:r>
        <w:r w:rsidR="00820181">
          <w:rPr>
            <w:noProof/>
            <w:webHidden/>
          </w:rPr>
          <w:fldChar w:fldCharType="separate"/>
        </w:r>
        <w:r w:rsidR="00820181">
          <w:rPr>
            <w:noProof/>
            <w:webHidden/>
          </w:rPr>
          <w:t>125</w:t>
        </w:r>
        <w:r w:rsidR="00820181">
          <w:rPr>
            <w:noProof/>
            <w:webHidden/>
          </w:rPr>
          <w:fldChar w:fldCharType="end"/>
        </w:r>
      </w:hyperlink>
    </w:p>
    <w:p w14:paraId="01B1E960" w14:textId="0A057E5F" w:rsidR="00820181" w:rsidRDefault="00E732B3">
      <w:pPr>
        <w:pStyle w:val="TOC3"/>
        <w:tabs>
          <w:tab w:val="right" w:leader="dot" w:pos="9350"/>
        </w:tabs>
        <w:rPr>
          <w:rFonts w:asciiTheme="minorHAnsi" w:eastAsiaTheme="minorEastAsia" w:hAnsiTheme="minorHAnsi" w:cstheme="minorBidi"/>
          <w:noProof/>
          <w:sz w:val="22"/>
          <w:szCs w:val="22"/>
        </w:rPr>
      </w:pPr>
      <w:hyperlink w:anchor="_Toc534899726" w:history="1">
        <w:r w:rsidR="00820181" w:rsidRPr="000777BC">
          <w:rPr>
            <w:rStyle w:val="Hyperlink"/>
            <w:noProof/>
          </w:rPr>
          <w:t>3.42.1 General</w:t>
        </w:r>
        <w:r w:rsidR="00820181">
          <w:rPr>
            <w:noProof/>
            <w:webHidden/>
          </w:rPr>
          <w:tab/>
        </w:r>
        <w:r w:rsidR="00820181">
          <w:rPr>
            <w:noProof/>
            <w:webHidden/>
          </w:rPr>
          <w:fldChar w:fldCharType="begin"/>
        </w:r>
        <w:r w:rsidR="00820181">
          <w:rPr>
            <w:noProof/>
            <w:webHidden/>
          </w:rPr>
          <w:instrText xml:space="preserve"> PAGEREF _Toc534899726 \h </w:instrText>
        </w:r>
        <w:r w:rsidR="00820181">
          <w:rPr>
            <w:noProof/>
            <w:webHidden/>
          </w:rPr>
        </w:r>
        <w:r w:rsidR="00820181">
          <w:rPr>
            <w:noProof/>
            <w:webHidden/>
          </w:rPr>
          <w:fldChar w:fldCharType="separate"/>
        </w:r>
        <w:r w:rsidR="00820181">
          <w:rPr>
            <w:noProof/>
            <w:webHidden/>
          </w:rPr>
          <w:t>125</w:t>
        </w:r>
        <w:r w:rsidR="00820181">
          <w:rPr>
            <w:noProof/>
            <w:webHidden/>
          </w:rPr>
          <w:fldChar w:fldCharType="end"/>
        </w:r>
      </w:hyperlink>
    </w:p>
    <w:p w14:paraId="2152B822" w14:textId="549F9C8D" w:rsidR="00820181" w:rsidRDefault="00E732B3">
      <w:pPr>
        <w:pStyle w:val="TOC3"/>
        <w:tabs>
          <w:tab w:val="right" w:leader="dot" w:pos="9350"/>
        </w:tabs>
        <w:rPr>
          <w:rFonts w:asciiTheme="minorHAnsi" w:eastAsiaTheme="minorEastAsia" w:hAnsiTheme="minorHAnsi" w:cstheme="minorBidi"/>
          <w:noProof/>
          <w:sz w:val="22"/>
          <w:szCs w:val="22"/>
        </w:rPr>
      </w:pPr>
      <w:hyperlink w:anchor="_Toc534899727" w:history="1">
        <w:r w:rsidR="00820181" w:rsidRPr="000777BC">
          <w:rPr>
            <w:rStyle w:val="Hyperlink"/>
            <w:noProof/>
          </w:rPr>
          <w:t>3.42.2 description property</w:t>
        </w:r>
        <w:r w:rsidR="00820181">
          <w:rPr>
            <w:noProof/>
            <w:webHidden/>
          </w:rPr>
          <w:tab/>
        </w:r>
        <w:r w:rsidR="00820181">
          <w:rPr>
            <w:noProof/>
            <w:webHidden/>
          </w:rPr>
          <w:fldChar w:fldCharType="begin"/>
        </w:r>
        <w:r w:rsidR="00820181">
          <w:rPr>
            <w:noProof/>
            <w:webHidden/>
          </w:rPr>
          <w:instrText xml:space="preserve"> PAGEREF _Toc534899727 \h </w:instrText>
        </w:r>
        <w:r w:rsidR="00820181">
          <w:rPr>
            <w:noProof/>
            <w:webHidden/>
          </w:rPr>
        </w:r>
        <w:r w:rsidR="00820181">
          <w:rPr>
            <w:noProof/>
            <w:webHidden/>
          </w:rPr>
          <w:fldChar w:fldCharType="separate"/>
        </w:r>
        <w:r w:rsidR="00820181">
          <w:rPr>
            <w:noProof/>
            <w:webHidden/>
          </w:rPr>
          <w:t>125</w:t>
        </w:r>
        <w:r w:rsidR="00820181">
          <w:rPr>
            <w:noProof/>
            <w:webHidden/>
          </w:rPr>
          <w:fldChar w:fldCharType="end"/>
        </w:r>
      </w:hyperlink>
    </w:p>
    <w:p w14:paraId="7D6EA2ED" w14:textId="5A38277E" w:rsidR="00820181" w:rsidRDefault="00E732B3">
      <w:pPr>
        <w:pStyle w:val="TOC3"/>
        <w:tabs>
          <w:tab w:val="right" w:leader="dot" w:pos="9350"/>
        </w:tabs>
        <w:rPr>
          <w:rFonts w:asciiTheme="minorHAnsi" w:eastAsiaTheme="minorEastAsia" w:hAnsiTheme="minorHAnsi" w:cstheme="minorBidi"/>
          <w:noProof/>
          <w:sz w:val="22"/>
          <w:szCs w:val="22"/>
        </w:rPr>
      </w:pPr>
      <w:hyperlink w:anchor="_Toc534899728" w:history="1">
        <w:r w:rsidR="00820181" w:rsidRPr="000777BC">
          <w:rPr>
            <w:rStyle w:val="Hyperlink"/>
            <w:noProof/>
          </w:rPr>
          <w:t>3.42.3 fileChanges property</w:t>
        </w:r>
        <w:r w:rsidR="00820181">
          <w:rPr>
            <w:noProof/>
            <w:webHidden/>
          </w:rPr>
          <w:tab/>
        </w:r>
        <w:r w:rsidR="00820181">
          <w:rPr>
            <w:noProof/>
            <w:webHidden/>
          </w:rPr>
          <w:fldChar w:fldCharType="begin"/>
        </w:r>
        <w:r w:rsidR="00820181">
          <w:rPr>
            <w:noProof/>
            <w:webHidden/>
          </w:rPr>
          <w:instrText xml:space="preserve"> PAGEREF _Toc534899728 \h </w:instrText>
        </w:r>
        <w:r w:rsidR="00820181">
          <w:rPr>
            <w:noProof/>
            <w:webHidden/>
          </w:rPr>
        </w:r>
        <w:r w:rsidR="00820181">
          <w:rPr>
            <w:noProof/>
            <w:webHidden/>
          </w:rPr>
          <w:fldChar w:fldCharType="separate"/>
        </w:r>
        <w:r w:rsidR="00820181">
          <w:rPr>
            <w:noProof/>
            <w:webHidden/>
          </w:rPr>
          <w:t>125</w:t>
        </w:r>
        <w:r w:rsidR="00820181">
          <w:rPr>
            <w:noProof/>
            <w:webHidden/>
          </w:rPr>
          <w:fldChar w:fldCharType="end"/>
        </w:r>
      </w:hyperlink>
    </w:p>
    <w:p w14:paraId="186D663F" w14:textId="59DA7697" w:rsidR="00820181" w:rsidRDefault="00E732B3">
      <w:pPr>
        <w:pStyle w:val="TOC2"/>
        <w:tabs>
          <w:tab w:val="right" w:leader="dot" w:pos="9350"/>
        </w:tabs>
        <w:rPr>
          <w:rFonts w:asciiTheme="minorHAnsi" w:eastAsiaTheme="minorEastAsia" w:hAnsiTheme="minorHAnsi" w:cstheme="minorBidi"/>
          <w:noProof/>
          <w:sz w:val="22"/>
          <w:szCs w:val="22"/>
        </w:rPr>
      </w:pPr>
      <w:hyperlink w:anchor="_Toc534899729" w:history="1">
        <w:r w:rsidR="00820181" w:rsidRPr="000777BC">
          <w:rPr>
            <w:rStyle w:val="Hyperlink"/>
            <w:noProof/>
          </w:rPr>
          <w:t>3.43 fileChange object</w:t>
        </w:r>
        <w:r w:rsidR="00820181">
          <w:rPr>
            <w:noProof/>
            <w:webHidden/>
          </w:rPr>
          <w:tab/>
        </w:r>
        <w:r w:rsidR="00820181">
          <w:rPr>
            <w:noProof/>
            <w:webHidden/>
          </w:rPr>
          <w:fldChar w:fldCharType="begin"/>
        </w:r>
        <w:r w:rsidR="00820181">
          <w:rPr>
            <w:noProof/>
            <w:webHidden/>
          </w:rPr>
          <w:instrText xml:space="preserve"> PAGEREF _Toc534899729 \h </w:instrText>
        </w:r>
        <w:r w:rsidR="00820181">
          <w:rPr>
            <w:noProof/>
            <w:webHidden/>
          </w:rPr>
        </w:r>
        <w:r w:rsidR="00820181">
          <w:rPr>
            <w:noProof/>
            <w:webHidden/>
          </w:rPr>
          <w:fldChar w:fldCharType="separate"/>
        </w:r>
        <w:r w:rsidR="00820181">
          <w:rPr>
            <w:noProof/>
            <w:webHidden/>
          </w:rPr>
          <w:t>127</w:t>
        </w:r>
        <w:r w:rsidR="00820181">
          <w:rPr>
            <w:noProof/>
            <w:webHidden/>
          </w:rPr>
          <w:fldChar w:fldCharType="end"/>
        </w:r>
      </w:hyperlink>
    </w:p>
    <w:p w14:paraId="37F83403" w14:textId="69A5664B" w:rsidR="00820181" w:rsidRDefault="00E732B3">
      <w:pPr>
        <w:pStyle w:val="TOC3"/>
        <w:tabs>
          <w:tab w:val="right" w:leader="dot" w:pos="9350"/>
        </w:tabs>
        <w:rPr>
          <w:rFonts w:asciiTheme="minorHAnsi" w:eastAsiaTheme="minorEastAsia" w:hAnsiTheme="minorHAnsi" w:cstheme="minorBidi"/>
          <w:noProof/>
          <w:sz w:val="22"/>
          <w:szCs w:val="22"/>
        </w:rPr>
      </w:pPr>
      <w:hyperlink w:anchor="_Toc534899730" w:history="1">
        <w:r w:rsidR="00820181" w:rsidRPr="000777BC">
          <w:rPr>
            <w:rStyle w:val="Hyperlink"/>
            <w:noProof/>
          </w:rPr>
          <w:t>3.43.1 General</w:t>
        </w:r>
        <w:r w:rsidR="00820181">
          <w:rPr>
            <w:noProof/>
            <w:webHidden/>
          </w:rPr>
          <w:tab/>
        </w:r>
        <w:r w:rsidR="00820181">
          <w:rPr>
            <w:noProof/>
            <w:webHidden/>
          </w:rPr>
          <w:fldChar w:fldCharType="begin"/>
        </w:r>
        <w:r w:rsidR="00820181">
          <w:rPr>
            <w:noProof/>
            <w:webHidden/>
          </w:rPr>
          <w:instrText xml:space="preserve"> PAGEREF _Toc534899730 \h </w:instrText>
        </w:r>
        <w:r w:rsidR="00820181">
          <w:rPr>
            <w:noProof/>
            <w:webHidden/>
          </w:rPr>
        </w:r>
        <w:r w:rsidR="00820181">
          <w:rPr>
            <w:noProof/>
            <w:webHidden/>
          </w:rPr>
          <w:fldChar w:fldCharType="separate"/>
        </w:r>
        <w:r w:rsidR="00820181">
          <w:rPr>
            <w:noProof/>
            <w:webHidden/>
          </w:rPr>
          <w:t>127</w:t>
        </w:r>
        <w:r w:rsidR="00820181">
          <w:rPr>
            <w:noProof/>
            <w:webHidden/>
          </w:rPr>
          <w:fldChar w:fldCharType="end"/>
        </w:r>
      </w:hyperlink>
    </w:p>
    <w:p w14:paraId="47F0289D" w14:textId="2B4A3464" w:rsidR="00820181" w:rsidRDefault="00E732B3">
      <w:pPr>
        <w:pStyle w:val="TOC3"/>
        <w:tabs>
          <w:tab w:val="right" w:leader="dot" w:pos="9350"/>
        </w:tabs>
        <w:rPr>
          <w:rFonts w:asciiTheme="minorHAnsi" w:eastAsiaTheme="minorEastAsia" w:hAnsiTheme="minorHAnsi" w:cstheme="minorBidi"/>
          <w:noProof/>
          <w:sz w:val="22"/>
          <w:szCs w:val="22"/>
        </w:rPr>
      </w:pPr>
      <w:hyperlink w:anchor="_Toc534899731" w:history="1">
        <w:r w:rsidR="00820181" w:rsidRPr="000777BC">
          <w:rPr>
            <w:rStyle w:val="Hyperlink"/>
            <w:noProof/>
          </w:rPr>
          <w:t>3.43.2 fileLocation property</w:t>
        </w:r>
        <w:r w:rsidR="00820181">
          <w:rPr>
            <w:noProof/>
            <w:webHidden/>
          </w:rPr>
          <w:tab/>
        </w:r>
        <w:r w:rsidR="00820181">
          <w:rPr>
            <w:noProof/>
            <w:webHidden/>
          </w:rPr>
          <w:fldChar w:fldCharType="begin"/>
        </w:r>
        <w:r w:rsidR="00820181">
          <w:rPr>
            <w:noProof/>
            <w:webHidden/>
          </w:rPr>
          <w:instrText xml:space="preserve"> PAGEREF _Toc534899731 \h </w:instrText>
        </w:r>
        <w:r w:rsidR="00820181">
          <w:rPr>
            <w:noProof/>
            <w:webHidden/>
          </w:rPr>
        </w:r>
        <w:r w:rsidR="00820181">
          <w:rPr>
            <w:noProof/>
            <w:webHidden/>
          </w:rPr>
          <w:fldChar w:fldCharType="separate"/>
        </w:r>
        <w:r w:rsidR="00820181">
          <w:rPr>
            <w:noProof/>
            <w:webHidden/>
          </w:rPr>
          <w:t>127</w:t>
        </w:r>
        <w:r w:rsidR="00820181">
          <w:rPr>
            <w:noProof/>
            <w:webHidden/>
          </w:rPr>
          <w:fldChar w:fldCharType="end"/>
        </w:r>
      </w:hyperlink>
    </w:p>
    <w:p w14:paraId="6352DA7C" w14:textId="29F90AB8" w:rsidR="00820181" w:rsidRDefault="00E732B3">
      <w:pPr>
        <w:pStyle w:val="TOC3"/>
        <w:tabs>
          <w:tab w:val="right" w:leader="dot" w:pos="9350"/>
        </w:tabs>
        <w:rPr>
          <w:rFonts w:asciiTheme="minorHAnsi" w:eastAsiaTheme="minorEastAsia" w:hAnsiTheme="minorHAnsi" w:cstheme="minorBidi"/>
          <w:noProof/>
          <w:sz w:val="22"/>
          <w:szCs w:val="22"/>
        </w:rPr>
      </w:pPr>
      <w:hyperlink w:anchor="_Toc534899732" w:history="1">
        <w:r w:rsidR="00820181" w:rsidRPr="000777BC">
          <w:rPr>
            <w:rStyle w:val="Hyperlink"/>
            <w:noProof/>
          </w:rPr>
          <w:t>3.43.3 replacements property</w:t>
        </w:r>
        <w:r w:rsidR="00820181">
          <w:rPr>
            <w:noProof/>
            <w:webHidden/>
          </w:rPr>
          <w:tab/>
        </w:r>
        <w:r w:rsidR="00820181">
          <w:rPr>
            <w:noProof/>
            <w:webHidden/>
          </w:rPr>
          <w:fldChar w:fldCharType="begin"/>
        </w:r>
        <w:r w:rsidR="00820181">
          <w:rPr>
            <w:noProof/>
            <w:webHidden/>
          </w:rPr>
          <w:instrText xml:space="preserve"> PAGEREF _Toc534899732 \h </w:instrText>
        </w:r>
        <w:r w:rsidR="00820181">
          <w:rPr>
            <w:noProof/>
            <w:webHidden/>
          </w:rPr>
        </w:r>
        <w:r w:rsidR="00820181">
          <w:rPr>
            <w:noProof/>
            <w:webHidden/>
          </w:rPr>
          <w:fldChar w:fldCharType="separate"/>
        </w:r>
        <w:r w:rsidR="00820181">
          <w:rPr>
            <w:noProof/>
            <w:webHidden/>
          </w:rPr>
          <w:t>127</w:t>
        </w:r>
        <w:r w:rsidR="00820181">
          <w:rPr>
            <w:noProof/>
            <w:webHidden/>
          </w:rPr>
          <w:fldChar w:fldCharType="end"/>
        </w:r>
      </w:hyperlink>
    </w:p>
    <w:p w14:paraId="7C94C3E0" w14:textId="50D0B850" w:rsidR="00820181" w:rsidRDefault="00E732B3">
      <w:pPr>
        <w:pStyle w:val="TOC2"/>
        <w:tabs>
          <w:tab w:val="right" w:leader="dot" w:pos="9350"/>
        </w:tabs>
        <w:rPr>
          <w:rFonts w:asciiTheme="minorHAnsi" w:eastAsiaTheme="minorEastAsia" w:hAnsiTheme="minorHAnsi" w:cstheme="minorBidi"/>
          <w:noProof/>
          <w:sz w:val="22"/>
          <w:szCs w:val="22"/>
        </w:rPr>
      </w:pPr>
      <w:hyperlink w:anchor="_Toc534899733" w:history="1">
        <w:r w:rsidR="00820181" w:rsidRPr="000777BC">
          <w:rPr>
            <w:rStyle w:val="Hyperlink"/>
            <w:noProof/>
          </w:rPr>
          <w:t>3.44 replacement object</w:t>
        </w:r>
        <w:r w:rsidR="00820181">
          <w:rPr>
            <w:noProof/>
            <w:webHidden/>
          </w:rPr>
          <w:tab/>
        </w:r>
        <w:r w:rsidR="00820181">
          <w:rPr>
            <w:noProof/>
            <w:webHidden/>
          </w:rPr>
          <w:fldChar w:fldCharType="begin"/>
        </w:r>
        <w:r w:rsidR="00820181">
          <w:rPr>
            <w:noProof/>
            <w:webHidden/>
          </w:rPr>
          <w:instrText xml:space="preserve"> PAGEREF _Toc534899733 \h </w:instrText>
        </w:r>
        <w:r w:rsidR="00820181">
          <w:rPr>
            <w:noProof/>
            <w:webHidden/>
          </w:rPr>
        </w:r>
        <w:r w:rsidR="00820181">
          <w:rPr>
            <w:noProof/>
            <w:webHidden/>
          </w:rPr>
          <w:fldChar w:fldCharType="separate"/>
        </w:r>
        <w:r w:rsidR="00820181">
          <w:rPr>
            <w:noProof/>
            <w:webHidden/>
          </w:rPr>
          <w:t>128</w:t>
        </w:r>
        <w:r w:rsidR="00820181">
          <w:rPr>
            <w:noProof/>
            <w:webHidden/>
          </w:rPr>
          <w:fldChar w:fldCharType="end"/>
        </w:r>
      </w:hyperlink>
    </w:p>
    <w:p w14:paraId="722B59BD" w14:textId="14AD32E8" w:rsidR="00820181" w:rsidRDefault="00E732B3">
      <w:pPr>
        <w:pStyle w:val="TOC3"/>
        <w:tabs>
          <w:tab w:val="right" w:leader="dot" w:pos="9350"/>
        </w:tabs>
        <w:rPr>
          <w:rFonts w:asciiTheme="minorHAnsi" w:eastAsiaTheme="minorEastAsia" w:hAnsiTheme="minorHAnsi" w:cstheme="minorBidi"/>
          <w:noProof/>
          <w:sz w:val="22"/>
          <w:szCs w:val="22"/>
        </w:rPr>
      </w:pPr>
      <w:hyperlink w:anchor="_Toc534899734" w:history="1">
        <w:r w:rsidR="00820181" w:rsidRPr="000777BC">
          <w:rPr>
            <w:rStyle w:val="Hyperlink"/>
            <w:noProof/>
          </w:rPr>
          <w:t>3.44.1 General</w:t>
        </w:r>
        <w:r w:rsidR="00820181">
          <w:rPr>
            <w:noProof/>
            <w:webHidden/>
          </w:rPr>
          <w:tab/>
        </w:r>
        <w:r w:rsidR="00820181">
          <w:rPr>
            <w:noProof/>
            <w:webHidden/>
          </w:rPr>
          <w:fldChar w:fldCharType="begin"/>
        </w:r>
        <w:r w:rsidR="00820181">
          <w:rPr>
            <w:noProof/>
            <w:webHidden/>
          </w:rPr>
          <w:instrText xml:space="preserve"> PAGEREF _Toc534899734 \h </w:instrText>
        </w:r>
        <w:r w:rsidR="00820181">
          <w:rPr>
            <w:noProof/>
            <w:webHidden/>
          </w:rPr>
        </w:r>
        <w:r w:rsidR="00820181">
          <w:rPr>
            <w:noProof/>
            <w:webHidden/>
          </w:rPr>
          <w:fldChar w:fldCharType="separate"/>
        </w:r>
        <w:r w:rsidR="00820181">
          <w:rPr>
            <w:noProof/>
            <w:webHidden/>
          </w:rPr>
          <w:t>128</w:t>
        </w:r>
        <w:r w:rsidR="00820181">
          <w:rPr>
            <w:noProof/>
            <w:webHidden/>
          </w:rPr>
          <w:fldChar w:fldCharType="end"/>
        </w:r>
      </w:hyperlink>
    </w:p>
    <w:p w14:paraId="041EA11F" w14:textId="767CFEEC" w:rsidR="00820181" w:rsidRDefault="00E732B3">
      <w:pPr>
        <w:pStyle w:val="TOC3"/>
        <w:tabs>
          <w:tab w:val="right" w:leader="dot" w:pos="9350"/>
        </w:tabs>
        <w:rPr>
          <w:rFonts w:asciiTheme="minorHAnsi" w:eastAsiaTheme="minorEastAsia" w:hAnsiTheme="minorHAnsi" w:cstheme="minorBidi"/>
          <w:noProof/>
          <w:sz w:val="22"/>
          <w:szCs w:val="22"/>
        </w:rPr>
      </w:pPr>
      <w:hyperlink w:anchor="_Toc534899735" w:history="1">
        <w:r w:rsidR="00820181" w:rsidRPr="000777BC">
          <w:rPr>
            <w:rStyle w:val="Hyperlink"/>
            <w:noProof/>
          </w:rPr>
          <w:t>3.44.2 Constraints</w:t>
        </w:r>
        <w:r w:rsidR="00820181">
          <w:rPr>
            <w:noProof/>
            <w:webHidden/>
          </w:rPr>
          <w:tab/>
        </w:r>
        <w:r w:rsidR="00820181">
          <w:rPr>
            <w:noProof/>
            <w:webHidden/>
          </w:rPr>
          <w:fldChar w:fldCharType="begin"/>
        </w:r>
        <w:r w:rsidR="00820181">
          <w:rPr>
            <w:noProof/>
            <w:webHidden/>
          </w:rPr>
          <w:instrText xml:space="preserve"> PAGEREF _Toc534899735 \h </w:instrText>
        </w:r>
        <w:r w:rsidR="00820181">
          <w:rPr>
            <w:noProof/>
            <w:webHidden/>
          </w:rPr>
        </w:r>
        <w:r w:rsidR="00820181">
          <w:rPr>
            <w:noProof/>
            <w:webHidden/>
          </w:rPr>
          <w:fldChar w:fldCharType="separate"/>
        </w:r>
        <w:r w:rsidR="00820181">
          <w:rPr>
            <w:noProof/>
            <w:webHidden/>
          </w:rPr>
          <w:t>129</w:t>
        </w:r>
        <w:r w:rsidR="00820181">
          <w:rPr>
            <w:noProof/>
            <w:webHidden/>
          </w:rPr>
          <w:fldChar w:fldCharType="end"/>
        </w:r>
      </w:hyperlink>
    </w:p>
    <w:p w14:paraId="2617E6AC" w14:textId="4D9C4EA1" w:rsidR="00820181" w:rsidRDefault="00E732B3">
      <w:pPr>
        <w:pStyle w:val="TOC3"/>
        <w:tabs>
          <w:tab w:val="right" w:leader="dot" w:pos="9350"/>
        </w:tabs>
        <w:rPr>
          <w:rFonts w:asciiTheme="minorHAnsi" w:eastAsiaTheme="minorEastAsia" w:hAnsiTheme="minorHAnsi" w:cstheme="minorBidi"/>
          <w:noProof/>
          <w:sz w:val="22"/>
          <w:szCs w:val="22"/>
        </w:rPr>
      </w:pPr>
      <w:hyperlink w:anchor="_Toc534899736" w:history="1">
        <w:r w:rsidR="00820181" w:rsidRPr="000777BC">
          <w:rPr>
            <w:rStyle w:val="Hyperlink"/>
            <w:noProof/>
          </w:rPr>
          <w:t>3.44.3 deletedRegion property</w:t>
        </w:r>
        <w:r w:rsidR="00820181">
          <w:rPr>
            <w:noProof/>
            <w:webHidden/>
          </w:rPr>
          <w:tab/>
        </w:r>
        <w:r w:rsidR="00820181">
          <w:rPr>
            <w:noProof/>
            <w:webHidden/>
          </w:rPr>
          <w:fldChar w:fldCharType="begin"/>
        </w:r>
        <w:r w:rsidR="00820181">
          <w:rPr>
            <w:noProof/>
            <w:webHidden/>
          </w:rPr>
          <w:instrText xml:space="preserve"> PAGEREF _Toc534899736 \h </w:instrText>
        </w:r>
        <w:r w:rsidR="00820181">
          <w:rPr>
            <w:noProof/>
            <w:webHidden/>
          </w:rPr>
        </w:r>
        <w:r w:rsidR="00820181">
          <w:rPr>
            <w:noProof/>
            <w:webHidden/>
          </w:rPr>
          <w:fldChar w:fldCharType="separate"/>
        </w:r>
        <w:r w:rsidR="00820181">
          <w:rPr>
            <w:noProof/>
            <w:webHidden/>
          </w:rPr>
          <w:t>129</w:t>
        </w:r>
        <w:r w:rsidR="00820181">
          <w:rPr>
            <w:noProof/>
            <w:webHidden/>
          </w:rPr>
          <w:fldChar w:fldCharType="end"/>
        </w:r>
      </w:hyperlink>
    </w:p>
    <w:p w14:paraId="7DF9281A" w14:textId="27056FD5" w:rsidR="00820181" w:rsidRDefault="00E732B3">
      <w:pPr>
        <w:pStyle w:val="TOC3"/>
        <w:tabs>
          <w:tab w:val="right" w:leader="dot" w:pos="9350"/>
        </w:tabs>
        <w:rPr>
          <w:rFonts w:asciiTheme="minorHAnsi" w:eastAsiaTheme="minorEastAsia" w:hAnsiTheme="minorHAnsi" w:cstheme="minorBidi"/>
          <w:noProof/>
          <w:sz w:val="22"/>
          <w:szCs w:val="22"/>
        </w:rPr>
      </w:pPr>
      <w:hyperlink w:anchor="_Toc534899737" w:history="1">
        <w:r w:rsidR="00820181" w:rsidRPr="000777BC">
          <w:rPr>
            <w:rStyle w:val="Hyperlink"/>
            <w:noProof/>
          </w:rPr>
          <w:t>3.44.4 insertedContent property</w:t>
        </w:r>
        <w:r w:rsidR="00820181">
          <w:rPr>
            <w:noProof/>
            <w:webHidden/>
          </w:rPr>
          <w:tab/>
        </w:r>
        <w:r w:rsidR="00820181">
          <w:rPr>
            <w:noProof/>
            <w:webHidden/>
          </w:rPr>
          <w:fldChar w:fldCharType="begin"/>
        </w:r>
        <w:r w:rsidR="00820181">
          <w:rPr>
            <w:noProof/>
            <w:webHidden/>
          </w:rPr>
          <w:instrText xml:space="preserve"> PAGEREF _Toc534899737 \h </w:instrText>
        </w:r>
        <w:r w:rsidR="00820181">
          <w:rPr>
            <w:noProof/>
            <w:webHidden/>
          </w:rPr>
        </w:r>
        <w:r w:rsidR="00820181">
          <w:rPr>
            <w:noProof/>
            <w:webHidden/>
          </w:rPr>
          <w:fldChar w:fldCharType="separate"/>
        </w:r>
        <w:r w:rsidR="00820181">
          <w:rPr>
            <w:noProof/>
            <w:webHidden/>
          </w:rPr>
          <w:t>129</w:t>
        </w:r>
        <w:r w:rsidR="00820181">
          <w:rPr>
            <w:noProof/>
            <w:webHidden/>
          </w:rPr>
          <w:fldChar w:fldCharType="end"/>
        </w:r>
      </w:hyperlink>
    </w:p>
    <w:p w14:paraId="5A84628F" w14:textId="01547210" w:rsidR="00820181" w:rsidRDefault="00E732B3">
      <w:pPr>
        <w:pStyle w:val="TOC2"/>
        <w:tabs>
          <w:tab w:val="right" w:leader="dot" w:pos="9350"/>
        </w:tabs>
        <w:rPr>
          <w:rFonts w:asciiTheme="minorHAnsi" w:eastAsiaTheme="minorEastAsia" w:hAnsiTheme="minorHAnsi" w:cstheme="minorBidi"/>
          <w:noProof/>
          <w:sz w:val="22"/>
          <w:szCs w:val="22"/>
        </w:rPr>
      </w:pPr>
      <w:hyperlink w:anchor="_Toc534899738" w:history="1">
        <w:r w:rsidR="00820181" w:rsidRPr="000777BC">
          <w:rPr>
            <w:rStyle w:val="Hyperlink"/>
            <w:noProof/>
          </w:rPr>
          <w:t>3.45 notification object</w:t>
        </w:r>
        <w:r w:rsidR="00820181">
          <w:rPr>
            <w:noProof/>
            <w:webHidden/>
          </w:rPr>
          <w:tab/>
        </w:r>
        <w:r w:rsidR="00820181">
          <w:rPr>
            <w:noProof/>
            <w:webHidden/>
          </w:rPr>
          <w:fldChar w:fldCharType="begin"/>
        </w:r>
        <w:r w:rsidR="00820181">
          <w:rPr>
            <w:noProof/>
            <w:webHidden/>
          </w:rPr>
          <w:instrText xml:space="preserve"> PAGEREF _Toc534899738 \h </w:instrText>
        </w:r>
        <w:r w:rsidR="00820181">
          <w:rPr>
            <w:noProof/>
            <w:webHidden/>
          </w:rPr>
        </w:r>
        <w:r w:rsidR="00820181">
          <w:rPr>
            <w:noProof/>
            <w:webHidden/>
          </w:rPr>
          <w:fldChar w:fldCharType="separate"/>
        </w:r>
        <w:r w:rsidR="00820181">
          <w:rPr>
            <w:noProof/>
            <w:webHidden/>
          </w:rPr>
          <w:t>130</w:t>
        </w:r>
        <w:r w:rsidR="00820181">
          <w:rPr>
            <w:noProof/>
            <w:webHidden/>
          </w:rPr>
          <w:fldChar w:fldCharType="end"/>
        </w:r>
      </w:hyperlink>
    </w:p>
    <w:p w14:paraId="23C5DE32" w14:textId="7284750E" w:rsidR="00820181" w:rsidRDefault="00E732B3">
      <w:pPr>
        <w:pStyle w:val="TOC3"/>
        <w:tabs>
          <w:tab w:val="right" w:leader="dot" w:pos="9350"/>
        </w:tabs>
        <w:rPr>
          <w:rFonts w:asciiTheme="minorHAnsi" w:eastAsiaTheme="minorEastAsia" w:hAnsiTheme="minorHAnsi" w:cstheme="minorBidi"/>
          <w:noProof/>
          <w:sz w:val="22"/>
          <w:szCs w:val="22"/>
        </w:rPr>
      </w:pPr>
      <w:hyperlink w:anchor="_Toc534899739" w:history="1">
        <w:r w:rsidR="00820181" w:rsidRPr="000777BC">
          <w:rPr>
            <w:rStyle w:val="Hyperlink"/>
            <w:noProof/>
          </w:rPr>
          <w:t>3.45.1 General</w:t>
        </w:r>
        <w:r w:rsidR="00820181">
          <w:rPr>
            <w:noProof/>
            <w:webHidden/>
          </w:rPr>
          <w:tab/>
        </w:r>
        <w:r w:rsidR="00820181">
          <w:rPr>
            <w:noProof/>
            <w:webHidden/>
          </w:rPr>
          <w:fldChar w:fldCharType="begin"/>
        </w:r>
        <w:r w:rsidR="00820181">
          <w:rPr>
            <w:noProof/>
            <w:webHidden/>
          </w:rPr>
          <w:instrText xml:space="preserve"> PAGEREF _Toc534899739 \h </w:instrText>
        </w:r>
        <w:r w:rsidR="00820181">
          <w:rPr>
            <w:noProof/>
            <w:webHidden/>
          </w:rPr>
        </w:r>
        <w:r w:rsidR="00820181">
          <w:rPr>
            <w:noProof/>
            <w:webHidden/>
          </w:rPr>
          <w:fldChar w:fldCharType="separate"/>
        </w:r>
        <w:r w:rsidR="00820181">
          <w:rPr>
            <w:noProof/>
            <w:webHidden/>
          </w:rPr>
          <w:t>130</w:t>
        </w:r>
        <w:r w:rsidR="00820181">
          <w:rPr>
            <w:noProof/>
            <w:webHidden/>
          </w:rPr>
          <w:fldChar w:fldCharType="end"/>
        </w:r>
      </w:hyperlink>
    </w:p>
    <w:p w14:paraId="78E9DA42" w14:textId="6C4873BA" w:rsidR="00820181" w:rsidRDefault="00E732B3">
      <w:pPr>
        <w:pStyle w:val="TOC3"/>
        <w:tabs>
          <w:tab w:val="right" w:leader="dot" w:pos="9350"/>
        </w:tabs>
        <w:rPr>
          <w:rFonts w:asciiTheme="minorHAnsi" w:eastAsiaTheme="minorEastAsia" w:hAnsiTheme="minorHAnsi" w:cstheme="minorBidi"/>
          <w:noProof/>
          <w:sz w:val="22"/>
          <w:szCs w:val="22"/>
        </w:rPr>
      </w:pPr>
      <w:hyperlink w:anchor="_Toc534899740" w:history="1">
        <w:r w:rsidR="00820181" w:rsidRPr="000777BC">
          <w:rPr>
            <w:rStyle w:val="Hyperlink"/>
            <w:noProof/>
          </w:rPr>
          <w:t>3.45.2 id property</w:t>
        </w:r>
        <w:r w:rsidR="00820181">
          <w:rPr>
            <w:noProof/>
            <w:webHidden/>
          </w:rPr>
          <w:tab/>
        </w:r>
        <w:r w:rsidR="00820181">
          <w:rPr>
            <w:noProof/>
            <w:webHidden/>
          </w:rPr>
          <w:fldChar w:fldCharType="begin"/>
        </w:r>
        <w:r w:rsidR="00820181">
          <w:rPr>
            <w:noProof/>
            <w:webHidden/>
          </w:rPr>
          <w:instrText xml:space="preserve"> PAGEREF _Toc534899740 \h </w:instrText>
        </w:r>
        <w:r w:rsidR="00820181">
          <w:rPr>
            <w:noProof/>
            <w:webHidden/>
          </w:rPr>
        </w:r>
        <w:r w:rsidR="00820181">
          <w:rPr>
            <w:noProof/>
            <w:webHidden/>
          </w:rPr>
          <w:fldChar w:fldCharType="separate"/>
        </w:r>
        <w:r w:rsidR="00820181">
          <w:rPr>
            <w:noProof/>
            <w:webHidden/>
          </w:rPr>
          <w:t>130</w:t>
        </w:r>
        <w:r w:rsidR="00820181">
          <w:rPr>
            <w:noProof/>
            <w:webHidden/>
          </w:rPr>
          <w:fldChar w:fldCharType="end"/>
        </w:r>
      </w:hyperlink>
    </w:p>
    <w:p w14:paraId="3E671BB9" w14:textId="015FA3AC" w:rsidR="00820181" w:rsidRDefault="00E732B3">
      <w:pPr>
        <w:pStyle w:val="TOC3"/>
        <w:tabs>
          <w:tab w:val="right" w:leader="dot" w:pos="9350"/>
        </w:tabs>
        <w:rPr>
          <w:rFonts w:asciiTheme="minorHAnsi" w:eastAsiaTheme="minorEastAsia" w:hAnsiTheme="minorHAnsi" w:cstheme="minorBidi"/>
          <w:noProof/>
          <w:sz w:val="22"/>
          <w:szCs w:val="22"/>
        </w:rPr>
      </w:pPr>
      <w:hyperlink w:anchor="_Toc534899741" w:history="1">
        <w:r w:rsidR="00820181" w:rsidRPr="000777BC">
          <w:rPr>
            <w:rStyle w:val="Hyperlink"/>
            <w:noProof/>
          </w:rPr>
          <w:t>3.45.3 ruleId property</w:t>
        </w:r>
        <w:r w:rsidR="00820181">
          <w:rPr>
            <w:noProof/>
            <w:webHidden/>
          </w:rPr>
          <w:tab/>
        </w:r>
        <w:r w:rsidR="00820181">
          <w:rPr>
            <w:noProof/>
            <w:webHidden/>
          </w:rPr>
          <w:fldChar w:fldCharType="begin"/>
        </w:r>
        <w:r w:rsidR="00820181">
          <w:rPr>
            <w:noProof/>
            <w:webHidden/>
          </w:rPr>
          <w:instrText xml:space="preserve"> PAGEREF _Toc534899741 \h </w:instrText>
        </w:r>
        <w:r w:rsidR="00820181">
          <w:rPr>
            <w:noProof/>
            <w:webHidden/>
          </w:rPr>
        </w:r>
        <w:r w:rsidR="00820181">
          <w:rPr>
            <w:noProof/>
            <w:webHidden/>
          </w:rPr>
          <w:fldChar w:fldCharType="separate"/>
        </w:r>
        <w:r w:rsidR="00820181">
          <w:rPr>
            <w:noProof/>
            <w:webHidden/>
          </w:rPr>
          <w:t>130</w:t>
        </w:r>
        <w:r w:rsidR="00820181">
          <w:rPr>
            <w:noProof/>
            <w:webHidden/>
          </w:rPr>
          <w:fldChar w:fldCharType="end"/>
        </w:r>
      </w:hyperlink>
    </w:p>
    <w:p w14:paraId="149F6AE4" w14:textId="22F302E4" w:rsidR="00820181" w:rsidRDefault="00E732B3">
      <w:pPr>
        <w:pStyle w:val="TOC3"/>
        <w:tabs>
          <w:tab w:val="right" w:leader="dot" w:pos="9350"/>
        </w:tabs>
        <w:rPr>
          <w:rFonts w:asciiTheme="minorHAnsi" w:eastAsiaTheme="minorEastAsia" w:hAnsiTheme="minorHAnsi" w:cstheme="minorBidi"/>
          <w:noProof/>
          <w:sz w:val="22"/>
          <w:szCs w:val="22"/>
        </w:rPr>
      </w:pPr>
      <w:hyperlink w:anchor="_Toc534899742" w:history="1">
        <w:r w:rsidR="00820181" w:rsidRPr="000777BC">
          <w:rPr>
            <w:rStyle w:val="Hyperlink"/>
            <w:noProof/>
          </w:rPr>
          <w:t>3.45.4 ruleIndex property</w:t>
        </w:r>
        <w:r w:rsidR="00820181">
          <w:rPr>
            <w:noProof/>
            <w:webHidden/>
          </w:rPr>
          <w:tab/>
        </w:r>
        <w:r w:rsidR="00820181">
          <w:rPr>
            <w:noProof/>
            <w:webHidden/>
          </w:rPr>
          <w:fldChar w:fldCharType="begin"/>
        </w:r>
        <w:r w:rsidR="00820181">
          <w:rPr>
            <w:noProof/>
            <w:webHidden/>
          </w:rPr>
          <w:instrText xml:space="preserve"> PAGEREF _Toc534899742 \h </w:instrText>
        </w:r>
        <w:r w:rsidR="00820181">
          <w:rPr>
            <w:noProof/>
            <w:webHidden/>
          </w:rPr>
        </w:r>
        <w:r w:rsidR="00820181">
          <w:rPr>
            <w:noProof/>
            <w:webHidden/>
          </w:rPr>
          <w:fldChar w:fldCharType="separate"/>
        </w:r>
        <w:r w:rsidR="00820181">
          <w:rPr>
            <w:noProof/>
            <w:webHidden/>
          </w:rPr>
          <w:t>130</w:t>
        </w:r>
        <w:r w:rsidR="00820181">
          <w:rPr>
            <w:noProof/>
            <w:webHidden/>
          </w:rPr>
          <w:fldChar w:fldCharType="end"/>
        </w:r>
      </w:hyperlink>
    </w:p>
    <w:p w14:paraId="42D468C5" w14:textId="1AAAD3C8" w:rsidR="00820181" w:rsidRDefault="00E732B3">
      <w:pPr>
        <w:pStyle w:val="TOC3"/>
        <w:tabs>
          <w:tab w:val="right" w:leader="dot" w:pos="9350"/>
        </w:tabs>
        <w:rPr>
          <w:rFonts w:asciiTheme="minorHAnsi" w:eastAsiaTheme="minorEastAsia" w:hAnsiTheme="minorHAnsi" w:cstheme="minorBidi"/>
          <w:noProof/>
          <w:sz w:val="22"/>
          <w:szCs w:val="22"/>
        </w:rPr>
      </w:pPr>
      <w:hyperlink w:anchor="_Toc534899743" w:history="1">
        <w:r w:rsidR="00820181" w:rsidRPr="000777BC">
          <w:rPr>
            <w:rStyle w:val="Hyperlink"/>
            <w:noProof/>
          </w:rPr>
          <w:t>3.45.5 physicalLocation property</w:t>
        </w:r>
        <w:r w:rsidR="00820181">
          <w:rPr>
            <w:noProof/>
            <w:webHidden/>
          </w:rPr>
          <w:tab/>
        </w:r>
        <w:r w:rsidR="00820181">
          <w:rPr>
            <w:noProof/>
            <w:webHidden/>
          </w:rPr>
          <w:fldChar w:fldCharType="begin"/>
        </w:r>
        <w:r w:rsidR="00820181">
          <w:rPr>
            <w:noProof/>
            <w:webHidden/>
          </w:rPr>
          <w:instrText xml:space="preserve"> PAGEREF _Toc534899743 \h </w:instrText>
        </w:r>
        <w:r w:rsidR="00820181">
          <w:rPr>
            <w:noProof/>
            <w:webHidden/>
          </w:rPr>
        </w:r>
        <w:r w:rsidR="00820181">
          <w:rPr>
            <w:noProof/>
            <w:webHidden/>
          </w:rPr>
          <w:fldChar w:fldCharType="separate"/>
        </w:r>
        <w:r w:rsidR="00820181">
          <w:rPr>
            <w:noProof/>
            <w:webHidden/>
          </w:rPr>
          <w:t>131</w:t>
        </w:r>
        <w:r w:rsidR="00820181">
          <w:rPr>
            <w:noProof/>
            <w:webHidden/>
          </w:rPr>
          <w:fldChar w:fldCharType="end"/>
        </w:r>
      </w:hyperlink>
    </w:p>
    <w:p w14:paraId="69C43364" w14:textId="3E375656" w:rsidR="00820181" w:rsidRDefault="00E732B3">
      <w:pPr>
        <w:pStyle w:val="TOC3"/>
        <w:tabs>
          <w:tab w:val="right" w:leader="dot" w:pos="9350"/>
        </w:tabs>
        <w:rPr>
          <w:rFonts w:asciiTheme="minorHAnsi" w:eastAsiaTheme="minorEastAsia" w:hAnsiTheme="minorHAnsi" w:cstheme="minorBidi"/>
          <w:noProof/>
          <w:sz w:val="22"/>
          <w:szCs w:val="22"/>
        </w:rPr>
      </w:pPr>
      <w:hyperlink w:anchor="_Toc534899744" w:history="1">
        <w:r w:rsidR="00820181" w:rsidRPr="000777BC">
          <w:rPr>
            <w:rStyle w:val="Hyperlink"/>
            <w:noProof/>
          </w:rPr>
          <w:t>3.45.6 message property</w:t>
        </w:r>
        <w:r w:rsidR="00820181">
          <w:rPr>
            <w:noProof/>
            <w:webHidden/>
          </w:rPr>
          <w:tab/>
        </w:r>
        <w:r w:rsidR="00820181">
          <w:rPr>
            <w:noProof/>
            <w:webHidden/>
          </w:rPr>
          <w:fldChar w:fldCharType="begin"/>
        </w:r>
        <w:r w:rsidR="00820181">
          <w:rPr>
            <w:noProof/>
            <w:webHidden/>
          </w:rPr>
          <w:instrText xml:space="preserve"> PAGEREF _Toc534899744 \h </w:instrText>
        </w:r>
        <w:r w:rsidR="00820181">
          <w:rPr>
            <w:noProof/>
            <w:webHidden/>
          </w:rPr>
        </w:r>
        <w:r w:rsidR="00820181">
          <w:rPr>
            <w:noProof/>
            <w:webHidden/>
          </w:rPr>
          <w:fldChar w:fldCharType="separate"/>
        </w:r>
        <w:r w:rsidR="00820181">
          <w:rPr>
            <w:noProof/>
            <w:webHidden/>
          </w:rPr>
          <w:t>131</w:t>
        </w:r>
        <w:r w:rsidR="00820181">
          <w:rPr>
            <w:noProof/>
            <w:webHidden/>
          </w:rPr>
          <w:fldChar w:fldCharType="end"/>
        </w:r>
      </w:hyperlink>
    </w:p>
    <w:p w14:paraId="26F47DC3" w14:textId="74CED26F" w:rsidR="00820181" w:rsidRDefault="00E732B3">
      <w:pPr>
        <w:pStyle w:val="TOC3"/>
        <w:tabs>
          <w:tab w:val="right" w:leader="dot" w:pos="9350"/>
        </w:tabs>
        <w:rPr>
          <w:rFonts w:asciiTheme="minorHAnsi" w:eastAsiaTheme="minorEastAsia" w:hAnsiTheme="minorHAnsi" w:cstheme="minorBidi"/>
          <w:noProof/>
          <w:sz w:val="22"/>
          <w:szCs w:val="22"/>
        </w:rPr>
      </w:pPr>
      <w:hyperlink w:anchor="_Toc534899745" w:history="1">
        <w:r w:rsidR="00820181" w:rsidRPr="000777BC">
          <w:rPr>
            <w:rStyle w:val="Hyperlink"/>
            <w:noProof/>
          </w:rPr>
          <w:t>3.45.7 level property</w:t>
        </w:r>
        <w:r w:rsidR="00820181">
          <w:rPr>
            <w:noProof/>
            <w:webHidden/>
          </w:rPr>
          <w:tab/>
        </w:r>
        <w:r w:rsidR="00820181">
          <w:rPr>
            <w:noProof/>
            <w:webHidden/>
          </w:rPr>
          <w:fldChar w:fldCharType="begin"/>
        </w:r>
        <w:r w:rsidR="00820181">
          <w:rPr>
            <w:noProof/>
            <w:webHidden/>
          </w:rPr>
          <w:instrText xml:space="preserve"> PAGEREF _Toc534899745 \h </w:instrText>
        </w:r>
        <w:r w:rsidR="00820181">
          <w:rPr>
            <w:noProof/>
            <w:webHidden/>
          </w:rPr>
        </w:r>
        <w:r w:rsidR="00820181">
          <w:rPr>
            <w:noProof/>
            <w:webHidden/>
          </w:rPr>
          <w:fldChar w:fldCharType="separate"/>
        </w:r>
        <w:r w:rsidR="00820181">
          <w:rPr>
            <w:noProof/>
            <w:webHidden/>
          </w:rPr>
          <w:t>131</w:t>
        </w:r>
        <w:r w:rsidR="00820181">
          <w:rPr>
            <w:noProof/>
            <w:webHidden/>
          </w:rPr>
          <w:fldChar w:fldCharType="end"/>
        </w:r>
      </w:hyperlink>
    </w:p>
    <w:p w14:paraId="0C89740A" w14:textId="41565EA0" w:rsidR="00820181" w:rsidRDefault="00E732B3">
      <w:pPr>
        <w:pStyle w:val="TOC3"/>
        <w:tabs>
          <w:tab w:val="right" w:leader="dot" w:pos="9350"/>
        </w:tabs>
        <w:rPr>
          <w:rFonts w:asciiTheme="minorHAnsi" w:eastAsiaTheme="minorEastAsia" w:hAnsiTheme="minorHAnsi" w:cstheme="minorBidi"/>
          <w:noProof/>
          <w:sz w:val="22"/>
          <w:szCs w:val="22"/>
        </w:rPr>
      </w:pPr>
      <w:hyperlink w:anchor="_Toc534899746" w:history="1">
        <w:r w:rsidR="00820181" w:rsidRPr="000777BC">
          <w:rPr>
            <w:rStyle w:val="Hyperlink"/>
            <w:noProof/>
          </w:rPr>
          <w:t>3.45.8 threadId property</w:t>
        </w:r>
        <w:r w:rsidR="00820181">
          <w:rPr>
            <w:noProof/>
            <w:webHidden/>
          </w:rPr>
          <w:tab/>
        </w:r>
        <w:r w:rsidR="00820181">
          <w:rPr>
            <w:noProof/>
            <w:webHidden/>
          </w:rPr>
          <w:fldChar w:fldCharType="begin"/>
        </w:r>
        <w:r w:rsidR="00820181">
          <w:rPr>
            <w:noProof/>
            <w:webHidden/>
          </w:rPr>
          <w:instrText xml:space="preserve"> PAGEREF _Toc534899746 \h </w:instrText>
        </w:r>
        <w:r w:rsidR="00820181">
          <w:rPr>
            <w:noProof/>
            <w:webHidden/>
          </w:rPr>
        </w:r>
        <w:r w:rsidR="00820181">
          <w:rPr>
            <w:noProof/>
            <w:webHidden/>
          </w:rPr>
          <w:fldChar w:fldCharType="separate"/>
        </w:r>
        <w:r w:rsidR="00820181">
          <w:rPr>
            <w:noProof/>
            <w:webHidden/>
          </w:rPr>
          <w:t>131</w:t>
        </w:r>
        <w:r w:rsidR="00820181">
          <w:rPr>
            <w:noProof/>
            <w:webHidden/>
          </w:rPr>
          <w:fldChar w:fldCharType="end"/>
        </w:r>
      </w:hyperlink>
    </w:p>
    <w:p w14:paraId="10356114" w14:textId="0C5D24B5" w:rsidR="00820181" w:rsidRDefault="00E732B3">
      <w:pPr>
        <w:pStyle w:val="TOC3"/>
        <w:tabs>
          <w:tab w:val="right" w:leader="dot" w:pos="9350"/>
        </w:tabs>
        <w:rPr>
          <w:rFonts w:asciiTheme="minorHAnsi" w:eastAsiaTheme="minorEastAsia" w:hAnsiTheme="minorHAnsi" w:cstheme="minorBidi"/>
          <w:noProof/>
          <w:sz w:val="22"/>
          <w:szCs w:val="22"/>
        </w:rPr>
      </w:pPr>
      <w:hyperlink w:anchor="_Toc534899747" w:history="1">
        <w:r w:rsidR="00820181" w:rsidRPr="000777BC">
          <w:rPr>
            <w:rStyle w:val="Hyperlink"/>
            <w:noProof/>
          </w:rPr>
          <w:t>3.45.9 timeUtc property</w:t>
        </w:r>
        <w:r w:rsidR="00820181">
          <w:rPr>
            <w:noProof/>
            <w:webHidden/>
          </w:rPr>
          <w:tab/>
        </w:r>
        <w:r w:rsidR="00820181">
          <w:rPr>
            <w:noProof/>
            <w:webHidden/>
          </w:rPr>
          <w:fldChar w:fldCharType="begin"/>
        </w:r>
        <w:r w:rsidR="00820181">
          <w:rPr>
            <w:noProof/>
            <w:webHidden/>
          </w:rPr>
          <w:instrText xml:space="preserve"> PAGEREF _Toc534899747 \h </w:instrText>
        </w:r>
        <w:r w:rsidR="00820181">
          <w:rPr>
            <w:noProof/>
            <w:webHidden/>
          </w:rPr>
        </w:r>
        <w:r w:rsidR="00820181">
          <w:rPr>
            <w:noProof/>
            <w:webHidden/>
          </w:rPr>
          <w:fldChar w:fldCharType="separate"/>
        </w:r>
        <w:r w:rsidR="00820181">
          <w:rPr>
            <w:noProof/>
            <w:webHidden/>
          </w:rPr>
          <w:t>131</w:t>
        </w:r>
        <w:r w:rsidR="00820181">
          <w:rPr>
            <w:noProof/>
            <w:webHidden/>
          </w:rPr>
          <w:fldChar w:fldCharType="end"/>
        </w:r>
      </w:hyperlink>
    </w:p>
    <w:p w14:paraId="6AD9EDA4" w14:textId="485540C7" w:rsidR="00820181" w:rsidRDefault="00E732B3">
      <w:pPr>
        <w:pStyle w:val="TOC3"/>
        <w:tabs>
          <w:tab w:val="right" w:leader="dot" w:pos="9350"/>
        </w:tabs>
        <w:rPr>
          <w:rFonts w:asciiTheme="minorHAnsi" w:eastAsiaTheme="minorEastAsia" w:hAnsiTheme="minorHAnsi" w:cstheme="minorBidi"/>
          <w:noProof/>
          <w:sz w:val="22"/>
          <w:szCs w:val="22"/>
        </w:rPr>
      </w:pPr>
      <w:hyperlink w:anchor="_Toc534899748" w:history="1">
        <w:r w:rsidR="00820181" w:rsidRPr="000777BC">
          <w:rPr>
            <w:rStyle w:val="Hyperlink"/>
            <w:noProof/>
          </w:rPr>
          <w:t>3.45.10 exception property</w:t>
        </w:r>
        <w:r w:rsidR="00820181">
          <w:rPr>
            <w:noProof/>
            <w:webHidden/>
          </w:rPr>
          <w:tab/>
        </w:r>
        <w:r w:rsidR="00820181">
          <w:rPr>
            <w:noProof/>
            <w:webHidden/>
          </w:rPr>
          <w:fldChar w:fldCharType="begin"/>
        </w:r>
        <w:r w:rsidR="00820181">
          <w:rPr>
            <w:noProof/>
            <w:webHidden/>
          </w:rPr>
          <w:instrText xml:space="preserve"> PAGEREF _Toc534899748 \h </w:instrText>
        </w:r>
        <w:r w:rsidR="00820181">
          <w:rPr>
            <w:noProof/>
            <w:webHidden/>
          </w:rPr>
        </w:r>
        <w:r w:rsidR="00820181">
          <w:rPr>
            <w:noProof/>
            <w:webHidden/>
          </w:rPr>
          <w:fldChar w:fldCharType="separate"/>
        </w:r>
        <w:r w:rsidR="00820181">
          <w:rPr>
            <w:noProof/>
            <w:webHidden/>
          </w:rPr>
          <w:t>132</w:t>
        </w:r>
        <w:r w:rsidR="00820181">
          <w:rPr>
            <w:noProof/>
            <w:webHidden/>
          </w:rPr>
          <w:fldChar w:fldCharType="end"/>
        </w:r>
      </w:hyperlink>
    </w:p>
    <w:p w14:paraId="457EA151" w14:textId="74FB6A79" w:rsidR="00820181" w:rsidRDefault="00E732B3">
      <w:pPr>
        <w:pStyle w:val="TOC2"/>
        <w:tabs>
          <w:tab w:val="right" w:leader="dot" w:pos="9350"/>
        </w:tabs>
        <w:rPr>
          <w:rFonts w:asciiTheme="minorHAnsi" w:eastAsiaTheme="minorEastAsia" w:hAnsiTheme="minorHAnsi" w:cstheme="minorBidi"/>
          <w:noProof/>
          <w:sz w:val="22"/>
          <w:szCs w:val="22"/>
        </w:rPr>
      </w:pPr>
      <w:hyperlink w:anchor="_Toc534899749" w:history="1">
        <w:r w:rsidR="00820181" w:rsidRPr="000777BC">
          <w:rPr>
            <w:rStyle w:val="Hyperlink"/>
            <w:noProof/>
          </w:rPr>
          <w:t>3.46 exception object</w:t>
        </w:r>
        <w:r w:rsidR="00820181">
          <w:rPr>
            <w:noProof/>
            <w:webHidden/>
          </w:rPr>
          <w:tab/>
        </w:r>
        <w:r w:rsidR="00820181">
          <w:rPr>
            <w:noProof/>
            <w:webHidden/>
          </w:rPr>
          <w:fldChar w:fldCharType="begin"/>
        </w:r>
        <w:r w:rsidR="00820181">
          <w:rPr>
            <w:noProof/>
            <w:webHidden/>
          </w:rPr>
          <w:instrText xml:space="preserve"> PAGEREF _Toc534899749 \h </w:instrText>
        </w:r>
        <w:r w:rsidR="00820181">
          <w:rPr>
            <w:noProof/>
            <w:webHidden/>
          </w:rPr>
        </w:r>
        <w:r w:rsidR="00820181">
          <w:rPr>
            <w:noProof/>
            <w:webHidden/>
          </w:rPr>
          <w:fldChar w:fldCharType="separate"/>
        </w:r>
        <w:r w:rsidR="00820181">
          <w:rPr>
            <w:noProof/>
            <w:webHidden/>
          </w:rPr>
          <w:t>132</w:t>
        </w:r>
        <w:r w:rsidR="00820181">
          <w:rPr>
            <w:noProof/>
            <w:webHidden/>
          </w:rPr>
          <w:fldChar w:fldCharType="end"/>
        </w:r>
      </w:hyperlink>
    </w:p>
    <w:p w14:paraId="25FF7A44" w14:textId="027A888A" w:rsidR="00820181" w:rsidRDefault="00E732B3">
      <w:pPr>
        <w:pStyle w:val="TOC3"/>
        <w:tabs>
          <w:tab w:val="right" w:leader="dot" w:pos="9350"/>
        </w:tabs>
        <w:rPr>
          <w:rFonts w:asciiTheme="minorHAnsi" w:eastAsiaTheme="minorEastAsia" w:hAnsiTheme="minorHAnsi" w:cstheme="minorBidi"/>
          <w:noProof/>
          <w:sz w:val="22"/>
          <w:szCs w:val="22"/>
        </w:rPr>
      </w:pPr>
      <w:hyperlink w:anchor="_Toc534899750" w:history="1">
        <w:r w:rsidR="00820181" w:rsidRPr="000777BC">
          <w:rPr>
            <w:rStyle w:val="Hyperlink"/>
            <w:noProof/>
          </w:rPr>
          <w:t>3.46.1 General</w:t>
        </w:r>
        <w:r w:rsidR="00820181">
          <w:rPr>
            <w:noProof/>
            <w:webHidden/>
          </w:rPr>
          <w:tab/>
        </w:r>
        <w:r w:rsidR="00820181">
          <w:rPr>
            <w:noProof/>
            <w:webHidden/>
          </w:rPr>
          <w:fldChar w:fldCharType="begin"/>
        </w:r>
        <w:r w:rsidR="00820181">
          <w:rPr>
            <w:noProof/>
            <w:webHidden/>
          </w:rPr>
          <w:instrText xml:space="preserve"> PAGEREF _Toc534899750 \h </w:instrText>
        </w:r>
        <w:r w:rsidR="00820181">
          <w:rPr>
            <w:noProof/>
            <w:webHidden/>
          </w:rPr>
        </w:r>
        <w:r w:rsidR="00820181">
          <w:rPr>
            <w:noProof/>
            <w:webHidden/>
          </w:rPr>
          <w:fldChar w:fldCharType="separate"/>
        </w:r>
        <w:r w:rsidR="00820181">
          <w:rPr>
            <w:noProof/>
            <w:webHidden/>
          </w:rPr>
          <w:t>132</w:t>
        </w:r>
        <w:r w:rsidR="00820181">
          <w:rPr>
            <w:noProof/>
            <w:webHidden/>
          </w:rPr>
          <w:fldChar w:fldCharType="end"/>
        </w:r>
      </w:hyperlink>
    </w:p>
    <w:p w14:paraId="55025460" w14:textId="09627267" w:rsidR="00820181" w:rsidRDefault="00E732B3">
      <w:pPr>
        <w:pStyle w:val="TOC3"/>
        <w:tabs>
          <w:tab w:val="right" w:leader="dot" w:pos="9350"/>
        </w:tabs>
        <w:rPr>
          <w:rFonts w:asciiTheme="minorHAnsi" w:eastAsiaTheme="minorEastAsia" w:hAnsiTheme="minorHAnsi" w:cstheme="minorBidi"/>
          <w:noProof/>
          <w:sz w:val="22"/>
          <w:szCs w:val="22"/>
        </w:rPr>
      </w:pPr>
      <w:hyperlink w:anchor="_Toc534899751" w:history="1">
        <w:r w:rsidR="00820181" w:rsidRPr="000777BC">
          <w:rPr>
            <w:rStyle w:val="Hyperlink"/>
            <w:noProof/>
          </w:rPr>
          <w:t>3.46.2 kind property</w:t>
        </w:r>
        <w:r w:rsidR="00820181">
          <w:rPr>
            <w:noProof/>
            <w:webHidden/>
          </w:rPr>
          <w:tab/>
        </w:r>
        <w:r w:rsidR="00820181">
          <w:rPr>
            <w:noProof/>
            <w:webHidden/>
          </w:rPr>
          <w:fldChar w:fldCharType="begin"/>
        </w:r>
        <w:r w:rsidR="00820181">
          <w:rPr>
            <w:noProof/>
            <w:webHidden/>
          </w:rPr>
          <w:instrText xml:space="preserve"> PAGEREF _Toc534899751 \h </w:instrText>
        </w:r>
        <w:r w:rsidR="00820181">
          <w:rPr>
            <w:noProof/>
            <w:webHidden/>
          </w:rPr>
        </w:r>
        <w:r w:rsidR="00820181">
          <w:rPr>
            <w:noProof/>
            <w:webHidden/>
          </w:rPr>
          <w:fldChar w:fldCharType="separate"/>
        </w:r>
        <w:r w:rsidR="00820181">
          <w:rPr>
            <w:noProof/>
            <w:webHidden/>
          </w:rPr>
          <w:t>132</w:t>
        </w:r>
        <w:r w:rsidR="00820181">
          <w:rPr>
            <w:noProof/>
            <w:webHidden/>
          </w:rPr>
          <w:fldChar w:fldCharType="end"/>
        </w:r>
      </w:hyperlink>
    </w:p>
    <w:p w14:paraId="556BC043" w14:textId="72D774E9" w:rsidR="00820181" w:rsidRDefault="00E732B3">
      <w:pPr>
        <w:pStyle w:val="TOC3"/>
        <w:tabs>
          <w:tab w:val="right" w:leader="dot" w:pos="9350"/>
        </w:tabs>
        <w:rPr>
          <w:rFonts w:asciiTheme="minorHAnsi" w:eastAsiaTheme="minorEastAsia" w:hAnsiTheme="minorHAnsi" w:cstheme="minorBidi"/>
          <w:noProof/>
          <w:sz w:val="22"/>
          <w:szCs w:val="22"/>
        </w:rPr>
      </w:pPr>
      <w:hyperlink w:anchor="_Toc534899752" w:history="1">
        <w:r w:rsidR="00820181" w:rsidRPr="000777BC">
          <w:rPr>
            <w:rStyle w:val="Hyperlink"/>
            <w:noProof/>
          </w:rPr>
          <w:t>3.46.3 message property</w:t>
        </w:r>
        <w:r w:rsidR="00820181">
          <w:rPr>
            <w:noProof/>
            <w:webHidden/>
          </w:rPr>
          <w:tab/>
        </w:r>
        <w:r w:rsidR="00820181">
          <w:rPr>
            <w:noProof/>
            <w:webHidden/>
          </w:rPr>
          <w:fldChar w:fldCharType="begin"/>
        </w:r>
        <w:r w:rsidR="00820181">
          <w:rPr>
            <w:noProof/>
            <w:webHidden/>
          </w:rPr>
          <w:instrText xml:space="preserve"> PAGEREF _Toc534899752 \h </w:instrText>
        </w:r>
        <w:r w:rsidR="00820181">
          <w:rPr>
            <w:noProof/>
            <w:webHidden/>
          </w:rPr>
        </w:r>
        <w:r w:rsidR="00820181">
          <w:rPr>
            <w:noProof/>
            <w:webHidden/>
          </w:rPr>
          <w:fldChar w:fldCharType="separate"/>
        </w:r>
        <w:r w:rsidR="00820181">
          <w:rPr>
            <w:noProof/>
            <w:webHidden/>
          </w:rPr>
          <w:t>132</w:t>
        </w:r>
        <w:r w:rsidR="00820181">
          <w:rPr>
            <w:noProof/>
            <w:webHidden/>
          </w:rPr>
          <w:fldChar w:fldCharType="end"/>
        </w:r>
      </w:hyperlink>
    </w:p>
    <w:p w14:paraId="21BBBEEE" w14:textId="4A15BF1F" w:rsidR="00820181" w:rsidRDefault="00E732B3">
      <w:pPr>
        <w:pStyle w:val="TOC3"/>
        <w:tabs>
          <w:tab w:val="right" w:leader="dot" w:pos="9350"/>
        </w:tabs>
        <w:rPr>
          <w:rFonts w:asciiTheme="minorHAnsi" w:eastAsiaTheme="minorEastAsia" w:hAnsiTheme="minorHAnsi" w:cstheme="minorBidi"/>
          <w:noProof/>
          <w:sz w:val="22"/>
          <w:szCs w:val="22"/>
        </w:rPr>
      </w:pPr>
      <w:hyperlink w:anchor="_Toc534899753" w:history="1">
        <w:r w:rsidR="00820181" w:rsidRPr="000777BC">
          <w:rPr>
            <w:rStyle w:val="Hyperlink"/>
            <w:noProof/>
          </w:rPr>
          <w:t>3.46.4 stack property</w:t>
        </w:r>
        <w:r w:rsidR="00820181">
          <w:rPr>
            <w:noProof/>
            <w:webHidden/>
          </w:rPr>
          <w:tab/>
        </w:r>
        <w:r w:rsidR="00820181">
          <w:rPr>
            <w:noProof/>
            <w:webHidden/>
          </w:rPr>
          <w:fldChar w:fldCharType="begin"/>
        </w:r>
        <w:r w:rsidR="00820181">
          <w:rPr>
            <w:noProof/>
            <w:webHidden/>
          </w:rPr>
          <w:instrText xml:space="preserve"> PAGEREF _Toc534899753 \h </w:instrText>
        </w:r>
        <w:r w:rsidR="00820181">
          <w:rPr>
            <w:noProof/>
            <w:webHidden/>
          </w:rPr>
        </w:r>
        <w:r w:rsidR="00820181">
          <w:rPr>
            <w:noProof/>
            <w:webHidden/>
          </w:rPr>
          <w:fldChar w:fldCharType="separate"/>
        </w:r>
        <w:r w:rsidR="00820181">
          <w:rPr>
            <w:noProof/>
            <w:webHidden/>
          </w:rPr>
          <w:t>132</w:t>
        </w:r>
        <w:r w:rsidR="00820181">
          <w:rPr>
            <w:noProof/>
            <w:webHidden/>
          </w:rPr>
          <w:fldChar w:fldCharType="end"/>
        </w:r>
      </w:hyperlink>
    </w:p>
    <w:p w14:paraId="3A987C37" w14:textId="76670B79" w:rsidR="00820181" w:rsidRDefault="00E732B3">
      <w:pPr>
        <w:pStyle w:val="TOC3"/>
        <w:tabs>
          <w:tab w:val="right" w:leader="dot" w:pos="9350"/>
        </w:tabs>
        <w:rPr>
          <w:rFonts w:asciiTheme="minorHAnsi" w:eastAsiaTheme="minorEastAsia" w:hAnsiTheme="minorHAnsi" w:cstheme="minorBidi"/>
          <w:noProof/>
          <w:sz w:val="22"/>
          <w:szCs w:val="22"/>
        </w:rPr>
      </w:pPr>
      <w:hyperlink w:anchor="_Toc534899754" w:history="1">
        <w:r w:rsidR="00820181" w:rsidRPr="000777BC">
          <w:rPr>
            <w:rStyle w:val="Hyperlink"/>
            <w:noProof/>
          </w:rPr>
          <w:t>3.46.5 innerExceptions property</w:t>
        </w:r>
        <w:r w:rsidR="00820181">
          <w:rPr>
            <w:noProof/>
            <w:webHidden/>
          </w:rPr>
          <w:tab/>
        </w:r>
        <w:r w:rsidR="00820181">
          <w:rPr>
            <w:noProof/>
            <w:webHidden/>
          </w:rPr>
          <w:fldChar w:fldCharType="begin"/>
        </w:r>
        <w:r w:rsidR="00820181">
          <w:rPr>
            <w:noProof/>
            <w:webHidden/>
          </w:rPr>
          <w:instrText xml:space="preserve"> PAGEREF _Toc534899754 \h </w:instrText>
        </w:r>
        <w:r w:rsidR="00820181">
          <w:rPr>
            <w:noProof/>
            <w:webHidden/>
          </w:rPr>
        </w:r>
        <w:r w:rsidR="00820181">
          <w:rPr>
            <w:noProof/>
            <w:webHidden/>
          </w:rPr>
          <w:fldChar w:fldCharType="separate"/>
        </w:r>
        <w:r w:rsidR="00820181">
          <w:rPr>
            <w:noProof/>
            <w:webHidden/>
          </w:rPr>
          <w:t>132</w:t>
        </w:r>
        <w:r w:rsidR="00820181">
          <w:rPr>
            <w:noProof/>
            <w:webHidden/>
          </w:rPr>
          <w:fldChar w:fldCharType="end"/>
        </w:r>
      </w:hyperlink>
    </w:p>
    <w:p w14:paraId="06E215F6" w14:textId="5BF39D7C" w:rsidR="00820181" w:rsidRDefault="00E732B3">
      <w:pPr>
        <w:pStyle w:val="TOC1"/>
        <w:rPr>
          <w:rFonts w:asciiTheme="minorHAnsi" w:eastAsiaTheme="minorEastAsia" w:hAnsiTheme="minorHAnsi" w:cstheme="minorBidi"/>
          <w:noProof/>
          <w:sz w:val="22"/>
          <w:szCs w:val="22"/>
        </w:rPr>
      </w:pPr>
      <w:hyperlink w:anchor="_Toc534899755" w:history="1">
        <w:r w:rsidR="00820181" w:rsidRPr="000777BC">
          <w:rPr>
            <w:rStyle w:val="Hyperlink"/>
            <w:noProof/>
          </w:rPr>
          <w:t>4</w:t>
        </w:r>
        <w:r w:rsidR="00820181">
          <w:rPr>
            <w:rFonts w:asciiTheme="minorHAnsi" w:eastAsiaTheme="minorEastAsia" w:hAnsiTheme="minorHAnsi" w:cstheme="minorBidi"/>
            <w:noProof/>
            <w:sz w:val="22"/>
            <w:szCs w:val="22"/>
          </w:rPr>
          <w:tab/>
        </w:r>
        <w:r w:rsidR="00820181" w:rsidRPr="000777BC">
          <w:rPr>
            <w:rStyle w:val="Hyperlink"/>
            <w:noProof/>
          </w:rPr>
          <w:t>External property file format</w:t>
        </w:r>
        <w:r w:rsidR="00820181">
          <w:rPr>
            <w:noProof/>
            <w:webHidden/>
          </w:rPr>
          <w:tab/>
        </w:r>
        <w:r w:rsidR="00820181">
          <w:rPr>
            <w:noProof/>
            <w:webHidden/>
          </w:rPr>
          <w:fldChar w:fldCharType="begin"/>
        </w:r>
        <w:r w:rsidR="00820181">
          <w:rPr>
            <w:noProof/>
            <w:webHidden/>
          </w:rPr>
          <w:instrText xml:space="preserve"> PAGEREF _Toc534899755 \h </w:instrText>
        </w:r>
        <w:r w:rsidR="00820181">
          <w:rPr>
            <w:noProof/>
            <w:webHidden/>
          </w:rPr>
        </w:r>
        <w:r w:rsidR="00820181">
          <w:rPr>
            <w:noProof/>
            <w:webHidden/>
          </w:rPr>
          <w:fldChar w:fldCharType="separate"/>
        </w:r>
        <w:r w:rsidR="00820181">
          <w:rPr>
            <w:noProof/>
            <w:webHidden/>
          </w:rPr>
          <w:t>134</w:t>
        </w:r>
        <w:r w:rsidR="00820181">
          <w:rPr>
            <w:noProof/>
            <w:webHidden/>
          </w:rPr>
          <w:fldChar w:fldCharType="end"/>
        </w:r>
      </w:hyperlink>
    </w:p>
    <w:p w14:paraId="2A7138E3" w14:textId="63B7B5DD" w:rsidR="00820181" w:rsidRDefault="00E732B3">
      <w:pPr>
        <w:pStyle w:val="TOC2"/>
        <w:tabs>
          <w:tab w:val="right" w:leader="dot" w:pos="9350"/>
        </w:tabs>
        <w:rPr>
          <w:rFonts w:asciiTheme="minorHAnsi" w:eastAsiaTheme="minorEastAsia" w:hAnsiTheme="minorHAnsi" w:cstheme="minorBidi"/>
          <w:noProof/>
          <w:sz w:val="22"/>
          <w:szCs w:val="22"/>
        </w:rPr>
      </w:pPr>
      <w:hyperlink w:anchor="_Toc534899756" w:history="1">
        <w:r w:rsidR="00820181" w:rsidRPr="000777BC">
          <w:rPr>
            <w:rStyle w:val="Hyperlink"/>
            <w:noProof/>
          </w:rPr>
          <w:t>4.1 General</w:t>
        </w:r>
        <w:r w:rsidR="00820181">
          <w:rPr>
            <w:noProof/>
            <w:webHidden/>
          </w:rPr>
          <w:tab/>
        </w:r>
        <w:r w:rsidR="00820181">
          <w:rPr>
            <w:noProof/>
            <w:webHidden/>
          </w:rPr>
          <w:fldChar w:fldCharType="begin"/>
        </w:r>
        <w:r w:rsidR="00820181">
          <w:rPr>
            <w:noProof/>
            <w:webHidden/>
          </w:rPr>
          <w:instrText xml:space="preserve"> PAGEREF _Toc534899756 \h </w:instrText>
        </w:r>
        <w:r w:rsidR="00820181">
          <w:rPr>
            <w:noProof/>
            <w:webHidden/>
          </w:rPr>
        </w:r>
        <w:r w:rsidR="00820181">
          <w:rPr>
            <w:noProof/>
            <w:webHidden/>
          </w:rPr>
          <w:fldChar w:fldCharType="separate"/>
        </w:r>
        <w:r w:rsidR="00820181">
          <w:rPr>
            <w:noProof/>
            <w:webHidden/>
          </w:rPr>
          <w:t>134</w:t>
        </w:r>
        <w:r w:rsidR="00820181">
          <w:rPr>
            <w:noProof/>
            <w:webHidden/>
          </w:rPr>
          <w:fldChar w:fldCharType="end"/>
        </w:r>
      </w:hyperlink>
    </w:p>
    <w:p w14:paraId="54A030FC" w14:textId="653A19CD" w:rsidR="00820181" w:rsidRDefault="00E732B3">
      <w:pPr>
        <w:pStyle w:val="TOC2"/>
        <w:tabs>
          <w:tab w:val="right" w:leader="dot" w:pos="9350"/>
        </w:tabs>
        <w:rPr>
          <w:rFonts w:asciiTheme="minorHAnsi" w:eastAsiaTheme="minorEastAsia" w:hAnsiTheme="minorHAnsi" w:cstheme="minorBidi"/>
          <w:noProof/>
          <w:sz w:val="22"/>
          <w:szCs w:val="22"/>
        </w:rPr>
      </w:pPr>
      <w:hyperlink w:anchor="_Toc534899757" w:history="1">
        <w:r w:rsidR="00820181" w:rsidRPr="000777BC">
          <w:rPr>
            <w:rStyle w:val="Hyperlink"/>
            <w:noProof/>
          </w:rPr>
          <w:t>4.2 External property file naming convention</w:t>
        </w:r>
        <w:r w:rsidR="00820181">
          <w:rPr>
            <w:noProof/>
            <w:webHidden/>
          </w:rPr>
          <w:tab/>
        </w:r>
        <w:r w:rsidR="00820181">
          <w:rPr>
            <w:noProof/>
            <w:webHidden/>
          </w:rPr>
          <w:fldChar w:fldCharType="begin"/>
        </w:r>
        <w:r w:rsidR="00820181">
          <w:rPr>
            <w:noProof/>
            <w:webHidden/>
          </w:rPr>
          <w:instrText xml:space="preserve"> PAGEREF _Toc534899757 \h </w:instrText>
        </w:r>
        <w:r w:rsidR="00820181">
          <w:rPr>
            <w:noProof/>
            <w:webHidden/>
          </w:rPr>
        </w:r>
        <w:r w:rsidR="00820181">
          <w:rPr>
            <w:noProof/>
            <w:webHidden/>
          </w:rPr>
          <w:fldChar w:fldCharType="separate"/>
        </w:r>
        <w:r w:rsidR="00820181">
          <w:rPr>
            <w:noProof/>
            <w:webHidden/>
          </w:rPr>
          <w:t>134</w:t>
        </w:r>
        <w:r w:rsidR="00820181">
          <w:rPr>
            <w:noProof/>
            <w:webHidden/>
          </w:rPr>
          <w:fldChar w:fldCharType="end"/>
        </w:r>
      </w:hyperlink>
    </w:p>
    <w:p w14:paraId="20840931" w14:textId="18D7CCCD" w:rsidR="00820181" w:rsidRDefault="00E732B3">
      <w:pPr>
        <w:pStyle w:val="TOC2"/>
        <w:tabs>
          <w:tab w:val="right" w:leader="dot" w:pos="9350"/>
        </w:tabs>
        <w:rPr>
          <w:rFonts w:asciiTheme="minorHAnsi" w:eastAsiaTheme="minorEastAsia" w:hAnsiTheme="minorHAnsi" w:cstheme="minorBidi"/>
          <w:noProof/>
          <w:sz w:val="22"/>
          <w:szCs w:val="22"/>
        </w:rPr>
      </w:pPr>
      <w:hyperlink w:anchor="_Toc534899758" w:history="1">
        <w:r w:rsidR="00820181" w:rsidRPr="000777BC">
          <w:rPr>
            <w:rStyle w:val="Hyperlink"/>
            <w:noProof/>
          </w:rPr>
          <w:t>4.3 externalProperties object</w:t>
        </w:r>
        <w:r w:rsidR="00820181">
          <w:rPr>
            <w:noProof/>
            <w:webHidden/>
          </w:rPr>
          <w:tab/>
        </w:r>
        <w:r w:rsidR="00820181">
          <w:rPr>
            <w:noProof/>
            <w:webHidden/>
          </w:rPr>
          <w:fldChar w:fldCharType="begin"/>
        </w:r>
        <w:r w:rsidR="00820181">
          <w:rPr>
            <w:noProof/>
            <w:webHidden/>
          </w:rPr>
          <w:instrText xml:space="preserve"> PAGEREF _Toc534899758 \h </w:instrText>
        </w:r>
        <w:r w:rsidR="00820181">
          <w:rPr>
            <w:noProof/>
            <w:webHidden/>
          </w:rPr>
        </w:r>
        <w:r w:rsidR="00820181">
          <w:rPr>
            <w:noProof/>
            <w:webHidden/>
          </w:rPr>
          <w:fldChar w:fldCharType="separate"/>
        </w:r>
        <w:r w:rsidR="00820181">
          <w:rPr>
            <w:noProof/>
            <w:webHidden/>
          </w:rPr>
          <w:t>134</w:t>
        </w:r>
        <w:r w:rsidR="00820181">
          <w:rPr>
            <w:noProof/>
            <w:webHidden/>
          </w:rPr>
          <w:fldChar w:fldCharType="end"/>
        </w:r>
      </w:hyperlink>
    </w:p>
    <w:p w14:paraId="046167E2" w14:textId="26C4E1FD" w:rsidR="00820181" w:rsidRDefault="00E732B3">
      <w:pPr>
        <w:pStyle w:val="TOC3"/>
        <w:tabs>
          <w:tab w:val="right" w:leader="dot" w:pos="9350"/>
        </w:tabs>
        <w:rPr>
          <w:rFonts w:asciiTheme="minorHAnsi" w:eastAsiaTheme="minorEastAsia" w:hAnsiTheme="minorHAnsi" w:cstheme="minorBidi"/>
          <w:noProof/>
          <w:sz w:val="22"/>
          <w:szCs w:val="22"/>
        </w:rPr>
      </w:pPr>
      <w:hyperlink w:anchor="_Toc534899759" w:history="1">
        <w:r w:rsidR="00820181" w:rsidRPr="000777BC">
          <w:rPr>
            <w:rStyle w:val="Hyperlink"/>
            <w:noProof/>
          </w:rPr>
          <w:t>4.3.1 General</w:t>
        </w:r>
        <w:r w:rsidR="00820181">
          <w:rPr>
            <w:noProof/>
            <w:webHidden/>
          </w:rPr>
          <w:tab/>
        </w:r>
        <w:r w:rsidR="00820181">
          <w:rPr>
            <w:noProof/>
            <w:webHidden/>
          </w:rPr>
          <w:fldChar w:fldCharType="begin"/>
        </w:r>
        <w:r w:rsidR="00820181">
          <w:rPr>
            <w:noProof/>
            <w:webHidden/>
          </w:rPr>
          <w:instrText xml:space="preserve"> PAGEREF _Toc534899759 \h </w:instrText>
        </w:r>
        <w:r w:rsidR="00820181">
          <w:rPr>
            <w:noProof/>
            <w:webHidden/>
          </w:rPr>
        </w:r>
        <w:r w:rsidR="00820181">
          <w:rPr>
            <w:noProof/>
            <w:webHidden/>
          </w:rPr>
          <w:fldChar w:fldCharType="separate"/>
        </w:r>
        <w:r w:rsidR="00820181">
          <w:rPr>
            <w:noProof/>
            <w:webHidden/>
          </w:rPr>
          <w:t>134</w:t>
        </w:r>
        <w:r w:rsidR="00820181">
          <w:rPr>
            <w:noProof/>
            <w:webHidden/>
          </w:rPr>
          <w:fldChar w:fldCharType="end"/>
        </w:r>
      </w:hyperlink>
    </w:p>
    <w:p w14:paraId="27DAFCBB" w14:textId="02F4BA6C" w:rsidR="00820181" w:rsidRDefault="00E732B3">
      <w:pPr>
        <w:pStyle w:val="TOC3"/>
        <w:tabs>
          <w:tab w:val="right" w:leader="dot" w:pos="9350"/>
        </w:tabs>
        <w:rPr>
          <w:rFonts w:asciiTheme="minorHAnsi" w:eastAsiaTheme="minorEastAsia" w:hAnsiTheme="minorHAnsi" w:cstheme="minorBidi"/>
          <w:noProof/>
          <w:sz w:val="22"/>
          <w:szCs w:val="22"/>
        </w:rPr>
      </w:pPr>
      <w:hyperlink w:anchor="_Toc534899760" w:history="1">
        <w:r w:rsidR="00820181" w:rsidRPr="000777BC">
          <w:rPr>
            <w:rStyle w:val="Hyperlink"/>
            <w:noProof/>
          </w:rPr>
          <w:t>4.3.2 $schema property</w:t>
        </w:r>
        <w:r w:rsidR="00820181">
          <w:rPr>
            <w:noProof/>
            <w:webHidden/>
          </w:rPr>
          <w:tab/>
        </w:r>
        <w:r w:rsidR="00820181">
          <w:rPr>
            <w:noProof/>
            <w:webHidden/>
          </w:rPr>
          <w:fldChar w:fldCharType="begin"/>
        </w:r>
        <w:r w:rsidR="00820181">
          <w:rPr>
            <w:noProof/>
            <w:webHidden/>
          </w:rPr>
          <w:instrText xml:space="preserve"> PAGEREF _Toc534899760 \h </w:instrText>
        </w:r>
        <w:r w:rsidR="00820181">
          <w:rPr>
            <w:noProof/>
            <w:webHidden/>
          </w:rPr>
        </w:r>
        <w:r w:rsidR="00820181">
          <w:rPr>
            <w:noProof/>
            <w:webHidden/>
          </w:rPr>
          <w:fldChar w:fldCharType="separate"/>
        </w:r>
        <w:r w:rsidR="00820181">
          <w:rPr>
            <w:noProof/>
            <w:webHidden/>
          </w:rPr>
          <w:t>135</w:t>
        </w:r>
        <w:r w:rsidR="00820181">
          <w:rPr>
            <w:noProof/>
            <w:webHidden/>
          </w:rPr>
          <w:fldChar w:fldCharType="end"/>
        </w:r>
      </w:hyperlink>
    </w:p>
    <w:p w14:paraId="171E4B2E" w14:textId="37EAD53F" w:rsidR="00820181" w:rsidRDefault="00E732B3">
      <w:pPr>
        <w:pStyle w:val="TOC3"/>
        <w:tabs>
          <w:tab w:val="right" w:leader="dot" w:pos="9350"/>
        </w:tabs>
        <w:rPr>
          <w:rFonts w:asciiTheme="minorHAnsi" w:eastAsiaTheme="minorEastAsia" w:hAnsiTheme="minorHAnsi" w:cstheme="minorBidi"/>
          <w:noProof/>
          <w:sz w:val="22"/>
          <w:szCs w:val="22"/>
        </w:rPr>
      </w:pPr>
      <w:hyperlink w:anchor="_Toc534899761" w:history="1">
        <w:r w:rsidR="00820181" w:rsidRPr="000777BC">
          <w:rPr>
            <w:rStyle w:val="Hyperlink"/>
            <w:noProof/>
          </w:rPr>
          <w:t>4.3.3 version property</w:t>
        </w:r>
        <w:r w:rsidR="00820181">
          <w:rPr>
            <w:noProof/>
            <w:webHidden/>
          </w:rPr>
          <w:tab/>
        </w:r>
        <w:r w:rsidR="00820181">
          <w:rPr>
            <w:noProof/>
            <w:webHidden/>
          </w:rPr>
          <w:fldChar w:fldCharType="begin"/>
        </w:r>
        <w:r w:rsidR="00820181">
          <w:rPr>
            <w:noProof/>
            <w:webHidden/>
          </w:rPr>
          <w:instrText xml:space="preserve"> PAGEREF _Toc534899761 \h </w:instrText>
        </w:r>
        <w:r w:rsidR="00820181">
          <w:rPr>
            <w:noProof/>
            <w:webHidden/>
          </w:rPr>
        </w:r>
        <w:r w:rsidR="00820181">
          <w:rPr>
            <w:noProof/>
            <w:webHidden/>
          </w:rPr>
          <w:fldChar w:fldCharType="separate"/>
        </w:r>
        <w:r w:rsidR="00820181">
          <w:rPr>
            <w:noProof/>
            <w:webHidden/>
          </w:rPr>
          <w:t>135</w:t>
        </w:r>
        <w:r w:rsidR="00820181">
          <w:rPr>
            <w:noProof/>
            <w:webHidden/>
          </w:rPr>
          <w:fldChar w:fldCharType="end"/>
        </w:r>
      </w:hyperlink>
    </w:p>
    <w:p w14:paraId="0036F4DD" w14:textId="49CA7039" w:rsidR="00820181" w:rsidRDefault="00E732B3">
      <w:pPr>
        <w:pStyle w:val="TOC3"/>
        <w:tabs>
          <w:tab w:val="right" w:leader="dot" w:pos="9350"/>
        </w:tabs>
        <w:rPr>
          <w:rFonts w:asciiTheme="minorHAnsi" w:eastAsiaTheme="minorEastAsia" w:hAnsiTheme="minorHAnsi" w:cstheme="minorBidi"/>
          <w:noProof/>
          <w:sz w:val="22"/>
          <w:szCs w:val="22"/>
        </w:rPr>
      </w:pPr>
      <w:hyperlink w:anchor="_Toc534899762" w:history="1">
        <w:r w:rsidR="00820181" w:rsidRPr="000777BC">
          <w:rPr>
            <w:rStyle w:val="Hyperlink"/>
            <w:noProof/>
          </w:rPr>
          <w:t>4.3.4 instanceGuid property</w:t>
        </w:r>
        <w:r w:rsidR="00820181">
          <w:rPr>
            <w:noProof/>
            <w:webHidden/>
          </w:rPr>
          <w:tab/>
        </w:r>
        <w:r w:rsidR="00820181">
          <w:rPr>
            <w:noProof/>
            <w:webHidden/>
          </w:rPr>
          <w:fldChar w:fldCharType="begin"/>
        </w:r>
        <w:r w:rsidR="00820181">
          <w:rPr>
            <w:noProof/>
            <w:webHidden/>
          </w:rPr>
          <w:instrText xml:space="preserve"> PAGEREF _Toc534899762 \h </w:instrText>
        </w:r>
        <w:r w:rsidR="00820181">
          <w:rPr>
            <w:noProof/>
            <w:webHidden/>
          </w:rPr>
        </w:r>
        <w:r w:rsidR="00820181">
          <w:rPr>
            <w:noProof/>
            <w:webHidden/>
          </w:rPr>
          <w:fldChar w:fldCharType="separate"/>
        </w:r>
        <w:r w:rsidR="00820181">
          <w:rPr>
            <w:noProof/>
            <w:webHidden/>
          </w:rPr>
          <w:t>135</w:t>
        </w:r>
        <w:r w:rsidR="00820181">
          <w:rPr>
            <w:noProof/>
            <w:webHidden/>
          </w:rPr>
          <w:fldChar w:fldCharType="end"/>
        </w:r>
      </w:hyperlink>
    </w:p>
    <w:p w14:paraId="575C6AE5" w14:textId="20C2864E" w:rsidR="00820181" w:rsidRDefault="00E732B3">
      <w:pPr>
        <w:pStyle w:val="TOC3"/>
        <w:tabs>
          <w:tab w:val="right" w:leader="dot" w:pos="9350"/>
        </w:tabs>
        <w:rPr>
          <w:rFonts w:asciiTheme="minorHAnsi" w:eastAsiaTheme="minorEastAsia" w:hAnsiTheme="minorHAnsi" w:cstheme="minorBidi"/>
          <w:noProof/>
          <w:sz w:val="22"/>
          <w:szCs w:val="22"/>
        </w:rPr>
      </w:pPr>
      <w:hyperlink w:anchor="_Toc534899763" w:history="1">
        <w:r w:rsidR="00820181" w:rsidRPr="000777BC">
          <w:rPr>
            <w:rStyle w:val="Hyperlink"/>
            <w:noProof/>
          </w:rPr>
          <w:t>4.3.5 runInstanceGuid property</w:t>
        </w:r>
        <w:r w:rsidR="00820181">
          <w:rPr>
            <w:noProof/>
            <w:webHidden/>
          </w:rPr>
          <w:tab/>
        </w:r>
        <w:r w:rsidR="00820181">
          <w:rPr>
            <w:noProof/>
            <w:webHidden/>
          </w:rPr>
          <w:fldChar w:fldCharType="begin"/>
        </w:r>
        <w:r w:rsidR="00820181">
          <w:rPr>
            <w:noProof/>
            <w:webHidden/>
          </w:rPr>
          <w:instrText xml:space="preserve"> PAGEREF _Toc534899763 \h </w:instrText>
        </w:r>
        <w:r w:rsidR="00820181">
          <w:rPr>
            <w:noProof/>
            <w:webHidden/>
          </w:rPr>
        </w:r>
        <w:r w:rsidR="00820181">
          <w:rPr>
            <w:noProof/>
            <w:webHidden/>
          </w:rPr>
          <w:fldChar w:fldCharType="separate"/>
        </w:r>
        <w:r w:rsidR="00820181">
          <w:rPr>
            <w:noProof/>
            <w:webHidden/>
          </w:rPr>
          <w:t>135</w:t>
        </w:r>
        <w:r w:rsidR="00820181">
          <w:rPr>
            <w:noProof/>
            <w:webHidden/>
          </w:rPr>
          <w:fldChar w:fldCharType="end"/>
        </w:r>
      </w:hyperlink>
    </w:p>
    <w:p w14:paraId="0F7DBE45" w14:textId="7DAF615F" w:rsidR="00820181" w:rsidRDefault="00E732B3">
      <w:pPr>
        <w:pStyle w:val="TOC3"/>
        <w:tabs>
          <w:tab w:val="right" w:leader="dot" w:pos="9350"/>
        </w:tabs>
        <w:rPr>
          <w:rFonts w:asciiTheme="minorHAnsi" w:eastAsiaTheme="minorEastAsia" w:hAnsiTheme="minorHAnsi" w:cstheme="minorBidi"/>
          <w:noProof/>
          <w:sz w:val="22"/>
          <w:szCs w:val="22"/>
        </w:rPr>
      </w:pPr>
      <w:hyperlink w:anchor="_Toc534899764" w:history="1">
        <w:r w:rsidR="00820181" w:rsidRPr="000777BC">
          <w:rPr>
            <w:rStyle w:val="Hyperlink"/>
            <w:noProof/>
          </w:rPr>
          <w:t>4.3.6 The property value properties</w:t>
        </w:r>
        <w:r w:rsidR="00820181">
          <w:rPr>
            <w:noProof/>
            <w:webHidden/>
          </w:rPr>
          <w:tab/>
        </w:r>
        <w:r w:rsidR="00820181">
          <w:rPr>
            <w:noProof/>
            <w:webHidden/>
          </w:rPr>
          <w:fldChar w:fldCharType="begin"/>
        </w:r>
        <w:r w:rsidR="00820181">
          <w:rPr>
            <w:noProof/>
            <w:webHidden/>
          </w:rPr>
          <w:instrText xml:space="preserve"> PAGEREF _Toc534899764 \h </w:instrText>
        </w:r>
        <w:r w:rsidR="00820181">
          <w:rPr>
            <w:noProof/>
            <w:webHidden/>
          </w:rPr>
        </w:r>
        <w:r w:rsidR="00820181">
          <w:rPr>
            <w:noProof/>
            <w:webHidden/>
          </w:rPr>
          <w:fldChar w:fldCharType="separate"/>
        </w:r>
        <w:r w:rsidR="00820181">
          <w:rPr>
            <w:noProof/>
            <w:webHidden/>
          </w:rPr>
          <w:t>135</w:t>
        </w:r>
        <w:r w:rsidR="00820181">
          <w:rPr>
            <w:noProof/>
            <w:webHidden/>
          </w:rPr>
          <w:fldChar w:fldCharType="end"/>
        </w:r>
      </w:hyperlink>
    </w:p>
    <w:p w14:paraId="65F90E38" w14:textId="4C8C47D1" w:rsidR="00820181" w:rsidRDefault="00E732B3">
      <w:pPr>
        <w:pStyle w:val="TOC1"/>
        <w:rPr>
          <w:rFonts w:asciiTheme="minorHAnsi" w:eastAsiaTheme="minorEastAsia" w:hAnsiTheme="minorHAnsi" w:cstheme="minorBidi"/>
          <w:noProof/>
          <w:sz w:val="22"/>
          <w:szCs w:val="22"/>
        </w:rPr>
      </w:pPr>
      <w:hyperlink w:anchor="_Toc534899765" w:history="1">
        <w:r w:rsidR="00820181" w:rsidRPr="000777BC">
          <w:rPr>
            <w:rStyle w:val="Hyperlink"/>
            <w:noProof/>
          </w:rPr>
          <w:t>5</w:t>
        </w:r>
        <w:r w:rsidR="00820181">
          <w:rPr>
            <w:rFonts w:asciiTheme="minorHAnsi" w:eastAsiaTheme="minorEastAsia" w:hAnsiTheme="minorHAnsi" w:cstheme="minorBidi"/>
            <w:noProof/>
            <w:sz w:val="22"/>
            <w:szCs w:val="22"/>
          </w:rPr>
          <w:tab/>
        </w:r>
        <w:r w:rsidR="00820181" w:rsidRPr="000777BC">
          <w:rPr>
            <w:rStyle w:val="Hyperlink"/>
            <w:noProof/>
          </w:rPr>
          <w:t>Conformance</w:t>
        </w:r>
        <w:r w:rsidR="00820181">
          <w:rPr>
            <w:noProof/>
            <w:webHidden/>
          </w:rPr>
          <w:tab/>
        </w:r>
        <w:r w:rsidR="00820181">
          <w:rPr>
            <w:noProof/>
            <w:webHidden/>
          </w:rPr>
          <w:fldChar w:fldCharType="begin"/>
        </w:r>
        <w:r w:rsidR="00820181">
          <w:rPr>
            <w:noProof/>
            <w:webHidden/>
          </w:rPr>
          <w:instrText xml:space="preserve"> PAGEREF _Toc534899765 \h </w:instrText>
        </w:r>
        <w:r w:rsidR="00820181">
          <w:rPr>
            <w:noProof/>
            <w:webHidden/>
          </w:rPr>
        </w:r>
        <w:r w:rsidR="00820181">
          <w:rPr>
            <w:noProof/>
            <w:webHidden/>
          </w:rPr>
          <w:fldChar w:fldCharType="separate"/>
        </w:r>
        <w:r w:rsidR="00820181">
          <w:rPr>
            <w:noProof/>
            <w:webHidden/>
          </w:rPr>
          <w:t>136</w:t>
        </w:r>
        <w:r w:rsidR="00820181">
          <w:rPr>
            <w:noProof/>
            <w:webHidden/>
          </w:rPr>
          <w:fldChar w:fldCharType="end"/>
        </w:r>
      </w:hyperlink>
    </w:p>
    <w:p w14:paraId="1EA35A2E" w14:textId="02867D10" w:rsidR="00820181" w:rsidRDefault="00E732B3">
      <w:pPr>
        <w:pStyle w:val="TOC2"/>
        <w:tabs>
          <w:tab w:val="right" w:leader="dot" w:pos="9350"/>
        </w:tabs>
        <w:rPr>
          <w:rFonts w:asciiTheme="minorHAnsi" w:eastAsiaTheme="minorEastAsia" w:hAnsiTheme="minorHAnsi" w:cstheme="minorBidi"/>
          <w:noProof/>
          <w:sz w:val="22"/>
          <w:szCs w:val="22"/>
        </w:rPr>
      </w:pPr>
      <w:hyperlink w:anchor="_Toc534899766" w:history="1">
        <w:r w:rsidR="00820181" w:rsidRPr="000777BC">
          <w:rPr>
            <w:rStyle w:val="Hyperlink"/>
            <w:noProof/>
          </w:rPr>
          <w:t>5.1 Conformance targets</w:t>
        </w:r>
        <w:r w:rsidR="00820181">
          <w:rPr>
            <w:noProof/>
            <w:webHidden/>
          </w:rPr>
          <w:tab/>
        </w:r>
        <w:r w:rsidR="00820181">
          <w:rPr>
            <w:noProof/>
            <w:webHidden/>
          </w:rPr>
          <w:fldChar w:fldCharType="begin"/>
        </w:r>
        <w:r w:rsidR="00820181">
          <w:rPr>
            <w:noProof/>
            <w:webHidden/>
          </w:rPr>
          <w:instrText xml:space="preserve"> PAGEREF _Toc534899766 \h </w:instrText>
        </w:r>
        <w:r w:rsidR="00820181">
          <w:rPr>
            <w:noProof/>
            <w:webHidden/>
          </w:rPr>
        </w:r>
        <w:r w:rsidR="00820181">
          <w:rPr>
            <w:noProof/>
            <w:webHidden/>
          </w:rPr>
          <w:fldChar w:fldCharType="separate"/>
        </w:r>
        <w:r w:rsidR="00820181">
          <w:rPr>
            <w:noProof/>
            <w:webHidden/>
          </w:rPr>
          <w:t>136</w:t>
        </w:r>
        <w:r w:rsidR="00820181">
          <w:rPr>
            <w:noProof/>
            <w:webHidden/>
          </w:rPr>
          <w:fldChar w:fldCharType="end"/>
        </w:r>
      </w:hyperlink>
    </w:p>
    <w:p w14:paraId="7BC75666" w14:textId="34475752" w:rsidR="00820181" w:rsidRDefault="00E732B3">
      <w:pPr>
        <w:pStyle w:val="TOC2"/>
        <w:tabs>
          <w:tab w:val="right" w:leader="dot" w:pos="9350"/>
        </w:tabs>
        <w:rPr>
          <w:rFonts w:asciiTheme="minorHAnsi" w:eastAsiaTheme="minorEastAsia" w:hAnsiTheme="minorHAnsi" w:cstheme="minorBidi"/>
          <w:noProof/>
          <w:sz w:val="22"/>
          <w:szCs w:val="22"/>
        </w:rPr>
      </w:pPr>
      <w:hyperlink w:anchor="_Toc534899767" w:history="1">
        <w:r w:rsidR="00820181" w:rsidRPr="000777BC">
          <w:rPr>
            <w:rStyle w:val="Hyperlink"/>
            <w:noProof/>
          </w:rPr>
          <w:t>5.2 Conformance Clause 1: SARIF log file</w:t>
        </w:r>
        <w:r w:rsidR="00820181">
          <w:rPr>
            <w:noProof/>
            <w:webHidden/>
          </w:rPr>
          <w:tab/>
        </w:r>
        <w:r w:rsidR="00820181">
          <w:rPr>
            <w:noProof/>
            <w:webHidden/>
          </w:rPr>
          <w:fldChar w:fldCharType="begin"/>
        </w:r>
        <w:r w:rsidR="00820181">
          <w:rPr>
            <w:noProof/>
            <w:webHidden/>
          </w:rPr>
          <w:instrText xml:space="preserve"> PAGEREF _Toc534899767 \h </w:instrText>
        </w:r>
        <w:r w:rsidR="00820181">
          <w:rPr>
            <w:noProof/>
            <w:webHidden/>
          </w:rPr>
        </w:r>
        <w:r w:rsidR="00820181">
          <w:rPr>
            <w:noProof/>
            <w:webHidden/>
          </w:rPr>
          <w:fldChar w:fldCharType="separate"/>
        </w:r>
        <w:r w:rsidR="00820181">
          <w:rPr>
            <w:noProof/>
            <w:webHidden/>
          </w:rPr>
          <w:t>136</w:t>
        </w:r>
        <w:r w:rsidR="00820181">
          <w:rPr>
            <w:noProof/>
            <w:webHidden/>
          </w:rPr>
          <w:fldChar w:fldCharType="end"/>
        </w:r>
      </w:hyperlink>
    </w:p>
    <w:p w14:paraId="294A7008" w14:textId="0034839A" w:rsidR="00820181" w:rsidRDefault="00E732B3">
      <w:pPr>
        <w:pStyle w:val="TOC2"/>
        <w:tabs>
          <w:tab w:val="right" w:leader="dot" w:pos="9350"/>
        </w:tabs>
        <w:rPr>
          <w:rFonts w:asciiTheme="minorHAnsi" w:eastAsiaTheme="minorEastAsia" w:hAnsiTheme="minorHAnsi" w:cstheme="minorBidi"/>
          <w:noProof/>
          <w:sz w:val="22"/>
          <w:szCs w:val="22"/>
        </w:rPr>
      </w:pPr>
      <w:hyperlink w:anchor="_Toc534899768" w:history="1">
        <w:r w:rsidR="00820181" w:rsidRPr="000777BC">
          <w:rPr>
            <w:rStyle w:val="Hyperlink"/>
            <w:noProof/>
          </w:rPr>
          <w:t>5.3 Conformance Clause 2: SARIF resource file</w:t>
        </w:r>
        <w:r w:rsidR="00820181">
          <w:rPr>
            <w:noProof/>
            <w:webHidden/>
          </w:rPr>
          <w:tab/>
        </w:r>
        <w:r w:rsidR="00820181">
          <w:rPr>
            <w:noProof/>
            <w:webHidden/>
          </w:rPr>
          <w:fldChar w:fldCharType="begin"/>
        </w:r>
        <w:r w:rsidR="00820181">
          <w:rPr>
            <w:noProof/>
            <w:webHidden/>
          </w:rPr>
          <w:instrText xml:space="preserve"> PAGEREF _Toc534899768 \h </w:instrText>
        </w:r>
        <w:r w:rsidR="00820181">
          <w:rPr>
            <w:noProof/>
            <w:webHidden/>
          </w:rPr>
        </w:r>
        <w:r w:rsidR="00820181">
          <w:rPr>
            <w:noProof/>
            <w:webHidden/>
          </w:rPr>
          <w:fldChar w:fldCharType="separate"/>
        </w:r>
        <w:r w:rsidR="00820181">
          <w:rPr>
            <w:noProof/>
            <w:webHidden/>
          </w:rPr>
          <w:t>136</w:t>
        </w:r>
        <w:r w:rsidR="00820181">
          <w:rPr>
            <w:noProof/>
            <w:webHidden/>
          </w:rPr>
          <w:fldChar w:fldCharType="end"/>
        </w:r>
      </w:hyperlink>
    </w:p>
    <w:p w14:paraId="27B8A8D1" w14:textId="3670FEB0" w:rsidR="00820181" w:rsidRDefault="00E732B3">
      <w:pPr>
        <w:pStyle w:val="TOC2"/>
        <w:tabs>
          <w:tab w:val="right" w:leader="dot" w:pos="9350"/>
        </w:tabs>
        <w:rPr>
          <w:rFonts w:asciiTheme="minorHAnsi" w:eastAsiaTheme="minorEastAsia" w:hAnsiTheme="minorHAnsi" w:cstheme="minorBidi"/>
          <w:noProof/>
          <w:sz w:val="22"/>
          <w:szCs w:val="22"/>
        </w:rPr>
      </w:pPr>
      <w:hyperlink w:anchor="_Toc534899769" w:history="1">
        <w:r w:rsidR="00820181" w:rsidRPr="000777BC">
          <w:rPr>
            <w:rStyle w:val="Hyperlink"/>
            <w:noProof/>
          </w:rPr>
          <w:t>5.4 Conformance Clause 3: SARIF producer</w:t>
        </w:r>
        <w:r w:rsidR="00820181">
          <w:rPr>
            <w:noProof/>
            <w:webHidden/>
          </w:rPr>
          <w:tab/>
        </w:r>
        <w:r w:rsidR="00820181">
          <w:rPr>
            <w:noProof/>
            <w:webHidden/>
          </w:rPr>
          <w:fldChar w:fldCharType="begin"/>
        </w:r>
        <w:r w:rsidR="00820181">
          <w:rPr>
            <w:noProof/>
            <w:webHidden/>
          </w:rPr>
          <w:instrText xml:space="preserve"> PAGEREF _Toc534899769 \h </w:instrText>
        </w:r>
        <w:r w:rsidR="00820181">
          <w:rPr>
            <w:noProof/>
            <w:webHidden/>
          </w:rPr>
        </w:r>
        <w:r w:rsidR="00820181">
          <w:rPr>
            <w:noProof/>
            <w:webHidden/>
          </w:rPr>
          <w:fldChar w:fldCharType="separate"/>
        </w:r>
        <w:r w:rsidR="00820181">
          <w:rPr>
            <w:noProof/>
            <w:webHidden/>
          </w:rPr>
          <w:t>136</w:t>
        </w:r>
        <w:r w:rsidR="00820181">
          <w:rPr>
            <w:noProof/>
            <w:webHidden/>
          </w:rPr>
          <w:fldChar w:fldCharType="end"/>
        </w:r>
      </w:hyperlink>
    </w:p>
    <w:p w14:paraId="72311F75" w14:textId="7524FEFC" w:rsidR="00820181" w:rsidRDefault="00E732B3">
      <w:pPr>
        <w:pStyle w:val="TOC2"/>
        <w:tabs>
          <w:tab w:val="right" w:leader="dot" w:pos="9350"/>
        </w:tabs>
        <w:rPr>
          <w:rFonts w:asciiTheme="minorHAnsi" w:eastAsiaTheme="minorEastAsia" w:hAnsiTheme="minorHAnsi" w:cstheme="minorBidi"/>
          <w:noProof/>
          <w:sz w:val="22"/>
          <w:szCs w:val="22"/>
        </w:rPr>
      </w:pPr>
      <w:hyperlink w:anchor="_Toc534899770" w:history="1">
        <w:r w:rsidR="00820181" w:rsidRPr="000777BC">
          <w:rPr>
            <w:rStyle w:val="Hyperlink"/>
            <w:noProof/>
          </w:rPr>
          <w:t>5.5 Conformance Clause 4: Direct producer</w:t>
        </w:r>
        <w:r w:rsidR="00820181">
          <w:rPr>
            <w:noProof/>
            <w:webHidden/>
          </w:rPr>
          <w:tab/>
        </w:r>
        <w:r w:rsidR="00820181">
          <w:rPr>
            <w:noProof/>
            <w:webHidden/>
          </w:rPr>
          <w:fldChar w:fldCharType="begin"/>
        </w:r>
        <w:r w:rsidR="00820181">
          <w:rPr>
            <w:noProof/>
            <w:webHidden/>
          </w:rPr>
          <w:instrText xml:space="preserve"> PAGEREF _Toc534899770 \h </w:instrText>
        </w:r>
        <w:r w:rsidR="00820181">
          <w:rPr>
            <w:noProof/>
            <w:webHidden/>
          </w:rPr>
        </w:r>
        <w:r w:rsidR="00820181">
          <w:rPr>
            <w:noProof/>
            <w:webHidden/>
          </w:rPr>
          <w:fldChar w:fldCharType="separate"/>
        </w:r>
        <w:r w:rsidR="00820181">
          <w:rPr>
            <w:noProof/>
            <w:webHidden/>
          </w:rPr>
          <w:t>137</w:t>
        </w:r>
        <w:r w:rsidR="00820181">
          <w:rPr>
            <w:noProof/>
            <w:webHidden/>
          </w:rPr>
          <w:fldChar w:fldCharType="end"/>
        </w:r>
      </w:hyperlink>
    </w:p>
    <w:p w14:paraId="6190BAEC" w14:textId="523BBCB7" w:rsidR="00820181" w:rsidRDefault="00E732B3">
      <w:pPr>
        <w:pStyle w:val="TOC2"/>
        <w:tabs>
          <w:tab w:val="right" w:leader="dot" w:pos="9350"/>
        </w:tabs>
        <w:rPr>
          <w:rFonts w:asciiTheme="minorHAnsi" w:eastAsiaTheme="minorEastAsia" w:hAnsiTheme="minorHAnsi" w:cstheme="minorBidi"/>
          <w:noProof/>
          <w:sz w:val="22"/>
          <w:szCs w:val="22"/>
        </w:rPr>
      </w:pPr>
      <w:hyperlink w:anchor="_Toc534899771" w:history="1">
        <w:r w:rsidR="00820181" w:rsidRPr="000777BC">
          <w:rPr>
            <w:rStyle w:val="Hyperlink"/>
            <w:noProof/>
          </w:rPr>
          <w:t>5.6 Conformance Clause 5: Deterministic producer</w:t>
        </w:r>
        <w:r w:rsidR="00820181">
          <w:rPr>
            <w:noProof/>
            <w:webHidden/>
          </w:rPr>
          <w:tab/>
        </w:r>
        <w:r w:rsidR="00820181">
          <w:rPr>
            <w:noProof/>
            <w:webHidden/>
          </w:rPr>
          <w:fldChar w:fldCharType="begin"/>
        </w:r>
        <w:r w:rsidR="00820181">
          <w:rPr>
            <w:noProof/>
            <w:webHidden/>
          </w:rPr>
          <w:instrText xml:space="preserve"> PAGEREF _Toc534899771 \h </w:instrText>
        </w:r>
        <w:r w:rsidR="00820181">
          <w:rPr>
            <w:noProof/>
            <w:webHidden/>
          </w:rPr>
        </w:r>
        <w:r w:rsidR="00820181">
          <w:rPr>
            <w:noProof/>
            <w:webHidden/>
          </w:rPr>
          <w:fldChar w:fldCharType="separate"/>
        </w:r>
        <w:r w:rsidR="00820181">
          <w:rPr>
            <w:noProof/>
            <w:webHidden/>
          </w:rPr>
          <w:t>137</w:t>
        </w:r>
        <w:r w:rsidR="00820181">
          <w:rPr>
            <w:noProof/>
            <w:webHidden/>
          </w:rPr>
          <w:fldChar w:fldCharType="end"/>
        </w:r>
      </w:hyperlink>
    </w:p>
    <w:p w14:paraId="085FCD79" w14:textId="1CE60B93" w:rsidR="00820181" w:rsidRDefault="00E732B3">
      <w:pPr>
        <w:pStyle w:val="TOC2"/>
        <w:tabs>
          <w:tab w:val="right" w:leader="dot" w:pos="9350"/>
        </w:tabs>
        <w:rPr>
          <w:rFonts w:asciiTheme="minorHAnsi" w:eastAsiaTheme="minorEastAsia" w:hAnsiTheme="minorHAnsi" w:cstheme="minorBidi"/>
          <w:noProof/>
          <w:sz w:val="22"/>
          <w:szCs w:val="22"/>
        </w:rPr>
      </w:pPr>
      <w:hyperlink w:anchor="_Toc534899772" w:history="1">
        <w:r w:rsidR="00820181" w:rsidRPr="000777BC">
          <w:rPr>
            <w:rStyle w:val="Hyperlink"/>
            <w:noProof/>
          </w:rPr>
          <w:t>5.7 Conformance Clause 6: Converter</w:t>
        </w:r>
        <w:r w:rsidR="00820181">
          <w:rPr>
            <w:noProof/>
            <w:webHidden/>
          </w:rPr>
          <w:tab/>
        </w:r>
        <w:r w:rsidR="00820181">
          <w:rPr>
            <w:noProof/>
            <w:webHidden/>
          </w:rPr>
          <w:fldChar w:fldCharType="begin"/>
        </w:r>
        <w:r w:rsidR="00820181">
          <w:rPr>
            <w:noProof/>
            <w:webHidden/>
          </w:rPr>
          <w:instrText xml:space="preserve"> PAGEREF _Toc534899772 \h </w:instrText>
        </w:r>
        <w:r w:rsidR="00820181">
          <w:rPr>
            <w:noProof/>
            <w:webHidden/>
          </w:rPr>
        </w:r>
        <w:r w:rsidR="00820181">
          <w:rPr>
            <w:noProof/>
            <w:webHidden/>
          </w:rPr>
          <w:fldChar w:fldCharType="separate"/>
        </w:r>
        <w:r w:rsidR="00820181">
          <w:rPr>
            <w:noProof/>
            <w:webHidden/>
          </w:rPr>
          <w:t>137</w:t>
        </w:r>
        <w:r w:rsidR="00820181">
          <w:rPr>
            <w:noProof/>
            <w:webHidden/>
          </w:rPr>
          <w:fldChar w:fldCharType="end"/>
        </w:r>
      </w:hyperlink>
    </w:p>
    <w:p w14:paraId="5E5A5759" w14:textId="2F67618C" w:rsidR="00820181" w:rsidRDefault="00E732B3">
      <w:pPr>
        <w:pStyle w:val="TOC2"/>
        <w:tabs>
          <w:tab w:val="right" w:leader="dot" w:pos="9350"/>
        </w:tabs>
        <w:rPr>
          <w:rFonts w:asciiTheme="minorHAnsi" w:eastAsiaTheme="minorEastAsia" w:hAnsiTheme="minorHAnsi" w:cstheme="minorBidi"/>
          <w:noProof/>
          <w:sz w:val="22"/>
          <w:szCs w:val="22"/>
        </w:rPr>
      </w:pPr>
      <w:hyperlink w:anchor="_Toc534899773" w:history="1">
        <w:r w:rsidR="00820181" w:rsidRPr="000777BC">
          <w:rPr>
            <w:rStyle w:val="Hyperlink"/>
            <w:noProof/>
          </w:rPr>
          <w:t>5.8 Conformance Clause 7: SARIF post-processor</w:t>
        </w:r>
        <w:r w:rsidR="00820181">
          <w:rPr>
            <w:noProof/>
            <w:webHidden/>
          </w:rPr>
          <w:tab/>
        </w:r>
        <w:r w:rsidR="00820181">
          <w:rPr>
            <w:noProof/>
            <w:webHidden/>
          </w:rPr>
          <w:fldChar w:fldCharType="begin"/>
        </w:r>
        <w:r w:rsidR="00820181">
          <w:rPr>
            <w:noProof/>
            <w:webHidden/>
          </w:rPr>
          <w:instrText xml:space="preserve"> PAGEREF _Toc534899773 \h </w:instrText>
        </w:r>
        <w:r w:rsidR="00820181">
          <w:rPr>
            <w:noProof/>
            <w:webHidden/>
          </w:rPr>
        </w:r>
        <w:r w:rsidR="00820181">
          <w:rPr>
            <w:noProof/>
            <w:webHidden/>
          </w:rPr>
          <w:fldChar w:fldCharType="separate"/>
        </w:r>
        <w:r w:rsidR="00820181">
          <w:rPr>
            <w:noProof/>
            <w:webHidden/>
          </w:rPr>
          <w:t>137</w:t>
        </w:r>
        <w:r w:rsidR="00820181">
          <w:rPr>
            <w:noProof/>
            <w:webHidden/>
          </w:rPr>
          <w:fldChar w:fldCharType="end"/>
        </w:r>
      </w:hyperlink>
    </w:p>
    <w:p w14:paraId="4AD5DA9B" w14:textId="61F4B129" w:rsidR="00820181" w:rsidRDefault="00E732B3">
      <w:pPr>
        <w:pStyle w:val="TOC2"/>
        <w:tabs>
          <w:tab w:val="right" w:leader="dot" w:pos="9350"/>
        </w:tabs>
        <w:rPr>
          <w:rFonts w:asciiTheme="minorHAnsi" w:eastAsiaTheme="minorEastAsia" w:hAnsiTheme="minorHAnsi" w:cstheme="minorBidi"/>
          <w:noProof/>
          <w:sz w:val="22"/>
          <w:szCs w:val="22"/>
        </w:rPr>
      </w:pPr>
      <w:hyperlink w:anchor="_Toc534899774" w:history="1">
        <w:r w:rsidR="00820181" w:rsidRPr="000777BC">
          <w:rPr>
            <w:rStyle w:val="Hyperlink"/>
            <w:noProof/>
          </w:rPr>
          <w:t>5.9 Conformance Clause 8: SARIF consumer</w:t>
        </w:r>
        <w:r w:rsidR="00820181">
          <w:rPr>
            <w:noProof/>
            <w:webHidden/>
          </w:rPr>
          <w:tab/>
        </w:r>
        <w:r w:rsidR="00820181">
          <w:rPr>
            <w:noProof/>
            <w:webHidden/>
          </w:rPr>
          <w:fldChar w:fldCharType="begin"/>
        </w:r>
        <w:r w:rsidR="00820181">
          <w:rPr>
            <w:noProof/>
            <w:webHidden/>
          </w:rPr>
          <w:instrText xml:space="preserve"> PAGEREF _Toc534899774 \h </w:instrText>
        </w:r>
        <w:r w:rsidR="00820181">
          <w:rPr>
            <w:noProof/>
            <w:webHidden/>
          </w:rPr>
        </w:r>
        <w:r w:rsidR="00820181">
          <w:rPr>
            <w:noProof/>
            <w:webHidden/>
          </w:rPr>
          <w:fldChar w:fldCharType="separate"/>
        </w:r>
        <w:r w:rsidR="00820181">
          <w:rPr>
            <w:noProof/>
            <w:webHidden/>
          </w:rPr>
          <w:t>137</w:t>
        </w:r>
        <w:r w:rsidR="00820181">
          <w:rPr>
            <w:noProof/>
            <w:webHidden/>
          </w:rPr>
          <w:fldChar w:fldCharType="end"/>
        </w:r>
      </w:hyperlink>
    </w:p>
    <w:p w14:paraId="09304E05" w14:textId="46593441" w:rsidR="00820181" w:rsidRDefault="00E732B3">
      <w:pPr>
        <w:pStyle w:val="TOC2"/>
        <w:tabs>
          <w:tab w:val="right" w:leader="dot" w:pos="9350"/>
        </w:tabs>
        <w:rPr>
          <w:rFonts w:asciiTheme="minorHAnsi" w:eastAsiaTheme="minorEastAsia" w:hAnsiTheme="minorHAnsi" w:cstheme="minorBidi"/>
          <w:noProof/>
          <w:sz w:val="22"/>
          <w:szCs w:val="22"/>
        </w:rPr>
      </w:pPr>
      <w:hyperlink w:anchor="_Toc534899775" w:history="1">
        <w:r w:rsidR="00820181" w:rsidRPr="000777BC">
          <w:rPr>
            <w:rStyle w:val="Hyperlink"/>
            <w:noProof/>
          </w:rPr>
          <w:t>5.10 Conformance Clause 9: Viewer</w:t>
        </w:r>
        <w:r w:rsidR="00820181">
          <w:rPr>
            <w:noProof/>
            <w:webHidden/>
          </w:rPr>
          <w:tab/>
        </w:r>
        <w:r w:rsidR="00820181">
          <w:rPr>
            <w:noProof/>
            <w:webHidden/>
          </w:rPr>
          <w:fldChar w:fldCharType="begin"/>
        </w:r>
        <w:r w:rsidR="00820181">
          <w:rPr>
            <w:noProof/>
            <w:webHidden/>
          </w:rPr>
          <w:instrText xml:space="preserve"> PAGEREF _Toc534899775 \h </w:instrText>
        </w:r>
        <w:r w:rsidR="00820181">
          <w:rPr>
            <w:noProof/>
            <w:webHidden/>
          </w:rPr>
        </w:r>
        <w:r w:rsidR="00820181">
          <w:rPr>
            <w:noProof/>
            <w:webHidden/>
          </w:rPr>
          <w:fldChar w:fldCharType="separate"/>
        </w:r>
        <w:r w:rsidR="00820181">
          <w:rPr>
            <w:noProof/>
            <w:webHidden/>
          </w:rPr>
          <w:t>137</w:t>
        </w:r>
        <w:r w:rsidR="00820181">
          <w:rPr>
            <w:noProof/>
            <w:webHidden/>
          </w:rPr>
          <w:fldChar w:fldCharType="end"/>
        </w:r>
      </w:hyperlink>
    </w:p>
    <w:p w14:paraId="1D2DC3E6" w14:textId="2130DBD8" w:rsidR="00820181" w:rsidRDefault="00E732B3">
      <w:pPr>
        <w:pStyle w:val="TOC2"/>
        <w:tabs>
          <w:tab w:val="right" w:leader="dot" w:pos="9350"/>
        </w:tabs>
        <w:rPr>
          <w:rFonts w:asciiTheme="minorHAnsi" w:eastAsiaTheme="minorEastAsia" w:hAnsiTheme="minorHAnsi" w:cstheme="minorBidi"/>
          <w:noProof/>
          <w:sz w:val="22"/>
          <w:szCs w:val="22"/>
        </w:rPr>
      </w:pPr>
      <w:hyperlink w:anchor="_Toc534899776" w:history="1">
        <w:r w:rsidR="00820181" w:rsidRPr="000777BC">
          <w:rPr>
            <w:rStyle w:val="Hyperlink"/>
            <w:noProof/>
          </w:rPr>
          <w:t>5.11 Conformance Clause 10: Result management system</w:t>
        </w:r>
        <w:r w:rsidR="00820181">
          <w:rPr>
            <w:noProof/>
            <w:webHidden/>
          </w:rPr>
          <w:tab/>
        </w:r>
        <w:r w:rsidR="00820181">
          <w:rPr>
            <w:noProof/>
            <w:webHidden/>
          </w:rPr>
          <w:fldChar w:fldCharType="begin"/>
        </w:r>
        <w:r w:rsidR="00820181">
          <w:rPr>
            <w:noProof/>
            <w:webHidden/>
          </w:rPr>
          <w:instrText xml:space="preserve"> PAGEREF _Toc534899776 \h </w:instrText>
        </w:r>
        <w:r w:rsidR="00820181">
          <w:rPr>
            <w:noProof/>
            <w:webHidden/>
          </w:rPr>
        </w:r>
        <w:r w:rsidR="00820181">
          <w:rPr>
            <w:noProof/>
            <w:webHidden/>
          </w:rPr>
          <w:fldChar w:fldCharType="separate"/>
        </w:r>
        <w:r w:rsidR="00820181">
          <w:rPr>
            <w:noProof/>
            <w:webHidden/>
          </w:rPr>
          <w:t>137</w:t>
        </w:r>
        <w:r w:rsidR="00820181">
          <w:rPr>
            <w:noProof/>
            <w:webHidden/>
          </w:rPr>
          <w:fldChar w:fldCharType="end"/>
        </w:r>
      </w:hyperlink>
    </w:p>
    <w:p w14:paraId="7FC11D3A" w14:textId="07F1CA39" w:rsidR="00820181" w:rsidRDefault="00E732B3">
      <w:pPr>
        <w:pStyle w:val="TOC2"/>
        <w:tabs>
          <w:tab w:val="right" w:leader="dot" w:pos="9350"/>
        </w:tabs>
        <w:rPr>
          <w:rFonts w:asciiTheme="minorHAnsi" w:eastAsiaTheme="minorEastAsia" w:hAnsiTheme="minorHAnsi" w:cstheme="minorBidi"/>
          <w:noProof/>
          <w:sz w:val="22"/>
          <w:szCs w:val="22"/>
        </w:rPr>
      </w:pPr>
      <w:hyperlink w:anchor="_Toc534899777" w:history="1">
        <w:r w:rsidR="00820181" w:rsidRPr="000777BC">
          <w:rPr>
            <w:rStyle w:val="Hyperlink"/>
            <w:noProof/>
          </w:rPr>
          <w:t>5.12 Conformance Clause 11: Engineering system</w:t>
        </w:r>
        <w:r w:rsidR="00820181">
          <w:rPr>
            <w:noProof/>
            <w:webHidden/>
          </w:rPr>
          <w:tab/>
        </w:r>
        <w:r w:rsidR="00820181">
          <w:rPr>
            <w:noProof/>
            <w:webHidden/>
          </w:rPr>
          <w:fldChar w:fldCharType="begin"/>
        </w:r>
        <w:r w:rsidR="00820181">
          <w:rPr>
            <w:noProof/>
            <w:webHidden/>
          </w:rPr>
          <w:instrText xml:space="preserve"> PAGEREF _Toc534899777 \h </w:instrText>
        </w:r>
        <w:r w:rsidR="00820181">
          <w:rPr>
            <w:noProof/>
            <w:webHidden/>
          </w:rPr>
        </w:r>
        <w:r w:rsidR="00820181">
          <w:rPr>
            <w:noProof/>
            <w:webHidden/>
          </w:rPr>
          <w:fldChar w:fldCharType="separate"/>
        </w:r>
        <w:r w:rsidR="00820181">
          <w:rPr>
            <w:noProof/>
            <w:webHidden/>
          </w:rPr>
          <w:t>138</w:t>
        </w:r>
        <w:r w:rsidR="00820181">
          <w:rPr>
            <w:noProof/>
            <w:webHidden/>
          </w:rPr>
          <w:fldChar w:fldCharType="end"/>
        </w:r>
      </w:hyperlink>
    </w:p>
    <w:p w14:paraId="2E8B2FA2" w14:textId="79662237" w:rsidR="00820181" w:rsidRDefault="00E732B3">
      <w:pPr>
        <w:pStyle w:val="TOC1"/>
        <w:rPr>
          <w:rFonts w:asciiTheme="minorHAnsi" w:eastAsiaTheme="minorEastAsia" w:hAnsiTheme="minorHAnsi" w:cstheme="minorBidi"/>
          <w:noProof/>
          <w:sz w:val="22"/>
          <w:szCs w:val="22"/>
        </w:rPr>
      </w:pPr>
      <w:hyperlink w:anchor="_Toc534899778" w:history="1">
        <w:r w:rsidR="00820181" w:rsidRPr="000777BC">
          <w:rPr>
            <w:rStyle w:val="Hyperlink"/>
            <w:noProof/>
          </w:rPr>
          <w:t>Appendix A. (Informative) Acknowledgments</w:t>
        </w:r>
        <w:r w:rsidR="00820181">
          <w:rPr>
            <w:noProof/>
            <w:webHidden/>
          </w:rPr>
          <w:tab/>
        </w:r>
        <w:r w:rsidR="00820181">
          <w:rPr>
            <w:noProof/>
            <w:webHidden/>
          </w:rPr>
          <w:fldChar w:fldCharType="begin"/>
        </w:r>
        <w:r w:rsidR="00820181">
          <w:rPr>
            <w:noProof/>
            <w:webHidden/>
          </w:rPr>
          <w:instrText xml:space="preserve"> PAGEREF _Toc534899778 \h </w:instrText>
        </w:r>
        <w:r w:rsidR="00820181">
          <w:rPr>
            <w:noProof/>
            <w:webHidden/>
          </w:rPr>
        </w:r>
        <w:r w:rsidR="00820181">
          <w:rPr>
            <w:noProof/>
            <w:webHidden/>
          </w:rPr>
          <w:fldChar w:fldCharType="separate"/>
        </w:r>
        <w:r w:rsidR="00820181">
          <w:rPr>
            <w:noProof/>
            <w:webHidden/>
          </w:rPr>
          <w:t>139</w:t>
        </w:r>
        <w:r w:rsidR="00820181">
          <w:rPr>
            <w:noProof/>
            <w:webHidden/>
          </w:rPr>
          <w:fldChar w:fldCharType="end"/>
        </w:r>
      </w:hyperlink>
    </w:p>
    <w:p w14:paraId="2CAF338B" w14:textId="6576D0AF" w:rsidR="00820181" w:rsidRDefault="00E732B3">
      <w:pPr>
        <w:pStyle w:val="TOC1"/>
        <w:rPr>
          <w:rFonts w:asciiTheme="minorHAnsi" w:eastAsiaTheme="minorEastAsia" w:hAnsiTheme="minorHAnsi" w:cstheme="minorBidi"/>
          <w:noProof/>
          <w:sz w:val="22"/>
          <w:szCs w:val="22"/>
        </w:rPr>
      </w:pPr>
      <w:hyperlink w:anchor="_Toc534899779" w:history="1">
        <w:r w:rsidR="00820181" w:rsidRPr="000777BC">
          <w:rPr>
            <w:rStyle w:val="Hyperlink"/>
            <w:noProof/>
          </w:rPr>
          <w:t>Appendix B. (Normative) Use of fingerprints by result management systems</w:t>
        </w:r>
        <w:r w:rsidR="00820181">
          <w:rPr>
            <w:noProof/>
            <w:webHidden/>
          </w:rPr>
          <w:tab/>
        </w:r>
        <w:r w:rsidR="00820181">
          <w:rPr>
            <w:noProof/>
            <w:webHidden/>
          </w:rPr>
          <w:fldChar w:fldCharType="begin"/>
        </w:r>
        <w:r w:rsidR="00820181">
          <w:rPr>
            <w:noProof/>
            <w:webHidden/>
          </w:rPr>
          <w:instrText xml:space="preserve"> PAGEREF _Toc534899779 \h </w:instrText>
        </w:r>
        <w:r w:rsidR="00820181">
          <w:rPr>
            <w:noProof/>
            <w:webHidden/>
          </w:rPr>
        </w:r>
        <w:r w:rsidR="00820181">
          <w:rPr>
            <w:noProof/>
            <w:webHidden/>
          </w:rPr>
          <w:fldChar w:fldCharType="separate"/>
        </w:r>
        <w:r w:rsidR="00820181">
          <w:rPr>
            <w:noProof/>
            <w:webHidden/>
          </w:rPr>
          <w:t>140</w:t>
        </w:r>
        <w:r w:rsidR="00820181">
          <w:rPr>
            <w:noProof/>
            <w:webHidden/>
          </w:rPr>
          <w:fldChar w:fldCharType="end"/>
        </w:r>
      </w:hyperlink>
    </w:p>
    <w:p w14:paraId="58591F3B" w14:textId="0E2AC52D" w:rsidR="00820181" w:rsidRDefault="00E732B3">
      <w:pPr>
        <w:pStyle w:val="TOC1"/>
        <w:rPr>
          <w:rFonts w:asciiTheme="minorHAnsi" w:eastAsiaTheme="minorEastAsia" w:hAnsiTheme="minorHAnsi" w:cstheme="minorBidi"/>
          <w:noProof/>
          <w:sz w:val="22"/>
          <w:szCs w:val="22"/>
        </w:rPr>
      </w:pPr>
      <w:hyperlink w:anchor="_Toc534899780" w:history="1">
        <w:r w:rsidR="00820181" w:rsidRPr="000777BC">
          <w:rPr>
            <w:rStyle w:val="Hyperlink"/>
            <w:noProof/>
          </w:rPr>
          <w:t>Appendix C. (Informative) Use of SARIF by log file viewers</w:t>
        </w:r>
        <w:r w:rsidR="00820181">
          <w:rPr>
            <w:noProof/>
            <w:webHidden/>
          </w:rPr>
          <w:tab/>
        </w:r>
        <w:r w:rsidR="00820181">
          <w:rPr>
            <w:noProof/>
            <w:webHidden/>
          </w:rPr>
          <w:fldChar w:fldCharType="begin"/>
        </w:r>
        <w:r w:rsidR="00820181">
          <w:rPr>
            <w:noProof/>
            <w:webHidden/>
          </w:rPr>
          <w:instrText xml:space="preserve"> PAGEREF _Toc534899780 \h </w:instrText>
        </w:r>
        <w:r w:rsidR="00820181">
          <w:rPr>
            <w:noProof/>
            <w:webHidden/>
          </w:rPr>
        </w:r>
        <w:r w:rsidR="00820181">
          <w:rPr>
            <w:noProof/>
            <w:webHidden/>
          </w:rPr>
          <w:fldChar w:fldCharType="separate"/>
        </w:r>
        <w:r w:rsidR="00820181">
          <w:rPr>
            <w:noProof/>
            <w:webHidden/>
          </w:rPr>
          <w:t>141</w:t>
        </w:r>
        <w:r w:rsidR="00820181">
          <w:rPr>
            <w:noProof/>
            <w:webHidden/>
          </w:rPr>
          <w:fldChar w:fldCharType="end"/>
        </w:r>
      </w:hyperlink>
    </w:p>
    <w:p w14:paraId="6E0FFC10" w14:textId="3DEEB5E2" w:rsidR="00820181" w:rsidRDefault="00E732B3">
      <w:pPr>
        <w:pStyle w:val="TOC1"/>
        <w:rPr>
          <w:rFonts w:asciiTheme="minorHAnsi" w:eastAsiaTheme="minorEastAsia" w:hAnsiTheme="minorHAnsi" w:cstheme="minorBidi"/>
          <w:noProof/>
          <w:sz w:val="22"/>
          <w:szCs w:val="22"/>
        </w:rPr>
      </w:pPr>
      <w:hyperlink w:anchor="_Toc534899781" w:history="1">
        <w:r w:rsidR="00820181" w:rsidRPr="000777BC">
          <w:rPr>
            <w:rStyle w:val="Hyperlink"/>
            <w:noProof/>
          </w:rPr>
          <w:t>Appendix D. (Informative) Production of SARIF by converters</w:t>
        </w:r>
        <w:r w:rsidR="00820181">
          <w:rPr>
            <w:noProof/>
            <w:webHidden/>
          </w:rPr>
          <w:tab/>
        </w:r>
        <w:r w:rsidR="00820181">
          <w:rPr>
            <w:noProof/>
            <w:webHidden/>
          </w:rPr>
          <w:fldChar w:fldCharType="begin"/>
        </w:r>
        <w:r w:rsidR="00820181">
          <w:rPr>
            <w:noProof/>
            <w:webHidden/>
          </w:rPr>
          <w:instrText xml:space="preserve"> PAGEREF _Toc534899781 \h </w:instrText>
        </w:r>
        <w:r w:rsidR="00820181">
          <w:rPr>
            <w:noProof/>
            <w:webHidden/>
          </w:rPr>
        </w:r>
        <w:r w:rsidR="00820181">
          <w:rPr>
            <w:noProof/>
            <w:webHidden/>
          </w:rPr>
          <w:fldChar w:fldCharType="separate"/>
        </w:r>
        <w:r w:rsidR="00820181">
          <w:rPr>
            <w:noProof/>
            <w:webHidden/>
          </w:rPr>
          <w:t>142</w:t>
        </w:r>
        <w:r w:rsidR="00820181">
          <w:rPr>
            <w:noProof/>
            <w:webHidden/>
          </w:rPr>
          <w:fldChar w:fldCharType="end"/>
        </w:r>
      </w:hyperlink>
    </w:p>
    <w:p w14:paraId="7645E5A6" w14:textId="269E1EF2" w:rsidR="00820181" w:rsidRDefault="00E732B3">
      <w:pPr>
        <w:pStyle w:val="TOC1"/>
        <w:rPr>
          <w:rFonts w:asciiTheme="minorHAnsi" w:eastAsiaTheme="minorEastAsia" w:hAnsiTheme="minorHAnsi" w:cstheme="minorBidi"/>
          <w:noProof/>
          <w:sz w:val="22"/>
          <w:szCs w:val="22"/>
        </w:rPr>
      </w:pPr>
      <w:hyperlink w:anchor="_Toc534899782" w:history="1">
        <w:r w:rsidR="00820181" w:rsidRPr="000777BC">
          <w:rPr>
            <w:rStyle w:val="Hyperlink"/>
            <w:noProof/>
          </w:rPr>
          <w:t>Appendix E. (Informative) Locating rule metadata</w:t>
        </w:r>
        <w:r w:rsidR="00820181">
          <w:rPr>
            <w:noProof/>
            <w:webHidden/>
          </w:rPr>
          <w:tab/>
        </w:r>
        <w:r w:rsidR="00820181">
          <w:rPr>
            <w:noProof/>
            <w:webHidden/>
          </w:rPr>
          <w:fldChar w:fldCharType="begin"/>
        </w:r>
        <w:r w:rsidR="00820181">
          <w:rPr>
            <w:noProof/>
            <w:webHidden/>
          </w:rPr>
          <w:instrText xml:space="preserve"> PAGEREF _Toc534899782 \h </w:instrText>
        </w:r>
        <w:r w:rsidR="00820181">
          <w:rPr>
            <w:noProof/>
            <w:webHidden/>
          </w:rPr>
        </w:r>
        <w:r w:rsidR="00820181">
          <w:rPr>
            <w:noProof/>
            <w:webHidden/>
          </w:rPr>
          <w:fldChar w:fldCharType="separate"/>
        </w:r>
        <w:r w:rsidR="00820181">
          <w:rPr>
            <w:noProof/>
            <w:webHidden/>
          </w:rPr>
          <w:t>143</w:t>
        </w:r>
        <w:r w:rsidR="00820181">
          <w:rPr>
            <w:noProof/>
            <w:webHidden/>
          </w:rPr>
          <w:fldChar w:fldCharType="end"/>
        </w:r>
      </w:hyperlink>
    </w:p>
    <w:p w14:paraId="72880A9C" w14:textId="785B25ED" w:rsidR="00820181" w:rsidRDefault="00E732B3">
      <w:pPr>
        <w:pStyle w:val="TOC1"/>
        <w:rPr>
          <w:rFonts w:asciiTheme="minorHAnsi" w:eastAsiaTheme="minorEastAsia" w:hAnsiTheme="minorHAnsi" w:cstheme="minorBidi"/>
          <w:noProof/>
          <w:sz w:val="22"/>
          <w:szCs w:val="22"/>
        </w:rPr>
      </w:pPr>
      <w:hyperlink w:anchor="_Toc534899783" w:history="1">
        <w:r w:rsidR="00820181" w:rsidRPr="000777BC">
          <w:rPr>
            <w:rStyle w:val="Hyperlink"/>
            <w:noProof/>
          </w:rPr>
          <w:t>Appendix F. (Normative) Producing deterministic SARIF log files</w:t>
        </w:r>
        <w:r w:rsidR="00820181">
          <w:rPr>
            <w:noProof/>
            <w:webHidden/>
          </w:rPr>
          <w:tab/>
        </w:r>
        <w:r w:rsidR="00820181">
          <w:rPr>
            <w:noProof/>
            <w:webHidden/>
          </w:rPr>
          <w:fldChar w:fldCharType="begin"/>
        </w:r>
        <w:r w:rsidR="00820181">
          <w:rPr>
            <w:noProof/>
            <w:webHidden/>
          </w:rPr>
          <w:instrText xml:space="preserve"> PAGEREF _Toc534899783 \h </w:instrText>
        </w:r>
        <w:r w:rsidR="00820181">
          <w:rPr>
            <w:noProof/>
            <w:webHidden/>
          </w:rPr>
        </w:r>
        <w:r w:rsidR="00820181">
          <w:rPr>
            <w:noProof/>
            <w:webHidden/>
          </w:rPr>
          <w:fldChar w:fldCharType="separate"/>
        </w:r>
        <w:r w:rsidR="00820181">
          <w:rPr>
            <w:noProof/>
            <w:webHidden/>
          </w:rPr>
          <w:t>144</w:t>
        </w:r>
        <w:r w:rsidR="00820181">
          <w:rPr>
            <w:noProof/>
            <w:webHidden/>
          </w:rPr>
          <w:fldChar w:fldCharType="end"/>
        </w:r>
      </w:hyperlink>
    </w:p>
    <w:p w14:paraId="680C05DF" w14:textId="52D757E7" w:rsidR="00820181" w:rsidRDefault="00E732B3">
      <w:pPr>
        <w:pStyle w:val="TOC2"/>
        <w:tabs>
          <w:tab w:val="right" w:leader="dot" w:pos="9350"/>
        </w:tabs>
        <w:rPr>
          <w:rFonts w:asciiTheme="minorHAnsi" w:eastAsiaTheme="minorEastAsia" w:hAnsiTheme="minorHAnsi" w:cstheme="minorBidi"/>
          <w:noProof/>
          <w:sz w:val="22"/>
          <w:szCs w:val="22"/>
        </w:rPr>
      </w:pPr>
      <w:hyperlink w:anchor="_Toc534899784" w:history="1">
        <w:r w:rsidR="00820181" w:rsidRPr="000777BC">
          <w:rPr>
            <w:rStyle w:val="Hyperlink"/>
            <w:noProof/>
          </w:rPr>
          <w:t>F.1 General</w:t>
        </w:r>
        <w:r w:rsidR="00820181">
          <w:rPr>
            <w:noProof/>
            <w:webHidden/>
          </w:rPr>
          <w:tab/>
        </w:r>
        <w:r w:rsidR="00820181">
          <w:rPr>
            <w:noProof/>
            <w:webHidden/>
          </w:rPr>
          <w:fldChar w:fldCharType="begin"/>
        </w:r>
        <w:r w:rsidR="00820181">
          <w:rPr>
            <w:noProof/>
            <w:webHidden/>
          </w:rPr>
          <w:instrText xml:space="preserve"> PAGEREF _Toc534899784 \h </w:instrText>
        </w:r>
        <w:r w:rsidR="00820181">
          <w:rPr>
            <w:noProof/>
            <w:webHidden/>
          </w:rPr>
        </w:r>
        <w:r w:rsidR="00820181">
          <w:rPr>
            <w:noProof/>
            <w:webHidden/>
          </w:rPr>
          <w:fldChar w:fldCharType="separate"/>
        </w:r>
        <w:r w:rsidR="00820181">
          <w:rPr>
            <w:noProof/>
            <w:webHidden/>
          </w:rPr>
          <w:t>144</w:t>
        </w:r>
        <w:r w:rsidR="00820181">
          <w:rPr>
            <w:noProof/>
            <w:webHidden/>
          </w:rPr>
          <w:fldChar w:fldCharType="end"/>
        </w:r>
      </w:hyperlink>
    </w:p>
    <w:p w14:paraId="304A17F3" w14:textId="2AD08578" w:rsidR="00820181" w:rsidRDefault="00E732B3">
      <w:pPr>
        <w:pStyle w:val="TOC2"/>
        <w:tabs>
          <w:tab w:val="right" w:leader="dot" w:pos="9350"/>
        </w:tabs>
        <w:rPr>
          <w:rFonts w:asciiTheme="minorHAnsi" w:eastAsiaTheme="minorEastAsia" w:hAnsiTheme="minorHAnsi" w:cstheme="minorBidi"/>
          <w:noProof/>
          <w:sz w:val="22"/>
          <w:szCs w:val="22"/>
        </w:rPr>
      </w:pPr>
      <w:hyperlink w:anchor="_Toc534899785" w:history="1">
        <w:r w:rsidR="00820181" w:rsidRPr="000777BC">
          <w:rPr>
            <w:rStyle w:val="Hyperlink"/>
            <w:noProof/>
          </w:rPr>
          <w:t>F.2 Non-deterministic file format elements</w:t>
        </w:r>
        <w:r w:rsidR="00820181">
          <w:rPr>
            <w:noProof/>
            <w:webHidden/>
          </w:rPr>
          <w:tab/>
        </w:r>
        <w:r w:rsidR="00820181">
          <w:rPr>
            <w:noProof/>
            <w:webHidden/>
          </w:rPr>
          <w:fldChar w:fldCharType="begin"/>
        </w:r>
        <w:r w:rsidR="00820181">
          <w:rPr>
            <w:noProof/>
            <w:webHidden/>
          </w:rPr>
          <w:instrText xml:space="preserve"> PAGEREF _Toc534899785 \h </w:instrText>
        </w:r>
        <w:r w:rsidR="00820181">
          <w:rPr>
            <w:noProof/>
            <w:webHidden/>
          </w:rPr>
        </w:r>
        <w:r w:rsidR="00820181">
          <w:rPr>
            <w:noProof/>
            <w:webHidden/>
          </w:rPr>
          <w:fldChar w:fldCharType="separate"/>
        </w:r>
        <w:r w:rsidR="00820181">
          <w:rPr>
            <w:noProof/>
            <w:webHidden/>
          </w:rPr>
          <w:t>144</w:t>
        </w:r>
        <w:r w:rsidR="00820181">
          <w:rPr>
            <w:noProof/>
            <w:webHidden/>
          </w:rPr>
          <w:fldChar w:fldCharType="end"/>
        </w:r>
      </w:hyperlink>
    </w:p>
    <w:p w14:paraId="25859A3F" w14:textId="3E8C99C6" w:rsidR="00820181" w:rsidRDefault="00E732B3">
      <w:pPr>
        <w:pStyle w:val="TOC2"/>
        <w:tabs>
          <w:tab w:val="right" w:leader="dot" w:pos="9350"/>
        </w:tabs>
        <w:rPr>
          <w:rFonts w:asciiTheme="minorHAnsi" w:eastAsiaTheme="minorEastAsia" w:hAnsiTheme="minorHAnsi" w:cstheme="minorBidi"/>
          <w:noProof/>
          <w:sz w:val="22"/>
          <w:szCs w:val="22"/>
        </w:rPr>
      </w:pPr>
      <w:hyperlink w:anchor="_Toc534899786" w:history="1">
        <w:r w:rsidR="00820181" w:rsidRPr="000777BC">
          <w:rPr>
            <w:rStyle w:val="Hyperlink"/>
            <w:noProof/>
          </w:rPr>
          <w:t>F.3 Array and dictionary element ordering</w:t>
        </w:r>
        <w:r w:rsidR="00820181">
          <w:rPr>
            <w:noProof/>
            <w:webHidden/>
          </w:rPr>
          <w:tab/>
        </w:r>
        <w:r w:rsidR="00820181">
          <w:rPr>
            <w:noProof/>
            <w:webHidden/>
          </w:rPr>
          <w:fldChar w:fldCharType="begin"/>
        </w:r>
        <w:r w:rsidR="00820181">
          <w:rPr>
            <w:noProof/>
            <w:webHidden/>
          </w:rPr>
          <w:instrText xml:space="preserve"> PAGEREF _Toc534899786 \h </w:instrText>
        </w:r>
        <w:r w:rsidR="00820181">
          <w:rPr>
            <w:noProof/>
            <w:webHidden/>
          </w:rPr>
        </w:r>
        <w:r w:rsidR="00820181">
          <w:rPr>
            <w:noProof/>
            <w:webHidden/>
          </w:rPr>
          <w:fldChar w:fldCharType="separate"/>
        </w:r>
        <w:r w:rsidR="00820181">
          <w:rPr>
            <w:noProof/>
            <w:webHidden/>
          </w:rPr>
          <w:t>145</w:t>
        </w:r>
        <w:r w:rsidR="00820181">
          <w:rPr>
            <w:noProof/>
            <w:webHidden/>
          </w:rPr>
          <w:fldChar w:fldCharType="end"/>
        </w:r>
      </w:hyperlink>
    </w:p>
    <w:p w14:paraId="117B3BFB" w14:textId="1641BDCB" w:rsidR="00820181" w:rsidRDefault="00E732B3">
      <w:pPr>
        <w:pStyle w:val="TOC2"/>
        <w:tabs>
          <w:tab w:val="right" w:leader="dot" w:pos="9350"/>
        </w:tabs>
        <w:rPr>
          <w:rFonts w:asciiTheme="minorHAnsi" w:eastAsiaTheme="minorEastAsia" w:hAnsiTheme="minorHAnsi" w:cstheme="minorBidi"/>
          <w:noProof/>
          <w:sz w:val="22"/>
          <w:szCs w:val="22"/>
        </w:rPr>
      </w:pPr>
      <w:hyperlink w:anchor="_Toc534899787" w:history="1">
        <w:r w:rsidR="00820181" w:rsidRPr="000777BC">
          <w:rPr>
            <w:rStyle w:val="Hyperlink"/>
            <w:noProof/>
          </w:rPr>
          <w:t>F.4 Absolute paths</w:t>
        </w:r>
        <w:r w:rsidR="00820181">
          <w:rPr>
            <w:noProof/>
            <w:webHidden/>
          </w:rPr>
          <w:tab/>
        </w:r>
        <w:r w:rsidR="00820181">
          <w:rPr>
            <w:noProof/>
            <w:webHidden/>
          </w:rPr>
          <w:fldChar w:fldCharType="begin"/>
        </w:r>
        <w:r w:rsidR="00820181">
          <w:rPr>
            <w:noProof/>
            <w:webHidden/>
          </w:rPr>
          <w:instrText xml:space="preserve"> PAGEREF _Toc534899787 \h </w:instrText>
        </w:r>
        <w:r w:rsidR="00820181">
          <w:rPr>
            <w:noProof/>
            <w:webHidden/>
          </w:rPr>
        </w:r>
        <w:r w:rsidR="00820181">
          <w:rPr>
            <w:noProof/>
            <w:webHidden/>
          </w:rPr>
          <w:fldChar w:fldCharType="separate"/>
        </w:r>
        <w:r w:rsidR="00820181">
          <w:rPr>
            <w:noProof/>
            <w:webHidden/>
          </w:rPr>
          <w:t>145</w:t>
        </w:r>
        <w:r w:rsidR="00820181">
          <w:rPr>
            <w:noProof/>
            <w:webHidden/>
          </w:rPr>
          <w:fldChar w:fldCharType="end"/>
        </w:r>
      </w:hyperlink>
    </w:p>
    <w:p w14:paraId="3FB8BE89" w14:textId="3CFA2FCF" w:rsidR="00820181" w:rsidRDefault="00E732B3">
      <w:pPr>
        <w:pStyle w:val="TOC2"/>
        <w:tabs>
          <w:tab w:val="right" w:leader="dot" w:pos="9350"/>
        </w:tabs>
        <w:rPr>
          <w:rFonts w:asciiTheme="minorHAnsi" w:eastAsiaTheme="minorEastAsia" w:hAnsiTheme="minorHAnsi" w:cstheme="minorBidi"/>
          <w:noProof/>
          <w:sz w:val="22"/>
          <w:szCs w:val="22"/>
        </w:rPr>
      </w:pPr>
      <w:hyperlink w:anchor="_Toc534899788" w:history="1">
        <w:r w:rsidR="00820181" w:rsidRPr="000777BC">
          <w:rPr>
            <w:rStyle w:val="Hyperlink"/>
            <w:noProof/>
          </w:rPr>
          <w:t>F.5 Compensating for non-deterministic output</w:t>
        </w:r>
        <w:r w:rsidR="00820181">
          <w:rPr>
            <w:noProof/>
            <w:webHidden/>
          </w:rPr>
          <w:tab/>
        </w:r>
        <w:r w:rsidR="00820181">
          <w:rPr>
            <w:noProof/>
            <w:webHidden/>
          </w:rPr>
          <w:fldChar w:fldCharType="begin"/>
        </w:r>
        <w:r w:rsidR="00820181">
          <w:rPr>
            <w:noProof/>
            <w:webHidden/>
          </w:rPr>
          <w:instrText xml:space="preserve"> PAGEREF _Toc534899788 \h </w:instrText>
        </w:r>
        <w:r w:rsidR="00820181">
          <w:rPr>
            <w:noProof/>
            <w:webHidden/>
          </w:rPr>
        </w:r>
        <w:r w:rsidR="00820181">
          <w:rPr>
            <w:noProof/>
            <w:webHidden/>
          </w:rPr>
          <w:fldChar w:fldCharType="separate"/>
        </w:r>
        <w:r w:rsidR="00820181">
          <w:rPr>
            <w:noProof/>
            <w:webHidden/>
          </w:rPr>
          <w:t>145</w:t>
        </w:r>
        <w:r w:rsidR="00820181">
          <w:rPr>
            <w:noProof/>
            <w:webHidden/>
          </w:rPr>
          <w:fldChar w:fldCharType="end"/>
        </w:r>
      </w:hyperlink>
    </w:p>
    <w:p w14:paraId="2D726A02" w14:textId="2AB926F5" w:rsidR="00820181" w:rsidRDefault="00E732B3">
      <w:pPr>
        <w:pStyle w:val="TOC2"/>
        <w:tabs>
          <w:tab w:val="right" w:leader="dot" w:pos="9350"/>
        </w:tabs>
        <w:rPr>
          <w:rFonts w:asciiTheme="minorHAnsi" w:eastAsiaTheme="minorEastAsia" w:hAnsiTheme="minorHAnsi" w:cstheme="minorBidi"/>
          <w:noProof/>
          <w:sz w:val="22"/>
          <w:szCs w:val="22"/>
        </w:rPr>
      </w:pPr>
      <w:hyperlink w:anchor="_Toc534899789" w:history="1">
        <w:r w:rsidR="00820181" w:rsidRPr="000777BC">
          <w:rPr>
            <w:rStyle w:val="Hyperlink"/>
            <w:noProof/>
          </w:rPr>
          <w:t>F.6 Interaction between determinism and baselining</w:t>
        </w:r>
        <w:r w:rsidR="00820181">
          <w:rPr>
            <w:noProof/>
            <w:webHidden/>
          </w:rPr>
          <w:tab/>
        </w:r>
        <w:r w:rsidR="00820181">
          <w:rPr>
            <w:noProof/>
            <w:webHidden/>
          </w:rPr>
          <w:fldChar w:fldCharType="begin"/>
        </w:r>
        <w:r w:rsidR="00820181">
          <w:rPr>
            <w:noProof/>
            <w:webHidden/>
          </w:rPr>
          <w:instrText xml:space="preserve"> PAGEREF _Toc534899789 \h </w:instrText>
        </w:r>
        <w:r w:rsidR="00820181">
          <w:rPr>
            <w:noProof/>
            <w:webHidden/>
          </w:rPr>
        </w:r>
        <w:r w:rsidR="00820181">
          <w:rPr>
            <w:noProof/>
            <w:webHidden/>
          </w:rPr>
          <w:fldChar w:fldCharType="separate"/>
        </w:r>
        <w:r w:rsidR="00820181">
          <w:rPr>
            <w:noProof/>
            <w:webHidden/>
          </w:rPr>
          <w:t>146</w:t>
        </w:r>
        <w:r w:rsidR="00820181">
          <w:rPr>
            <w:noProof/>
            <w:webHidden/>
          </w:rPr>
          <w:fldChar w:fldCharType="end"/>
        </w:r>
      </w:hyperlink>
    </w:p>
    <w:p w14:paraId="19599935" w14:textId="0BD82F00" w:rsidR="00820181" w:rsidRDefault="00E732B3">
      <w:pPr>
        <w:pStyle w:val="TOC1"/>
        <w:rPr>
          <w:rFonts w:asciiTheme="minorHAnsi" w:eastAsiaTheme="minorEastAsia" w:hAnsiTheme="minorHAnsi" w:cstheme="minorBidi"/>
          <w:noProof/>
          <w:sz w:val="22"/>
          <w:szCs w:val="22"/>
        </w:rPr>
      </w:pPr>
      <w:hyperlink w:anchor="_Toc534899790" w:history="1">
        <w:r w:rsidR="00820181" w:rsidRPr="000777BC">
          <w:rPr>
            <w:rStyle w:val="Hyperlink"/>
            <w:noProof/>
          </w:rPr>
          <w:t>Appendix G. (Informative) Guidance on fixes</w:t>
        </w:r>
        <w:r w:rsidR="00820181">
          <w:rPr>
            <w:noProof/>
            <w:webHidden/>
          </w:rPr>
          <w:tab/>
        </w:r>
        <w:r w:rsidR="00820181">
          <w:rPr>
            <w:noProof/>
            <w:webHidden/>
          </w:rPr>
          <w:fldChar w:fldCharType="begin"/>
        </w:r>
        <w:r w:rsidR="00820181">
          <w:rPr>
            <w:noProof/>
            <w:webHidden/>
          </w:rPr>
          <w:instrText xml:space="preserve"> PAGEREF _Toc534899790 \h </w:instrText>
        </w:r>
        <w:r w:rsidR="00820181">
          <w:rPr>
            <w:noProof/>
            <w:webHidden/>
          </w:rPr>
        </w:r>
        <w:r w:rsidR="00820181">
          <w:rPr>
            <w:noProof/>
            <w:webHidden/>
          </w:rPr>
          <w:fldChar w:fldCharType="separate"/>
        </w:r>
        <w:r w:rsidR="00820181">
          <w:rPr>
            <w:noProof/>
            <w:webHidden/>
          </w:rPr>
          <w:t>147</w:t>
        </w:r>
        <w:r w:rsidR="00820181">
          <w:rPr>
            <w:noProof/>
            <w:webHidden/>
          </w:rPr>
          <w:fldChar w:fldCharType="end"/>
        </w:r>
      </w:hyperlink>
    </w:p>
    <w:p w14:paraId="1D574EDD" w14:textId="55202160" w:rsidR="00820181" w:rsidRDefault="00E732B3">
      <w:pPr>
        <w:pStyle w:val="TOC1"/>
        <w:rPr>
          <w:rFonts w:asciiTheme="minorHAnsi" w:eastAsiaTheme="minorEastAsia" w:hAnsiTheme="minorHAnsi" w:cstheme="minorBidi"/>
          <w:noProof/>
          <w:sz w:val="22"/>
          <w:szCs w:val="22"/>
        </w:rPr>
      </w:pPr>
      <w:hyperlink w:anchor="_Toc534899791" w:history="1">
        <w:r w:rsidR="00820181" w:rsidRPr="000777BC">
          <w:rPr>
            <w:rStyle w:val="Hyperlink"/>
            <w:noProof/>
          </w:rPr>
          <w:t>Appendix H. (Informative) Diagnosing results in generated files</w:t>
        </w:r>
        <w:r w:rsidR="00820181">
          <w:rPr>
            <w:noProof/>
            <w:webHidden/>
          </w:rPr>
          <w:tab/>
        </w:r>
        <w:r w:rsidR="00820181">
          <w:rPr>
            <w:noProof/>
            <w:webHidden/>
          </w:rPr>
          <w:fldChar w:fldCharType="begin"/>
        </w:r>
        <w:r w:rsidR="00820181">
          <w:rPr>
            <w:noProof/>
            <w:webHidden/>
          </w:rPr>
          <w:instrText xml:space="preserve"> PAGEREF _Toc534899791 \h </w:instrText>
        </w:r>
        <w:r w:rsidR="00820181">
          <w:rPr>
            <w:noProof/>
            <w:webHidden/>
          </w:rPr>
        </w:r>
        <w:r w:rsidR="00820181">
          <w:rPr>
            <w:noProof/>
            <w:webHidden/>
          </w:rPr>
          <w:fldChar w:fldCharType="separate"/>
        </w:r>
        <w:r w:rsidR="00820181">
          <w:rPr>
            <w:noProof/>
            <w:webHidden/>
          </w:rPr>
          <w:t>148</w:t>
        </w:r>
        <w:r w:rsidR="00820181">
          <w:rPr>
            <w:noProof/>
            <w:webHidden/>
          </w:rPr>
          <w:fldChar w:fldCharType="end"/>
        </w:r>
      </w:hyperlink>
    </w:p>
    <w:p w14:paraId="39792823" w14:textId="75965025" w:rsidR="00820181" w:rsidRDefault="00E732B3">
      <w:pPr>
        <w:pStyle w:val="TOC1"/>
        <w:rPr>
          <w:rFonts w:asciiTheme="minorHAnsi" w:eastAsiaTheme="minorEastAsia" w:hAnsiTheme="minorHAnsi" w:cstheme="minorBidi"/>
          <w:noProof/>
          <w:sz w:val="22"/>
          <w:szCs w:val="22"/>
        </w:rPr>
      </w:pPr>
      <w:hyperlink w:anchor="_Toc534899792" w:history="1">
        <w:r w:rsidR="00820181" w:rsidRPr="000777BC">
          <w:rPr>
            <w:rStyle w:val="Hyperlink"/>
            <w:noProof/>
          </w:rPr>
          <w:t>Appendix I. (Informative) Sample sourceLanguage values</w:t>
        </w:r>
        <w:r w:rsidR="00820181">
          <w:rPr>
            <w:noProof/>
            <w:webHidden/>
          </w:rPr>
          <w:tab/>
        </w:r>
        <w:r w:rsidR="00820181">
          <w:rPr>
            <w:noProof/>
            <w:webHidden/>
          </w:rPr>
          <w:fldChar w:fldCharType="begin"/>
        </w:r>
        <w:r w:rsidR="00820181">
          <w:rPr>
            <w:noProof/>
            <w:webHidden/>
          </w:rPr>
          <w:instrText xml:space="preserve"> PAGEREF _Toc534899792 \h </w:instrText>
        </w:r>
        <w:r w:rsidR="00820181">
          <w:rPr>
            <w:noProof/>
            <w:webHidden/>
          </w:rPr>
        </w:r>
        <w:r w:rsidR="00820181">
          <w:rPr>
            <w:noProof/>
            <w:webHidden/>
          </w:rPr>
          <w:fldChar w:fldCharType="separate"/>
        </w:r>
        <w:r w:rsidR="00820181">
          <w:rPr>
            <w:noProof/>
            <w:webHidden/>
          </w:rPr>
          <w:t>151</w:t>
        </w:r>
        <w:r w:rsidR="00820181">
          <w:rPr>
            <w:noProof/>
            <w:webHidden/>
          </w:rPr>
          <w:fldChar w:fldCharType="end"/>
        </w:r>
      </w:hyperlink>
    </w:p>
    <w:p w14:paraId="780594DD" w14:textId="56308C44" w:rsidR="00820181" w:rsidRDefault="00E732B3">
      <w:pPr>
        <w:pStyle w:val="TOC1"/>
        <w:rPr>
          <w:rFonts w:asciiTheme="minorHAnsi" w:eastAsiaTheme="minorEastAsia" w:hAnsiTheme="minorHAnsi" w:cstheme="minorBidi"/>
          <w:noProof/>
          <w:sz w:val="22"/>
          <w:szCs w:val="22"/>
        </w:rPr>
      </w:pPr>
      <w:hyperlink w:anchor="_Toc534899793" w:history="1">
        <w:r w:rsidR="00820181" w:rsidRPr="000777BC">
          <w:rPr>
            <w:rStyle w:val="Hyperlink"/>
            <w:noProof/>
          </w:rPr>
          <w:t>Appendix J. (Informative) Examples</w:t>
        </w:r>
        <w:r w:rsidR="00820181">
          <w:rPr>
            <w:noProof/>
            <w:webHidden/>
          </w:rPr>
          <w:tab/>
        </w:r>
        <w:r w:rsidR="00820181">
          <w:rPr>
            <w:noProof/>
            <w:webHidden/>
          </w:rPr>
          <w:fldChar w:fldCharType="begin"/>
        </w:r>
        <w:r w:rsidR="00820181">
          <w:rPr>
            <w:noProof/>
            <w:webHidden/>
          </w:rPr>
          <w:instrText xml:space="preserve"> PAGEREF _Toc534899793 \h </w:instrText>
        </w:r>
        <w:r w:rsidR="00820181">
          <w:rPr>
            <w:noProof/>
            <w:webHidden/>
          </w:rPr>
        </w:r>
        <w:r w:rsidR="00820181">
          <w:rPr>
            <w:noProof/>
            <w:webHidden/>
          </w:rPr>
          <w:fldChar w:fldCharType="separate"/>
        </w:r>
        <w:r w:rsidR="00820181">
          <w:rPr>
            <w:noProof/>
            <w:webHidden/>
          </w:rPr>
          <w:t>153</w:t>
        </w:r>
        <w:r w:rsidR="00820181">
          <w:rPr>
            <w:noProof/>
            <w:webHidden/>
          </w:rPr>
          <w:fldChar w:fldCharType="end"/>
        </w:r>
      </w:hyperlink>
    </w:p>
    <w:p w14:paraId="092CCD70" w14:textId="651AE198" w:rsidR="00820181" w:rsidRDefault="00E732B3">
      <w:pPr>
        <w:pStyle w:val="TOC2"/>
        <w:tabs>
          <w:tab w:val="right" w:leader="dot" w:pos="9350"/>
        </w:tabs>
        <w:rPr>
          <w:rFonts w:asciiTheme="minorHAnsi" w:eastAsiaTheme="minorEastAsia" w:hAnsiTheme="minorHAnsi" w:cstheme="minorBidi"/>
          <w:noProof/>
          <w:sz w:val="22"/>
          <w:szCs w:val="22"/>
        </w:rPr>
      </w:pPr>
      <w:hyperlink w:anchor="_Toc534899794" w:history="1">
        <w:r w:rsidR="00820181" w:rsidRPr="000777BC">
          <w:rPr>
            <w:rStyle w:val="Hyperlink"/>
            <w:noProof/>
          </w:rPr>
          <w:t>J.1 Minimal valid SARIF log file</w:t>
        </w:r>
        <w:r w:rsidR="00820181">
          <w:rPr>
            <w:noProof/>
            <w:webHidden/>
          </w:rPr>
          <w:tab/>
        </w:r>
        <w:r w:rsidR="00820181">
          <w:rPr>
            <w:noProof/>
            <w:webHidden/>
          </w:rPr>
          <w:fldChar w:fldCharType="begin"/>
        </w:r>
        <w:r w:rsidR="00820181">
          <w:rPr>
            <w:noProof/>
            <w:webHidden/>
          </w:rPr>
          <w:instrText xml:space="preserve"> PAGEREF _Toc534899794 \h </w:instrText>
        </w:r>
        <w:r w:rsidR="00820181">
          <w:rPr>
            <w:noProof/>
            <w:webHidden/>
          </w:rPr>
        </w:r>
        <w:r w:rsidR="00820181">
          <w:rPr>
            <w:noProof/>
            <w:webHidden/>
          </w:rPr>
          <w:fldChar w:fldCharType="separate"/>
        </w:r>
        <w:r w:rsidR="00820181">
          <w:rPr>
            <w:noProof/>
            <w:webHidden/>
          </w:rPr>
          <w:t>153</w:t>
        </w:r>
        <w:r w:rsidR="00820181">
          <w:rPr>
            <w:noProof/>
            <w:webHidden/>
          </w:rPr>
          <w:fldChar w:fldCharType="end"/>
        </w:r>
      </w:hyperlink>
    </w:p>
    <w:p w14:paraId="16D1EB93" w14:textId="2B33341F" w:rsidR="00820181" w:rsidRDefault="00E732B3">
      <w:pPr>
        <w:pStyle w:val="TOC2"/>
        <w:tabs>
          <w:tab w:val="right" w:leader="dot" w:pos="9350"/>
        </w:tabs>
        <w:rPr>
          <w:rFonts w:asciiTheme="minorHAnsi" w:eastAsiaTheme="minorEastAsia" w:hAnsiTheme="minorHAnsi" w:cstheme="minorBidi"/>
          <w:noProof/>
          <w:sz w:val="22"/>
          <w:szCs w:val="22"/>
        </w:rPr>
      </w:pPr>
      <w:hyperlink w:anchor="_Toc534899795" w:history="1">
        <w:r w:rsidR="00820181" w:rsidRPr="000777BC">
          <w:rPr>
            <w:rStyle w:val="Hyperlink"/>
            <w:noProof/>
          </w:rPr>
          <w:t>J.2 Minimal recommended SARIF log file with source information</w:t>
        </w:r>
        <w:r w:rsidR="00820181">
          <w:rPr>
            <w:noProof/>
            <w:webHidden/>
          </w:rPr>
          <w:tab/>
        </w:r>
        <w:r w:rsidR="00820181">
          <w:rPr>
            <w:noProof/>
            <w:webHidden/>
          </w:rPr>
          <w:fldChar w:fldCharType="begin"/>
        </w:r>
        <w:r w:rsidR="00820181">
          <w:rPr>
            <w:noProof/>
            <w:webHidden/>
          </w:rPr>
          <w:instrText xml:space="preserve"> PAGEREF _Toc534899795 \h </w:instrText>
        </w:r>
        <w:r w:rsidR="00820181">
          <w:rPr>
            <w:noProof/>
            <w:webHidden/>
          </w:rPr>
        </w:r>
        <w:r w:rsidR="00820181">
          <w:rPr>
            <w:noProof/>
            <w:webHidden/>
          </w:rPr>
          <w:fldChar w:fldCharType="separate"/>
        </w:r>
        <w:r w:rsidR="00820181">
          <w:rPr>
            <w:noProof/>
            <w:webHidden/>
          </w:rPr>
          <w:t>153</w:t>
        </w:r>
        <w:r w:rsidR="00820181">
          <w:rPr>
            <w:noProof/>
            <w:webHidden/>
          </w:rPr>
          <w:fldChar w:fldCharType="end"/>
        </w:r>
      </w:hyperlink>
    </w:p>
    <w:p w14:paraId="0E472E7D" w14:textId="0B76062B" w:rsidR="00820181" w:rsidRDefault="00E732B3">
      <w:pPr>
        <w:pStyle w:val="TOC2"/>
        <w:tabs>
          <w:tab w:val="right" w:leader="dot" w:pos="9350"/>
        </w:tabs>
        <w:rPr>
          <w:rFonts w:asciiTheme="minorHAnsi" w:eastAsiaTheme="minorEastAsia" w:hAnsiTheme="minorHAnsi" w:cstheme="minorBidi"/>
          <w:noProof/>
          <w:sz w:val="22"/>
          <w:szCs w:val="22"/>
        </w:rPr>
      </w:pPr>
      <w:hyperlink w:anchor="_Toc534899796" w:history="1">
        <w:r w:rsidR="00820181" w:rsidRPr="000777BC">
          <w:rPr>
            <w:rStyle w:val="Hyperlink"/>
            <w:noProof/>
          </w:rPr>
          <w:t>J.3 Minimal recommended SARIF log file without source information</w:t>
        </w:r>
        <w:r w:rsidR="00820181">
          <w:rPr>
            <w:noProof/>
            <w:webHidden/>
          </w:rPr>
          <w:tab/>
        </w:r>
        <w:r w:rsidR="00820181">
          <w:rPr>
            <w:noProof/>
            <w:webHidden/>
          </w:rPr>
          <w:fldChar w:fldCharType="begin"/>
        </w:r>
        <w:r w:rsidR="00820181">
          <w:rPr>
            <w:noProof/>
            <w:webHidden/>
          </w:rPr>
          <w:instrText xml:space="preserve"> PAGEREF _Toc534899796 \h </w:instrText>
        </w:r>
        <w:r w:rsidR="00820181">
          <w:rPr>
            <w:noProof/>
            <w:webHidden/>
          </w:rPr>
        </w:r>
        <w:r w:rsidR="00820181">
          <w:rPr>
            <w:noProof/>
            <w:webHidden/>
          </w:rPr>
          <w:fldChar w:fldCharType="separate"/>
        </w:r>
        <w:r w:rsidR="00820181">
          <w:rPr>
            <w:noProof/>
            <w:webHidden/>
          </w:rPr>
          <w:t>154</w:t>
        </w:r>
        <w:r w:rsidR="00820181">
          <w:rPr>
            <w:noProof/>
            <w:webHidden/>
          </w:rPr>
          <w:fldChar w:fldCharType="end"/>
        </w:r>
      </w:hyperlink>
    </w:p>
    <w:p w14:paraId="5BCF1AD8" w14:textId="74C3355A" w:rsidR="00820181" w:rsidRDefault="00E732B3">
      <w:pPr>
        <w:pStyle w:val="TOC2"/>
        <w:tabs>
          <w:tab w:val="right" w:leader="dot" w:pos="9350"/>
        </w:tabs>
        <w:rPr>
          <w:rFonts w:asciiTheme="minorHAnsi" w:eastAsiaTheme="minorEastAsia" w:hAnsiTheme="minorHAnsi" w:cstheme="minorBidi"/>
          <w:noProof/>
          <w:sz w:val="22"/>
          <w:szCs w:val="22"/>
        </w:rPr>
      </w:pPr>
      <w:hyperlink w:anchor="_Toc534899797" w:history="1">
        <w:r w:rsidR="00820181" w:rsidRPr="000777BC">
          <w:rPr>
            <w:rStyle w:val="Hyperlink"/>
            <w:noProof/>
          </w:rPr>
          <w:t>J.4 SARIF resource file with rule metadata</w:t>
        </w:r>
        <w:r w:rsidR="00820181">
          <w:rPr>
            <w:noProof/>
            <w:webHidden/>
          </w:rPr>
          <w:tab/>
        </w:r>
        <w:r w:rsidR="00820181">
          <w:rPr>
            <w:noProof/>
            <w:webHidden/>
          </w:rPr>
          <w:fldChar w:fldCharType="begin"/>
        </w:r>
        <w:r w:rsidR="00820181">
          <w:rPr>
            <w:noProof/>
            <w:webHidden/>
          </w:rPr>
          <w:instrText xml:space="preserve"> PAGEREF _Toc534899797 \h </w:instrText>
        </w:r>
        <w:r w:rsidR="00820181">
          <w:rPr>
            <w:noProof/>
            <w:webHidden/>
          </w:rPr>
        </w:r>
        <w:r w:rsidR="00820181">
          <w:rPr>
            <w:noProof/>
            <w:webHidden/>
          </w:rPr>
          <w:fldChar w:fldCharType="separate"/>
        </w:r>
        <w:r w:rsidR="00820181">
          <w:rPr>
            <w:noProof/>
            <w:webHidden/>
          </w:rPr>
          <w:t>155</w:t>
        </w:r>
        <w:r w:rsidR="00820181">
          <w:rPr>
            <w:noProof/>
            <w:webHidden/>
          </w:rPr>
          <w:fldChar w:fldCharType="end"/>
        </w:r>
      </w:hyperlink>
    </w:p>
    <w:p w14:paraId="3345BB78" w14:textId="5D577AAA" w:rsidR="00820181" w:rsidRDefault="00E732B3">
      <w:pPr>
        <w:pStyle w:val="TOC2"/>
        <w:tabs>
          <w:tab w:val="right" w:leader="dot" w:pos="9350"/>
        </w:tabs>
        <w:rPr>
          <w:rFonts w:asciiTheme="minorHAnsi" w:eastAsiaTheme="minorEastAsia" w:hAnsiTheme="minorHAnsi" w:cstheme="minorBidi"/>
          <w:noProof/>
          <w:sz w:val="22"/>
          <w:szCs w:val="22"/>
        </w:rPr>
      </w:pPr>
      <w:hyperlink w:anchor="_Toc534899798" w:history="1">
        <w:r w:rsidR="00820181" w:rsidRPr="000777BC">
          <w:rPr>
            <w:rStyle w:val="Hyperlink"/>
            <w:noProof/>
          </w:rPr>
          <w:t>J.5 Comprehensive SARIF file</w:t>
        </w:r>
        <w:r w:rsidR="00820181">
          <w:rPr>
            <w:noProof/>
            <w:webHidden/>
          </w:rPr>
          <w:tab/>
        </w:r>
        <w:r w:rsidR="00820181">
          <w:rPr>
            <w:noProof/>
            <w:webHidden/>
          </w:rPr>
          <w:fldChar w:fldCharType="begin"/>
        </w:r>
        <w:r w:rsidR="00820181">
          <w:rPr>
            <w:noProof/>
            <w:webHidden/>
          </w:rPr>
          <w:instrText xml:space="preserve"> PAGEREF _Toc534899798 \h </w:instrText>
        </w:r>
        <w:r w:rsidR="00820181">
          <w:rPr>
            <w:noProof/>
            <w:webHidden/>
          </w:rPr>
        </w:r>
        <w:r w:rsidR="00820181">
          <w:rPr>
            <w:noProof/>
            <w:webHidden/>
          </w:rPr>
          <w:fldChar w:fldCharType="separate"/>
        </w:r>
        <w:r w:rsidR="00820181">
          <w:rPr>
            <w:noProof/>
            <w:webHidden/>
          </w:rPr>
          <w:t>156</w:t>
        </w:r>
        <w:r w:rsidR="00820181">
          <w:rPr>
            <w:noProof/>
            <w:webHidden/>
          </w:rPr>
          <w:fldChar w:fldCharType="end"/>
        </w:r>
      </w:hyperlink>
    </w:p>
    <w:p w14:paraId="1535ACC2" w14:textId="76350903" w:rsidR="00820181" w:rsidRDefault="00E732B3">
      <w:pPr>
        <w:pStyle w:val="TOC1"/>
        <w:rPr>
          <w:rFonts w:asciiTheme="minorHAnsi" w:eastAsiaTheme="minorEastAsia" w:hAnsiTheme="minorHAnsi" w:cstheme="minorBidi"/>
          <w:noProof/>
          <w:sz w:val="22"/>
          <w:szCs w:val="22"/>
        </w:rPr>
      </w:pPr>
      <w:hyperlink w:anchor="_Toc534899799" w:history="1">
        <w:r w:rsidR="00820181" w:rsidRPr="000777BC">
          <w:rPr>
            <w:rStyle w:val="Hyperlink"/>
            <w:noProof/>
          </w:rPr>
          <w:t>Appendix K. (Informative) Revision History</w:t>
        </w:r>
        <w:r w:rsidR="00820181">
          <w:rPr>
            <w:noProof/>
            <w:webHidden/>
          </w:rPr>
          <w:tab/>
        </w:r>
        <w:r w:rsidR="00820181">
          <w:rPr>
            <w:noProof/>
            <w:webHidden/>
          </w:rPr>
          <w:fldChar w:fldCharType="begin"/>
        </w:r>
        <w:r w:rsidR="00820181">
          <w:rPr>
            <w:noProof/>
            <w:webHidden/>
          </w:rPr>
          <w:instrText xml:space="preserve"> PAGEREF _Toc534899799 \h </w:instrText>
        </w:r>
        <w:r w:rsidR="00820181">
          <w:rPr>
            <w:noProof/>
            <w:webHidden/>
          </w:rPr>
        </w:r>
        <w:r w:rsidR="00820181">
          <w:rPr>
            <w:noProof/>
            <w:webHidden/>
          </w:rPr>
          <w:fldChar w:fldCharType="separate"/>
        </w:r>
        <w:r w:rsidR="00820181">
          <w:rPr>
            <w:noProof/>
            <w:webHidden/>
          </w:rPr>
          <w:t>165</w:t>
        </w:r>
        <w:r w:rsidR="00820181">
          <w:rPr>
            <w:noProof/>
            <w:webHidden/>
          </w:rPr>
          <w:fldChar w:fldCharType="end"/>
        </w:r>
      </w:hyperlink>
    </w:p>
    <w:p w14:paraId="300EBE96" w14:textId="25742996"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4"/>
          <w:headerReference w:type="default" r:id="rId25"/>
          <w:footerReference w:type="even" r:id="rId26"/>
          <w:footerReference w:type="default" r:id="rId27"/>
          <w:headerReference w:type="first" r:id="rId28"/>
          <w:footerReference w:type="first" r:id="rId29"/>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534899381"/>
      <w:r>
        <w:lastRenderedPageBreak/>
        <w:t>Introduction</w:t>
      </w:r>
      <w:bookmarkEnd w:id="0"/>
      <w:bookmarkEnd w:id="3"/>
      <w:bookmarkEnd w:id="4"/>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aggregate the results produced by all of these tools. This aggregation is more difficult if each tool produces output in a different format.</w:t>
      </w:r>
    </w:p>
    <w:p w14:paraId="749020AC" w14:textId="78024085" w:rsidR="002C4966" w:rsidRDefault="002C4966" w:rsidP="008C100C">
      <w:r w:rsidRPr="002C4966">
        <w:t>This document defines a standard format for the output of static analysis tools</w:t>
      </w:r>
      <w:r w:rsidR="0051344F">
        <w:t>, called the Static Analysis Results Interchange Format, or “SARIF”</w:t>
      </w:r>
      <w:r w:rsidR="0051344F">
        <w:rPr>
          <w:rStyle w:val="FootnoteReference"/>
        </w:rPr>
        <w:footnoteReference w:id="1"/>
      </w:r>
      <w:r w:rsidRPr="002C4966">
        <w:t>.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Be a useful format for analysis tools to emit directly, and also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Be suitable for use in a variety of scenarios related to analysis result management, and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3F8D97E6" w:rsidR="002C4966" w:rsidRDefault="002C4966" w:rsidP="003810C0">
      <w:pPr>
        <w:pStyle w:val="ListParagraph"/>
        <w:numPr>
          <w:ilvl w:val="0"/>
          <w:numId w:val="7"/>
        </w:numPr>
      </w:pPr>
      <w:r w:rsidRPr="002C4966">
        <w:t>Represent analysis results for all kinds of programming artifacts, including source code and object code.</w:t>
      </w:r>
    </w:p>
    <w:p w14:paraId="360924E7" w14:textId="27CAC1FA" w:rsidR="002C4966" w:rsidRDefault="002C4966" w:rsidP="003810C0">
      <w:pPr>
        <w:pStyle w:val="ListParagraph"/>
        <w:numPr>
          <w:ilvl w:val="0"/>
          <w:numId w:val="7"/>
        </w:numPr>
      </w:pPr>
      <w:r w:rsidRPr="002C4966">
        <w:t xml:space="preserve">Represent the logical </w:t>
      </w:r>
      <w:r w:rsidR="0051344F">
        <w:t>location in</w:t>
      </w:r>
      <w:r w:rsidRPr="002C4966">
        <w:t xml:space="preserve"> which a result is produced, such as a function, class, or namespace.</w:t>
      </w:r>
    </w:p>
    <w:p w14:paraId="326B3ECD" w14:textId="5645B956"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0E9A67F9" w14:textId="77777777" w:rsidR="00604E9A" w:rsidRDefault="00604E9A" w:rsidP="003810C0">
      <w:pPr>
        <w:pStyle w:val="Heading2"/>
        <w:numPr>
          <w:ilvl w:val="1"/>
          <w:numId w:val="2"/>
        </w:numPr>
      </w:pPr>
      <w:bookmarkStart w:id="5" w:name="_Toc534899382"/>
      <w:bookmarkStart w:id="6" w:name="_Toc85472893"/>
      <w:bookmarkStart w:id="7" w:name="_Toc287332007"/>
      <w:r>
        <w:t>IPR Policy</w:t>
      </w:r>
      <w:bookmarkEnd w:id="5"/>
    </w:p>
    <w:p w14:paraId="46AF25ED" w14:textId="3B24F3B1" w:rsidR="00FD012A" w:rsidRDefault="00FD012A" w:rsidP="00604E9A">
      <w:pPr>
        <w:pStyle w:val="Abstract"/>
        <w:ind w:left="0"/>
      </w:pPr>
      <w:r w:rsidRPr="004C3207">
        <w:t xml:space="preserve">This Working Draft is being developed under the </w:t>
      </w:r>
      <w:hyperlink r:id="rId30" w:anchor="RF-on-RAND-Mode" w:history="1">
        <w:r w:rsidRPr="004C3207">
          <w:rPr>
            <w:rStyle w:val="Hyperlink"/>
          </w:rPr>
          <w:t>RF on RAND Terms</w:t>
        </w:r>
      </w:hyperlink>
      <w:r w:rsidRPr="004C3207">
        <w:t xml:space="preserve"> Mode of the </w:t>
      </w:r>
      <w:hyperlink r:id="rId31" w:history="1">
        <w:r w:rsidRPr="00A517E4">
          <w:rPr>
            <w:rStyle w:val="Hyperlink"/>
          </w:rPr>
          <w:t>OASIS IPR Policy</w:t>
        </w:r>
      </w:hyperlink>
      <w:r w:rsidRPr="004C3207">
        <w:t>, the mode chosen when the Techn</w:t>
      </w:r>
      <w:r>
        <w:t>ical Committee was established.</w:t>
      </w:r>
    </w:p>
    <w:p w14:paraId="3A04B69D" w14:textId="13A5A0C6"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2"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534899383"/>
      <w:r>
        <w:t>Terminology</w:t>
      </w:r>
      <w:bookmarkEnd w:id="6"/>
      <w:bookmarkEnd w:id="7"/>
      <w:bookmarkEnd w:id="8"/>
    </w:p>
    <w:p w14:paraId="332C78E7" w14:textId="7D52FE11"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9" w:name="def_analysis_target"/>
      <w:r>
        <w:t>analysis target</w:t>
      </w:r>
      <w:bookmarkEnd w:id="9"/>
    </w:p>
    <w:p w14:paraId="38F3CE24" w14:textId="68F9EA6F" w:rsidR="00B05C99" w:rsidRDefault="00E732B3" w:rsidP="00B05C99">
      <w:pPr>
        <w:pStyle w:val="Definition"/>
      </w:pPr>
      <w:hyperlink w:anchor="def_programming_artifact" w:history="1">
        <w:r w:rsidR="00B05C99" w:rsidRPr="00B05C99">
          <w:rPr>
            <w:rStyle w:val="Hyperlink"/>
          </w:rPr>
          <w:t>programming artifact</w:t>
        </w:r>
      </w:hyperlink>
      <w:r w:rsidR="00B05C99" w:rsidRPr="00C130CD">
        <w:t xml:space="preserve"> which a </w:t>
      </w:r>
      <w:hyperlink w:anchor="def_static_analysis_tool" w:history="1">
        <w:r w:rsidR="00B05C99" w:rsidRPr="0044419A">
          <w:rPr>
            <w:rStyle w:val="Hyperlink"/>
          </w:rPr>
          <w:t>static analysis tool</w:t>
        </w:r>
      </w:hyperlink>
      <w:r w:rsidR="00B05C99" w:rsidRPr="00C130CD">
        <w:t xml:space="preserve"> is instructed to analyze</w:t>
      </w:r>
    </w:p>
    <w:p w14:paraId="06354133" w14:textId="3A07197B" w:rsidR="00646038" w:rsidRDefault="00646038" w:rsidP="0003129F">
      <w:pPr>
        <w:pStyle w:val="Definitionterm"/>
      </w:pPr>
      <w:r>
        <w:t>artifact</w:t>
      </w:r>
    </w:p>
    <w:p w14:paraId="3D6951AF" w14:textId="56A38D73" w:rsidR="00646038" w:rsidRPr="00646038" w:rsidRDefault="00646038" w:rsidP="00646038">
      <w:pPr>
        <w:pStyle w:val="Definition"/>
      </w:pPr>
      <w:r>
        <w:lastRenderedPageBreak/>
        <w:t xml:space="preserve">see </w:t>
      </w:r>
      <w:hyperlink w:anchor="def_programming_artifact" w:history="1">
        <w:r w:rsidRPr="00B05C99">
          <w:rPr>
            <w:rStyle w:val="Hyperlink"/>
          </w:rPr>
          <w:t>programming artifact</w:t>
        </w:r>
      </w:hyperlink>
    </w:p>
    <w:p w14:paraId="4496F948" w14:textId="77777777" w:rsidR="0044419A" w:rsidRDefault="0044419A" w:rsidP="0044419A">
      <w:pPr>
        <w:pStyle w:val="Definitionterm"/>
      </w:pPr>
      <w:bookmarkStart w:id="10" w:name="def_baseline"/>
      <w:r>
        <w:t>baseline</w:t>
      </w:r>
      <w:bookmarkEnd w:id="10"/>
    </w:p>
    <w:p w14:paraId="6EE62249" w14:textId="35FCD443"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analysis tools</w:t>
        </w:r>
      </w:hyperlink>
      <w:r w:rsidRPr="0043737C">
        <w:t xml:space="preserve"> on a set of </w:t>
      </w:r>
      <w:hyperlink w:anchor="def_programming_artifact" w:history="1">
        <w:r w:rsidRPr="0011364B">
          <w:rPr>
            <w:rStyle w:val="Hyperlink"/>
          </w:rPr>
          <w:t>programming artifacts</w:t>
        </w:r>
      </w:hyperlink>
    </w:p>
    <w:p w14:paraId="0DBE3047" w14:textId="08C6492B" w:rsidR="0044419A" w:rsidRDefault="0044419A" w:rsidP="0044419A">
      <w:pPr>
        <w:pStyle w:val="Note"/>
      </w:pPr>
      <w:r>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w:t>
      </w:r>
      <w:hyperlink w:anchor="def_run" w:history="1">
        <w:r w:rsidRPr="008119BF">
          <w:rPr>
            <w:rStyle w:val="Hyperlink"/>
          </w:rPr>
          <w:t>run</w:t>
        </w:r>
      </w:hyperlink>
      <w:r w:rsidRPr="0043737C">
        <w:t xml:space="preserve"> to a baseline </w:t>
      </w:r>
      <w:r w:rsidR="008119BF">
        <w:t xml:space="preserve">produced by a </w:t>
      </w:r>
      <w:hyperlink w:anchor="def_baseline_run" w:history="1">
        <w:r w:rsidR="008119BF" w:rsidRPr="008119BF">
          <w:rPr>
            <w:rStyle w:val="Hyperlink"/>
          </w:rPr>
          <w:t>baseline run</w:t>
        </w:r>
      </w:hyperlink>
      <w:r w:rsidR="008119BF">
        <w:t xml:space="preserve"> </w:t>
      </w:r>
      <w:r w:rsidRPr="0043737C">
        <w:t>to determine whether new results have been introduced.</w:t>
      </w:r>
    </w:p>
    <w:p w14:paraId="30AC53FC" w14:textId="20EF49C1" w:rsidR="008119BF" w:rsidRDefault="008119BF" w:rsidP="008119BF">
      <w:pPr>
        <w:pStyle w:val="Definitionterm"/>
      </w:pPr>
      <w:bookmarkStart w:id="11" w:name="def_baseline_run"/>
      <w:bookmarkStart w:id="12" w:name="_Hlk514318092"/>
      <w:r>
        <w:t>baseline run</w:t>
      </w:r>
      <w:bookmarkEnd w:id="11"/>
    </w:p>
    <w:p w14:paraId="16ED2498" w14:textId="0750D02C" w:rsidR="008119BF" w:rsidRPr="008119BF" w:rsidRDefault="00E732B3" w:rsidP="008119BF">
      <w:pPr>
        <w:pStyle w:val="Definition"/>
      </w:pPr>
      <w:hyperlink w:anchor="def_run" w:history="1">
        <w:r w:rsidR="008119BF" w:rsidRPr="008119BF">
          <w:rPr>
            <w:rStyle w:val="Hyperlink"/>
          </w:rPr>
          <w:t>run</w:t>
        </w:r>
      </w:hyperlink>
      <w:r w:rsidR="008119BF">
        <w:t xml:space="preserve"> that produces a </w:t>
      </w:r>
      <w:hyperlink w:anchor="def_baseline" w:history="1">
        <w:r w:rsidR="008119BF" w:rsidRPr="008119BF">
          <w:rPr>
            <w:rStyle w:val="Hyperlink"/>
          </w:rPr>
          <w:t>baseline</w:t>
        </w:r>
      </w:hyperlink>
      <w:r w:rsidR="008119BF">
        <w:t xml:space="preserve"> to which subsequent runs can be compared</w:t>
      </w:r>
    </w:p>
    <w:p w14:paraId="546DA4F9" w14:textId="77777777" w:rsidR="0044419A" w:rsidRDefault="0044419A" w:rsidP="0044419A">
      <w:pPr>
        <w:pStyle w:val="Definitionterm"/>
      </w:pPr>
      <w:bookmarkStart w:id="13" w:name="def_binary_file"/>
      <w:bookmarkEnd w:id="12"/>
      <w:r>
        <w:t>binary file</w:t>
      </w:r>
      <w:bookmarkEnd w:id="13"/>
    </w:p>
    <w:p w14:paraId="0D5EBE60" w14:textId="424ED551" w:rsidR="0044419A" w:rsidRDefault="00E732B3" w:rsidP="0044419A">
      <w:pPr>
        <w:pStyle w:val="Definition"/>
      </w:pPr>
      <w:hyperlink w:anchor="def_file" w:history="1">
        <w:r w:rsidR="0044419A" w:rsidRPr="0011364B">
          <w:rPr>
            <w:rStyle w:val="Hyperlink"/>
          </w:rPr>
          <w:t>file</w:t>
        </w:r>
      </w:hyperlink>
      <w:r w:rsidR="0044419A" w:rsidRPr="00592BE0">
        <w:t xml:space="preserve"> considered as a sequence of bytes</w:t>
      </w:r>
    </w:p>
    <w:p w14:paraId="6619D6EF" w14:textId="77777777" w:rsidR="0044419A" w:rsidRDefault="0044419A" w:rsidP="0044419A">
      <w:pPr>
        <w:pStyle w:val="Definitionterm"/>
      </w:pPr>
      <w:r>
        <w:t>binary region</w:t>
      </w:r>
    </w:p>
    <w:p w14:paraId="0857697E" w14:textId="56410F7D" w:rsidR="0044419A" w:rsidRDefault="00E732B3"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44419A" w:rsidRPr="0011364B">
          <w:rPr>
            <w:rStyle w:val="Hyperlink"/>
          </w:rPr>
          <w:t>binary file</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4" w:name="def_camelCase_name"/>
      <w:r>
        <w:t>camelCase name</w:t>
      </w:r>
    </w:p>
    <w:bookmarkEnd w:id="14"/>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proofErr w:type="spellStart"/>
      <w:r>
        <w:rPr>
          <w:rStyle w:val="CODEtemp"/>
        </w:rPr>
        <w:t>fullName</w:t>
      </w:r>
      <w:proofErr w:type="spellEnd"/>
      <w:r>
        <w:t>.</w:t>
      </w:r>
    </w:p>
    <w:p w14:paraId="1CB80980" w14:textId="77777777" w:rsidR="0044419A" w:rsidRDefault="0044419A" w:rsidP="0044419A">
      <w:pPr>
        <w:pStyle w:val="Definitionterm"/>
      </w:pPr>
      <w:r>
        <w:t>code flow</w:t>
      </w:r>
    </w:p>
    <w:p w14:paraId="5B512B8C" w14:textId="173CF7C7"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77777777" w:rsidR="0044419A" w:rsidRDefault="0044419A" w:rsidP="0044419A">
      <w:pPr>
        <w:pStyle w:val="Definitionterm"/>
      </w:pPr>
      <w:bookmarkStart w:id="15" w:name="def_column"/>
      <w:r>
        <w:t>column</w:t>
      </w:r>
      <w:bookmarkEnd w:id="15"/>
    </w:p>
    <w:p w14:paraId="06998AFE" w14:textId="18FA5AEC"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68D35867" w14:textId="13941711" w:rsidR="00B05C99" w:rsidRDefault="00B05C99" w:rsidP="00B05C99">
      <w:pPr>
        <w:pStyle w:val="Definitionterm"/>
      </w:pPr>
      <w:r w:rsidRPr="002644D0">
        <w:t>converter</w:t>
      </w:r>
    </w:p>
    <w:p w14:paraId="0EF35B7C" w14:textId="361C3464" w:rsidR="00B05C99" w:rsidRDefault="00E732B3" w:rsidP="00B05C99">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85E38B2" w14:textId="46F496FD" w:rsidR="00D06F1A" w:rsidRDefault="00D06F1A" w:rsidP="00D06F1A">
      <w:pPr>
        <w:pStyle w:val="Definitionterm"/>
      </w:pPr>
      <w:r>
        <w:t>deterministic producer</w:t>
      </w:r>
    </w:p>
    <w:p w14:paraId="370508D3" w14:textId="31180E50" w:rsidR="00D06F1A" w:rsidRPr="00D06F1A" w:rsidRDefault="00E732B3"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16" w:name="def_direct_producer"/>
      <w:r>
        <w:t>direct producer</w:t>
      </w:r>
      <w:bookmarkEnd w:id="16"/>
    </w:p>
    <w:p w14:paraId="0955FC92" w14:textId="5E866163" w:rsidR="00376AE7" w:rsidRPr="00376AE7" w:rsidRDefault="00E732B3" w:rsidP="00376AE7">
      <w:pPr>
        <w:pStyle w:val="Definition"/>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70C0DA29" w14:textId="77777777" w:rsidR="0044419A" w:rsidRDefault="0044419A" w:rsidP="0044419A">
      <w:pPr>
        <w:pStyle w:val="Definitionterm"/>
      </w:pPr>
      <w:r>
        <w:t>embedded link</w:t>
      </w:r>
    </w:p>
    <w:p w14:paraId="317E5AEB" w14:textId="16142716"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 </w:t>
      </w:r>
      <w:hyperlink w:anchor="def_file" w:history="1">
        <w:r w:rsidRPr="0011364B">
          <w:rPr>
            <w:rStyle w:val="Hyperlink"/>
          </w:rPr>
          <w:t>file</w:t>
        </w:r>
      </w:hyperlink>
      <w:r w:rsidRPr="00B02B47">
        <w:t xml:space="preserve"> mentioned in a </w:t>
      </w:r>
      <w:hyperlink w:anchor="def_result" w:history="1">
        <w:r w:rsidRPr="0011364B">
          <w:rPr>
            <w:rStyle w:val="Hyperlink"/>
          </w:rPr>
          <w:t>result</w:t>
        </w:r>
      </w:hyperlink>
    </w:p>
    <w:p w14:paraId="1B33B4D7" w14:textId="2A33F243" w:rsidR="00366BA7" w:rsidRDefault="00366BA7" w:rsidP="0044419A">
      <w:pPr>
        <w:pStyle w:val="Definitionterm"/>
      </w:pPr>
      <w:r>
        <w:t>embedded resource</w:t>
      </w:r>
    </w:p>
    <w:p w14:paraId="25E1C87C" w14:textId="1FF5C8CD" w:rsidR="00366BA7" w:rsidRDefault="00E732B3" w:rsidP="00366BA7">
      <w:pPr>
        <w:pStyle w:val="Definition"/>
        <w:rPr>
          <w:rStyle w:val="Hyperlink"/>
        </w:rPr>
      </w:pPr>
      <w:hyperlink w:anchor="def_resource" w:history="1">
        <w:r w:rsidR="00366BA7" w:rsidRPr="00C4528F">
          <w:rPr>
            <w:rStyle w:val="Hyperlink"/>
          </w:rPr>
          <w:t>resource</w:t>
        </w:r>
      </w:hyperlink>
      <w:r w:rsidR="00366BA7">
        <w:t xml:space="preserve"> that is contained within a </w:t>
      </w:r>
      <w:hyperlink w:anchor="def_sarif_log_file" w:history="1">
        <w:r w:rsidR="00366BA7" w:rsidRPr="00C4528F">
          <w:rPr>
            <w:rStyle w:val="Hyperlink"/>
          </w:rPr>
          <w:t>SARIF log file</w:t>
        </w:r>
      </w:hyperlink>
    </w:p>
    <w:p w14:paraId="4BA39546" w14:textId="403549F3" w:rsidR="00972E3D" w:rsidRDefault="00972E3D" w:rsidP="00972E3D">
      <w:pPr>
        <w:pStyle w:val="Definitionterm"/>
      </w:pPr>
      <w:bookmarkStart w:id="17" w:name="def_engineering_system"/>
      <w:r>
        <w:t>engineering system</w:t>
      </w:r>
      <w:bookmarkEnd w:id="17"/>
    </w:p>
    <w:p w14:paraId="5762D674" w14:textId="33252BA0" w:rsidR="00972E3D" w:rsidRDefault="00972E3D" w:rsidP="00972E3D">
      <w:pPr>
        <w:pStyle w:val="Definition"/>
      </w:pPr>
      <w:r>
        <w:t xml:space="preserve">software development environment within which </w:t>
      </w:r>
      <w:hyperlink w:anchor="def_static_analysis_tool" w:history="1">
        <w:r w:rsidRPr="00972E3D">
          <w:rPr>
            <w:rStyle w:val="Hyperlink"/>
          </w:rPr>
          <w:t>analysis tools</w:t>
        </w:r>
      </w:hyperlink>
      <w:r>
        <w:t xml:space="preserve"> execute</w:t>
      </w:r>
    </w:p>
    <w:p w14:paraId="6D216A94" w14:textId="34077A15" w:rsidR="00972E3D" w:rsidRPr="00972E3D" w:rsidRDefault="00972E3D" w:rsidP="00972E3D">
      <w:pPr>
        <w:pStyle w:val="Note"/>
      </w:pPr>
      <w:r>
        <w:t xml:space="preserve">NOTE: An engineering system might include a build system, a source control system, a </w:t>
      </w:r>
      <w:hyperlink w:anchor="def_result_management_system" w:history="1">
        <w:r w:rsidRPr="00DD0A16">
          <w:rPr>
            <w:rStyle w:val="Hyperlink"/>
          </w:rPr>
          <w:t>result management system</w:t>
        </w:r>
      </w:hyperlink>
      <w:r>
        <w:t>, a bug tracking system, a te</w:t>
      </w:r>
      <w:r w:rsidR="00435405">
        <w:t>s</w:t>
      </w:r>
      <w:r>
        <w:t>t execution system, and so on.</w:t>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lastRenderedPageBreak/>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18" w:name="def_end_user"/>
      <w:r>
        <w:t>(end) user</w:t>
      </w:r>
      <w:bookmarkEnd w:id="18"/>
    </w:p>
    <w:p w14:paraId="2B9FF6D7" w14:textId="3B0A35B0"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r w:rsidR="00375394">
        <w:t xml:space="preserve"> </w:t>
      </w:r>
    </w:p>
    <w:p w14:paraId="685D4F83" w14:textId="58EDB185" w:rsidR="00DB5A1A" w:rsidRDefault="00DB5A1A" w:rsidP="00DB5A1A">
      <w:pPr>
        <w:pStyle w:val="Definitionterm"/>
      </w:pPr>
      <w:bookmarkStart w:id="19" w:name="def_external_property"/>
      <w:r>
        <w:t>external property</w:t>
      </w:r>
      <w:bookmarkEnd w:id="19"/>
    </w:p>
    <w:p w14:paraId="31C02DE2" w14:textId="11BA7768" w:rsidR="00DB5A1A" w:rsidRPr="00DB5A1A" w:rsidRDefault="00DB5A1A" w:rsidP="00DB5A1A">
      <w:pPr>
        <w:pStyle w:val="Definition"/>
      </w:pPr>
      <w:r>
        <w:t xml:space="preserve">property stored outside of the </w:t>
      </w:r>
      <w:hyperlink w:anchor="def_log_file" w:history="1">
        <w:r w:rsidRPr="00DB5A1A">
          <w:rPr>
            <w:rStyle w:val="Hyperlink"/>
          </w:rPr>
          <w:t>SARIF log file</w:t>
        </w:r>
      </w:hyperlink>
      <w:r>
        <w:t xml:space="preserve"> to which it logically belongs</w:t>
      </w:r>
    </w:p>
    <w:p w14:paraId="3B147321" w14:textId="391E4465" w:rsidR="00DB5A1A" w:rsidRDefault="00DB5A1A" w:rsidP="00DB5A1A">
      <w:pPr>
        <w:pStyle w:val="Definitionterm"/>
      </w:pPr>
      <w:bookmarkStart w:id="20" w:name="def_external_property_file"/>
      <w:r>
        <w:t>external property file</w:t>
      </w:r>
      <w:bookmarkEnd w:id="20"/>
    </w:p>
    <w:p w14:paraId="5932A836" w14:textId="39839BC9" w:rsidR="00DB5A1A" w:rsidRDefault="00DB5A1A" w:rsidP="00DB5A1A">
      <w:pPr>
        <w:pStyle w:val="Definition"/>
      </w:pPr>
      <w:r>
        <w:t xml:space="preserve">file containing the values of one or more </w:t>
      </w:r>
      <w:hyperlink w:anchor="def_external_property" w:history="1">
        <w:r w:rsidRPr="00DB5A1A">
          <w:rPr>
            <w:rStyle w:val="Hyperlink"/>
          </w:rPr>
          <w:t>external properties</w:t>
        </w:r>
      </w:hyperlink>
    </w:p>
    <w:p w14:paraId="6858C2B5" w14:textId="0AB4C516" w:rsidR="00DB5A1A" w:rsidRDefault="00DB5A1A" w:rsidP="00DB5A1A">
      <w:pPr>
        <w:pStyle w:val="Definitionterm"/>
      </w:pPr>
      <w:r>
        <w:t>externalizable property</w:t>
      </w:r>
    </w:p>
    <w:p w14:paraId="53F986CD" w14:textId="08FC410B" w:rsidR="00DB5A1A" w:rsidRPr="00DB5A1A" w:rsidRDefault="00DB5A1A" w:rsidP="00DB5A1A">
      <w:pPr>
        <w:pStyle w:val="Definition"/>
      </w:pPr>
      <w:r>
        <w:t xml:space="preserve">property that can be contained in an </w:t>
      </w:r>
      <w:hyperlink w:anchor="def_external_property_file" w:history="1">
        <w:r w:rsidRPr="00811F21">
          <w:rPr>
            <w:rStyle w:val="Hyperlink"/>
          </w:rPr>
          <w:t>external property file</w:t>
        </w:r>
      </w:hyperlink>
    </w:p>
    <w:p w14:paraId="0A0A849A" w14:textId="70314D72" w:rsidR="000237CE" w:rsidRDefault="000237CE" w:rsidP="0044419A">
      <w:pPr>
        <w:pStyle w:val="Definitionterm"/>
      </w:pPr>
      <w:r>
        <w:t>external resource</w:t>
      </w:r>
    </w:p>
    <w:p w14:paraId="2E74FF08" w14:textId="5B12C08E" w:rsidR="000237CE" w:rsidRPr="000237CE" w:rsidRDefault="00E732B3" w:rsidP="000237CE">
      <w:pPr>
        <w:pStyle w:val="Definition"/>
      </w:pPr>
      <w:hyperlink w:anchor="def_resource" w:history="1">
        <w:r w:rsidR="000237CE" w:rsidRPr="000237CE">
          <w:rPr>
            <w:rStyle w:val="Hyperlink"/>
          </w:rPr>
          <w:t>resource</w:t>
        </w:r>
      </w:hyperlink>
      <w:r w:rsidR="000237CE">
        <w:t xml:space="preserve"> that is contained within a </w:t>
      </w:r>
      <w:hyperlink w:anchor="def_sarif_resource_file" w:history="1">
        <w:r w:rsidR="000237CE" w:rsidRPr="000237CE">
          <w:rPr>
            <w:rStyle w:val="Hyperlink"/>
          </w:rPr>
          <w:t>SARIF resource file</w:t>
        </w:r>
      </w:hyperlink>
    </w:p>
    <w:p w14:paraId="13894EA0" w14:textId="21385B12" w:rsidR="0044419A" w:rsidRDefault="0044419A" w:rsidP="0044419A">
      <w:pPr>
        <w:pStyle w:val="Definitionterm"/>
      </w:pPr>
      <w:r>
        <w:t>false positive</w:t>
      </w:r>
    </w:p>
    <w:p w14:paraId="159A1BF5" w14:textId="6ADE4330" w:rsidR="0044419A" w:rsidRDefault="00E732B3"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1A15CF9A" w14:textId="50B9E28E" w:rsidR="006B272F" w:rsidRDefault="0003129F" w:rsidP="0003129F">
      <w:pPr>
        <w:pStyle w:val="Definitionterm"/>
      </w:pPr>
      <w:bookmarkStart w:id="21" w:name="def_file"/>
      <w:r>
        <w:t>file</w:t>
      </w:r>
      <w:bookmarkEnd w:id="21"/>
    </w:p>
    <w:p w14:paraId="1640EF45" w14:textId="2FCE0AE7" w:rsidR="0003129F" w:rsidRDefault="0003129F" w:rsidP="00C130CD">
      <w:pPr>
        <w:pStyle w:val="Definition"/>
      </w:pPr>
      <w:r w:rsidRPr="0003129F">
        <w:t xml:space="preserve">sequence of bytes </w:t>
      </w:r>
      <w:r w:rsidR="009C11EF">
        <w:t>addressable</w:t>
      </w:r>
      <w:r w:rsidR="009C11EF" w:rsidRPr="0003129F">
        <w:t xml:space="preserve"> </w:t>
      </w:r>
      <w:r w:rsidRPr="00540CA6">
        <w:rPr>
          <w:i/>
        </w:rPr>
        <w:t>via</w:t>
      </w:r>
      <w:r w:rsidRPr="0003129F">
        <w:t xml:space="preserve"> a URI</w:t>
      </w:r>
    </w:p>
    <w:p w14:paraId="0E6FAC13" w14:textId="451F6F1B" w:rsidR="00C130CD" w:rsidRPr="00C130CD" w:rsidRDefault="00C130CD" w:rsidP="00C130CD">
      <w:pPr>
        <w:pStyle w:val="Note"/>
      </w:pPr>
      <w:r>
        <w:t xml:space="preserve">Example: </w:t>
      </w:r>
      <w:r w:rsidR="00540CA6">
        <w:t>A</w:t>
      </w:r>
      <w:r w:rsidRPr="0003129F">
        <w:t xml:space="preserve"> physical file in a file system, a specific version of a file in a version control system.</w:t>
      </w:r>
    </w:p>
    <w:p w14:paraId="49749AA1" w14:textId="77777777" w:rsidR="0044419A" w:rsidRDefault="0044419A" w:rsidP="0044419A">
      <w:pPr>
        <w:pStyle w:val="Definitionterm"/>
      </w:pPr>
      <w:r>
        <w:t>fingerprint</w:t>
      </w:r>
    </w:p>
    <w:p w14:paraId="195CEF07" w14:textId="70DA0F8F" w:rsidR="0044419A" w:rsidRDefault="00E732B3"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programming_artifact" w:history="1">
        <w:r w:rsidR="0044419A" w:rsidRPr="00FD070C">
          <w:rPr>
            <w:rStyle w:val="Hyperlink"/>
          </w:rPr>
          <w:t>programming artifact</w:t>
        </w:r>
      </w:hyperlink>
      <w:r w:rsidR="0044419A" w:rsidRPr="0083739E">
        <w:t xml:space="preserve"> in which it occurs is modified</w:t>
      </w:r>
    </w:p>
    <w:p w14:paraId="02D696FA" w14:textId="7D6B87DA" w:rsidR="00806466" w:rsidRDefault="00806466" w:rsidP="00806466">
      <w:pPr>
        <w:pStyle w:val="Definitionterm"/>
      </w:pPr>
      <w:bookmarkStart w:id="22" w:name="def_fully_qualified_logical_name"/>
      <w:r>
        <w:t>fully qualified logical name</w:t>
      </w:r>
      <w:bookmarkEnd w:id="22"/>
    </w:p>
    <w:p w14:paraId="2BC69F36" w14:textId="7893DEAD" w:rsidR="00806466" w:rsidRDefault="00806466" w:rsidP="00806466">
      <w:pPr>
        <w:pStyle w:val="Definition"/>
      </w:pPr>
      <w:r>
        <w:t xml:space="preserve">string that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5BD28B42" w:rsid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w:t>
      </w:r>
      <w:proofErr w:type="spellStart"/>
      <w:r>
        <w:rPr>
          <w:rStyle w:val="CODEtemp"/>
        </w:rPr>
        <w:t>N</w:t>
      </w:r>
      <w:r w:rsidRPr="00244133">
        <w:rPr>
          <w:rStyle w:val="CODEtemp"/>
        </w:rPr>
        <w:t>.C.f</w:t>
      </w:r>
      <w:proofErr w:type="spellEnd"/>
      <w:r w:rsidRPr="00244133">
        <w:rPr>
          <w:rStyle w:val="CODEtemp"/>
        </w:rPr>
        <w:t>(void)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26B515A4" w14:textId="33D66717" w:rsidR="00B149BD" w:rsidRDefault="00B149BD" w:rsidP="00B149BD">
      <w:pPr>
        <w:pStyle w:val="Definitionterm"/>
      </w:pPr>
      <w:bookmarkStart w:id="23" w:name="def_hierarchical_string"/>
      <w:r>
        <w:t>hierarchical string</w:t>
      </w:r>
      <w:bookmarkEnd w:id="23"/>
    </w:p>
    <w:p w14:paraId="433DAB48" w14:textId="6BC638D8" w:rsidR="00B149BD" w:rsidRPr="00B149BD" w:rsidRDefault="00B149BD" w:rsidP="00B149BD">
      <w:pPr>
        <w:pStyle w:val="Definition"/>
      </w:pPr>
      <w:r>
        <w:t xml:space="preserve">string in the format </w:t>
      </w:r>
      <w:r w:rsidRPr="009F3F7F">
        <w:rPr>
          <w:rStyle w:val="CODEtemp"/>
        </w:rPr>
        <w:t>&lt;component&gt;{/&lt;component&gt;}*</w:t>
      </w:r>
      <w:r>
        <w:t xml:space="preserve">, for example, </w:t>
      </w:r>
      <w:r w:rsidRPr="009F3F7F">
        <w:rPr>
          <w:rStyle w:val="CODEtemp"/>
        </w:rPr>
        <w:t>"CWE/22"</w:t>
      </w:r>
    </w:p>
    <w:p w14:paraId="53DB3936" w14:textId="77777777" w:rsidR="0044419A" w:rsidRDefault="0044419A" w:rsidP="0044419A">
      <w:pPr>
        <w:pStyle w:val="Definitionterm"/>
      </w:pPr>
      <w:bookmarkStart w:id="24" w:name="def_line"/>
      <w:r>
        <w:t>line</w:t>
      </w:r>
      <w:bookmarkEnd w:id="24"/>
    </w:p>
    <w:p w14:paraId="1C2EBEBC" w14:textId="0FD57653" w:rsidR="0044419A" w:rsidRDefault="0044419A" w:rsidP="0044419A">
      <w:pPr>
        <w:pStyle w:val="Definition"/>
      </w:pPr>
      <w:r w:rsidRPr="00592BE0">
        <w:t xml:space="preserve">contiguous sequence of characters, starting either at the beginning of a </w:t>
      </w:r>
      <w:hyperlink w:anchor="def_file" w:history="1">
        <w:r w:rsidRPr="00FD070C">
          <w:rPr>
            <w:rStyle w:val="Hyperlink"/>
          </w:rPr>
          <w:t>file</w:t>
        </w:r>
      </w:hyperlink>
      <w:r w:rsidRPr="00592BE0">
        <w:t xml:space="preserve"> or immediately after a </w:t>
      </w:r>
      <w:hyperlink w:anchor="def_newline_sequence" w:history="1">
        <w:r w:rsidRPr="00FD070C">
          <w:rPr>
            <w:rStyle w:val="Hyperlink"/>
          </w:rPr>
          <w:t>newline sequence</w:t>
        </w:r>
      </w:hyperlink>
      <w:r w:rsidRPr="00592BE0">
        <w:t>, and ending at and including the nearest subsequent newline sequence, if one is present, or else extending to the end of the file</w:t>
      </w:r>
    </w:p>
    <w:p w14:paraId="20E1FC4D" w14:textId="3A0BD8CD" w:rsidR="00366BA7" w:rsidRDefault="00366BA7" w:rsidP="0044419A">
      <w:pPr>
        <w:pStyle w:val="Definitionterm"/>
      </w:pPr>
      <w:bookmarkStart w:id="25" w:name="def_localization"/>
      <w:r>
        <w:t>localization</w:t>
      </w:r>
      <w:bookmarkEnd w:id="25"/>
    </w:p>
    <w:p w14:paraId="7388F780" w14:textId="0B2917A9" w:rsidR="00366BA7" w:rsidRPr="00366BA7" w:rsidRDefault="00366BA7" w:rsidP="00366BA7">
      <w:pPr>
        <w:pStyle w:val="Definition"/>
      </w:pPr>
      <w:r>
        <w:t>process of adapting a co</w:t>
      </w:r>
      <w:r w:rsidR="000237CE">
        <w:t xml:space="preserve">llection of </w:t>
      </w:r>
      <w:hyperlink w:anchor="def_resource" w:history="1">
        <w:r w:rsidR="000237CE" w:rsidRPr="000237CE">
          <w:rPr>
            <w:rStyle w:val="Hyperlink"/>
          </w:rPr>
          <w:t>resources</w:t>
        </w:r>
      </w:hyperlink>
      <w:r w:rsidR="000237CE">
        <w:t xml:space="preserve"> to a language, region, or culture</w:t>
      </w:r>
    </w:p>
    <w:p w14:paraId="3C5A95CA" w14:textId="606F1769" w:rsidR="0044419A" w:rsidRDefault="0044419A" w:rsidP="0044419A">
      <w:pPr>
        <w:pStyle w:val="Definitionterm"/>
      </w:pPr>
      <w:bookmarkStart w:id="26" w:name="def_log_file"/>
      <w:r>
        <w:t>log file</w:t>
      </w:r>
      <w:bookmarkEnd w:id="26"/>
    </w:p>
    <w:p w14:paraId="7A312E29" w14:textId="60374D23" w:rsidR="0044419A" w:rsidRDefault="0044419A" w:rsidP="0044419A">
      <w:pPr>
        <w:pStyle w:val="Definition"/>
      </w:pPr>
      <w:r w:rsidRPr="00367B83">
        <w:t xml:space="preserve">output file produced by a </w:t>
      </w:r>
      <w:hyperlink w:anchor="def_static_analysis_tool" w:history="1">
        <w:r w:rsidRPr="00FD070C">
          <w:rPr>
            <w:rStyle w:val="Hyperlink"/>
          </w:rPr>
          <w:t>static 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27" w:name="def_log_file_viewer"/>
      <w:r>
        <w:t>(log file) viewer</w:t>
      </w:r>
      <w:bookmarkEnd w:id="27"/>
    </w:p>
    <w:p w14:paraId="16E84D5B" w14:textId="394E9615" w:rsidR="0044419A" w:rsidRDefault="00E732B3"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programming_artifact" w:history="1">
        <w:r w:rsidR="0044419A" w:rsidRPr="00C21C43">
          <w:rPr>
            <w:rStyle w:val="Hyperlink"/>
          </w:rPr>
          <w:t>programming artifact</w:t>
        </w:r>
      </w:hyperlink>
      <w:r w:rsidR="0044419A" w:rsidRPr="00367B83">
        <w:t xml:space="preserve"> in which it occurs</w:t>
      </w:r>
    </w:p>
    <w:p w14:paraId="0F83BB75" w14:textId="77777777" w:rsidR="0044419A" w:rsidRDefault="0044419A" w:rsidP="0044419A">
      <w:pPr>
        <w:pStyle w:val="Definitionterm"/>
      </w:pPr>
      <w:bookmarkStart w:id="28" w:name="def_logical_location"/>
      <w:r>
        <w:t>logical location</w:t>
      </w:r>
      <w:bookmarkEnd w:id="28"/>
    </w:p>
    <w:p w14:paraId="4BBB3B8A" w14:textId="16E06B1D" w:rsidR="0044419A" w:rsidRDefault="0044419A" w:rsidP="0044419A">
      <w:pPr>
        <w:pStyle w:val="Definition"/>
      </w:pPr>
      <w:r w:rsidRPr="00592BE0">
        <w:lastRenderedPageBreak/>
        <w:t xml:space="preserve">location specified by reference to a programmatic construct, without specifying the </w:t>
      </w:r>
      <w:hyperlink w:anchor="def_programming_artifact" w:history="1">
        <w:r w:rsidRPr="00C21C43">
          <w:rPr>
            <w:rStyle w:val="Hyperlink"/>
          </w:rPr>
          <w:t>programming artifact</w:t>
        </w:r>
      </w:hyperlink>
      <w:r w:rsidRPr="00592BE0">
        <w:t xml:space="preserve"> 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29" w:name="def_logical_name"/>
      <w:r>
        <w:t>logical name</w:t>
      </w:r>
      <w:bookmarkEnd w:id="29"/>
    </w:p>
    <w:p w14:paraId="61CE7EB5" w14:textId="73DD50E1" w:rsidR="00806466" w:rsidRDefault="00806466" w:rsidP="00806466">
      <w:pPr>
        <w:pStyle w:val="Definition"/>
      </w:pPr>
      <w:r>
        <w:t xml:space="preserve">string that partially identifies the programmatic construct specified by a </w:t>
      </w:r>
      <w:hyperlink w:anchor="def_logical_location" w:history="1">
        <w:r w:rsidRPr="00244133">
          <w:rPr>
            <w:rStyle w:val="Hyperlink"/>
          </w:rPr>
          <w:t>logical location</w:t>
        </w:r>
      </w:hyperlink>
      <w:r>
        <w:t xml:space="preserve"> by specifying</w:t>
      </w:r>
      <w:r w:rsidR="009C11EF">
        <w:t xml:space="preserve"> most specific (often</w:t>
      </w:r>
      <w:r>
        <w:t xml:space="preserve"> the rightmost</w:t>
      </w:r>
      <w:r w:rsidR="009C11EF">
        <w:t>)</w:t>
      </w:r>
      <w:r>
        <w:t xml:space="preserve"> component of its </w:t>
      </w:r>
      <w:hyperlink w:anchor="def_fully_qualified_logical_name" w:history="1">
        <w:r w:rsidRPr="006869C1">
          <w:rPr>
            <w:rStyle w:val="Hyperlink"/>
          </w:rPr>
          <w:t>fully qualified logical name</w:t>
        </w:r>
      </w:hyperlink>
      <w:r>
        <w:t>.</w:t>
      </w:r>
    </w:p>
    <w:p w14:paraId="6E9A7B06" w14:textId="0C74AD45"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w:t>
      </w:r>
      <w:proofErr w:type="spellStart"/>
      <w:r>
        <w:rPr>
          <w:rStyle w:val="CODEtemp"/>
        </w:rPr>
        <w:t>N.C</w:t>
      </w:r>
      <w:r w:rsidRPr="00244133">
        <w:rPr>
          <w:rStyle w:val="CODEtemp"/>
        </w:rPr>
        <w:t>.f</w:t>
      </w:r>
      <w:proofErr w:type="spellEnd"/>
      <w:r w:rsidRPr="00244133">
        <w:rPr>
          <w:rStyle w:val="CODEtemp"/>
        </w:rPr>
        <w:t>(void)</w:t>
      </w:r>
      <w:r>
        <w:rPr>
          <w:rStyle w:val="CODEtemp"/>
        </w:rPr>
        <w:t>"</w:t>
      </w:r>
      <w:r>
        <w:t>.</w:t>
      </w:r>
    </w:p>
    <w:p w14:paraId="0831C548" w14:textId="0AD488BD" w:rsidR="0044419A" w:rsidRDefault="0044419A" w:rsidP="0044419A">
      <w:pPr>
        <w:pStyle w:val="Definitionterm"/>
      </w:pPr>
      <w:bookmarkStart w:id="30" w:name="def_message_string"/>
      <w:r>
        <w:t>message</w:t>
      </w:r>
      <w:r w:rsidR="00366BA7">
        <w:t xml:space="preserve"> string</w:t>
      </w:r>
      <w:bookmarkEnd w:id="30"/>
    </w:p>
    <w:p w14:paraId="786A172C" w14:textId="77777777" w:rsidR="0044419A" w:rsidRDefault="0044419A" w:rsidP="0044419A">
      <w:pPr>
        <w:pStyle w:val="Definition"/>
      </w:pPr>
      <w:r w:rsidRPr="00B02B47">
        <w:t>human-readable string that conveys information relevant to an element in a SARIF file</w:t>
      </w:r>
    </w:p>
    <w:p w14:paraId="352A72E2" w14:textId="77777777" w:rsidR="00646038" w:rsidRDefault="00646038" w:rsidP="00646038">
      <w:pPr>
        <w:pStyle w:val="Definitionterm"/>
      </w:pPr>
      <w:r>
        <w:t>nested file</w:t>
      </w:r>
    </w:p>
    <w:p w14:paraId="38861355" w14:textId="7327E856" w:rsidR="00646038" w:rsidRDefault="00E732B3" w:rsidP="00646038">
      <w:pPr>
        <w:pStyle w:val="Definition"/>
      </w:pPr>
      <w:hyperlink w:anchor="def_file" w:history="1">
        <w:r w:rsidR="00646038" w:rsidRPr="00B05C99">
          <w:rPr>
            <w:rStyle w:val="Hyperlink"/>
          </w:rPr>
          <w:t>file</w:t>
        </w:r>
      </w:hyperlink>
      <w:r w:rsidR="00646038" w:rsidRPr="0003129F">
        <w:t xml:space="preserve"> </w:t>
      </w:r>
      <w:r w:rsidR="003F6387">
        <w:t>that</w:t>
      </w:r>
      <w:r w:rsidR="003F6387" w:rsidRPr="0003129F">
        <w:t xml:space="preserve"> </w:t>
      </w:r>
      <w:r w:rsidR="00646038" w:rsidRPr="0003129F">
        <w:t>is contained within another file</w:t>
      </w:r>
    </w:p>
    <w:p w14:paraId="1A47A561" w14:textId="77777777" w:rsidR="0044419A" w:rsidRDefault="0044419A" w:rsidP="0044419A">
      <w:pPr>
        <w:pStyle w:val="Definitionterm"/>
      </w:pPr>
      <w:r>
        <w:t>nested logical location</w:t>
      </w:r>
    </w:p>
    <w:p w14:paraId="49A02A0B" w14:textId="5D0914E4" w:rsidR="0044419A" w:rsidRDefault="00E732B3" w:rsidP="0044419A">
      <w:pPr>
        <w:pStyle w:val="Definition"/>
      </w:pPr>
      <w:hyperlink w:anchor="def_logical_location" w:history="1">
        <w:r w:rsidR="0044419A" w:rsidRPr="005950DA">
          <w:rPr>
            <w:rStyle w:val="Hyperlink"/>
          </w:rPr>
          <w:t>logical location</w:t>
        </w:r>
      </w:hyperlink>
      <w:r w:rsidR="0044419A" w:rsidRPr="00854B1E">
        <w:t xml:space="preserve"> that is </w:t>
      </w:r>
      <w:r w:rsidR="003F6387">
        <w:t>contained</w:t>
      </w:r>
      <w:r w:rsidR="003F6387" w:rsidRPr="00854B1E">
        <w:t xml:space="preserve"> </w:t>
      </w:r>
      <w:r w:rsidR="0044419A" w:rsidRPr="00854B1E">
        <w:t>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31" w:name="def_newline_sequence"/>
      <w:r>
        <w:t>newline sequence</w:t>
      </w:r>
      <w:bookmarkEnd w:id="31"/>
    </w:p>
    <w:p w14:paraId="6BD6DFEE" w14:textId="77777777" w:rsidR="0044419A" w:rsidRDefault="0044419A" w:rsidP="0044419A">
      <w:pPr>
        <w:pStyle w:val="Definition"/>
      </w:pPr>
      <w:r w:rsidRPr="00592BE0">
        <w:t>sequence of one or more characters representing the end of a line of text</w:t>
      </w:r>
    </w:p>
    <w:p w14:paraId="2D59A7F8" w14:textId="77777777"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007988FE" w14:textId="77777777" w:rsidR="00646038" w:rsidRDefault="00646038" w:rsidP="00646038">
      <w:pPr>
        <w:pStyle w:val="Definitionterm"/>
      </w:pPr>
      <w:r>
        <w:t>parent (file)</w:t>
      </w:r>
    </w:p>
    <w:p w14:paraId="51892F58" w14:textId="40734D2A" w:rsidR="00646038" w:rsidRDefault="00E732B3" w:rsidP="00646038">
      <w:pPr>
        <w:pStyle w:val="Definition"/>
      </w:pPr>
      <w:hyperlink w:anchor="def_file" w:history="1">
        <w:r w:rsidR="00646038" w:rsidRPr="00B05C99">
          <w:rPr>
            <w:rStyle w:val="Hyperlink"/>
          </w:rPr>
          <w:t>file</w:t>
        </w:r>
      </w:hyperlink>
      <w:r w:rsidR="00646038" w:rsidRPr="0003129F">
        <w:t xml:space="preserve"> which contains one or more nested files</w:t>
      </w:r>
    </w:p>
    <w:p w14:paraId="3D1218D3" w14:textId="77777777" w:rsidR="0044419A" w:rsidRDefault="0044419A" w:rsidP="0044419A">
      <w:pPr>
        <w:pStyle w:val="Definitionterm"/>
      </w:pPr>
      <w:r w:rsidRPr="00592BE0">
        <w:t>physical location</w:t>
      </w:r>
    </w:p>
    <w:p w14:paraId="7A4F19EF" w14:textId="7414AB93" w:rsidR="0044419A" w:rsidRDefault="0044419A" w:rsidP="0044419A">
      <w:pPr>
        <w:pStyle w:val="Definition"/>
      </w:pPr>
      <w:r w:rsidRPr="00592BE0">
        <w:t xml:space="preserve">location specified by reference to a </w:t>
      </w:r>
      <w:hyperlink w:anchor="def_programming_artifact" w:history="1">
        <w:r w:rsidRPr="005950DA">
          <w:rPr>
            <w:rStyle w:val="Hyperlink"/>
          </w:rPr>
          <w:t>programming 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58070B1B" w:rsidR="0044419A" w:rsidRDefault="00E732B3"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4BC79213" w14:textId="0AB03969" w:rsidR="00646038" w:rsidRDefault="00753025" w:rsidP="0044419A">
      <w:pPr>
        <w:pStyle w:val="Definitionterm"/>
      </w:pPr>
      <w:bookmarkStart w:id="32" w:name="def_programming_artifact"/>
      <w:r>
        <w:t xml:space="preserve"> </w:t>
      </w:r>
      <w:r w:rsidR="00646038">
        <w:t>(programming) artifact</w:t>
      </w:r>
    </w:p>
    <w:bookmarkEnd w:id="32"/>
    <w:p w14:paraId="423BBE77" w14:textId="2141E972" w:rsidR="00646038" w:rsidRDefault="00B05C99" w:rsidP="00646038">
      <w:pPr>
        <w:pStyle w:val="Definition"/>
      </w:pPr>
      <w:r>
        <w:fldChar w:fldCharType="begin"/>
      </w:r>
      <w:r>
        <w:instrText xml:space="preserve"> HYPERLINK  \l "def_file" </w:instrText>
      </w:r>
      <w:r>
        <w:fldChar w:fldCharType="separate"/>
      </w:r>
      <w:r w:rsidR="00646038" w:rsidRPr="00B05C99">
        <w:rPr>
          <w:rStyle w:val="Hyperlink"/>
        </w:rPr>
        <w:t>file</w:t>
      </w:r>
      <w:r>
        <w:fldChar w:fldCharType="end"/>
      </w:r>
      <w:r w:rsidR="00646038" w:rsidRPr="0003129F">
        <w:t>, produced manually by a person or automatically by a program, which results from the activity of programming</w:t>
      </w:r>
    </w:p>
    <w:p w14:paraId="0906B3B9" w14:textId="77777777" w:rsidR="00646038" w:rsidRPr="00C130CD" w:rsidRDefault="00646038" w:rsidP="00646038">
      <w:pPr>
        <w:pStyle w:val="Note"/>
      </w:pPr>
      <w:r w:rsidRPr="00C130CD">
        <w:t>Example: Source code, object code, program configuration data, documentation</w:t>
      </w:r>
      <w:r>
        <w:t>.</w:t>
      </w:r>
    </w:p>
    <w:p w14:paraId="05D238D4" w14:textId="77777777" w:rsidR="00B05C99" w:rsidRDefault="00B05C99" w:rsidP="00B05C99">
      <w:pPr>
        <w:pStyle w:val="Definitionterm"/>
      </w:pPr>
      <w:bookmarkStart w:id="33" w:name="def_problem"/>
      <w:r>
        <w:t>problem</w:t>
      </w:r>
      <w:bookmarkEnd w:id="33"/>
    </w:p>
    <w:p w14:paraId="6CDABD9B" w14:textId="78A57DB2" w:rsidR="00B05C99" w:rsidRDefault="00E732B3"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3E3A912A" w:rsidR="00B05C99" w:rsidRDefault="00B05C99" w:rsidP="00B05C99">
      <w:pPr>
        <w:pStyle w:val="Note"/>
      </w:pPr>
      <w:r w:rsidRPr="00C130CD">
        <w:t>Example: A security vulnerability, a deviation from contractual or legal requirements, a deviation from stylistic standards.</w:t>
      </w:r>
    </w:p>
    <w:p w14:paraId="67DFDB16" w14:textId="4ACB1550" w:rsidR="00190651" w:rsidRDefault="00190651" w:rsidP="00190651">
      <w:pPr>
        <w:pStyle w:val="Definitionterm"/>
      </w:pPr>
      <w:bookmarkStart w:id="34" w:name="def_property"/>
      <w:r>
        <w:t>property</w:t>
      </w:r>
      <w:bookmarkEnd w:id="34"/>
    </w:p>
    <w:p w14:paraId="6BFD7966" w14:textId="1E5E2A3A" w:rsidR="00190651" w:rsidRPr="00190651" w:rsidRDefault="00190651" w:rsidP="00190651">
      <w:pPr>
        <w:pStyle w:val="Definition"/>
      </w:pPr>
      <w:r>
        <w:t>attribute of an object consisting of a name and a value associated with the name</w:t>
      </w:r>
    </w:p>
    <w:p w14:paraId="218ECC8B" w14:textId="77777777" w:rsidR="0044419A" w:rsidRDefault="0044419A" w:rsidP="0044419A">
      <w:pPr>
        <w:pStyle w:val="Definitionterm"/>
      </w:pPr>
      <w:r>
        <w:t>property bag</w:t>
      </w:r>
    </w:p>
    <w:p w14:paraId="7E49C456" w14:textId="06FE6FE6" w:rsidR="0044419A" w:rsidRDefault="0044419A" w:rsidP="0044419A">
      <w:pPr>
        <w:pStyle w:val="Definition"/>
        <w:rPr>
          <w:rStyle w:val="Hyperlink"/>
        </w:rPr>
      </w:pPr>
      <w:r>
        <w:t xml:space="preserve">object </w:t>
      </w:r>
      <w:r w:rsidRPr="00592BE0">
        <w:t>consisting of a</w:t>
      </w:r>
      <w:r w:rsidR="00B72D2A">
        <w:t>n unordered</w:t>
      </w:r>
      <w:r w:rsidRPr="00592BE0">
        <w:t xml:space="preserve"> set of</w:t>
      </w:r>
      <w:r w:rsidR="00190651">
        <w:t xml:space="preserve"> non-standardized</w:t>
      </w:r>
      <w:r w:rsidRPr="00592BE0">
        <w:t xml:space="preserve"> </w:t>
      </w:r>
      <w:hyperlink w:anchor="def_property" w:history="1">
        <w:r w:rsidRPr="00190651">
          <w:rPr>
            <w:rStyle w:val="Hyperlink"/>
          </w:rPr>
          <w:t>properties</w:t>
        </w:r>
      </w:hyperlink>
      <w:r w:rsidRPr="00592BE0">
        <w:t xml:space="preserve"> with arbitrary </w:t>
      </w:r>
      <w:hyperlink w:anchor="def_camelCase_name" w:history="1">
        <w:r w:rsidRPr="005950DA">
          <w:rPr>
            <w:rStyle w:val="Hyperlink"/>
          </w:rPr>
          <w:t>camelCase names</w:t>
        </w:r>
      </w:hyperlink>
    </w:p>
    <w:p w14:paraId="7DBB03C9" w14:textId="79A91761" w:rsidR="00D65090" w:rsidRPr="00D65090" w:rsidRDefault="00190651" w:rsidP="00D65090">
      <w:pPr>
        <w:pStyle w:val="Definitionterm"/>
      </w:pPr>
      <w:r>
        <w:t>redactable</w:t>
      </w:r>
      <w:r w:rsidR="00D65090" w:rsidRPr="00D65090">
        <w:t xml:space="preserve"> property</w:t>
      </w:r>
    </w:p>
    <w:p w14:paraId="63E8F997" w14:textId="3E0A0070" w:rsidR="00D65090" w:rsidRPr="00D65090" w:rsidRDefault="00E732B3" w:rsidP="00D65090">
      <w:pPr>
        <w:pStyle w:val="Definition"/>
      </w:pPr>
      <w:hyperlink w:anchor="def_property" w:history="1">
        <w:r w:rsidR="00D65090" w:rsidRPr="00190651">
          <w:rPr>
            <w:rStyle w:val="Hyperlink"/>
          </w:rPr>
          <w:t>property</w:t>
        </w:r>
      </w:hyperlink>
      <w:r w:rsidR="00D65090">
        <w:t xml:space="preserve"> that potentially contains sensitive information that a SARIF </w:t>
      </w:r>
      <w:hyperlink w:anchor="def_direct_producer" w:history="1">
        <w:r w:rsidR="00753025" w:rsidRPr="00753025">
          <w:rPr>
            <w:rStyle w:val="Hyperlink"/>
          </w:rPr>
          <w:t xml:space="preserve">direct </w:t>
        </w:r>
        <w:r w:rsidR="00D65090" w:rsidRPr="00753025">
          <w:rPr>
            <w:rStyle w:val="Hyperlink"/>
          </w:rPr>
          <w:t>producer</w:t>
        </w:r>
      </w:hyperlink>
      <w:r w:rsidR="00D65090">
        <w:t xml:space="preserve"> or a </w:t>
      </w:r>
      <w:hyperlink w:anchor="def_post_processor" w:history="1">
        <w:r w:rsidR="00D65090" w:rsidRPr="00B0492A">
          <w:rPr>
            <w:rStyle w:val="Hyperlink"/>
          </w:rPr>
          <w:t>SARIF post-processor</w:t>
        </w:r>
      </w:hyperlink>
      <w:r w:rsidR="00D65090">
        <w:t xml:space="preserve"> might wish to redact</w:t>
      </w:r>
    </w:p>
    <w:p w14:paraId="30A3A0B9" w14:textId="77777777" w:rsidR="0044419A" w:rsidRDefault="0044419A" w:rsidP="0044419A">
      <w:pPr>
        <w:pStyle w:val="Definitionterm"/>
      </w:pPr>
      <w:bookmarkStart w:id="35" w:name="def_region"/>
      <w:r>
        <w:lastRenderedPageBreak/>
        <w:t>region</w:t>
      </w:r>
      <w:bookmarkEnd w:id="35"/>
    </w:p>
    <w:p w14:paraId="1059A9E8" w14:textId="20BF8BAD" w:rsidR="0044419A" w:rsidRDefault="0044419A" w:rsidP="0044419A">
      <w:pPr>
        <w:pStyle w:val="Definition"/>
        <w:rPr>
          <w:rStyle w:val="Hyperlink"/>
        </w:rPr>
      </w:pPr>
      <w:r w:rsidRPr="00592BE0">
        <w:t xml:space="preserve">contiguous portion of a </w:t>
      </w:r>
      <w:hyperlink w:anchor="def_file" w:history="1">
        <w:r w:rsidRPr="005950DA">
          <w:rPr>
            <w:rStyle w:val="Hyperlink"/>
          </w:rPr>
          <w:t>file</w:t>
        </w:r>
      </w:hyperlink>
    </w:p>
    <w:p w14:paraId="2E4E3016" w14:textId="144CD82A" w:rsidR="002315DB" w:rsidRDefault="002315DB" w:rsidP="002315DB">
      <w:pPr>
        <w:pStyle w:val="Definitionterm"/>
      </w:pPr>
      <w:bookmarkStart w:id="36" w:name="def_repository"/>
      <w:r>
        <w:t>repository</w:t>
      </w:r>
      <w:bookmarkEnd w:id="36"/>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0B1DAB39" w:rsidR="0044419A" w:rsidRDefault="00E732B3" w:rsidP="0044419A">
      <w:pPr>
        <w:pStyle w:val="Definition"/>
      </w:pPr>
      <w:hyperlink w:anchor="def_file" w:history="1">
        <w:r w:rsidR="0044419A" w:rsidRPr="005950DA">
          <w:rPr>
            <w:rStyle w:val="Hyperlink"/>
          </w:rPr>
          <w:t>file</w:t>
        </w:r>
      </w:hyperlink>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D76CAC1" w14:textId="6C56FC37" w:rsidR="00366BA7" w:rsidRDefault="00366BA7" w:rsidP="00B05C99">
      <w:pPr>
        <w:pStyle w:val="Definitionterm"/>
      </w:pPr>
      <w:bookmarkStart w:id="37" w:name="def_resource"/>
      <w:r>
        <w:t>resource</w:t>
      </w:r>
      <w:bookmarkEnd w:id="37"/>
    </w:p>
    <w:p w14:paraId="6016A970" w14:textId="670CD985" w:rsidR="00366BA7" w:rsidRPr="00366BA7" w:rsidRDefault="000237CE" w:rsidP="00366BA7">
      <w:pPr>
        <w:pStyle w:val="Definition"/>
      </w:pPr>
      <w:r>
        <w:t xml:space="preserve">item that requires </w:t>
      </w:r>
      <w:hyperlink w:anchor="def_localization" w:history="1">
        <w:r w:rsidRPr="000237CE">
          <w:rPr>
            <w:rStyle w:val="Hyperlink"/>
          </w:rPr>
          <w:t>localization</w:t>
        </w:r>
      </w:hyperlink>
      <w:r>
        <w:t xml:space="preserve">, such as a </w:t>
      </w:r>
      <w:hyperlink w:anchor="def_message_string" w:history="1">
        <w:r w:rsidRPr="000237CE">
          <w:rPr>
            <w:rStyle w:val="Hyperlink"/>
          </w:rPr>
          <w:t>message string</w:t>
        </w:r>
      </w:hyperlink>
      <w:r>
        <w:t xml:space="preserve"> or </w:t>
      </w:r>
      <w:hyperlink w:anchor="def_rule_metadata" w:history="1">
        <w:r w:rsidRPr="000237CE">
          <w:rPr>
            <w:rStyle w:val="Hyperlink"/>
          </w:rPr>
          <w:t>rule metadata</w:t>
        </w:r>
      </w:hyperlink>
    </w:p>
    <w:p w14:paraId="2F842B3D" w14:textId="521C946C" w:rsidR="00B05C99" w:rsidRDefault="00B05C99" w:rsidP="00B05C99">
      <w:pPr>
        <w:pStyle w:val="Definitionterm"/>
      </w:pPr>
      <w:bookmarkStart w:id="38" w:name="def_result"/>
      <w:r>
        <w:t>result</w:t>
      </w:r>
      <w:bookmarkEnd w:id="38"/>
    </w:p>
    <w:p w14:paraId="7C7B90EF" w14:textId="21A325F0" w:rsidR="00B05C99" w:rsidRDefault="00B05C99" w:rsidP="00B05C99">
      <w:pPr>
        <w:pStyle w:val="Definition"/>
      </w:pPr>
      <w:r w:rsidRPr="002644D0">
        <w:t xml:space="preserve">condition present in a </w:t>
      </w:r>
      <w:hyperlink w:anchor="def_programming_artifact" w:history="1">
        <w:r w:rsidRPr="00B05C99">
          <w:rPr>
            <w:rStyle w:val="Hyperlink"/>
          </w:rPr>
          <w:t>programming artifact</w:t>
        </w:r>
      </w:hyperlink>
      <w:r w:rsidR="00375394">
        <w:t xml:space="preserve"> and reported by a </w:t>
      </w:r>
      <w:hyperlink w:anchor="def_static_analysis_tool" w:history="1">
        <w:r w:rsidR="00375394" w:rsidRPr="00375394">
          <w:rPr>
            <w:rStyle w:val="Hyperlink"/>
          </w:rPr>
          <w:t>static analysis tool</w:t>
        </w:r>
      </w:hyperlink>
    </w:p>
    <w:p w14:paraId="70CF25FE" w14:textId="77777777" w:rsidR="00B05C99" w:rsidRDefault="00B05C99" w:rsidP="00B05C99">
      <w:pPr>
        <w:pStyle w:val="Definitionterm"/>
      </w:pPr>
      <w:r>
        <w:t>result file</w:t>
      </w:r>
    </w:p>
    <w:p w14:paraId="55F1726A" w14:textId="6DC47839" w:rsidR="00B05C99" w:rsidRDefault="00E732B3" w:rsidP="00B05C99">
      <w:pPr>
        <w:pStyle w:val="Definition"/>
      </w:pPr>
      <w:hyperlink w:anchor="def_file" w:history="1">
        <w:r w:rsidR="00B05C99" w:rsidRPr="00B05C99">
          <w:rPr>
            <w:rStyle w:val="Hyperlink"/>
          </w:rPr>
          <w:t>file</w:t>
        </w:r>
      </w:hyperlink>
      <w:r w:rsidR="00B05C99" w:rsidRPr="00C130CD">
        <w:t xml:space="preserve"> in which a </w:t>
      </w:r>
      <w:hyperlink w:anchor="def_static_analysis_tool" w:history="1">
        <w:r w:rsidR="00B05C99" w:rsidRPr="00B05C99">
          <w:rPr>
            <w:rStyle w:val="Hyperlink"/>
          </w:rPr>
          <w:t>static 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39" w:name="def_result_management_system"/>
      <w:r>
        <w:t>result management system</w:t>
      </w:r>
      <w:bookmarkEnd w:id="39"/>
    </w:p>
    <w:p w14:paraId="1864B8E6" w14:textId="42B6DA9D"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7BED80F7"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6DCC36F3" w14:textId="330E2496" w:rsidR="0044419A" w:rsidRDefault="0044419A" w:rsidP="0044419A">
      <w:pPr>
        <w:pStyle w:val="Definitionterm"/>
      </w:pPr>
      <w:r>
        <w:t>rich text message</w:t>
      </w:r>
    </w:p>
    <w:p w14:paraId="4E6504CF" w14:textId="61796BF4" w:rsidR="0044419A" w:rsidRDefault="00E732B3"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contains formatting information such as Markdown formatting characters</w:t>
      </w:r>
    </w:p>
    <w:p w14:paraId="47B85802" w14:textId="792210C5" w:rsidR="00811F21" w:rsidRDefault="00811F21" w:rsidP="00811F21">
      <w:pPr>
        <w:pStyle w:val="Definitionterm"/>
      </w:pPr>
      <w:r>
        <w:t>root file</w:t>
      </w:r>
    </w:p>
    <w:p w14:paraId="2AEA5B04" w14:textId="56F41962" w:rsidR="00811F21" w:rsidRPr="00811F21" w:rsidRDefault="00E732B3" w:rsidP="00811F21">
      <w:pPr>
        <w:pStyle w:val="Definition"/>
      </w:pPr>
      <w:hyperlink w:anchor="def_log_file" w:history="1">
        <w:r w:rsidR="00811F21" w:rsidRPr="00811F21">
          <w:rPr>
            <w:rStyle w:val="Hyperlink"/>
          </w:rPr>
          <w:t>SARIF log file</w:t>
        </w:r>
      </w:hyperlink>
      <w:r w:rsidR="00811F21">
        <w:t xml:space="preserve"> to which one or more </w:t>
      </w:r>
      <w:hyperlink w:anchor="def_external_property_file" w:history="1">
        <w:r w:rsidR="00811F21" w:rsidRPr="00811F21">
          <w:rPr>
            <w:rStyle w:val="Hyperlink"/>
          </w:rPr>
          <w:t>external property files</w:t>
        </w:r>
      </w:hyperlink>
      <w:r w:rsidR="00811F21">
        <w:t xml:space="preserve"> logically belong</w:t>
      </w:r>
    </w:p>
    <w:p w14:paraId="36F71883" w14:textId="77777777" w:rsidR="00B05C99" w:rsidRDefault="00B05C99" w:rsidP="00B05C99">
      <w:pPr>
        <w:pStyle w:val="Definitionterm"/>
      </w:pPr>
      <w:bookmarkStart w:id="40" w:name="def_rule"/>
      <w:r>
        <w:t>rule</w:t>
      </w:r>
      <w:bookmarkEnd w:id="40"/>
    </w:p>
    <w:p w14:paraId="40742D5C" w14:textId="6D7EB045" w:rsidR="00B05C99" w:rsidRDefault="00B05C99" w:rsidP="00B05C99">
      <w:pPr>
        <w:pStyle w:val="Definition"/>
      </w:pPr>
      <w:r w:rsidRPr="00C130CD">
        <w:t xml:space="preserve">specific criterion for correctness verified by a </w:t>
      </w:r>
      <w:hyperlink w:anchor="def_static_analysis_tool" w:history="1">
        <w:r w:rsidRPr="00B05C99">
          <w:rPr>
            <w:rStyle w:val="Hyperlink"/>
          </w:rPr>
          <w:t>static analysis tool</w:t>
        </w:r>
      </w:hyperlink>
    </w:p>
    <w:p w14:paraId="43FCFF1C" w14:textId="39FDD293" w:rsidR="00B05C99" w:rsidRDefault="00B05C99" w:rsidP="00B05C99">
      <w:pPr>
        <w:pStyle w:val="Note"/>
      </w:pPr>
      <w:r>
        <w:t xml:space="preserve">NOTE 1: </w:t>
      </w:r>
      <w:r w:rsidRPr="00C130CD">
        <w:t xml:space="preserve">Many static analysis tools associate a </w:t>
      </w:r>
      <w:hyperlink w:anchor="def_rule_id" w:history="1">
        <w:r w:rsidRPr="00972E3D">
          <w:rPr>
            <w:rStyle w:val="Hyperlink"/>
          </w:rPr>
          <w:t>rule id</w:t>
        </w:r>
      </w:hyperlink>
      <w:r w:rsidRPr="00C130CD">
        <w:t xml:space="preserve">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NOTE 2: Some rules verify generally accepted criteria for correctness; others verify conventions in use in a particular team or organization.</w:t>
      </w:r>
    </w:p>
    <w:p w14:paraId="6124CC53" w14:textId="33428721" w:rsidR="00B05C99" w:rsidRDefault="00B05C99" w:rsidP="00B05C99">
      <w:pPr>
        <w:pStyle w:val="Note"/>
      </w:pPr>
      <w:r>
        <w:t xml:space="preserve">Example: </w:t>
      </w:r>
      <w:r w:rsidRPr="00C130CD">
        <w:t>“Variables must be initialized before use”, “Class names must begin with an uppercase letter”.</w:t>
      </w:r>
    </w:p>
    <w:p w14:paraId="1A46DD0D" w14:textId="1A76A27E" w:rsidR="00822D1D" w:rsidRDefault="00822D1D" w:rsidP="00822D1D">
      <w:pPr>
        <w:pStyle w:val="Definitionterm"/>
      </w:pPr>
      <w:r>
        <w:t>rule configuration information</w:t>
      </w:r>
    </w:p>
    <w:p w14:paraId="54448CD8" w14:textId="3E9B59C6" w:rsidR="00822D1D" w:rsidRPr="00822D1D" w:rsidRDefault="00E732B3" w:rsidP="00822D1D">
      <w:pPr>
        <w:pStyle w:val="Definition"/>
      </w:pPr>
      <w:hyperlink w:anchor="def_rule_metadata" w:history="1">
        <w:r w:rsidR="00822D1D" w:rsidRPr="00894072">
          <w:rPr>
            <w:rStyle w:val="Hyperlink"/>
          </w:rPr>
          <w:t>rule metadata</w:t>
        </w:r>
      </w:hyperlink>
      <w:r w:rsidR="00822D1D">
        <w:t xml:space="preserve"> that a </w:t>
      </w:r>
      <w:hyperlink w:anchor="def_static_analysis_tool" w:history="1">
        <w:r w:rsidR="00822D1D" w:rsidRPr="00894072">
          <w:rPr>
            <w:rStyle w:val="Hyperlink"/>
          </w:rPr>
          <w:t>tool</w:t>
        </w:r>
      </w:hyperlink>
      <w:r w:rsidR="00822D1D">
        <w:t xml:space="preserve"> can modify at runtime, before executing its scan</w:t>
      </w:r>
    </w:p>
    <w:p w14:paraId="4D1C2AB5" w14:textId="77777777" w:rsidR="00B05C99" w:rsidRDefault="00B05C99" w:rsidP="00B05C99">
      <w:pPr>
        <w:pStyle w:val="Definitionterm"/>
      </w:pPr>
      <w:bookmarkStart w:id="41" w:name="def_rule_id"/>
      <w:r>
        <w:t>rule id</w:t>
      </w:r>
      <w:bookmarkEnd w:id="41"/>
    </w:p>
    <w:p w14:paraId="4C9F5179" w14:textId="024ACF61" w:rsidR="00B05C99" w:rsidRDefault="00E732B3" w:rsidP="00B05C99">
      <w:pPr>
        <w:pStyle w:val="Definition"/>
      </w:pPr>
      <w:hyperlink w:anchor="def_stable_value" w:history="1">
        <w:r w:rsidR="00B05C99" w:rsidRPr="005950DA">
          <w:rPr>
            <w:rStyle w:val="Hyperlink"/>
          </w:rPr>
          <w:t>stable value</w:t>
        </w:r>
      </w:hyperlink>
      <w:r w:rsidR="00B05C99" w:rsidRPr="00C130CD">
        <w:t xml:space="preserve"> which a </w:t>
      </w:r>
      <w:hyperlink w:anchor="def_static_analysis_tool" w:history="1">
        <w:r w:rsidR="00B05C99" w:rsidRPr="005950DA">
          <w:rPr>
            <w:rStyle w:val="Hyperlink"/>
          </w:rPr>
          <w:t>static 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42" w:name="def_rule_metadata"/>
      <w:r>
        <w:t>rule metadata</w:t>
      </w:r>
      <w:bookmarkEnd w:id="42"/>
    </w:p>
    <w:p w14:paraId="4DC3C58A" w14:textId="0B026561" w:rsidR="00B05C99" w:rsidRDefault="00B05C99" w:rsidP="00B05C99">
      <w:pPr>
        <w:pStyle w:val="Definition"/>
      </w:pPr>
      <w:r>
        <w:t xml:space="preserve">information that describes a </w:t>
      </w:r>
      <w:hyperlink w:anchor="def_rule" w:history="1">
        <w:r w:rsidRPr="005950DA">
          <w:rPr>
            <w:rStyle w:val="Hyperlink"/>
          </w:rPr>
          <w:t>rule</w:t>
        </w:r>
      </w:hyperlink>
      <w:r w:rsidR="005950DA">
        <w:br/>
      </w:r>
      <w:r w:rsidR="005950DA">
        <w:br/>
        <w:t>Example: id, description, category, author</w:t>
      </w:r>
    </w:p>
    <w:p w14:paraId="3371734E" w14:textId="77777777" w:rsidR="0044419A" w:rsidRDefault="0044419A" w:rsidP="0044419A">
      <w:pPr>
        <w:pStyle w:val="Definitionterm"/>
      </w:pPr>
      <w:bookmarkStart w:id="43" w:name="def_run"/>
      <w:r>
        <w:lastRenderedPageBreak/>
        <w:t>run</w:t>
      </w:r>
      <w:bookmarkEnd w:id="43"/>
    </w:p>
    <w:p w14:paraId="22615526" w14:textId="41CC60A4" w:rsidR="0044419A" w:rsidRDefault="0044419A" w:rsidP="0044419A">
      <w:pPr>
        <w:pStyle w:val="Definition"/>
      </w:pPr>
      <w:r w:rsidRPr="00367B83">
        <w:t>1.</w:t>
      </w:r>
      <w:r>
        <w:t xml:space="preserve"> </w:t>
      </w:r>
      <w:r w:rsidRPr="00367B83">
        <w:t xml:space="preserve">invocation of a specified </w:t>
      </w:r>
      <w:hyperlink w:anchor="def_static_analysis_tool" w:history="1">
        <w:r w:rsidRPr="00852177">
          <w:rPr>
            <w:rStyle w:val="Hyperlink"/>
          </w:rPr>
          <w:t>static 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58A442A0"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44" w:name="def_sarif_consumer"/>
      <w:r>
        <w:t>SARIF consumer</w:t>
      </w:r>
      <w:bookmarkEnd w:id="44"/>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45" w:name="def_sarif_log_file"/>
      <w:r>
        <w:t>SARIF log file</w:t>
      </w:r>
      <w:bookmarkEnd w:id="45"/>
    </w:p>
    <w:p w14:paraId="3BDD8C08" w14:textId="309CE62B" w:rsidR="00366BA7" w:rsidRDefault="00E732B3"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46" w:name="def_post_processor"/>
      <w:r>
        <w:t>SARIF post-processor</w:t>
      </w:r>
      <w:bookmarkEnd w:id="46"/>
    </w:p>
    <w:p w14:paraId="346D0207" w14:textId="6622397D" w:rsidR="00753025" w:rsidRPr="00753025" w:rsidRDefault="00E732B3"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47" w:name="def_sarif_producer"/>
      <w:r>
        <w:t>SARIF producer</w:t>
      </w:r>
      <w:bookmarkEnd w:id="47"/>
    </w:p>
    <w:p w14:paraId="7C13F8F9" w14:textId="6AF8C70A" w:rsidR="00817B44" w:rsidRPr="00817B44" w:rsidRDefault="00817B44" w:rsidP="00817B44">
      <w:pPr>
        <w:pStyle w:val="Definition"/>
      </w:pPr>
      <w:r>
        <w:t>program that emits output in the SARIF format</w:t>
      </w:r>
    </w:p>
    <w:p w14:paraId="0AB0F52F" w14:textId="22C78B47" w:rsidR="00366BA7" w:rsidRDefault="00366BA7" w:rsidP="00B05C99">
      <w:pPr>
        <w:pStyle w:val="Definitionterm"/>
      </w:pPr>
      <w:bookmarkStart w:id="48" w:name="def_sarif_resource_file"/>
      <w:r>
        <w:t>SARIF resource file</w:t>
      </w:r>
      <w:bookmarkEnd w:id="48"/>
    </w:p>
    <w:p w14:paraId="37BBB05A" w14:textId="4A046AEB" w:rsidR="000237CE" w:rsidRPr="00B55BE2" w:rsidRDefault="000237CE" w:rsidP="000237CE">
      <w:pPr>
        <w:pStyle w:val="Definition"/>
      </w:pPr>
      <w:r>
        <w:t xml:space="preserve">file containing </w:t>
      </w:r>
      <w:hyperlink w:anchor="def_resource" w:history="1">
        <w:r w:rsidRPr="00C4528F">
          <w:rPr>
            <w:rStyle w:val="Hyperlink"/>
          </w:rPr>
          <w:t>resources</w:t>
        </w:r>
      </w:hyperlink>
      <w:r>
        <w:t xml:space="preserve"> for a single language, in the format defined by the SARIF specification</w:t>
      </w:r>
    </w:p>
    <w:p w14:paraId="550D454E" w14:textId="3D51EAFE" w:rsidR="00B05C99" w:rsidRDefault="00B05C99" w:rsidP="00B05C99">
      <w:pPr>
        <w:pStyle w:val="Definitionterm"/>
      </w:pPr>
      <w:bookmarkStart w:id="49" w:name="def_stable_value"/>
      <w:r>
        <w:t>stable value</w:t>
      </w:r>
      <w:bookmarkEnd w:id="49"/>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50" w:name="def_static_analysis_tool"/>
      <w:r>
        <w:t>(static analysis) tool</w:t>
      </w:r>
      <w:bookmarkEnd w:id="50"/>
    </w:p>
    <w:p w14:paraId="1D0151E8" w14:textId="2686928A" w:rsidR="00B05C99" w:rsidRDefault="00B05C99" w:rsidP="00B05C99">
      <w:pPr>
        <w:pStyle w:val="Definition"/>
      </w:pPr>
      <w:r w:rsidRPr="002644D0">
        <w:t xml:space="preserve">program that examines </w:t>
      </w:r>
      <w:hyperlink w:anchor="def_programming_artifact" w:history="1">
        <w:r w:rsidRPr="00B05C99">
          <w:rPr>
            <w:rStyle w:val="Hyperlink"/>
          </w:rPr>
          <w:t>programming artifacts</w:t>
        </w:r>
      </w:hyperlink>
      <w:r w:rsidRPr="002644D0">
        <w:t xml:space="preserve"> to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51" w:name="def_tag"/>
      <w:r>
        <w:t>tag</w:t>
      </w:r>
      <w:bookmarkEnd w:id="51"/>
    </w:p>
    <w:p w14:paraId="54E71C71" w14:textId="13B07175"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5677B973" w14:textId="77777777" w:rsidR="0044419A" w:rsidRDefault="0044419A" w:rsidP="0044419A">
      <w:pPr>
        <w:pStyle w:val="Definitionterm"/>
      </w:pPr>
      <w:r>
        <w:t>taint analysis</w:t>
      </w:r>
    </w:p>
    <w:p w14:paraId="4A125315" w14:textId="77777777" w:rsidR="0044419A" w:rsidRDefault="0044419A" w:rsidP="0044419A">
      <w:pPr>
        <w:pStyle w:val="Definition"/>
      </w:pPr>
      <w:r w:rsidRPr="009853E2">
        <w:t>the process of tracing the path of tainted data through a program</w:t>
      </w:r>
    </w:p>
    <w:p w14:paraId="0E54F263" w14:textId="77777777" w:rsidR="0044419A" w:rsidRDefault="0044419A" w:rsidP="0044419A">
      <w:pPr>
        <w:pStyle w:val="Definitionterm"/>
      </w:pPr>
      <w:r>
        <w:t>tainted data</w:t>
      </w:r>
    </w:p>
    <w:p w14:paraId="6BE3869F" w14:textId="77777777" w:rsidR="0044419A" w:rsidRDefault="0044419A" w:rsidP="0044419A">
      <w:pPr>
        <w:pStyle w:val="Definition"/>
      </w:pPr>
      <w:r w:rsidRPr="009853E2">
        <w:t>data that enters a program from an untrusted source, such as user input</w:t>
      </w:r>
    </w:p>
    <w:p w14:paraId="472676B2" w14:textId="77777777" w:rsidR="0044419A" w:rsidRDefault="0044419A" w:rsidP="0044419A">
      <w:pPr>
        <w:pStyle w:val="Definitionterm"/>
      </w:pPr>
      <w:bookmarkStart w:id="52" w:name="def_text_file"/>
      <w:r>
        <w:t>text file</w:t>
      </w:r>
      <w:bookmarkEnd w:id="52"/>
    </w:p>
    <w:p w14:paraId="29A46E48" w14:textId="0F85A58A" w:rsidR="0044419A" w:rsidRDefault="00E732B3" w:rsidP="0044419A">
      <w:pPr>
        <w:pStyle w:val="Definition"/>
      </w:pPr>
      <w:hyperlink w:anchor="def_file" w:history="1">
        <w:r w:rsidR="0044419A" w:rsidRPr="00375394">
          <w:rPr>
            <w:rStyle w:val="Hyperlink"/>
          </w:rPr>
          <w:t>file</w:t>
        </w:r>
      </w:hyperlink>
      <w:r w:rsidR="0044419A" w:rsidRPr="00592BE0">
        <w:t xml:space="preserve"> 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642FD0E3" w:rsidR="0044419A" w:rsidRDefault="00E732B3"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44419A" w:rsidRPr="00375394">
          <w:rPr>
            <w:rStyle w:val="Hyperlink"/>
          </w:rPr>
          <w:t>text file</w:t>
        </w:r>
      </w:hyperlink>
    </w:p>
    <w:p w14:paraId="7E6CE634" w14:textId="2C9EEBCC" w:rsidR="00D10AD7" w:rsidRDefault="00D10AD7" w:rsidP="00D10AD7">
      <w:pPr>
        <w:pStyle w:val="Definitionterm"/>
      </w:pPr>
      <w:bookmarkStart w:id="53" w:name="def_thread_flow"/>
      <w:r>
        <w:t>thread flow</w:t>
      </w:r>
      <w:bookmarkEnd w:id="53"/>
    </w:p>
    <w:p w14:paraId="67C8B6B7" w14:textId="789E10C6" w:rsidR="00D10AD7" w:rsidRP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61B08742" w14:textId="2B141251" w:rsidR="0003129F" w:rsidRDefault="0003129F" w:rsidP="0003129F">
      <w:pPr>
        <w:pStyle w:val="Definitionterm"/>
      </w:pPr>
      <w:r>
        <w:t>top-level file</w:t>
      </w:r>
    </w:p>
    <w:p w14:paraId="3C0F7DAD" w14:textId="196D90A0" w:rsidR="0003129F" w:rsidRDefault="00E732B3" w:rsidP="0003129F">
      <w:pPr>
        <w:pStyle w:val="Definition"/>
      </w:pPr>
      <w:hyperlink w:anchor="def_file" w:history="1">
        <w:r w:rsidR="0003129F" w:rsidRPr="00B05C99">
          <w:rPr>
            <w:rStyle w:val="Hyperlink"/>
          </w:rPr>
          <w:t>file</w:t>
        </w:r>
      </w:hyperlink>
      <w:r w:rsidR="0003129F" w:rsidRPr="0003129F">
        <w:t xml:space="preserve"> which is not contained within any other file</w:t>
      </w:r>
    </w:p>
    <w:p w14:paraId="5CC9FBF3" w14:textId="77777777" w:rsidR="0044419A" w:rsidRDefault="0044419A" w:rsidP="0044419A">
      <w:pPr>
        <w:pStyle w:val="Definitionterm"/>
      </w:pPr>
      <w:r>
        <w:t>top-level logical location</w:t>
      </w:r>
    </w:p>
    <w:p w14:paraId="4BD39429" w14:textId="1B51FCC7" w:rsidR="0044419A" w:rsidRDefault="00E732B3"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54" w:name="def_triage"/>
      <w:r>
        <w:t>triage</w:t>
      </w:r>
      <w:bookmarkEnd w:id="54"/>
    </w:p>
    <w:p w14:paraId="38D08C7E" w14:textId="4C4ECFFD"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068E0D62" w:rsidR="0044419A" w:rsidRDefault="0044419A" w:rsidP="0044419A">
      <w:pPr>
        <w:pStyle w:val="Definition"/>
      </w:pPr>
      <w:r>
        <w:lastRenderedPageBreak/>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55" w:name="def_vcs"/>
      <w:r>
        <w:t>VCS</w:t>
      </w:r>
      <w:bookmarkEnd w:id="55"/>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12A40E5E"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56" w:name="_Ref7502892"/>
      <w:bookmarkStart w:id="57" w:name="_Toc12011611"/>
      <w:bookmarkStart w:id="58" w:name="_Toc85472894"/>
      <w:bookmarkStart w:id="59" w:name="_Toc287332008"/>
      <w:bookmarkStart w:id="60" w:name="_Toc534899384"/>
      <w:r>
        <w:t>Normative</w:t>
      </w:r>
      <w:bookmarkEnd w:id="56"/>
      <w:bookmarkEnd w:id="57"/>
      <w:r>
        <w:t xml:space="preserve"> References</w:t>
      </w:r>
      <w:bookmarkEnd w:id="58"/>
      <w:bookmarkEnd w:id="59"/>
      <w:bookmarkEnd w:id="60"/>
    </w:p>
    <w:p w14:paraId="1CA20F39" w14:textId="3EB9E8F7" w:rsidR="00130B0A" w:rsidRDefault="00130B0A" w:rsidP="00130B0A">
      <w:pPr>
        <w:pStyle w:val="Ref"/>
        <w:rPr>
          <w:rStyle w:val="Refterm"/>
          <w:b w:val="0"/>
        </w:rPr>
      </w:pPr>
      <w:r w:rsidRPr="00EE7D13">
        <w:rPr>
          <w:rStyle w:val="Refterm"/>
        </w:rPr>
        <w:t>[</w:t>
      </w:r>
      <w:bookmarkStart w:id="61" w:name="BCP14"/>
      <w:r>
        <w:rPr>
          <w:rStyle w:val="Refterm"/>
        </w:rPr>
        <w:t>BCP14</w:t>
      </w:r>
      <w:bookmarkEnd w:id="61"/>
      <w:r w:rsidRPr="00EE7D13">
        <w:rPr>
          <w:rStyle w:val="Refterm"/>
        </w:rPr>
        <w:t>]</w:t>
      </w:r>
      <w:r w:rsidRPr="005126F2">
        <w:rPr>
          <w:rStyle w:val="Refterm"/>
          <w:b w:val="0"/>
        </w:rPr>
        <w:tab/>
      </w:r>
      <w:proofErr w:type="spellStart"/>
      <w:r>
        <w:rPr>
          <w:rStyle w:val="Refterm"/>
          <w:b w:val="0"/>
        </w:rPr>
        <w:t>Bradner</w:t>
      </w:r>
      <w:proofErr w:type="spellEnd"/>
      <w:r>
        <w:rPr>
          <w:rStyle w:val="Refterm"/>
          <w:b w:val="0"/>
        </w:rPr>
        <w:t xml:space="preserve">, S., “Key words for use in RFCs to Indicate Requirement Levels”, March 1997, </w:t>
      </w:r>
      <w:r w:rsidRPr="00130B0A">
        <w:t>https://tools.ietf.org/html/bcp14</w:t>
      </w:r>
      <w:r>
        <w:rPr>
          <w:rStyle w:val="Refterm"/>
          <w:b w:val="0"/>
        </w:rPr>
        <w:t>.</w:t>
      </w:r>
    </w:p>
    <w:p w14:paraId="46FF15D1" w14:textId="3AC7F49B" w:rsidR="005B76B8" w:rsidRDefault="005B76B8" w:rsidP="005B76B8">
      <w:pPr>
        <w:pStyle w:val="Ref"/>
        <w:rPr>
          <w:rStyle w:val="Refterm"/>
          <w:b w:val="0"/>
        </w:rPr>
      </w:pPr>
      <w:r w:rsidRPr="00EE7D13">
        <w:rPr>
          <w:rStyle w:val="Refterm"/>
        </w:rPr>
        <w:t>[</w:t>
      </w:r>
      <w:bookmarkStart w:id="62" w:name="GFM"/>
      <w:r>
        <w:rPr>
          <w:rStyle w:val="Refterm"/>
        </w:rPr>
        <w:t>GFM</w:t>
      </w:r>
      <w:bookmarkEnd w:id="62"/>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3" w:history="1">
        <w:r w:rsidR="00A95453" w:rsidRPr="000162C0">
          <w:rPr>
            <w:rStyle w:val="Hyperlink"/>
          </w:rPr>
          <w:t>https://github.github.com/gfm/</w:t>
        </w:r>
      </w:hyperlink>
      <w:r w:rsidRPr="005B76B8">
        <w:rPr>
          <w:rStyle w:val="Refterm"/>
          <w:b w:val="0"/>
        </w:rPr>
        <w:t>.</w:t>
      </w:r>
    </w:p>
    <w:p w14:paraId="74B1AB33" w14:textId="23FFAA96" w:rsidR="00A95453" w:rsidRDefault="00A95453" w:rsidP="005B76B8">
      <w:pPr>
        <w:pStyle w:val="Ref"/>
        <w:rPr>
          <w:rStyle w:val="Refterm"/>
          <w:b w:val="0"/>
        </w:rPr>
      </w:pPr>
      <w:r w:rsidRPr="00EE7D13">
        <w:rPr>
          <w:rStyle w:val="Refterm"/>
        </w:rPr>
        <w:t>[</w:t>
      </w:r>
      <w:bookmarkStart w:id="63" w:name="IANA_ENC"/>
      <w:r>
        <w:rPr>
          <w:rStyle w:val="Refterm"/>
        </w:rPr>
        <w:t>IANA-ENC</w:t>
      </w:r>
      <w:bookmarkEnd w:id="63"/>
      <w:r w:rsidRPr="00EE7D13">
        <w:rPr>
          <w:rStyle w:val="Refterm"/>
        </w:rPr>
        <w:t>]</w:t>
      </w:r>
      <w:r w:rsidRPr="005126F2">
        <w:rPr>
          <w:rStyle w:val="Refterm"/>
          <w:b w:val="0"/>
        </w:rPr>
        <w:tab/>
      </w:r>
      <w:r>
        <w:rPr>
          <w:rStyle w:val="Refterm"/>
          <w:b w:val="0"/>
        </w:rPr>
        <w:t xml:space="preserve">Freed, Ned and </w:t>
      </w:r>
      <w:proofErr w:type="spellStart"/>
      <w:r>
        <w:rPr>
          <w:rStyle w:val="Refterm"/>
          <w:b w:val="0"/>
        </w:rPr>
        <w:t>D</w:t>
      </w:r>
      <w:r w:rsidRPr="00F938B9">
        <w:rPr>
          <w:rStyle w:val="Refterm"/>
          <w:b w:val="0"/>
        </w:rPr>
        <w:t>ü</w:t>
      </w:r>
      <w:r>
        <w:rPr>
          <w:rStyle w:val="Refterm"/>
          <w:b w:val="0"/>
        </w:rPr>
        <w:t>rst</w:t>
      </w:r>
      <w:proofErr w:type="spellEnd"/>
      <w:r>
        <w:rPr>
          <w:rStyle w:val="Refterm"/>
          <w:b w:val="0"/>
        </w:rPr>
        <w: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4" w:history="1">
        <w:r w:rsidRPr="006E640A">
          <w:rPr>
            <w:rStyle w:val="Hyperlink"/>
          </w:rPr>
          <w:t>https://www.iana.org/assignments/character-sets/character-sets.xhtml</w:t>
        </w:r>
      </w:hyperlink>
      <w:r w:rsidRPr="005B76B8">
        <w:rPr>
          <w:rStyle w:val="Refterm"/>
          <w:b w:val="0"/>
        </w:rPr>
        <w:t>.</w:t>
      </w:r>
    </w:p>
    <w:p w14:paraId="0D2D75E7" w14:textId="224012E3" w:rsidR="00EE0846" w:rsidRDefault="00EE0846" w:rsidP="00EE0846">
      <w:pPr>
        <w:pStyle w:val="Ref"/>
        <w:rPr>
          <w:rStyle w:val="Refterm"/>
          <w:b w:val="0"/>
        </w:rPr>
      </w:pPr>
      <w:r w:rsidRPr="00EE7D13">
        <w:rPr>
          <w:rStyle w:val="Refterm"/>
        </w:rPr>
        <w:t>[</w:t>
      </w:r>
      <w:bookmarkStart w:id="64" w:name="IANA_HASH"/>
      <w:r>
        <w:rPr>
          <w:rStyle w:val="Refterm"/>
        </w:rPr>
        <w:t>IANA-HASH</w:t>
      </w:r>
      <w:bookmarkEnd w:id="64"/>
      <w:r w:rsidRPr="00EE7D13">
        <w:rPr>
          <w:rStyle w:val="Refterm"/>
        </w:rPr>
        <w:t>]</w:t>
      </w:r>
      <w:r w:rsidRPr="005126F2">
        <w:rPr>
          <w:rStyle w:val="Refterm"/>
          <w:b w:val="0"/>
        </w:rPr>
        <w:tab/>
      </w:r>
      <w:r>
        <w:t xml:space="preserve">“Hash Function Textual Names”, </w:t>
      </w:r>
      <w:hyperlink r:id="rId35" w:history="1">
        <w:r w:rsidRPr="0069344F">
          <w:rPr>
            <w:rStyle w:val="Hyperlink"/>
          </w:rPr>
          <w:t>https://www.iana.org/assignments/hash-function-text-names/hash-function-text-names.xhtml</w:t>
        </w:r>
      </w:hyperlink>
      <w:r>
        <w:t>, July 4, 2017</w:t>
      </w:r>
      <w:r w:rsidRPr="005B76B8">
        <w:rPr>
          <w:rStyle w:val="Refterm"/>
          <w:b w:val="0"/>
        </w:rPr>
        <w:t>.</w:t>
      </w:r>
    </w:p>
    <w:p w14:paraId="791B5661" w14:textId="0F215281" w:rsidR="00F27B42" w:rsidRDefault="00F27B42" w:rsidP="00EE0846">
      <w:pPr>
        <w:pStyle w:val="Ref"/>
        <w:rPr>
          <w:rStyle w:val="Refterm"/>
          <w:b w:val="0"/>
        </w:rPr>
      </w:pPr>
      <w:r w:rsidRPr="00EE7D13">
        <w:rPr>
          <w:rStyle w:val="Refterm"/>
        </w:rPr>
        <w:t>[</w:t>
      </w:r>
      <w:bookmarkStart w:id="65" w:name="ISO639_1"/>
      <w:r>
        <w:rPr>
          <w:rStyle w:val="Refterm"/>
        </w:rPr>
        <w:t>ISO639-1</w:t>
      </w:r>
      <w:bookmarkEnd w:id="65"/>
      <w:r w:rsidRPr="00EE7D13">
        <w:rPr>
          <w:rStyle w:val="Refterm"/>
        </w:rPr>
        <w:t>]</w:t>
      </w:r>
      <w:r w:rsidRPr="005126F2">
        <w:rPr>
          <w:rStyle w:val="Refterm"/>
          <w:b w:val="0"/>
        </w:rPr>
        <w:tab/>
      </w:r>
      <w:r>
        <w:t>“</w:t>
      </w:r>
      <w:r w:rsidRPr="008C3365">
        <w:t>Codes for the representation of names of languages -- Part 1: Alpha-2 code</w:t>
      </w:r>
      <w:r>
        <w:t xml:space="preserve">”, ISO 639-1:2002, July 2002, </w:t>
      </w:r>
      <w:hyperlink r:id="rId36" w:history="1">
        <w:r w:rsidRPr="008A1B04">
          <w:rPr>
            <w:rStyle w:val="Hyperlink"/>
          </w:rPr>
          <w:t>https://www.iso.org/standard/22109.html</w:t>
        </w:r>
      </w:hyperlink>
      <w:r w:rsidRPr="005B76B8">
        <w:rPr>
          <w:rStyle w:val="Refterm"/>
          <w:b w:val="0"/>
        </w:rPr>
        <w:t>.</w:t>
      </w:r>
    </w:p>
    <w:p w14:paraId="28CDCF62" w14:textId="0C66CFA5" w:rsidR="00F27B42" w:rsidRDefault="00F27B42" w:rsidP="00F27B42">
      <w:pPr>
        <w:pStyle w:val="Ref"/>
        <w:rPr>
          <w:rStyle w:val="Refterm"/>
          <w:b w:val="0"/>
        </w:rPr>
      </w:pPr>
      <w:r w:rsidRPr="00EE7D13">
        <w:rPr>
          <w:rStyle w:val="Refterm"/>
        </w:rPr>
        <w:t>[</w:t>
      </w:r>
      <w:bookmarkStart w:id="66" w:name="ISO639_2"/>
      <w:r>
        <w:rPr>
          <w:rStyle w:val="Refterm"/>
        </w:rPr>
        <w:t>ISO639-2</w:t>
      </w:r>
      <w:bookmarkEnd w:id="66"/>
      <w:r w:rsidRPr="00EE7D13">
        <w:rPr>
          <w:rStyle w:val="Refterm"/>
        </w:rPr>
        <w:t>]</w:t>
      </w:r>
      <w:r w:rsidRPr="005126F2">
        <w:rPr>
          <w:rStyle w:val="Refterm"/>
          <w:b w:val="0"/>
        </w:rPr>
        <w:tab/>
      </w:r>
      <w:r>
        <w:t>“</w:t>
      </w:r>
      <w:r w:rsidRPr="008C3365">
        <w:t xml:space="preserve">Codes for the representation of names of languages -- Part </w:t>
      </w:r>
      <w:r>
        <w:t>2</w:t>
      </w:r>
      <w:r w:rsidRPr="008C3365">
        <w:t>: Alpha-</w:t>
      </w:r>
      <w:r>
        <w:t>3</w:t>
      </w:r>
      <w:r w:rsidRPr="008C3365">
        <w:t xml:space="preserve"> code</w:t>
      </w:r>
      <w:r>
        <w:t xml:space="preserve">”, ISO 639-2:1998, October 1998, </w:t>
      </w:r>
      <w:hyperlink r:id="rId37" w:history="1">
        <w:r w:rsidRPr="008A1B04">
          <w:rPr>
            <w:rStyle w:val="Hyperlink"/>
          </w:rPr>
          <w:t>https://www.iso.org/standard/4767.html</w:t>
        </w:r>
      </w:hyperlink>
      <w:r w:rsidRPr="005B76B8">
        <w:rPr>
          <w:rStyle w:val="Refterm"/>
          <w:b w:val="0"/>
        </w:rPr>
        <w:t>.</w:t>
      </w:r>
    </w:p>
    <w:p w14:paraId="7A99BE16" w14:textId="5F38A9EE" w:rsidR="00F27B42" w:rsidRDefault="00F27B42" w:rsidP="00F27B42">
      <w:pPr>
        <w:pStyle w:val="Ref"/>
        <w:rPr>
          <w:rStyle w:val="Refterm"/>
          <w:b w:val="0"/>
        </w:rPr>
      </w:pPr>
      <w:r w:rsidRPr="00EE7D13">
        <w:rPr>
          <w:rStyle w:val="Refterm"/>
        </w:rPr>
        <w:t>[</w:t>
      </w:r>
      <w:bookmarkStart w:id="67" w:name="ISO639_3"/>
      <w:r>
        <w:rPr>
          <w:rStyle w:val="Refterm"/>
        </w:rPr>
        <w:t>ISO639-3</w:t>
      </w:r>
      <w:bookmarkEnd w:id="67"/>
      <w:r w:rsidRPr="00EE7D13">
        <w:rPr>
          <w:rStyle w:val="Refterm"/>
        </w:rPr>
        <w:t>]</w:t>
      </w:r>
      <w:r w:rsidRPr="005126F2">
        <w:rPr>
          <w:rStyle w:val="Refterm"/>
          <w:b w:val="0"/>
        </w:rPr>
        <w:tab/>
      </w:r>
      <w:r>
        <w:t>“</w:t>
      </w:r>
      <w:r w:rsidRPr="008C3365">
        <w:t xml:space="preserve">Codes for the representation of names of languages -- Part </w:t>
      </w:r>
      <w:r>
        <w:t>3</w:t>
      </w:r>
      <w:r w:rsidRPr="008C3365">
        <w:t>: Alpha-</w:t>
      </w:r>
      <w:r>
        <w:t>3</w:t>
      </w:r>
      <w:r w:rsidRPr="008C3365">
        <w:t xml:space="preserve"> code</w:t>
      </w:r>
      <w:r>
        <w:t xml:space="preserve"> for comprehensive coverage of languages”, ISO 639-3:2007, February 2007, </w:t>
      </w:r>
      <w:hyperlink r:id="rId38" w:history="1">
        <w:r w:rsidRPr="008A1B04">
          <w:rPr>
            <w:rStyle w:val="Hyperlink"/>
          </w:rPr>
          <w:t>https://www.iso.org/standard/39534.html</w:t>
        </w:r>
      </w:hyperlink>
      <w:r>
        <w:t>.</w:t>
      </w:r>
    </w:p>
    <w:p w14:paraId="055E043F" w14:textId="1BDC0A1F" w:rsidR="00AB66A4" w:rsidRDefault="00AB66A4" w:rsidP="00F27B42">
      <w:pPr>
        <w:pStyle w:val="Ref"/>
      </w:pPr>
      <w:r w:rsidRPr="00EE7D13">
        <w:rPr>
          <w:rStyle w:val="Refterm"/>
        </w:rPr>
        <w:t>[</w:t>
      </w:r>
      <w:bookmarkStart w:id="68" w:name="ISO86012004"/>
      <w:r w:rsidRPr="00EE7D13">
        <w:rPr>
          <w:rStyle w:val="Refterm"/>
        </w:rPr>
        <w:t>ISO8601:2004</w:t>
      </w:r>
      <w:bookmarkEnd w:id="68"/>
      <w:r w:rsidRPr="00EE7D13">
        <w:rPr>
          <w:rStyle w:val="Refterm"/>
        </w:rPr>
        <w:t>]</w:t>
      </w:r>
      <w:r>
        <w:tab/>
        <w:t>“Data elements and interchange formats -- Information interchange -- Representation of dates and times”, ISO 8601:2004, December 2004</w:t>
      </w:r>
      <w:r w:rsidR="009C2B7C">
        <w:t>,</w:t>
      </w:r>
      <w:r>
        <w:t xml:space="preserve"> </w:t>
      </w:r>
      <w:hyperlink r:id="rId39" w:history="1">
        <w:r w:rsidRPr="00AC1D41">
          <w:rPr>
            <w:rStyle w:val="Hyperlink"/>
          </w:rPr>
          <w:t>https://www.iso.org/standard/40874.html</w:t>
        </w:r>
      </w:hyperlink>
      <w:r w:rsidR="009C2B7C">
        <w:t>.</w:t>
      </w:r>
    </w:p>
    <w:p w14:paraId="722E5E39" w14:textId="637D07FF" w:rsidR="004F385B" w:rsidRDefault="004F385B" w:rsidP="004F385B">
      <w:pPr>
        <w:pStyle w:val="Ref"/>
      </w:pPr>
      <w:r w:rsidRPr="00EE7D13">
        <w:rPr>
          <w:rStyle w:val="Refterm"/>
        </w:rPr>
        <w:t>[</w:t>
      </w:r>
      <w:bookmarkStart w:id="69" w:name="ISO14977"/>
      <w:r w:rsidRPr="00EE7D13">
        <w:rPr>
          <w:rStyle w:val="Refterm"/>
        </w:rPr>
        <w:t>ISO</w:t>
      </w:r>
      <w:r>
        <w:rPr>
          <w:rStyle w:val="Refterm"/>
        </w:rPr>
        <w:t>14977</w:t>
      </w:r>
      <w:r w:rsidRPr="00EE7D13">
        <w:rPr>
          <w:rStyle w:val="Refterm"/>
        </w:rPr>
        <w:t>:</w:t>
      </w:r>
      <w:r>
        <w:rPr>
          <w:rStyle w:val="Refterm"/>
        </w:rPr>
        <w:t>1996</w:t>
      </w:r>
      <w:bookmarkEnd w:id="69"/>
      <w:r w:rsidRPr="00EE7D13">
        <w:rPr>
          <w:rStyle w:val="Refterm"/>
        </w:rPr>
        <w:t>]</w:t>
      </w:r>
      <w:r>
        <w:tab/>
        <w:t>“Information technology – Syntactic metalanguage – Extended BNF”, ISO/IEC 14977:1996(E), December 1996,</w:t>
      </w:r>
      <w:r w:rsidR="003F242A">
        <w:t xml:space="preserve"> </w:t>
      </w:r>
      <w:hyperlink r:id="rId40" w:history="1">
        <w:r w:rsidR="003F242A" w:rsidRPr="00C51B14">
          <w:rPr>
            <w:rStyle w:val="Hyperlink"/>
          </w:rPr>
          <w:t>https://www.iso.org/standard/26153.html</w:t>
        </w:r>
      </w:hyperlink>
      <w:r w:rsidR="003F242A">
        <w:t>.</w:t>
      </w:r>
    </w:p>
    <w:p w14:paraId="2F4A3B08" w14:textId="4EA8BF71" w:rsidR="00F85576" w:rsidRDefault="00F85576" w:rsidP="004F385B">
      <w:pPr>
        <w:pStyle w:val="Ref"/>
      </w:pPr>
      <w:r w:rsidRPr="00EE7D13">
        <w:rPr>
          <w:rStyle w:val="Refterm"/>
        </w:rPr>
        <w:t>[</w:t>
      </w:r>
      <w:bookmarkStart w:id="70" w:name="JSCHEMA01"/>
      <w:r w:rsidRPr="00EE7D13">
        <w:rPr>
          <w:rStyle w:val="Refterm"/>
        </w:rPr>
        <w:t>JSCHEMA01</w:t>
      </w:r>
      <w:bookmarkEnd w:id="70"/>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41" w:history="1">
        <w:r w:rsidRPr="00AC1D41">
          <w:rPr>
            <w:rStyle w:val="Hyperlink"/>
          </w:rPr>
          <w:t>http://json-schema.org/latest/json-schema-core.html</w:t>
        </w:r>
      </w:hyperlink>
      <w:r>
        <w:t>.</w:t>
      </w:r>
    </w:p>
    <w:p w14:paraId="40E940D8" w14:textId="3AC52AEB" w:rsidR="00C02DEC" w:rsidRDefault="00C02DEC" w:rsidP="00F85576">
      <w:pPr>
        <w:pStyle w:val="Ref"/>
      </w:pPr>
      <w:r w:rsidRPr="00EE7D13">
        <w:rPr>
          <w:rStyle w:val="Refterm"/>
        </w:rPr>
        <w:t>[</w:t>
      </w:r>
      <w:bookmarkStart w:id="71" w:name="RFC2119"/>
      <w:r w:rsidRPr="00EE7D13">
        <w:rPr>
          <w:rStyle w:val="Refterm"/>
        </w:rPr>
        <w:t>RFC2119</w:t>
      </w:r>
      <w:bookmarkEnd w:id="71"/>
      <w:r w:rsidRPr="00EE7D13">
        <w:rPr>
          <w:rStyle w:val="Refterm"/>
        </w:rPr>
        <w:t>]</w:t>
      </w:r>
      <w:r>
        <w:tab/>
      </w:r>
      <w:proofErr w:type="spellStart"/>
      <w:r w:rsidR="009C2B7C">
        <w:rPr>
          <w:rFonts w:cs="Arial"/>
          <w:szCs w:val="20"/>
        </w:rPr>
        <w:t>Bradner</w:t>
      </w:r>
      <w:proofErr w:type="spellEnd"/>
      <w:r w:rsidR="009C2B7C">
        <w:rPr>
          <w:rFonts w:cs="Arial"/>
          <w:szCs w:val="20"/>
        </w:rPr>
        <w:t>, S., "Key words for use in RFCs to Indicate Requirement Levels", BCP 14, RFC 2119, DOI 10.17487/RFC2119, March 1997</w:t>
      </w:r>
      <w:r w:rsidR="009C2B7C">
        <w:t xml:space="preserve">, </w:t>
      </w:r>
      <w:hyperlink r:id="rId42" w:history="1">
        <w:r w:rsidR="000F3A82">
          <w:rPr>
            <w:rStyle w:val="Hyperlink"/>
          </w:rPr>
          <w:t>http://www.ietf.org/rfc/rfc2119.txt</w:t>
        </w:r>
      </w:hyperlink>
      <w:r w:rsidR="000F3A82">
        <w:t>.</w:t>
      </w:r>
    </w:p>
    <w:p w14:paraId="0259BD7A" w14:textId="390C3D2F" w:rsidR="00AB66A4" w:rsidRDefault="00AB66A4" w:rsidP="00AB66A4">
      <w:pPr>
        <w:pStyle w:val="Ref"/>
      </w:pPr>
      <w:r w:rsidRPr="00EE7D13">
        <w:rPr>
          <w:rStyle w:val="Refterm"/>
        </w:rPr>
        <w:t>[</w:t>
      </w:r>
      <w:bookmarkStart w:id="72" w:name="RFC2045"/>
      <w:r w:rsidRPr="00EE7D13">
        <w:rPr>
          <w:rStyle w:val="Refterm"/>
        </w:rPr>
        <w:t>RFC2045</w:t>
      </w:r>
      <w:bookmarkEnd w:id="72"/>
      <w:r w:rsidRPr="00EE7D13">
        <w:rPr>
          <w:rStyle w:val="Refterm"/>
        </w:rPr>
        <w:t>]</w:t>
      </w:r>
      <w:r>
        <w:tab/>
      </w:r>
      <w:r>
        <w:rPr>
          <w:rFonts w:cs="Arial"/>
          <w:szCs w:val="20"/>
        </w:rPr>
        <w:t xml:space="preserve">Freed, N. and N. </w:t>
      </w:r>
      <w:proofErr w:type="spellStart"/>
      <w:r>
        <w:rPr>
          <w:rFonts w:cs="Arial"/>
          <w:szCs w:val="20"/>
        </w:rPr>
        <w:t>Borenstein</w:t>
      </w:r>
      <w:proofErr w:type="spellEnd"/>
      <w:r>
        <w:rPr>
          <w:rFonts w:cs="Arial"/>
          <w:szCs w:val="20"/>
        </w:rPr>
        <w:t xml:space="preserve">,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3" w:history="1">
        <w:r>
          <w:rPr>
            <w:rStyle w:val="Hyperlink"/>
            <w:rFonts w:cs="Arial"/>
            <w:szCs w:val="20"/>
          </w:rPr>
          <w:t>http://www.rfc-editor.org/info/rfc2045</w:t>
        </w:r>
      </w:hyperlink>
      <w:r w:rsidR="009C2B7C">
        <w:t>.</w:t>
      </w:r>
    </w:p>
    <w:p w14:paraId="4CBA246D" w14:textId="2593F650" w:rsidR="00C56762" w:rsidRPr="0052312C" w:rsidRDefault="00C56762" w:rsidP="00C56762">
      <w:pPr>
        <w:pStyle w:val="Ref"/>
      </w:pPr>
      <w:r>
        <w:rPr>
          <w:rStyle w:val="Refterm"/>
        </w:rPr>
        <w:t>[</w:t>
      </w:r>
      <w:bookmarkStart w:id="73" w:name="RFC3629"/>
      <w:r>
        <w:rPr>
          <w:rStyle w:val="Refterm"/>
        </w:rPr>
        <w:t>RFC3629</w:t>
      </w:r>
      <w:bookmarkEnd w:id="73"/>
      <w:r>
        <w:rPr>
          <w:rStyle w:val="Refterm"/>
        </w:rPr>
        <w:t>]</w:t>
      </w:r>
      <w:r>
        <w:rPr>
          <w:rStyle w:val="Refterm"/>
        </w:rPr>
        <w:tab/>
      </w:r>
      <w:proofErr w:type="spellStart"/>
      <w:r>
        <w:rPr>
          <w:rFonts w:cs="Arial"/>
          <w:szCs w:val="20"/>
        </w:rPr>
        <w:t>Yergeau</w:t>
      </w:r>
      <w:proofErr w:type="spellEnd"/>
      <w:r>
        <w:rPr>
          <w:rFonts w:cs="Arial"/>
          <w:szCs w:val="20"/>
        </w:rPr>
        <w:t xml:space="preserve">, F., "UTF-8, a transformation format of ISO 10646", STD 63, RFC 3629, DOI 10.17487/RFC3629, November 2003, </w:t>
      </w:r>
      <w:hyperlink r:id="rId44" w:history="1">
        <w:r>
          <w:rPr>
            <w:rStyle w:val="Hyperlink"/>
            <w:rFonts w:cs="Arial"/>
            <w:szCs w:val="20"/>
          </w:rPr>
          <w:t>http://www.rfc-editor.org/info/rfc3629</w:t>
        </w:r>
      </w:hyperlink>
      <w:r>
        <w:rPr>
          <w:rFonts w:cs="Arial"/>
          <w:szCs w:val="20"/>
        </w:rPr>
        <w:t>.</w:t>
      </w:r>
    </w:p>
    <w:p w14:paraId="2D24B622" w14:textId="385D246B" w:rsidR="0092395F" w:rsidRDefault="00AB66A4" w:rsidP="00C56762">
      <w:pPr>
        <w:pStyle w:val="Ref"/>
      </w:pPr>
      <w:r w:rsidRPr="00EE7D13">
        <w:rPr>
          <w:rStyle w:val="Refterm"/>
        </w:rPr>
        <w:t>[</w:t>
      </w:r>
      <w:bookmarkStart w:id="74" w:name="RFC3986"/>
      <w:r w:rsidRPr="00EE7D13">
        <w:rPr>
          <w:rStyle w:val="Refterm"/>
        </w:rPr>
        <w:t>RFC3986</w:t>
      </w:r>
      <w:bookmarkEnd w:id="74"/>
      <w:r w:rsidRPr="00EE7D13">
        <w:rPr>
          <w:rStyle w:val="Refterm"/>
        </w:rPr>
        <w:t>]</w:t>
      </w:r>
      <w:r>
        <w:tab/>
      </w:r>
      <w:r>
        <w:rPr>
          <w:rFonts w:cs="Arial"/>
          <w:szCs w:val="20"/>
        </w:rPr>
        <w:t xml:space="preserve">Berners-Lee, T., Fielding, R., and L. </w:t>
      </w:r>
      <w:proofErr w:type="spellStart"/>
      <w:r>
        <w:rPr>
          <w:rFonts w:cs="Arial"/>
          <w:szCs w:val="20"/>
        </w:rPr>
        <w:t>Masinter</w:t>
      </w:r>
      <w:proofErr w:type="spellEnd"/>
      <w:r>
        <w:rPr>
          <w:rFonts w:cs="Arial"/>
          <w:szCs w:val="20"/>
        </w:rPr>
        <w:t xml:space="preserve">, "Uniform Resource Identifier (URI): Generic Syntax", STD 66, RFC 3986, DOI 10.17487/RFC3986, January 2005, </w:t>
      </w:r>
      <w:hyperlink r:id="rId45" w:history="1">
        <w:r>
          <w:rPr>
            <w:rStyle w:val="Hyperlink"/>
            <w:rFonts w:cs="Arial"/>
            <w:szCs w:val="20"/>
          </w:rPr>
          <w:t>http://www.rfc-editor.org/info/rfc3986</w:t>
        </w:r>
      </w:hyperlink>
      <w:r w:rsidRPr="00AB66A4">
        <w:t>.</w:t>
      </w:r>
    </w:p>
    <w:p w14:paraId="34FA74CF" w14:textId="684AF00A" w:rsidR="00A146BE" w:rsidRDefault="00A146BE" w:rsidP="00A146BE">
      <w:pPr>
        <w:pStyle w:val="Ref"/>
      </w:pPr>
      <w:r w:rsidRPr="00EE7D13">
        <w:rPr>
          <w:rStyle w:val="Refterm"/>
        </w:rPr>
        <w:t>[</w:t>
      </w:r>
      <w:bookmarkStart w:id="75" w:name="RFC3987"/>
      <w:r w:rsidRPr="00EE7D13">
        <w:rPr>
          <w:rStyle w:val="Refterm"/>
        </w:rPr>
        <w:t>RFC398</w:t>
      </w:r>
      <w:r>
        <w:rPr>
          <w:rStyle w:val="Refterm"/>
        </w:rPr>
        <w:t>7</w:t>
      </w:r>
      <w:bookmarkEnd w:id="75"/>
      <w:r w:rsidRPr="00EE7D13">
        <w:rPr>
          <w:rStyle w:val="Refterm"/>
        </w:rPr>
        <w:t>]</w:t>
      </w:r>
      <w:r>
        <w:tab/>
      </w:r>
      <w:proofErr w:type="spellStart"/>
      <w:r>
        <w:rPr>
          <w:rFonts w:cs="Arial"/>
          <w:szCs w:val="20"/>
        </w:rPr>
        <w:t>Duerst</w:t>
      </w:r>
      <w:proofErr w:type="spellEnd"/>
      <w:r>
        <w:rPr>
          <w:rFonts w:cs="Arial"/>
          <w:szCs w:val="20"/>
        </w:rPr>
        <w:t xml:space="preserve">, M. and </w:t>
      </w:r>
      <w:proofErr w:type="spellStart"/>
      <w:r>
        <w:rPr>
          <w:rFonts w:cs="Arial"/>
          <w:szCs w:val="20"/>
        </w:rPr>
        <w:t>Suignard</w:t>
      </w:r>
      <w:proofErr w:type="spellEnd"/>
      <w:r>
        <w:rPr>
          <w:rFonts w:cs="Arial"/>
          <w:szCs w:val="20"/>
        </w:rPr>
        <w:t>, M., "Internationalized Resource Identifiers (IRIs)", RFC 3987, DOI 10.17487/RFC3987, January 2005,</w:t>
      </w:r>
      <w:r>
        <w:t xml:space="preserve"> </w:t>
      </w:r>
      <w:hyperlink r:id="rId46" w:history="1">
        <w:r>
          <w:rPr>
            <w:rStyle w:val="Hyperlink"/>
          </w:rPr>
          <w:t>https://www.rfc-editor.org/info/rfc3987</w:t>
        </w:r>
      </w:hyperlink>
      <w:r>
        <w:t>.</w:t>
      </w:r>
    </w:p>
    <w:p w14:paraId="02127310" w14:textId="1DE7A14D" w:rsidR="00435405" w:rsidRDefault="00435405" w:rsidP="00A146BE">
      <w:pPr>
        <w:pStyle w:val="Ref"/>
      </w:pPr>
      <w:r>
        <w:rPr>
          <w:rStyle w:val="Refterm"/>
        </w:rPr>
        <w:t>[</w:t>
      </w:r>
      <w:bookmarkStart w:id="76" w:name="RFC4122"/>
      <w:r>
        <w:rPr>
          <w:rStyle w:val="Refterm"/>
        </w:rPr>
        <w:t>RFC4122</w:t>
      </w:r>
      <w:bookmarkEnd w:id="76"/>
      <w:r>
        <w:rPr>
          <w:rStyle w:val="Refterm"/>
        </w:rPr>
        <w:t>]</w:t>
      </w:r>
      <w:r>
        <w:rPr>
          <w:rStyle w:val="Refterm"/>
        </w:rPr>
        <w:tab/>
      </w:r>
      <w:r>
        <w:rPr>
          <w:rFonts w:cs="Arial"/>
          <w:szCs w:val="20"/>
        </w:rPr>
        <w:t xml:space="preserve">Leach, P., </w:t>
      </w:r>
      <w:proofErr w:type="spellStart"/>
      <w:r>
        <w:rPr>
          <w:rFonts w:cs="Arial"/>
          <w:szCs w:val="20"/>
        </w:rPr>
        <w:t>Mealling</w:t>
      </w:r>
      <w:proofErr w:type="spellEnd"/>
      <w:r>
        <w:rPr>
          <w:rFonts w:cs="Arial"/>
          <w:szCs w:val="20"/>
        </w:rPr>
        <w:t xml:space="preserve">, M., and </w:t>
      </w:r>
      <w:proofErr w:type="spellStart"/>
      <w:r>
        <w:rPr>
          <w:rFonts w:cs="Arial"/>
          <w:szCs w:val="20"/>
        </w:rPr>
        <w:t>Salz</w:t>
      </w:r>
      <w:proofErr w:type="spellEnd"/>
      <w:r>
        <w:rPr>
          <w:rFonts w:cs="Arial"/>
          <w:szCs w:val="20"/>
        </w:rPr>
        <w:t xml:space="preserve">, R., "A Universally Unique </w:t>
      </w:r>
      <w:proofErr w:type="spellStart"/>
      <w:r>
        <w:rPr>
          <w:rFonts w:cs="Arial"/>
          <w:szCs w:val="20"/>
        </w:rPr>
        <w:t>IDentifier</w:t>
      </w:r>
      <w:proofErr w:type="spellEnd"/>
      <w:r>
        <w:rPr>
          <w:rFonts w:cs="Arial"/>
          <w:szCs w:val="20"/>
        </w:rPr>
        <w:t xml:space="preserve"> (UUID) URN Namespace", RFC 4122, DOI 10.17487/RFC4122, July 2005, </w:t>
      </w:r>
      <w:hyperlink r:id="rId47" w:history="1">
        <w:r>
          <w:rPr>
            <w:rStyle w:val="Hyperlink"/>
            <w:rFonts w:cs="Arial"/>
            <w:szCs w:val="20"/>
          </w:rPr>
          <w:t>http://www.rfc-editor.org/info/rfc4122</w:t>
        </w:r>
      </w:hyperlink>
      <w:r>
        <w:rPr>
          <w:rFonts w:cs="Arial"/>
          <w:szCs w:val="20"/>
        </w:rPr>
        <w:t>.</w:t>
      </w:r>
    </w:p>
    <w:p w14:paraId="6D642014" w14:textId="5A23CF81" w:rsidR="00C56762" w:rsidRDefault="00C56762" w:rsidP="00C56762">
      <w:pPr>
        <w:pStyle w:val="Ref"/>
      </w:pPr>
      <w:r>
        <w:rPr>
          <w:rStyle w:val="Refterm"/>
        </w:rPr>
        <w:t>[</w:t>
      </w:r>
      <w:bookmarkStart w:id="77" w:name="RFC5646"/>
      <w:r>
        <w:rPr>
          <w:rStyle w:val="Refterm"/>
        </w:rPr>
        <w:t>RFC5646</w:t>
      </w:r>
      <w:bookmarkEnd w:id="77"/>
      <w:r>
        <w:rPr>
          <w:rStyle w:val="Refterm"/>
        </w:rPr>
        <w:t>]</w:t>
      </w:r>
      <w:r>
        <w:rPr>
          <w:rStyle w:val="Refterm"/>
        </w:rPr>
        <w:tab/>
      </w:r>
      <w:r>
        <w:rPr>
          <w:rFonts w:cs="Arial"/>
          <w:szCs w:val="20"/>
        </w:rPr>
        <w:t xml:space="preserve">Phillips, A., Ed., and M. Davis, Ed., "Tags for Identifying Languages", BCP 47, RFC 5646, DOI 10.17487/RFC5646, September 2009, </w:t>
      </w:r>
      <w:hyperlink r:id="rId48" w:history="1">
        <w:r>
          <w:rPr>
            <w:rStyle w:val="Hyperlink"/>
            <w:rFonts w:cs="Arial"/>
            <w:szCs w:val="20"/>
          </w:rPr>
          <w:t>http://www.rfc-editor.org/info/rfc5646</w:t>
        </w:r>
      </w:hyperlink>
      <w:r>
        <w:rPr>
          <w:rFonts w:cs="Arial"/>
          <w:szCs w:val="20"/>
        </w:rPr>
        <w:t>.</w:t>
      </w:r>
    </w:p>
    <w:p w14:paraId="53DE693E" w14:textId="2ADC5B1C" w:rsidR="006E09CB" w:rsidRDefault="006E09CB" w:rsidP="00130B0A">
      <w:pPr>
        <w:pStyle w:val="Ref"/>
        <w:rPr>
          <w:rStyle w:val="Refterm"/>
        </w:rPr>
      </w:pPr>
      <w:r>
        <w:rPr>
          <w:rStyle w:val="Refterm"/>
        </w:rPr>
        <w:lastRenderedPageBreak/>
        <w:t>[</w:t>
      </w:r>
      <w:bookmarkStart w:id="78" w:name="RFC7763"/>
      <w:r>
        <w:rPr>
          <w:rStyle w:val="Refterm"/>
        </w:rPr>
        <w:t>RFC7763</w:t>
      </w:r>
      <w:bookmarkEnd w:id="78"/>
      <w:r>
        <w:rPr>
          <w:rStyle w:val="Refterm"/>
        </w:rPr>
        <w:t>]</w:t>
      </w:r>
      <w:r>
        <w:rPr>
          <w:rStyle w:val="Refterm"/>
        </w:rPr>
        <w:tab/>
      </w:r>
      <w:r w:rsidRPr="006E09CB">
        <w:rPr>
          <w:rFonts w:cs="Arial"/>
          <w:szCs w:val="20"/>
        </w:rPr>
        <w:t xml:space="preserve">Leonard, S., "The text/markdown Media Type", RFC 7763, DOI 10.17487/RFC7763, March 2016, </w:t>
      </w:r>
      <w:hyperlink r:id="rId49" w:history="1">
        <w:r w:rsidRPr="00705E4D">
          <w:rPr>
            <w:rStyle w:val="Hyperlink"/>
            <w:rFonts w:cs="Arial"/>
            <w:szCs w:val="20"/>
          </w:rPr>
          <w:t>http://www.rfc-editor.org/info/rfc7763</w:t>
        </w:r>
      </w:hyperlink>
      <w:r w:rsidRPr="006E09CB">
        <w:rPr>
          <w:rFonts w:cs="Arial"/>
          <w:szCs w:val="20"/>
        </w:rPr>
        <w:t>.</w:t>
      </w:r>
    </w:p>
    <w:p w14:paraId="1431D029" w14:textId="62A01371" w:rsidR="006E09CB" w:rsidRDefault="006E09CB" w:rsidP="006E09CB">
      <w:pPr>
        <w:pStyle w:val="Ref"/>
      </w:pPr>
      <w:r>
        <w:rPr>
          <w:rStyle w:val="Refterm"/>
          <w:bCs w:val="0"/>
        </w:rPr>
        <w:t>[</w:t>
      </w:r>
      <w:bookmarkStart w:id="79" w:name="RFC7764"/>
      <w:r>
        <w:rPr>
          <w:rStyle w:val="Refterm"/>
          <w:bCs w:val="0"/>
        </w:rPr>
        <w:t>RFC7764</w:t>
      </w:r>
      <w:bookmarkEnd w:id="79"/>
      <w:r>
        <w:rPr>
          <w:rStyle w:val="Refterm"/>
          <w:bCs w:val="0"/>
        </w:rPr>
        <w:t>]</w:t>
      </w:r>
      <w:r>
        <w:rPr>
          <w:rStyle w:val="Refterm"/>
          <w:bCs w:val="0"/>
        </w:rPr>
        <w:tab/>
      </w:r>
      <w:r>
        <w:rPr>
          <w:rFonts w:cs="Arial"/>
          <w:szCs w:val="20"/>
        </w:rPr>
        <w:t xml:space="preserve">Leonard, S., "Guidance on Markdown: Design Philosophies, Stability Strategies, and Select Registrations", RFC 7764, DOI 10.17487/RFC7764, March 2016, </w:t>
      </w:r>
      <w:hyperlink r:id="rId50" w:history="1">
        <w:r>
          <w:rPr>
            <w:rStyle w:val="Hyperlink"/>
            <w:rFonts w:cs="Arial"/>
            <w:szCs w:val="20"/>
          </w:rPr>
          <w:t>http://www.rfc-editor.org/info/rfc7764</w:t>
        </w:r>
      </w:hyperlink>
      <w:r>
        <w:rPr>
          <w:rFonts w:cs="Arial"/>
          <w:szCs w:val="20"/>
        </w:rPr>
        <w:t>.</w:t>
      </w:r>
    </w:p>
    <w:p w14:paraId="52743238" w14:textId="3216C0D3" w:rsidR="00130B0A" w:rsidRDefault="00130B0A" w:rsidP="00130B0A">
      <w:pPr>
        <w:pStyle w:val="Ref"/>
      </w:pPr>
      <w:r>
        <w:rPr>
          <w:rStyle w:val="Refterm"/>
          <w:bCs w:val="0"/>
        </w:rPr>
        <w:t>[</w:t>
      </w:r>
      <w:bookmarkStart w:id="80" w:name="RFC8174"/>
      <w:r>
        <w:rPr>
          <w:rStyle w:val="Refterm"/>
          <w:bCs w:val="0"/>
        </w:rPr>
        <w:t>RFC8174</w:t>
      </w:r>
      <w:bookmarkEnd w:id="80"/>
      <w:r>
        <w:rPr>
          <w:rStyle w:val="Refterm"/>
          <w:bCs w:val="0"/>
        </w:rPr>
        <w:t>]</w:t>
      </w:r>
      <w:r>
        <w:rPr>
          <w:rStyle w:val="Refterm"/>
          <w:bCs w:val="0"/>
        </w:rPr>
        <w:tab/>
      </w:r>
      <w:proofErr w:type="spellStart"/>
      <w:r>
        <w:rPr>
          <w:rFonts w:cs="Arial"/>
          <w:szCs w:val="20"/>
        </w:rPr>
        <w:t>Leiba</w:t>
      </w:r>
      <w:proofErr w:type="spellEnd"/>
      <w:r>
        <w:rPr>
          <w:rFonts w:cs="Arial"/>
          <w:szCs w:val="20"/>
        </w:rPr>
        <w:t xml:space="preserve">, B., "Ambiguity of Uppercase vs Lowercase in RFC 2119 Key Words", BCP 14, RFC 8174, DOI 10.17487/RFC8174, May 2017, </w:t>
      </w:r>
      <w:hyperlink r:id="rId51" w:history="1">
        <w:r w:rsidR="00034C6A" w:rsidRPr="000850AF">
          <w:rPr>
            <w:rStyle w:val="Hyperlink"/>
            <w:rFonts w:cs="Arial"/>
            <w:szCs w:val="20"/>
          </w:rPr>
          <w:t>http://www.rfc-editor.org/info/rfc8174</w:t>
        </w:r>
      </w:hyperlink>
      <w:r>
        <w:rPr>
          <w:rFonts w:cs="Arial"/>
          <w:szCs w:val="20"/>
        </w:rPr>
        <w:t>.</w:t>
      </w:r>
    </w:p>
    <w:p w14:paraId="1530D71A" w14:textId="2DF03246" w:rsidR="00111248" w:rsidRDefault="00111248" w:rsidP="00111248">
      <w:pPr>
        <w:pStyle w:val="Ref"/>
      </w:pPr>
      <w:r>
        <w:rPr>
          <w:rStyle w:val="Refterm"/>
          <w:bCs w:val="0"/>
        </w:rPr>
        <w:t>[</w:t>
      </w:r>
      <w:bookmarkStart w:id="81" w:name="RFC8089"/>
      <w:r>
        <w:rPr>
          <w:rStyle w:val="Refterm"/>
          <w:bCs w:val="0"/>
        </w:rPr>
        <w:t>RFC8089</w:t>
      </w:r>
      <w:bookmarkEnd w:id="81"/>
      <w:r>
        <w:rPr>
          <w:rStyle w:val="Refterm"/>
          <w:bCs w:val="0"/>
        </w:rPr>
        <w:t>]</w:t>
      </w:r>
      <w:r>
        <w:rPr>
          <w:rStyle w:val="Refterm"/>
          <w:bCs w:val="0"/>
        </w:rPr>
        <w:tab/>
      </w:r>
      <w:proofErr w:type="spellStart"/>
      <w:r w:rsidR="00491E30">
        <w:rPr>
          <w:rFonts w:cs="Arial"/>
          <w:szCs w:val="20"/>
        </w:rPr>
        <w:t>Kerwin</w:t>
      </w:r>
      <w:proofErr w:type="spellEnd"/>
      <w:r w:rsidR="00491E30">
        <w:rPr>
          <w:rFonts w:cs="Arial"/>
          <w:szCs w:val="20"/>
        </w:rPr>
        <w:t xml:space="preserve">, M., "The "file" URI Scheme", RFC 8089, DOI 10.17487/RFC8089, February 2017, </w:t>
      </w:r>
      <w:hyperlink r:id="rId52" w:history="1">
        <w:r w:rsidR="00491E30">
          <w:rPr>
            <w:rStyle w:val="Hyperlink"/>
            <w:rFonts w:cs="Arial"/>
            <w:szCs w:val="20"/>
          </w:rPr>
          <w:t>http://www.rfc-editor.org/info/rfc8089</w:t>
        </w:r>
      </w:hyperlink>
      <w:r w:rsidR="00491E30">
        <w:rPr>
          <w:rFonts w:cs="Arial"/>
          <w:szCs w:val="20"/>
        </w:rPr>
        <w:t>.</w:t>
      </w:r>
    </w:p>
    <w:p w14:paraId="05283A07" w14:textId="72C5762D" w:rsidR="00034C6A" w:rsidRDefault="00034C6A" w:rsidP="00111248">
      <w:pPr>
        <w:pStyle w:val="Ref"/>
      </w:pPr>
      <w:r>
        <w:rPr>
          <w:rStyle w:val="Refterm"/>
          <w:bCs w:val="0"/>
        </w:rPr>
        <w:t>[</w:t>
      </w:r>
      <w:bookmarkStart w:id="82" w:name="RFC8259"/>
      <w:r>
        <w:rPr>
          <w:rStyle w:val="Refterm"/>
          <w:bCs w:val="0"/>
        </w:rPr>
        <w:t>RFC8259</w:t>
      </w:r>
      <w:bookmarkEnd w:id="82"/>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53" w:history="1">
        <w:r w:rsidRPr="00E973F0">
          <w:rPr>
            <w:rStyle w:val="Hyperlink"/>
            <w:rFonts w:cs="Arial"/>
            <w:szCs w:val="20"/>
          </w:rPr>
          <w:t>http://www.rfc-editor.org/info/rfc8259</w:t>
        </w:r>
      </w:hyperlink>
      <w:r>
        <w:rPr>
          <w:rFonts w:cs="Arial"/>
          <w:szCs w:val="20"/>
        </w:rPr>
        <w:t>.</w:t>
      </w:r>
    </w:p>
    <w:p w14:paraId="4576BD98" w14:textId="1C5398E2" w:rsidR="00F85576" w:rsidRPr="00F85576" w:rsidRDefault="00F85576" w:rsidP="00034C6A">
      <w:pPr>
        <w:pStyle w:val="Ref"/>
        <w:rPr>
          <w:rStyle w:val="Refterm"/>
          <w:b w:val="0"/>
        </w:rPr>
      </w:pPr>
      <w:r>
        <w:rPr>
          <w:rStyle w:val="Refterm"/>
        </w:rPr>
        <w:t>[</w:t>
      </w:r>
      <w:bookmarkStart w:id="83" w:name="SEMVER"/>
      <w:r>
        <w:rPr>
          <w:rStyle w:val="Refterm"/>
        </w:rPr>
        <w:t>SEMVER</w:t>
      </w:r>
      <w:bookmarkEnd w:id="83"/>
      <w:r>
        <w:rPr>
          <w:rStyle w:val="Refterm"/>
        </w:rPr>
        <w:t>]</w:t>
      </w:r>
      <w:r>
        <w:rPr>
          <w:rStyle w:val="Refterm"/>
        </w:rPr>
        <w:tab/>
      </w:r>
      <w:r>
        <w:t xml:space="preserve">“Semantic Versioning 2.0.0”, </w:t>
      </w:r>
      <w:hyperlink r:id="rId54" w:history="1">
        <w:r w:rsidRPr="004776BD">
          <w:rPr>
            <w:rStyle w:val="Hyperlink"/>
          </w:rPr>
          <w:t>http://semver.org/</w:t>
        </w:r>
      </w:hyperlink>
      <w:r>
        <w:t>.</w:t>
      </w:r>
    </w:p>
    <w:p w14:paraId="590D7B5A" w14:textId="4E1CC561" w:rsidR="0092395F" w:rsidRDefault="00DE0F9F" w:rsidP="00F85576">
      <w:pPr>
        <w:pStyle w:val="Ref"/>
      </w:pPr>
      <w:r>
        <w:rPr>
          <w:rStyle w:val="Refterm"/>
        </w:rPr>
        <w:t>[</w:t>
      </w:r>
      <w:bookmarkStart w:id="84" w:name="UNICODE10"/>
      <w:r>
        <w:rPr>
          <w:rStyle w:val="Refterm"/>
        </w:rPr>
        <w:t>UNICODE10</w:t>
      </w:r>
      <w:bookmarkEnd w:id="84"/>
      <w:r>
        <w:rPr>
          <w:rStyle w:val="Refterm"/>
        </w:rPr>
        <w:t>]</w:t>
      </w:r>
      <w:r>
        <w:rPr>
          <w:rStyle w:val="Refterm"/>
        </w:rPr>
        <w:tab/>
      </w:r>
      <w:r>
        <w:t xml:space="preserve">Unicode 10.0, June 2017, </w:t>
      </w:r>
      <w:hyperlink r:id="rId55" w:history="1">
        <w:r w:rsidRPr="00AC1D41">
          <w:rPr>
            <w:rStyle w:val="Hyperlink"/>
          </w:rPr>
          <w:t>http://www.unicode.org/versions/Unicode10.0.0/</w:t>
        </w:r>
      </w:hyperlink>
    </w:p>
    <w:p w14:paraId="1AFFEE78" w14:textId="77777777" w:rsidR="00C02DEC" w:rsidRDefault="00C02DEC" w:rsidP="00A710C8">
      <w:pPr>
        <w:pStyle w:val="Heading2"/>
      </w:pPr>
      <w:bookmarkStart w:id="85" w:name="_Toc85472895"/>
      <w:bookmarkStart w:id="86" w:name="_Toc287332009"/>
      <w:bookmarkStart w:id="87" w:name="_Toc534899385"/>
      <w:r>
        <w:t>Non-Normative References</w:t>
      </w:r>
      <w:bookmarkEnd w:id="85"/>
      <w:bookmarkEnd w:id="86"/>
      <w:bookmarkEnd w:id="87"/>
    </w:p>
    <w:p w14:paraId="1067680D" w14:textId="40CD0BAE" w:rsidR="00D422AB" w:rsidRDefault="00D422AB" w:rsidP="00D422AB">
      <w:pPr>
        <w:pStyle w:val="Ref"/>
        <w:rPr>
          <w:rStyle w:val="Refterm"/>
          <w:b w:val="0"/>
        </w:rPr>
      </w:pPr>
      <w:r w:rsidRPr="001A52C9">
        <w:rPr>
          <w:rStyle w:val="Refterm"/>
        </w:rPr>
        <w:t>[</w:t>
      </w:r>
      <w:bookmarkStart w:id="88" w:name="CMARK"/>
      <w:r>
        <w:rPr>
          <w:rStyle w:val="Refterm"/>
        </w:rPr>
        <w:t>CMARK</w:t>
      </w:r>
      <w:bookmarkEnd w:id="88"/>
      <w:r w:rsidRPr="001A52C9">
        <w:rPr>
          <w:rStyle w:val="Refterm"/>
        </w:rPr>
        <w:t>]</w:t>
      </w:r>
      <w:r w:rsidRPr="005126F2">
        <w:rPr>
          <w:rStyle w:val="Refterm"/>
          <w:b w:val="0"/>
        </w:rPr>
        <w:tab/>
      </w:r>
      <w:r w:rsidRPr="00D422AB">
        <w:t xml:space="preserve">“CommonMark Spec”, Version 0.28, (2017-08-01), </w:t>
      </w:r>
      <w:hyperlink r:id="rId56" w:history="1">
        <w:r w:rsidRPr="00705E4D">
          <w:rPr>
            <w:rStyle w:val="Hyperlink"/>
          </w:rPr>
          <w:t>http://spec.commonmark.org/0.28/</w:t>
        </w:r>
      </w:hyperlink>
      <w:r w:rsidRPr="00D422AB">
        <w:t>.</w:t>
      </w:r>
    </w:p>
    <w:p w14:paraId="1FDA798B" w14:textId="1545EC34" w:rsidR="00A86F30" w:rsidRDefault="00A86F30" w:rsidP="00D422AB">
      <w:pPr>
        <w:pStyle w:val="Ref"/>
        <w:rPr>
          <w:rStyle w:val="Refterm"/>
          <w:b w:val="0"/>
        </w:rPr>
      </w:pPr>
      <w:r w:rsidRPr="001A52C9">
        <w:rPr>
          <w:rStyle w:val="Refterm"/>
        </w:rPr>
        <w:t>[</w:t>
      </w:r>
      <w:bookmarkStart w:id="89" w:name="CWE"/>
      <w:r>
        <w:rPr>
          <w:rStyle w:val="Refterm"/>
        </w:rPr>
        <w:t>CWE</w:t>
      </w:r>
      <w:bookmarkEnd w:id="89"/>
      <w:r w:rsidRPr="001A52C9">
        <w:rPr>
          <w:rStyle w:val="Refterm"/>
        </w:rPr>
        <w:t>]</w:t>
      </w:r>
      <w:r w:rsidRPr="005126F2">
        <w:rPr>
          <w:rStyle w:val="Refterm"/>
          <w:b w:val="0"/>
        </w:rPr>
        <w:tab/>
      </w:r>
      <w:r w:rsidRPr="0052312C">
        <w:t>“</w:t>
      </w:r>
      <w:r>
        <w:t>Common Weakness Enumeration</w:t>
      </w:r>
      <w:r w:rsidRPr="0052312C">
        <w:t xml:space="preserve">”, </w:t>
      </w:r>
      <w:hyperlink r:id="rId57" w:history="1">
        <w:r w:rsidR="00F84A73" w:rsidRPr="00705E4D">
          <w:rPr>
            <w:rStyle w:val="Hyperlink"/>
          </w:rPr>
          <w:t>https://cwe.mitre.org</w:t>
        </w:r>
      </w:hyperlink>
      <w:r w:rsidR="00F84A73">
        <w:t>.</w:t>
      </w:r>
    </w:p>
    <w:p w14:paraId="45B8378B" w14:textId="36834023" w:rsidR="00F84A73" w:rsidRDefault="00F84A73" w:rsidP="00F84A73">
      <w:pPr>
        <w:pStyle w:val="Ref"/>
        <w:rPr>
          <w:rStyle w:val="Refterm"/>
          <w:b w:val="0"/>
        </w:rPr>
      </w:pPr>
      <w:r w:rsidRPr="001A52C9">
        <w:rPr>
          <w:rStyle w:val="Refterm"/>
        </w:rPr>
        <w:t>[</w:t>
      </w:r>
      <w:bookmarkStart w:id="90" w:name="GFMCMARK"/>
      <w:r>
        <w:rPr>
          <w:rStyle w:val="Refterm"/>
        </w:rPr>
        <w:t>GFMCMARK</w:t>
      </w:r>
      <w:bookmarkEnd w:id="90"/>
      <w:r w:rsidRPr="001A52C9">
        <w:rPr>
          <w:rStyle w:val="Refterm"/>
        </w:rPr>
        <w:t>]</w:t>
      </w:r>
      <w:r w:rsidRPr="005126F2">
        <w:rPr>
          <w:rStyle w:val="Refterm"/>
          <w:b w:val="0"/>
        </w:rPr>
        <w:tab/>
      </w:r>
      <w:r w:rsidRPr="00F84A73">
        <w:t xml:space="preserve">“GitHub's fork of </w:t>
      </w:r>
      <w:proofErr w:type="spellStart"/>
      <w:r w:rsidRPr="00F84A73">
        <w:t>cmark</w:t>
      </w:r>
      <w:proofErr w:type="spellEnd"/>
      <w:r w:rsidRPr="00F84A73">
        <w:t xml:space="preserve">, a CommonMark parsing and rendering library and program in C”, </w:t>
      </w:r>
      <w:hyperlink r:id="rId58" w:history="1">
        <w:r w:rsidRPr="00705E4D">
          <w:rPr>
            <w:rStyle w:val="Hyperlink"/>
          </w:rPr>
          <w:t>https://github.com/github/cmark</w:t>
        </w:r>
      </w:hyperlink>
      <w:r w:rsidRPr="00F84A73">
        <w:t>.</w:t>
      </w:r>
    </w:p>
    <w:p w14:paraId="0FEC2F43" w14:textId="64404FDC" w:rsidR="00F84A73" w:rsidRDefault="00F84A73" w:rsidP="00F84A73">
      <w:pPr>
        <w:pStyle w:val="Ref"/>
        <w:rPr>
          <w:rStyle w:val="Refterm"/>
          <w:b w:val="0"/>
        </w:rPr>
      </w:pPr>
      <w:r w:rsidRPr="001A52C9">
        <w:rPr>
          <w:rStyle w:val="Refterm"/>
        </w:rPr>
        <w:t>[</w:t>
      </w:r>
      <w:bookmarkStart w:id="91" w:name="GFMENG"/>
      <w:r>
        <w:rPr>
          <w:rStyle w:val="Refterm"/>
        </w:rPr>
        <w:t>GFMENG</w:t>
      </w:r>
      <w:bookmarkEnd w:id="91"/>
      <w:r w:rsidRPr="001A52C9">
        <w:rPr>
          <w:rStyle w:val="Refterm"/>
        </w:rPr>
        <w:t>]</w:t>
      </w:r>
      <w:r w:rsidRPr="005126F2">
        <w:rPr>
          <w:rStyle w:val="Refterm"/>
          <w:b w:val="0"/>
        </w:rPr>
        <w:tab/>
      </w:r>
      <w:r w:rsidRPr="00F84A73">
        <w:t xml:space="preserve">“GitHub Engineering: A formal spec for GitHub Flavored Markdown”, </w:t>
      </w:r>
      <w:hyperlink r:id="rId59" w:history="1">
        <w:r w:rsidRPr="00705E4D">
          <w:rPr>
            <w:rStyle w:val="Hyperlink"/>
          </w:rPr>
          <w:t>https://githubengineering.com/a-formal-spec-for-github-markdown/</w:t>
        </w:r>
      </w:hyperlink>
      <w:r w:rsidRPr="00F84A73">
        <w:t>.</w:t>
      </w:r>
    </w:p>
    <w:p w14:paraId="676C3FD1" w14:textId="1244A043"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60" w:history="1">
        <w:r w:rsidR="0052312C" w:rsidRPr="00AC1D41">
          <w:rPr>
            <w:rStyle w:val="Hyperlink"/>
          </w:rPr>
          <w:t>https://www.iso.org/standard/57853.html</w:t>
        </w:r>
      </w:hyperlink>
      <w:r w:rsidR="00F50B4E">
        <w:rPr>
          <w:rStyle w:val="Hyperlink"/>
        </w:rPr>
        <w:t>.</w:t>
      </w:r>
    </w:p>
    <w:p w14:paraId="6A7E9801" w14:textId="6DC4EF0C" w:rsidR="0052312C" w:rsidRDefault="0052312C" w:rsidP="00AE0702">
      <w:pPr>
        <w:pStyle w:val="Ref"/>
      </w:pPr>
      <w:r>
        <w:rPr>
          <w:rStyle w:val="Refterm"/>
        </w:rPr>
        <w:t>[ISO14882</w:t>
      </w:r>
      <w:r w:rsidR="00361885">
        <w:rPr>
          <w:rStyle w:val="Refterm"/>
        </w:rPr>
        <w:t>:</w:t>
      </w:r>
      <w:r w:rsidR="00190651">
        <w:rPr>
          <w:rStyle w:val="Refterm"/>
        </w:rPr>
        <w:t>2017</w:t>
      </w:r>
      <w:r>
        <w:rPr>
          <w:rStyle w:val="Refterm"/>
        </w:rPr>
        <w:t>]</w:t>
      </w:r>
      <w:r>
        <w:rPr>
          <w:rStyle w:val="Refterm"/>
        </w:rPr>
        <w:tab/>
      </w:r>
      <w:r w:rsidRPr="0052312C">
        <w:t>“Inform</w:t>
      </w:r>
      <w:r>
        <w:t xml:space="preserve">ation technology – Programming languages – C++”, ISO/IEC 14882, December </w:t>
      </w:r>
      <w:r w:rsidR="00190651">
        <w:t>2017</w:t>
      </w:r>
      <w:r>
        <w:t xml:space="preserve">, </w:t>
      </w:r>
      <w:hyperlink r:id="rId61" w:history="1">
        <w:r w:rsidR="00190651" w:rsidRPr="00190651">
          <w:rPr>
            <w:rStyle w:val="Hyperlink"/>
          </w:rPr>
          <w:t>https://www.iso.org/standard/68564.html</w:t>
        </w:r>
      </w:hyperlink>
      <w:r w:rsidR="00F50B4E">
        <w:rPr>
          <w:rStyle w:val="Hyperlink"/>
        </w:rPr>
        <w:t>.</w:t>
      </w:r>
    </w:p>
    <w:p w14:paraId="33244B84" w14:textId="37138EDB"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62"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92" w:name="_Toc534899386"/>
      <w:r>
        <w:lastRenderedPageBreak/>
        <w:t>Conventions</w:t>
      </w:r>
      <w:bookmarkEnd w:id="92"/>
    </w:p>
    <w:p w14:paraId="50E64719" w14:textId="2428E7E7" w:rsidR="0012387E" w:rsidRPr="0012387E" w:rsidRDefault="0012387E" w:rsidP="0012387E"/>
    <w:p w14:paraId="2D42620D" w14:textId="4CD3D186" w:rsidR="0012387E" w:rsidRDefault="00EE7D13" w:rsidP="0012387E">
      <w:pPr>
        <w:pStyle w:val="Heading2"/>
      </w:pPr>
      <w:bookmarkStart w:id="93" w:name="_Toc534899387"/>
      <w:r>
        <w:t>General</w:t>
      </w:r>
      <w:bookmarkEnd w:id="93"/>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94" w:name="_Toc534899388"/>
      <w:r>
        <w:t>Format examples</w:t>
      </w:r>
      <w:bookmarkEnd w:id="94"/>
    </w:p>
    <w:p w14:paraId="0C763244" w14:textId="045C25D4" w:rsidR="00EE7D13" w:rsidRDefault="00EE7D13" w:rsidP="00EE7D13">
      <w:r w:rsidRPr="00EE7D13">
        <w:t>This document contains several partial examples of the</w:t>
      </w:r>
      <w:r w:rsidR="003522DB">
        <w:t xml:space="preserve"> JSON serialization of the</w:t>
      </w:r>
      <w:r w:rsidRPr="00EE7D13">
        <w:t xml:space="preserv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95" w:name="_Toc534899389"/>
      <w:r>
        <w:t>Property notation</w:t>
      </w:r>
      <w:bookmarkEnd w:id="95"/>
    </w:p>
    <w:p w14:paraId="30DDC891" w14:textId="62461A1A" w:rsidR="00616C1A" w:rsidRDefault="00616C1A" w:rsidP="00616C1A">
      <w:r w:rsidRPr="00616C1A">
        <w:t xml:space="preserve">A </w:t>
      </w:r>
      <w:r w:rsidR="00B72D2A">
        <w:t>SARIF</w:t>
      </w:r>
      <w:r w:rsidR="00B72D2A" w:rsidRPr="00616C1A">
        <w:t xml:space="preserve"> </w:t>
      </w:r>
      <w:r w:rsidRPr="00616C1A">
        <w:t xml:space="preserve">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proofErr w:type="spellStart"/>
      <w:r w:rsidRPr="00801EC5">
        <w:rPr>
          <w:rStyle w:val="CODEtemp"/>
        </w:rPr>
        <w:t>physicalLocation</w:t>
      </w:r>
      <w:proofErr w:type="spellEnd"/>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proofErr w:type="spellStart"/>
      <w:r w:rsidR="00E50006">
        <w:rPr>
          <w:rStyle w:val="CODEtemp"/>
        </w:rPr>
        <w:t>charL</w:t>
      </w:r>
      <w:r w:rsidRPr="00801EC5">
        <w:rPr>
          <w:rStyle w:val="CODEtemp"/>
        </w:rPr>
        <w:t>ength</w:t>
      </w:r>
      <w:proofErr w:type="spellEnd"/>
      <w:r w:rsidRPr="00616C1A">
        <w:t xml:space="preserve"> property. For clarity, we can refer to the </w:t>
      </w:r>
      <w:proofErr w:type="spellStart"/>
      <w:r w:rsidR="00E50006">
        <w:rPr>
          <w:rStyle w:val="CODEtemp"/>
        </w:rPr>
        <w:t>charL</w:t>
      </w:r>
      <w:r w:rsidRPr="00801EC5">
        <w:rPr>
          <w:rStyle w:val="CODEtemp"/>
        </w:rPr>
        <w:t>ength</w:t>
      </w:r>
      <w:proofErr w:type="spellEnd"/>
      <w:r w:rsidRPr="00616C1A">
        <w:t xml:space="preserve"> property as </w:t>
      </w:r>
      <w:proofErr w:type="spellStart"/>
      <w:r w:rsidRPr="00801EC5">
        <w:rPr>
          <w:rStyle w:val="CODEtemp"/>
        </w:rPr>
        <w:t>physicalLocation.region.</w:t>
      </w:r>
      <w:r w:rsidR="00E50006">
        <w:rPr>
          <w:rStyle w:val="CODEtemp"/>
        </w:rPr>
        <w:t>charL</w:t>
      </w:r>
      <w:r w:rsidRPr="00801EC5">
        <w:rPr>
          <w:rStyle w:val="CODEtemp"/>
        </w:rPr>
        <w:t>ength</w:t>
      </w:r>
      <w:proofErr w:type="spellEnd"/>
      <w:r w:rsidRPr="00616C1A">
        <w:t>.</w:t>
      </w:r>
    </w:p>
    <w:p w14:paraId="7E604B2B" w14:textId="36E6CF0E" w:rsidR="00D5271C" w:rsidRDefault="00D5271C" w:rsidP="004F385B">
      <w:pPr>
        <w:pStyle w:val="Heading2"/>
      </w:pPr>
      <w:bookmarkStart w:id="96" w:name="_Toc534899390"/>
      <w:r>
        <w:t>Syntax notation</w:t>
      </w:r>
      <w:bookmarkEnd w:id="96"/>
    </w:p>
    <w:p w14:paraId="15BCDF38" w14:textId="5E23E751"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EA540C">
      <w:pPr>
        <w:pStyle w:val="ListParagraph"/>
        <w:numPr>
          <w:ilvl w:val="0"/>
          <w:numId w:val="36"/>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r>
        <w:t>non negative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7070E7F9" w:rsidR="001012B0" w:rsidRDefault="001012B0" w:rsidP="00EA540C">
      <w:pPr>
        <w:pStyle w:val="ListParagraph"/>
        <w:numPr>
          <w:ilvl w:val="0"/>
          <w:numId w:val="36"/>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0E40B48C" w:rsidR="001012B0" w:rsidRDefault="001012B0" w:rsidP="001012B0">
      <w:pPr>
        <w:pStyle w:val="Code"/>
      </w:pPr>
      <w:r>
        <w:rPr>
          <w:rStyle w:val="CODEtemp"/>
        </w:rPr>
        <w:t>? J</w:t>
      </w:r>
      <w:r w:rsidRPr="00730960">
        <w:rPr>
          <w:rStyle w:val="CODEtemp"/>
        </w:rPr>
        <w:t>SON string character</w:t>
      </w:r>
      <w:r>
        <w:rPr>
          <w:rStyle w:val="CODEtemp"/>
        </w:rPr>
        <w:t xml:space="preserve"> ?</w:t>
      </w:r>
    </w:p>
    <w:p w14:paraId="6CBC9DED" w14:textId="1997EE0A" w:rsidR="001012B0" w:rsidRPr="00D5271C" w:rsidRDefault="001012B0" w:rsidP="001012B0"/>
    <w:p w14:paraId="3A0C7D9D" w14:textId="50C3AB1C" w:rsidR="005672EA" w:rsidRDefault="005672EA" w:rsidP="005672EA">
      <w:pPr>
        <w:pStyle w:val="Heading1"/>
      </w:pPr>
      <w:bookmarkStart w:id="97" w:name="_Ref506805751"/>
      <w:bookmarkStart w:id="98" w:name="_Ref506805786"/>
      <w:bookmarkStart w:id="99" w:name="_Ref506805801"/>
      <w:bookmarkStart w:id="100" w:name="_Ref506805881"/>
      <w:bookmarkStart w:id="101" w:name="_Toc534899391"/>
      <w:r>
        <w:lastRenderedPageBreak/>
        <w:t>File format</w:t>
      </w:r>
      <w:bookmarkEnd w:id="97"/>
      <w:bookmarkEnd w:id="98"/>
      <w:bookmarkEnd w:id="99"/>
      <w:bookmarkEnd w:id="100"/>
      <w:bookmarkEnd w:id="101"/>
    </w:p>
    <w:p w14:paraId="4E58823B" w14:textId="39ED7B8C" w:rsidR="008F022E" w:rsidRDefault="008F022E" w:rsidP="008F022E">
      <w:pPr>
        <w:pStyle w:val="Heading2"/>
      </w:pPr>
      <w:bookmarkStart w:id="102" w:name="_Ref509041819"/>
      <w:bookmarkStart w:id="103" w:name="_Toc534899392"/>
      <w:r>
        <w:t>General</w:t>
      </w:r>
      <w:bookmarkEnd w:id="102"/>
      <w:bookmarkEnd w:id="103"/>
    </w:p>
    <w:p w14:paraId="66A97768" w14:textId="1CC60207" w:rsidR="008F022E" w:rsidRDefault="00B72D2A" w:rsidP="00B72D2A">
      <w:r>
        <w:t xml:space="preserve">SARIF defines an object model, the top level of which is </w:t>
      </w:r>
      <w:r w:rsidRPr="00815787">
        <w:t xml:space="preserve">the </w:t>
      </w:r>
      <w:proofErr w:type="spellStart"/>
      <w:r w:rsidRPr="00815787">
        <w:rPr>
          <w:rStyle w:val="CODEtemp"/>
        </w:rPr>
        <w:t>sarifLog</w:t>
      </w:r>
      <w:proofErr w:type="spellEnd"/>
      <w:r w:rsidRPr="00815787">
        <w:t xml:space="preserve"> object</w:t>
      </w:r>
      <w:r>
        <w:t xml:space="preserve"> (§</w:t>
      </w:r>
      <w:r>
        <w:fldChar w:fldCharType="begin"/>
      </w:r>
      <w:r>
        <w:instrText xml:space="preserve"> REF _Ref508812301 \r \h </w:instrText>
      </w:r>
      <w:r>
        <w:fldChar w:fldCharType="separate"/>
      </w:r>
      <w:r w:rsidR="00820181">
        <w:t>3.12</w:t>
      </w:r>
      <w:r>
        <w:fldChar w:fldCharType="end"/>
      </w:r>
      <w:r>
        <w:t xml:space="preserve">), which </w:t>
      </w:r>
      <w:r w:rsidR="008F022E" w:rsidRPr="008F022E">
        <w:t>contain</w:t>
      </w:r>
      <w:r>
        <w:t>s</w:t>
      </w:r>
      <w:r w:rsidR="008F022E" w:rsidRPr="008F022E">
        <w:t xml:space="preserve"> the results of a one or more analysis runs. The runs </w:t>
      </w:r>
      <w:r w:rsidR="00BD0C18">
        <w:t>do not need to</w:t>
      </w:r>
      <w:r w:rsidR="008F022E" w:rsidRPr="008F022E">
        <w:t xml:space="preserve"> be produced by the same analysis tool.</w:t>
      </w:r>
    </w:p>
    <w:p w14:paraId="029B9D6C" w14:textId="4F84A35A" w:rsidR="00D856CC" w:rsidRDefault="00815787" w:rsidP="008F022E">
      <w:r w:rsidRPr="00815787">
        <w:t xml:space="preserve">A SARIF log file </w:t>
      </w:r>
      <w:r w:rsidRPr="00815787">
        <w:rPr>
          <w:b/>
        </w:rPr>
        <w:t>SHALL</w:t>
      </w:r>
      <w:r w:rsidRPr="00815787">
        <w:t xml:space="preserve"> </w:t>
      </w:r>
      <w:r w:rsidR="00B72D2A">
        <w:t xml:space="preserve">contain a serialization of the SARIF object model into </w:t>
      </w:r>
      <w:r w:rsidRPr="00815787">
        <w:t>the JSON</w:t>
      </w:r>
      <w:r w:rsidR="00B72D2A">
        <w:t xml:space="preserve"> format</w:t>
      </w:r>
      <w:r w:rsidRPr="00815787">
        <w:t>.</w:t>
      </w:r>
    </w:p>
    <w:p w14:paraId="523DA04A" w14:textId="593473FE" w:rsidR="00D856CC" w:rsidRDefault="00D856CC" w:rsidP="00D856CC">
      <w:pPr>
        <w:pStyle w:val="Note"/>
      </w:pPr>
      <w:r>
        <w:t>NOTE 1: In the future, other serializations might be defined.</w:t>
      </w:r>
    </w:p>
    <w:p w14:paraId="76584A5C" w14:textId="6224F23C" w:rsidR="00815787" w:rsidRDefault="00815787" w:rsidP="008F022E">
      <w:r w:rsidRPr="00815787">
        <w:t>The top-level value in the log file</w:t>
      </w:r>
      <w:r w:rsidR="00D856CC">
        <w:t xml:space="preserve">, representing the </w:t>
      </w:r>
      <w:proofErr w:type="spellStart"/>
      <w:r w:rsidR="00D856CC" w:rsidRPr="00D856CC">
        <w:rPr>
          <w:rStyle w:val="CODEtemp"/>
        </w:rPr>
        <w:t>sarifLog</w:t>
      </w:r>
      <w:proofErr w:type="spellEnd"/>
      <w:r w:rsidR="00D856CC">
        <w:t xml:space="preserve"> object,</w:t>
      </w:r>
      <w:r w:rsidRPr="00815787">
        <w:t xml:space="preserv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w:t>
      </w:r>
    </w:p>
    <w:p w14:paraId="7A96C9E2" w14:textId="3E6DDB1D"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3C0319B0" w14:textId="177BAFEB" w:rsidR="00B72D2A" w:rsidRDefault="003D1181" w:rsidP="00B72D2A">
      <w:pPr>
        <w:pStyle w:val="Note"/>
      </w:pPr>
      <w:r>
        <w:t>NOTE</w:t>
      </w:r>
      <w:r w:rsidR="00D856CC">
        <w:t xml:space="preserve"> 2</w:t>
      </w:r>
      <w:r>
        <w:t>: [</w:t>
      </w:r>
      <w:hyperlink w:anchor="RFC8259" w:history="1">
        <w:r w:rsidRPr="00035F28">
          <w:rPr>
            <w:rStyle w:val="Hyperlink"/>
          </w:rPr>
          <w:t>RFC8259</w:t>
        </w:r>
      </w:hyperlink>
      <w:r>
        <w:t>] requires this encoding for any JSON text “exchanged between systems that are not part of a closed ecosystem.”</w:t>
      </w:r>
    </w:p>
    <w:p w14:paraId="62DD2FE8" w14:textId="29252219" w:rsidR="00811F21" w:rsidRDefault="00811F21" w:rsidP="00811F21">
      <w:pPr>
        <w:pStyle w:val="Heading2"/>
      </w:pPr>
      <w:bookmarkStart w:id="104" w:name="_Toc534899393"/>
      <w:r>
        <w:t>SARIF file naming convention</w:t>
      </w:r>
      <w:bookmarkEnd w:id="104"/>
    </w:p>
    <w:p w14:paraId="7FB6AA92" w14:textId="77777777" w:rsidR="00811F21" w:rsidRDefault="00811F21" w:rsidP="00811F21">
      <w:r>
        <w:t xml:space="preserve">The file name of a SARIF log file </w:t>
      </w:r>
      <w:r>
        <w:rPr>
          <w:b/>
        </w:rPr>
        <w:t>SHOULD</w:t>
      </w:r>
      <w:r>
        <w:t xml:space="preserve"> end with the extension </w:t>
      </w:r>
      <w:r w:rsidRPr="00C8403B">
        <w:rPr>
          <w:rStyle w:val="CODEtemp"/>
        </w:rPr>
        <w:t>".sarif</w:t>
      </w:r>
      <w:r>
        <w:rPr>
          <w:rStyle w:val="CODEtemp"/>
        </w:rPr>
        <w:t>"</w:t>
      </w:r>
      <w:r>
        <w:t>.</w:t>
      </w:r>
    </w:p>
    <w:p w14:paraId="1DBA8DAA" w14:textId="77777777" w:rsidR="00811F21" w:rsidRDefault="00811F21" w:rsidP="00811F21">
      <w:pPr>
        <w:pStyle w:val="Note"/>
      </w:pPr>
      <w:r>
        <w:t xml:space="preserve">EXAMPLE 1: </w:t>
      </w:r>
      <w:proofErr w:type="spellStart"/>
      <w:r w:rsidRPr="00C8403B">
        <w:rPr>
          <w:rStyle w:val="CODEtemp"/>
        </w:rPr>
        <w:t>output.sarif</w:t>
      </w:r>
      <w:proofErr w:type="spellEnd"/>
    </w:p>
    <w:p w14:paraId="18D97885" w14:textId="77777777" w:rsidR="00811F21" w:rsidRDefault="00811F21" w:rsidP="00811F21">
      <w:r>
        <w:t xml:space="preserve">The file name </w:t>
      </w:r>
      <w:r>
        <w:rPr>
          <w:b/>
        </w:rPr>
        <w:t>MAY</w:t>
      </w:r>
      <w:r>
        <w:t xml:space="preserve"> end with the additional extension </w:t>
      </w:r>
      <w:r w:rsidRPr="00C8403B">
        <w:rPr>
          <w:rStyle w:val="CODEtemp"/>
        </w:rPr>
        <w:t>".json"</w:t>
      </w:r>
      <w:r>
        <w:t>.</w:t>
      </w:r>
    </w:p>
    <w:p w14:paraId="1099E00B" w14:textId="38C02FB8" w:rsidR="00811F21" w:rsidRPr="00811F21" w:rsidRDefault="00811F21" w:rsidP="00811F21">
      <w:pPr>
        <w:pStyle w:val="Note"/>
      </w:pPr>
      <w:r>
        <w:t xml:space="preserve">EXAMPLE 2: </w:t>
      </w:r>
      <w:proofErr w:type="spellStart"/>
      <w:r w:rsidRPr="00C8403B">
        <w:rPr>
          <w:rStyle w:val="CODEtemp"/>
        </w:rPr>
        <w:t>output.sarif.jso</w:t>
      </w:r>
      <w:r>
        <w:rPr>
          <w:rStyle w:val="CODEtemp"/>
        </w:rPr>
        <w:t>n</w:t>
      </w:r>
      <w:proofErr w:type="spellEnd"/>
    </w:p>
    <w:p w14:paraId="221991BF" w14:textId="70C0BF21" w:rsidR="00C50C8C" w:rsidRDefault="00C50C8C" w:rsidP="00815787">
      <w:pPr>
        <w:pStyle w:val="Heading2"/>
      </w:pPr>
      <w:bookmarkStart w:id="105" w:name="_Ref509042171"/>
      <w:bookmarkStart w:id="106" w:name="_Ref509042221"/>
      <w:bookmarkStart w:id="107" w:name="_Ref509042382"/>
      <w:bookmarkStart w:id="108" w:name="_Ref509042434"/>
      <w:bookmarkStart w:id="109" w:name="_Ref509043989"/>
      <w:bookmarkStart w:id="110" w:name="_Toc534899394"/>
      <w:bookmarkStart w:id="111" w:name="_Ref507594747"/>
      <w:proofErr w:type="spellStart"/>
      <w:r>
        <w:t>fileContent</w:t>
      </w:r>
      <w:proofErr w:type="spellEnd"/>
      <w:r>
        <w:t xml:space="preserve"> objects</w:t>
      </w:r>
      <w:bookmarkEnd w:id="105"/>
      <w:bookmarkEnd w:id="106"/>
      <w:bookmarkEnd w:id="107"/>
      <w:bookmarkEnd w:id="108"/>
      <w:bookmarkEnd w:id="109"/>
      <w:bookmarkEnd w:id="110"/>
    </w:p>
    <w:p w14:paraId="2BBA9A14" w14:textId="2A52D71B" w:rsidR="00C50C8C" w:rsidRDefault="00C50C8C" w:rsidP="00C50C8C">
      <w:pPr>
        <w:pStyle w:val="Heading3"/>
      </w:pPr>
      <w:bookmarkStart w:id="112" w:name="_Toc534899395"/>
      <w:r>
        <w:t>General</w:t>
      </w:r>
      <w:bookmarkEnd w:id="112"/>
    </w:p>
    <w:p w14:paraId="4712E78C" w14:textId="16F00BD7" w:rsidR="003D1181" w:rsidRPr="003D1181" w:rsidRDefault="003D1181" w:rsidP="003D1181">
      <w:r>
        <w:t xml:space="preserve">Certain properties in this specification represent the contents of portions of external files, for example, files that were scanned by an analysis tool. SARIF represents such file content with a </w:t>
      </w:r>
      <w:proofErr w:type="spellStart"/>
      <w:r w:rsidRPr="00897AD1">
        <w:rPr>
          <w:rStyle w:val="CODEtemp"/>
        </w:rPr>
        <w:t>fileContent</w:t>
      </w:r>
      <w:proofErr w:type="spellEnd"/>
      <w:r>
        <w:t xml:space="preserve"> object. Depending on the circumstances, the SARIF log file might need to represent this content as readable text, raw bytes, or both.</w:t>
      </w:r>
    </w:p>
    <w:p w14:paraId="779F18DD" w14:textId="154DECCE" w:rsidR="00C50C8C" w:rsidRDefault="00C50C8C" w:rsidP="00C50C8C">
      <w:pPr>
        <w:pStyle w:val="Heading3"/>
      </w:pPr>
      <w:bookmarkStart w:id="113" w:name="_Ref509043697"/>
      <w:bookmarkStart w:id="114" w:name="_Toc534899396"/>
      <w:r>
        <w:t>text property</w:t>
      </w:r>
      <w:bookmarkEnd w:id="113"/>
      <w:bookmarkEnd w:id="114"/>
    </w:p>
    <w:p w14:paraId="4A7B5CC6" w14:textId="3F6F58A0" w:rsidR="003D1181" w:rsidRDefault="003D1181" w:rsidP="003D1181">
      <w:r>
        <w:t xml:space="preserve">If the external file is a text file, a </w:t>
      </w:r>
      <w:proofErr w:type="spellStart"/>
      <w:r w:rsidRPr="00897AD1">
        <w:rPr>
          <w:rStyle w:val="CODEtemp"/>
        </w:rPr>
        <w:t>fileContent</w:t>
      </w:r>
      <w:proofErr w:type="spellEnd"/>
      <w:r>
        <w:t xml:space="preserve"> 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820181">
        <w:t>3.1</w:t>
      </w:r>
      <w:r w:rsidR="00F6019E">
        <w:fldChar w:fldCharType="end"/>
      </w:r>
      <w:r>
        <w:t xml:space="preserve">), this means that if the external file is a text file 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636937DE" w14:textId="1954AD86" w:rsidR="009C10A1" w:rsidRDefault="009C10A1" w:rsidP="003D1181">
      <w:r>
        <w:t xml:space="preserve">Notwithstanding any necessary transcoding and escaping, the SARIF producer </w:t>
      </w:r>
      <w:r>
        <w:rPr>
          <w:b/>
        </w:rPr>
        <w:t>SHALL</w:t>
      </w:r>
      <w:r>
        <w:t xml:space="preserve"> preserve the text file’s line breaking convention (for example, </w:t>
      </w:r>
      <w:r w:rsidRPr="005C713D">
        <w:rPr>
          <w:rStyle w:val="CODEtemp"/>
        </w:rPr>
        <w:t>"\n"</w:t>
      </w:r>
      <w:r>
        <w:t xml:space="preserve"> or </w:t>
      </w:r>
      <w:r w:rsidRPr="005C713D">
        <w:rPr>
          <w:rStyle w:val="CODEtemp"/>
        </w:rPr>
        <w:t>"\r\n"</w:t>
      </w:r>
      <w:r>
        <w:t>).</w:t>
      </w:r>
    </w:p>
    <w:p w14:paraId="69826576" w14:textId="79A2E9E6" w:rsidR="003D1181" w:rsidRPr="003D1181" w:rsidRDefault="003D1181" w:rsidP="003D1181">
      <w:r>
        <w:t xml:space="preserve">If the external file is a binary file,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15" w:name="_Ref509043776"/>
      <w:bookmarkStart w:id="116" w:name="_Toc534899397"/>
      <w:r>
        <w:t>binary property</w:t>
      </w:r>
      <w:bookmarkEnd w:id="115"/>
      <w:bookmarkEnd w:id="116"/>
    </w:p>
    <w:p w14:paraId="1BB5464B" w14:textId="6720758C" w:rsidR="003D1181" w:rsidRDefault="003D1181" w:rsidP="003D1181">
      <w:r>
        <w:t xml:space="preserve">If the external file is a binary file, or if the SARIF producer cannot determine whether the external file is a text file or a binary file, a </w:t>
      </w:r>
      <w:proofErr w:type="spellStart"/>
      <w:r w:rsidRPr="00975B0E">
        <w:rPr>
          <w:rStyle w:val="CODEtemp"/>
        </w:rPr>
        <w:t>fileContent</w:t>
      </w:r>
      <w:proofErr w:type="spellEnd"/>
      <w:r>
        <w:t xml:space="preserve"> 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of the bytes in the relevant portion of the file.</w:t>
      </w:r>
    </w:p>
    <w:p w14:paraId="14567641" w14:textId="77777777" w:rsidR="003D1181" w:rsidRDefault="003D1181" w:rsidP="003D1181">
      <w:r>
        <w:lastRenderedPageBreak/>
        <w:t xml:space="preserve">If the external file is a text file 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1CF862CC" w:rsidR="003D1181" w:rsidRPr="003D1181" w:rsidRDefault="003D1181" w:rsidP="003D1181">
      <w:r>
        <w:t xml:space="preserve">If the external file is a UTF-8 text file,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37874D7A" w14:textId="48D15794" w:rsidR="00815787" w:rsidRDefault="00EF1697" w:rsidP="00815787">
      <w:pPr>
        <w:pStyle w:val="Heading2"/>
      </w:pPr>
      <w:bookmarkStart w:id="117" w:name="_Ref508989521"/>
      <w:bookmarkStart w:id="118" w:name="_Toc534899398"/>
      <w:proofErr w:type="spellStart"/>
      <w:r>
        <w:t>fileLocation</w:t>
      </w:r>
      <w:proofErr w:type="spellEnd"/>
      <w:r>
        <w:t xml:space="preserve"> objects</w:t>
      </w:r>
      <w:bookmarkEnd w:id="111"/>
      <w:bookmarkEnd w:id="117"/>
      <w:bookmarkEnd w:id="118"/>
    </w:p>
    <w:p w14:paraId="15E45BC8" w14:textId="6BB90172" w:rsidR="00EF1697" w:rsidRPr="00EF1697" w:rsidRDefault="00EF1697" w:rsidP="00EF1697">
      <w:pPr>
        <w:pStyle w:val="Heading3"/>
      </w:pPr>
      <w:bookmarkStart w:id="119" w:name="_Ref507595872"/>
      <w:bookmarkStart w:id="120" w:name="_Toc534899399"/>
      <w:r>
        <w:t>General</w:t>
      </w:r>
      <w:bookmarkEnd w:id="119"/>
      <w:bookmarkEnd w:id="120"/>
    </w:p>
    <w:p w14:paraId="0DE4A1DE" w14:textId="4D9D2C2E" w:rsidR="00EF1697" w:rsidRDefault="00944CF4" w:rsidP="00944CF4">
      <w:r w:rsidRPr="00944CF4">
        <w:t xml:space="preserve">Certain properties in this specification specify the </w:t>
      </w:r>
      <w:r w:rsidR="00EF1697">
        <w:t>location</w:t>
      </w:r>
      <w:r w:rsidRPr="00944CF4">
        <w:t xml:space="preserve"> of a file.</w:t>
      </w:r>
      <w:r w:rsidR="00EF1697" w:rsidRPr="00EF1697">
        <w:t xml:space="preserve"> </w:t>
      </w:r>
      <w:r w:rsidR="00EF1697">
        <w:t xml:space="preserve">SARIF represents a file location with a </w:t>
      </w:r>
      <w:proofErr w:type="spellStart"/>
      <w:r w:rsidR="00EF1697" w:rsidRPr="006149F9">
        <w:rPr>
          <w:rStyle w:val="CODEtemp"/>
        </w:rPr>
        <w:t>fileLocation</w:t>
      </w:r>
      <w:proofErr w:type="spellEnd"/>
      <w:r w:rsidR="00EF1697">
        <w:t xml:space="preserve"> object. The most important member of a </w:t>
      </w:r>
      <w:proofErr w:type="spellStart"/>
      <w:r w:rsidR="00EF1697" w:rsidRPr="006149F9">
        <w:rPr>
          <w:rStyle w:val="CODEtemp"/>
        </w:rPr>
        <w:t>fileLocation</w:t>
      </w:r>
      <w:proofErr w:type="spellEnd"/>
      <w:r w:rsidR="00EF1697">
        <w:t xml:space="preserve"> 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820181">
        <w:t>3.4.3</w:t>
      </w:r>
      <w:r w:rsidR="00EF1697">
        <w:fldChar w:fldCharType="end"/>
      </w:r>
      <w:r w:rsidR="00EF1697">
        <w:t xml:space="preserve">). If the </w:t>
      </w:r>
      <w:r w:rsidR="00EF1697" w:rsidRPr="006149F9">
        <w:rPr>
          <w:rStyle w:val="CODEtemp"/>
        </w:rPr>
        <w:t>uri</w:t>
      </w:r>
      <w:r w:rsidR="00EF1697">
        <w:t xml:space="preserve"> property </w:t>
      </w:r>
      <w:r w:rsidR="00F5246D">
        <w:t>contains</w:t>
      </w:r>
      <w:r w:rsidR="00EF1697">
        <w:t xml:space="preserve"> a relative </w:t>
      </w:r>
      <w:r w:rsidR="00F5246D">
        <w:t>reference (the term used in [</w:t>
      </w:r>
      <w:hyperlink w:anchor="RFC3986" w:history="1">
        <w:r w:rsidR="00F5246D" w:rsidRPr="009D4BD8">
          <w:rPr>
            <w:rStyle w:val="Hyperlink"/>
          </w:rPr>
          <w:t>RFC 3986</w:t>
        </w:r>
      </w:hyperlink>
      <w:r w:rsidR="00F5246D">
        <w:t>] for what is commonly called a “relative URI”)</w:t>
      </w:r>
      <w:r w:rsidR="00EF1697">
        <w:t xml:space="preserve">, the </w:t>
      </w:r>
      <w:proofErr w:type="spellStart"/>
      <w:r w:rsidR="00EF1697" w:rsidRPr="006149F9">
        <w:rPr>
          <w:rStyle w:val="CODEtemp"/>
        </w:rPr>
        <w:t>uriBaseId</w:t>
      </w:r>
      <w:proofErr w:type="spellEnd"/>
      <w:r w:rsidR="00EF1697">
        <w:t xml:space="preserve"> property (§</w:t>
      </w:r>
      <w:r w:rsidR="00EF1697">
        <w:fldChar w:fldCharType="begin"/>
      </w:r>
      <w:r w:rsidR="00EF1697">
        <w:instrText xml:space="preserve"> REF _Ref507592476 \r \h </w:instrText>
      </w:r>
      <w:r w:rsidR="00EF1697">
        <w:fldChar w:fldCharType="separate"/>
      </w:r>
      <w:r w:rsidR="00820181">
        <w:t>3.4.4</w:t>
      </w:r>
      <w:r w:rsidR="00EF1697">
        <w:fldChar w:fldCharType="end"/>
      </w:r>
      <w:r w:rsidR="00EF1697">
        <w:t xml:space="preserve">) can sometimes be used to resolve the relative </w:t>
      </w:r>
      <w:r w:rsidR="00F5246D">
        <w:t>reference</w:t>
      </w:r>
      <w:r w:rsidR="00EF1697">
        <w:t xml:space="preserve"> to an absolute </w:t>
      </w:r>
      <w:r w:rsidR="00F5246D">
        <w:t>URI</w:t>
      </w:r>
      <w:r w:rsidR="00EF1697">
        <w:t>.</w:t>
      </w:r>
    </w:p>
    <w:p w14:paraId="374D4085" w14:textId="5ED86C71" w:rsidR="00677224" w:rsidRDefault="00677224" w:rsidP="00677224">
      <w:pPr>
        <w:pStyle w:val="Heading3"/>
      </w:pPr>
      <w:bookmarkStart w:id="121" w:name="_Toc534899400"/>
      <w:r>
        <w:t>Constraints</w:t>
      </w:r>
      <w:bookmarkEnd w:id="121"/>
    </w:p>
    <w:p w14:paraId="13519D8E" w14:textId="7E041DF8" w:rsidR="00677224" w:rsidRPr="008F3B71" w:rsidRDefault="00677224" w:rsidP="00677224">
      <w:r>
        <w:t xml:space="preserve">At least one of the </w:t>
      </w:r>
      <w:r w:rsidRPr="00C32F86">
        <w:rPr>
          <w:rStyle w:val="CODEtemp"/>
        </w:rPr>
        <w:t>uri</w:t>
      </w:r>
      <w:r>
        <w:t xml:space="preserve"> property (§</w:t>
      </w:r>
      <w:r>
        <w:fldChar w:fldCharType="begin"/>
      </w:r>
      <w:r>
        <w:instrText xml:space="preserve"> REF _Ref507592462 \r \h </w:instrText>
      </w:r>
      <w:r>
        <w:fldChar w:fldCharType="separate"/>
      </w:r>
      <w:r w:rsidR="00820181">
        <w:t>3.4.3</w:t>
      </w:r>
      <w:r>
        <w:fldChar w:fldCharType="end"/>
      </w:r>
      <w:r>
        <w:t xml:space="preserve">) or the </w:t>
      </w:r>
      <w:proofErr w:type="spellStart"/>
      <w:r w:rsidRPr="00C32F86">
        <w:rPr>
          <w:rStyle w:val="CODEtemp"/>
        </w:rPr>
        <w:t>fileIndex</w:t>
      </w:r>
      <w:proofErr w:type="spellEnd"/>
      <w:r>
        <w:t xml:space="preserve"> property (§</w:t>
      </w:r>
      <w:r>
        <w:fldChar w:fldCharType="begin"/>
      </w:r>
      <w:r>
        <w:instrText xml:space="preserve"> REF _Ref530055459 \r \h </w:instrText>
      </w:r>
      <w:r>
        <w:fldChar w:fldCharType="separate"/>
      </w:r>
      <w:r w:rsidR="00820181">
        <w:t>3.4.5</w:t>
      </w:r>
      <w:r>
        <w:fldChar w:fldCharType="end"/>
      </w:r>
      <w:r>
        <w:t xml:space="preserve">) </w:t>
      </w:r>
      <w:r w:rsidRPr="00C32F86">
        <w:rPr>
          <w:b/>
        </w:rPr>
        <w:t>SHALL</w:t>
      </w:r>
      <w:r>
        <w:t xml:space="preserve"> be present.</w:t>
      </w:r>
      <w:r w:rsidR="008F3B71">
        <w:t xml:space="preserve"> In certain circumstances (see §</w:t>
      </w:r>
      <w:r w:rsidR="008F3B71">
        <w:fldChar w:fldCharType="begin"/>
      </w:r>
      <w:r w:rsidR="008F3B71">
        <w:instrText xml:space="preserve"> REF _Ref507592476 \r \h </w:instrText>
      </w:r>
      <w:r w:rsidR="008F3B71">
        <w:fldChar w:fldCharType="separate"/>
      </w:r>
      <w:r w:rsidR="00820181">
        <w:t>3.4.4</w:t>
      </w:r>
      <w:r w:rsidR="008F3B71">
        <w:fldChar w:fldCharType="end"/>
      </w:r>
      <w:r w:rsidR="008F3B71">
        <w:t xml:space="preserve"> and §</w:t>
      </w:r>
      <w:r w:rsidR="008F3B71">
        <w:fldChar w:fldCharType="begin"/>
      </w:r>
      <w:r w:rsidR="008F3B71">
        <w:instrText xml:space="preserve"> REF _Ref530055459 \r \h </w:instrText>
      </w:r>
      <w:r w:rsidR="008F3B71">
        <w:fldChar w:fldCharType="separate"/>
      </w:r>
      <w:r w:rsidR="00820181">
        <w:t>3.4.5</w:t>
      </w:r>
      <w:r w:rsidR="008F3B71">
        <w:fldChar w:fldCharType="end"/>
      </w:r>
      <w:r w:rsidR="008F3B71">
        <w:t xml:space="preserve">), they </w:t>
      </w:r>
      <w:r w:rsidR="008F3B71">
        <w:rPr>
          <w:b/>
        </w:rPr>
        <w:t>MAY</w:t>
      </w:r>
      <w:r w:rsidR="008F3B71">
        <w:t xml:space="preserve"> both be present.</w:t>
      </w:r>
    </w:p>
    <w:p w14:paraId="2FC50484" w14:textId="3FF15256" w:rsidR="00677224" w:rsidRDefault="00677224" w:rsidP="00677224">
      <w:pPr>
        <w:pStyle w:val="Note"/>
      </w:pPr>
      <w:r>
        <w:t xml:space="preserve">NOTE: Providing both </w:t>
      </w:r>
      <w:r w:rsidRPr="00C32F86">
        <w:rPr>
          <w:rStyle w:val="CODEtemp"/>
        </w:rPr>
        <w:t>uri</w:t>
      </w:r>
      <w:r>
        <w:t xml:space="preserve"> and </w:t>
      </w:r>
      <w:proofErr w:type="spellStart"/>
      <w:r w:rsidRPr="00C32F86">
        <w:rPr>
          <w:rStyle w:val="CODEtemp"/>
        </w:rPr>
        <w:t>fileIndex</w:t>
      </w:r>
      <w:proofErr w:type="spellEnd"/>
      <w:r>
        <w:t xml:space="preserve"> makes the log file more readable at the expense of increased size. Providing only </w:t>
      </w:r>
      <w:proofErr w:type="spellStart"/>
      <w:r w:rsidRPr="00C32F86">
        <w:rPr>
          <w:rStyle w:val="CODEtemp"/>
        </w:rPr>
        <w:t>fileIndex</w:t>
      </w:r>
      <w:proofErr w:type="spellEnd"/>
      <w:r>
        <w:t xml:space="preserve"> reduces log file size but makes it less readable to an end user, who has to determine the URI by locating the </w:t>
      </w:r>
      <w:r w:rsidRPr="00C32F86">
        <w:rPr>
          <w:rStyle w:val="CODEtemp"/>
        </w:rPr>
        <w:t>file</w:t>
      </w:r>
      <w:r>
        <w:t xml:space="preserve"> object (§</w:t>
      </w:r>
      <w:r>
        <w:fldChar w:fldCharType="begin"/>
      </w:r>
      <w:r>
        <w:instrText xml:space="preserve"> REF _Ref493403111 \r \h  \* MERGEFORMAT </w:instrText>
      </w:r>
      <w:r>
        <w:fldChar w:fldCharType="separate"/>
      </w:r>
      <w:r w:rsidR="00820181">
        <w:t>3.21</w:t>
      </w:r>
      <w:r>
        <w:fldChar w:fldCharType="end"/>
      </w:r>
      <w:r>
        <w:t xml:space="preserve">) at the index within </w:t>
      </w:r>
      <w:r w:rsidRPr="00C32F86">
        <w:rPr>
          <w:rStyle w:val="CODEtemp"/>
        </w:rPr>
        <w:t>run.files</w:t>
      </w:r>
      <w:r>
        <w:t xml:space="preserve"> (§</w:t>
      </w:r>
      <w:r>
        <w:fldChar w:fldCharType="begin"/>
      </w:r>
      <w:r>
        <w:instrText xml:space="preserve"> REF _Ref493349997 \r \h  \* MERGEFORMAT </w:instrText>
      </w:r>
      <w:r>
        <w:fldChar w:fldCharType="separate"/>
      </w:r>
      <w:r w:rsidR="00820181">
        <w:t>3.13</w:t>
      </w:r>
      <w:r>
        <w:fldChar w:fldCharType="end"/>
      </w:r>
      <w:r>
        <w:t>, §</w:t>
      </w:r>
      <w:r>
        <w:fldChar w:fldCharType="begin"/>
      </w:r>
      <w:r>
        <w:instrText xml:space="preserve"> REF _Ref507667580 \r \h  \* MERGEFORMAT </w:instrText>
      </w:r>
      <w:r>
        <w:fldChar w:fldCharType="separate"/>
      </w:r>
      <w:r w:rsidR="00820181">
        <w:t>3.13.11</w:t>
      </w:r>
      <w:r>
        <w:fldChar w:fldCharType="end"/>
      </w:r>
      <w:r>
        <w:t xml:space="preserve">) specified by </w:t>
      </w:r>
      <w:proofErr w:type="spellStart"/>
      <w:r w:rsidRPr="00C32F86">
        <w:rPr>
          <w:rStyle w:val="CODEtemp"/>
        </w:rPr>
        <w:t>fileIndex</w:t>
      </w:r>
      <w:proofErr w:type="spellEnd"/>
      <w:r>
        <w:t>.</w:t>
      </w:r>
    </w:p>
    <w:p w14:paraId="5AE64DCB" w14:textId="0F9E2A29" w:rsidR="00CB48EC" w:rsidRPr="00CB48EC" w:rsidRDefault="00CB48EC" w:rsidP="00CB48EC">
      <w:bookmarkStart w:id="122" w:name="_Hlk534808704"/>
      <w:r>
        <w:t xml:space="preserve">If both </w:t>
      </w:r>
      <w:r w:rsidRPr="00CB48EC">
        <w:rPr>
          <w:rStyle w:val="CODEtemp"/>
        </w:rPr>
        <w:t>uri</w:t>
      </w:r>
      <w:r>
        <w:t xml:space="preserve"> and </w:t>
      </w:r>
      <w:proofErr w:type="spellStart"/>
      <w:r w:rsidRPr="00CB48EC">
        <w:rPr>
          <w:rStyle w:val="CODEtemp"/>
        </w:rPr>
        <w:t>fileIndex</w:t>
      </w:r>
      <w:proofErr w:type="spellEnd"/>
      <w:r>
        <w:t xml:space="preserve"> are present, they </w:t>
      </w:r>
      <w:r w:rsidRPr="00CB48EC">
        <w:rPr>
          <w:b/>
        </w:rPr>
        <w:t>SHALL</w:t>
      </w:r>
      <w:r>
        <w:t xml:space="preserve"> both denote the same file. That is, let URI</w:t>
      </w:r>
      <w:r w:rsidRPr="00CB48EC">
        <w:rPr>
          <w:vertAlign w:val="subscript"/>
        </w:rPr>
        <w:t>1</w:t>
      </w:r>
      <w:r>
        <w:t xml:space="preserve"> be the fully resolved URI of the file specified by a </w:t>
      </w:r>
      <w:proofErr w:type="spellStart"/>
      <w:r w:rsidRPr="00CB48EC">
        <w:rPr>
          <w:rStyle w:val="CODEtemp"/>
        </w:rPr>
        <w:t>fileLocation</w:t>
      </w:r>
      <w:proofErr w:type="spellEnd"/>
      <w:r>
        <w:t xml:space="preserve"> object as determined by the </w:t>
      </w:r>
      <w:proofErr w:type="spellStart"/>
      <w:r w:rsidRPr="00CB48EC">
        <w:rPr>
          <w:rStyle w:val="CODEtemp"/>
        </w:rPr>
        <w:t>uriBaseId</w:t>
      </w:r>
      <w:proofErr w:type="spellEnd"/>
      <w:r>
        <w:t xml:space="preserve"> resolution procedure described in §</w:t>
      </w:r>
      <w:r>
        <w:fldChar w:fldCharType="begin"/>
      </w:r>
      <w:r>
        <w:instrText xml:space="preserve"> REF _Ref507592476 \r \h </w:instrText>
      </w:r>
      <w:r>
        <w:fldChar w:fldCharType="separate"/>
      </w:r>
      <w:r w:rsidR="00820181">
        <w:t>3.4.4</w:t>
      </w:r>
      <w:r>
        <w:fldChar w:fldCharType="end"/>
      </w:r>
      <w:r>
        <w:t>. Let URI</w:t>
      </w:r>
      <w:r w:rsidRPr="00CB48EC">
        <w:rPr>
          <w:vertAlign w:val="subscript"/>
        </w:rPr>
        <w:t>2</w:t>
      </w:r>
      <w:r>
        <w:t xml:space="preserve"> be the fully resolved URI of the file specified by the </w:t>
      </w:r>
      <w:r w:rsidRPr="00CB48EC">
        <w:rPr>
          <w:rStyle w:val="CODEtemp"/>
        </w:rPr>
        <w:t>file</w:t>
      </w:r>
      <w:r>
        <w:t xml:space="preserve"> object (§</w:t>
      </w:r>
      <w:r>
        <w:fldChar w:fldCharType="begin"/>
      </w:r>
      <w:r>
        <w:instrText xml:space="preserve"> REF _Ref493403111 \r \h </w:instrText>
      </w:r>
      <w:r>
        <w:fldChar w:fldCharType="separate"/>
      </w:r>
      <w:r w:rsidR="00820181">
        <w:t>3.21</w:t>
      </w:r>
      <w:r>
        <w:fldChar w:fldCharType="end"/>
      </w:r>
      <w:r>
        <w:t xml:space="preserve">) indicated by </w:t>
      </w:r>
      <w:proofErr w:type="spellStart"/>
      <w:r w:rsidRPr="00CB48EC">
        <w:rPr>
          <w:rStyle w:val="CODEtemp"/>
        </w:rPr>
        <w:t>fileIndex</w:t>
      </w:r>
      <w:proofErr w:type="spellEnd"/>
      <w:r>
        <w:t>, determined in the same way. Then URI</w:t>
      </w:r>
      <w:r w:rsidRPr="00CB48EC">
        <w:rPr>
          <w:vertAlign w:val="subscript"/>
        </w:rPr>
        <w:t>1</w:t>
      </w:r>
      <w:r>
        <w:t xml:space="preserve"> and URI</w:t>
      </w:r>
      <w:r w:rsidRPr="00CB48EC">
        <w:rPr>
          <w:vertAlign w:val="subscript"/>
        </w:rPr>
        <w:t>2</w:t>
      </w:r>
      <w:r>
        <w:t xml:space="preserve"> </w:t>
      </w:r>
      <w:r w:rsidRPr="00CB48EC">
        <w:rPr>
          <w:b/>
        </w:rPr>
        <w:t>SHALL</w:t>
      </w:r>
      <w:r>
        <w:t xml:space="preserve"> be </w:t>
      </w:r>
      <w:bookmarkStart w:id="123" w:name="_Hlk534814192"/>
      <w:r w:rsidR="00AE64EB">
        <w:t>equivalent in the sense described in §</w:t>
      </w:r>
      <w:r w:rsidR="00AE64EB">
        <w:fldChar w:fldCharType="begin"/>
      </w:r>
      <w:r w:rsidR="00AE64EB">
        <w:instrText xml:space="preserve"> REF _Ref534814172 \r \h </w:instrText>
      </w:r>
      <w:r w:rsidR="00AE64EB">
        <w:fldChar w:fldCharType="separate"/>
      </w:r>
      <w:r w:rsidR="00820181">
        <w:t>3.10.1</w:t>
      </w:r>
      <w:r w:rsidR="00AE64EB">
        <w:fldChar w:fldCharType="end"/>
      </w:r>
      <w:bookmarkEnd w:id="123"/>
      <w:r>
        <w:t>.</w:t>
      </w:r>
    </w:p>
    <w:p w14:paraId="511A338A" w14:textId="211565EC" w:rsidR="00EF1697" w:rsidRDefault="00EF1697" w:rsidP="00EF1697">
      <w:pPr>
        <w:pStyle w:val="Heading3"/>
      </w:pPr>
      <w:bookmarkStart w:id="124" w:name="_Ref507592462"/>
      <w:bookmarkStart w:id="125" w:name="_Toc534899401"/>
      <w:bookmarkEnd w:id="122"/>
      <w:r>
        <w:t>uri property</w:t>
      </w:r>
      <w:bookmarkEnd w:id="124"/>
      <w:bookmarkEnd w:id="125"/>
    </w:p>
    <w:p w14:paraId="3855C821" w14:textId="39F230AC" w:rsidR="00B15213" w:rsidRDefault="00B44F8D" w:rsidP="00B6127A">
      <w:r>
        <w:t>Depending on the circumstances, a</w:t>
      </w:r>
      <w:r w:rsidR="00747D86">
        <w:t xml:space="preserve"> </w:t>
      </w:r>
      <w:proofErr w:type="spellStart"/>
      <w:r w:rsidR="00747D86">
        <w:rPr>
          <w:rStyle w:val="CODEtemp"/>
        </w:rPr>
        <w:t>fileLocation</w:t>
      </w:r>
      <w:proofErr w:type="spellEnd"/>
      <w:r w:rsidR="00747D86">
        <w:t xml:space="preserve"> object</w:t>
      </w:r>
      <w:r>
        <w:t xml:space="preserve"> either</w:t>
      </w:r>
      <w:r w:rsidR="00747D86">
        <w:t xml:space="preserve"> </w:t>
      </w:r>
      <w:r w:rsidR="00747D86">
        <w:rPr>
          <w:b/>
        </w:rPr>
        <w:t>SHALL</w:t>
      </w:r>
      <w:r>
        <w:t>,</w:t>
      </w:r>
      <w:r w:rsidR="00DB3EB5">
        <w:t xml:space="preserve"> </w:t>
      </w:r>
      <w:r w:rsidR="00DB3EB5" w:rsidRPr="00B44F8D">
        <w:rPr>
          <w:b/>
        </w:rPr>
        <w:t>SHALL NOT</w:t>
      </w:r>
      <w:r w:rsidR="00DB3EB5">
        <w:t>, or</w:t>
      </w:r>
      <w:r>
        <w:t xml:space="preserve"> </w:t>
      </w:r>
      <w:r w:rsidRPr="00B44F8D">
        <w:rPr>
          <w:b/>
        </w:rPr>
        <w:t>MAY</w:t>
      </w:r>
      <w:r>
        <w:t xml:space="preserve"> </w:t>
      </w:r>
      <w:r w:rsidR="00747D86">
        <w:t xml:space="preserve">contain a property named </w:t>
      </w:r>
      <w:r w:rsidR="00747D86">
        <w:rPr>
          <w:rStyle w:val="CODEtemp"/>
        </w:rPr>
        <w:t>uri</w:t>
      </w:r>
      <w:r w:rsidR="00747D86">
        <w:t xml:space="preserve"> whose value is a string containing a URI </w:t>
      </w:r>
      <w:r>
        <w:t>[</w:t>
      </w:r>
      <w:hyperlink w:anchor="RFC3986" w:history="1">
        <w:r w:rsidRPr="00B44F8D">
          <w:rPr>
            <w:rStyle w:val="Hyperlink"/>
          </w:rPr>
          <w:t>RFC3986</w:t>
        </w:r>
      </w:hyperlink>
      <w:r>
        <w:t xml:space="preserve">] </w:t>
      </w:r>
      <w:r w:rsidR="00747D86">
        <w:t>that specifies the location of the file.</w:t>
      </w:r>
      <w:r w:rsidR="00A01234">
        <w:t xml:space="preserve"> If the </w:t>
      </w:r>
      <w:proofErr w:type="spellStart"/>
      <w:r w:rsidR="00A01234" w:rsidRPr="00A01234">
        <w:rPr>
          <w:rStyle w:val="CODEtemp"/>
        </w:rPr>
        <w:t>fileLocation</w:t>
      </w:r>
      <w:proofErr w:type="spellEnd"/>
      <w:r w:rsidR="00A01234">
        <w:t xml:space="preserve"> object describes a nested file whose location within its parent container can be expressed by a path from the root of the container, then if </w:t>
      </w:r>
      <w:r w:rsidR="00A01234" w:rsidRPr="00A01234">
        <w:rPr>
          <w:rStyle w:val="CODEtemp"/>
        </w:rPr>
        <w:t>uri</w:t>
      </w:r>
      <w:r w:rsidR="00A01234">
        <w:t xml:space="preserve"> is present, it </w:t>
      </w:r>
      <w:r w:rsidR="00A01234" w:rsidRPr="00A01234">
        <w:rPr>
          <w:b/>
        </w:rPr>
        <w:t>SHALL</w:t>
      </w:r>
      <w:r w:rsidR="00A01234">
        <w:t xml:space="preserve"> specify a relative reference [</w:t>
      </w:r>
      <w:hyperlink w:anchor="RFC3986" w:history="1">
        <w:r w:rsidR="00A01234" w:rsidRPr="00945112">
          <w:rPr>
            <w:rStyle w:val="Hyperlink"/>
          </w:rPr>
          <w:t>RFC3986</w:t>
        </w:r>
      </w:hyperlink>
      <w:r w:rsidR="00A01234">
        <w:t xml:space="preserve">] </w:t>
      </w:r>
      <w:r w:rsidR="00A01234" w:rsidRPr="006A0D86">
        <w:t xml:space="preserve">expressing </w:t>
      </w:r>
      <w:r w:rsidR="00A01234">
        <w:t>that</w:t>
      </w:r>
      <w:r w:rsidR="00A01234" w:rsidRPr="006A0D86">
        <w:t xml:space="preserve"> path</w:t>
      </w:r>
      <w:r w:rsidR="00A01234">
        <w:t>.</w:t>
      </w:r>
    </w:p>
    <w:p w14:paraId="1E30ABF7" w14:textId="1D9BA483" w:rsidR="00B44F8D" w:rsidRDefault="00B44F8D" w:rsidP="00B6127A">
      <w:r>
        <w:t xml:space="preserve">If the </w:t>
      </w:r>
      <w:proofErr w:type="spellStart"/>
      <w:r w:rsidRPr="00B44F8D">
        <w:rPr>
          <w:rStyle w:val="CODEtemp"/>
        </w:rPr>
        <w:t>fileIndex</w:t>
      </w:r>
      <w:proofErr w:type="spellEnd"/>
      <w:r>
        <w:t xml:space="preserve"> property (§</w:t>
      </w:r>
      <w:r>
        <w:fldChar w:fldCharType="begin"/>
      </w:r>
      <w:r>
        <w:instrText xml:space="preserve"> REF _Ref530055459 \r \h </w:instrText>
      </w:r>
      <w:r>
        <w:fldChar w:fldCharType="separate"/>
      </w:r>
      <w:r w:rsidR="00820181">
        <w:t>3.4.5</w:t>
      </w:r>
      <w:r>
        <w:fldChar w:fldCharType="end"/>
      </w:r>
      <w:r>
        <w:t xml:space="preserve">) is absent, </w:t>
      </w:r>
      <w:r w:rsidRPr="00B44F8D">
        <w:rPr>
          <w:rStyle w:val="CODEtemp"/>
        </w:rPr>
        <w:t>uri</w:t>
      </w:r>
      <w:r>
        <w:t xml:space="preserve"> </w:t>
      </w:r>
      <w:r w:rsidRPr="00B44F8D">
        <w:rPr>
          <w:b/>
        </w:rPr>
        <w:t>SHALL</w:t>
      </w:r>
      <w:r>
        <w:t xml:space="preserve"> be present.</w:t>
      </w:r>
    </w:p>
    <w:p w14:paraId="2DDDEE21" w14:textId="4DF96461" w:rsidR="00B44F8D" w:rsidRDefault="00B44F8D" w:rsidP="00B44F8D">
      <w:pPr>
        <w:pStyle w:val="Note"/>
      </w:pPr>
      <w:r>
        <w:t>NOTE</w:t>
      </w:r>
      <w:r w:rsidR="008F3B71">
        <w:t xml:space="preserve"> 1</w:t>
      </w:r>
      <w:r>
        <w:t xml:space="preserve">: </w:t>
      </w:r>
      <w:r w:rsidRPr="00883614">
        <w:t xml:space="preserve">This ensures that there is a way to locate the file specified by the </w:t>
      </w:r>
      <w:proofErr w:type="spellStart"/>
      <w:r w:rsidRPr="00883614">
        <w:rPr>
          <w:rStyle w:val="CODEtemp"/>
        </w:rPr>
        <w:t>fileLocation</w:t>
      </w:r>
      <w:proofErr w:type="spellEnd"/>
      <w:r w:rsidRPr="00883614">
        <w:t xml:space="preserve"> object.</w:t>
      </w:r>
    </w:p>
    <w:p w14:paraId="2BD64C60" w14:textId="63F6841B" w:rsidR="00DB3EB5" w:rsidRDefault="00DB3EB5" w:rsidP="00DB3EB5">
      <w:r w:rsidRPr="00883614">
        <w:t xml:space="preserve">If the </w:t>
      </w:r>
      <w:proofErr w:type="spellStart"/>
      <w:r w:rsidRPr="00883614">
        <w:rPr>
          <w:rStyle w:val="CODEtemp"/>
        </w:rPr>
        <w:t>fileLocation</w:t>
      </w:r>
      <w:proofErr w:type="spellEnd"/>
      <w:r w:rsidRPr="00883614">
        <w:t xml:space="preserve"> object represents a nested file whose location within its parent container can be expressed only by means of a byte offset, then </w:t>
      </w:r>
      <w:r w:rsidRPr="00883614">
        <w:rPr>
          <w:rStyle w:val="CODEtemp"/>
        </w:rPr>
        <w:t>uri</w:t>
      </w:r>
      <w:r w:rsidRPr="00883614">
        <w:t xml:space="preserve"> </w:t>
      </w:r>
      <w:r w:rsidRPr="00883614">
        <w:rPr>
          <w:b/>
        </w:rPr>
        <w:t>SHALL NOT</w:t>
      </w:r>
      <w:r w:rsidRPr="00883614">
        <w:t xml:space="preserve"> be present.</w:t>
      </w:r>
    </w:p>
    <w:p w14:paraId="0336E3D8" w14:textId="45B402D9" w:rsidR="008F3B71" w:rsidRDefault="008F3B71" w:rsidP="008F3B71">
      <w:pPr>
        <w:pStyle w:val="Note"/>
      </w:pPr>
      <w:r>
        <w:t xml:space="preserve">NOTE 2: This implies that </w:t>
      </w:r>
      <w:proofErr w:type="spellStart"/>
      <w:r w:rsidRPr="008F3B71">
        <w:rPr>
          <w:rStyle w:val="CODEtemp"/>
        </w:rPr>
        <w:t>fileIndex</w:t>
      </w:r>
      <w:proofErr w:type="spellEnd"/>
      <w:r>
        <w:t xml:space="preserve"> </w:t>
      </w:r>
      <w:r w:rsidR="00A01234">
        <w:t xml:space="preserve">will be </w:t>
      </w:r>
      <w:r>
        <w:t>present; see §</w:t>
      </w:r>
      <w:r>
        <w:fldChar w:fldCharType="begin"/>
      </w:r>
      <w:r>
        <w:instrText xml:space="preserve"> REF _Ref530055459 \r \h </w:instrText>
      </w:r>
      <w:r>
        <w:fldChar w:fldCharType="separate"/>
      </w:r>
      <w:r w:rsidR="00820181">
        <w:t>3.4.5</w:t>
      </w:r>
      <w:r>
        <w:fldChar w:fldCharType="end"/>
      </w:r>
      <w:r>
        <w:t>.</w:t>
      </w:r>
    </w:p>
    <w:p w14:paraId="340E0572" w14:textId="452331C0" w:rsidR="00B15213" w:rsidRDefault="00A01234" w:rsidP="00B6127A">
      <w:r>
        <w:t>Otherwise,</w:t>
      </w:r>
      <w:r w:rsidR="00B15213">
        <w:t xml:space="preserve"> </w:t>
      </w:r>
      <w:r w:rsidR="00B15213" w:rsidRPr="00316A25">
        <w:rPr>
          <w:rStyle w:val="CODEtemp"/>
        </w:rPr>
        <w:t>uri</w:t>
      </w:r>
      <w:r w:rsidR="00B15213">
        <w:t xml:space="preserve"> </w:t>
      </w:r>
      <w:r w:rsidR="00B44F8D" w:rsidRPr="00883614">
        <w:rPr>
          <w:b/>
        </w:rPr>
        <w:t>MAY</w:t>
      </w:r>
      <w:r w:rsidR="00B44F8D">
        <w:t xml:space="preserve"> be present</w:t>
      </w:r>
      <w:r>
        <w:t>.</w:t>
      </w:r>
    </w:p>
    <w:p w14:paraId="42B4985A" w14:textId="5B2C7216" w:rsidR="00F24170" w:rsidRDefault="00EF1697" w:rsidP="00EF1697">
      <w:pPr>
        <w:pStyle w:val="Heading3"/>
      </w:pPr>
      <w:bookmarkStart w:id="126" w:name="_Ref507592476"/>
      <w:bookmarkStart w:id="127" w:name="_Toc534899402"/>
      <w:proofErr w:type="spellStart"/>
      <w:r>
        <w:t>uriBaseId</w:t>
      </w:r>
      <w:proofErr w:type="spellEnd"/>
      <w:r>
        <w:t xml:space="preserve"> property</w:t>
      </w:r>
      <w:bookmarkEnd w:id="126"/>
      <w:bookmarkEnd w:id="127"/>
    </w:p>
    <w:p w14:paraId="3AB64385" w14:textId="5459D0AC" w:rsidR="00677224" w:rsidRDefault="00EF1697" w:rsidP="00F24170">
      <w:r>
        <w:t xml:space="preserve">If </w:t>
      </w:r>
      <w:r w:rsidR="00677224">
        <w:t xml:space="preserve">this </w:t>
      </w:r>
      <w:proofErr w:type="spellStart"/>
      <w:r w:rsidR="00677224" w:rsidRPr="00EE70EB">
        <w:rPr>
          <w:rStyle w:val="CODEtemp"/>
        </w:rPr>
        <w:t>fileLocation</w:t>
      </w:r>
      <w:proofErr w:type="spellEnd"/>
      <w:r w:rsidR="00677224">
        <w:t xml:space="preserve"> object describes a top-level file and </w:t>
      </w:r>
      <w:r>
        <w:t xml:space="preserve">the value of its </w:t>
      </w:r>
      <w:r w:rsidRPr="00B01BA5">
        <w:rPr>
          <w:rStyle w:val="CODEtemp"/>
        </w:rPr>
        <w:t>uri</w:t>
      </w:r>
      <w:r>
        <w:t xml:space="preserve"> property (§</w:t>
      </w:r>
      <w:r>
        <w:fldChar w:fldCharType="begin"/>
      </w:r>
      <w:r>
        <w:instrText xml:space="preserve"> REF _Ref507592462 \r \h </w:instrText>
      </w:r>
      <w:r>
        <w:fldChar w:fldCharType="separate"/>
      </w:r>
      <w:r w:rsidR="00820181">
        <w:t>3.4.3</w:t>
      </w:r>
      <w:r>
        <w:fldChar w:fldCharType="end"/>
      </w:r>
      <w:r>
        <w:t xml:space="preserve">) is a relative </w:t>
      </w:r>
      <w:r w:rsidR="00F5246D">
        <w:t>reference</w:t>
      </w:r>
      <w:r>
        <w:t xml:space="preserve">, </w:t>
      </w:r>
      <w:r w:rsidR="00677224">
        <w:t xml:space="preserve">the </w:t>
      </w:r>
      <w:proofErr w:type="spellStart"/>
      <w:r w:rsidRPr="00B01BA5">
        <w:rPr>
          <w:rStyle w:val="CODEtemp"/>
        </w:rPr>
        <w:t>fileLocation</w:t>
      </w:r>
      <w:proofErr w:type="spellEnd"/>
      <w:r>
        <w:t xml:space="preserve"> object </w:t>
      </w:r>
      <w:r w:rsidR="00443EDA">
        <w:rPr>
          <w:b/>
        </w:rPr>
        <w:t>SHOULD</w:t>
      </w:r>
      <w:r>
        <w:t xml:space="preserve"> contain a property named </w:t>
      </w:r>
      <w:proofErr w:type="spellStart"/>
      <w:r w:rsidRPr="00B01BA5">
        <w:rPr>
          <w:rStyle w:val="CODEtemp"/>
        </w:rPr>
        <w:t>uriBaseId</w:t>
      </w:r>
      <w:proofErr w:type="spellEnd"/>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 xml:space="preserve">with respect to which that relative </w:t>
      </w:r>
      <w:r w:rsidR="00F5246D">
        <w:t>reference</w:t>
      </w:r>
      <w:r>
        <w:t xml:space="preserve"> is </w:t>
      </w:r>
      <w:r>
        <w:lastRenderedPageBreak/>
        <w:t>interpreted</w:t>
      </w:r>
      <w:r w:rsidR="00F24170" w:rsidRPr="00F24170">
        <w:t xml:space="preserve">. If the </w:t>
      </w:r>
      <w:r w:rsidRPr="00EF1697">
        <w:rPr>
          <w:rStyle w:val="CODEtemp"/>
        </w:rPr>
        <w:t>uri</w:t>
      </w:r>
      <w:r w:rsidR="00F24170" w:rsidRPr="00F24170">
        <w:t xml:space="preserve"> property contains an absolute URI, the </w:t>
      </w:r>
      <w:proofErr w:type="spellStart"/>
      <w:r w:rsidRPr="00EF1697">
        <w:rPr>
          <w:rStyle w:val="CODEtemp"/>
        </w:rPr>
        <w:t>uriBaseId</w:t>
      </w:r>
      <w:proofErr w:type="spellEnd"/>
      <w:r w:rsidR="00F24170" w:rsidRPr="00F24170">
        <w:t xml:space="preserve"> property </w:t>
      </w:r>
      <w:r w:rsidR="00F24170" w:rsidRPr="00F24170">
        <w:rPr>
          <w:b/>
        </w:rPr>
        <w:t>SHALL</w:t>
      </w:r>
      <w:r w:rsidR="00F24170" w:rsidRPr="00F24170">
        <w:t xml:space="preserve"> be </w:t>
      </w:r>
      <w:proofErr w:type="spellStart"/>
      <w:r w:rsidR="00F24170" w:rsidRPr="00F24170">
        <w:t>absent.</w:t>
      </w:r>
      <w:r w:rsidR="00677224">
        <w:t>If</w:t>
      </w:r>
      <w:proofErr w:type="spellEnd"/>
      <w:r w:rsidR="00677224">
        <w:t xml:space="preserve"> this </w:t>
      </w:r>
      <w:proofErr w:type="spellStart"/>
      <w:r w:rsidR="00677224" w:rsidRPr="0022711D">
        <w:rPr>
          <w:rStyle w:val="CODEtemp"/>
        </w:rPr>
        <w:t>fileLocation</w:t>
      </w:r>
      <w:proofErr w:type="spellEnd"/>
      <w:r w:rsidR="00677224">
        <w:t xml:space="preserve"> object describes a nested file, </w:t>
      </w:r>
      <w:proofErr w:type="spellStart"/>
      <w:r w:rsidR="00677224" w:rsidRPr="00677224">
        <w:rPr>
          <w:rStyle w:val="CODEtemp"/>
        </w:rPr>
        <w:t>uriBaseId</w:t>
      </w:r>
      <w:proofErr w:type="spellEnd"/>
      <w:r w:rsidR="00677224">
        <w:t xml:space="preserve"> </w:t>
      </w:r>
      <w:r w:rsidR="00677224">
        <w:rPr>
          <w:b/>
        </w:rPr>
        <w:t>SHALL</w:t>
      </w:r>
      <w:r w:rsidR="00677224">
        <w:t xml:space="preserve"> be absent.</w:t>
      </w:r>
    </w:p>
    <w:p w14:paraId="7D1F0E2C" w14:textId="1CA4159A" w:rsidR="004E2E96" w:rsidRDefault="00F24170" w:rsidP="00F24170">
      <w:r w:rsidRPr="00F24170">
        <w:t xml:space="preserve">If </w:t>
      </w:r>
      <w:r w:rsidR="00817B44">
        <w:t>a SARIF</w:t>
      </w:r>
      <w:r w:rsidRPr="00F24170">
        <w:t xml:space="preserve"> consumer requires an absolute URI (for example, to display the specified file to a user), then </w:t>
      </w:r>
      <w:r w:rsidR="00817B44">
        <w:t>it</w:t>
      </w:r>
      <w:r w:rsidRPr="00F24170">
        <w:t xml:space="preserve"> </w:t>
      </w:r>
      <w:r w:rsidR="002A0325">
        <w:t>needs to</w:t>
      </w:r>
      <w:r w:rsidR="002A0325" w:rsidRPr="00F24170">
        <w:t xml:space="preserve"> </w:t>
      </w:r>
      <w:r w:rsidRPr="00F24170">
        <w:t xml:space="preserve">resolve </w:t>
      </w:r>
      <w:proofErr w:type="spellStart"/>
      <w:r w:rsidR="00EF1697" w:rsidRPr="00EF1697">
        <w:rPr>
          <w:rStyle w:val="CODEtemp"/>
        </w:rPr>
        <w:t>uriBaseId</w:t>
      </w:r>
      <w:proofErr w:type="spellEnd"/>
      <w:r w:rsidRPr="00F24170">
        <w:t xml:space="preserve"> to an absolute URI, which </w:t>
      </w:r>
      <w:r w:rsidR="004E2E96">
        <w:t xml:space="preserve">it </w:t>
      </w:r>
      <w:r w:rsidRPr="00F24170">
        <w:t xml:space="preserve">can then combine with the relative </w:t>
      </w:r>
      <w:r w:rsidR="00F5246D">
        <w:t>reference</w:t>
      </w:r>
      <w:r w:rsidRPr="00F24170">
        <w:t xml:space="preserve"> stored in the </w:t>
      </w:r>
      <w:r w:rsidR="00EF1697" w:rsidRPr="00EF1697">
        <w:rPr>
          <w:rStyle w:val="CODEtemp"/>
        </w:rPr>
        <w:t>uri</w:t>
      </w:r>
      <w:r w:rsidRPr="00F24170">
        <w:t xml:space="preserve"> property.</w:t>
      </w:r>
    </w:p>
    <w:p w14:paraId="3BD42A00" w14:textId="77777777" w:rsidR="004E2E96" w:rsidRDefault="004E2E96" w:rsidP="004E2E96">
      <w:r>
        <w:t xml:space="preserve">A SARIF consumer </w:t>
      </w:r>
      <w:r>
        <w:rPr>
          <w:b/>
        </w:rPr>
        <w:t>SHALL</w:t>
      </w:r>
      <w:r>
        <w:t xml:space="preserve"> use the following procedure to resolve a </w:t>
      </w:r>
      <w:proofErr w:type="spellStart"/>
      <w:r w:rsidRPr="002271EF">
        <w:rPr>
          <w:rStyle w:val="CODEtemp"/>
        </w:rPr>
        <w:t>uriBaseId</w:t>
      </w:r>
      <w:proofErr w:type="spellEnd"/>
      <w:r>
        <w:t xml:space="preserve"> to an absolute URI:</w:t>
      </w:r>
    </w:p>
    <w:p w14:paraId="567BE0AF" w14:textId="7767C5B5" w:rsidR="004E2E96" w:rsidRDefault="004E2E96" w:rsidP="00B72299">
      <w:pPr>
        <w:pStyle w:val="ListParagraph"/>
        <w:numPr>
          <w:ilvl w:val="0"/>
          <w:numId w:val="69"/>
        </w:numPr>
      </w:pPr>
      <w:r>
        <w:t xml:space="preserve">If the end user has configured the SARIF consumer with a value for the </w:t>
      </w:r>
      <w:proofErr w:type="spellStart"/>
      <w:r w:rsidRPr="002271EF">
        <w:rPr>
          <w:rStyle w:val="CODEtemp"/>
        </w:rPr>
        <w:t>uriBaseId</w:t>
      </w:r>
      <w:proofErr w:type="spellEnd"/>
      <w:r>
        <w:t xml:space="preserve"> (for example, on the consumer’s command line or through a user interface prompt), then the consumer </w:t>
      </w:r>
      <w:r>
        <w:rPr>
          <w:b/>
        </w:rPr>
        <w:t>SHALL</w:t>
      </w:r>
      <w:r>
        <w:t xml:space="preserve"> use the configured value.</w:t>
      </w:r>
    </w:p>
    <w:p w14:paraId="4F385795" w14:textId="5EB9CC97" w:rsidR="00EF1697" w:rsidRDefault="00EF1697" w:rsidP="00EF1697">
      <w:pPr>
        <w:pStyle w:val="Note"/>
      </w:pPr>
      <w:r>
        <w:t xml:space="preserve">EXAMPLE 1: In this example the SARIF consumer’s command line specifies that any </w:t>
      </w:r>
      <w:proofErr w:type="spellStart"/>
      <w:r w:rsidRPr="00EA3385">
        <w:rPr>
          <w:rStyle w:val="CODEtemp"/>
        </w:rPr>
        <w:t>uriBaseId</w:t>
      </w:r>
      <w:proofErr w:type="spellEnd"/>
      <w:r>
        <w:t xml:space="preserve"> property whose value is </w:t>
      </w:r>
      <w:r w:rsidRPr="00EA3385">
        <w:rPr>
          <w:rStyle w:val="CODEtemp"/>
        </w:rPr>
        <w:t>"SRCROOT"</w:t>
      </w:r>
      <w:r>
        <w:t xml:space="preserve"> refers to the absolute URI </w:t>
      </w:r>
      <w:r w:rsidRPr="00EA3385">
        <w:rPr>
          <w:rStyle w:val="CODEtemp"/>
        </w:rPr>
        <w:t>"file:///C:/browser/src</w:t>
      </w:r>
      <w:r w:rsidR="004E2E96">
        <w:rPr>
          <w:rStyle w:val="CODEtemp"/>
        </w:rPr>
        <w:t>/</w:t>
      </w:r>
      <w:r w:rsidRPr="00EA3385">
        <w:rPr>
          <w:rStyle w:val="CODEtemp"/>
        </w:rPr>
        <w:t>"</w:t>
      </w:r>
      <w:r>
        <w:t>:</w:t>
      </w:r>
    </w:p>
    <w:p w14:paraId="209B92BB" w14:textId="18EA9799" w:rsidR="00EF1697" w:rsidRDefault="00EF1697" w:rsidP="00EF1697">
      <w:pPr>
        <w:pStyle w:val="Codesmall"/>
      </w:pPr>
      <w:r>
        <w:t xml:space="preserve">C:&gt; </w:t>
      </w:r>
      <w:proofErr w:type="spellStart"/>
      <w:r>
        <w:t>SarifAnalyzer</w:t>
      </w:r>
      <w:proofErr w:type="spellEnd"/>
      <w:r>
        <w:t xml:space="preserve"> --input </w:t>
      </w:r>
      <w:proofErr w:type="spellStart"/>
      <w:r>
        <w:t>log.sarif</w:t>
      </w:r>
      <w:proofErr w:type="spellEnd"/>
      <w:r>
        <w:t xml:space="preserve"> --</w:t>
      </w:r>
      <w:proofErr w:type="spellStart"/>
      <w:r>
        <w:t>uriBaseId</w:t>
      </w:r>
      <w:proofErr w:type="spellEnd"/>
      <w:r>
        <w:t xml:space="preserve"> SRCROOT="file:///C:/browser/src</w:t>
      </w:r>
      <w:r w:rsidR="004E2E96">
        <w:t>/</w:t>
      </w:r>
      <w:r>
        <w:t>"</w:t>
      </w:r>
    </w:p>
    <w:p w14:paraId="526E75EB" w14:textId="22CCFDB7" w:rsidR="004E2E96" w:rsidRDefault="004E2E96" w:rsidP="00B72299">
      <w:pPr>
        <w:pStyle w:val="ListParagraph"/>
        <w:numPr>
          <w:ilvl w:val="0"/>
          <w:numId w:val="69"/>
        </w:numPr>
      </w:pPr>
      <w:r>
        <w:t xml:space="preserve">If </w:t>
      </w:r>
      <w:proofErr w:type="spellStart"/>
      <w:r w:rsidRPr="002271EF">
        <w:rPr>
          <w:rStyle w:val="CODEtemp"/>
        </w:rPr>
        <w:t>uriBaseId</w:t>
      </w:r>
      <w:proofErr w:type="spellEnd"/>
      <w:r>
        <w:t xml:space="preserve"> is not yet resolved and the </w:t>
      </w:r>
      <w:proofErr w:type="spellStart"/>
      <w:r w:rsidRPr="002271EF">
        <w:rPr>
          <w:rStyle w:val="CODEtemp"/>
        </w:rPr>
        <w:t>originalUriBaseIds</w:t>
      </w:r>
      <w:proofErr w:type="spellEnd"/>
      <w:r>
        <w:t xml:space="preserve"> property (§</w:t>
      </w:r>
      <w:r>
        <w:fldChar w:fldCharType="begin"/>
      </w:r>
      <w:r>
        <w:instrText xml:space="preserve"> REF _Ref508869459 \r \h </w:instrText>
      </w:r>
      <w:r>
        <w:fldChar w:fldCharType="separate"/>
      </w:r>
      <w:r w:rsidR="00820181">
        <w:t>3.13.10</w:t>
      </w:r>
      <w:r>
        <w:fldChar w:fldCharType="end"/>
      </w:r>
      <w:r>
        <w:t xml:space="preserve">) of the containing </w:t>
      </w:r>
      <w:r w:rsidRPr="002271EF">
        <w:rPr>
          <w:rStyle w:val="CODEtemp"/>
        </w:rPr>
        <w:t>run</w:t>
      </w:r>
      <w:r>
        <w:t xml:space="preserve"> object (§</w:t>
      </w:r>
      <w:r>
        <w:fldChar w:fldCharType="begin"/>
      </w:r>
      <w:r>
        <w:instrText xml:space="preserve"> REF _Ref493349997 \r \h </w:instrText>
      </w:r>
      <w:r>
        <w:fldChar w:fldCharType="separate"/>
      </w:r>
      <w:r w:rsidR="00820181">
        <w:t>3.13</w:t>
      </w:r>
      <w:r>
        <w:fldChar w:fldCharType="end"/>
      </w:r>
      <w:r>
        <w:t xml:space="preserve">) is present, the consumer </w:t>
      </w:r>
      <w:r>
        <w:rPr>
          <w:b/>
        </w:rPr>
        <w:t>SHALL</w:t>
      </w:r>
      <w:r>
        <w:t xml:space="preserve"> attempt to resolve the </w:t>
      </w:r>
      <w:proofErr w:type="spellStart"/>
      <w:r w:rsidRPr="002271EF">
        <w:rPr>
          <w:rStyle w:val="CODEtemp"/>
        </w:rPr>
        <w:t>uriBaseId</w:t>
      </w:r>
      <w:proofErr w:type="spellEnd"/>
      <w:r>
        <w:t xml:space="preserve"> from the information in </w:t>
      </w:r>
      <w:proofErr w:type="spellStart"/>
      <w:r w:rsidRPr="002271EF">
        <w:rPr>
          <w:rStyle w:val="CODEtemp"/>
        </w:rPr>
        <w:t>originalUriBaseIds</w:t>
      </w:r>
      <w:proofErr w:type="spellEnd"/>
      <w:r>
        <w:t>, in the manner specified in §</w:t>
      </w:r>
      <w:r>
        <w:fldChar w:fldCharType="begin"/>
      </w:r>
      <w:r>
        <w:instrText xml:space="preserve"> REF _Ref508869459 \r \h </w:instrText>
      </w:r>
      <w:r>
        <w:fldChar w:fldCharType="separate"/>
      </w:r>
      <w:r w:rsidR="00820181">
        <w:t>3.13.10</w:t>
      </w:r>
      <w:r>
        <w:fldChar w:fldCharType="end"/>
      </w:r>
      <w:r>
        <w:t>.</w:t>
      </w:r>
    </w:p>
    <w:p w14:paraId="45A5749D" w14:textId="4BA6F2B4" w:rsidR="004E2E96" w:rsidRDefault="004E2E96" w:rsidP="00B72299">
      <w:pPr>
        <w:pStyle w:val="ListParagraph"/>
        <w:numPr>
          <w:ilvl w:val="0"/>
          <w:numId w:val="69"/>
        </w:numPr>
      </w:pPr>
      <w:r>
        <w:t xml:space="preserve">If </w:t>
      </w:r>
      <w:proofErr w:type="spellStart"/>
      <w:r w:rsidRPr="00142FAE">
        <w:rPr>
          <w:rStyle w:val="CODEtemp"/>
        </w:rPr>
        <w:t>uriBaseId</w:t>
      </w:r>
      <w:proofErr w:type="spellEnd"/>
      <w:r>
        <w:t xml:space="preserve"> is not yet resolved,</w:t>
      </w:r>
      <w:r w:rsidRPr="00142FAE">
        <w:t xml:space="preserve"> the consumer </w:t>
      </w:r>
      <w:r w:rsidRPr="00142FAE">
        <w:rPr>
          <w:b/>
        </w:rPr>
        <w:t>MAY</w:t>
      </w:r>
      <w:r w:rsidRPr="00142FAE">
        <w:t xml:space="preserve"> use other information or heuristics to locate the file.</w:t>
      </w:r>
    </w:p>
    <w:p w14:paraId="6194759C" w14:textId="6318B35A" w:rsidR="00EF1697" w:rsidRDefault="00EF1697" w:rsidP="00EF1697">
      <w:r w:rsidRPr="00F24170">
        <w:t xml:space="preserve">The </w:t>
      </w:r>
      <w:proofErr w:type="spellStart"/>
      <w:r w:rsidRPr="00EF1697">
        <w:rPr>
          <w:rStyle w:val="CODEtemp"/>
        </w:rPr>
        <w:t>uriBaseId</w:t>
      </w:r>
      <w:proofErr w:type="spellEnd"/>
      <w:r w:rsidRPr="00F24170">
        <w:t xml:space="preserve"> property</w:t>
      </w:r>
      <w:r w:rsidRPr="00EF1697">
        <w:t xml:space="preserve"> can </w:t>
      </w:r>
      <w:r w:rsidRPr="00F24170">
        <w:t xml:space="preserve">be any string; it </w:t>
      </w:r>
      <w:r>
        <w:t>does not need to</w:t>
      </w:r>
      <w:r w:rsidRPr="00F24170">
        <w:t xml:space="preserve"> have any particular syntax or follow any particular naming convention. In particular, it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proofErr w:type="spellStart"/>
      <w:r w:rsidRPr="00EF1697">
        <w:rPr>
          <w:rStyle w:val="CODEtemp"/>
        </w:rPr>
        <w:t>uriBaseId</w:t>
      </w:r>
      <w:proofErr w:type="spellEnd"/>
      <w:r w:rsidRPr="00F24170">
        <w:t xml:space="preserve"> property that appear in the log file.</w:t>
      </w:r>
    </w:p>
    <w:p w14:paraId="40BC41F2" w14:textId="5DCC2620"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 xml:space="preserve">a </w:t>
      </w:r>
      <w:proofErr w:type="spellStart"/>
      <w:r w:rsidR="00EF1697">
        <w:rPr>
          <w:rStyle w:val="CODEtemp"/>
        </w:rPr>
        <w:t>fileLocation</w:t>
      </w:r>
      <w:proofErr w:type="spellEnd"/>
      <w:r w:rsidR="00F24170"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820181">
        <w:t>3.4</w:t>
      </w:r>
      <w:r w:rsidR="00673F27">
        <w:fldChar w:fldCharType="end"/>
      </w:r>
      <w:r w:rsidR="00F24170" w:rsidRPr="00F24170">
        <w:t xml:space="preserve">) to </w:t>
      </w:r>
      <w:r w:rsidR="00673F27">
        <w:t>a</w:t>
      </w:r>
      <w:r w:rsidR="00673F27" w:rsidRPr="00F24170">
        <w:t xml:space="preserve"> </w:t>
      </w:r>
      <w:r w:rsidR="00F24170" w:rsidRPr="00F24170">
        <w:t xml:space="preserve">relative </w:t>
      </w:r>
      <w:r w:rsidR="00F5246D">
        <w:t>reference</w:t>
      </w:r>
      <w:r w:rsidR="00F24170" w:rsidRPr="00F24170">
        <w:t xml:space="preserve">. The tool has also set the </w:t>
      </w:r>
      <w:proofErr w:type="spellStart"/>
      <w:r w:rsidR="00663A4D" w:rsidRPr="00663A4D">
        <w:rPr>
          <w:rStyle w:val="CODEtemp"/>
        </w:rPr>
        <w:t>uriBaseId</w:t>
      </w:r>
      <w:proofErr w:type="spellEnd"/>
      <w:r w:rsidR="00F24170" w:rsidRPr="00F24170">
        <w:t xml:space="preserve"> property</w:t>
      </w:r>
      <w:r w:rsidR="00663A4D">
        <w:t xml:space="preserve"> </w:t>
      </w:r>
      <w:r w:rsidR="00F24170" w:rsidRPr="00F24170">
        <w:t xml:space="preserve">to </w:t>
      </w:r>
      <w:r w:rsidR="00F24170" w:rsidRPr="0036486E">
        <w:rPr>
          <w:rStyle w:val="CODEtemp"/>
        </w:rPr>
        <w:t>"%</w:t>
      </w:r>
      <w:proofErr w:type="spellStart"/>
      <w:r w:rsidR="00F24170" w:rsidRPr="0036486E">
        <w:rPr>
          <w:rStyle w:val="CODEtemp"/>
        </w:rPr>
        <w:t>srcroot</w:t>
      </w:r>
      <w:proofErr w:type="spellEnd"/>
      <w:r w:rsidR="00F24170" w:rsidRPr="0036486E">
        <w:rPr>
          <w:rStyle w:val="CODEtemp"/>
        </w:rPr>
        <w:t>%"</w:t>
      </w:r>
      <w:r w:rsidR="00F24170" w:rsidRPr="00F24170">
        <w:t xml:space="preserve">. The analysis tool and the </w:t>
      </w:r>
      <w:r w:rsidR="00663A4D">
        <w:t>SARIF</w:t>
      </w:r>
      <w:r w:rsidR="00F24170" w:rsidRPr="00F24170">
        <w:t xml:space="preserve"> consumers have agreed upon a convention whereby this indicates that the relative </w:t>
      </w:r>
      <w:r w:rsidR="00F5246D">
        <w:t>reference</w:t>
      </w:r>
      <w:r w:rsidR="00F24170" w:rsidRPr="00F24170">
        <w:t xml:space="preserve"> is expressed relative to the root of the source tree in which the file appears.</w:t>
      </w:r>
    </w:p>
    <w:p w14:paraId="33299BEE" w14:textId="3E49F643" w:rsidR="00663A4D" w:rsidRDefault="00663A4D" w:rsidP="00B72299">
      <w:pPr>
        <w:pStyle w:val="Code"/>
      </w:pPr>
      <w:r>
        <w:t>"</w:t>
      </w:r>
      <w:proofErr w:type="spellStart"/>
      <w:r>
        <w:t>fileLocation</w:t>
      </w:r>
      <w:proofErr w:type="spellEnd"/>
      <w:r>
        <w:t>": {</w:t>
      </w:r>
    </w:p>
    <w:p w14:paraId="7D0660AF" w14:textId="36793FDB" w:rsidR="0036486E" w:rsidRDefault="0063361A" w:rsidP="00B72299">
      <w:pPr>
        <w:pStyle w:val="Code"/>
      </w:pPr>
      <w:r>
        <w:t xml:space="preserve">  </w:t>
      </w:r>
      <w:r w:rsidR="0036486E">
        <w:t>"uri": "drivers/video/</w:t>
      </w:r>
      <w:proofErr w:type="spellStart"/>
      <w:r w:rsidR="0036486E">
        <w:t>hidef</w:t>
      </w:r>
      <w:proofErr w:type="spellEnd"/>
      <w:r w:rsidR="0036486E">
        <w:t>/</w:t>
      </w:r>
      <w:proofErr w:type="spellStart"/>
      <w:r w:rsidR="0036486E">
        <w:t>driver.c</w:t>
      </w:r>
      <w:proofErr w:type="spellEnd"/>
      <w:r w:rsidR="0036486E">
        <w:t>",</w:t>
      </w:r>
    </w:p>
    <w:p w14:paraId="78B806BE" w14:textId="64939464" w:rsidR="0036486E" w:rsidRDefault="00663A4D" w:rsidP="00B72299">
      <w:pPr>
        <w:pStyle w:val="Code"/>
      </w:pPr>
      <w:r>
        <w:t xml:space="preserve">  </w:t>
      </w:r>
      <w:r w:rsidR="0036486E">
        <w:t>"</w:t>
      </w:r>
      <w:proofErr w:type="spellStart"/>
      <w:r w:rsidR="0036486E">
        <w:t>uriBaseId</w:t>
      </w:r>
      <w:proofErr w:type="spellEnd"/>
      <w:r w:rsidR="0036486E">
        <w:t>": "%</w:t>
      </w:r>
      <w:proofErr w:type="spellStart"/>
      <w:r w:rsidR="0036486E">
        <w:t>srcroot</w:t>
      </w:r>
      <w:proofErr w:type="spellEnd"/>
      <w:r w:rsidR="0036486E">
        <w:t>%"</w:t>
      </w:r>
    </w:p>
    <w:p w14:paraId="72D5EDFD" w14:textId="0CB0A662" w:rsidR="00663A4D" w:rsidRDefault="00663A4D" w:rsidP="00B72299">
      <w:pPr>
        <w:pStyle w:val="Code"/>
      </w:pPr>
      <w:r>
        <w:t>}</w:t>
      </w:r>
    </w:p>
    <w:p w14:paraId="08E5F7BD" w14:textId="0B810725" w:rsidR="006041EE" w:rsidRDefault="006041EE" w:rsidP="001F52B5">
      <w:pPr>
        <w:pStyle w:val="Note"/>
      </w:pPr>
      <w:r>
        <w:t>NOTE: There are various reasons for providing</w:t>
      </w:r>
      <w:r w:rsidR="00663A4D">
        <w:t xml:space="preserve"> the</w:t>
      </w:r>
      <w:r>
        <w:t xml:space="preserve"> </w:t>
      </w:r>
      <w:proofErr w:type="spellStart"/>
      <w:r w:rsidR="00663A4D" w:rsidRPr="00663A4D">
        <w:rPr>
          <w:rStyle w:val="CODEtemp"/>
        </w:rPr>
        <w:t>uriBaseId</w:t>
      </w:r>
      <w:proofErr w:type="spellEnd"/>
      <w:r>
        <w:t xml:space="preserve"> propert</w:t>
      </w:r>
      <w:r w:rsidR="00663A4D">
        <w:t>y</w:t>
      </w:r>
      <w:r>
        <w:t>:</w:t>
      </w:r>
    </w:p>
    <w:p w14:paraId="1EE9E9D2" w14:textId="4BBB18E4" w:rsidR="006041EE" w:rsidRDefault="006041EE" w:rsidP="00EA540C">
      <w:pPr>
        <w:pStyle w:val="Note"/>
        <w:numPr>
          <w:ilvl w:val="0"/>
          <w:numId w:val="12"/>
        </w:numPr>
      </w:pPr>
      <w:r w:rsidRPr="006041EE">
        <w:t xml:space="preserve">Portability: A log file that contains relative </w:t>
      </w:r>
      <w:r w:rsidR="00F5246D">
        <w:t>reference</w:t>
      </w:r>
      <w:r w:rsidRPr="006041EE">
        <w:t xml:space="preserve">s together with </w:t>
      </w:r>
      <w:proofErr w:type="spellStart"/>
      <w:r w:rsidR="00663A4D" w:rsidRPr="00663A4D">
        <w:rPr>
          <w:rStyle w:val="CODEtemp"/>
        </w:rPr>
        <w:t>uriBaseId</w:t>
      </w:r>
      <w:proofErr w:type="spellEnd"/>
      <w:r w:rsidRPr="006041EE">
        <w:t xml:space="preserve"> properties can be interpreted on a machine where the files are located at a different absolute location.</w:t>
      </w:r>
    </w:p>
    <w:p w14:paraId="52F7C960" w14:textId="552323AC" w:rsidR="006041EE" w:rsidRDefault="006041EE" w:rsidP="00EA540C">
      <w:pPr>
        <w:pStyle w:val="Note"/>
        <w:numPr>
          <w:ilvl w:val="0"/>
          <w:numId w:val="12"/>
        </w:numPr>
      </w:pPr>
      <w:r w:rsidRPr="006041EE">
        <w:t xml:space="preserve">Determinism: A log file that uses </w:t>
      </w:r>
      <w:proofErr w:type="spellStart"/>
      <w:r w:rsidR="00663A4D" w:rsidRPr="00663A4D">
        <w:rPr>
          <w:rStyle w:val="CODEtemp"/>
        </w:rPr>
        <w:t>uriBaseId</w:t>
      </w:r>
      <w:proofErr w:type="spellEnd"/>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w:t>
      </w:r>
      <w:hyperlink w:anchor="AppendixDeterminism" w:history="1">
        <w:r w:rsidR="00663A4D" w:rsidRPr="00F82406">
          <w:rPr>
            <w:rStyle w:val="Hyperlink"/>
          </w:rPr>
          <w:t>Appendix F</w:t>
        </w:r>
      </w:hyperlink>
      <w:r w:rsidR="00663A4D">
        <w:t>, “Producing deterministic SARIF log files”.</w:t>
      </w:r>
    </w:p>
    <w:p w14:paraId="6E415617" w14:textId="1DF85EA6" w:rsidR="006041EE" w:rsidRDefault="006041EE" w:rsidP="00EA540C">
      <w:pPr>
        <w:pStyle w:val="Note"/>
        <w:numPr>
          <w:ilvl w:val="0"/>
          <w:numId w:val="12"/>
        </w:numPr>
      </w:pPr>
      <w:r w:rsidRPr="006041EE">
        <w:t xml:space="preserve">Security: The use of </w:t>
      </w:r>
      <w:proofErr w:type="spellStart"/>
      <w:r w:rsidR="00663A4D">
        <w:rPr>
          <w:rStyle w:val="CODEtemp"/>
        </w:rPr>
        <w:t>uriBaseI</w:t>
      </w:r>
      <w:r w:rsidRPr="00663A4D">
        <w:rPr>
          <w:rStyle w:val="CODEtemp"/>
        </w:rPr>
        <w:t>d</w:t>
      </w:r>
      <w:proofErr w:type="spellEnd"/>
      <w:r w:rsidRPr="006041EE">
        <w:t xml:space="preserve"> properties avoids the persistence of absolute path names in the log file. Absolute path names can reveal information that might be sensitive.</w:t>
      </w:r>
    </w:p>
    <w:p w14:paraId="068BD93A" w14:textId="10DB1529" w:rsidR="006041EE" w:rsidRDefault="006041EE" w:rsidP="00EA540C">
      <w:pPr>
        <w:pStyle w:val="Note"/>
        <w:numPr>
          <w:ilvl w:val="0"/>
          <w:numId w:val="12"/>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78A09727" w14:textId="4A14E318" w:rsidR="00F47A7C" w:rsidRDefault="00F47A7C" w:rsidP="00F47A7C">
      <w:r>
        <w:t xml:space="preserve">For more guidance on the intended use of the </w:t>
      </w:r>
      <w:proofErr w:type="spellStart"/>
      <w:r w:rsidRPr="009317A5">
        <w:rPr>
          <w:rStyle w:val="CODEtemp"/>
        </w:rPr>
        <w:t>uriBaseId</w:t>
      </w:r>
      <w:proofErr w:type="spellEnd"/>
      <w:r>
        <w:t xml:space="preserve"> property, see §</w:t>
      </w:r>
      <w:r>
        <w:fldChar w:fldCharType="begin"/>
      </w:r>
      <w:r>
        <w:instrText xml:space="preserve"> REF _Ref510013017 \r \h </w:instrText>
      </w:r>
      <w:r>
        <w:fldChar w:fldCharType="separate"/>
      </w:r>
      <w:r w:rsidR="00820181">
        <w:t>3.4.6</w:t>
      </w:r>
      <w:r>
        <w:fldChar w:fldCharType="end"/>
      </w:r>
      <w:r>
        <w:t>.</w:t>
      </w:r>
    </w:p>
    <w:p w14:paraId="1775FB53" w14:textId="0C209096" w:rsidR="00677224" w:rsidRDefault="00677224" w:rsidP="00677224">
      <w:pPr>
        <w:pStyle w:val="Heading3"/>
      </w:pPr>
      <w:bookmarkStart w:id="128" w:name="_Ref530055459"/>
      <w:bookmarkStart w:id="129" w:name="_Toc534899403"/>
      <w:proofErr w:type="spellStart"/>
      <w:r>
        <w:lastRenderedPageBreak/>
        <w:t>fileIndex</w:t>
      </w:r>
      <w:proofErr w:type="spellEnd"/>
      <w:r>
        <w:t xml:space="preserve"> property</w:t>
      </w:r>
      <w:bookmarkEnd w:id="128"/>
      <w:bookmarkEnd w:id="129"/>
    </w:p>
    <w:p w14:paraId="330EA005" w14:textId="1816F771" w:rsidR="00F428A9" w:rsidRDefault="00CB48EC" w:rsidP="00CB48EC">
      <w:r>
        <w:t xml:space="preserve">Depending on the circumstances, a </w:t>
      </w:r>
      <w:proofErr w:type="spellStart"/>
      <w:r w:rsidRPr="00855658">
        <w:rPr>
          <w:rStyle w:val="CODEtemp"/>
        </w:rPr>
        <w:t>fileLocation</w:t>
      </w:r>
      <w:proofErr w:type="spellEnd"/>
      <w:r>
        <w:t xml:space="preserve"> object either </w:t>
      </w:r>
      <w:r>
        <w:rPr>
          <w:b/>
        </w:rPr>
        <w:t>SHALL</w:t>
      </w:r>
      <w:r>
        <w:t xml:space="preserve">, </w:t>
      </w:r>
      <w:r w:rsidR="000E7FBD">
        <w:rPr>
          <w:b/>
        </w:rPr>
        <w:t>SHALL NOT</w:t>
      </w:r>
      <w:r w:rsidR="000E7FBD">
        <w:t xml:space="preserve">, or </w:t>
      </w:r>
      <w:r>
        <w:rPr>
          <w:b/>
        </w:rPr>
        <w:t>SHOULD</w:t>
      </w:r>
      <w:r>
        <w:t xml:space="preserve"> contain a property named </w:t>
      </w:r>
      <w:proofErr w:type="spellStart"/>
      <w:r w:rsidRPr="00855658">
        <w:rPr>
          <w:rStyle w:val="CODEtemp"/>
        </w:rPr>
        <w:t>fileIndex</w:t>
      </w:r>
      <w:proofErr w:type="spellEnd"/>
      <w:r>
        <w:t xml:space="preserve"> whose value is a non-negative integer</w:t>
      </w:r>
      <w:r w:rsidR="00AD6513">
        <w:t xml:space="preserve"> that specifies</w:t>
      </w:r>
      <w:r>
        <w:t xml:space="preserve"> the index within the array-valued </w:t>
      </w:r>
      <w:r w:rsidRPr="00855658">
        <w:rPr>
          <w:rStyle w:val="CODEtemp"/>
        </w:rPr>
        <w:t>files</w:t>
      </w:r>
      <w:r>
        <w:t xml:space="preserve"> property (§</w:t>
      </w:r>
      <w:r w:rsidR="00F428A9">
        <w:fldChar w:fldCharType="begin"/>
      </w:r>
      <w:r w:rsidR="00F428A9">
        <w:instrText xml:space="preserve"> REF _Ref507667580 \r \h </w:instrText>
      </w:r>
      <w:r w:rsidR="00F428A9">
        <w:fldChar w:fldCharType="separate"/>
      </w:r>
      <w:r w:rsidR="00820181">
        <w:t>3.13.11</w:t>
      </w:r>
      <w:r w:rsidR="00F428A9">
        <w:fldChar w:fldCharType="end"/>
      </w:r>
      <w:r>
        <w:t xml:space="preserve">) of the containing </w:t>
      </w:r>
      <w:r w:rsidRPr="00855658">
        <w:rPr>
          <w:rStyle w:val="CODEtemp"/>
        </w:rPr>
        <w:t>run</w:t>
      </w:r>
      <w:r>
        <w:t xml:space="preserve"> object (§</w:t>
      </w:r>
      <w:r w:rsidR="00F428A9">
        <w:fldChar w:fldCharType="begin"/>
      </w:r>
      <w:r w:rsidR="00F428A9">
        <w:instrText xml:space="preserve"> REF _Ref493349997 \r \h </w:instrText>
      </w:r>
      <w:r w:rsidR="00F428A9">
        <w:fldChar w:fldCharType="separate"/>
      </w:r>
      <w:r w:rsidR="00820181">
        <w:t>3.13</w:t>
      </w:r>
      <w:r w:rsidR="00F428A9">
        <w:fldChar w:fldCharType="end"/>
      </w:r>
      <w:r>
        <w:t xml:space="preserve">) of the </w:t>
      </w:r>
      <w:r w:rsidRPr="00855658">
        <w:rPr>
          <w:rStyle w:val="CODEtemp"/>
        </w:rPr>
        <w:t>file</w:t>
      </w:r>
      <w:r>
        <w:t xml:space="preserve"> object (§</w:t>
      </w:r>
      <w:r w:rsidR="00F428A9">
        <w:fldChar w:fldCharType="begin"/>
      </w:r>
      <w:r w:rsidR="00F428A9">
        <w:instrText xml:space="preserve"> REF _Ref493403111 \r \h </w:instrText>
      </w:r>
      <w:r w:rsidR="00F428A9">
        <w:fldChar w:fldCharType="separate"/>
      </w:r>
      <w:r w:rsidR="00820181">
        <w:t>3.21</w:t>
      </w:r>
      <w:r w:rsidR="00F428A9">
        <w:fldChar w:fldCharType="end"/>
      </w:r>
      <w:r>
        <w:t>)</w:t>
      </w:r>
      <w:r w:rsidR="00AD6513">
        <w:t>, if any,</w:t>
      </w:r>
      <w:r>
        <w:t xml:space="preserve"> that describes the file specified by this </w:t>
      </w:r>
      <w:proofErr w:type="spellStart"/>
      <w:r w:rsidRPr="00855658">
        <w:rPr>
          <w:rStyle w:val="CODEtemp"/>
        </w:rPr>
        <w:t>fileLocation</w:t>
      </w:r>
      <w:proofErr w:type="spellEnd"/>
      <w:r>
        <w:t xml:space="preserve"> object.</w:t>
      </w:r>
      <w:r w:rsidR="00E07920">
        <w:t xml:space="preserve"> </w:t>
      </w:r>
      <w:r w:rsidR="00F428A9">
        <w:t xml:space="preserve">If </w:t>
      </w:r>
      <w:proofErr w:type="spellStart"/>
      <w:r w:rsidR="000E7FBD" w:rsidRPr="000E7FBD">
        <w:rPr>
          <w:rStyle w:val="CODEtemp"/>
        </w:rPr>
        <w:t>fileIndex</w:t>
      </w:r>
      <w:proofErr w:type="spellEnd"/>
      <w:r w:rsidR="000E7FBD">
        <w:t xml:space="preserve"> is </w:t>
      </w:r>
      <w:r w:rsidR="00F428A9">
        <w:t xml:space="preserve">absent, it </w:t>
      </w:r>
      <w:r w:rsidR="00F428A9" w:rsidRPr="00855658">
        <w:rPr>
          <w:b/>
        </w:rPr>
        <w:t>SHALL</w:t>
      </w:r>
      <w:r w:rsidR="00F428A9">
        <w:t xml:space="preserve"> default to -1 (which is otherwise not a valid value for this property).</w:t>
      </w:r>
    </w:p>
    <w:p w14:paraId="2765F390" w14:textId="0245765E" w:rsidR="00F428A9" w:rsidRDefault="00F428A9" w:rsidP="00CB48EC">
      <w:r>
        <w:t xml:space="preserve">If the </w:t>
      </w:r>
      <w:r w:rsidRPr="00855658">
        <w:rPr>
          <w:rStyle w:val="CODEtemp"/>
        </w:rPr>
        <w:t>uri</w:t>
      </w:r>
      <w:r>
        <w:t xml:space="preserve"> property</w:t>
      </w:r>
      <w:r w:rsidR="000E7FBD">
        <w:t xml:space="preserve"> (§</w:t>
      </w:r>
      <w:r w:rsidR="000E7FBD">
        <w:fldChar w:fldCharType="begin"/>
      </w:r>
      <w:r w:rsidR="000E7FBD">
        <w:instrText xml:space="preserve"> REF _Ref507592462 \r \h </w:instrText>
      </w:r>
      <w:r w:rsidR="000E7FBD">
        <w:fldChar w:fldCharType="separate"/>
      </w:r>
      <w:r w:rsidR="00820181">
        <w:t>3.4.3</w:t>
      </w:r>
      <w:r w:rsidR="000E7FBD">
        <w:fldChar w:fldCharType="end"/>
      </w:r>
      <w:r w:rsidR="000E7FBD">
        <w:t>)</w:t>
      </w:r>
      <w:r>
        <w:t xml:space="preserve"> is absent, then </w:t>
      </w:r>
      <w:proofErr w:type="spellStart"/>
      <w:r w:rsidRPr="00855658">
        <w:rPr>
          <w:rStyle w:val="CODEtemp"/>
        </w:rPr>
        <w:t>fileIndex</w:t>
      </w:r>
      <w:proofErr w:type="spellEnd"/>
      <w:r>
        <w:t xml:space="preserve"> </w:t>
      </w:r>
      <w:r w:rsidRPr="00855658">
        <w:rPr>
          <w:b/>
        </w:rPr>
        <w:t>SHALL</w:t>
      </w:r>
      <w:r>
        <w:t xml:space="preserve"> be present.</w:t>
      </w:r>
    </w:p>
    <w:p w14:paraId="501C24F5" w14:textId="52C173F9" w:rsidR="00F428A9" w:rsidRDefault="00F428A9" w:rsidP="00F428A9">
      <w:pPr>
        <w:pStyle w:val="Note"/>
      </w:pPr>
      <w:r>
        <w:t xml:space="preserve">NOTE 1: </w:t>
      </w:r>
      <w:r w:rsidRPr="00883614">
        <w:t xml:space="preserve">This ensures that there is a way to locate the file specified by the </w:t>
      </w:r>
      <w:proofErr w:type="spellStart"/>
      <w:r w:rsidRPr="00883614">
        <w:rPr>
          <w:rStyle w:val="CODEtemp"/>
        </w:rPr>
        <w:t>fileLocation</w:t>
      </w:r>
      <w:proofErr w:type="spellEnd"/>
      <w:r w:rsidRPr="00883614">
        <w:t xml:space="preserve"> object.</w:t>
      </w:r>
    </w:p>
    <w:p w14:paraId="0E16D432" w14:textId="20E92559" w:rsidR="00F428A9" w:rsidRDefault="00F428A9" w:rsidP="00F428A9">
      <w:r>
        <w:t xml:space="preserve">If </w:t>
      </w:r>
      <w:r w:rsidRPr="00855658">
        <w:rPr>
          <w:rStyle w:val="CODEtemp"/>
        </w:rPr>
        <w:t>run.files</w:t>
      </w:r>
      <w:r>
        <w:t xml:space="preserve"> is absent or does not contain an element that describes the file specified by this </w:t>
      </w:r>
      <w:proofErr w:type="spellStart"/>
      <w:r w:rsidRPr="00855658">
        <w:rPr>
          <w:rStyle w:val="CODEtemp"/>
        </w:rPr>
        <w:t>fileLocation</w:t>
      </w:r>
      <w:proofErr w:type="spellEnd"/>
      <w:r>
        <w:t xml:space="preserve"> object, then </w:t>
      </w:r>
      <w:proofErr w:type="spellStart"/>
      <w:r w:rsidRPr="00855658">
        <w:rPr>
          <w:rStyle w:val="CODEtemp"/>
        </w:rPr>
        <w:t>fileIndex</w:t>
      </w:r>
      <w:proofErr w:type="spellEnd"/>
      <w:r>
        <w:t xml:space="preserve"> </w:t>
      </w:r>
      <w:r w:rsidRPr="00855658">
        <w:rPr>
          <w:b/>
        </w:rPr>
        <w:t>SHALL NOT</w:t>
      </w:r>
      <w:r>
        <w:t xml:space="preserve"> be present.</w:t>
      </w:r>
    </w:p>
    <w:p w14:paraId="2B4A9350" w14:textId="3E28638D" w:rsidR="000E7FBD" w:rsidRDefault="000E7FBD" w:rsidP="000E7FBD">
      <w:pPr>
        <w:pStyle w:val="Note"/>
      </w:pPr>
      <w:r>
        <w:t xml:space="preserve">NOTE </w:t>
      </w:r>
      <w:r w:rsidR="00E07920">
        <w:t>2</w:t>
      </w:r>
      <w:r>
        <w:t xml:space="preserve">: This implies that </w:t>
      </w:r>
      <w:r w:rsidRPr="000E7FBD">
        <w:rPr>
          <w:rStyle w:val="CODEtemp"/>
        </w:rPr>
        <w:t>uri</w:t>
      </w:r>
      <w:r>
        <w:t xml:space="preserve"> is present.</w:t>
      </w:r>
    </w:p>
    <w:p w14:paraId="13228BA6" w14:textId="09E3E985" w:rsidR="00F428A9" w:rsidRDefault="00B42F41" w:rsidP="00F428A9">
      <w:r>
        <w:t>Otherwise</w:t>
      </w:r>
      <w:r w:rsidR="00F428A9">
        <w:t xml:space="preserve">, </w:t>
      </w:r>
      <w:proofErr w:type="spellStart"/>
      <w:r w:rsidR="00F428A9" w:rsidRPr="00855658">
        <w:rPr>
          <w:rStyle w:val="CODEtemp"/>
        </w:rPr>
        <w:t>fileIndex</w:t>
      </w:r>
      <w:proofErr w:type="spellEnd"/>
      <w:r w:rsidR="00F428A9">
        <w:t xml:space="preserve"> </w:t>
      </w:r>
      <w:r w:rsidR="00F428A9" w:rsidRPr="00855658">
        <w:rPr>
          <w:b/>
        </w:rPr>
        <w:t>SHOULD</w:t>
      </w:r>
      <w:r w:rsidR="00F428A9">
        <w:t xml:space="preserve"> be present.</w:t>
      </w:r>
    </w:p>
    <w:p w14:paraId="5BE0551D" w14:textId="7F0B6F3F" w:rsidR="00F428A9" w:rsidRDefault="00F428A9" w:rsidP="00F428A9">
      <w:pPr>
        <w:pStyle w:val="Note"/>
      </w:pPr>
      <w:r>
        <w:t xml:space="preserve">NOTE </w:t>
      </w:r>
      <w:r w:rsidR="00E07920">
        <w:t>3</w:t>
      </w:r>
      <w:r>
        <w:t xml:space="preserve">: </w:t>
      </w:r>
      <w:r w:rsidRPr="00855658">
        <w:t xml:space="preserve">If </w:t>
      </w:r>
      <w:proofErr w:type="spellStart"/>
      <w:r w:rsidRPr="00855658">
        <w:rPr>
          <w:rStyle w:val="CODEtemp"/>
        </w:rPr>
        <w:t>fileIndex</w:t>
      </w:r>
      <w:proofErr w:type="spellEnd"/>
      <w:r w:rsidRPr="00855658">
        <w:t xml:space="preserve"> </w:t>
      </w:r>
      <w:r>
        <w:t>is</w:t>
      </w:r>
      <w:r w:rsidRPr="00855658">
        <w:t xml:space="preserve"> absent, the SARIF consumer </w:t>
      </w:r>
      <w:r>
        <w:t>will</w:t>
      </w:r>
      <w:r w:rsidRPr="00855658">
        <w:t xml:space="preserve"> not be able to locate the information contained in the </w:t>
      </w:r>
      <w:r w:rsidRPr="00855658">
        <w:rPr>
          <w:rStyle w:val="CODEtemp"/>
        </w:rPr>
        <w:t>file</w:t>
      </w:r>
      <w:r w:rsidRPr="00855658">
        <w:t xml:space="preserve"> object about the file specified by this </w:t>
      </w:r>
      <w:proofErr w:type="spellStart"/>
      <w:r w:rsidRPr="00855658">
        <w:rPr>
          <w:rStyle w:val="CODEtemp"/>
        </w:rPr>
        <w:t>fileLocation</w:t>
      </w:r>
      <w:proofErr w:type="spellEnd"/>
      <w:r w:rsidRPr="00855658">
        <w:t xml:space="preserve"> object.</w:t>
      </w:r>
    </w:p>
    <w:p w14:paraId="351C475C" w14:textId="77777777" w:rsidR="00F428A9" w:rsidRDefault="00F428A9" w:rsidP="00F428A9">
      <w:pPr>
        <w:pStyle w:val="Note"/>
      </w:pPr>
      <w:r>
        <w:t>EXAMPLE:</w:t>
      </w:r>
      <w:r w:rsidRPr="00A308C2">
        <w:t xml:space="preserve"> </w:t>
      </w:r>
      <w:r>
        <w:t xml:space="preserve">In this example, </w:t>
      </w:r>
      <w:r w:rsidRPr="005D0859">
        <w:rPr>
          <w:rStyle w:val="CODEtemp"/>
        </w:rPr>
        <w:t>results[0].locations[0].</w:t>
      </w:r>
      <w:proofErr w:type="spellStart"/>
      <w:r>
        <w:rPr>
          <w:rStyle w:val="CODEtemp"/>
        </w:rPr>
        <w:t>physicalLocation</w:t>
      </w:r>
      <w:r w:rsidRPr="005D0859">
        <w:rPr>
          <w:rStyle w:val="CODEtemp"/>
        </w:rPr>
        <w:t>.fileLocation.</w:t>
      </w:r>
      <w:r>
        <w:rPr>
          <w:rStyle w:val="CODEtemp"/>
        </w:rPr>
        <w:t>fileIndex</w:t>
      </w:r>
      <w:proofErr w:type="spellEnd"/>
      <w:r>
        <w:t xml:space="preserve"> specifies the </w:t>
      </w:r>
      <w:r w:rsidRPr="00581205">
        <w:rPr>
          <w:rStyle w:val="CODEtemp"/>
        </w:rPr>
        <w:t>file</w:t>
      </w:r>
      <w:r>
        <w:t xml:space="preserve"> object located at </w:t>
      </w:r>
      <w:r w:rsidRPr="005D0859">
        <w:rPr>
          <w:rStyle w:val="CODEtemp"/>
        </w:rPr>
        <w:t>files[0]</w:t>
      </w:r>
      <w:r>
        <w:t>.</w:t>
      </w:r>
    </w:p>
    <w:p w14:paraId="18EA6CFD" w14:textId="05A2F63B" w:rsidR="00F428A9" w:rsidRDefault="00F428A9" w:rsidP="00F428A9">
      <w:pPr>
        <w:pStyle w:val="Code"/>
      </w:pPr>
      <w:r>
        <w:t>{                                    # A run object (§</w:t>
      </w:r>
      <w:r>
        <w:fldChar w:fldCharType="begin"/>
      </w:r>
      <w:r>
        <w:instrText xml:space="preserve"> REF _Ref493349997 \r \h  \* MERGEFORMAT </w:instrText>
      </w:r>
      <w:r>
        <w:fldChar w:fldCharType="separate"/>
      </w:r>
      <w:r w:rsidR="00820181">
        <w:t>3.13</w:t>
      </w:r>
      <w:r>
        <w:fldChar w:fldCharType="end"/>
      </w:r>
      <w:r>
        <w:t>).</w:t>
      </w:r>
    </w:p>
    <w:p w14:paraId="7463F435" w14:textId="77777777" w:rsidR="00F428A9" w:rsidRDefault="00F428A9" w:rsidP="00F428A9">
      <w:pPr>
        <w:pStyle w:val="Code"/>
      </w:pPr>
      <w:r>
        <w:t xml:space="preserve">  "files": [</w:t>
      </w:r>
    </w:p>
    <w:p w14:paraId="399C8E57" w14:textId="77777777" w:rsidR="00F428A9" w:rsidRDefault="00F428A9" w:rsidP="00F428A9">
      <w:pPr>
        <w:pStyle w:val="Code"/>
      </w:pPr>
      <w:r>
        <w:t xml:space="preserve">    {</w:t>
      </w:r>
    </w:p>
    <w:p w14:paraId="460D6776" w14:textId="77777777" w:rsidR="00F428A9" w:rsidRDefault="00F428A9" w:rsidP="00F428A9">
      <w:pPr>
        <w:pStyle w:val="Code"/>
      </w:pPr>
      <w:r>
        <w:t xml:space="preserve">      "</w:t>
      </w:r>
      <w:proofErr w:type="spellStart"/>
      <w:r>
        <w:t>fileLocation</w:t>
      </w:r>
      <w:proofErr w:type="spellEnd"/>
      <w:r>
        <w:t>": {</w:t>
      </w:r>
    </w:p>
    <w:p w14:paraId="0B46FB21" w14:textId="77777777" w:rsidR="00F428A9" w:rsidRDefault="00F428A9" w:rsidP="00F428A9">
      <w:pPr>
        <w:pStyle w:val="Code"/>
      </w:pPr>
      <w:r>
        <w:t xml:space="preserve">        "uri": "file:///C:/Code/main.c"</w:t>
      </w:r>
    </w:p>
    <w:p w14:paraId="3D1CCB9F" w14:textId="77777777" w:rsidR="00F428A9" w:rsidRDefault="00F428A9" w:rsidP="00F428A9">
      <w:pPr>
        <w:pStyle w:val="Code"/>
      </w:pPr>
      <w:r>
        <w:t xml:space="preserve">      },</w:t>
      </w:r>
    </w:p>
    <w:p w14:paraId="14BC7A2A" w14:textId="77777777" w:rsidR="00F428A9" w:rsidRDefault="00F428A9" w:rsidP="00F428A9">
      <w:pPr>
        <w:pStyle w:val="Code"/>
      </w:pPr>
      <w:r>
        <w:t xml:space="preserve">      "</w:t>
      </w:r>
      <w:proofErr w:type="spellStart"/>
      <w:r>
        <w:t>mimeType</w:t>
      </w:r>
      <w:proofErr w:type="spellEnd"/>
      <w:r>
        <w:t>": "text/</w:t>
      </w:r>
      <w:proofErr w:type="spellStart"/>
      <w:r>
        <w:t>x-c</w:t>
      </w:r>
      <w:proofErr w:type="spellEnd"/>
      <w:r>
        <w:t>",</w:t>
      </w:r>
    </w:p>
    <w:p w14:paraId="1DA76A36" w14:textId="77777777" w:rsidR="00F428A9" w:rsidRDefault="00F428A9" w:rsidP="00F428A9">
      <w:pPr>
        <w:pStyle w:val="Code"/>
      </w:pPr>
      <w:r>
        <w:t xml:space="preserve">    }</w:t>
      </w:r>
    </w:p>
    <w:p w14:paraId="3AA26200" w14:textId="77777777" w:rsidR="00F428A9" w:rsidRDefault="00F428A9" w:rsidP="00F428A9">
      <w:pPr>
        <w:pStyle w:val="Code"/>
      </w:pPr>
      <w:r>
        <w:t xml:space="preserve">  ],</w:t>
      </w:r>
    </w:p>
    <w:p w14:paraId="02965F50" w14:textId="77777777" w:rsidR="00F428A9" w:rsidRDefault="00F428A9" w:rsidP="00F428A9">
      <w:pPr>
        <w:pStyle w:val="Code"/>
      </w:pPr>
      <w:r>
        <w:t xml:space="preserve">  "results": [</w:t>
      </w:r>
    </w:p>
    <w:p w14:paraId="5DD33436" w14:textId="77777777" w:rsidR="00F428A9" w:rsidRDefault="00F428A9" w:rsidP="00F428A9">
      <w:pPr>
        <w:pStyle w:val="Code"/>
      </w:pPr>
      <w:r>
        <w:t xml:space="preserve">    {</w:t>
      </w:r>
    </w:p>
    <w:p w14:paraId="0A86E5A6" w14:textId="77777777" w:rsidR="00F428A9" w:rsidRDefault="00F428A9" w:rsidP="00F428A9">
      <w:pPr>
        <w:pStyle w:val="Code"/>
      </w:pPr>
      <w:r>
        <w:t xml:space="preserve">      "</w:t>
      </w:r>
      <w:proofErr w:type="spellStart"/>
      <w:r>
        <w:t>ruleId</w:t>
      </w:r>
      <w:proofErr w:type="spellEnd"/>
      <w:r>
        <w:t>": "CA2101",</w:t>
      </w:r>
    </w:p>
    <w:p w14:paraId="7424B63E" w14:textId="77777777" w:rsidR="00F428A9" w:rsidRDefault="00F428A9" w:rsidP="00F428A9">
      <w:pPr>
        <w:pStyle w:val="Code"/>
      </w:pPr>
      <w:r>
        <w:t xml:space="preserve">      "level": "error",</w:t>
      </w:r>
    </w:p>
    <w:p w14:paraId="3F70576B" w14:textId="77777777" w:rsidR="00F428A9" w:rsidRDefault="00F428A9" w:rsidP="00F428A9">
      <w:pPr>
        <w:pStyle w:val="Code"/>
      </w:pPr>
      <w:r>
        <w:t xml:space="preserve">      "locations": [</w:t>
      </w:r>
    </w:p>
    <w:p w14:paraId="53D6771E" w14:textId="77777777" w:rsidR="00F428A9" w:rsidRDefault="00F428A9" w:rsidP="00F428A9">
      <w:pPr>
        <w:pStyle w:val="Code"/>
      </w:pPr>
      <w:r>
        <w:t xml:space="preserve">        {</w:t>
      </w:r>
    </w:p>
    <w:p w14:paraId="65A48C2B" w14:textId="77777777" w:rsidR="00F428A9" w:rsidRDefault="00F428A9" w:rsidP="00F428A9">
      <w:pPr>
        <w:pStyle w:val="Code"/>
      </w:pPr>
      <w:r>
        <w:t xml:space="preserve">          "</w:t>
      </w:r>
      <w:proofErr w:type="spellStart"/>
      <w:r>
        <w:t>physicalLocation</w:t>
      </w:r>
      <w:proofErr w:type="spellEnd"/>
      <w:r>
        <w:t>": {</w:t>
      </w:r>
    </w:p>
    <w:p w14:paraId="74A23864" w14:textId="77777777" w:rsidR="00F428A9" w:rsidRDefault="00F428A9" w:rsidP="00F428A9">
      <w:pPr>
        <w:pStyle w:val="Code"/>
      </w:pPr>
      <w:r>
        <w:t xml:space="preserve">            "</w:t>
      </w:r>
      <w:proofErr w:type="spellStart"/>
      <w:r>
        <w:t>fileLocation</w:t>
      </w:r>
      <w:proofErr w:type="spellEnd"/>
      <w:r>
        <w:t>": {</w:t>
      </w:r>
    </w:p>
    <w:p w14:paraId="0E5A4E51" w14:textId="77777777" w:rsidR="00F428A9" w:rsidRDefault="00F428A9" w:rsidP="00F428A9">
      <w:pPr>
        <w:pStyle w:val="Code"/>
      </w:pPr>
      <w:r>
        <w:t xml:space="preserve">              "uri": "</w:t>
      </w:r>
      <w:r w:rsidRPr="00A308C2">
        <w:t>file:///C:/Code/main.c</w:t>
      </w:r>
      <w:r>
        <w:t>",</w:t>
      </w:r>
    </w:p>
    <w:p w14:paraId="397B21D0" w14:textId="77777777" w:rsidR="00F428A9" w:rsidRDefault="00F428A9" w:rsidP="00F428A9">
      <w:pPr>
        <w:pStyle w:val="Code"/>
      </w:pPr>
      <w:r>
        <w:t xml:space="preserve">              "</w:t>
      </w:r>
      <w:proofErr w:type="spellStart"/>
      <w:r>
        <w:t>fileIndex</w:t>
      </w:r>
      <w:proofErr w:type="spellEnd"/>
      <w:r>
        <w:t>": 0</w:t>
      </w:r>
    </w:p>
    <w:p w14:paraId="43CCFEBB" w14:textId="77777777" w:rsidR="00F428A9" w:rsidRDefault="00F428A9" w:rsidP="00F428A9">
      <w:pPr>
        <w:pStyle w:val="Code"/>
      </w:pPr>
      <w:r>
        <w:t xml:space="preserve">            },</w:t>
      </w:r>
    </w:p>
    <w:p w14:paraId="2A55216E" w14:textId="77777777" w:rsidR="00F428A9" w:rsidRDefault="00F428A9" w:rsidP="00F428A9">
      <w:pPr>
        <w:pStyle w:val="Code"/>
      </w:pPr>
      <w:r>
        <w:t xml:space="preserve">            "region: {</w:t>
      </w:r>
    </w:p>
    <w:p w14:paraId="1EF0361B" w14:textId="77777777" w:rsidR="00F428A9" w:rsidRDefault="00F428A9" w:rsidP="00F428A9">
      <w:pPr>
        <w:pStyle w:val="Code"/>
      </w:pPr>
      <w:r>
        <w:t xml:space="preserve">              "</w:t>
      </w:r>
      <w:proofErr w:type="spellStart"/>
      <w:r>
        <w:t>startLine</w:t>
      </w:r>
      <w:proofErr w:type="spellEnd"/>
      <w:r>
        <w:t>": 24,</w:t>
      </w:r>
    </w:p>
    <w:p w14:paraId="005865AE" w14:textId="77777777" w:rsidR="00F428A9" w:rsidRDefault="00F428A9" w:rsidP="00F428A9">
      <w:pPr>
        <w:pStyle w:val="Code"/>
      </w:pPr>
      <w:r>
        <w:t xml:space="preserve">              "</w:t>
      </w:r>
      <w:proofErr w:type="spellStart"/>
      <w:r>
        <w:t>startColumn</w:t>
      </w:r>
      <w:proofErr w:type="spellEnd"/>
      <w:r>
        <w:t>": 9</w:t>
      </w:r>
    </w:p>
    <w:p w14:paraId="5A417CB5" w14:textId="77777777" w:rsidR="00F428A9" w:rsidRDefault="00F428A9" w:rsidP="00F428A9">
      <w:pPr>
        <w:pStyle w:val="Code"/>
      </w:pPr>
      <w:r>
        <w:t xml:space="preserve">            }</w:t>
      </w:r>
    </w:p>
    <w:p w14:paraId="1D5A03F3" w14:textId="77777777" w:rsidR="00F428A9" w:rsidRDefault="00F428A9" w:rsidP="00F428A9">
      <w:pPr>
        <w:pStyle w:val="Code"/>
      </w:pPr>
      <w:r>
        <w:t xml:space="preserve">          }</w:t>
      </w:r>
    </w:p>
    <w:p w14:paraId="21563B20" w14:textId="77777777" w:rsidR="00F428A9" w:rsidRDefault="00F428A9" w:rsidP="00F428A9">
      <w:pPr>
        <w:pStyle w:val="Code"/>
      </w:pPr>
      <w:r>
        <w:t xml:space="preserve">        }</w:t>
      </w:r>
    </w:p>
    <w:p w14:paraId="0426F6CC" w14:textId="77777777" w:rsidR="00F428A9" w:rsidRDefault="00F428A9" w:rsidP="00F428A9">
      <w:pPr>
        <w:pStyle w:val="Code"/>
      </w:pPr>
      <w:r>
        <w:t xml:space="preserve">      ]</w:t>
      </w:r>
    </w:p>
    <w:p w14:paraId="65D69E1D" w14:textId="77777777" w:rsidR="00F428A9" w:rsidRDefault="00F428A9" w:rsidP="00F428A9">
      <w:pPr>
        <w:pStyle w:val="Code"/>
      </w:pPr>
      <w:r>
        <w:t xml:space="preserve">    }</w:t>
      </w:r>
    </w:p>
    <w:p w14:paraId="757CAC9A" w14:textId="77777777" w:rsidR="00F428A9" w:rsidRDefault="00F428A9" w:rsidP="00F428A9">
      <w:pPr>
        <w:pStyle w:val="Code"/>
      </w:pPr>
      <w:r>
        <w:t xml:space="preserve">  ]</w:t>
      </w:r>
    </w:p>
    <w:p w14:paraId="0D6072FB" w14:textId="6F0ABEBA" w:rsidR="00F428A9" w:rsidRPr="00F428A9" w:rsidRDefault="00F428A9" w:rsidP="00F428A9">
      <w:pPr>
        <w:pStyle w:val="Code"/>
      </w:pPr>
      <w:r>
        <w:t>}</w:t>
      </w:r>
    </w:p>
    <w:p w14:paraId="2223DEA6" w14:textId="74C0FBD7" w:rsidR="00F47A7C" w:rsidRDefault="00F47A7C" w:rsidP="00F47A7C">
      <w:pPr>
        <w:pStyle w:val="Heading3"/>
      </w:pPr>
      <w:bookmarkStart w:id="130" w:name="_Ref510013017"/>
      <w:bookmarkStart w:id="131" w:name="_Toc534899404"/>
      <w:r>
        <w:lastRenderedPageBreak/>
        <w:t xml:space="preserve">Guidance on the use of </w:t>
      </w:r>
      <w:proofErr w:type="spellStart"/>
      <w:r>
        <w:t>fileLocation</w:t>
      </w:r>
      <w:proofErr w:type="spellEnd"/>
      <w:r>
        <w:t xml:space="preserve"> objects</w:t>
      </w:r>
      <w:bookmarkEnd w:id="130"/>
      <w:bookmarkEnd w:id="131"/>
    </w:p>
    <w:p w14:paraId="00BF1D2C" w14:textId="0BE22FAB"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7E15501C" w:rsidR="00F47A7C" w:rsidRDefault="00F47A7C" w:rsidP="00F47A7C">
      <w:proofErr w:type="spellStart"/>
      <w:r w:rsidRPr="009434F9">
        <w:rPr>
          <w:rStyle w:val="CODEtemp"/>
        </w:rPr>
        <w:t>fileLocation</w:t>
      </w:r>
      <w:proofErr w:type="spellEnd"/>
      <w:r>
        <w:t xml:space="preserve"> object</w:t>
      </w:r>
      <w:r w:rsidR="00797493">
        <w:t>s</w:t>
      </w:r>
      <w:r>
        <w:t xml:space="preserve"> represent non-deterministic URI</w:t>
      </w:r>
      <w:r w:rsidR="00797493">
        <w:t xml:space="preserve">s. </w:t>
      </w:r>
      <w:r w:rsidR="00797493">
        <w:rPr>
          <w:b/>
        </w:rPr>
        <w:t>The</w:t>
      </w:r>
      <w:r>
        <w:t xml:space="preserve"> </w:t>
      </w:r>
      <w:r w:rsidRPr="009434F9">
        <w:rPr>
          <w:rStyle w:val="CODEtemp"/>
        </w:rPr>
        <w:t>uri</w:t>
      </w:r>
      <w:r>
        <w:t xml:space="preserve"> property (§</w:t>
      </w:r>
      <w:r>
        <w:fldChar w:fldCharType="begin"/>
      </w:r>
      <w:r>
        <w:instrText xml:space="preserve"> REF _Ref507592462 \r \h </w:instrText>
      </w:r>
      <w:r>
        <w:fldChar w:fldCharType="separate"/>
      </w:r>
      <w:r w:rsidR="00820181">
        <w:t>3.4.3</w:t>
      </w:r>
      <w:r>
        <w:fldChar w:fldCharType="end"/>
      </w:r>
      <w:r>
        <w:t>)</w:t>
      </w:r>
      <w:r w:rsidR="00797493">
        <w:t xml:space="preserve"> </w:t>
      </w:r>
      <w:r w:rsidR="00797493">
        <w:rPr>
          <w:b/>
        </w:rPr>
        <w:t>SHOULD</w:t>
      </w:r>
      <w:r>
        <w:t xml:space="preserve"> contain a relative </w:t>
      </w:r>
      <w:r w:rsidR="00F5246D">
        <w:t>reference</w:t>
      </w:r>
      <w:r>
        <w:t xml:space="preserve"> that </w:t>
      </w:r>
      <w:r>
        <w:rPr>
          <w:i/>
        </w:rPr>
        <w:t>is</w:t>
      </w:r>
      <w:r>
        <w:t xml:space="preserve"> deterministic, for example, the relative path from the root of a source code enlistment to the file. </w:t>
      </w:r>
      <w:r w:rsidR="00797493">
        <w:t>The</w:t>
      </w:r>
      <w:r>
        <w:t xml:space="preserve"> </w:t>
      </w:r>
      <w:proofErr w:type="spellStart"/>
      <w:r w:rsidRPr="009434F9">
        <w:rPr>
          <w:rStyle w:val="CODEtemp"/>
        </w:rPr>
        <w:t>uriBaseId</w:t>
      </w:r>
      <w:proofErr w:type="spellEnd"/>
      <w:r>
        <w:t xml:space="preserve"> property (§</w:t>
      </w:r>
      <w:r>
        <w:fldChar w:fldCharType="begin"/>
      </w:r>
      <w:r>
        <w:instrText xml:space="preserve"> REF _Ref507592476 \r \h </w:instrText>
      </w:r>
      <w:r>
        <w:fldChar w:fldCharType="separate"/>
      </w:r>
      <w:r w:rsidR="00820181">
        <w:t>3.4.4</w:t>
      </w:r>
      <w:r>
        <w:fldChar w:fldCharType="end"/>
      </w:r>
      <w:r>
        <w:t xml:space="preserve">) </w:t>
      </w:r>
      <w:r w:rsidR="00797493">
        <w:rPr>
          <w:b/>
        </w:rPr>
        <w:t>SHOULD</w:t>
      </w:r>
      <w:r>
        <w:t xml:space="preserve"> capture the non-deterministic portion of the URI, for example, the absolute path to the root of the source code enlistment.</w:t>
      </w:r>
    </w:p>
    <w:p w14:paraId="39297213" w14:textId="2C7B1E76" w:rsidR="00F47A7C" w:rsidRDefault="00F47A7C" w:rsidP="00F47A7C">
      <w:pPr>
        <w:pStyle w:val="Note"/>
      </w:pPr>
      <w:r>
        <w:t xml:space="preserve">EXAMPLE: In this example, the location of a result detected by a tool is specified by a relative </w:t>
      </w:r>
      <w:r w:rsidR="00F5246D">
        <w:t>reference</w:t>
      </w:r>
      <w:r>
        <w:t xml:space="preserve"> together with a </w:t>
      </w:r>
      <w:proofErr w:type="spellStart"/>
      <w:r w:rsidRPr="001556DA">
        <w:rPr>
          <w:rStyle w:val="CODEtemp"/>
        </w:rPr>
        <w:t>uriBaseId</w:t>
      </w:r>
      <w:proofErr w:type="spellEnd"/>
      <w:r>
        <w:t xml:space="preserve"> that specifies the root of the source code enlistment.</w:t>
      </w:r>
    </w:p>
    <w:p w14:paraId="060A2224" w14:textId="695B6591" w:rsidR="00F47A7C" w:rsidRDefault="00F47A7C" w:rsidP="00E9295D">
      <w:pPr>
        <w:pStyle w:val="Code"/>
      </w:pPr>
      <w:r>
        <w:t>{                                                # A run object (§</w:t>
      </w:r>
      <w:r>
        <w:fldChar w:fldCharType="begin"/>
      </w:r>
      <w:r>
        <w:instrText xml:space="preserve"> REF _Ref493349997 \r \h </w:instrText>
      </w:r>
      <w:r>
        <w:fldChar w:fldCharType="separate"/>
      </w:r>
      <w:r w:rsidR="00820181">
        <w:t>3.13</w:t>
      </w:r>
      <w:r>
        <w:fldChar w:fldCharType="end"/>
      </w:r>
      <w:r>
        <w:t>).</w:t>
      </w:r>
    </w:p>
    <w:p w14:paraId="4DCC6D62" w14:textId="29B8DF90" w:rsidR="00F47A7C" w:rsidRDefault="00F47A7C" w:rsidP="00E9295D">
      <w:pPr>
        <w:pStyle w:val="Code"/>
      </w:pPr>
      <w:r>
        <w:t xml:space="preserve">  "</w:t>
      </w:r>
      <w:proofErr w:type="spellStart"/>
      <w:r>
        <w:t>originalUriBaseIds</w:t>
      </w:r>
      <w:proofErr w:type="spellEnd"/>
      <w:r>
        <w:t>": {                        # See §</w:t>
      </w:r>
      <w:r>
        <w:fldChar w:fldCharType="begin"/>
      </w:r>
      <w:r>
        <w:instrText xml:space="preserve"> REF _Ref508869459 \r \h </w:instrText>
      </w:r>
      <w:r>
        <w:fldChar w:fldCharType="separate"/>
      </w:r>
      <w:r w:rsidR="00820181">
        <w:t>3.13.10</w:t>
      </w:r>
      <w:r>
        <w:fldChar w:fldCharType="end"/>
      </w:r>
      <w:r>
        <w:t>.</w:t>
      </w:r>
    </w:p>
    <w:p w14:paraId="4CC6FF96" w14:textId="77777777" w:rsidR="004E2E96" w:rsidRDefault="00F47A7C" w:rsidP="00E9295D">
      <w:pPr>
        <w:pStyle w:val="Code"/>
      </w:pPr>
      <w:r>
        <w:t xml:space="preserve">    "SRCROOT": </w:t>
      </w:r>
      <w:r w:rsidR="004E2E96">
        <w:t>{</w:t>
      </w:r>
    </w:p>
    <w:p w14:paraId="368D2C2F" w14:textId="70470DFE" w:rsidR="00F47A7C" w:rsidRDefault="004E2E96" w:rsidP="00E9295D">
      <w:pPr>
        <w:pStyle w:val="Code"/>
      </w:pPr>
      <w:r>
        <w:t xml:space="preserve">      "uri": </w:t>
      </w:r>
      <w:r w:rsidR="00F47A7C">
        <w:t>"file:///C:/browser</w:t>
      </w:r>
      <w:r w:rsidR="00696EF8">
        <w:t>/</w:t>
      </w:r>
      <w:r w:rsidR="00093AF3">
        <w:t>src</w:t>
      </w:r>
      <w:r>
        <w:t>/</w:t>
      </w:r>
      <w:r w:rsidR="00F47A7C">
        <w:t>"</w:t>
      </w:r>
    </w:p>
    <w:p w14:paraId="70F0BED5" w14:textId="25580EFF" w:rsidR="004E2E96" w:rsidRDefault="004E2E96" w:rsidP="00E9295D">
      <w:pPr>
        <w:pStyle w:val="Code"/>
      </w:pPr>
      <w:r>
        <w:t xml:space="preserve">    }</w:t>
      </w:r>
    </w:p>
    <w:p w14:paraId="60E4C9E9" w14:textId="77777777" w:rsidR="00F47A7C" w:rsidRDefault="00F47A7C" w:rsidP="00E9295D">
      <w:pPr>
        <w:pStyle w:val="Code"/>
      </w:pPr>
      <w:r>
        <w:t xml:space="preserve">  },</w:t>
      </w:r>
    </w:p>
    <w:p w14:paraId="4422CA62" w14:textId="77777777" w:rsidR="00F47A7C" w:rsidRDefault="00F47A7C" w:rsidP="00E9295D">
      <w:pPr>
        <w:pStyle w:val="Code"/>
      </w:pPr>
    </w:p>
    <w:p w14:paraId="05BAEA2C" w14:textId="2E34EA92" w:rsidR="00F47A7C" w:rsidRDefault="00F47A7C" w:rsidP="00E9295D">
      <w:pPr>
        <w:pStyle w:val="Code"/>
      </w:pPr>
      <w:r>
        <w:t xml:space="preserve">  "results": [                                   # See §</w:t>
      </w:r>
      <w:r>
        <w:fldChar w:fldCharType="begin"/>
      </w:r>
      <w:r>
        <w:instrText xml:space="preserve"> REF _Ref493350972 \r \h </w:instrText>
      </w:r>
      <w:r>
        <w:fldChar w:fldCharType="separate"/>
      </w:r>
      <w:r w:rsidR="00820181">
        <w:t>3.13.14</w:t>
      </w:r>
      <w:r>
        <w:fldChar w:fldCharType="end"/>
      </w:r>
      <w:r>
        <w:t xml:space="preserve">.                                     </w:t>
      </w:r>
    </w:p>
    <w:p w14:paraId="6EB641EB" w14:textId="0C769842" w:rsidR="00F47A7C" w:rsidRDefault="00F47A7C" w:rsidP="00E9295D">
      <w:pPr>
        <w:pStyle w:val="Code"/>
      </w:pPr>
      <w:r>
        <w:t xml:space="preserve">    {                                            # A result object (§</w:t>
      </w:r>
      <w:r>
        <w:fldChar w:fldCharType="begin"/>
      </w:r>
      <w:r>
        <w:instrText xml:space="preserve"> REF _Ref493350984 \r \h </w:instrText>
      </w:r>
      <w:r>
        <w:fldChar w:fldCharType="separate"/>
      </w:r>
      <w:r w:rsidR="00820181">
        <w:t>3.22</w:t>
      </w:r>
      <w:r>
        <w:fldChar w:fldCharType="end"/>
      </w:r>
      <w:r>
        <w:t xml:space="preserve">). </w:t>
      </w:r>
    </w:p>
    <w:p w14:paraId="610BCD74" w14:textId="0E17CF8A" w:rsidR="00F47A7C" w:rsidRDefault="00F47A7C" w:rsidP="00E9295D">
      <w:pPr>
        <w:pStyle w:val="Code"/>
      </w:pPr>
      <w:r>
        <w:t xml:space="preserve">      "locations": [                             # See §</w:t>
      </w:r>
      <w:r>
        <w:fldChar w:fldCharType="begin"/>
      </w:r>
      <w:r>
        <w:instrText xml:space="preserve"> REF _Ref510013155 \r \h </w:instrText>
      </w:r>
      <w:r>
        <w:fldChar w:fldCharType="separate"/>
      </w:r>
      <w:r w:rsidR="00820181">
        <w:t>3.22.9</w:t>
      </w:r>
      <w:r>
        <w:fldChar w:fldCharType="end"/>
      </w:r>
      <w:r>
        <w:t>.</w:t>
      </w:r>
    </w:p>
    <w:p w14:paraId="1CD5C95D" w14:textId="7E2F4D5C" w:rsidR="00F47A7C" w:rsidRDefault="00F47A7C" w:rsidP="00E9295D">
      <w:pPr>
        <w:pStyle w:val="Code"/>
      </w:pPr>
      <w:r>
        <w:t xml:space="preserve">        {                                        # A location object (§</w:t>
      </w:r>
      <w:r>
        <w:fldChar w:fldCharType="begin"/>
      </w:r>
      <w:r>
        <w:instrText xml:space="preserve"> REF _Ref507665939 \r \h </w:instrText>
      </w:r>
      <w:r>
        <w:fldChar w:fldCharType="separate"/>
      </w:r>
      <w:r w:rsidR="00820181">
        <w:t>3.23</w:t>
      </w:r>
      <w:r>
        <w:fldChar w:fldCharType="end"/>
      </w:r>
      <w:r>
        <w:t>).</w:t>
      </w:r>
    </w:p>
    <w:p w14:paraId="509AAFAE" w14:textId="60533EA1" w:rsidR="00F47A7C" w:rsidRDefault="00F47A7C" w:rsidP="00E9295D">
      <w:pPr>
        <w:pStyle w:val="Code"/>
      </w:pPr>
      <w:r>
        <w:t xml:space="preserve">          "</w:t>
      </w:r>
      <w:proofErr w:type="spellStart"/>
      <w:r w:rsidR="00C6546E">
        <w:t>physicalLocation</w:t>
      </w:r>
      <w:proofErr w:type="spellEnd"/>
      <w:r>
        <w:t>": {                  # See §</w:t>
      </w:r>
      <w:r w:rsidR="00C6546E">
        <w:fldChar w:fldCharType="begin"/>
      </w:r>
      <w:r w:rsidR="00C6546E">
        <w:instrText xml:space="preserve"> REF _Ref493477623 \r \h </w:instrText>
      </w:r>
      <w:r w:rsidR="00C6546E">
        <w:fldChar w:fldCharType="separate"/>
      </w:r>
      <w:r w:rsidR="00820181">
        <w:t>3.23.3</w:t>
      </w:r>
      <w:r w:rsidR="00C6546E">
        <w:fldChar w:fldCharType="end"/>
      </w:r>
      <w:r>
        <w:t>.</w:t>
      </w:r>
    </w:p>
    <w:p w14:paraId="59527735" w14:textId="77777777" w:rsidR="00F47A7C" w:rsidRDefault="00F47A7C" w:rsidP="00E9295D">
      <w:pPr>
        <w:pStyle w:val="Code"/>
      </w:pPr>
      <w:r>
        <w:t xml:space="preserve">            "</w:t>
      </w:r>
      <w:proofErr w:type="spellStart"/>
      <w:r>
        <w:t>fileLocation</w:t>
      </w:r>
      <w:proofErr w:type="spellEnd"/>
      <w:r>
        <w:t xml:space="preserve">": {                    # A </w:t>
      </w:r>
      <w:proofErr w:type="spellStart"/>
      <w:r>
        <w:t>fileLocation</w:t>
      </w:r>
      <w:proofErr w:type="spellEnd"/>
      <w:r>
        <w:t xml:space="preserve"> object.</w:t>
      </w:r>
    </w:p>
    <w:p w14:paraId="4BB413A8" w14:textId="77777777" w:rsidR="00F47A7C" w:rsidRDefault="00F47A7C" w:rsidP="00E9295D">
      <w:pPr>
        <w:pStyle w:val="Code"/>
      </w:pPr>
      <w:r>
        <w:t xml:space="preserve">              "uri": "ui/window.cpp",</w:t>
      </w:r>
    </w:p>
    <w:p w14:paraId="5662E0FB" w14:textId="77777777" w:rsidR="00F47A7C" w:rsidRDefault="00F47A7C" w:rsidP="00E9295D">
      <w:pPr>
        <w:pStyle w:val="Code"/>
      </w:pPr>
      <w:r>
        <w:t xml:space="preserve">              "</w:t>
      </w:r>
      <w:proofErr w:type="spellStart"/>
      <w:r>
        <w:t>uriBaseId</w:t>
      </w:r>
      <w:proofErr w:type="spellEnd"/>
      <w:r>
        <w:t>": "SRCROOT"</w:t>
      </w:r>
    </w:p>
    <w:p w14:paraId="2A5DEBEE" w14:textId="77777777" w:rsidR="00F47A7C" w:rsidRDefault="00F47A7C" w:rsidP="00E9295D">
      <w:pPr>
        <w:pStyle w:val="Code"/>
      </w:pPr>
      <w:r>
        <w:t xml:space="preserve">            }</w:t>
      </w:r>
    </w:p>
    <w:p w14:paraId="7030CEC4" w14:textId="77777777" w:rsidR="00F47A7C" w:rsidRDefault="00F47A7C" w:rsidP="00E9295D">
      <w:pPr>
        <w:pStyle w:val="Code"/>
      </w:pPr>
      <w:r>
        <w:t xml:space="preserve">          }</w:t>
      </w:r>
    </w:p>
    <w:p w14:paraId="1B793615" w14:textId="77777777" w:rsidR="00F47A7C" w:rsidRDefault="00F47A7C" w:rsidP="00E9295D">
      <w:pPr>
        <w:pStyle w:val="Code"/>
      </w:pPr>
      <w:r>
        <w:t xml:space="preserve">        }</w:t>
      </w:r>
    </w:p>
    <w:p w14:paraId="141C874B" w14:textId="77777777" w:rsidR="00F47A7C" w:rsidRDefault="00F47A7C" w:rsidP="00E9295D">
      <w:pPr>
        <w:pStyle w:val="Code"/>
      </w:pPr>
      <w:r>
        <w:t xml:space="preserve">      ]</w:t>
      </w:r>
    </w:p>
    <w:p w14:paraId="257EFC8C" w14:textId="77777777" w:rsidR="00F47A7C" w:rsidRDefault="00F47A7C" w:rsidP="00E9295D">
      <w:pPr>
        <w:pStyle w:val="Code"/>
      </w:pPr>
      <w:r>
        <w:t xml:space="preserve">    }</w:t>
      </w:r>
    </w:p>
    <w:p w14:paraId="13AB5876" w14:textId="77777777" w:rsidR="00F47A7C" w:rsidRDefault="00F47A7C" w:rsidP="00E9295D">
      <w:pPr>
        <w:pStyle w:val="Code"/>
      </w:pPr>
      <w:r>
        <w:t xml:space="preserve">  ]</w:t>
      </w:r>
    </w:p>
    <w:p w14:paraId="2F6D52ED" w14:textId="77777777" w:rsidR="00F47A7C" w:rsidRPr="009434F9" w:rsidRDefault="00F47A7C" w:rsidP="00E9295D">
      <w:pPr>
        <w:pStyle w:val="Code"/>
      </w:pPr>
      <w:r>
        <w:t>}</w:t>
      </w:r>
    </w:p>
    <w:p w14:paraId="34CC6500" w14:textId="74D3CB14" w:rsidR="00815787" w:rsidRDefault="00815787" w:rsidP="00815787">
      <w:pPr>
        <w:pStyle w:val="Heading2"/>
      </w:pPr>
      <w:bookmarkStart w:id="132" w:name="_Toc534899405"/>
      <w:r>
        <w:t>String properties</w:t>
      </w:r>
      <w:bookmarkEnd w:id="132"/>
    </w:p>
    <w:p w14:paraId="6C63FE5C" w14:textId="4016EE67" w:rsidR="00D65090" w:rsidRDefault="00D65090" w:rsidP="00D65090">
      <w:pPr>
        <w:pStyle w:val="Heading3"/>
      </w:pPr>
      <w:bookmarkStart w:id="133" w:name="_Toc534899406"/>
      <w:r>
        <w:t>General</w:t>
      </w:r>
      <w:bookmarkEnd w:id="133"/>
    </w:p>
    <w:p w14:paraId="7C22AB48" w14:textId="4A23CA2F"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5A105A8B" w14:textId="58C28624" w:rsidR="00D65090" w:rsidRDefault="00190651" w:rsidP="00D65090">
      <w:pPr>
        <w:pStyle w:val="Heading3"/>
      </w:pPr>
      <w:bookmarkStart w:id="134" w:name="_Toc534899407"/>
      <w:r>
        <w:t>Redactable</w:t>
      </w:r>
      <w:r w:rsidR="00D244F4">
        <w:t xml:space="preserve"> string properties</w:t>
      </w:r>
      <w:bookmarkEnd w:id="134"/>
    </w:p>
    <w:p w14:paraId="553A2175" w14:textId="4DABDDD7" w:rsidR="00D65090" w:rsidRDefault="00D65090" w:rsidP="00D65090">
      <w:r>
        <w:t xml:space="preserve">Certain string-valued properties in this specification (for example, </w:t>
      </w:r>
      <w:proofErr w:type="spellStart"/>
      <w:r w:rsidRPr="00E73E6A">
        <w:rPr>
          <w:rStyle w:val="CODEtemp"/>
        </w:rPr>
        <w:t>invocation.commandLine</w:t>
      </w:r>
      <w:proofErr w:type="spellEnd"/>
      <w:r>
        <w:t xml:space="preserve"> (§</w:t>
      </w:r>
      <w:r>
        <w:fldChar w:fldCharType="begin"/>
      </w:r>
      <w:r>
        <w:instrText xml:space="preserve"> REF _Ref493414102 \r \h </w:instrText>
      </w:r>
      <w:r>
        <w:fldChar w:fldCharType="separate"/>
      </w:r>
      <w:r w:rsidR="00820181">
        <w:t>3.17.2</w:t>
      </w:r>
      <w:r>
        <w:fldChar w:fldCharType="end"/>
      </w:r>
      <w:r>
        <w:t>)) might contain sensitive information that a SARIF producer or a SARIF post-processor might choose to redact. We describe these properties as being “</w:t>
      </w:r>
      <w:r w:rsidR="00190651">
        <w:t>redactable</w:t>
      </w:r>
      <w:r>
        <w:t xml:space="preserve">.” The description of every </w:t>
      </w:r>
      <w:r w:rsidR="00190651">
        <w:t>redactable</w:t>
      </w:r>
      <w:r>
        <w:t xml:space="preserve"> property will state that it is </w:t>
      </w:r>
      <w:r w:rsidR="00190651">
        <w:t>redactable</w:t>
      </w:r>
      <w:r>
        <w:t>.</w:t>
      </w:r>
    </w:p>
    <w:p w14:paraId="02011BDE" w14:textId="6E7A2D33" w:rsidR="00D65090" w:rsidRDefault="00D65090" w:rsidP="00D65090">
      <w:r>
        <w:t xml:space="preserve">If a SARIF producer or a SARIF post-processor chooses to redact sensitive information in a </w:t>
      </w:r>
      <w:r w:rsidR="00A41A7B">
        <w:t>redactable</w:t>
      </w:r>
      <w:r>
        <w:t xml:space="preserve"> property, it </w:t>
      </w:r>
      <w:r>
        <w:rPr>
          <w:b/>
        </w:rPr>
        <w:t>SHALL</w:t>
      </w:r>
      <w:r>
        <w:t xml:space="preserve"> replace the sensitive information with the string whose value is provided by the </w:t>
      </w:r>
      <w:proofErr w:type="spellStart"/>
      <w:r w:rsidRPr="00E2251B">
        <w:rPr>
          <w:rStyle w:val="CODEtemp"/>
        </w:rPr>
        <w:t>run.redactionToken</w:t>
      </w:r>
      <w:proofErr w:type="spellEnd"/>
      <w:r>
        <w:t xml:space="preserve"> property (§</w:t>
      </w:r>
      <w:r>
        <w:fldChar w:fldCharType="begin"/>
      </w:r>
      <w:r>
        <w:instrText xml:space="preserve"> REF _Ref510017893 \r \h </w:instrText>
      </w:r>
      <w:r>
        <w:fldChar w:fldCharType="separate"/>
      </w:r>
      <w:r w:rsidR="00820181">
        <w:t>3.13.21</w:t>
      </w:r>
      <w:r>
        <w:fldChar w:fldCharType="end"/>
      </w:r>
      <w:r>
        <w:t>).</w:t>
      </w:r>
    </w:p>
    <w:p w14:paraId="670174B2" w14:textId="2F6F7D08" w:rsidR="00435405" w:rsidRDefault="00435405" w:rsidP="00435405">
      <w:pPr>
        <w:pStyle w:val="Heading3"/>
      </w:pPr>
      <w:bookmarkStart w:id="135" w:name="_Ref514314114"/>
      <w:bookmarkStart w:id="136" w:name="_Toc534899408"/>
      <w:r>
        <w:lastRenderedPageBreak/>
        <w:t>GUID-valued string properties</w:t>
      </w:r>
      <w:bookmarkEnd w:id="135"/>
      <w:bookmarkEnd w:id="136"/>
    </w:p>
    <w:p w14:paraId="515A660C" w14:textId="0485848E" w:rsidR="00435405" w:rsidRDefault="00435405" w:rsidP="00435405">
      <w:r>
        <w:t>Certain string-valued properties in this specification provide unique stable identifiers in the form of a GUID</w:t>
      </w:r>
      <w:r w:rsidR="00A41A7B">
        <w:t xml:space="preserve"> or UUID</w:t>
      </w:r>
      <w:r>
        <w:t xml:space="preserve"> [</w:t>
      </w:r>
      <w:hyperlink w:anchor="RFC4122" w:history="1">
        <w:r w:rsidRPr="00B96676">
          <w:rPr>
            <w:rStyle w:val="Hyperlink"/>
          </w:rPr>
          <w:t>RFC4122</w:t>
        </w:r>
      </w:hyperlink>
      <w:r>
        <w:t>].</w:t>
      </w:r>
      <w:r w:rsidR="00A41A7B">
        <w:t xml:space="preserve"> This document uses the term “GUID”.</w:t>
      </w:r>
    </w:p>
    <w:p w14:paraId="1409BACC" w14:textId="77777777" w:rsidR="00435405" w:rsidRPr="007D0A68" w:rsidRDefault="00435405" w:rsidP="00435405">
      <w:pPr>
        <w:pStyle w:val="Note"/>
      </w:pPr>
      <w:r>
        <w:t xml:space="preserve">EXAMPLE: </w:t>
      </w:r>
      <w:r w:rsidRPr="00470020">
        <w:rPr>
          <w:rStyle w:val="CODEtemp"/>
        </w:rPr>
        <w:t>"</w:t>
      </w:r>
      <w:r w:rsidRPr="00960B12">
        <w:rPr>
          <w:rStyle w:val="CODEtemp"/>
        </w:rPr>
        <w:t>f81d4fae-7dec-11d0-a765-00a0c91e6bf6</w:t>
      </w:r>
      <w:r w:rsidRPr="00470020">
        <w:rPr>
          <w:rStyle w:val="CODEtemp"/>
        </w:rPr>
        <w:t>"</w:t>
      </w:r>
    </w:p>
    <w:p w14:paraId="544FCED1" w14:textId="77777777" w:rsidR="00435405" w:rsidRDefault="00435405" w:rsidP="00435405">
      <w:pPr>
        <w:pStyle w:val="Note"/>
      </w:pPr>
      <w:r>
        <w:t>NOTE: RFC4122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13C0B83E" w:rsidR="00435405" w:rsidRDefault="00435405" w:rsidP="00435405">
      <w:r>
        <w:t>The description of every GUID-valued property will state that it is GUID-valued.</w:t>
      </w:r>
    </w:p>
    <w:p w14:paraId="6368EECC" w14:textId="51DA9060" w:rsidR="00D244F4" w:rsidRDefault="00D244F4" w:rsidP="00D244F4">
      <w:pPr>
        <w:pStyle w:val="Heading3"/>
      </w:pPr>
      <w:bookmarkStart w:id="137" w:name="_Ref514326061"/>
      <w:bookmarkStart w:id="138" w:name="_Ref526937577"/>
      <w:bookmarkStart w:id="139" w:name="_Ref534894828"/>
      <w:bookmarkStart w:id="140" w:name="_Ref534896655"/>
      <w:bookmarkStart w:id="141" w:name="_Ref534897905"/>
      <w:bookmarkStart w:id="142" w:name="_Toc534899409"/>
      <w:r>
        <w:t>Hierarchical string</w:t>
      </w:r>
      <w:bookmarkEnd w:id="137"/>
      <w:r w:rsidR="00EA1909">
        <w:t>s</w:t>
      </w:r>
      <w:bookmarkEnd w:id="138"/>
      <w:bookmarkEnd w:id="139"/>
      <w:bookmarkEnd w:id="140"/>
      <w:bookmarkEnd w:id="141"/>
      <w:bookmarkEnd w:id="142"/>
    </w:p>
    <w:p w14:paraId="48E1903C" w14:textId="613DF0CD" w:rsidR="00C535F2" w:rsidRPr="00C535F2" w:rsidRDefault="00C535F2" w:rsidP="00C535F2">
      <w:pPr>
        <w:pStyle w:val="Heading4"/>
      </w:pPr>
      <w:bookmarkStart w:id="143" w:name="_Ref528149163"/>
      <w:bookmarkStart w:id="144" w:name="_Toc534899410"/>
      <w:r>
        <w:t>General</w:t>
      </w:r>
      <w:bookmarkEnd w:id="143"/>
      <w:bookmarkEnd w:id="144"/>
    </w:p>
    <w:p w14:paraId="06B22FB1" w14:textId="6DDB99D9" w:rsidR="00D244F4" w:rsidRDefault="00D244F4" w:rsidP="00D244F4">
      <w:r>
        <w:t>Certain string-valued properties</w:t>
      </w:r>
      <w:r w:rsidR="00EA1909">
        <w:t xml:space="preserve"> and certain property names</w:t>
      </w:r>
      <w:r>
        <w:t xml:space="preserve"> in this specification (for example</w:t>
      </w:r>
      <w:r w:rsidR="00EA1909">
        <w:t>, the value of the</w:t>
      </w:r>
      <w:r>
        <w:t xml:space="preserve"> </w:t>
      </w:r>
      <w:proofErr w:type="spellStart"/>
      <w:r w:rsidR="00636635">
        <w:rPr>
          <w:rStyle w:val="CODEtemp"/>
        </w:rPr>
        <w:t>runAutomationDetails.instanceId</w:t>
      </w:r>
      <w:proofErr w:type="spellEnd"/>
      <w:r>
        <w:t xml:space="preserve"> </w:t>
      </w:r>
      <w:r w:rsidR="00EA1909">
        <w:t xml:space="preserve">property </w:t>
      </w:r>
      <w:r>
        <w:t>(§</w:t>
      </w:r>
      <w:r w:rsidR="00636635">
        <w:fldChar w:fldCharType="begin"/>
      </w:r>
      <w:r w:rsidR="00636635">
        <w:instrText xml:space="preserve"> REF _Ref526936776 \r \h </w:instrText>
      </w:r>
      <w:r w:rsidR="00636635">
        <w:fldChar w:fldCharType="separate"/>
      </w:r>
      <w:r w:rsidR="00820181">
        <w:t>3.15.4</w:t>
      </w:r>
      <w:r w:rsidR="00636635">
        <w:fldChar w:fldCharType="end"/>
      </w:r>
      <w:r>
        <w:t>)</w:t>
      </w:r>
      <w:r w:rsidR="00EA1909">
        <w:t>,</w:t>
      </w:r>
      <w:r>
        <w:t xml:space="preserve"> and the property </w:t>
      </w:r>
      <w:r w:rsidR="00EA1909">
        <w:t>names in a property bag</w:t>
      </w:r>
      <w:r>
        <w:t xml:space="preserve"> (§</w:t>
      </w:r>
      <w:r w:rsidR="00EA1909">
        <w:fldChar w:fldCharType="begin"/>
      </w:r>
      <w:r w:rsidR="00EA1909">
        <w:instrText xml:space="preserve"> REF _Ref493408960 \r \h </w:instrText>
      </w:r>
      <w:r w:rsidR="00EA1909">
        <w:fldChar w:fldCharType="separate"/>
      </w:r>
      <w:r w:rsidR="00820181">
        <w:t>3.8</w:t>
      </w:r>
      <w:r w:rsidR="00EA1909">
        <w:fldChar w:fldCharType="end"/>
      </w:r>
      <w:r>
        <w:t xml:space="preserve">)) are said to be “hierarchical”. This means that the </w:t>
      </w:r>
      <w:r w:rsidR="00EA1909">
        <w:t>string</w:t>
      </w:r>
      <w:r>
        <w:t xml:space="preserve"> consists of a sequence of forward-slash-separated components, with this syntax:</w:t>
      </w:r>
    </w:p>
    <w:p w14:paraId="7CDC505F" w14:textId="77777777" w:rsidR="00D244F4" w:rsidRDefault="00D244F4" w:rsidP="00D244F4">
      <w:pPr>
        <w:pStyle w:val="Code"/>
      </w:pPr>
      <w:bookmarkStart w:id="145" w:name="_Hlk514325527"/>
      <w:r>
        <w:t>hierarchical string = component, { "/", component };</w:t>
      </w:r>
    </w:p>
    <w:p w14:paraId="2B0439C2" w14:textId="77777777" w:rsidR="00D244F4" w:rsidRDefault="00D244F4" w:rsidP="00D244F4">
      <w:pPr>
        <w:pStyle w:val="Code"/>
      </w:pPr>
    </w:p>
    <w:p w14:paraId="5C289B05" w14:textId="262214CD" w:rsidR="00D244F4" w:rsidRDefault="00D244F4" w:rsidP="00D244F4">
      <w:pPr>
        <w:pStyle w:val="Code"/>
      </w:pPr>
      <w:r>
        <w:t>component = { component character };</w:t>
      </w:r>
    </w:p>
    <w:p w14:paraId="1CCFFCF7" w14:textId="77777777" w:rsidR="00D244F4" w:rsidRDefault="00D244F4" w:rsidP="00D244F4">
      <w:pPr>
        <w:pStyle w:val="Code"/>
      </w:pPr>
    </w:p>
    <w:p w14:paraId="722843A7" w14:textId="77777777" w:rsidR="00D244F4" w:rsidRDefault="00D244F4" w:rsidP="00D244F4">
      <w:pPr>
        <w:pStyle w:val="Code"/>
      </w:pPr>
      <w:r>
        <w:t>component character = ? JSON string character ?</w:t>
      </w:r>
      <w:r w:rsidRPr="00882DB2">
        <w:t xml:space="preserve"> </w:t>
      </w:r>
      <w:r>
        <w:t>- "/";</w:t>
      </w:r>
    </w:p>
    <w:bookmarkEnd w:id="145"/>
    <w:p w14:paraId="2F699791" w14:textId="1FE16968" w:rsidR="008000B3" w:rsidRDefault="008000B3" w:rsidP="008000B3">
      <w:pPr>
        <w:pStyle w:val="Note"/>
      </w:pPr>
      <w:r>
        <w:t>NOTE</w:t>
      </w:r>
      <w:r w:rsidR="00D606E0">
        <w:t xml:space="preserve"> 1</w:t>
      </w:r>
      <w:r>
        <w:t xml:space="preserve">: The grammar prohibits a </w:t>
      </w:r>
      <w:r w:rsidRPr="008000B3">
        <w:rPr>
          <w:rStyle w:val="CODEtemp"/>
        </w:rPr>
        <w:t>component</w:t>
      </w:r>
      <w:r>
        <w:t xml:space="preserve"> from containing a forward slash. There is no escape mechanism to allow a </w:t>
      </w:r>
      <w:r w:rsidRPr="008000B3">
        <w:rPr>
          <w:rStyle w:val="CODEtemp"/>
        </w:rPr>
        <w:t>component</w:t>
      </w:r>
      <w:r>
        <w:t xml:space="preserve"> to include a forward slash.</w:t>
      </w:r>
    </w:p>
    <w:p w14:paraId="0DB85927" w14:textId="08C0D813" w:rsidR="00D244F4" w:rsidRDefault="00D244F4" w:rsidP="00D244F4">
      <w:r>
        <w:t>For examples, see §</w:t>
      </w:r>
      <w:r>
        <w:fldChar w:fldCharType="begin"/>
      </w:r>
      <w:r>
        <w:instrText xml:space="preserve"> REF _Ref514325725 \r \h </w:instrText>
      </w:r>
      <w:r>
        <w:fldChar w:fldCharType="separate"/>
      </w:r>
      <w:r w:rsidR="00820181">
        <w:t>3.8.2</w:t>
      </w:r>
      <w:r>
        <w:fldChar w:fldCharType="end"/>
      </w:r>
      <w:r>
        <w:t xml:space="preserve"> and §</w:t>
      </w:r>
      <w:r w:rsidR="00AC5BD9">
        <w:fldChar w:fldCharType="begin"/>
      </w:r>
      <w:r w:rsidR="00AC5BD9">
        <w:instrText xml:space="preserve"> REF _Ref526936776 \r \h </w:instrText>
      </w:r>
      <w:r w:rsidR="00AC5BD9">
        <w:fldChar w:fldCharType="separate"/>
      </w:r>
      <w:r w:rsidR="00820181">
        <w:t>3.15.4</w:t>
      </w:r>
      <w:r w:rsidR="00AC5BD9">
        <w:fldChar w:fldCharType="end"/>
      </w:r>
      <w:r>
        <w:t>.</w:t>
      </w:r>
    </w:p>
    <w:p w14:paraId="7440EDD4" w14:textId="70743B8B" w:rsidR="00D244F4" w:rsidRDefault="00D244F4" w:rsidP="00D244F4">
      <w:r>
        <w:t xml:space="preserve">The description of every hierarchical </w:t>
      </w:r>
      <w:r w:rsidR="00EA1909">
        <w:t>string</w:t>
      </w:r>
      <w:r>
        <w:t xml:space="preserve"> will state that it is hierarchical.</w:t>
      </w:r>
    </w:p>
    <w:p w14:paraId="79F0D4D9" w14:textId="77777777" w:rsidR="00D244F4" w:rsidRDefault="00D244F4" w:rsidP="00D244F4">
      <w:r>
        <w:t xml:space="preserve">A SARIF consumer </w:t>
      </w:r>
      <w:r>
        <w:rPr>
          <w:b/>
        </w:rPr>
        <w:t>SHALL</w:t>
      </w:r>
      <w:r>
        <w:t xml:space="preserve"> interpret the values of a hierarchical string as forming a logical hierarchy. The first component represents the top level of the hierarchy, the second component represents the second level, and so on.</w:t>
      </w:r>
    </w:p>
    <w:p w14:paraId="27228C55" w14:textId="163296B1" w:rsidR="00D244F4" w:rsidRPr="004324CA" w:rsidRDefault="00D244F4" w:rsidP="00D244F4">
      <w:pPr>
        <w:pStyle w:val="Note"/>
      </w:pPr>
      <w:r>
        <w:t>NOTE</w:t>
      </w:r>
      <w:r w:rsidR="00D606E0">
        <w:t xml:space="preserve"> 2</w:t>
      </w:r>
      <w:r>
        <w:t>: A hierarchical string does not need to include any forward slashes. The syntax permits a single string of non-forward-slash characters. The purpose of this section is to define the semantics of the forward slash character in those properties that respect it.</w:t>
      </w:r>
    </w:p>
    <w:p w14:paraId="5552960C" w14:textId="204BDC04" w:rsidR="00D244F4" w:rsidRDefault="00D244F4" w:rsidP="00D244F4">
      <w:r>
        <w:t>In string-valued properties</w:t>
      </w:r>
      <w:r w:rsidR="00EA1909">
        <w:t xml:space="preserve"> and property names</w:t>
      </w:r>
      <w:r>
        <w:t xml:space="preserve"> that are </w:t>
      </w:r>
      <w:r>
        <w:rPr>
          <w:i/>
        </w:rPr>
        <w:t>not</w:t>
      </w:r>
      <w:r>
        <w:t xml:space="preserve"> described as hierarchical, the forward slash character has no special meaning, and a SARIF consumer </w:t>
      </w:r>
      <w:r>
        <w:rPr>
          <w:b/>
        </w:rPr>
        <w:t>SHALL NOT</w:t>
      </w:r>
      <w:r>
        <w:t xml:space="preserve"> interpret it as dividing the value into hierarchical components.</w:t>
      </w:r>
    </w:p>
    <w:p w14:paraId="19443C61" w14:textId="1283FDE0" w:rsidR="00C535F2" w:rsidRDefault="00C535F2" w:rsidP="00C535F2">
      <w:pPr>
        <w:pStyle w:val="Heading4"/>
      </w:pPr>
      <w:bookmarkStart w:id="146" w:name="_Ref515815105"/>
      <w:bookmarkStart w:id="147" w:name="_Toc534899411"/>
      <w:r>
        <w:t>Versioned hierarchical strings</w:t>
      </w:r>
      <w:bookmarkEnd w:id="146"/>
      <w:bookmarkEnd w:id="147"/>
    </w:p>
    <w:p w14:paraId="0E475B79" w14:textId="7B5A58B8" w:rsidR="00C535F2" w:rsidRDefault="00C535F2" w:rsidP="00C535F2">
      <w:r>
        <w:t xml:space="preserve">Certain hierarchical strings in this specification (for example, the property names in </w:t>
      </w:r>
      <w:proofErr w:type="spellStart"/>
      <w:r w:rsidRPr="004C04FC">
        <w:rPr>
          <w:rStyle w:val="CODEtemp"/>
        </w:rPr>
        <w:t>result.fingerprints</w:t>
      </w:r>
      <w:proofErr w:type="spellEnd"/>
      <w:r>
        <w:t xml:space="preserve"> (§</w:t>
      </w:r>
      <w:r>
        <w:fldChar w:fldCharType="begin"/>
      </w:r>
      <w:r>
        <w:instrText xml:space="preserve"> REF _Ref513040093 \r \h </w:instrText>
      </w:r>
      <w:r>
        <w:fldChar w:fldCharType="separate"/>
      </w:r>
      <w:r w:rsidR="00820181">
        <w:t>3.22.11</w:t>
      </w:r>
      <w:r>
        <w:fldChar w:fldCharType="end"/>
      </w:r>
      <w:r>
        <w:t xml:space="preserve">) and </w:t>
      </w:r>
      <w:proofErr w:type="spellStart"/>
      <w:r w:rsidRPr="004C04FC">
        <w:rPr>
          <w:rStyle w:val="CODEtemp"/>
        </w:rPr>
        <w:t>result.partialFingerprints</w:t>
      </w:r>
      <w:proofErr w:type="spellEnd"/>
      <w:r>
        <w:t xml:space="preserve"> (§</w:t>
      </w:r>
      <w:r>
        <w:fldChar w:fldCharType="begin"/>
      </w:r>
      <w:r>
        <w:instrText xml:space="preserve"> REF _Ref507591746 \r \h </w:instrText>
      </w:r>
      <w:r>
        <w:fldChar w:fldCharType="separate"/>
      </w:r>
      <w:r w:rsidR="00820181">
        <w:t>3.22.12</w:t>
      </w:r>
      <w:r>
        <w:fldChar w:fldCharType="end"/>
      </w:r>
      <w:r>
        <w:t xml:space="preserve">)) are said to be “versioned.” This means that if the last </w:t>
      </w:r>
      <w:r w:rsidRPr="0053226E">
        <w:rPr>
          <w:rStyle w:val="CODEtemp"/>
        </w:rPr>
        <w:t>component</w:t>
      </w:r>
      <w:r>
        <w:t xml:space="preserve"> of the string is of the form</w:t>
      </w:r>
    </w:p>
    <w:p w14:paraId="628CE69B" w14:textId="7CF37A89" w:rsidR="00C535F2" w:rsidRDefault="00C535F2" w:rsidP="00C535F2">
      <w:pPr>
        <w:pStyle w:val="Code"/>
      </w:pPr>
      <w:r>
        <w:t xml:space="preserve">version component = "v", </w:t>
      </w:r>
      <w:proofErr w:type="spellStart"/>
      <w:r>
        <w:t>non negative</w:t>
      </w:r>
      <w:proofErr w:type="spellEnd"/>
      <w:r>
        <w:t xml:space="preserve"> integer</w:t>
      </w:r>
      <w:r w:rsidR="00CC4067">
        <w:t>;</w:t>
      </w:r>
    </w:p>
    <w:p w14:paraId="5277A43F" w14:textId="77777777" w:rsidR="00C535F2" w:rsidRDefault="00C535F2" w:rsidP="00C535F2">
      <w:r>
        <w:t xml:space="preserve">then a SARIF consumer </w:t>
      </w:r>
      <w:r w:rsidRPr="004C04FC">
        <w:rPr>
          <w:b/>
        </w:rPr>
        <w:t>SHALL</w:t>
      </w:r>
      <w:r>
        <w:t xml:space="preserve"> consider </w:t>
      </w:r>
      <w:r w:rsidRPr="004C04FC">
        <w:t>that</w:t>
      </w:r>
      <w:r>
        <w:t xml:space="preserve"> component to represent the version number of the entity specified by the string.</w:t>
      </w:r>
    </w:p>
    <w:p w14:paraId="52E4D9DB" w14:textId="263BB49F" w:rsidR="00C535F2" w:rsidRDefault="00C535F2" w:rsidP="00C535F2">
      <w:r>
        <w:t>The description of every versioned hierarchical string will state that it is versioned.</w:t>
      </w:r>
    </w:p>
    <w:p w14:paraId="402B9829" w14:textId="77777777" w:rsidR="007256DF" w:rsidRPr="00C535F2" w:rsidRDefault="007256DF" w:rsidP="007256DF">
      <w:r>
        <w:t xml:space="preserve">In string-valued properties and property names that are described as hierarchical but </w:t>
      </w:r>
      <w:r>
        <w:rPr>
          <w:i/>
        </w:rPr>
        <w:t>not</w:t>
      </w:r>
      <w:r>
        <w:t xml:space="preserve"> as versioned, a final </w:t>
      </w:r>
      <w:r w:rsidRPr="0053226E">
        <w:rPr>
          <w:rStyle w:val="CODEtemp"/>
        </w:rPr>
        <w:t>component</w:t>
      </w:r>
      <w:r>
        <w:t xml:space="preserve"> matching the syntax of </w:t>
      </w:r>
      <w:r w:rsidRPr="001F0027">
        <w:rPr>
          <w:rStyle w:val="CODEtemp"/>
        </w:rPr>
        <w:t>version component</w:t>
      </w:r>
      <w:r>
        <w:t xml:space="preserve"> has no special meaning, and a SARIF consumer </w:t>
      </w:r>
      <w:r>
        <w:rPr>
          <w:b/>
        </w:rPr>
        <w:t>SHALL NOT</w:t>
      </w:r>
      <w:r>
        <w:t xml:space="preserve"> interpret it as a version number.</w:t>
      </w:r>
    </w:p>
    <w:p w14:paraId="30867FA6" w14:textId="77777777" w:rsidR="00C535F2" w:rsidRDefault="00C535F2" w:rsidP="00C535F2">
      <w:pPr>
        <w:pStyle w:val="Note"/>
      </w:pPr>
      <w:r>
        <w:t>NOTE: A versioned hierarchical string does not need to include a version component. The syntax permits but does not require it.</w:t>
      </w:r>
    </w:p>
    <w:p w14:paraId="70FB6E8A" w14:textId="219974E0" w:rsidR="00C535F2" w:rsidRDefault="00C535F2" w:rsidP="00C535F2">
      <w:r>
        <w:lastRenderedPageBreak/>
        <w:t xml:space="preserve">A hierarchical string without a version component </w:t>
      </w:r>
      <w:r>
        <w:rPr>
          <w:b/>
        </w:rPr>
        <w:t>SHALL</w:t>
      </w:r>
      <w:r>
        <w:t xml:space="preserve"> be considered older than any corresponding string with a version component.</w:t>
      </w:r>
    </w:p>
    <w:p w14:paraId="45154226" w14:textId="425A5AA0" w:rsidR="00C535F2" w:rsidRDefault="00C535F2" w:rsidP="00C535F2">
      <w:pPr>
        <w:pStyle w:val="Note"/>
      </w:pPr>
      <w:r>
        <w:t xml:space="preserve">EXAMPLE: In this example, the partial fingerprint whose property name is </w:t>
      </w:r>
      <w:r w:rsidRPr="00C535F2">
        <w:rPr>
          <w:rStyle w:val="CODEtemp"/>
        </w:rPr>
        <w:t>"</w:t>
      </w:r>
      <w:proofErr w:type="spellStart"/>
      <w:r w:rsidRPr="00C535F2">
        <w:rPr>
          <w:rStyle w:val="CODEtemp"/>
        </w:rPr>
        <w:t>prohibitedWordHash</w:t>
      </w:r>
      <w:proofErr w:type="spellEnd"/>
      <w:r w:rsidRPr="00C535F2">
        <w:rPr>
          <w:rStyle w:val="CODEtemp"/>
        </w:rPr>
        <w:t>"</w:t>
      </w:r>
      <w:r>
        <w:t xml:space="preserve"> is considered </w:t>
      </w:r>
      <w:r w:rsidR="007256DF">
        <w:t xml:space="preserve">to </w:t>
      </w:r>
      <w:r>
        <w:t xml:space="preserve">have been computed with an older version of the “prohibited word hash” algorithm than the partial fingerprint whose property name is </w:t>
      </w:r>
      <w:r w:rsidRPr="00C535F2">
        <w:rPr>
          <w:rStyle w:val="CODEtemp"/>
        </w:rPr>
        <w:t>"</w:t>
      </w:r>
      <w:proofErr w:type="spellStart"/>
      <w:r w:rsidRPr="00C535F2">
        <w:rPr>
          <w:rStyle w:val="CODEtemp"/>
        </w:rPr>
        <w:t>prohibitedWordHash</w:t>
      </w:r>
      <w:proofErr w:type="spellEnd"/>
      <w:r w:rsidRPr="00C535F2">
        <w:rPr>
          <w:rStyle w:val="CODEtemp"/>
        </w:rPr>
        <w:t>/v1"</w:t>
      </w:r>
      <w:r>
        <w:t>.</w:t>
      </w:r>
    </w:p>
    <w:p w14:paraId="3EDEFEFA" w14:textId="309F7E79" w:rsidR="004108B9" w:rsidRDefault="004108B9" w:rsidP="004108B9">
      <w:pPr>
        <w:pStyle w:val="Code"/>
      </w:pPr>
      <w:r>
        <w:t>{                                 # A result object (§</w:t>
      </w:r>
      <w:r>
        <w:fldChar w:fldCharType="begin"/>
      </w:r>
      <w:r>
        <w:instrText xml:space="preserve"> REF _Ref493350984 \r \h </w:instrText>
      </w:r>
      <w:r>
        <w:fldChar w:fldCharType="separate"/>
      </w:r>
      <w:r w:rsidR="00820181">
        <w:t>3.22</w:t>
      </w:r>
      <w:r>
        <w:fldChar w:fldCharType="end"/>
      </w:r>
      <w:r>
        <w:t>).</w:t>
      </w:r>
    </w:p>
    <w:p w14:paraId="38CD9D1B" w14:textId="7D44E868" w:rsidR="00C535F2" w:rsidRDefault="00C535F2" w:rsidP="00C535F2">
      <w:pPr>
        <w:pStyle w:val="Code"/>
      </w:pPr>
      <w:r>
        <w:t xml:space="preserve">  "</w:t>
      </w:r>
      <w:proofErr w:type="spellStart"/>
      <w:r>
        <w:t>partialFingerprints</w:t>
      </w:r>
      <w:proofErr w:type="spellEnd"/>
      <w:r>
        <w:t>": {</w:t>
      </w:r>
      <w:r w:rsidR="004108B9">
        <w:t xml:space="preserve">        # See §</w:t>
      </w:r>
      <w:r w:rsidR="004108B9">
        <w:fldChar w:fldCharType="begin"/>
      </w:r>
      <w:r w:rsidR="004108B9">
        <w:instrText xml:space="preserve"> REF _Ref507591746 \r \h </w:instrText>
      </w:r>
      <w:r w:rsidR="004108B9">
        <w:fldChar w:fldCharType="separate"/>
      </w:r>
      <w:r w:rsidR="00820181">
        <w:t>3.22.12</w:t>
      </w:r>
      <w:r w:rsidR="004108B9">
        <w:fldChar w:fldCharType="end"/>
      </w:r>
      <w:r w:rsidR="004108B9">
        <w:t>.</w:t>
      </w:r>
    </w:p>
    <w:p w14:paraId="0095CE5A" w14:textId="28D11A45" w:rsidR="00C535F2" w:rsidRDefault="00C535F2" w:rsidP="00C535F2">
      <w:pPr>
        <w:pStyle w:val="Code"/>
      </w:pPr>
      <w:r>
        <w:t xml:space="preserve">    "</w:t>
      </w:r>
      <w:proofErr w:type="spellStart"/>
      <w:r>
        <w:t>prohibitedWordHash</w:t>
      </w:r>
      <w:proofErr w:type="spellEnd"/>
      <w:r>
        <w:t>": "4efcc21977b55",</w:t>
      </w:r>
    </w:p>
    <w:p w14:paraId="4310DCAA" w14:textId="327539FC" w:rsidR="00C535F2" w:rsidRDefault="00C535F2" w:rsidP="00C535F2">
      <w:pPr>
        <w:pStyle w:val="Code"/>
      </w:pPr>
      <w:r>
        <w:t xml:space="preserve">    "</w:t>
      </w:r>
      <w:proofErr w:type="spellStart"/>
      <w:r>
        <w:t>prohibitedWordHash</w:t>
      </w:r>
      <w:proofErr w:type="spellEnd"/>
      <w:r>
        <w:t>/v1": "097886bc876fe"</w:t>
      </w:r>
    </w:p>
    <w:p w14:paraId="78EE4703" w14:textId="2F5BB81B" w:rsidR="00C535F2" w:rsidRDefault="00C535F2" w:rsidP="00C535F2">
      <w:pPr>
        <w:pStyle w:val="Code"/>
      </w:pPr>
      <w:r>
        <w:t xml:space="preserve">  }</w:t>
      </w:r>
    </w:p>
    <w:p w14:paraId="68273573" w14:textId="4A7DB505" w:rsidR="00C535F2" w:rsidRDefault="00C535F2" w:rsidP="00C535F2">
      <w:pPr>
        <w:pStyle w:val="Code"/>
      </w:pPr>
      <w:r>
        <w:t>}</w:t>
      </w:r>
    </w:p>
    <w:p w14:paraId="539655B6" w14:textId="6F855480" w:rsidR="005349B1" w:rsidRDefault="005349B1" w:rsidP="005349B1">
      <w:pPr>
        <w:pStyle w:val="Note"/>
      </w:pPr>
      <w:r>
        <w:t xml:space="preserve">NOTE: When a previously </w:t>
      </w:r>
      <w:proofErr w:type="spellStart"/>
      <w:r>
        <w:t>unversioned</w:t>
      </w:r>
      <w:proofErr w:type="spellEnd"/>
      <w:r>
        <w:t xml:space="preserve"> string is later versioned, as in the example above, it might be clearer to specify </w:t>
      </w:r>
      <w:r w:rsidRPr="005349B1">
        <w:rPr>
          <w:rStyle w:val="CODEtemp"/>
        </w:rPr>
        <w:t>"v2"</w:t>
      </w:r>
      <w:r>
        <w:t xml:space="preserve"> for the first explicitly versioned string.</w:t>
      </w:r>
    </w:p>
    <w:p w14:paraId="4DA1AFD1" w14:textId="4819ADE3" w:rsidR="00815787" w:rsidRDefault="00815787" w:rsidP="00815787">
      <w:pPr>
        <w:pStyle w:val="Heading2"/>
      </w:pPr>
      <w:bookmarkStart w:id="148" w:name="_Ref508798892"/>
      <w:bookmarkStart w:id="149" w:name="_Toc534899412"/>
      <w:r>
        <w:t>Object properties</w:t>
      </w:r>
      <w:bookmarkEnd w:id="148"/>
      <w:bookmarkEnd w:id="149"/>
    </w:p>
    <w:p w14:paraId="1C30B6EF" w14:textId="38917D7A" w:rsidR="006041EE" w:rsidRPr="006041EE" w:rsidRDefault="006041EE" w:rsidP="006041EE">
      <w:r w:rsidRPr="006041EE">
        <w:t xml:space="preserve">Certain properties in this specification are defined to be objects whose property names satisfy certain conditions. Examples are </w:t>
      </w:r>
      <w:r w:rsidRPr="006041EE">
        <w:rPr>
          <w:rStyle w:val="CODEtemp"/>
        </w:rPr>
        <w:t>run.files</w:t>
      </w:r>
      <w:r w:rsidRPr="006041EE">
        <w:t xml:space="preserve"> (§</w:t>
      </w:r>
      <w:r w:rsidR="00812C22">
        <w:fldChar w:fldCharType="begin"/>
      </w:r>
      <w:r w:rsidR="00812C22">
        <w:instrText xml:space="preserve"> REF _Ref507667580 \r \h </w:instrText>
      </w:r>
      <w:r w:rsidR="00812C22">
        <w:fldChar w:fldCharType="separate"/>
      </w:r>
      <w:r w:rsidR="00820181">
        <w:t>3.13.11</w:t>
      </w:r>
      <w:r w:rsidR="00812C22">
        <w:fldChar w:fldCharType="end"/>
      </w:r>
      <w:r w:rsidRPr="006041EE">
        <w:t xml:space="preserve">) and </w:t>
      </w:r>
      <w:proofErr w:type="spellStart"/>
      <w:r w:rsidRPr="006041EE">
        <w:rPr>
          <w:rStyle w:val="CODEtemp"/>
        </w:rPr>
        <w:t>rule.message</w:t>
      </w:r>
      <w:r w:rsidR="00E076E9">
        <w:rPr>
          <w:rStyle w:val="CODEtemp"/>
        </w:rPr>
        <w:t>String</w:t>
      </w:r>
      <w:r w:rsidRPr="006041EE">
        <w:rPr>
          <w:rStyle w:val="CODEtemp"/>
        </w:rPr>
        <w:t>s</w:t>
      </w:r>
      <w:proofErr w:type="spellEnd"/>
      <w:r w:rsidRPr="006041EE">
        <w:t xml:space="preserve"> (§</w:t>
      </w:r>
      <w:r>
        <w:fldChar w:fldCharType="begin"/>
      </w:r>
      <w:r>
        <w:instrText xml:space="preserve"> REF _Ref493345139 \w \h </w:instrText>
      </w:r>
      <w:r>
        <w:fldChar w:fldCharType="separate"/>
      </w:r>
      <w:r w:rsidR="00820181">
        <w:t>3.40.8</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50" w:name="_Ref508869720"/>
      <w:bookmarkStart w:id="151" w:name="_Toc534899413"/>
      <w:r>
        <w:t>Array properties</w:t>
      </w:r>
      <w:bookmarkEnd w:id="150"/>
      <w:bookmarkEnd w:id="151"/>
    </w:p>
    <w:p w14:paraId="28EB82AC" w14:textId="5479DEBF" w:rsidR="000308F0" w:rsidRDefault="000308F0" w:rsidP="000308F0">
      <w:pPr>
        <w:pStyle w:val="Heading3"/>
      </w:pPr>
      <w:bookmarkStart w:id="152" w:name="_Toc534899414"/>
      <w:r>
        <w:t>General</w:t>
      </w:r>
      <w:bookmarkEnd w:id="152"/>
    </w:p>
    <w:p w14:paraId="5EBAA746" w14:textId="1451B285" w:rsidR="008F0C80" w:rsidRDefault="008F0C80" w:rsidP="008F0C80">
      <w:r w:rsidRPr="008F0C80">
        <w:t xml:space="preserve">Certain properties in this specification are defined to be arrays. Examples are the </w:t>
      </w:r>
      <w:proofErr w:type="spellStart"/>
      <w:r w:rsidR="000C5906">
        <w:rPr>
          <w:rStyle w:val="CODEtemp"/>
        </w:rPr>
        <w:t>invocation</w:t>
      </w:r>
      <w:r w:rsidRPr="008F0C80">
        <w:rPr>
          <w:rStyle w:val="CODEtemp"/>
        </w:rPr>
        <w:t>.toolNotifications</w:t>
      </w:r>
      <w:proofErr w:type="spellEnd"/>
      <w:r w:rsidRPr="008F0C80">
        <w:t xml:space="preserve"> property (§</w:t>
      </w:r>
      <w:r>
        <w:fldChar w:fldCharType="begin"/>
      </w:r>
      <w:r>
        <w:instrText xml:space="preserve"> REF _Ref493345429 \w \h </w:instrText>
      </w:r>
      <w:r>
        <w:fldChar w:fldCharType="separate"/>
      </w:r>
      <w:r w:rsidR="00820181">
        <w:t>3.17.20</w:t>
      </w:r>
      <w:r>
        <w:fldChar w:fldCharType="end"/>
      </w:r>
      <w:r w:rsidRPr="008F0C80">
        <w:t>) and the</w:t>
      </w:r>
      <w:r w:rsidR="00DA0A5A">
        <w:t xml:space="preserve"> property bag </w:t>
      </w:r>
      <w:r w:rsidR="00DA0A5A" w:rsidRPr="00DA0A5A">
        <w:rPr>
          <w:rStyle w:val="CODEtemp"/>
        </w:rPr>
        <w:t>tags</w:t>
      </w:r>
      <w:r w:rsidRPr="008F0C80">
        <w:t xml:space="preserve"> property (§</w:t>
      </w:r>
      <w:r w:rsidR="00DA0A5A">
        <w:fldChar w:fldCharType="begin"/>
      </w:r>
      <w:r w:rsidR="00DA0A5A">
        <w:instrText xml:space="preserve"> REF _Ref514325416 \r \h </w:instrText>
      </w:r>
      <w:r w:rsidR="00DA0A5A">
        <w:fldChar w:fldCharType="separate"/>
      </w:r>
      <w:r w:rsidR="00820181">
        <w:t>3.8.2</w:t>
      </w:r>
      <w:r w:rsidR="00DA0A5A">
        <w:fldChar w:fldCharType="end"/>
      </w:r>
      <w:r w:rsidRPr="008F0C80">
        <w:t>).</w:t>
      </w:r>
    </w:p>
    <w:p w14:paraId="492BEB80" w14:textId="77777777" w:rsidR="000308F0" w:rsidRDefault="000308F0" w:rsidP="000308F0">
      <w:pPr>
        <w:pStyle w:val="Heading3"/>
      </w:pPr>
      <w:bookmarkStart w:id="153" w:name="_Ref493404799"/>
      <w:bookmarkStart w:id="154" w:name="_Toc534899415"/>
      <w:r>
        <w:t>Array properties with unique values</w:t>
      </w:r>
      <w:bookmarkEnd w:id="153"/>
      <w:bookmarkEnd w:id="154"/>
    </w:p>
    <w:p w14:paraId="125B0718" w14:textId="7AAF75A4" w:rsidR="000308F0" w:rsidRPr="008F0C8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r w:rsidR="00D244F4">
        <w:t xml:space="preserve"> In particular, two strings are considered equal when they </w:t>
      </w:r>
      <w:r w:rsidR="00D244F4" w:rsidRPr="001A344F">
        <w:t xml:space="preserve">consist of </w:t>
      </w:r>
      <w:r w:rsidR="00D244F4">
        <w:t>the same</w:t>
      </w:r>
      <w:r w:rsidR="00D244F4" w:rsidRPr="001A344F">
        <w:t xml:space="preserve"> sequence</w:t>
      </w:r>
      <w:r w:rsidR="00D244F4">
        <w:t xml:space="preserve"> </w:t>
      </w:r>
      <w:r w:rsidR="00D244F4" w:rsidRPr="001A344F">
        <w:t>of Unicode</w:t>
      </w:r>
      <w:r w:rsidR="00D244F4">
        <w:t xml:space="preserve"> [</w:t>
      </w:r>
      <w:hyperlink w:anchor="UNICODE10" w:history="1">
        <w:r w:rsidR="00D244F4" w:rsidRPr="00903F25">
          <w:rPr>
            <w:rStyle w:val="Hyperlink"/>
          </w:rPr>
          <w:t>UNICODE10</w:t>
        </w:r>
      </w:hyperlink>
      <w:r w:rsidR="00D244F4">
        <w:t>]</w:t>
      </w:r>
      <w:r w:rsidR="00D244F4" w:rsidRPr="001A344F">
        <w:t xml:space="preserve"> code points</w:t>
      </w:r>
      <w:r w:rsidR="00BC0658">
        <w:t>.</w:t>
      </w:r>
    </w:p>
    <w:p w14:paraId="57D9FF90" w14:textId="23909520" w:rsidR="00815787" w:rsidRDefault="00815787" w:rsidP="00815787">
      <w:pPr>
        <w:pStyle w:val="Heading2"/>
      </w:pPr>
      <w:bookmarkStart w:id="155" w:name="_Ref493408960"/>
      <w:bookmarkStart w:id="156" w:name="_Toc534899416"/>
      <w:r>
        <w:t>Property bags</w:t>
      </w:r>
      <w:bookmarkEnd w:id="155"/>
      <w:bookmarkEnd w:id="156"/>
    </w:p>
    <w:p w14:paraId="394A6CDE" w14:textId="6ABA55FC" w:rsidR="00815787" w:rsidRDefault="00815787" w:rsidP="00815787">
      <w:pPr>
        <w:pStyle w:val="Heading3"/>
      </w:pPr>
      <w:bookmarkStart w:id="157" w:name="_Toc534899417"/>
      <w:r>
        <w:t>General</w:t>
      </w:r>
      <w:bookmarkEnd w:id="157"/>
    </w:p>
    <w:p w14:paraId="0C250E31" w14:textId="6171B14B" w:rsidR="00EA1909" w:rsidRDefault="001A344F" w:rsidP="00490AEA">
      <w:r w:rsidRPr="00490AEA">
        <w:t>Certain properties in this specification are defined to be “property bags”. A property bag is a</w:t>
      </w:r>
      <w:r w:rsidR="00E14A98">
        <w:t>n</w:t>
      </w:r>
      <w:r w:rsidRPr="00490AEA">
        <w:t xml:space="preserve"> object</w:t>
      </w:r>
      <w:r w:rsidR="000E5572">
        <w:t xml:space="preserve"> (§</w:t>
      </w:r>
      <w:r w:rsidR="000E5572">
        <w:fldChar w:fldCharType="begin"/>
      </w:r>
      <w:r w:rsidR="000E5572">
        <w:instrText xml:space="preserve"> REF _Ref508798892 \r \h </w:instrText>
      </w:r>
      <w:r w:rsidR="000E5572">
        <w:fldChar w:fldCharType="separate"/>
      </w:r>
      <w:r w:rsidR="00820181">
        <w:t>3.6</w:t>
      </w:r>
      <w:r w:rsidR="000E5572">
        <w:fldChar w:fldCharType="end"/>
      </w:r>
      <w:r w:rsidR="000E5572">
        <w:t>)</w:t>
      </w:r>
      <w:r w:rsidRPr="00490AEA">
        <w:t xml:space="preserve"> containing an </w:t>
      </w:r>
      <w:r w:rsidR="00E14A98">
        <w:t>unordered</w:t>
      </w:r>
      <w:r w:rsidR="00E14A98" w:rsidRPr="00490AEA">
        <w:t xml:space="preserve"> </w:t>
      </w:r>
      <w:r w:rsidRPr="00490AEA">
        <w:t>set of properties</w:t>
      </w:r>
      <w:r w:rsidR="00E14A98">
        <w:t xml:space="preserve"> with arbitrary names</w:t>
      </w:r>
      <w:r w:rsidRPr="00490AEA">
        <w:t>.</w:t>
      </w:r>
    </w:p>
    <w:p w14:paraId="5D63B18F" w14:textId="0B7B4002" w:rsidR="00EA1909" w:rsidRDefault="00EA1909" w:rsidP="00490AEA">
      <w:r>
        <w:t>The property names are hierarchical strings (</w:t>
      </w:r>
      <w:r w:rsidRPr="00AF1133">
        <w:t>§</w:t>
      </w:r>
      <w:r>
        <w:fldChar w:fldCharType="begin"/>
      </w:r>
      <w:r>
        <w:instrText xml:space="preserve"> REF _Ref514326061 \r \h </w:instrText>
      </w:r>
      <w:r>
        <w:fldChar w:fldCharType="separate"/>
      </w:r>
      <w:r w:rsidR="00820181">
        <w:t>3.5.4</w:t>
      </w:r>
      <w:r>
        <w:fldChar w:fldCharType="end"/>
      </w:r>
      <w:r>
        <w:t xml:space="preserve">). </w:t>
      </w:r>
      <w:r w:rsidR="001A344F" w:rsidRPr="00490AEA">
        <w:t xml:space="preserve">The </w:t>
      </w:r>
      <w:r>
        <w:t>components</w:t>
      </w:r>
      <w:r w:rsidR="001A344F" w:rsidRPr="00490AEA">
        <w:t xml:space="preserve"> of the proper</w:t>
      </w:r>
      <w:r>
        <w:t>ty name</w:t>
      </w:r>
      <w:r w:rsidR="001A344F" w:rsidRPr="00490AEA">
        <w:t xml:space="preserve">s </w:t>
      </w:r>
      <w:r w:rsidR="001A344F" w:rsidRPr="00490AEA">
        <w:rPr>
          <w:b/>
        </w:rPr>
        <w:t>SHOULD</w:t>
      </w:r>
      <w:r w:rsidR="001A344F"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001A344F" w:rsidRPr="00490AEA">
        <w:t>or exceptions.</w:t>
      </w:r>
    </w:p>
    <w:p w14:paraId="09818AAE" w14:textId="1DF0DC7B" w:rsidR="00490AEA" w:rsidRDefault="001A344F" w:rsidP="00490AEA">
      <w:r w:rsidRPr="00490AEA">
        <w:t xml:space="preserve">The </w:t>
      </w:r>
      <w:r w:rsidR="00EA1909">
        <w:t xml:space="preserve">property </w:t>
      </w:r>
      <w:r w:rsidRPr="00490AEA">
        <w:t xml:space="preserve">values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w:t>
      </w:r>
      <w:r w:rsidR="00EA1909">
        <w:t>a property</w:t>
      </w:r>
      <w:r w:rsidRPr="00490AEA">
        <w:t xml:space="preserve"> value is a string, it </w:t>
      </w:r>
      <w:r w:rsidRPr="00490AEA">
        <w:rPr>
          <w:b/>
        </w:rPr>
        <w:t>MAY</w:t>
      </w:r>
      <w:r w:rsidRPr="00490AEA">
        <w:t xml:space="preserve"> be </w:t>
      </w:r>
      <w:r>
        <w:t>an</w:t>
      </w:r>
      <w:r w:rsidR="00E20F80">
        <w:t xml:space="preserve"> empty string</w:t>
      </w:r>
      <w:r>
        <w:t>.</w:t>
      </w:r>
    </w:p>
    <w:p w14:paraId="3C4711FB" w14:textId="70B44510" w:rsidR="00B110A0" w:rsidRPr="00490AEA" w:rsidRDefault="00B110A0" w:rsidP="00490AEA">
      <w:r>
        <w:t xml:space="preserve">In addition to those properties that are explicitly documented, every object defined in this specification </w:t>
      </w:r>
      <w:r>
        <w:rPr>
          <w:b/>
        </w:rPr>
        <w:t>MAY</w:t>
      </w:r>
      <w:r>
        <w:t xml:space="preserve"> contain a property named </w:t>
      </w:r>
      <w:r w:rsidRPr="003E2761">
        <w:rPr>
          <w:rStyle w:val="CODEtemp"/>
        </w:rPr>
        <w:t>properties</w:t>
      </w:r>
      <w:r>
        <w:t xml:space="preserve"> whose value is a property bag. This allows SARIF producers to include information about each object that is not explicitly specified in the SARIF format.</w:t>
      </w:r>
    </w:p>
    <w:p w14:paraId="09D3AF08" w14:textId="6DD7B5C7" w:rsidR="00815787" w:rsidRDefault="00815787" w:rsidP="00815787">
      <w:pPr>
        <w:pStyle w:val="Heading3"/>
      </w:pPr>
      <w:bookmarkStart w:id="158" w:name="_Ref514325416"/>
      <w:bookmarkStart w:id="159" w:name="_Ref514325725"/>
      <w:bookmarkStart w:id="160" w:name="_Toc534899418"/>
      <w:r>
        <w:lastRenderedPageBreak/>
        <w:t>Tags</w:t>
      </w:r>
      <w:bookmarkEnd w:id="158"/>
      <w:bookmarkEnd w:id="159"/>
      <w:bookmarkEnd w:id="160"/>
    </w:p>
    <w:p w14:paraId="0765905B" w14:textId="2D9C6858" w:rsidR="00B501CE" w:rsidRPr="00B501CE" w:rsidRDefault="00B501CE" w:rsidP="00B501CE">
      <w:pPr>
        <w:pStyle w:val="Heading4"/>
      </w:pPr>
      <w:bookmarkStart w:id="161" w:name="_Toc534899419"/>
      <w:r>
        <w:t>General</w:t>
      </w:r>
      <w:bookmarkEnd w:id="161"/>
    </w:p>
    <w:p w14:paraId="0F1BC690" w14:textId="1D51ADE5" w:rsidR="001A344F" w:rsidRDefault="001A344F" w:rsidP="001A344F">
      <w:r w:rsidRPr="001A344F">
        <w:t xml:space="preserve">If a property bag contains a property </w:t>
      </w:r>
      <w:r w:rsidR="00DC2EEB">
        <w:t>named</w:t>
      </w:r>
      <w:r w:rsidRPr="001A344F">
        <w:t xml:space="preserve"> </w:t>
      </w:r>
      <w:r w:rsidRPr="001A344F">
        <w:rPr>
          <w:rStyle w:val="CODEtemp"/>
        </w:rPr>
        <w:t>tags</w:t>
      </w:r>
      <w:r w:rsidRPr="001A344F">
        <w:t>, the property</w:t>
      </w:r>
      <w:r w:rsidR="00DC2EEB">
        <w:t xml:space="preserve"> value</w:t>
      </w:r>
      <w:r w:rsidRPr="001A344F">
        <w:t xml:space="preserve"> </w:t>
      </w:r>
      <w:r w:rsidRPr="001A344F">
        <w:rPr>
          <w:b/>
        </w:rPr>
        <w:t>SHALL</w:t>
      </w:r>
      <w:r w:rsidRPr="001A344F">
        <w:t xml:space="preserve"> be </w:t>
      </w:r>
      <w:bookmarkStart w:id="162" w:name="_Hlk493349329"/>
      <w:r w:rsidRPr="001A344F">
        <w:t xml:space="preserve">an array </w:t>
      </w:r>
      <w:r w:rsidR="00DC2EEB">
        <w:t>of</w:t>
      </w:r>
      <w:r w:rsidRPr="001A344F">
        <w:t xml:space="preserve"> zero or more </w:t>
      </w:r>
      <w:r w:rsidR="00DC2EEB">
        <w:t>unique</w:t>
      </w:r>
      <w:r w:rsidRPr="001A344F">
        <w:t xml:space="preserve"> strings</w:t>
      </w:r>
      <w:bookmarkEnd w:id="162"/>
      <w:r w:rsidR="00DC2EEB">
        <w:t xml:space="preserve"> (§</w:t>
      </w:r>
      <w:r w:rsidR="00DC2EEB">
        <w:fldChar w:fldCharType="begin"/>
      </w:r>
      <w:r w:rsidR="00DC2EEB">
        <w:instrText xml:space="preserve"> REF _Ref493404799 \r \h </w:instrText>
      </w:r>
      <w:r w:rsidR="00DC2EEB">
        <w:fldChar w:fldCharType="separate"/>
      </w:r>
      <w:r w:rsidR="00820181">
        <w:t>3.7.2</w:t>
      </w:r>
      <w:r w:rsidR="00DC2EEB">
        <w:fldChar w:fldCharType="end"/>
      </w:r>
      <w:r w:rsidR="00DC2EEB">
        <w:t>)</w:t>
      </w:r>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76B59706" w14:textId="52685A7D" w:rsidR="00FA0920" w:rsidRDefault="00FA0920" w:rsidP="001A344F">
      <w:r>
        <w:t xml:space="preserve">If </w:t>
      </w:r>
      <w:r w:rsidRPr="003B4231">
        <w:rPr>
          <w:rStyle w:val="CODEtemp"/>
        </w:rPr>
        <w:t>tags</w:t>
      </w:r>
      <w:r>
        <w:t xml:space="preserve"> is absent, it </w:t>
      </w:r>
      <w:r>
        <w:rPr>
          <w:b/>
        </w:rPr>
        <w:t>SHALL</w:t>
      </w:r>
      <w:r>
        <w:t xml:space="preserve"> default to an empty array.</w:t>
      </w:r>
    </w:p>
    <w:p w14:paraId="61C77CFD" w14:textId="5CE02172" w:rsidR="00992B66" w:rsidRDefault="00DC2EEB" w:rsidP="00992B66">
      <w:r>
        <w:t>The</w:t>
      </w:r>
      <w:r w:rsidR="00992B66">
        <w:t xml:space="preserve"> string</w:t>
      </w:r>
      <w:r>
        <w:t>s</w:t>
      </w:r>
      <w:r w:rsidR="00992B66">
        <w:t xml:space="preserve"> in the </w:t>
      </w:r>
      <w:r w:rsidR="00992B66" w:rsidRPr="00330958">
        <w:rPr>
          <w:rStyle w:val="CODEtemp"/>
        </w:rPr>
        <w:t>tags</w:t>
      </w:r>
      <w:r w:rsidR="00992B66">
        <w:t xml:space="preserve"> array </w:t>
      </w:r>
      <w:r>
        <w:t>are hierarchical (§</w:t>
      </w:r>
      <w:r>
        <w:fldChar w:fldCharType="begin"/>
      </w:r>
      <w:r>
        <w:instrText xml:space="preserve"> REF _Ref514326061 \r \h </w:instrText>
      </w:r>
      <w:r>
        <w:fldChar w:fldCharType="separate"/>
      </w:r>
      <w:r w:rsidR="00820181">
        <w:t>3.5.4</w:t>
      </w:r>
      <w:r>
        <w:fldChar w:fldCharType="end"/>
      </w:r>
      <w:r>
        <w:t>).</w:t>
      </w:r>
    </w:p>
    <w:p w14:paraId="040355DB" w14:textId="1A2611AD" w:rsidR="00DC2EEB" w:rsidRDefault="00DC2EEB" w:rsidP="00DC2EEB">
      <w:pPr>
        <w:pStyle w:val="Note"/>
      </w:pPr>
      <w:r>
        <w:t>EXAMPLE: In this example, the SARIF producer categorizes scan results according to the Common Weakness Enumeration taxonomy [</w:t>
      </w:r>
      <w:hyperlink w:anchor="CWE" w:history="1">
        <w:r w:rsidRPr="00992B66">
          <w:rPr>
            <w:rStyle w:val="Hyperlink"/>
          </w:rPr>
          <w:t>CWE</w:t>
        </w:r>
      </w:hyperlink>
      <w:r>
        <w:t>].</w:t>
      </w:r>
    </w:p>
    <w:p w14:paraId="0F0159F9" w14:textId="69658FAE" w:rsidR="00DC2EEB" w:rsidRDefault="00DC2EEB" w:rsidP="00C91E75">
      <w:pPr>
        <w:pStyle w:val="Code"/>
      </w:pPr>
      <w:r>
        <w:t>{</w:t>
      </w:r>
      <w:r w:rsidR="00C91E75">
        <w:t xml:space="preserve">                              # A result object (§</w:t>
      </w:r>
      <w:r w:rsidR="00C91E75">
        <w:fldChar w:fldCharType="begin"/>
      </w:r>
      <w:r w:rsidR="00C91E75">
        <w:instrText xml:space="preserve"> REF _Ref493350984 \r \h  \* MERGEFORMAT </w:instrText>
      </w:r>
      <w:r w:rsidR="00C91E75">
        <w:fldChar w:fldCharType="separate"/>
      </w:r>
      <w:r w:rsidR="00820181">
        <w:t>3.22</w:t>
      </w:r>
      <w:r w:rsidR="00C91E75">
        <w:fldChar w:fldCharType="end"/>
      </w:r>
      <w:r w:rsidR="00C91E75">
        <w:t>).</w:t>
      </w:r>
    </w:p>
    <w:p w14:paraId="41E56DC3" w14:textId="77777777" w:rsidR="00DC2EEB" w:rsidRDefault="00DC2EEB" w:rsidP="00C91E75">
      <w:pPr>
        <w:pStyle w:val="Code"/>
      </w:pPr>
      <w:r>
        <w:t xml:space="preserve">  "</w:t>
      </w:r>
      <w:proofErr w:type="spellStart"/>
      <w:r>
        <w:t>ruleId</w:t>
      </w:r>
      <w:proofErr w:type="spellEnd"/>
      <w:r>
        <w:t>": "CA2124",</w:t>
      </w:r>
    </w:p>
    <w:p w14:paraId="19B0B68C" w14:textId="77777777" w:rsidR="00DC2EEB" w:rsidRDefault="00DC2EEB" w:rsidP="00C91E75">
      <w:pPr>
        <w:pStyle w:val="Code"/>
      </w:pPr>
      <w:r>
        <w:t xml:space="preserve">  ...</w:t>
      </w:r>
    </w:p>
    <w:p w14:paraId="2B57D122" w14:textId="77777777" w:rsidR="00DC2EEB" w:rsidRDefault="00DC2EEB" w:rsidP="00C91E75">
      <w:pPr>
        <w:pStyle w:val="Code"/>
      </w:pPr>
      <w:r>
        <w:t xml:space="preserve">  "properties": {</w:t>
      </w:r>
    </w:p>
    <w:p w14:paraId="62FEC8A3" w14:textId="77777777" w:rsidR="00DC2EEB" w:rsidRDefault="00DC2EEB" w:rsidP="00C91E75">
      <w:pPr>
        <w:pStyle w:val="Code"/>
      </w:pPr>
      <w:r>
        <w:t xml:space="preserve">    "tags": [</w:t>
      </w:r>
    </w:p>
    <w:p w14:paraId="6363F366" w14:textId="77777777" w:rsidR="00DC2EEB" w:rsidRDefault="00DC2EEB" w:rsidP="00C91E75">
      <w:pPr>
        <w:pStyle w:val="Code"/>
      </w:pPr>
      <w:r>
        <w:t xml:space="preserve">      "CWE/22"</w:t>
      </w:r>
    </w:p>
    <w:p w14:paraId="0C7D7643" w14:textId="77777777" w:rsidR="00DC2EEB" w:rsidRDefault="00DC2EEB" w:rsidP="00C91E75">
      <w:pPr>
        <w:pStyle w:val="Code"/>
      </w:pPr>
      <w:r>
        <w:t xml:space="preserve">    ]</w:t>
      </w:r>
    </w:p>
    <w:p w14:paraId="442E9286" w14:textId="77777777" w:rsidR="00DC2EEB" w:rsidRDefault="00DC2EEB" w:rsidP="00C91E75">
      <w:pPr>
        <w:pStyle w:val="Code"/>
      </w:pPr>
      <w:r>
        <w:t xml:space="preserve">  }</w:t>
      </w:r>
    </w:p>
    <w:p w14:paraId="45C49122" w14:textId="08B7BEF6" w:rsidR="00DC2EEB" w:rsidRDefault="00DC2EEB" w:rsidP="00C91E75">
      <w:pPr>
        <w:pStyle w:val="Code"/>
      </w:pPr>
      <w:r>
        <w:t>}</w:t>
      </w:r>
    </w:p>
    <w:p w14:paraId="47C36702" w14:textId="09554CD8" w:rsidR="002B48E2" w:rsidRDefault="002B48E2" w:rsidP="002B48E2">
      <w:pPr>
        <w:pStyle w:val="Heading4"/>
      </w:pPr>
      <w:bookmarkStart w:id="163" w:name="_Toc534899420"/>
      <w:r>
        <w:t>Tag metadata</w:t>
      </w:r>
      <w:bookmarkEnd w:id="163"/>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1AA13ABD" w14:textId="77777777" w:rsidR="00E945FA" w:rsidRDefault="00E945FA" w:rsidP="00E945FA">
      <w:pPr>
        <w:pStyle w:val="Note"/>
      </w:pPr>
      <w:r>
        <w:t xml:space="preserve">EXAMPLE: Suppose a SARIF-producing tool classifies results according to the Common Weakness Enumeration, using a tool-specific convention that the tag </w:t>
      </w:r>
      <w:r w:rsidRPr="007C5FE5">
        <w:rPr>
          <w:rStyle w:val="CODEtemp"/>
        </w:rPr>
        <w:t>"CWE/</w:t>
      </w:r>
      <w:r>
        <w:rPr>
          <w:rStyle w:val="CODEtemp"/>
          <w:i/>
        </w:rPr>
        <w:t>n</w:t>
      </w:r>
      <w:r w:rsidRPr="007C5FE5">
        <w:rPr>
          <w:rStyle w:val="CODEtemp"/>
        </w:rPr>
        <w:t>"</w:t>
      </w:r>
      <w:r>
        <w:t xml:space="preserve"> denotes a result to which CWE </w:t>
      </w:r>
      <w:r>
        <w:rPr>
          <w:i/>
        </w:rPr>
        <w:t>n</w:t>
      </w:r>
      <w:r>
        <w:t xml:space="preserve"> applies. Suppose this tool produces the following result:</w:t>
      </w:r>
    </w:p>
    <w:p w14:paraId="36572912" w14:textId="2F5FF9FA" w:rsidR="00E945FA" w:rsidRDefault="00E945FA" w:rsidP="00E945FA">
      <w:pPr>
        <w:pStyle w:val="Code"/>
      </w:pPr>
      <w:r>
        <w:t>{                              # A result object (§</w:t>
      </w:r>
      <w:r>
        <w:fldChar w:fldCharType="begin"/>
      </w:r>
      <w:r>
        <w:instrText xml:space="preserve"> REF _Ref493350984 \r \h </w:instrText>
      </w:r>
      <w:r>
        <w:fldChar w:fldCharType="separate"/>
      </w:r>
      <w:r w:rsidR="00820181">
        <w:t>3.22</w:t>
      </w:r>
      <w:r>
        <w:fldChar w:fldCharType="end"/>
      </w:r>
      <w:r>
        <w:t>)</w:t>
      </w:r>
    </w:p>
    <w:p w14:paraId="48CF6B29" w14:textId="77777777" w:rsidR="00E945FA" w:rsidRDefault="00E945FA" w:rsidP="00E945FA">
      <w:pPr>
        <w:pStyle w:val="Code"/>
      </w:pPr>
      <w:r>
        <w:t xml:space="preserve">  "</w:t>
      </w:r>
      <w:proofErr w:type="spellStart"/>
      <w:r>
        <w:t>ruleId</w:t>
      </w:r>
      <w:proofErr w:type="spellEnd"/>
      <w:r>
        <w:t>": "SEC0251",</w:t>
      </w:r>
    </w:p>
    <w:p w14:paraId="2A14FC84" w14:textId="77777777" w:rsidR="00E076E9" w:rsidRDefault="00E945FA" w:rsidP="00E945FA">
      <w:pPr>
        <w:pStyle w:val="Code"/>
      </w:pPr>
      <w:r>
        <w:t xml:space="preserve">  "message": </w:t>
      </w:r>
      <w:r w:rsidR="00E076E9">
        <w:t>{</w:t>
      </w:r>
    </w:p>
    <w:p w14:paraId="32940690" w14:textId="77777777" w:rsidR="00E076E9" w:rsidRDefault="00E076E9" w:rsidP="00E945FA">
      <w:pPr>
        <w:pStyle w:val="Code"/>
      </w:pPr>
      <w:r>
        <w:t xml:space="preserve">    "text": </w:t>
      </w:r>
      <w:r w:rsidR="00E945FA">
        <w:t>"The path 'data/../bin' is not within the 'data' directory"</w:t>
      </w:r>
    </w:p>
    <w:p w14:paraId="584ED2A5" w14:textId="4DF69A35" w:rsidR="00E945FA" w:rsidRDefault="00E076E9" w:rsidP="00E945FA">
      <w:pPr>
        <w:pStyle w:val="Code"/>
      </w:pPr>
      <w:r>
        <w:t xml:space="preserve">  }</w:t>
      </w:r>
      <w:r w:rsidR="00E945FA">
        <w:t>,</w:t>
      </w:r>
    </w:p>
    <w:p w14:paraId="62F3DA1B" w14:textId="77777777" w:rsidR="00E945FA" w:rsidRDefault="00E945FA" w:rsidP="00E945FA">
      <w:pPr>
        <w:pStyle w:val="Code"/>
      </w:pPr>
      <w:r>
        <w:t xml:space="preserve">  "properties": {</w:t>
      </w:r>
    </w:p>
    <w:p w14:paraId="400339AA" w14:textId="77777777" w:rsidR="00E945FA" w:rsidRDefault="00E945FA" w:rsidP="00E945FA">
      <w:pPr>
        <w:pStyle w:val="Code"/>
      </w:pPr>
      <w:r>
        <w:t xml:space="preserve">    "tags": [</w:t>
      </w:r>
    </w:p>
    <w:p w14:paraId="56C81243" w14:textId="77777777" w:rsidR="00E945FA" w:rsidRDefault="00E945FA" w:rsidP="00E945FA">
      <w:pPr>
        <w:pStyle w:val="Code"/>
      </w:pPr>
      <w:r>
        <w:t xml:space="preserve">      "security",</w:t>
      </w:r>
    </w:p>
    <w:p w14:paraId="54717692" w14:textId="77777777" w:rsidR="00E945FA" w:rsidRDefault="00E945FA" w:rsidP="00E945FA">
      <w:pPr>
        <w:pStyle w:val="Code"/>
      </w:pPr>
      <w:r>
        <w:t xml:space="preserve">      "CWE/22"</w:t>
      </w:r>
    </w:p>
    <w:p w14:paraId="1FDE9DE7" w14:textId="77777777" w:rsidR="00E945FA" w:rsidRDefault="00E945FA" w:rsidP="00E945FA">
      <w:pPr>
        <w:pStyle w:val="Code"/>
      </w:pPr>
      <w:r>
        <w:t xml:space="preserve">    ]</w:t>
      </w:r>
    </w:p>
    <w:p w14:paraId="3A5C58BF" w14:textId="77777777" w:rsidR="00E945FA" w:rsidRDefault="00E945FA" w:rsidP="00E945FA">
      <w:pPr>
        <w:pStyle w:val="Code"/>
      </w:pPr>
      <w:r>
        <w:t xml:space="preserve">  }</w:t>
      </w:r>
    </w:p>
    <w:p w14:paraId="03C56936" w14:textId="77777777" w:rsidR="00E945FA" w:rsidRDefault="00E945FA" w:rsidP="00E945FA">
      <w:pPr>
        <w:pStyle w:val="Code"/>
      </w:pPr>
      <w:r>
        <w:t>}</w:t>
      </w:r>
    </w:p>
    <w:p w14:paraId="4761FD94" w14:textId="7ADEA8B3" w:rsidR="00E945FA" w:rsidRDefault="00E945FA" w:rsidP="00E945FA">
      <w:pPr>
        <w:pStyle w:val="Note"/>
      </w:pPr>
      <w:r>
        <w:t xml:space="preserve">Now suppose the tool wishes to provide additional information about CWE 22. It might provide that information within the property bag containing the tag (in this example, the property bag belonging to the </w:t>
      </w:r>
      <w:r w:rsidRPr="00B94FAC">
        <w:rPr>
          <w:rStyle w:val="CODEtemp"/>
        </w:rPr>
        <w:t>result</w:t>
      </w:r>
      <w:r>
        <w:t xml:space="preserve"> object):</w:t>
      </w:r>
    </w:p>
    <w:p w14:paraId="154A031D" w14:textId="4718461A" w:rsidR="00E945FA" w:rsidRDefault="00E945FA" w:rsidP="00E945FA">
      <w:pPr>
        <w:pStyle w:val="Code"/>
      </w:pPr>
      <w:r>
        <w:t>{                              # A result object (§</w:t>
      </w:r>
      <w:r>
        <w:fldChar w:fldCharType="begin"/>
      </w:r>
      <w:r>
        <w:instrText xml:space="preserve"> REF _Ref493350984 \r \h </w:instrText>
      </w:r>
      <w:r>
        <w:fldChar w:fldCharType="separate"/>
      </w:r>
      <w:r w:rsidR="00820181">
        <w:t>3.22</w:t>
      </w:r>
      <w:r>
        <w:fldChar w:fldCharType="end"/>
      </w:r>
      <w:r>
        <w:t>)</w:t>
      </w:r>
    </w:p>
    <w:p w14:paraId="53663C09" w14:textId="77777777" w:rsidR="00E945FA" w:rsidRDefault="00E945FA" w:rsidP="00E945FA">
      <w:pPr>
        <w:pStyle w:val="Code"/>
      </w:pPr>
      <w:r>
        <w:t xml:space="preserve">  "</w:t>
      </w:r>
      <w:proofErr w:type="spellStart"/>
      <w:r>
        <w:t>ruleId</w:t>
      </w:r>
      <w:proofErr w:type="spellEnd"/>
      <w:r>
        <w:t>": "SEC0251",</w:t>
      </w:r>
    </w:p>
    <w:p w14:paraId="0628D525" w14:textId="77777777" w:rsidR="00E076E9" w:rsidRDefault="00E945FA" w:rsidP="00E945FA">
      <w:pPr>
        <w:pStyle w:val="Code"/>
      </w:pPr>
      <w:r>
        <w:t xml:space="preserve">  "message": </w:t>
      </w:r>
      <w:r w:rsidR="00E076E9">
        <w:t>{</w:t>
      </w:r>
    </w:p>
    <w:p w14:paraId="5F269473" w14:textId="77777777" w:rsidR="00E076E9" w:rsidRDefault="00E076E9" w:rsidP="00E945FA">
      <w:pPr>
        <w:pStyle w:val="Code"/>
      </w:pPr>
      <w:r>
        <w:t xml:space="preserve">    "text": </w:t>
      </w:r>
      <w:r w:rsidR="00E945FA">
        <w:t>"The path 'data/../bin' is not within the 'data' directory"</w:t>
      </w:r>
    </w:p>
    <w:p w14:paraId="141A1092" w14:textId="607232BA" w:rsidR="00E945FA" w:rsidRDefault="00E076E9" w:rsidP="00E945FA">
      <w:pPr>
        <w:pStyle w:val="Code"/>
      </w:pPr>
      <w:r>
        <w:t xml:space="preserve">  }</w:t>
      </w:r>
      <w:r w:rsidR="00E945FA">
        <w:t>,</w:t>
      </w:r>
    </w:p>
    <w:p w14:paraId="46FA68B6" w14:textId="77777777" w:rsidR="00E945FA" w:rsidRDefault="00E945FA" w:rsidP="00E945FA">
      <w:pPr>
        <w:pStyle w:val="Code"/>
      </w:pPr>
      <w:r>
        <w:t xml:space="preserve">  "properties": {</w:t>
      </w:r>
    </w:p>
    <w:p w14:paraId="0F8FE663" w14:textId="77777777" w:rsidR="00E945FA" w:rsidRDefault="00E945FA" w:rsidP="00E945FA">
      <w:pPr>
        <w:pStyle w:val="Code"/>
      </w:pPr>
      <w:r>
        <w:t xml:space="preserve">    "tags": [</w:t>
      </w:r>
    </w:p>
    <w:p w14:paraId="1E861665" w14:textId="77777777" w:rsidR="00E945FA" w:rsidRDefault="00E945FA" w:rsidP="00E945FA">
      <w:pPr>
        <w:pStyle w:val="Code"/>
      </w:pPr>
      <w:r>
        <w:t xml:space="preserve">      "security",</w:t>
      </w:r>
    </w:p>
    <w:p w14:paraId="1915DD89" w14:textId="77777777" w:rsidR="00E945FA" w:rsidRDefault="00E945FA" w:rsidP="00E945FA">
      <w:pPr>
        <w:pStyle w:val="Code"/>
      </w:pPr>
      <w:r>
        <w:t xml:space="preserve">      "CWE/22"</w:t>
      </w:r>
    </w:p>
    <w:p w14:paraId="76E09720" w14:textId="77777777" w:rsidR="00E945FA" w:rsidRDefault="00E945FA" w:rsidP="00E945FA">
      <w:pPr>
        <w:pStyle w:val="Code"/>
      </w:pPr>
      <w:r>
        <w:t xml:space="preserve">    ],</w:t>
      </w:r>
    </w:p>
    <w:p w14:paraId="211295F8" w14:textId="77777777" w:rsidR="00E945FA" w:rsidRDefault="00E945FA" w:rsidP="00E945FA">
      <w:pPr>
        <w:pStyle w:val="Code"/>
      </w:pPr>
      <w:r>
        <w:lastRenderedPageBreak/>
        <w:t xml:space="preserve">    "CWE/22": {</w:t>
      </w:r>
    </w:p>
    <w:p w14:paraId="611021EF" w14:textId="77777777" w:rsidR="00E945FA" w:rsidRDefault="00E945FA" w:rsidP="00E945FA">
      <w:pPr>
        <w:pStyle w:val="Code"/>
      </w:pPr>
      <w:r>
        <w:t xml:space="preserve">      "description": "</w:t>
      </w:r>
      <w:r w:rsidRPr="004D2CEE">
        <w:t>Im</w:t>
      </w:r>
      <w:r>
        <w:t>proper Limitation of a Pathname",</w:t>
      </w:r>
    </w:p>
    <w:p w14:paraId="42F2BBAB" w14:textId="77777777" w:rsidR="00E945FA" w:rsidRDefault="00E945FA" w:rsidP="00E945FA">
      <w:pPr>
        <w:pStyle w:val="Code"/>
      </w:pPr>
      <w:r>
        <w:t xml:space="preserve">      "</w:t>
      </w:r>
      <w:proofErr w:type="spellStart"/>
      <w:r>
        <w:t>url</w:t>
      </w:r>
      <w:proofErr w:type="spellEnd"/>
      <w:r>
        <w:t>": "</w:t>
      </w:r>
      <w:r w:rsidRPr="004D2CEE">
        <w:t>https://cwe.mitre.org/data/definitions/22.html</w:t>
      </w:r>
      <w:r>
        <w:t>"</w:t>
      </w:r>
    </w:p>
    <w:p w14:paraId="751673E6" w14:textId="77777777" w:rsidR="00E945FA" w:rsidRDefault="00E945FA" w:rsidP="00E945FA">
      <w:pPr>
        <w:pStyle w:val="Code"/>
      </w:pPr>
      <w:r>
        <w:t xml:space="preserve">    }</w:t>
      </w:r>
    </w:p>
    <w:p w14:paraId="79692427" w14:textId="77777777" w:rsidR="00E945FA" w:rsidRDefault="00E945FA" w:rsidP="00E945FA">
      <w:pPr>
        <w:pStyle w:val="Code"/>
      </w:pPr>
      <w:r>
        <w:t xml:space="preserve">  }</w:t>
      </w:r>
    </w:p>
    <w:p w14:paraId="519CF80F" w14:textId="77777777" w:rsidR="00E945FA" w:rsidRDefault="00E945FA" w:rsidP="00E945FA">
      <w:pPr>
        <w:pStyle w:val="Code"/>
      </w:pPr>
      <w:r>
        <w:t>}</w:t>
      </w:r>
    </w:p>
    <w:p w14:paraId="0DE53616" w14:textId="660A46C2" w:rsidR="00E945FA" w:rsidRDefault="00E945FA" w:rsidP="00E945FA">
      <w:pPr>
        <w:pStyle w:val="Note"/>
      </w:pPr>
      <w:r>
        <w:t xml:space="preserve">However, there might be several results associated with CWE 22. To avoid duplicating the metadata, the tool might choose to place it in the property bag belonging to the </w:t>
      </w:r>
      <w:r w:rsidRPr="00B94FAC">
        <w:rPr>
          <w:rStyle w:val="CODEtemp"/>
        </w:rPr>
        <w:t>run</w:t>
      </w:r>
      <w:r>
        <w:t xml:space="preserve"> object (</w:t>
      </w:r>
      <w:r w:rsidRPr="008F0C80">
        <w:t>§</w:t>
      </w:r>
      <w:r>
        <w:fldChar w:fldCharType="begin"/>
      </w:r>
      <w:r>
        <w:instrText xml:space="preserve"> REF _Ref493349997 \r \h </w:instrText>
      </w:r>
      <w:r>
        <w:fldChar w:fldCharType="separate"/>
      </w:r>
      <w:r w:rsidR="00820181">
        <w:t>3.13</w:t>
      </w:r>
      <w:r>
        <w:fldChar w:fldCharType="end"/>
      </w:r>
      <w:r>
        <w:t xml:space="preserve">) that lexically contains the </w:t>
      </w:r>
      <w:r w:rsidRPr="00B94FAC">
        <w:rPr>
          <w:rStyle w:val="CODEtemp"/>
        </w:rPr>
        <w:t>result</w:t>
      </w:r>
      <w:r>
        <w:t xml:space="preserve"> object:</w:t>
      </w:r>
    </w:p>
    <w:p w14:paraId="2D58AD47" w14:textId="2031A611" w:rsidR="00E945FA" w:rsidRDefault="00E945FA" w:rsidP="00E945FA">
      <w:pPr>
        <w:pStyle w:val="Code"/>
      </w:pPr>
      <w:r>
        <w:t>{                              # A run object (see §</w:t>
      </w:r>
      <w:r>
        <w:fldChar w:fldCharType="begin"/>
      </w:r>
      <w:r>
        <w:instrText xml:space="preserve"> REF _Ref493349997 \r \h </w:instrText>
      </w:r>
      <w:r>
        <w:fldChar w:fldCharType="separate"/>
      </w:r>
      <w:r w:rsidR="00820181">
        <w:t>3.13</w:t>
      </w:r>
      <w:r>
        <w:fldChar w:fldCharType="end"/>
      </w:r>
      <w:r>
        <w:t>)</w:t>
      </w:r>
    </w:p>
    <w:p w14:paraId="3DFC5AFA" w14:textId="77777777" w:rsidR="00E945FA" w:rsidRDefault="00E945FA" w:rsidP="00E945FA">
      <w:pPr>
        <w:pStyle w:val="Code"/>
      </w:pPr>
      <w:r>
        <w:t xml:space="preserve">  "results": [</w:t>
      </w:r>
    </w:p>
    <w:p w14:paraId="153B0F07" w14:textId="77777777" w:rsidR="00E945FA" w:rsidRDefault="00E945FA" w:rsidP="00E945FA">
      <w:pPr>
        <w:pStyle w:val="Code"/>
      </w:pPr>
      <w:r>
        <w:t xml:space="preserve">    {</w:t>
      </w:r>
    </w:p>
    <w:p w14:paraId="15BC29BB" w14:textId="77777777" w:rsidR="00E945FA" w:rsidRDefault="00E945FA" w:rsidP="00E945FA">
      <w:pPr>
        <w:pStyle w:val="Code"/>
      </w:pPr>
      <w:r>
        <w:t xml:space="preserve">      "</w:t>
      </w:r>
      <w:proofErr w:type="spellStart"/>
      <w:r>
        <w:t>ruleId</w:t>
      </w:r>
      <w:proofErr w:type="spellEnd"/>
      <w:r>
        <w:t>": "SEC0251",</w:t>
      </w:r>
    </w:p>
    <w:p w14:paraId="2A40102E" w14:textId="77777777" w:rsidR="00E076E9" w:rsidRDefault="00E945FA" w:rsidP="00E945FA">
      <w:pPr>
        <w:pStyle w:val="Code"/>
      </w:pPr>
      <w:r>
        <w:t xml:space="preserve">      "message": </w:t>
      </w:r>
      <w:r w:rsidR="00E076E9">
        <w:t>{</w:t>
      </w:r>
    </w:p>
    <w:p w14:paraId="6F32038E" w14:textId="77777777" w:rsidR="00E076E9" w:rsidRDefault="00E076E9" w:rsidP="00E945FA">
      <w:pPr>
        <w:pStyle w:val="Code"/>
      </w:pPr>
      <w:r>
        <w:t xml:space="preserve">        "text": </w:t>
      </w:r>
      <w:r w:rsidR="00E945FA">
        <w:t>"The path 'data/../bin' is not within the 'data' directory"</w:t>
      </w:r>
    </w:p>
    <w:p w14:paraId="6E99A886" w14:textId="0A8C9295" w:rsidR="00E945FA" w:rsidRDefault="00E076E9" w:rsidP="00E945FA">
      <w:pPr>
        <w:pStyle w:val="Code"/>
      </w:pPr>
      <w:r>
        <w:t xml:space="preserve">      }</w:t>
      </w:r>
      <w:r w:rsidR="00E945FA">
        <w:t>,</w:t>
      </w:r>
    </w:p>
    <w:p w14:paraId="17E3025C" w14:textId="77777777" w:rsidR="00E945FA" w:rsidRDefault="00E945FA" w:rsidP="00E945FA">
      <w:pPr>
        <w:pStyle w:val="Code"/>
      </w:pPr>
      <w:r>
        <w:t xml:space="preserve">      "properties": {</w:t>
      </w:r>
    </w:p>
    <w:p w14:paraId="7ADE49A0" w14:textId="77777777" w:rsidR="00E945FA" w:rsidRDefault="00E945FA" w:rsidP="00E945FA">
      <w:pPr>
        <w:pStyle w:val="Code"/>
      </w:pPr>
      <w:r>
        <w:t xml:space="preserve">        "tags": [</w:t>
      </w:r>
    </w:p>
    <w:p w14:paraId="3CBB86E5" w14:textId="77777777" w:rsidR="00E945FA" w:rsidRDefault="00E945FA" w:rsidP="00E945FA">
      <w:pPr>
        <w:pStyle w:val="Code"/>
      </w:pPr>
      <w:r>
        <w:t xml:space="preserve">          "security",</w:t>
      </w:r>
    </w:p>
    <w:p w14:paraId="0132DE21" w14:textId="77777777" w:rsidR="00E945FA" w:rsidRDefault="00E945FA" w:rsidP="00E945FA">
      <w:pPr>
        <w:pStyle w:val="Code"/>
      </w:pPr>
      <w:r>
        <w:t xml:space="preserve">          "CWE/22"</w:t>
      </w:r>
    </w:p>
    <w:p w14:paraId="178050C9" w14:textId="77777777" w:rsidR="00E945FA" w:rsidRDefault="00E945FA" w:rsidP="00E945FA">
      <w:pPr>
        <w:pStyle w:val="Code"/>
      </w:pPr>
      <w:r>
        <w:t xml:space="preserve">        ]</w:t>
      </w:r>
    </w:p>
    <w:p w14:paraId="30A7FCB9" w14:textId="77777777" w:rsidR="00E945FA" w:rsidRDefault="00E945FA" w:rsidP="00E945FA">
      <w:pPr>
        <w:pStyle w:val="Code"/>
      </w:pPr>
      <w:r>
        <w:t xml:space="preserve">      }</w:t>
      </w:r>
    </w:p>
    <w:p w14:paraId="3797120C" w14:textId="77777777" w:rsidR="00E945FA" w:rsidRDefault="00E945FA" w:rsidP="00E945FA">
      <w:pPr>
        <w:pStyle w:val="Code"/>
      </w:pPr>
      <w:r>
        <w:t xml:space="preserve">    }</w:t>
      </w:r>
    </w:p>
    <w:p w14:paraId="399C2778" w14:textId="77777777" w:rsidR="00E945FA" w:rsidRDefault="00E945FA" w:rsidP="00E945FA">
      <w:pPr>
        <w:pStyle w:val="Code"/>
      </w:pPr>
      <w:r>
        <w:t xml:space="preserve">  ],</w:t>
      </w:r>
    </w:p>
    <w:p w14:paraId="36A3054E" w14:textId="77777777" w:rsidR="00E945FA" w:rsidRDefault="00E945FA" w:rsidP="00E945FA">
      <w:pPr>
        <w:pStyle w:val="Code"/>
      </w:pPr>
      <w:r>
        <w:t xml:space="preserve">  "properties": {              # The run object's property bag.</w:t>
      </w:r>
    </w:p>
    <w:p w14:paraId="270F4B97" w14:textId="77777777" w:rsidR="00E945FA" w:rsidRDefault="00E945FA" w:rsidP="00E945FA">
      <w:pPr>
        <w:pStyle w:val="Code"/>
      </w:pPr>
      <w:r>
        <w:t xml:space="preserve">    "CWE/22": {</w:t>
      </w:r>
    </w:p>
    <w:p w14:paraId="10D3B9EC" w14:textId="77777777" w:rsidR="00E945FA" w:rsidRDefault="00E945FA" w:rsidP="00E945FA">
      <w:pPr>
        <w:pStyle w:val="Code"/>
      </w:pPr>
      <w:r>
        <w:t xml:space="preserve">      "description": "</w:t>
      </w:r>
      <w:r w:rsidRPr="004D2CEE">
        <w:t>Im</w:t>
      </w:r>
      <w:r>
        <w:t>proper Limitation of a Pathname",</w:t>
      </w:r>
    </w:p>
    <w:p w14:paraId="259052F3" w14:textId="77777777" w:rsidR="00E945FA" w:rsidRDefault="00E945FA" w:rsidP="00E945FA">
      <w:pPr>
        <w:pStyle w:val="Code"/>
      </w:pPr>
      <w:r>
        <w:t xml:space="preserve">      "</w:t>
      </w:r>
      <w:proofErr w:type="spellStart"/>
      <w:r>
        <w:t>url</w:t>
      </w:r>
      <w:proofErr w:type="spellEnd"/>
      <w:r>
        <w:t>": "</w:t>
      </w:r>
      <w:r w:rsidRPr="004D2CEE">
        <w:t>https://cwe.mitre.org/data/definitions/22.html</w:t>
      </w:r>
      <w:r>
        <w:t>"</w:t>
      </w:r>
    </w:p>
    <w:p w14:paraId="2CCB014E" w14:textId="77777777" w:rsidR="00E945FA" w:rsidRDefault="00E945FA" w:rsidP="00E945FA">
      <w:pPr>
        <w:pStyle w:val="Code"/>
      </w:pPr>
      <w:r>
        <w:t xml:space="preserve">    }</w:t>
      </w:r>
    </w:p>
    <w:p w14:paraId="02FDDCB0" w14:textId="77777777" w:rsidR="00E945FA" w:rsidRDefault="00E945FA" w:rsidP="00E945FA">
      <w:pPr>
        <w:pStyle w:val="Code"/>
      </w:pPr>
      <w:r>
        <w:t xml:space="preserve">  }</w:t>
      </w:r>
    </w:p>
    <w:p w14:paraId="60080D20" w14:textId="77777777" w:rsidR="00E945FA" w:rsidRDefault="00E945FA" w:rsidP="00E945FA">
      <w:pPr>
        <w:pStyle w:val="Code"/>
      </w:pPr>
      <w:r>
        <w:t>}</w:t>
      </w:r>
    </w:p>
    <w:p w14:paraId="2871A6AE" w14:textId="77777777" w:rsidR="002B48E2" w:rsidRPr="002B48E2" w:rsidRDefault="002B48E2" w:rsidP="002B48E2"/>
    <w:p w14:paraId="28927398" w14:textId="136F63B7" w:rsidR="00815787" w:rsidRDefault="00815787" w:rsidP="00815787">
      <w:pPr>
        <w:pStyle w:val="Heading2"/>
      </w:pPr>
      <w:bookmarkStart w:id="164" w:name="_Ref493413701"/>
      <w:bookmarkStart w:id="165" w:name="_Ref493413744"/>
      <w:bookmarkStart w:id="166" w:name="_Toc534899421"/>
      <w:r>
        <w:t>Date/time properties</w:t>
      </w:r>
      <w:bookmarkEnd w:id="164"/>
      <w:bookmarkEnd w:id="165"/>
      <w:bookmarkEnd w:id="166"/>
    </w:p>
    <w:p w14:paraId="33510EF1" w14:textId="1F66C6AD"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52C4C5F3" w:rsidR="00903F25" w:rsidRDefault="00903F25" w:rsidP="00903F25">
      <w:pPr>
        <w:pStyle w:val="Code"/>
      </w:pPr>
      <w:r>
        <w:t>date</w:t>
      </w:r>
      <w:r w:rsidR="00E67676">
        <w:t xml:space="preserve"> t</w:t>
      </w:r>
      <w:r>
        <w:t>ime</w:t>
      </w:r>
      <w:r w:rsidR="00C06EC5">
        <w:t xml:space="preserve"> =</w:t>
      </w:r>
      <w:r>
        <w:t xml:space="preserve"> date</w:t>
      </w:r>
      <w:r w:rsidR="00C06EC5">
        <w:t>, "</w:t>
      </w:r>
      <w:r>
        <w:t>T</w:t>
      </w:r>
      <w:r w:rsidR="00C06EC5">
        <w:t xml:space="preserve">", </w:t>
      </w:r>
      <w:r>
        <w:t>time</w:t>
      </w:r>
      <w:r w:rsidR="00C06EC5">
        <w:t>, "</w:t>
      </w:r>
      <w:r>
        <w:t>Z</w:t>
      </w:r>
      <w:r w:rsidR="00C06EC5">
        <w:t>"</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23AFBB87" w:rsidR="00903F25" w:rsidRDefault="00C06EC5" w:rsidP="00903F25">
      <w:pPr>
        <w:pStyle w:val="Code"/>
      </w:pPr>
      <w:r>
        <w:t>t</w:t>
      </w:r>
      <w:r w:rsidR="00903F25">
        <w:t>ime</w:t>
      </w:r>
      <w:r>
        <w:t xml:space="preserve"> =</w:t>
      </w:r>
      <w:r w:rsidR="00903F25">
        <w:t xml:space="preserve"> </w:t>
      </w:r>
      <w:r>
        <w:t>hour, "</w:t>
      </w:r>
      <w:r w:rsidR="00903F25">
        <w:t>:</w:t>
      </w:r>
      <w:r>
        <w:t>", minute,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5AB6A700" w:rsidR="00AF1133" w:rsidRDefault="00AF1133" w:rsidP="00AF1133">
      <w:pPr>
        <w:pStyle w:val="Note"/>
        <w:rPr>
          <w:rStyle w:val="CODEtemp"/>
        </w:rPr>
      </w:pPr>
      <w:r>
        <w:lastRenderedPageBreak/>
        <w:t>EXAMPLES:</w:t>
      </w:r>
      <w:r>
        <w:br/>
      </w:r>
      <w:r w:rsidRPr="00AF1133">
        <w:rPr>
          <w:rStyle w:val="CODEtemp"/>
        </w:rPr>
        <w:t>2016-02-08T16:08:25Z</w:t>
      </w:r>
      <w:r>
        <w:br/>
      </w:r>
      <w:r w:rsidRPr="00AF1133">
        <w:rPr>
          <w:rStyle w:val="CODEtemp"/>
        </w:rPr>
        <w:t>2016-02-08T16:08:25.943Z</w:t>
      </w:r>
    </w:p>
    <w:p w14:paraId="79B718F6" w14:textId="02B08ED1" w:rsidR="00C82B7A" w:rsidRDefault="00C82B7A" w:rsidP="00A14EA3">
      <w:bookmarkStart w:id="167" w:name="_Hlk525740241"/>
      <w:r>
        <w:t xml:space="preserve">The time component of every date/time-valued property </w:t>
      </w:r>
      <w:r>
        <w:rPr>
          <w:b/>
        </w:rPr>
        <w:t>SHALL</w:t>
      </w:r>
      <w:r>
        <w:t xml:space="preserve"> be expressed in Coordinated Universal Time (UTC).</w:t>
      </w:r>
    </w:p>
    <w:p w14:paraId="7D42984C" w14:textId="7D6C2A08" w:rsidR="00485F6A" w:rsidRPr="00485F6A" w:rsidRDefault="00485F6A" w:rsidP="00485F6A">
      <w:pPr>
        <w:pStyle w:val="Note"/>
      </w:pPr>
      <w:r>
        <w:t>NOTE 1: The name of every date/time-valued property ends in “</w:t>
      </w:r>
      <w:proofErr w:type="spellStart"/>
      <w:r>
        <w:t>Utc</w:t>
      </w:r>
      <w:proofErr w:type="spellEnd"/>
      <w:r>
        <w:t xml:space="preserve">” to emphasize </w:t>
      </w:r>
      <w:proofErr w:type="spellStart"/>
      <w:r>
        <w:t>thos</w:t>
      </w:r>
      <w:proofErr w:type="spellEnd"/>
      <w:r>
        <w:t xml:space="preserve"> requirement.</w:t>
      </w:r>
    </w:p>
    <w:p w14:paraId="4A638898" w14:textId="7C50C8CD" w:rsidR="00485F6A" w:rsidRDefault="00485F6A" w:rsidP="00A14EA3">
      <w:r>
        <w:t>The time components of date/time-valued properties in property bags (§</w:t>
      </w:r>
      <w:r>
        <w:fldChar w:fldCharType="begin"/>
      </w:r>
      <w:r>
        <w:instrText xml:space="preserve"> REF _Ref493408960 \r \h </w:instrText>
      </w:r>
      <w:r>
        <w:fldChar w:fldCharType="separate"/>
      </w:r>
      <w:r w:rsidR="00820181">
        <w:t>3.8</w:t>
      </w:r>
      <w:r>
        <w:fldChar w:fldCharType="end"/>
      </w:r>
      <w:r>
        <w:t xml:space="preserve">) </w:t>
      </w:r>
      <w:r>
        <w:rPr>
          <w:b/>
        </w:rPr>
        <w:t>SHOULD</w:t>
      </w:r>
      <w:r>
        <w:t xml:space="preserve"> also be expressed in UTC.</w:t>
      </w:r>
    </w:p>
    <w:p w14:paraId="36ABFA0E" w14:textId="2C5FB5BC" w:rsidR="00485F6A" w:rsidRPr="00485F6A" w:rsidRDefault="00485F6A" w:rsidP="00485F6A">
      <w:pPr>
        <w:pStyle w:val="Note"/>
      </w:pPr>
      <w:r>
        <w:t>NOTE 2: This might not always be possible if the property comes from a source that does not provide time zone information.</w:t>
      </w:r>
    </w:p>
    <w:bookmarkEnd w:id="167"/>
    <w:p w14:paraId="2C31A236" w14:textId="5485D3FF" w:rsidR="00A14EA3" w:rsidRDefault="00A14EA3" w:rsidP="00A14EA3">
      <w:r>
        <w:t xml:space="preserve">A SARIF producer </w:t>
      </w:r>
      <w:r>
        <w:rPr>
          <w:b/>
        </w:rPr>
        <w:t>SHOULD</w:t>
      </w:r>
      <w:r w:rsidRPr="007A694C">
        <w:t xml:space="preserve"> </w:t>
      </w:r>
      <w:r>
        <w:t xml:space="preserve">base the </w:t>
      </w:r>
      <w:r w:rsidRPr="007A694C">
        <w:t xml:space="preserve">number of digits in </w:t>
      </w:r>
      <w:r w:rsidRPr="007A694C">
        <w:rPr>
          <w:rStyle w:val="CODEtemp"/>
        </w:rPr>
        <w:t>fraction</w:t>
      </w:r>
      <w:r w:rsidRPr="007A694C">
        <w:t xml:space="preserve"> on the precision of the clock on the computer </w:t>
      </w:r>
      <w:r>
        <w:t>on which it runs</w:t>
      </w:r>
      <w:r w:rsidRPr="007A694C">
        <w:t>.</w:t>
      </w:r>
    </w:p>
    <w:p w14:paraId="2D22C1E4" w14:textId="39468F2A" w:rsidR="00D55684" w:rsidRDefault="00D55684" w:rsidP="00D55684">
      <w:pPr>
        <w:pStyle w:val="Heading2"/>
      </w:pPr>
      <w:bookmarkStart w:id="168" w:name="_Ref530232021"/>
      <w:bookmarkStart w:id="169" w:name="_Toc534899422"/>
      <w:r>
        <w:t>URI-valued properties</w:t>
      </w:r>
      <w:bookmarkEnd w:id="168"/>
      <w:bookmarkEnd w:id="169"/>
    </w:p>
    <w:p w14:paraId="62EF182C" w14:textId="7EBBAB7A" w:rsidR="00D55684" w:rsidRDefault="00D55684" w:rsidP="00D55684">
      <w:pPr>
        <w:pStyle w:val="Heading3"/>
      </w:pPr>
      <w:bookmarkStart w:id="170" w:name="_Ref534814172"/>
      <w:bookmarkStart w:id="171" w:name="_Toc534899423"/>
      <w:r>
        <w:t>General</w:t>
      </w:r>
      <w:bookmarkEnd w:id="170"/>
      <w:bookmarkEnd w:id="171"/>
    </w:p>
    <w:p w14:paraId="3EA3A765" w14:textId="265EFFBD" w:rsidR="00747D86" w:rsidRPr="00747D86" w:rsidRDefault="00747D86" w:rsidP="00747D86">
      <w:r>
        <w:t>Certain properties in this specification specify either an absolute URI or a URI reference (the term used</w:t>
      </w:r>
      <w:r w:rsidRPr="00944CF4">
        <w:t xml:space="preserve"> in </w:t>
      </w:r>
      <w:r>
        <w:t>[</w:t>
      </w:r>
      <w:hyperlink w:anchor="RFC3986" w:history="1">
        <w:r w:rsidRPr="00D122C5">
          <w:rPr>
            <w:rStyle w:val="Hyperlink"/>
          </w:rPr>
          <w:t>RFC3986</w:t>
        </w:r>
      </w:hyperlink>
      <w:r>
        <w:t>] to describe either an absolute URI or a relative reference)</w:t>
      </w:r>
      <w:r w:rsidRPr="00944CF4">
        <w:t>.</w:t>
      </w:r>
      <w:r>
        <w:t xml:space="preserve"> The value of every such property, if present, </w:t>
      </w:r>
      <w:r>
        <w:rPr>
          <w:b/>
        </w:rPr>
        <w:t>SHALL</w:t>
      </w:r>
      <w:r>
        <w:t xml:space="preserve"> be a string in the format specified by [</w:t>
      </w:r>
      <w:hyperlink w:anchor="RFC3986" w:history="1">
        <w:r w:rsidRPr="00747D86">
          <w:rPr>
            <w:rStyle w:val="Hyperlink"/>
          </w:rPr>
          <w:t>RFC3986</w:t>
        </w:r>
      </w:hyperlink>
      <w:r>
        <w:t>].</w:t>
      </w:r>
    </w:p>
    <w:p w14:paraId="27599CAB" w14:textId="77777777" w:rsidR="00747D86" w:rsidRDefault="00747D86" w:rsidP="00747D86">
      <w:r w:rsidRPr="00ED540D">
        <w:t xml:space="preserve">If </w:t>
      </w:r>
      <w:r>
        <w:t>a</w:t>
      </w:r>
      <w:r w:rsidRPr="00ED540D">
        <w:t xml:space="preserve"> URI </w:t>
      </w:r>
      <w:r>
        <w:t xml:space="preserve">reference </w:t>
      </w:r>
      <w:r w:rsidRPr="00ED540D">
        <w:t xml:space="preserve">refers to a file stored in a version control system (VCS), </w:t>
      </w:r>
      <w:r>
        <w:t>its</w:t>
      </w:r>
      <w:r w:rsidRPr="00ED540D">
        <w:t xml:space="preserve"> value </w:t>
      </w:r>
      <w:r w:rsidRPr="00ED540D">
        <w:rPr>
          <w:b/>
        </w:rPr>
        <w:t>SHALL</w:t>
      </w:r>
      <w:r w:rsidRPr="00ED540D">
        <w:t xml:space="preserve"> preserve relevant details that permit the target file to be retrieved from the VCS. If </w:t>
      </w:r>
      <w:r>
        <w:t>a</w:t>
      </w:r>
      <w:r w:rsidRPr="00ED540D">
        <w:t xml:space="preserve"> URI</w:t>
      </w:r>
      <w:r>
        <w:t xml:space="preserve"> reference</w:t>
      </w:r>
      <w:r w:rsidRPr="00ED540D">
        <w:t xml:space="preserve"> refers to a file stored on a physical file system, it </w:t>
      </w:r>
      <w:r w:rsidRPr="00ED540D">
        <w:rPr>
          <w:b/>
        </w:rPr>
        <w:t>MAY</w:t>
      </w:r>
      <w:r w:rsidRPr="00ED540D">
        <w:t xml:space="preserve"> be specified as a relative </w:t>
      </w:r>
      <w:r>
        <w:t>reference</w:t>
      </w:r>
      <w:r w:rsidRPr="00ED540D">
        <w:t xml:space="preserve"> that omits root information details (such as hard drive letter and an arbitrarily named root directory associated with a source code enlistment).</w:t>
      </w:r>
    </w:p>
    <w:p w14:paraId="33DC1C4C" w14:textId="7E02C76E" w:rsidR="00747D86" w:rsidRDefault="00747D86" w:rsidP="00747D86">
      <w:pPr>
        <w:pStyle w:val="Note"/>
      </w:pPr>
      <w:r>
        <w:t xml:space="preserve">NOTE 1: A </w:t>
      </w:r>
      <w:r w:rsidRPr="00ED540D">
        <w:t xml:space="preserve">URI </w:t>
      </w:r>
      <w:r>
        <w:t>reference (even a relative reference) 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4BA9C4B5" w14:textId="79EE8952" w:rsidR="00190651" w:rsidRPr="00190651" w:rsidRDefault="00190651" w:rsidP="00190651">
      <w:r>
        <w:t xml:space="preserve">The URI </w:t>
      </w:r>
      <w:r>
        <w:rPr>
          <w:b/>
        </w:rPr>
        <w:t>SHALL</w:t>
      </w:r>
      <w:r>
        <w:t xml:space="preserve"> specify the location of the file at the time the analysis was performed.</w:t>
      </w:r>
    </w:p>
    <w:p w14:paraId="24C39D21" w14:textId="2585CA08" w:rsidR="00747D86" w:rsidRDefault="00747D86" w:rsidP="00747D86">
      <w:r w:rsidRPr="00882021">
        <w:t>Two URI</w:t>
      </w:r>
      <w:r>
        <w:t xml:space="preserve"> reference</w:t>
      </w:r>
      <w:r w:rsidRPr="00882021">
        <w:t xml:space="preserve">s </w:t>
      </w:r>
      <w:r>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7F6FBF3F" w14:textId="18A45C9E" w:rsidR="00747D86" w:rsidRDefault="00747D86" w:rsidP="00747D86">
      <w:pPr>
        <w:pStyle w:val="Note"/>
      </w:pPr>
      <w:r>
        <w:t xml:space="preserve">NOTE 2: </w:t>
      </w:r>
      <w:r w:rsidRPr="00F24170">
        <w:t xml:space="preserve">For example, in the normalized form specified in </w:t>
      </w:r>
      <w:r>
        <w:t>[</w:t>
      </w:r>
      <w:hyperlink w:anchor="RFC3986" w:history="1">
        <w:r w:rsidRPr="006E1F40">
          <w:rPr>
            <w:rStyle w:val="Hyperlink"/>
          </w:rPr>
          <w:t>RFC3986</w:t>
        </w:r>
      </w:hyperlink>
      <w:r>
        <w:t>]</w:t>
      </w:r>
      <w:r w:rsidRPr="00F24170">
        <w:t>:</w:t>
      </w:r>
    </w:p>
    <w:p w14:paraId="7D08BFEE" w14:textId="77777777" w:rsidR="00747D86" w:rsidRDefault="00747D86" w:rsidP="00747D86">
      <w:pPr>
        <w:pStyle w:val="Note"/>
        <w:numPr>
          <w:ilvl w:val="0"/>
          <w:numId w:val="34"/>
        </w:numPr>
      </w:pPr>
      <w:r w:rsidRPr="00F24170">
        <w:t>Percent-encoded characters use upper-case hexadecimal digits.</w:t>
      </w:r>
    </w:p>
    <w:p w14:paraId="53B80AF7" w14:textId="77777777" w:rsidR="00747D86" w:rsidRDefault="00747D86" w:rsidP="00747D86">
      <w:pPr>
        <w:pStyle w:val="Note"/>
        <w:numPr>
          <w:ilvl w:val="0"/>
          <w:numId w:val="34"/>
        </w:numPr>
      </w:pPr>
      <w:r w:rsidRPr="00F24170">
        <w:t>Characters in the ALPHA and DIGIT ranges are not be percent-encoded, nor are hyphen, underscore, or tilde.</w:t>
      </w:r>
    </w:p>
    <w:p w14:paraId="56898929" w14:textId="77777777" w:rsidR="00747D86" w:rsidRDefault="00747D86" w:rsidP="00747D86">
      <w:pPr>
        <w:pStyle w:val="Note"/>
        <w:numPr>
          <w:ilvl w:val="0"/>
          <w:numId w:val="34"/>
        </w:numPr>
      </w:pPr>
      <w:r w:rsidRPr="00F24170">
        <w:t>The “</w:t>
      </w:r>
      <w:r w:rsidRPr="00F24170">
        <w:rPr>
          <w:rStyle w:val="CODEtemp"/>
        </w:rPr>
        <w:t>:</w:t>
      </w:r>
      <w:r w:rsidRPr="00F24170">
        <w:t>” delimiter is omitted if the port component of the authority is empty.</w:t>
      </w:r>
    </w:p>
    <w:p w14:paraId="755FC527" w14:textId="77777777" w:rsidR="00747D86" w:rsidRDefault="00747D86" w:rsidP="00747D86">
      <w:pPr>
        <w:pStyle w:val="Note"/>
        <w:numPr>
          <w:ilvl w:val="0"/>
          <w:numId w:val="34"/>
        </w:numPr>
      </w:pPr>
      <w:r w:rsidRPr="00F24170">
        <w:t>In the host component, registered names and hexadecimal addresses use lower-case.</w:t>
      </w:r>
    </w:p>
    <w:p w14:paraId="761B7282" w14:textId="77777777" w:rsidR="00747D86" w:rsidRDefault="00747D86" w:rsidP="00747D86">
      <w:r>
        <w:t>When two URI references are not equivalent in this sense (that is, when their normalized forms are not the same), we will say that they are “distinct.”</w:t>
      </w:r>
    </w:p>
    <w:p w14:paraId="1604E37C" w14:textId="77777777" w:rsidR="00747D86" w:rsidRDefault="00747D86" w:rsidP="00747D86">
      <w:r w:rsidRPr="00F24170">
        <w:t xml:space="preserve">Aside from normalization, SARIF </w:t>
      </w:r>
      <w:r>
        <w:t>producers</w:t>
      </w:r>
      <w:r w:rsidRPr="00F24170">
        <w:t xml:space="preserve"> </w:t>
      </w:r>
      <w:r>
        <w:rPr>
          <w:b/>
        </w:rPr>
        <w:t>SHALL NOT</w:t>
      </w:r>
      <w:r w:rsidRPr="00F24170">
        <w:t xml:space="preserve"> make any other changes to the text of </w:t>
      </w:r>
      <w:r>
        <w:t>a</w:t>
      </w:r>
      <w:r w:rsidRPr="00F24170">
        <w:t xml:space="preserve"> URI</w:t>
      </w:r>
      <w:r>
        <w:t xml:space="preserve"> reference</w:t>
      </w:r>
      <w:r w:rsidRPr="00F24170">
        <w:t xml:space="preserve">; for example, they </w:t>
      </w:r>
      <w:r>
        <w:rPr>
          <w:b/>
        </w:rPr>
        <w:t>SHALL NOT</w:t>
      </w:r>
      <w:r w:rsidRPr="00F24170">
        <w:t xml:space="preserve"> convert the path to upper case or to lower case.</w:t>
      </w:r>
    </w:p>
    <w:p w14:paraId="5497C212" w14:textId="6191C34B" w:rsidR="00747D86" w:rsidRDefault="00747D86" w:rsidP="00747D86">
      <w:pPr>
        <w:pStyle w:val="Note"/>
      </w:pPr>
      <w:r>
        <w:t xml:space="preserve">NOTE 3: </w:t>
      </w:r>
      <w:r w:rsidRPr="00F24170">
        <w:t xml:space="preserve">This is especially important when the same SARIF file might be consumed on multiple platforms, for example, a platform such as </w:t>
      </w:r>
      <w:r w:rsidR="001213A7">
        <w:t xml:space="preserve">Microsoft </w:t>
      </w:r>
      <w:r w:rsidRPr="00F24170">
        <w:t>Windows</w:t>
      </w:r>
      <w:r w:rsidR="001213A7">
        <w:t xml:space="preserve"> ®</w:t>
      </w:r>
      <w:r w:rsidRPr="00F24170">
        <w:t>, whose NTFS file system is case-insensitive but case-preserving, and a platform such as Linux</w:t>
      </w:r>
      <w:r w:rsidR="001213A7">
        <w:t xml:space="preserve"> ®</w:t>
      </w:r>
      <w:r w:rsidRPr="00F24170">
        <w:t xml:space="preserve">, whose file system is case-sensitive. Consider a scenario where a tool runs on a Windows </w:t>
      </w:r>
      <w:r w:rsidRPr="00F24170">
        <w:lastRenderedPageBreak/>
        <w:t>system using NTFS, and the tool decides to lower-case the file names in the log. If the source files and the SARIF log were transferred to a Linux system, the URI</w:t>
      </w:r>
      <w:r>
        <w:t xml:space="preserve"> reference</w:t>
      </w:r>
      <w:r w:rsidRPr="00F24170">
        <w:t>s in the log file would not match the path names on the destination system.</w:t>
      </w:r>
    </w:p>
    <w:p w14:paraId="0C46C002" w14:textId="3D106913" w:rsidR="00D55684" w:rsidRDefault="00D55684" w:rsidP="00D55684">
      <w:pPr>
        <w:pStyle w:val="Heading3"/>
      </w:pPr>
      <w:bookmarkStart w:id="172" w:name="_Toc534899424"/>
      <w:r>
        <w:t>URIs that use the file scheme</w:t>
      </w:r>
      <w:bookmarkEnd w:id="172"/>
    </w:p>
    <w:p w14:paraId="2A404ABE" w14:textId="7481C65A" w:rsidR="00747D86" w:rsidRDefault="00747D86" w:rsidP="00747D86">
      <w:r>
        <w:t xml:space="preserve">If a URI uses the </w:t>
      </w:r>
      <w:r w:rsidRPr="00491E30">
        <w:rPr>
          <w:rStyle w:val="CODEtemp"/>
        </w:rPr>
        <w:t>"file"</w:t>
      </w:r>
      <w:r>
        <w:t xml:space="preserve"> protocol [</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7F801550" w14:textId="77777777" w:rsidR="00747D86" w:rsidRDefault="00747D86" w:rsidP="00747D86">
      <w:pPr>
        <w:pStyle w:val="Note"/>
      </w:pPr>
      <w:r>
        <w:t>EXAMPLE 1: A file-based URI that references a network share.</w:t>
      </w:r>
    </w:p>
    <w:p w14:paraId="6FBEAA67" w14:textId="77777777" w:rsidR="00747D86" w:rsidRDefault="00747D86" w:rsidP="002D65F3">
      <w:pPr>
        <w:pStyle w:val="Code"/>
      </w:pPr>
      <w:r>
        <w:t>file://build.example.com/drops/Build-2018-04-19.01/src</w:t>
      </w:r>
    </w:p>
    <w:p w14:paraId="009C1381" w14:textId="77777777" w:rsidR="00747D86" w:rsidRDefault="00747D86" w:rsidP="00747D86">
      <w:r>
        <w:t xml:space="preserve">If a URI uses the </w:t>
      </w:r>
      <w:r w:rsidRPr="00F24D04">
        <w:rPr>
          <w:rStyle w:val="CODEtemp"/>
        </w:rPr>
        <w:t>"file"</w:t>
      </w:r>
      <w:r>
        <w:t xml:space="preserve"> protocol and the specified path is </w:t>
      </w:r>
      <w:r w:rsidRPr="00F24D04">
        <w:rPr>
          <w:i/>
        </w:rPr>
        <w:t>not</w:t>
      </w:r>
      <w:r>
        <w:t xml:space="preserve"> network-accessible, the SARIF producer </w:t>
      </w:r>
      <w:r w:rsidRPr="00336D98">
        <w:rPr>
          <w:b/>
        </w:rPr>
        <w:t>SHOULD NOT</w:t>
      </w:r>
      <w:r>
        <w:t xml:space="preserve"> include the host name.</w:t>
      </w:r>
    </w:p>
    <w:p w14:paraId="7EA4E67E" w14:textId="77777777" w:rsidR="00747D86" w:rsidRDefault="00747D86" w:rsidP="00747D86">
      <w:pPr>
        <w:pStyle w:val="Note"/>
      </w:pPr>
      <w:r>
        <w:t>EXAMPLE 2: A file-based URI that references the local file system.</w:t>
      </w:r>
    </w:p>
    <w:p w14:paraId="172B7D8B" w14:textId="77777777" w:rsidR="00747D86" w:rsidRDefault="00747D86" w:rsidP="002D65F3">
      <w:pPr>
        <w:pStyle w:val="Code"/>
      </w:pPr>
      <w:r>
        <w:t>file:///C:/src</w:t>
      </w:r>
    </w:p>
    <w:p w14:paraId="399BD4D2" w14:textId="31A36A4D" w:rsidR="00747D86" w:rsidRPr="00747D86" w:rsidRDefault="00747D86" w:rsidP="00747D86">
      <w:r w:rsidRPr="00491E30">
        <w:t xml:space="preserve">A SARIF </w:t>
      </w:r>
      <w:r w:rsidR="00190651">
        <w:t>producer</w:t>
      </w:r>
      <w:r w:rsidRPr="00491E30">
        <w:t xml:space="preserve"> </w:t>
      </w:r>
      <w:r w:rsidRPr="00F24D04">
        <w:rPr>
          <w:b/>
        </w:rPr>
        <w:t>MAY</w:t>
      </w:r>
      <w:r w:rsidRPr="00491E30">
        <w:t xml:space="preserve"> choose to </w:t>
      </w:r>
      <w:r w:rsidR="00190651">
        <w:t>omit</w:t>
      </w:r>
      <w:r w:rsidRPr="00491E30">
        <w:t xml:space="preserve"> the hostname</w:t>
      </w:r>
      <w:r w:rsidR="00190651">
        <w:t xml:space="preserve"> (authority)</w:t>
      </w:r>
      <w:r w:rsidRPr="00491E30">
        <w:t xml:space="preserve"> from </w:t>
      </w:r>
      <w:r>
        <w:t>a</w:t>
      </w:r>
      <w:r w:rsidR="00190651">
        <w:t xml:space="preserve"> file</w:t>
      </w:r>
      <w:r w:rsidRPr="00491E30">
        <w:t xml:space="preserve"> URI, for example, for security reasons. If it does so, then to maximize interoperability with previous version of the URI specification, </w:t>
      </w:r>
      <w:r w:rsidR="00190651">
        <w:t>the URI</w:t>
      </w:r>
      <w:r w:rsidRPr="00491E30">
        <w:t xml:space="preserve"> </w:t>
      </w:r>
      <w:r w:rsidRPr="0085299A">
        <w:rPr>
          <w:b/>
        </w:rPr>
        <w:t>SHOULD</w:t>
      </w:r>
      <w:r w:rsidRPr="00491E30">
        <w:t xml:space="preserve"> </w:t>
      </w:r>
      <w:r w:rsidR="00190651">
        <w:t>start with</w:t>
      </w:r>
      <w:r w:rsidRPr="00491E30">
        <w:t xml:space="preserve"> </w:t>
      </w:r>
      <w:r w:rsidRPr="00F24D04">
        <w:rPr>
          <w:rStyle w:val="CODEtemp"/>
        </w:rPr>
        <w:t>"</w:t>
      </w:r>
      <w:r w:rsidR="00190651">
        <w:rPr>
          <w:rStyle w:val="CODEtemp"/>
        </w:rPr>
        <w:t>file:/</w:t>
      </w:r>
      <w:r w:rsidRPr="00F24D04">
        <w:rPr>
          <w:rStyle w:val="CODEtemp"/>
        </w:rPr>
        <w:t>//"</w:t>
      </w:r>
      <w:r>
        <w:t>, as in EXAMPLE 2.</w:t>
      </w:r>
      <w:r w:rsidRPr="00491E30">
        <w:t xml:space="preserve"> See [</w:t>
      </w:r>
      <w:hyperlink w:anchor="RFC8089" w:history="1">
        <w:r w:rsidRPr="0085299A">
          <w:rPr>
            <w:rStyle w:val="Hyperlink"/>
          </w:rPr>
          <w:t>RFC8089</w:t>
        </w:r>
      </w:hyperlink>
      <w:r w:rsidRPr="00491E30">
        <w:t>] for more information on this point</w:t>
      </w:r>
      <w:r>
        <w:t>.</w:t>
      </w:r>
    </w:p>
    <w:p w14:paraId="5FDDB88B" w14:textId="447B8639" w:rsidR="00D55684" w:rsidRDefault="00D55684" w:rsidP="00D55684">
      <w:pPr>
        <w:pStyle w:val="Heading3"/>
      </w:pPr>
      <w:bookmarkStart w:id="173" w:name="_Toc534899425"/>
      <w:r>
        <w:t>Internationalized Resource Identifiers (IRIs)</w:t>
      </w:r>
      <w:bookmarkEnd w:id="173"/>
    </w:p>
    <w:p w14:paraId="51D90CB3" w14:textId="3157EA5D" w:rsidR="00D55684" w:rsidRDefault="000A7B80" w:rsidP="00D55684">
      <w:r>
        <w:t>If a URI-valued property refers to resource identified by an Internationalized Resource Identifier (IRI) [</w:t>
      </w:r>
      <w:hyperlink w:anchor="RFC3987" w:history="1">
        <w:r w:rsidR="00FD7912" w:rsidRPr="00FD7912">
          <w:rPr>
            <w:rStyle w:val="Hyperlink"/>
          </w:rPr>
          <w:t>RFC3987</w:t>
        </w:r>
      </w:hyperlink>
      <w:r>
        <w:t xml:space="preserve">], the SARIF producer </w:t>
      </w:r>
      <w:r>
        <w:rPr>
          <w:b/>
        </w:rPr>
        <w:t>SHALL</w:t>
      </w:r>
      <w:r>
        <w:t xml:space="preserve"> first transform the IRI into a URI, using the mapping mechanism specified in [</w:t>
      </w:r>
      <w:hyperlink w:anchor="RFC3987" w:history="1">
        <w:r w:rsidR="00FD7912" w:rsidRPr="00FD7912">
          <w:rPr>
            <w:rStyle w:val="Hyperlink"/>
          </w:rPr>
          <w:t>RFC3987</w:t>
        </w:r>
      </w:hyperlink>
      <w:r>
        <w:t xml:space="preserve">] §3.1, and then assign the transformed value to the property. The string value of a URI-valued property </w:t>
      </w:r>
      <w:r>
        <w:rPr>
          <w:b/>
        </w:rPr>
        <w:t>SHALL NOT</w:t>
      </w:r>
      <w:r>
        <w:t xml:space="preserve"> include Unicode characters such as </w:t>
      </w:r>
      <w:r>
        <w:rPr>
          <w:rStyle w:val="CODEtemp"/>
        </w:rPr>
        <w:t>"é"</w:t>
      </w:r>
      <w:r>
        <w:t>; such characters are permitted in IRIs but are not permitted in URIs. [</w:t>
      </w:r>
      <w:hyperlink w:anchor="RFC3987" w:history="1">
        <w:r w:rsidR="00FD7912" w:rsidRPr="00FD7912">
          <w:rPr>
            <w:rStyle w:val="Hyperlink"/>
          </w:rPr>
          <w:t>RFC3987</w:t>
        </w:r>
      </w:hyperlink>
      <w:r>
        <w:t>] §3.1 describes how to replace such characters with “percent-encoded” equivalents to produce a valid URI.</w:t>
      </w:r>
    </w:p>
    <w:p w14:paraId="48930522" w14:textId="14C6B3BA" w:rsidR="00FD7912" w:rsidRPr="00FD7912" w:rsidRDefault="00FD7912" w:rsidP="00747D86">
      <w:pPr>
        <w:pStyle w:val="Note"/>
      </w:pPr>
      <w:r>
        <w:t xml:space="preserve">EXAMPLE: Suppose a URI-valued property needs to refer to a resource identified by the string </w:t>
      </w:r>
      <w:r>
        <w:rPr>
          <w:rStyle w:val="CODEtemp"/>
        </w:rPr>
        <w:t>"http://www.example.com/hu/sör.txt"</w:t>
      </w:r>
      <w:r>
        <w:t xml:space="preserve">. This string contains the character </w:t>
      </w:r>
      <w:r>
        <w:rPr>
          <w:rStyle w:val="CODEtemp"/>
        </w:rPr>
        <w:t>"ö"</w:t>
      </w:r>
      <w:r>
        <w:t>, so it is a valid IRI but not a valid URI. Following the procedure in [</w:t>
      </w:r>
      <w:hyperlink w:anchor="RFC3987" w:history="1">
        <w:r w:rsidRPr="00FD7912">
          <w:rPr>
            <w:rStyle w:val="Hyperlink"/>
          </w:rPr>
          <w:t>RFC3987</w:t>
        </w:r>
      </w:hyperlink>
      <w:r>
        <w:t xml:space="preserve">] §3.1, a SARIF producer would transform this string to the valid URI </w:t>
      </w:r>
      <w:r>
        <w:rPr>
          <w:rStyle w:val="CODEtemp"/>
        </w:rPr>
        <w:t>"http://www.example.com/hu/s%C3%B6r.txt"</w:t>
      </w:r>
      <w:r>
        <w:t xml:space="preserve"> before assigning it to the property.</w:t>
      </w:r>
    </w:p>
    <w:p w14:paraId="4F027525" w14:textId="335D8493" w:rsidR="00815787" w:rsidRDefault="00E076E9" w:rsidP="00815787">
      <w:pPr>
        <w:pStyle w:val="Heading2"/>
      </w:pPr>
      <w:bookmarkStart w:id="174" w:name="_Ref493426052"/>
      <w:bookmarkStart w:id="175" w:name="_Ref508814664"/>
      <w:bookmarkStart w:id="176" w:name="_Toc534899426"/>
      <w:r>
        <w:t>m</w:t>
      </w:r>
      <w:r w:rsidR="00815787">
        <w:t xml:space="preserve">essage </w:t>
      </w:r>
      <w:bookmarkEnd w:id="174"/>
      <w:r>
        <w:t>objects</w:t>
      </w:r>
      <w:bookmarkEnd w:id="175"/>
      <w:bookmarkEnd w:id="176"/>
    </w:p>
    <w:p w14:paraId="0A758B59" w14:textId="372BB610" w:rsidR="00354823" w:rsidRPr="00354823" w:rsidRDefault="00354823" w:rsidP="00354823">
      <w:pPr>
        <w:pStyle w:val="Heading3"/>
      </w:pPr>
      <w:bookmarkStart w:id="177" w:name="_Toc534899427"/>
      <w:r>
        <w:t>General</w:t>
      </w:r>
      <w:bookmarkEnd w:id="177"/>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77777777" w:rsidR="00E076E9" w:rsidRDefault="00E076E9" w:rsidP="00EA540C">
      <w:pPr>
        <w:pStyle w:val="ListParagraph"/>
        <w:numPr>
          <w:ilvl w:val="0"/>
          <w:numId w:val="46"/>
        </w:numPr>
      </w:pPr>
      <w:r w:rsidRPr="007D1B39">
        <w:t>Message strings in plain text (“plain text messages”)</w:t>
      </w:r>
      <w:r>
        <w:t>.</w:t>
      </w:r>
    </w:p>
    <w:p w14:paraId="52F0962E" w14:textId="77777777" w:rsidR="00E076E9" w:rsidRDefault="00E076E9" w:rsidP="00EA540C">
      <w:pPr>
        <w:pStyle w:val="ListParagraph"/>
        <w:numPr>
          <w:ilvl w:val="0"/>
          <w:numId w:val="46"/>
        </w:numPr>
      </w:pPr>
      <w:r w:rsidRPr="007D1B39">
        <w:t>Message strings that incorporate formatting information (“rich text messages”).</w:t>
      </w:r>
    </w:p>
    <w:p w14:paraId="72BE4F6E" w14:textId="77777777" w:rsidR="00E076E9" w:rsidRDefault="00E076E9" w:rsidP="00EA540C">
      <w:pPr>
        <w:pStyle w:val="ListParagraph"/>
        <w:numPr>
          <w:ilvl w:val="0"/>
          <w:numId w:val="46"/>
        </w:numPr>
      </w:pPr>
      <w:r w:rsidRPr="007D1B39">
        <w:t>Message strings with placeholders for variable information.</w:t>
      </w:r>
    </w:p>
    <w:p w14:paraId="7E4FFA2B" w14:textId="363BD04C" w:rsidR="00E076E9" w:rsidRDefault="00E076E9" w:rsidP="00EA540C">
      <w:pPr>
        <w:pStyle w:val="ListParagraph"/>
        <w:numPr>
          <w:ilvl w:val="0"/>
          <w:numId w:val="46"/>
        </w:numPr>
      </w:pPr>
      <w:r>
        <w:t>Localized message strings.</w:t>
      </w:r>
    </w:p>
    <w:p w14:paraId="31452CE1" w14:textId="75857643" w:rsidR="00045705" w:rsidRDefault="00045705" w:rsidP="00045705">
      <w:pPr>
        <w:pStyle w:val="Heading3"/>
      </w:pPr>
      <w:bookmarkStart w:id="178" w:name="_Ref503354593"/>
      <w:bookmarkStart w:id="179" w:name="_Toc534899428"/>
      <w:r>
        <w:t>Plain text messages</w:t>
      </w:r>
      <w:bookmarkEnd w:id="178"/>
      <w:bookmarkEnd w:id="179"/>
    </w:p>
    <w:p w14:paraId="37ABE498" w14:textId="77777777" w:rsidR="00032E78"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w:t>
      </w:r>
    </w:p>
    <w:p w14:paraId="0B41D032" w14:textId="33334DB4" w:rsidR="00DB030B" w:rsidRDefault="00045705" w:rsidP="00045705">
      <w:r w:rsidRPr="00CD2928">
        <w:lastRenderedPageBreak/>
        <w:t xml:space="preserve">The message </w:t>
      </w:r>
      <w:r w:rsidRPr="00A355DC">
        <w:rPr>
          <w:b/>
        </w:rPr>
        <w:t>SHOULD NOT</w:t>
      </w:r>
      <w:r w:rsidRPr="00CD2928">
        <w:t xml:space="preserve"> contain JSON escaped line breaks (</w:t>
      </w:r>
      <w:r w:rsidR="00CD1A14">
        <w:t xml:space="preserve">for example, </w:t>
      </w:r>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r w:rsidRPr="00CD2928">
        <w:t>).</w:t>
      </w:r>
      <w:r w:rsidR="00DB030B">
        <w:t xml:space="preserve"> However, if line breaks are present, they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1A17667A"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820181">
        <w:t>3.11.4</w:t>
      </w:r>
      <w:r>
        <w:fldChar w:fldCharType="end"/>
      </w:r>
      <w:r>
        <w:t>) and embedded links (§</w:t>
      </w:r>
      <w:r>
        <w:fldChar w:fldCharType="begin"/>
      </w:r>
      <w:r>
        <w:instrText xml:space="preserve"> REF _Ref508810900 \r \h </w:instrText>
      </w:r>
      <w:r>
        <w:fldChar w:fldCharType="separate"/>
      </w:r>
      <w:r w:rsidR="00820181">
        <w:t>3.11.5</w:t>
      </w:r>
      <w:r>
        <w:fldChar w:fldCharType="end"/>
      </w:r>
      <w:r>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261B1A2A" w:rsidR="00A4123E" w:rsidRDefault="00A4123E" w:rsidP="00A4123E">
      <w:pPr>
        <w:pStyle w:val="Heading3"/>
      </w:pPr>
      <w:bookmarkStart w:id="180" w:name="_Ref503354606"/>
      <w:bookmarkStart w:id="181" w:name="_Toc534899429"/>
      <w:r>
        <w:t>Rich text messages</w:t>
      </w:r>
      <w:bookmarkEnd w:id="180"/>
      <w:bookmarkEnd w:id="181"/>
    </w:p>
    <w:p w14:paraId="78C77DEB" w14:textId="06212753" w:rsidR="00675C8D" w:rsidRPr="00675C8D" w:rsidRDefault="00675C8D" w:rsidP="00675C8D">
      <w:pPr>
        <w:pStyle w:val="Heading4"/>
      </w:pPr>
      <w:bookmarkStart w:id="182" w:name="_Toc534899430"/>
      <w:r>
        <w:t>General</w:t>
      </w:r>
      <w:bookmarkEnd w:id="182"/>
    </w:p>
    <w:p w14:paraId="45F56986" w14:textId="46B8CD7D" w:rsidR="00A4123E" w:rsidRDefault="00A4123E" w:rsidP="00A4123E">
      <w:r>
        <w:t xml:space="preserve">Rich text messages </w:t>
      </w:r>
      <w:r>
        <w:rPr>
          <w:b/>
        </w:rPr>
        <w:t>MAY</w:t>
      </w:r>
      <w:r>
        <w:t xml:space="preserve"> be of arbitrary length and </w:t>
      </w:r>
      <w:r>
        <w:rPr>
          <w:b/>
        </w:rPr>
        <w:t>SHOULD</w:t>
      </w:r>
      <w:r>
        <w:t xml:space="preserve"> 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820181">
        <w:t>3.11.4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820181">
        <w:t>3.11.5</w:t>
      </w:r>
      <w:r w:rsidR="0085499B">
        <w:fldChar w:fldCharType="end"/>
      </w:r>
      <w:r w:rsidR="0085499B">
        <w:t>).</w:t>
      </w:r>
    </w:p>
    <w:p w14:paraId="1BFC46D5" w14:textId="0F281E8A" w:rsidR="00A4123E" w:rsidRDefault="00A4123E" w:rsidP="00A4123E">
      <w:r>
        <w:t xml:space="preserve">Every rich text message in a given run </w:t>
      </w:r>
      <w:r>
        <w:rPr>
          <w:b/>
        </w:rPr>
        <w:t>SHALL</w:t>
      </w:r>
      <w:r>
        <w:t xml:space="preserve"> be expressed in the same markup language, specified by the </w:t>
      </w:r>
      <w:proofErr w:type="spellStart"/>
      <w:r>
        <w:rPr>
          <w:rStyle w:val="CODEtemp"/>
        </w:rPr>
        <w:t>run.richMessageMimeType</w:t>
      </w:r>
      <w:proofErr w:type="spellEnd"/>
      <w:r>
        <w:t xml:space="preserve"> property</w:t>
      </w:r>
      <w:r w:rsidR="00E769D4">
        <w:t xml:space="preserve"> (§</w:t>
      </w:r>
      <w:r w:rsidR="00E769D4">
        <w:fldChar w:fldCharType="begin"/>
      </w:r>
      <w:r w:rsidR="00E769D4">
        <w:instrText xml:space="preserve"> REF _Ref503355262 \r \h </w:instrText>
      </w:r>
      <w:r w:rsidR="00E769D4">
        <w:fldChar w:fldCharType="separate"/>
      </w:r>
      <w:r w:rsidR="00820181">
        <w:t>3.13.20</w:t>
      </w:r>
      <w:r w:rsidR="00E769D4">
        <w:fldChar w:fldCharType="end"/>
      </w:r>
      <w:r w:rsidR="00E769D4">
        <w:t>)</w:t>
      </w:r>
      <w:r>
        <w:t xml:space="preserve">. For maximum interoperability among SARIF log files produced by different tools, </w:t>
      </w:r>
      <w:r w:rsidR="00817B44">
        <w:t xml:space="preserve">direct producers </w:t>
      </w:r>
      <w:r w:rsidR="00817B44" w:rsidRPr="00817B44">
        <w:rPr>
          <w:b/>
        </w:rPr>
        <w:t>SHALL</w:t>
      </w:r>
      <w:r w:rsidR="00817B44">
        <w:t xml:space="preserve"> express </w:t>
      </w:r>
      <w:r w:rsidRPr="00817B44">
        <w:t>rich</w:t>
      </w:r>
      <w:r>
        <w:t xml:space="preserve"> text messages in GitHub-Flavored Markdown [</w:t>
      </w:r>
      <w:hyperlink w:anchor="GFM" w:history="1">
        <w:r w:rsidR="00B668D7" w:rsidRPr="00B668D7">
          <w:rPr>
            <w:rStyle w:val="Hyperlink"/>
          </w:rPr>
          <w:t>GFM</w:t>
        </w:r>
      </w:hyperlink>
      <w:r>
        <w:t>]. Since GFM is a superset of CommonMark [</w:t>
      </w:r>
      <w:hyperlink w:anchor="CMARK" w:history="1">
        <w:r w:rsidR="00675C8D" w:rsidRPr="00675C8D">
          <w:rPr>
            <w:rStyle w:val="Hyperlink"/>
          </w:rPr>
          <w:t>CMARK</w:t>
        </w:r>
      </w:hyperlink>
      <w:r>
        <w:t>], any CommonMark Markdown syntax is acceptable.</w:t>
      </w:r>
    </w:p>
    <w:p w14:paraId="70ED21CD" w14:textId="43152566" w:rsidR="00A4123E" w:rsidRDefault="00A4123E" w:rsidP="00A4123E">
      <w:r>
        <w:t xml:space="preserve">If an analysis tool produces a custom output format that includes rich text messages in a format other than GFM, a converter which translates the output of that tool to SARIF </w:t>
      </w:r>
      <w:r>
        <w:rPr>
          <w:b/>
        </w:rPr>
        <w:t>SHOULD NOT</w:t>
      </w:r>
      <w:r>
        <w:t xml:space="preserve"> attempt to translate the messages to GFM. Instead, it </w:t>
      </w:r>
      <w:r>
        <w:rPr>
          <w:b/>
        </w:rPr>
        <w:t>SHOULD</w:t>
      </w:r>
      <w:r>
        <w:t xml:space="preserve"> set </w:t>
      </w:r>
      <w:proofErr w:type="spellStart"/>
      <w:r>
        <w:rPr>
          <w:rStyle w:val="CODEtemp"/>
        </w:rPr>
        <w:t>run.richMessageMimeType</w:t>
      </w:r>
      <w:proofErr w:type="spellEnd"/>
      <w:r>
        <w:t xml:space="preserve"> to a value appropriate to the analysis tool’s output format.</w:t>
      </w:r>
    </w:p>
    <w:p w14:paraId="0FD9A5DB" w14:textId="788E8E6E" w:rsidR="00675C8D" w:rsidRDefault="00675C8D" w:rsidP="00675C8D">
      <w:pPr>
        <w:pStyle w:val="Heading4"/>
      </w:pPr>
      <w:bookmarkStart w:id="183" w:name="_Ref503355198"/>
      <w:bookmarkStart w:id="184" w:name="_Toc534899431"/>
      <w:r>
        <w:t>Security implications</w:t>
      </w:r>
      <w:bookmarkEnd w:id="183"/>
      <w:bookmarkEnd w:id="184"/>
    </w:p>
    <w:p w14:paraId="6D3F0C8E" w14:textId="7A4ECEB9" w:rsidR="00675C8D" w:rsidRDefault="00675C8D" w:rsidP="00675C8D">
      <w:r>
        <w:t xml:space="preserve">If the rich text message format is any variant of Markdown, then for security reasons, </w:t>
      </w:r>
      <w:r w:rsidR="00817B44">
        <w:t>SARIF</w:t>
      </w:r>
      <w:r>
        <w:t xml:space="preserve"> producers and </w:t>
      </w:r>
      <w:r w:rsidR="00817B44">
        <w:t xml:space="preserve">SARIF </w:t>
      </w:r>
      <w:r>
        <w:t xml:space="preserve">consumers </w:t>
      </w:r>
      <w:r w:rsidR="000804E2">
        <w:rPr>
          <w:b/>
        </w:rPr>
        <w:t>SHALL</w:t>
      </w:r>
      <w:r>
        <w:t xml:space="preserve"> </w:t>
      </w:r>
      <w:r w:rsidR="001D5109">
        <w:t>adhere to the following</w:t>
      </w:r>
      <w:r>
        <w:t>:</w:t>
      </w:r>
    </w:p>
    <w:p w14:paraId="26D1849F" w14:textId="0232BA6E" w:rsidR="00675C8D" w:rsidRDefault="00675C8D" w:rsidP="00EA540C">
      <w:pPr>
        <w:pStyle w:val="ListParagraph"/>
        <w:numPr>
          <w:ilvl w:val="0"/>
          <w:numId w:val="35"/>
        </w:numPr>
      </w:pPr>
      <w:r>
        <w:t xml:space="preserve">SARIF producers </w:t>
      </w:r>
      <w:r w:rsidR="000804E2">
        <w:rPr>
          <w:b/>
        </w:rPr>
        <w:t>SHALL</w:t>
      </w:r>
      <w:r>
        <w:rPr>
          <w:b/>
        </w:rPr>
        <w:t xml:space="preserve"> NOT</w:t>
      </w:r>
      <w:r>
        <w:t xml:space="preserve"> emit messages that contain HTML, even though all variants of Markdown permit it.</w:t>
      </w:r>
    </w:p>
    <w:p w14:paraId="4ED983EE" w14:textId="5E52E158" w:rsidR="00675C8D" w:rsidRDefault="00675C8D" w:rsidP="00EA540C">
      <w:pPr>
        <w:pStyle w:val="ListParagraph"/>
        <w:numPr>
          <w:ilvl w:val="0"/>
          <w:numId w:val="35"/>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 One example is the GitHub fork of the </w:t>
      </w:r>
      <w:proofErr w:type="spellStart"/>
      <w:r>
        <w:t>cmark</w:t>
      </w:r>
      <w:proofErr w:type="spellEnd"/>
      <w:r>
        <w:t xml:space="preserve"> Markdown processor [</w:t>
      </w:r>
      <w:hyperlink w:anchor="GFMCMARK" w:history="1">
        <w:r w:rsidR="000804E2" w:rsidRPr="000804E2">
          <w:rPr>
            <w:rStyle w:val="Hyperlink"/>
          </w:rPr>
          <w:t>GFMCMARK</w:t>
        </w:r>
      </w:hyperlink>
      <w:r>
        <w:t>].</w:t>
      </w:r>
    </w:p>
    <w:p w14:paraId="09A715D5" w14:textId="2C682F95" w:rsidR="00675C8D" w:rsidRDefault="00675C8D" w:rsidP="00EA540C">
      <w:pPr>
        <w:pStyle w:val="ListParagraph"/>
        <w:numPr>
          <w:ilvl w:val="0"/>
          <w:numId w:val="35"/>
        </w:numPr>
      </w:pPr>
      <w:r>
        <w:t xml:space="preserve">To reduce the risk posed by possibly malicious SARIF files that do contain arbitrary HTML (including, for example, </w:t>
      </w:r>
      <w:proofErr w:type="spellStart"/>
      <w:r>
        <w:rPr>
          <w:rStyle w:val="CODEtemp"/>
        </w:rPr>
        <w:t>javascript</w:t>
      </w:r>
      <w:proofErr w:type="spellEnd"/>
      <w:r>
        <w:rPr>
          <w:rStyle w:val="CODEtemp"/>
        </w:rPr>
        <w: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w:t>
      </w:r>
      <w:proofErr w:type="spellStart"/>
      <w:r>
        <w:t>cmark</w:t>
      </w:r>
      <w:proofErr w:type="spellEnd"/>
      <w:r>
        <w:t xml:space="preserve"> Markdown processor) or run the resulting HTML through an HTML sanitizer.</w:t>
      </w:r>
    </w:p>
    <w:p w14:paraId="0FFAFF6F" w14:textId="33F629F7" w:rsidR="00675C8D" w:rsidRPr="00675C8D" w:rsidRDefault="003409C5" w:rsidP="00675C8D">
      <w:r>
        <w:t>SARIF c</w:t>
      </w:r>
      <w:r w:rsidR="00675C8D">
        <w:t xml:space="preserve">onsumers that are not prepared to deal with the security implications of rich text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185" w:name="_Ref508810893"/>
      <w:bookmarkStart w:id="186" w:name="_Toc534899432"/>
      <w:bookmarkStart w:id="187" w:name="_Ref503352567"/>
      <w:r>
        <w:t>Messages with placeholders</w:t>
      </w:r>
      <w:bookmarkEnd w:id="185"/>
      <w:bookmarkEnd w:id="186"/>
    </w:p>
    <w:p w14:paraId="3E78A06F" w14:textId="77777777" w:rsidR="000C38FB" w:rsidRDefault="000C38FB" w:rsidP="000C38FB">
      <w:r>
        <w:t xml:space="preserve">A message string </w:t>
      </w:r>
      <w:r>
        <w:rPr>
          <w:b/>
        </w:rPr>
        <w:t>MAY</w:t>
      </w:r>
      <w:r>
        <w:t xml:space="preserve"> include or more “placeholders.” The syntax of a placeholder is:</w:t>
      </w:r>
    </w:p>
    <w:p w14:paraId="34AF97E5" w14:textId="23B0D7A7" w:rsidR="000C38FB" w:rsidRDefault="000C38FB" w:rsidP="00CC4067">
      <w:pPr>
        <w:pStyle w:val="Code"/>
      </w:pPr>
      <w:r>
        <w:t>placeholder = "{", index, "}"</w:t>
      </w:r>
      <w:r w:rsidR="00CC4067">
        <w:t>;</w:t>
      </w:r>
    </w:p>
    <w:p w14:paraId="4F62F04D" w14:textId="77777777" w:rsidR="000C38FB" w:rsidRDefault="000C38FB" w:rsidP="00CC4067">
      <w:pPr>
        <w:pStyle w:val="Code"/>
      </w:pPr>
    </w:p>
    <w:p w14:paraId="21A99816" w14:textId="524DDB23" w:rsidR="000C38FB" w:rsidRDefault="000C38FB" w:rsidP="00CC4067">
      <w:pPr>
        <w:pStyle w:val="Code"/>
      </w:pPr>
      <w:r>
        <w:t>index = non negative integer</w:t>
      </w:r>
      <w:r w:rsidR="00CC4067">
        <w:t>;</w:t>
      </w:r>
    </w:p>
    <w:p w14:paraId="023C3CDE" w14:textId="4F647375" w:rsidR="000C38FB" w:rsidRDefault="000C38FB" w:rsidP="000C38FB">
      <w:r>
        <w:rPr>
          <w:rStyle w:val="CODEtemp"/>
        </w:rPr>
        <w:lastRenderedPageBreak/>
        <w:t>index</w:t>
      </w:r>
      <w:r>
        <w:t xml:space="preserve"> represents a 0-based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820181">
        <w:t>3.11.11</w:t>
      </w:r>
      <w:r>
        <w:fldChar w:fldCharType="end"/>
      </w:r>
      <w:r>
        <w:t>).</w:t>
      </w:r>
    </w:p>
    <w:p w14:paraId="5BF7BEF4" w14:textId="4582EEF9"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w:t>
      </w:r>
      <w:r w:rsidR="0017068A">
        <w:t xml:space="preserve"> (§</w:t>
      </w:r>
      <w:r w:rsidR="0017068A">
        <w:fldChar w:fldCharType="begin"/>
      </w:r>
      <w:r w:rsidR="0017068A">
        <w:instrText xml:space="preserve"> REF _Ref508811093 \r \h </w:instrText>
      </w:r>
      <w:r w:rsidR="0017068A">
        <w:fldChar w:fldCharType="separate"/>
      </w:r>
      <w:r w:rsidR="00820181">
        <w:t>3.11.11</w:t>
      </w:r>
      <w:r w:rsidR="0017068A">
        <w:fldChar w:fldCharType="end"/>
      </w:r>
      <w:r w:rsidR="0017068A">
        <w:t>)</w:t>
      </w:r>
      <w:r>
        <w:t>. Within both plain text and rich text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77777777" w:rsidR="000C38FB" w:rsidRDefault="000C38FB" w:rsidP="00EA540C">
      <w:pPr>
        <w:pStyle w:val="ListParagraph"/>
        <w:numPr>
          <w:ilvl w:val="0"/>
          <w:numId w:val="47"/>
        </w:numPr>
      </w:pPr>
      <w:r>
        <w:t xml:space="preserve">The plain text and rich text message strings </w:t>
      </w:r>
      <w:r w:rsidRPr="00793B34">
        <w:rPr>
          <w:b/>
        </w:rPr>
        <w:t>MAY</w:t>
      </w:r>
      <w:r>
        <w:t xml:space="preserve"> contain different numbers of placeholders.</w:t>
      </w:r>
    </w:p>
    <w:p w14:paraId="6E9B3CCB" w14:textId="76F92266" w:rsidR="000C38FB" w:rsidRDefault="000C38FB" w:rsidP="00EA540C">
      <w:pPr>
        <w:pStyle w:val="ListParagraph"/>
        <w:numPr>
          <w:ilvl w:val="0"/>
          <w:numId w:val="47"/>
        </w:numPr>
      </w:pPr>
      <w:r>
        <w:t xml:space="preserve">A given placeholder index </w:t>
      </w:r>
      <w:r w:rsidRPr="00793B34">
        <w:rPr>
          <w:b/>
        </w:rPr>
        <w:t>SHALL</w:t>
      </w:r>
      <w:r>
        <w:t xml:space="preserve"> have the same meaning across all the message strings in the object (so that they can be replaced with the same element of the </w:t>
      </w:r>
      <w:r w:rsidRPr="00793B34">
        <w:rPr>
          <w:rStyle w:val="CODEtemp"/>
        </w:rPr>
        <w:t>arguments</w:t>
      </w:r>
      <w:r>
        <w:t xml:space="preserve"> array).</w:t>
      </w:r>
    </w:p>
    <w:p w14:paraId="54782C69" w14:textId="3FF61F6D" w:rsidR="000C38FB" w:rsidRDefault="000C38FB" w:rsidP="000C38FB">
      <w:pPr>
        <w:pStyle w:val="Note"/>
      </w:pPr>
      <w:r>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820181">
        <w:t>3.11.7</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79662762" w:rsid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proofErr w:type="spellStart"/>
      <w:r w:rsidR="0017068A" w:rsidRPr="0017068A">
        <w:rPr>
          <w:rStyle w:val="CODEtemp"/>
        </w:rPr>
        <w:t>message.text</w:t>
      </w:r>
      <w:proofErr w:type="spellEnd"/>
      <w:r w:rsidR="0017068A">
        <w:t xml:space="preserve"> with the value </w:t>
      </w:r>
      <w:r w:rsidR="0017068A" w:rsidRPr="0017068A">
        <w:rPr>
          <w:rStyle w:val="CODEtemp"/>
        </w:rPr>
        <w:t>"</w:t>
      </w:r>
      <w:proofErr w:type="spellStart"/>
      <w:r w:rsidR="0017068A" w:rsidRPr="0017068A">
        <w:rPr>
          <w:rStyle w:val="CODEtemp"/>
        </w:rPr>
        <w:t>pBuffer</w:t>
      </w:r>
      <w:proofErr w:type="spellEnd"/>
      <w:r w:rsidR="0017068A" w:rsidRPr="0017068A">
        <w:rPr>
          <w:rStyle w:val="CODEtemp"/>
        </w:rPr>
        <w:t>"</w:t>
      </w:r>
      <w:r w:rsidR="0017068A">
        <w:t xml:space="preserve"> from the 0 element of </w:t>
      </w:r>
      <w:proofErr w:type="spellStart"/>
      <w:r w:rsidR="0017068A" w:rsidRPr="0017068A">
        <w:rPr>
          <w:rStyle w:val="CODEtemp"/>
        </w:rPr>
        <w:t>message.arguments</w:t>
      </w:r>
      <w:proofErr w:type="spellEnd"/>
      <w:r>
        <w:t>.</w:t>
      </w:r>
    </w:p>
    <w:p w14:paraId="621728BE" w14:textId="56DEAF5A" w:rsidR="00AF2726" w:rsidRDefault="00AF2726" w:rsidP="002D65F3">
      <w:pPr>
        <w:pStyle w:val="Code"/>
      </w:pPr>
      <w:r>
        <w:t xml:space="preserve">{                                            </w:t>
      </w:r>
      <w:r w:rsidR="0017068A">
        <w:t xml:space="preserve">    </w:t>
      </w:r>
      <w:r>
        <w:t xml:space="preserve">   # A run object (§</w:t>
      </w:r>
      <w:r>
        <w:fldChar w:fldCharType="begin"/>
      </w:r>
      <w:r>
        <w:instrText xml:space="preserve"> REF _Ref493349997 \r \h </w:instrText>
      </w:r>
      <w:r w:rsidR="002D65F3">
        <w:instrText xml:space="preserve"> \* MERGEFORMAT </w:instrText>
      </w:r>
      <w:r>
        <w:fldChar w:fldCharType="separate"/>
      </w:r>
      <w:r w:rsidR="00820181">
        <w:t>3.13</w:t>
      </w:r>
      <w:r>
        <w:fldChar w:fldCharType="end"/>
      </w:r>
      <w:r>
        <w:t>).</w:t>
      </w:r>
    </w:p>
    <w:p w14:paraId="2D82F457" w14:textId="0A30568E" w:rsidR="00AF2726" w:rsidRDefault="00AF2726" w:rsidP="002D65F3">
      <w:pPr>
        <w:pStyle w:val="Code"/>
      </w:pPr>
      <w:r>
        <w:t xml:space="preserve">  "results": [                               </w:t>
      </w:r>
      <w:r w:rsidR="0017068A">
        <w:t xml:space="preserve">    </w:t>
      </w:r>
      <w:r>
        <w:t xml:space="preserve">   # See §</w:t>
      </w:r>
      <w:r>
        <w:fldChar w:fldCharType="begin"/>
      </w:r>
      <w:r>
        <w:instrText xml:space="preserve"> REF _Ref493350972 \r \h </w:instrText>
      </w:r>
      <w:r w:rsidR="002D65F3">
        <w:instrText xml:space="preserve"> \* MERGEFORMAT </w:instrText>
      </w:r>
      <w:r>
        <w:fldChar w:fldCharType="separate"/>
      </w:r>
      <w:r w:rsidR="00820181">
        <w:t>3.13.14</w:t>
      </w:r>
      <w:r>
        <w:fldChar w:fldCharType="end"/>
      </w:r>
      <w:r>
        <w:t>.</w:t>
      </w:r>
    </w:p>
    <w:p w14:paraId="13E475FD" w14:textId="5D9BEFA5" w:rsidR="00AF2726" w:rsidRDefault="00AF2726" w:rsidP="002D65F3">
      <w:pPr>
        <w:pStyle w:val="Code"/>
      </w:pPr>
      <w:r>
        <w:t xml:space="preserve">    {                                         </w:t>
      </w:r>
      <w:r w:rsidR="0017068A">
        <w:t xml:space="preserve">    </w:t>
      </w:r>
      <w:r>
        <w:t xml:space="preserve">  # A result object (§</w:t>
      </w:r>
      <w:r>
        <w:fldChar w:fldCharType="begin"/>
      </w:r>
      <w:r>
        <w:instrText xml:space="preserve"> REF _Ref493350984 \r \h </w:instrText>
      </w:r>
      <w:r w:rsidR="002D65F3">
        <w:instrText xml:space="preserve"> \* MERGEFORMAT </w:instrText>
      </w:r>
      <w:r>
        <w:fldChar w:fldCharType="separate"/>
      </w:r>
      <w:r w:rsidR="00820181">
        <w:t>3.22</w:t>
      </w:r>
      <w:r>
        <w:fldChar w:fldCharType="end"/>
      </w:r>
      <w:r>
        <w:t>).</w:t>
      </w:r>
    </w:p>
    <w:p w14:paraId="3E8F3038" w14:textId="7BB895FF" w:rsidR="00AF2726" w:rsidRDefault="00AF2726" w:rsidP="002D65F3">
      <w:pPr>
        <w:pStyle w:val="Code"/>
      </w:pPr>
      <w:r>
        <w:t xml:space="preserve">      "</w:t>
      </w:r>
      <w:proofErr w:type="spellStart"/>
      <w:r>
        <w:t>ruleId</w:t>
      </w:r>
      <w:proofErr w:type="spellEnd"/>
      <w:r>
        <w:t xml:space="preserve">": "CA2101",                     </w:t>
      </w:r>
      <w:r w:rsidR="0017068A">
        <w:t xml:space="preserve">    </w:t>
      </w:r>
      <w:r>
        <w:t xml:space="preserve">  # See §</w:t>
      </w:r>
      <w:r>
        <w:fldChar w:fldCharType="begin"/>
      </w:r>
      <w:r>
        <w:instrText xml:space="preserve"> REF _Ref513193500 \r \h </w:instrText>
      </w:r>
      <w:r w:rsidR="002D65F3">
        <w:instrText xml:space="preserve"> \* MERGEFORMAT </w:instrText>
      </w:r>
      <w:r>
        <w:fldChar w:fldCharType="separate"/>
      </w:r>
      <w:r w:rsidR="00820181">
        <w:t>3.22.5</w:t>
      </w:r>
      <w:r>
        <w:fldChar w:fldCharType="end"/>
      </w:r>
      <w:r>
        <w:t>.</w:t>
      </w:r>
    </w:p>
    <w:p w14:paraId="1639AEDC" w14:textId="2C0A213C" w:rsidR="00AF2726" w:rsidRDefault="00AF2726" w:rsidP="002D65F3">
      <w:pPr>
        <w:pStyle w:val="Code"/>
      </w:pPr>
      <w:r>
        <w:t xml:space="preserve">      "message": {                             </w:t>
      </w:r>
      <w:r w:rsidR="0017068A">
        <w:t xml:space="preserve">    </w:t>
      </w:r>
      <w:r>
        <w:t xml:space="preserve"> # See §</w:t>
      </w:r>
      <w:r>
        <w:fldChar w:fldCharType="begin"/>
      </w:r>
      <w:r>
        <w:instrText xml:space="preserve"> REF _Ref493426628 \r \h </w:instrText>
      </w:r>
      <w:r w:rsidR="002D65F3">
        <w:instrText xml:space="preserve"> \* MERGEFORMAT </w:instrText>
      </w:r>
      <w:r>
        <w:fldChar w:fldCharType="separate"/>
      </w:r>
      <w:r w:rsidR="00820181">
        <w:t>3.22.8</w:t>
      </w:r>
      <w:r>
        <w:fldChar w:fldCharType="end"/>
      </w:r>
      <w:r>
        <w:t>.</w:t>
      </w:r>
    </w:p>
    <w:p w14:paraId="3DF5F195" w14:textId="5880FA3D" w:rsidR="00AF2726" w:rsidRDefault="00AF2726" w:rsidP="002D65F3">
      <w:pPr>
        <w:pStyle w:val="Code"/>
      </w:pPr>
      <w:r>
        <w:t xml:space="preserve">        "text": "Variable '{0}' is uninitialized.", # See §</w:t>
      </w:r>
      <w:r>
        <w:fldChar w:fldCharType="begin"/>
      </w:r>
      <w:r>
        <w:instrText xml:space="preserve"> REF _Ref508811133 \r \h </w:instrText>
      </w:r>
      <w:r w:rsidR="002D65F3">
        <w:instrText xml:space="preserve"> \* MERGEFORMAT </w:instrText>
      </w:r>
      <w:r>
        <w:fldChar w:fldCharType="separate"/>
      </w:r>
      <w:r w:rsidR="00820181">
        <w:t>3.11.7</w:t>
      </w:r>
      <w:r>
        <w:fldChar w:fldCharType="end"/>
      </w:r>
      <w:r>
        <w:t>.</w:t>
      </w:r>
    </w:p>
    <w:p w14:paraId="1F41BBCB" w14:textId="7160A3FF" w:rsidR="00AF2726" w:rsidRDefault="00AF2726" w:rsidP="002D65F3">
      <w:pPr>
        <w:pStyle w:val="Code"/>
      </w:pPr>
      <w:r>
        <w:t xml:space="preserve">        "arguments": [ "</w:t>
      </w:r>
      <w:proofErr w:type="spellStart"/>
      <w:r>
        <w:t>pBuffer</w:t>
      </w:r>
      <w:proofErr w:type="spellEnd"/>
      <w:r>
        <w:t xml:space="preserve">" ]           </w:t>
      </w:r>
      <w:r w:rsidR="0017068A">
        <w:t xml:space="preserve">    </w:t>
      </w:r>
      <w:r>
        <w:t xml:space="preserve">   # See §</w:t>
      </w:r>
      <w:r>
        <w:fldChar w:fldCharType="begin"/>
      </w:r>
      <w:r>
        <w:instrText xml:space="preserve"> REF _Ref508811093 \r \h </w:instrText>
      </w:r>
      <w:r w:rsidR="002D65F3">
        <w:instrText xml:space="preserve"> \* MERGEFORMAT </w:instrText>
      </w:r>
      <w:r>
        <w:fldChar w:fldCharType="separate"/>
      </w:r>
      <w:r w:rsidR="00820181">
        <w:t>3.11.11</w:t>
      </w:r>
      <w:r>
        <w:fldChar w:fldCharType="end"/>
      </w:r>
      <w:r>
        <w:t>.</w:t>
      </w:r>
    </w:p>
    <w:p w14:paraId="37CE2C58" w14:textId="323A9B8A" w:rsidR="00AF2726" w:rsidRDefault="00AF2726" w:rsidP="002D65F3">
      <w:pPr>
        <w:pStyle w:val="Code"/>
      </w:pPr>
      <w:r>
        <w:t xml:space="preserve">      }</w:t>
      </w:r>
    </w:p>
    <w:p w14:paraId="2B3714AD" w14:textId="53C53259" w:rsidR="00AF2726" w:rsidRDefault="00AF2726" w:rsidP="002D65F3">
      <w:pPr>
        <w:pStyle w:val="Code"/>
      </w:pPr>
      <w:r>
        <w:t xml:space="preserve">    }</w:t>
      </w:r>
    </w:p>
    <w:p w14:paraId="7B20FC4C" w14:textId="4F295992" w:rsidR="00AF2726" w:rsidRDefault="00AF2726" w:rsidP="002D65F3">
      <w:pPr>
        <w:pStyle w:val="Code"/>
      </w:pPr>
      <w:r>
        <w:t xml:space="preserve">  ]</w:t>
      </w:r>
    </w:p>
    <w:p w14:paraId="5F01C4A0" w14:textId="0E0369C9" w:rsidR="00AF2726" w:rsidRPr="0017068A" w:rsidRDefault="00AF2726" w:rsidP="002D65F3">
      <w:pPr>
        <w:pStyle w:val="Code"/>
      </w:pPr>
      <w:r>
        <w:t>}</w:t>
      </w:r>
    </w:p>
    <w:p w14:paraId="6568E83F" w14:textId="30F08F74" w:rsidR="00A4123E" w:rsidRDefault="002957C4" w:rsidP="00A4123E">
      <w:pPr>
        <w:pStyle w:val="Heading3"/>
      </w:pPr>
      <w:bookmarkStart w:id="188" w:name="_Ref508810900"/>
      <w:bookmarkStart w:id="189" w:name="_Toc534899433"/>
      <w:r>
        <w:t>Messages with e</w:t>
      </w:r>
      <w:r w:rsidR="00A4123E">
        <w:t>mbedded links</w:t>
      </w:r>
      <w:bookmarkEnd w:id="187"/>
      <w:bookmarkEnd w:id="188"/>
      <w:bookmarkEnd w:id="189"/>
    </w:p>
    <w:p w14:paraId="039E6FD3" w14:textId="108FA807" w:rsidR="002957C4" w:rsidRDefault="00793A73" w:rsidP="002957C4">
      <w:r>
        <w:t>A message string</w:t>
      </w:r>
      <w:r w:rsidR="002957C4">
        <w:t xml:space="preserve"> </w:t>
      </w:r>
      <w:r w:rsidR="002957C4">
        <w:rPr>
          <w:b/>
        </w:rPr>
        <w:t>MAY</w:t>
      </w:r>
      <w:r w:rsidR="002957C4">
        <w:t xml:space="preserve"> include one or more links to locations within files</w:t>
      </w:r>
      <w:r w:rsidR="006B7822">
        <w:t xml:space="preserve"> 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820181">
        <w:t>3.22</w:t>
      </w:r>
      <w:r w:rsidR="00360983">
        <w:fldChar w:fldCharType="end"/>
      </w:r>
      <w:r w:rsidR="006B7822">
        <w:t>)</w:t>
      </w:r>
      <w:r w:rsidR="002957C4">
        <w:t>. We refer to these links as “embedded links”.</w:t>
      </w:r>
    </w:p>
    <w:p w14:paraId="2E75A42E" w14:textId="640E3A94" w:rsidR="00424AAB" w:rsidRDefault="00424AAB" w:rsidP="00424AAB">
      <w:r>
        <w:t>Within a rich text message (§</w:t>
      </w:r>
      <w:r>
        <w:fldChar w:fldCharType="begin"/>
      </w:r>
      <w:r>
        <w:instrText xml:space="preserve"> REF _Ref503354606 \r \h </w:instrText>
      </w:r>
      <w:r>
        <w:fldChar w:fldCharType="separate"/>
      </w:r>
      <w:r w:rsidR="00820181">
        <w:t>3.11.3</w:t>
      </w:r>
      <w:r>
        <w:fldChar w:fldCharType="end"/>
      </w:r>
      <w:r>
        <w:t xml:space="preserve">), an embedded link </w:t>
      </w:r>
      <w:r w:rsidRPr="0097643D">
        <w:rPr>
          <w:b/>
        </w:rPr>
        <w:t>SHALL</w:t>
      </w:r>
      <w:r>
        <w:t xml:space="preserve"> </w:t>
      </w:r>
      <w:r w:rsidRPr="0097643D">
        <w:t>conform</w:t>
      </w:r>
      <w:r>
        <w:t xml:space="preserve"> to the syntax of a GitHub Flavored Markdown link (see [</w:t>
      </w:r>
      <w:hyperlink w:anchor="GFM" w:history="1">
        <w:r w:rsidRPr="0097643D">
          <w:rPr>
            <w:rStyle w:val="Hyperlink"/>
          </w:rPr>
          <w:t>GFM</w:t>
        </w:r>
      </w:hyperlink>
      <w:r>
        <w:t xml:space="preserve">], §6.6, “Links”), with the restriction that the “link destination” </w:t>
      </w:r>
      <w:r>
        <w:rPr>
          <w:b/>
        </w:rPr>
        <w:t>SHALL</w:t>
      </w:r>
      <w:r>
        <w:t xml:space="preserve"> be a non-negative integer (whose interpretation is defined below).</w:t>
      </w:r>
    </w:p>
    <w:p w14:paraId="72284E80" w14:textId="77777777" w:rsidR="00424AAB" w:rsidRPr="0097643D" w:rsidRDefault="00424AAB" w:rsidP="00424AAB">
      <w:pPr>
        <w:pStyle w:val="Note"/>
      </w:pPr>
      <w:r>
        <w:t>NOTE: The GFM link syntax is very flexible. Since a SARIF viewer that renders rich text messages will presumably rely on a full-featured GFM processor, there is no need to restrict the embedded link syntax in SARIF rich text messages.</w:t>
      </w:r>
    </w:p>
    <w:p w14:paraId="70349DEF" w14:textId="01B6CC09" w:rsidR="002957C4" w:rsidRDefault="00424AAB" w:rsidP="002957C4">
      <w:r>
        <w:t>Within a plain text message (§</w:t>
      </w:r>
      <w:r>
        <w:fldChar w:fldCharType="begin"/>
      </w:r>
      <w:r>
        <w:instrText xml:space="preserve"> REF _Ref503354593 \r \h </w:instrText>
      </w:r>
      <w:r>
        <w:fldChar w:fldCharType="separate"/>
      </w:r>
      <w:r w:rsidR="00820181">
        <w:t>3.11.2</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0FDCB3C5" w:rsidR="00424AAB" w:rsidRDefault="00424AAB" w:rsidP="002957C4">
      <w:pPr>
        <w:pStyle w:val="Code"/>
      </w:pPr>
      <w:r>
        <w:t>escaped link character = "\" | "[" | "]"</w:t>
      </w:r>
      <w:r w:rsidR="00CC4067">
        <w:t>;</w:t>
      </w:r>
    </w:p>
    <w:p w14:paraId="7F7BDF6F" w14:textId="4E37A66D" w:rsidR="00424AAB" w:rsidRDefault="00424AAB" w:rsidP="002957C4">
      <w:pPr>
        <w:pStyle w:val="Code"/>
      </w:pPr>
    </w:p>
    <w:p w14:paraId="47F87C3D" w14:textId="20E94F2E" w:rsidR="00424AAB" w:rsidRDefault="00424AAB" w:rsidP="002957C4">
      <w:pPr>
        <w:pStyle w:val="Code"/>
      </w:pPr>
      <w:r>
        <w:t>normal link character = ? JSON string character ? – escaped link character</w:t>
      </w:r>
      <w:r w:rsidR="00CC4067">
        <w:t>;</w:t>
      </w:r>
    </w:p>
    <w:p w14:paraId="2C7A2F05" w14:textId="666AABAE" w:rsidR="00424AAB" w:rsidRDefault="00424AAB" w:rsidP="002957C4">
      <w:pPr>
        <w:pStyle w:val="Code"/>
      </w:pPr>
    </w:p>
    <w:p w14:paraId="25491C63" w14:textId="318F5D8C" w:rsidR="00424AAB" w:rsidRDefault="00424AAB" w:rsidP="002957C4">
      <w:pPr>
        <w:pStyle w:val="Code"/>
      </w:pPr>
      <w:r>
        <w:t>link character = normal link character | ("\", escaped link character)</w:t>
      </w:r>
      <w:r w:rsidR="00CC4067">
        <w:t>;</w:t>
      </w:r>
    </w:p>
    <w:p w14:paraId="6671CB27" w14:textId="368B8863" w:rsidR="00424AAB" w:rsidRDefault="00424AAB" w:rsidP="002957C4">
      <w:pPr>
        <w:pStyle w:val="Code"/>
      </w:pPr>
    </w:p>
    <w:p w14:paraId="21FC030D" w14:textId="6404826C" w:rsidR="00424AAB" w:rsidRDefault="00424AAB" w:rsidP="002957C4">
      <w:pPr>
        <w:pStyle w:val="Code"/>
      </w:pPr>
      <w:r>
        <w:t>link text = { link character }</w:t>
      </w:r>
      <w:r w:rsidR="00CC4067">
        <w:t>;</w:t>
      </w:r>
    </w:p>
    <w:p w14:paraId="05CD9C82" w14:textId="77777777" w:rsidR="004E2939" w:rsidRDefault="004E2939" w:rsidP="004E2939">
      <w:pPr>
        <w:pStyle w:val="Code"/>
      </w:pPr>
    </w:p>
    <w:p w14:paraId="3BF9CF50" w14:textId="77777777" w:rsidR="004E2939" w:rsidRDefault="004E2939" w:rsidP="004E2939">
      <w:pPr>
        <w:pStyle w:val="Code"/>
      </w:pPr>
      <w:r>
        <w:t>link destination = non negative integer;</w:t>
      </w:r>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 xml:space="preserve">link </w:t>
      </w:r>
      <w:r w:rsidR="00B14E47">
        <w:t>destination</w:t>
      </w:r>
      <w:r>
        <w:t>, ")";</w:t>
      </w:r>
    </w:p>
    <w:p w14:paraId="4B4ADB6E" w14:textId="73F30F4A" w:rsidR="002957C4" w:rsidRDefault="002957C4" w:rsidP="002957C4">
      <w:r>
        <w:rPr>
          <w:rStyle w:val="CODEtemp"/>
        </w:rPr>
        <w:t>link text</w:t>
      </w:r>
      <w:r>
        <w:t xml:space="preserve"> is the message text visible to the user.</w:t>
      </w:r>
    </w:p>
    <w:p w14:paraId="47ECF010" w14:textId="1FB9B6F8" w:rsidR="00E076E9" w:rsidRDefault="0045467A" w:rsidP="00E076E9">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w:t>
      </w:r>
    </w:p>
    <w:p w14:paraId="77502DA2" w14:textId="309376E4" w:rsidR="00A41A7B" w:rsidRDefault="00A41A7B" w:rsidP="00A41A7B">
      <w:pPr>
        <w:pStyle w:val="Note"/>
      </w:pPr>
      <w:r>
        <w:t>NOTE: When a SARIF log file is serialized as JSON, JSON encoding doubles the backslash.</w:t>
      </w:r>
    </w:p>
    <w:p w14:paraId="67C28035" w14:textId="08371332" w:rsidR="00E076E9" w:rsidRDefault="00E076E9" w:rsidP="00E076E9">
      <w:pPr>
        <w:pStyle w:val="Note"/>
      </w:pPr>
      <w:r>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2D65F3">
      <w:pPr>
        <w:pStyle w:val="Code"/>
      </w:pPr>
      <w:r>
        <w:t xml:space="preserve">"message": </w:t>
      </w:r>
      <w:r w:rsidR="0085499B">
        <w:t>{</w:t>
      </w:r>
    </w:p>
    <w:p w14:paraId="2BBD6EC3" w14:textId="7BB02B7C" w:rsidR="00E076E9" w:rsidRDefault="0085499B" w:rsidP="002D65F3">
      <w:pPr>
        <w:pStyle w:val="Code"/>
      </w:pPr>
      <w:r>
        <w:t xml:space="preserve">  "text": </w:t>
      </w:r>
      <w:r w:rsidR="00E076E9">
        <w:t>"</w:t>
      </w:r>
      <w:r w:rsidR="0012062C">
        <w:t>Prohibited term used in [para\\[0\\]\\\\spans\\[2\\](1).</w:t>
      </w:r>
      <w:r w:rsidR="00E076E9">
        <w:t>"</w:t>
      </w:r>
    </w:p>
    <w:p w14:paraId="3154E4FE" w14:textId="5467EF08" w:rsidR="0085499B" w:rsidRDefault="0085499B" w:rsidP="002D65F3">
      <w:pPr>
        <w:pStyle w:val="Code"/>
      </w:pPr>
      <w:r>
        <w:t>}</w:t>
      </w:r>
    </w:p>
    <w:p w14:paraId="09F34F87" w14:textId="77777777" w:rsidR="0012062C" w:rsidRDefault="0012062C" w:rsidP="0012062C">
      <w:pPr>
        <w:pStyle w:val="Note"/>
      </w:pPr>
      <w:r>
        <w:t>A SARIF viewer would render it as follows:</w:t>
      </w:r>
    </w:p>
    <w:p w14:paraId="3249DD0D" w14:textId="29DB4A5E" w:rsidR="0012062C" w:rsidRDefault="0012062C" w:rsidP="0012062C">
      <w:pPr>
        <w:pStyle w:val="Note"/>
      </w:pPr>
      <w:r>
        <w:t xml:space="preserve">Prohibited term used in </w:t>
      </w:r>
      <w:hyperlink r:id="rId63" w:history="1">
        <w:r>
          <w:rPr>
            <w:rStyle w:val="Hyperlink"/>
          </w:rPr>
          <w:t>para[0]\spans[2]</w:t>
        </w:r>
      </w:hyperlink>
      <w:r>
        <w:t>.</w:t>
      </w:r>
    </w:p>
    <w:p w14:paraId="7C6B3CDE" w14:textId="1B929792" w:rsidR="0012062C" w:rsidRPr="0012062C" w:rsidRDefault="0012062C" w:rsidP="0012062C">
      <w:r>
        <w:t xml:space="preserve">Literal square brackets and (doubled) backslashes </w:t>
      </w:r>
      <w:r>
        <w:rPr>
          <w:b/>
        </w:rPr>
        <w:t>MAY</w:t>
      </w:r>
      <w:r>
        <w:t xml:space="preserve"> appear anywhere else in a plain text message without being escaped.</w:t>
      </w:r>
    </w:p>
    <w:p w14:paraId="11D0E986" w14:textId="0FFAB7EA" w:rsidR="002957C4" w:rsidRDefault="002957C4" w:rsidP="002957C4">
      <w:r>
        <w:t xml:space="preserve">The </w:t>
      </w:r>
      <w:r w:rsidR="00AA77DF" w:rsidRPr="00793A73">
        <w:rPr>
          <w:rStyle w:val="CODEtemp"/>
        </w:rPr>
        <w:t>message</w:t>
      </w:r>
      <w:r w:rsidR="00AA77DF">
        <w:t xml:space="preserve"> object’s containing </w:t>
      </w:r>
      <w:r>
        <w:rPr>
          <w:rStyle w:val="CODEtemp"/>
        </w:rPr>
        <w:t>result</w:t>
      </w:r>
      <w:r>
        <w:t xml:space="preserve"> object (§</w:t>
      </w:r>
      <w:r>
        <w:fldChar w:fldCharType="begin"/>
      </w:r>
      <w:r>
        <w:instrText xml:space="preserve"> REF _Ref493350984 \r \h </w:instrText>
      </w:r>
      <w:r>
        <w:fldChar w:fldCharType="separate"/>
      </w:r>
      <w:r w:rsidR="00820181">
        <w:t>3.22</w:t>
      </w:r>
      <w:r>
        <w:fldChar w:fldCharType="end"/>
      </w:r>
      <w:r>
        <w:t xml:space="preserve">) </w:t>
      </w:r>
      <w:r w:rsidR="002A0325">
        <w:rPr>
          <w:b/>
        </w:rPr>
        <w:t>SHALL</w:t>
      </w:r>
      <w:r w:rsidR="002A0325">
        <w:t xml:space="preserve"> </w:t>
      </w:r>
      <w:r>
        <w:t xml:space="preserve">contain exactly one </w:t>
      </w:r>
      <w:proofErr w:type="spellStart"/>
      <w:r>
        <w:rPr>
          <w:rStyle w:val="CODEtemp"/>
        </w:rPr>
        <w:t>physicalLocation</w:t>
      </w:r>
      <w:proofErr w:type="spellEnd"/>
      <w:r>
        <w:t xml:space="preserve"> object (§</w:t>
      </w:r>
      <w:r>
        <w:fldChar w:fldCharType="begin"/>
      </w:r>
      <w:r>
        <w:instrText xml:space="preserve"> REF _Ref493477390 \r \h </w:instrText>
      </w:r>
      <w:r>
        <w:fldChar w:fldCharType="separate"/>
      </w:r>
      <w:r w:rsidR="00820181">
        <w:t>3.24</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820181">
        <w:t>3.24.2</w:t>
      </w:r>
      <w:r w:rsidR="008A0E1E">
        <w:fldChar w:fldCharType="end"/>
      </w:r>
      <w:r w:rsidR="008A0E1E">
        <w:t>)</w:t>
      </w:r>
      <w:r>
        <w:t xml:space="preserve"> equal</w:t>
      </w:r>
      <w:r w:rsidR="00A53AAF">
        <w:t>s</w:t>
      </w:r>
      <w:r>
        <w:t xml:space="preserve"> the value of </w:t>
      </w:r>
      <w:r>
        <w:rPr>
          <w:rStyle w:val="CODEtemp"/>
        </w:rPr>
        <w:t xml:space="preserve">link </w:t>
      </w:r>
      <w:r w:rsidR="0012062C">
        <w:rPr>
          <w:rStyle w:val="CODEtemp"/>
        </w:rPr>
        <w:t>destination</w:t>
      </w:r>
      <w:r>
        <w:t>.</w:t>
      </w:r>
    </w:p>
    <w:p w14:paraId="169B7600" w14:textId="44DC6E7D" w:rsidR="002957C4" w:rsidRDefault="002957C4" w:rsidP="002957C4">
      <w:pPr>
        <w:pStyle w:val="Note"/>
      </w:pPr>
      <w:r>
        <w:t xml:space="preserve">NOTE: </w:t>
      </w:r>
      <w:r>
        <w:rPr>
          <w:rStyle w:val="CODEtemp"/>
        </w:rPr>
        <w:t xml:space="preserve">link </w:t>
      </w:r>
      <w:r w:rsidR="0012062C">
        <w:rPr>
          <w:rStyle w:val="CODEtemp"/>
        </w:rPr>
        <w:t>destination</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2559CDBB"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proofErr w:type="spellStart"/>
      <w:r>
        <w:rPr>
          <w:rStyle w:val="CODEtemp"/>
        </w:rPr>
        <w:t>physicalLocation</w:t>
      </w:r>
      <w:proofErr w:type="spellEnd"/>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62C09860" w14:textId="77777777" w:rsidR="002957C4" w:rsidRDefault="002957C4" w:rsidP="002D65F3">
      <w:pPr>
        <w:pStyle w:val="Code"/>
      </w:pPr>
      <w:r>
        <w:t>{</w:t>
      </w:r>
    </w:p>
    <w:p w14:paraId="11A29550" w14:textId="2CC4FFF9" w:rsidR="002957C4" w:rsidRDefault="002957C4" w:rsidP="002D65F3">
      <w:pPr>
        <w:pStyle w:val="Code"/>
      </w:pPr>
      <w:r>
        <w:t xml:space="preserve">  "version": "</w:t>
      </w:r>
      <w:r w:rsidR="00EA1C84">
        <w:t>2</w:t>
      </w:r>
      <w:r>
        <w:t>.0.0",</w:t>
      </w:r>
    </w:p>
    <w:p w14:paraId="2546C9E6" w14:textId="77777777" w:rsidR="002957C4" w:rsidRDefault="002957C4" w:rsidP="002D65F3">
      <w:pPr>
        <w:pStyle w:val="Code"/>
      </w:pPr>
      <w:r>
        <w:t xml:space="preserve">  "runs": [</w:t>
      </w:r>
    </w:p>
    <w:p w14:paraId="27BC39FF" w14:textId="77777777" w:rsidR="002957C4" w:rsidRDefault="002957C4" w:rsidP="002D65F3">
      <w:pPr>
        <w:pStyle w:val="Code"/>
      </w:pPr>
      <w:r>
        <w:t xml:space="preserve">    {</w:t>
      </w:r>
    </w:p>
    <w:p w14:paraId="7B09C360" w14:textId="77777777" w:rsidR="002957C4" w:rsidRDefault="002957C4" w:rsidP="002D65F3">
      <w:pPr>
        <w:pStyle w:val="Code"/>
      </w:pPr>
      <w:r>
        <w:t xml:space="preserve">      "results": [</w:t>
      </w:r>
    </w:p>
    <w:p w14:paraId="40992E9D" w14:textId="77777777" w:rsidR="002957C4" w:rsidRDefault="002957C4" w:rsidP="002D65F3">
      <w:pPr>
        <w:pStyle w:val="Code"/>
      </w:pPr>
      <w:r>
        <w:t xml:space="preserve">        {</w:t>
      </w:r>
    </w:p>
    <w:p w14:paraId="4F9E16E0" w14:textId="77777777" w:rsidR="002957C4" w:rsidRDefault="002957C4" w:rsidP="002D65F3">
      <w:pPr>
        <w:pStyle w:val="Code"/>
      </w:pPr>
      <w:r>
        <w:t xml:space="preserve">          "</w:t>
      </w:r>
      <w:proofErr w:type="spellStart"/>
      <w:r>
        <w:t>ruleId</w:t>
      </w:r>
      <w:proofErr w:type="spellEnd"/>
      <w:r>
        <w:t>": "TNT0001",</w:t>
      </w:r>
    </w:p>
    <w:p w14:paraId="3263A51E" w14:textId="77777777" w:rsidR="00793A73" w:rsidRDefault="002957C4" w:rsidP="002D65F3">
      <w:pPr>
        <w:pStyle w:val="Code"/>
      </w:pPr>
      <w:r>
        <w:t xml:space="preserve">          "message": </w:t>
      </w:r>
      <w:r w:rsidR="00793A73">
        <w:t>{</w:t>
      </w:r>
    </w:p>
    <w:p w14:paraId="50C681D9" w14:textId="77777777" w:rsidR="00793A73" w:rsidRDefault="00793A73" w:rsidP="002D65F3">
      <w:pPr>
        <w:pStyle w:val="Code"/>
      </w:pPr>
      <w:r>
        <w:t xml:space="preserve">            "text": </w:t>
      </w:r>
      <w:r w:rsidR="002957C4">
        <w:t>"Tainted data was used. The data came from [here](3)."</w:t>
      </w:r>
    </w:p>
    <w:p w14:paraId="7EE0610B" w14:textId="35FA0AB1" w:rsidR="002957C4" w:rsidRDefault="00793A73" w:rsidP="002D65F3">
      <w:pPr>
        <w:pStyle w:val="Code"/>
      </w:pPr>
      <w:r>
        <w:t xml:space="preserve">          }</w:t>
      </w:r>
      <w:r w:rsidR="002957C4">
        <w:t>,</w:t>
      </w:r>
    </w:p>
    <w:p w14:paraId="00F7E2C1" w14:textId="77777777" w:rsidR="002957C4" w:rsidRDefault="002957C4" w:rsidP="002D65F3">
      <w:pPr>
        <w:pStyle w:val="Code"/>
      </w:pPr>
      <w:r>
        <w:t xml:space="preserve">          "locations": [</w:t>
      </w:r>
    </w:p>
    <w:p w14:paraId="40C2AE0D" w14:textId="77777777" w:rsidR="002957C4" w:rsidRDefault="002957C4" w:rsidP="002D65F3">
      <w:pPr>
        <w:pStyle w:val="Code"/>
      </w:pPr>
      <w:r>
        <w:t xml:space="preserve">            {</w:t>
      </w:r>
    </w:p>
    <w:p w14:paraId="079BFB73" w14:textId="47338ED1" w:rsidR="002957C4" w:rsidRDefault="002957C4" w:rsidP="002D65F3">
      <w:pPr>
        <w:pStyle w:val="Code"/>
      </w:pPr>
      <w:r>
        <w:t xml:space="preserve">              "</w:t>
      </w:r>
      <w:proofErr w:type="spellStart"/>
      <w:r w:rsidR="009A40CD">
        <w:t>physicalLocation</w:t>
      </w:r>
      <w:proofErr w:type="spellEnd"/>
      <w:r>
        <w:t>": {</w:t>
      </w:r>
    </w:p>
    <w:p w14:paraId="060A17BD" w14:textId="77777777" w:rsidR="002957C4" w:rsidRDefault="002957C4" w:rsidP="002D65F3">
      <w:pPr>
        <w:pStyle w:val="Code"/>
      </w:pPr>
      <w:r>
        <w:t xml:space="preserve">                "uri": "file:///C:/code/main.c",</w:t>
      </w:r>
    </w:p>
    <w:p w14:paraId="4C3D6089" w14:textId="77777777" w:rsidR="002957C4" w:rsidRDefault="002957C4" w:rsidP="002D65F3">
      <w:pPr>
        <w:pStyle w:val="Code"/>
      </w:pPr>
      <w:r>
        <w:t xml:space="preserve">                "region": {</w:t>
      </w:r>
    </w:p>
    <w:p w14:paraId="69AD4E6B" w14:textId="77777777" w:rsidR="002957C4" w:rsidRDefault="002957C4" w:rsidP="002D65F3">
      <w:pPr>
        <w:pStyle w:val="Code"/>
      </w:pPr>
      <w:r>
        <w:t xml:space="preserve">                  "</w:t>
      </w:r>
      <w:proofErr w:type="spellStart"/>
      <w:r>
        <w:t>startLine</w:t>
      </w:r>
      <w:proofErr w:type="spellEnd"/>
      <w:r>
        <w:t>": 15,</w:t>
      </w:r>
    </w:p>
    <w:p w14:paraId="38A6593B" w14:textId="77777777" w:rsidR="002957C4" w:rsidRDefault="002957C4" w:rsidP="002D65F3">
      <w:pPr>
        <w:pStyle w:val="Code"/>
      </w:pPr>
      <w:r>
        <w:t xml:space="preserve">                  "</w:t>
      </w:r>
      <w:proofErr w:type="spellStart"/>
      <w:r>
        <w:t>startColumn</w:t>
      </w:r>
      <w:proofErr w:type="spellEnd"/>
      <w:r>
        <w:t>": 9</w:t>
      </w:r>
    </w:p>
    <w:p w14:paraId="60B9F7A9" w14:textId="77777777" w:rsidR="002957C4" w:rsidRDefault="002957C4" w:rsidP="002D65F3">
      <w:pPr>
        <w:pStyle w:val="Code"/>
      </w:pPr>
      <w:r>
        <w:t xml:space="preserve">                }</w:t>
      </w:r>
    </w:p>
    <w:p w14:paraId="595EF652" w14:textId="77777777" w:rsidR="002957C4" w:rsidRDefault="002957C4" w:rsidP="002D65F3">
      <w:pPr>
        <w:pStyle w:val="Code"/>
      </w:pPr>
      <w:r>
        <w:t xml:space="preserve">              }</w:t>
      </w:r>
    </w:p>
    <w:p w14:paraId="2B1C7F28" w14:textId="77777777" w:rsidR="002957C4" w:rsidRDefault="002957C4" w:rsidP="002D65F3">
      <w:pPr>
        <w:pStyle w:val="Code"/>
      </w:pPr>
      <w:r>
        <w:t xml:space="preserve">            }</w:t>
      </w:r>
    </w:p>
    <w:p w14:paraId="7F46F36D" w14:textId="77777777" w:rsidR="002957C4" w:rsidRDefault="002957C4" w:rsidP="002D65F3">
      <w:pPr>
        <w:pStyle w:val="Code"/>
      </w:pPr>
      <w:r>
        <w:t xml:space="preserve">          ],</w:t>
      </w:r>
    </w:p>
    <w:p w14:paraId="5FF58AE4" w14:textId="77777777" w:rsidR="002957C4" w:rsidRDefault="002957C4" w:rsidP="002D65F3">
      <w:pPr>
        <w:pStyle w:val="Code"/>
      </w:pPr>
      <w:r>
        <w:t xml:space="preserve">          "</w:t>
      </w:r>
      <w:proofErr w:type="spellStart"/>
      <w:r>
        <w:t>relatedLocations</w:t>
      </w:r>
      <w:proofErr w:type="spellEnd"/>
      <w:r>
        <w:t>": [</w:t>
      </w:r>
    </w:p>
    <w:p w14:paraId="69DE350D" w14:textId="77777777" w:rsidR="002957C4" w:rsidRDefault="002957C4" w:rsidP="002D65F3">
      <w:pPr>
        <w:pStyle w:val="Code"/>
      </w:pPr>
      <w:r>
        <w:t xml:space="preserve">            {</w:t>
      </w:r>
    </w:p>
    <w:p w14:paraId="0CA626F7" w14:textId="77777777" w:rsidR="002957C4" w:rsidRDefault="002957C4" w:rsidP="002D65F3">
      <w:pPr>
        <w:pStyle w:val="Code"/>
      </w:pPr>
      <w:r>
        <w:t xml:space="preserve">              "</w:t>
      </w:r>
      <w:proofErr w:type="spellStart"/>
      <w:r>
        <w:t>physicalLocation</w:t>
      </w:r>
      <w:proofErr w:type="spellEnd"/>
      <w:r>
        <w:t>": {</w:t>
      </w:r>
    </w:p>
    <w:p w14:paraId="5D319324" w14:textId="15764120" w:rsidR="002957C4" w:rsidRDefault="002957C4" w:rsidP="002D65F3">
      <w:pPr>
        <w:pStyle w:val="Code"/>
      </w:pPr>
      <w:r>
        <w:t xml:space="preserve">                "id": </w:t>
      </w:r>
      <w:r w:rsidR="00DE4B59">
        <w:t>3,</w:t>
      </w:r>
    </w:p>
    <w:p w14:paraId="51E6BBDF" w14:textId="77777777" w:rsidR="002957C4" w:rsidRDefault="002957C4" w:rsidP="002D65F3">
      <w:pPr>
        <w:pStyle w:val="Code"/>
      </w:pPr>
      <w:r>
        <w:t xml:space="preserve">                "uri": "file:///C:/code/input.c",</w:t>
      </w:r>
    </w:p>
    <w:p w14:paraId="1BC23427" w14:textId="77777777" w:rsidR="002957C4" w:rsidRDefault="002957C4" w:rsidP="002D65F3">
      <w:pPr>
        <w:pStyle w:val="Code"/>
      </w:pPr>
      <w:r>
        <w:t xml:space="preserve">                "region": {</w:t>
      </w:r>
    </w:p>
    <w:p w14:paraId="0457835B" w14:textId="77777777" w:rsidR="002957C4" w:rsidRDefault="002957C4" w:rsidP="002D65F3">
      <w:pPr>
        <w:pStyle w:val="Code"/>
      </w:pPr>
      <w:r>
        <w:lastRenderedPageBreak/>
        <w:t xml:space="preserve">                  "</w:t>
      </w:r>
      <w:proofErr w:type="spellStart"/>
      <w:r>
        <w:t>startLine</w:t>
      </w:r>
      <w:proofErr w:type="spellEnd"/>
      <w:r>
        <w:t>": 15,</w:t>
      </w:r>
    </w:p>
    <w:p w14:paraId="2C56DC9A" w14:textId="77777777" w:rsidR="002957C4" w:rsidRDefault="002957C4" w:rsidP="002D65F3">
      <w:pPr>
        <w:pStyle w:val="Code"/>
      </w:pPr>
      <w:r>
        <w:t xml:space="preserve">                  "</w:t>
      </w:r>
      <w:proofErr w:type="spellStart"/>
      <w:r>
        <w:t>startColumn</w:t>
      </w:r>
      <w:proofErr w:type="spellEnd"/>
      <w:r>
        <w:t>": 9</w:t>
      </w:r>
    </w:p>
    <w:p w14:paraId="1B59CFAC" w14:textId="77777777" w:rsidR="002957C4" w:rsidRDefault="002957C4" w:rsidP="002D65F3">
      <w:pPr>
        <w:pStyle w:val="Code"/>
      </w:pPr>
      <w:r>
        <w:t xml:space="preserve">                }</w:t>
      </w:r>
    </w:p>
    <w:p w14:paraId="5F80B726" w14:textId="77777777" w:rsidR="002957C4" w:rsidRDefault="002957C4" w:rsidP="002D65F3">
      <w:pPr>
        <w:pStyle w:val="Code"/>
      </w:pPr>
      <w:r>
        <w:t xml:space="preserve">              }</w:t>
      </w:r>
    </w:p>
    <w:p w14:paraId="67FF1973" w14:textId="77777777" w:rsidR="002957C4" w:rsidRDefault="002957C4" w:rsidP="002D65F3">
      <w:pPr>
        <w:pStyle w:val="Code"/>
      </w:pPr>
      <w:r>
        <w:t xml:space="preserve">            }</w:t>
      </w:r>
    </w:p>
    <w:p w14:paraId="40803927" w14:textId="77777777" w:rsidR="002957C4" w:rsidRDefault="002957C4" w:rsidP="002D65F3">
      <w:pPr>
        <w:pStyle w:val="Code"/>
      </w:pPr>
      <w:r>
        <w:t xml:space="preserve">          ]</w:t>
      </w:r>
    </w:p>
    <w:p w14:paraId="121D67FC" w14:textId="77777777" w:rsidR="002957C4" w:rsidRDefault="002957C4" w:rsidP="002D65F3">
      <w:pPr>
        <w:pStyle w:val="Code"/>
      </w:pPr>
      <w:r>
        <w:t xml:space="preserve">        }</w:t>
      </w:r>
    </w:p>
    <w:p w14:paraId="0D2AE7B8" w14:textId="77777777" w:rsidR="002957C4" w:rsidRDefault="002957C4" w:rsidP="002D65F3">
      <w:pPr>
        <w:pStyle w:val="Code"/>
      </w:pPr>
      <w:r>
        <w:t xml:space="preserve">      ]</w:t>
      </w:r>
    </w:p>
    <w:p w14:paraId="42084806" w14:textId="77777777" w:rsidR="002957C4" w:rsidRDefault="002957C4" w:rsidP="002D65F3">
      <w:pPr>
        <w:pStyle w:val="Code"/>
      </w:pPr>
      <w:r>
        <w:t xml:space="preserve">    }</w:t>
      </w:r>
    </w:p>
    <w:p w14:paraId="52BFE146" w14:textId="77777777" w:rsidR="002957C4" w:rsidRDefault="002957C4" w:rsidP="002D65F3">
      <w:pPr>
        <w:pStyle w:val="Code"/>
      </w:pPr>
      <w:r>
        <w:t xml:space="preserve">  ]</w:t>
      </w:r>
    </w:p>
    <w:p w14:paraId="26322521" w14:textId="77777777" w:rsidR="002957C4" w:rsidRDefault="002957C4" w:rsidP="002D65F3">
      <w:pPr>
        <w:pStyle w:val="Code"/>
      </w:pPr>
      <w:r>
        <w:t>}</w:t>
      </w:r>
    </w:p>
    <w:p w14:paraId="185E71A4" w14:textId="6950A312" w:rsidR="00F27B42" w:rsidRDefault="00F27B42" w:rsidP="00F27B42">
      <w:pPr>
        <w:pStyle w:val="Heading3"/>
      </w:pPr>
      <w:bookmarkStart w:id="190" w:name="_Ref508812963"/>
      <w:bookmarkStart w:id="191" w:name="_Toc534899434"/>
      <w:bookmarkStart w:id="192" w:name="_Ref493337542"/>
      <w:r>
        <w:t>Message string resources</w:t>
      </w:r>
      <w:bookmarkEnd w:id="190"/>
      <w:bookmarkEnd w:id="191"/>
    </w:p>
    <w:p w14:paraId="558CEB2A" w14:textId="15F84E5D" w:rsidR="00F27B42" w:rsidRDefault="00F27B42" w:rsidP="00F27B42">
      <w:pPr>
        <w:pStyle w:val="Heading4"/>
      </w:pPr>
      <w:bookmarkStart w:id="193" w:name="_Toc534899435"/>
      <w:r>
        <w:t>General</w:t>
      </w:r>
      <w:bookmarkEnd w:id="193"/>
    </w:p>
    <w:p w14:paraId="2DC31705" w14:textId="110642F9"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820181">
        <w:t>3.11.7</w:t>
      </w:r>
      <w:r>
        <w:fldChar w:fldCharType="end"/>
      </w:r>
      <w:r>
        <w:t xml:space="preserve">) and </w:t>
      </w:r>
      <w:proofErr w:type="spellStart"/>
      <w:r w:rsidRPr="00D42E01">
        <w:rPr>
          <w:rStyle w:val="CODEtemp"/>
        </w:rPr>
        <w:t>richText</w:t>
      </w:r>
      <w:proofErr w:type="spellEnd"/>
      <w:r>
        <w:t xml:space="preserve"> (§</w:t>
      </w:r>
      <w:r>
        <w:fldChar w:fldCharType="begin"/>
      </w:r>
      <w:r>
        <w:instrText xml:space="preserve"> REF _Ref508811583 \r \h </w:instrText>
      </w:r>
      <w:r>
        <w:fldChar w:fldCharType="separate"/>
      </w:r>
      <w:r w:rsidR="00820181">
        <w:t>3.11.8</w:t>
      </w:r>
      <w:r>
        <w:fldChar w:fldCharType="end"/>
      </w:r>
      <w:r>
        <w:t xml:space="preserve">) properties. It can also indirectly refer to message strings through its </w:t>
      </w:r>
      <w:proofErr w:type="spellStart"/>
      <w:r w:rsidRPr="00D42E01">
        <w:rPr>
          <w:rStyle w:val="CODEtemp"/>
        </w:rPr>
        <w:t>messageId</w:t>
      </w:r>
      <w:proofErr w:type="spellEnd"/>
      <w:r>
        <w:t xml:space="preserve"> (§</w:t>
      </w:r>
      <w:r>
        <w:fldChar w:fldCharType="begin"/>
      </w:r>
      <w:r>
        <w:instrText xml:space="preserve"> REF _Ref508811592 \r \h </w:instrText>
      </w:r>
      <w:r>
        <w:fldChar w:fldCharType="separate"/>
      </w:r>
      <w:r w:rsidR="00820181">
        <w:t>3.11.9</w:t>
      </w:r>
      <w:r>
        <w:fldChar w:fldCharType="end"/>
      </w:r>
      <w:r>
        <w:t xml:space="preserve">) and </w:t>
      </w:r>
      <w:proofErr w:type="spellStart"/>
      <w:r w:rsidRPr="00D42E01">
        <w:rPr>
          <w:rStyle w:val="CODEtemp"/>
        </w:rPr>
        <w:t>richMessageId</w:t>
      </w:r>
      <w:proofErr w:type="spellEnd"/>
      <w:r>
        <w:t xml:space="preserve"> (§</w:t>
      </w:r>
      <w:r>
        <w:fldChar w:fldCharType="begin"/>
      </w:r>
      <w:r>
        <w:instrText xml:space="preserve"> REF _Ref508811630 \r \h </w:instrText>
      </w:r>
      <w:r>
        <w:fldChar w:fldCharType="separate"/>
      </w:r>
      <w:r w:rsidR="00820181">
        <w:t>3.11.10</w:t>
      </w:r>
      <w:r>
        <w:fldChar w:fldCharType="end"/>
      </w:r>
      <w:r>
        <w:t xml:space="preserve">) properties. We refer to these indirectly referenced message strings as “message string resources,” and we refer to the contents of the </w:t>
      </w:r>
      <w:proofErr w:type="spellStart"/>
      <w:r w:rsidRPr="00D42E01">
        <w:rPr>
          <w:rStyle w:val="CODEtemp"/>
        </w:rPr>
        <w:t>messageId</w:t>
      </w:r>
      <w:proofErr w:type="spellEnd"/>
      <w:r>
        <w:t xml:space="preserve"> and </w:t>
      </w:r>
      <w:proofErr w:type="spellStart"/>
      <w:r w:rsidRPr="00D42E01">
        <w:rPr>
          <w:rStyle w:val="CODEtemp"/>
        </w:rPr>
        <w:t>richMessageId</w:t>
      </w:r>
      <w:proofErr w:type="spellEnd"/>
      <w:r>
        <w:t xml:space="preserve"> properties as “resource identifiers.”</w:t>
      </w:r>
    </w:p>
    <w:p w14:paraId="3056DD94" w14:textId="77777777" w:rsidR="00262CD2" w:rsidRPr="005215EE" w:rsidRDefault="00262CD2" w:rsidP="00262CD2">
      <w:r>
        <w:t xml:space="preserve">The resource identifiers used for the values of </w:t>
      </w:r>
      <w:proofErr w:type="spellStart"/>
      <w:r w:rsidRPr="005215EE">
        <w:rPr>
          <w:rStyle w:val="CODEtemp"/>
        </w:rPr>
        <w:t>messageId</w:t>
      </w:r>
      <w:proofErr w:type="spellEnd"/>
      <w:r>
        <w:t xml:space="preserve"> and </w:t>
      </w:r>
      <w:proofErr w:type="spellStart"/>
      <w:r w:rsidRPr="005215EE">
        <w:rPr>
          <w:rStyle w:val="CODEtemp"/>
        </w:rPr>
        <w:t>richMessageId</w:t>
      </w:r>
      <w:proofErr w:type="spellEnd"/>
      <w:r>
        <w:t xml:space="preserve"> properties </w:t>
      </w:r>
      <w:r>
        <w:rPr>
          <w:b/>
        </w:rPr>
        <w:t>SHALL</w:t>
      </w:r>
      <w:r>
        <w:t xml:space="preserve"> be distinct. That is, any given resource identifier </w:t>
      </w:r>
      <w:r>
        <w:rPr>
          <w:b/>
        </w:rPr>
        <w:t>SHALL NOT</w:t>
      </w:r>
      <w:r>
        <w:t xml:space="preserve"> appear both as the value of a </w:t>
      </w:r>
      <w:proofErr w:type="spellStart"/>
      <w:r w:rsidRPr="005215EE">
        <w:rPr>
          <w:rStyle w:val="CODEtemp"/>
        </w:rPr>
        <w:t>messageId</w:t>
      </w:r>
      <w:proofErr w:type="spellEnd"/>
      <w:r>
        <w:t xml:space="preserve"> property and the value of a </w:t>
      </w:r>
      <w:proofErr w:type="spellStart"/>
      <w:r w:rsidRPr="005215EE">
        <w:rPr>
          <w:rStyle w:val="CODEtemp"/>
        </w:rPr>
        <w:t>richMessageId</w:t>
      </w:r>
      <w:proofErr w:type="spellEnd"/>
      <w:r>
        <w:t xml:space="preserve"> property in the same run.</w:t>
      </w:r>
    </w:p>
    <w:p w14:paraId="0F7F4A8A" w14:textId="169AE37F" w:rsidR="00262CD2" w:rsidRPr="0031053A" w:rsidRDefault="00262CD2" w:rsidP="00262CD2">
      <w:r>
        <w:t xml:space="preserve">Resources enable message strings to be localized into other languages. A SARIF </w:t>
      </w:r>
      <w:r>
        <w:rPr>
          <w:rStyle w:val="CODEtemp"/>
        </w:rPr>
        <w:t>run</w:t>
      </w:r>
      <w:r>
        <w:t xml:space="preserve"> object (§</w:t>
      </w:r>
      <w:r>
        <w:fldChar w:fldCharType="begin"/>
      </w:r>
      <w:r>
        <w:instrText xml:space="preserve"> REF _Ref493349997 \r \h </w:instrText>
      </w:r>
      <w:r>
        <w:fldChar w:fldCharType="separate"/>
      </w:r>
      <w:r w:rsidR="00820181">
        <w:t>3.13</w:t>
      </w:r>
      <w:r>
        <w:fldChar w:fldCharType="end"/>
      </w:r>
      <w:r>
        <w:t xml:space="preserve">) can optionally contain the message string resources for a single language, namely the language designated by its </w:t>
      </w:r>
      <w:proofErr w:type="spellStart"/>
      <w:r>
        <w:rPr>
          <w:rStyle w:val="CODEtemp"/>
        </w:rPr>
        <w:t>tool.l</w:t>
      </w:r>
      <w:r w:rsidRPr="00521FD6">
        <w:rPr>
          <w:rStyle w:val="CODEtemp"/>
        </w:rPr>
        <w:t>anguage</w:t>
      </w:r>
      <w:proofErr w:type="spellEnd"/>
      <w:r>
        <w:t xml:space="preserve"> property (§</w:t>
      </w:r>
      <w:r>
        <w:fldChar w:fldCharType="begin"/>
      </w:r>
      <w:r>
        <w:instrText xml:space="preserve"> REF _Ref508811658 \r \h </w:instrText>
      </w:r>
      <w:r>
        <w:fldChar w:fldCharType="separate"/>
      </w:r>
      <w:r w:rsidR="00820181">
        <w:t>3.16.8</w:t>
      </w:r>
      <w:r>
        <w:fldChar w:fldCharType="end"/>
      </w:r>
      <w:r>
        <w:t xml:space="preserve">). We refer to these message strings as “embedded resources.” Embedded message string resources are stored in the </w:t>
      </w:r>
      <w:proofErr w:type="spellStart"/>
      <w:r>
        <w:rPr>
          <w:rStyle w:val="CODEtemp"/>
        </w:rPr>
        <w:t>run</w:t>
      </w:r>
      <w:r w:rsidRPr="0031053A">
        <w:rPr>
          <w:rStyle w:val="CODEtemp"/>
        </w:rPr>
        <w:t>.resources.messageStrings</w:t>
      </w:r>
      <w:proofErr w:type="spellEnd"/>
      <w:r>
        <w:t xml:space="preserve"> property (§</w:t>
      </w:r>
      <w:r w:rsidR="000A6828">
        <w:fldChar w:fldCharType="begin"/>
      </w:r>
      <w:r w:rsidR="000A6828">
        <w:instrText xml:space="preserve"> REF _Ref508811824 \r \h </w:instrText>
      </w:r>
      <w:r w:rsidR="000A6828">
        <w:fldChar w:fldCharType="separate"/>
      </w:r>
      <w:r w:rsidR="00820181">
        <w:t>3.39.2</w:t>
      </w:r>
      <w:r w:rsidR="000A6828">
        <w:fldChar w:fldCharType="end"/>
      </w:r>
      <w:r>
        <w:t>).</w:t>
      </w:r>
    </w:p>
    <w:p w14:paraId="71E30852" w14:textId="3E65F69F" w:rsidR="00262CD2" w:rsidRPr="00262CD2" w:rsidRDefault="00262CD2" w:rsidP="00262CD2">
      <w:r>
        <w:t xml:space="preserve">If a SARIF consumer needs to access resources for a language other than the one specified by </w:t>
      </w:r>
      <w:proofErr w:type="spellStart"/>
      <w:r w:rsidRPr="0031053A">
        <w:rPr>
          <w:rStyle w:val="CODEtemp"/>
        </w:rPr>
        <w:t>tool.language</w:t>
      </w:r>
      <w:proofErr w:type="spellEnd"/>
      <w:r>
        <w:t>, it can attempt to locate the resources in an external file. We refer to such a file as a “SARIF resource file”, and we refer to the message strings in such a file as “external resources.” §</w:t>
      </w:r>
      <w:r>
        <w:fldChar w:fldCharType="begin"/>
      </w:r>
      <w:r>
        <w:instrText xml:space="preserve"> REF _Ref508811713 \r \h </w:instrText>
      </w:r>
      <w:r>
        <w:fldChar w:fldCharType="separate"/>
      </w:r>
      <w:r w:rsidR="00820181">
        <w:t>3.11.6.4</w:t>
      </w:r>
      <w:r>
        <w:fldChar w:fldCharType="end"/>
      </w:r>
      <w:r>
        <w:t xml:space="preserve"> defines the naming convention and file lookup procedure for SARIF resources files. §</w:t>
      </w:r>
      <w:r>
        <w:fldChar w:fldCharType="begin"/>
      </w:r>
      <w:r>
        <w:instrText xml:space="preserve"> REF _Ref508811723 \r \h </w:instrText>
      </w:r>
      <w:r>
        <w:fldChar w:fldCharType="separate"/>
      </w:r>
      <w:r w:rsidR="00820181">
        <w:t>3.11.6.5</w:t>
      </w:r>
      <w:r>
        <w:fldChar w:fldCharType="end"/>
      </w:r>
      <w:r>
        <w:t xml:space="preserve"> defines the SARIF resource file format.</w:t>
      </w:r>
    </w:p>
    <w:p w14:paraId="256FEF1F" w14:textId="2E1E79D9" w:rsidR="00F27B42" w:rsidRDefault="00F27B42" w:rsidP="00F27B42">
      <w:pPr>
        <w:pStyle w:val="Heading4"/>
      </w:pPr>
      <w:bookmarkStart w:id="194" w:name="_Ref508812199"/>
      <w:bookmarkStart w:id="195" w:name="_Toc534899436"/>
      <w:r>
        <w:t>Embedded string resource lookup procedure</w:t>
      </w:r>
      <w:bookmarkEnd w:id="194"/>
      <w:bookmarkEnd w:id="195"/>
    </w:p>
    <w:p w14:paraId="306DBAF6" w14:textId="77777777" w:rsidR="000A6828" w:rsidRDefault="000A6828" w:rsidP="000A6828">
      <w:r>
        <w:t xml:space="preserve">When a SARIF consumer needs to locate a message string for the run’s declared language, it </w:t>
      </w:r>
      <w:r>
        <w:rPr>
          <w:b/>
        </w:rPr>
        <w:t xml:space="preserve">SHALL </w:t>
      </w:r>
      <w:r>
        <w:t xml:space="preserve">follow the string lookup procedure specified in this section. The </w:t>
      </w:r>
      <w:r w:rsidRPr="009F5E47">
        <w:rPr>
          <w:rStyle w:val="CODEtemp"/>
        </w:rPr>
        <w:t>run</w:t>
      </w:r>
      <w:r>
        <w:t xml:space="preserve"> object </w:t>
      </w:r>
      <w:r w:rsidRPr="009F5E47">
        <w:rPr>
          <w:b/>
        </w:rPr>
        <w:t>SHALL</w:t>
      </w:r>
      <w:r>
        <w:t xml:space="preserve"> contain enough information for the string lookup procedure to succeed. This ensures that a SARIF consumer can always locate the message strings for the declared language without having to consult a SARIF resource file, which might not be available. The string lookup procedure depends on whether the consumer can render rich text messages.</w:t>
      </w:r>
    </w:p>
    <w:p w14:paraId="7CAA4C6D" w14:textId="77777777" w:rsidR="000A6828" w:rsidRPr="009F5E47" w:rsidRDefault="000A6828" w:rsidP="000A6828">
      <w:r>
        <w:t>If the consumer can render rich text messages, the string lookup procedure is:</w:t>
      </w:r>
    </w:p>
    <w:p w14:paraId="2C42E25E" w14:textId="77777777" w:rsidR="000A6828" w:rsidRDefault="000A6828" w:rsidP="00EA540C">
      <w:pPr>
        <w:pStyle w:val="ListParagraph"/>
        <w:numPr>
          <w:ilvl w:val="0"/>
          <w:numId w:val="48"/>
        </w:numPr>
      </w:pPr>
      <w:r>
        <w:t xml:space="preserve">If </w:t>
      </w:r>
      <w:proofErr w:type="spellStart"/>
      <w:r>
        <w:rPr>
          <w:rStyle w:val="CODEtemp"/>
        </w:rPr>
        <w:t>message.r</w:t>
      </w:r>
      <w:r w:rsidRPr="009F5E47">
        <w:rPr>
          <w:rStyle w:val="CODEtemp"/>
        </w:rPr>
        <w:t>ichText</w:t>
      </w:r>
      <w:proofErr w:type="spellEnd"/>
      <w:r>
        <w:t xml:space="preserve"> is present, use its value.</w:t>
      </w:r>
    </w:p>
    <w:p w14:paraId="1CF2F1DD" w14:textId="77777777" w:rsidR="000A6828" w:rsidRDefault="000A6828" w:rsidP="00EA540C">
      <w:pPr>
        <w:pStyle w:val="ListParagraph"/>
        <w:numPr>
          <w:ilvl w:val="0"/>
          <w:numId w:val="48"/>
        </w:numPr>
      </w:pPr>
      <w:r>
        <w:t xml:space="preserve">Otherwise, if </w:t>
      </w:r>
      <w:proofErr w:type="spellStart"/>
      <w:r>
        <w:rPr>
          <w:rStyle w:val="CODEtemp"/>
        </w:rPr>
        <w:t>message.richM</w:t>
      </w:r>
      <w:r w:rsidRPr="009F5E47">
        <w:rPr>
          <w:rStyle w:val="CODEtemp"/>
        </w:rPr>
        <w:t>essageId</w:t>
      </w:r>
      <w:proofErr w:type="spellEnd"/>
      <w:r>
        <w:t xml:space="preserve"> is present, and </w:t>
      </w:r>
      <w:proofErr w:type="spellStart"/>
      <w:r w:rsidRPr="009F5E47">
        <w:rPr>
          <w:rStyle w:val="CODEtemp"/>
        </w:rPr>
        <w:t>run</w:t>
      </w:r>
      <w:r>
        <w:rPr>
          <w:rStyle w:val="CODEtemp"/>
        </w:rPr>
        <w:t>.</w:t>
      </w:r>
      <w:r w:rsidRPr="009F5E47">
        <w:rPr>
          <w:rStyle w:val="CODEtemp"/>
        </w:rPr>
        <w:t>resources.messageStrings</w:t>
      </w:r>
      <w:proofErr w:type="spellEnd"/>
      <w:r>
        <w:t xml:space="preserve"> is present and contains a property whose name matches </w:t>
      </w:r>
      <w:proofErr w:type="spellStart"/>
      <w:r>
        <w:rPr>
          <w:rStyle w:val="CODEtemp"/>
        </w:rPr>
        <w:t>message.richM</w:t>
      </w:r>
      <w:r w:rsidRPr="009F5E47">
        <w:rPr>
          <w:rStyle w:val="CODEtemp"/>
        </w:rPr>
        <w:t>essageId</w:t>
      </w:r>
      <w:proofErr w:type="spellEnd"/>
      <w:r>
        <w:t>, use the value of that property.</w:t>
      </w:r>
    </w:p>
    <w:p w14:paraId="2F356A3A" w14:textId="77777777" w:rsidR="000A6828" w:rsidRPr="009F5E47" w:rsidRDefault="000A6828" w:rsidP="00EA540C">
      <w:pPr>
        <w:pStyle w:val="ListParagraph"/>
        <w:numPr>
          <w:ilvl w:val="0"/>
          <w:numId w:val="48"/>
        </w:numPr>
      </w:pPr>
      <w:r>
        <w:t>Otherwise, execute the lookup procedure for plain text messages, below.</w:t>
      </w:r>
    </w:p>
    <w:p w14:paraId="2F38FCBA" w14:textId="77777777" w:rsidR="000A6828" w:rsidRDefault="000A6828" w:rsidP="000A6828">
      <w:r>
        <w:t>If the consumer cannot render rich text messages, the string lookup procedure is:</w:t>
      </w:r>
    </w:p>
    <w:p w14:paraId="38443440" w14:textId="77777777" w:rsidR="000A6828" w:rsidRDefault="000A6828" w:rsidP="00EA540C">
      <w:pPr>
        <w:pStyle w:val="ListParagraph"/>
        <w:numPr>
          <w:ilvl w:val="0"/>
          <w:numId w:val="49"/>
        </w:numPr>
      </w:pPr>
      <w:r>
        <w:t xml:space="preserve">If </w:t>
      </w:r>
      <w:proofErr w:type="spellStart"/>
      <w:r>
        <w:rPr>
          <w:rStyle w:val="CODEtemp"/>
        </w:rPr>
        <w:t>message.t</w:t>
      </w:r>
      <w:r w:rsidRPr="009F5E47">
        <w:rPr>
          <w:rStyle w:val="CODEtemp"/>
        </w:rPr>
        <w:t>ext</w:t>
      </w:r>
      <w:proofErr w:type="spellEnd"/>
      <w:r>
        <w:t xml:space="preserve"> is present, use its value.</w:t>
      </w:r>
    </w:p>
    <w:p w14:paraId="2B955C6F" w14:textId="77777777" w:rsidR="000A6828" w:rsidRDefault="000A6828" w:rsidP="00EA540C">
      <w:pPr>
        <w:pStyle w:val="ListParagraph"/>
        <w:numPr>
          <w:ilvl w:val="0"/>
          <w:numId w:val="49"/>
        </w:numPr>
      </w:pPr>
      <w:r>
        <w:t xml:space="preserve">Otherwise, if </w:t>
      </w:r>
      <w:proofErr w:type="spellStart"/>
      <w:r w:rsidRPr="009F5E47">
        <w:rPr>
          <w:rStyle w:val="CODEtemp"/>
        </w:rPr>
        <w:t>m</w:t>
      </w:r>
      <w:r>
        <w:rPr>
          <w:rStyle w:val="CODEtemp"/>
        </w:rPr>
        <w:t>essage.m</w:t>
      </w:r>
      <w:r w:rsidRPr="009F5E47">
        <w:rPr>
          <w:rStyle w:val="CODEtemp"/>
        </w:rPr>
        <w:t>essageId</w:t>
      </w:r>
      <w:proofErr w:type="spellEnd"/>
      <w:r>
        <w:t xml:space="preserve"> is present, and </w:t>
      </w:r>
      <w:proofErr w:type="spellStart"/>
      <w:r w:rsidRPr="009F5E47">
        <w:rPr>
          <w:rStyle w:val="CODEtemp"/>
        </w:rPr>
        <w:t>run.resources.messageStrings</w:t>
      </w:r>
      <w:proofErr w:type="spellEnd"/>
      <w:r>
        <w:t xml:space="preserve"> is present and contains a property whose name matches </w:t>
      </w:r>
      <w:proofErr w:type="spellStart"/>
      <w:r>
        <w:rPr>
          <w:rStyle w:val="CODEtemp"/>
        </w:rPr>
        <w:t>message.m</w:t>
      </w:r>
      <w:r w:rsidRPr="009F5E47">
        <w:rPr>
          <w:rStyle w:val="CODEtemp"/>
        </w:rPr>
        <w:t>essageId</w:t>
      </w:r>
      <w:proofErr w:type="spellEnd"/>
      <w:r>
        <w:t>, use the value of that property.</w:t>
      </w:r>
    </w:p>
    <w:p w14:paraId="6235438F" w14:textId="3FF36FB9" w:rsidR="000A6828" w:rsidRDefault="000A6828" w:rsidP="00EA540C">
      <w:pPr>
        <w:pStyle w:val="ListParagraph"/>
        <w:numPr>
          <w:ilvl w:val="0"/>
          <w:numId w:val="49"/>
        </w:numPr>
      </w:pPr>
      <w:r>
        <w:lastRenderedPageBreak/>
        <w:t>Otherwise, the string lookup procedure fails</w:t>
      </w:r>
      <w:r w:rsidR="00C00D1C">
        <w:t xml:space="preserve"> (which means that the SARIF log file is invalid)</w:t>
      </w:r>
      <w:r>
        <w:t>.</w:t>
      </w:r>
    </w:p>
    <w:p w14:paraId="7911E9CA" w14:textId="1F1FE7EE" w:rsidR="00811F21" w:rsidRDefault="00811F21" w:rsidP="00811F21">
      <w:pPr>
        <w:pStyle w:val="Heading4"/>
      </w:pPr>
      <w:bookmarkStart w:id="196" w:name="_Toc534899437"/>
      <w:r>
        <w:t>SARIF resource file naming convention</w:t>
      </w:r>
      <w:bookmarkEnd w:id="196"/>
    </w:p>
    <w:p w14:paraId="40A5473D" w14:textId="77777777" w:rsidR="00811F21" w:rsidRDefault="00811F21" w:rsidP="00811F21">
      <w:r>
        <w:t xml:space="preserve">The file name of a SARIF resource file </w:t>
      </w:r>
      <w:r>
        <w:rPr>
          <w:b/>
        </w:rPr>
        <w:t>SHALL</w:t>
      </w:r>
      <w:r>
        <w:t xml:space="preserve"> follow the naming convention defined by the following syntax:</w:t>
      </w:r>
    </w:p>
    <w:p w14:paraId="1FAAD391" w14:textId="1C0C5CC7" w:rsidR="00811F21" w:rsidRDefault="00811F21" w:rsidP="00811F21">
      <w:pPr>
        <w:pStyle w:val="Code"/>
      </w:pPr>
      <w:r>
        <w:t>SARIF resource file name = language tag, ".sarif-resources"</w:t>
      </w:r>
      <w:r w:rsidR="00CC4067">
        <w:t>;</w:t>
      </w:r>
    </w:p>
    <w:p w14:paraId="7783246F" w14:textId="77777777" w:rsidR="00811F21" w:rsidRDefault="00811F21" w:rsidP="00811F21">
      <w:pPr>
        <w:pStyle w:val="Code"/>
      </w:pPr>
    </w:p>
    <w:p w14:paraId="7D19B074" w14:textId="214FF538" w:rsidR="00811F21" w:rsidRPr="008721F6" w:rsidRDefault="00811F21" w:rsidP="00811F21">
      <w:pPr>
        <w:pStyle w:val="Code"/>
      </w:pPr>
      <w:r>
        <w:t>language tag = ? RFC 5646 language tag ?</w:t>
      </w:r>
      <w:r w:rsidR="00CC4067">
        <w:t>;</w:t>
      </w:r>
    </w:p>
    <w:p w14:paraId="5D935557" w14:textId="77777777" w:rsidR="00811F21" w:rsidRDefault="00811F21" w:rsidP="00811F21">
      <w:pPr>
        <w:pStyle w:val="Note"/>
      </w:pPr>
      <w:r>
        <w:t xml:space="preserve">EXAMPLE 1: </w:t>
      </w:r>
      <w:proofErr w:type="spellStart"/>
      <w:r w:rsidRPr="00C8403B">
        <w:rPr>
          <w:rStyle w:val="CODEtemp"/>
        </w:rPr>
        <w:t>en</w:t>
      </w:r>
      <w:proofErr w:type="spellEnd"/>
      <w:r w:rsidRPr="00C8403B">
        <w:rPr>
          <w:rStyle w:val="CODEtemp"/>
        </w:rPr>
        <w:t>-</w:t>
      </w:r>
      <w:proofErr w:type="spellStart"/>
      <w:r w:rsidRPr="00C8403B">
        <w:rPr>
          <w:rStyle w:val="CODEtemp"/>
        </w:rPr>
        <w:t>US.sarif</w:t>
      </w:r>
      <w:proofErr w:type="spellEnd"/>
      <w:r w:rsidRPr="00C8403B">
        <w:rPr>
          <w:rStyle w:val="CODEtemp"/>
        </w:rPr>
        <w:t>-resources</w:t>
      </w:r>
    </w:p>
    <w:p w14:paraId="783DC68A" w14:textId="77777777" w:rsidR="00811F21" w:rsidRDefault="00811F21" w:rsidP="00811F21">
      <w:r>
        <w:t xml:space="preserve">The file name </w:t>
      </w:r>
      <w:r>
        <w:rPr>
          <w:b/>
        </w:rPr>
        <w:t>MAY</w:t>
      </w:r>
      <w:r>
        <w:t xml:space="preserve"> end with the additional extension </w:t>
      </w:r>
      <w:r w:rsidRPr="00C8403B">
        <w:rPr>
          <w:rStyle w:val="CODEtemp"/>
        </w:rPr>
        <w:t>".json"</w:t>
      </w:r>
      <w:r>
        <w:t>.</w:t>
      </w:r>
    </w:p>
    <w:p w14:paraId="2D3CDA80" w14:textId="32ACFF18" w:rsidR="00811F21" w:rsidRPr="00811F21" w:rsidRDefault="00811F21" w:rsidP="00CC4067">
      <w:pPr>
        <w:pStyle w:val="Note"/>
      </w:pPr>
      <w:r>
        <w:t xml:space="preserve">EXAMPLE 2: </w:t>
      </w:r>
      <w:proofErr w:type="spellStart"/>
      <w:r w:rsidRPr="00C8403B">
        <w:rPr>
          <w:rStyle w:val="CODEtemp"/>
        </w:rPr>
        <w:t>en-US.sarif-resources.jso</w:t>
      </w:r>
      <w:r>
        <w:rPr>
          <w:rStyle w:val="CODEtemp"/>
        </w:rPr>
        <w:t>n</w:t>
      </w:r>
      <w:proofErr w:type="spellEnd"/>
    </w:p>
    <w:p w14:paraId="4DFA0602" w14:textId="0143C933" w:rsidR="00F27B42" w:rsidRDefault="00F27B42" w:rsidP="00F27B42">
      <w:pPr>
        <w:pStyle w:val="Heading4"/>
      </w:pPr>
      <w:bookmarkStart w:id="197" w:name="_Ref508811713"/>
      <w:bookmarkStart w:id="198" w:name="_Toc534899438"/>
      <w:r>
        <w:t>SARIF resource file lookup procedure</w:t>
      </w:r>
      <w:bookmarkEnd w:id="197"/>
      <w:bookmarkEnd w:id="198"/>
    </w:p>
    <w:p w14:paraId="44300BFB" w14:textId="77777777" w:rsidR="000A6828" w:rsidRDefault="000A6828" w:rsidP="000A6828">
      <w:r>
        <w:t xml:space="preserve">When a SARIF consumer needs to locate a message string for a language </w:t>
      </w:r>
      <w:r w:rsidRPr="00363B33">
        <w:t>other than t</w:t>
      </w:r>
      <w:r>
        <w:t xml:space="preserve">he tool’s declared language, it </w:t>
      </w:r>
      <w:r>
        <w:rPr>
          <w:b/>
        </w:rPr>
        <w:t>SHALL</w:t>
      </w:r>
      <w:r>
        <w:t xml:space="preserve"> follow the file lookup procedure specified in this section to locate a SARIF resource file.</w:t>
      </w:r>
    </w:p>
    <w:p w14:paraId="3CCAFFB2" w14:textId="77777777" w:rsidR="000A6828" w:rsidRDefault="000A6828" w:rsidP="000A6828">
      <w:r>
        <w:t>The file lookup procedure is:</w:t>
      </w:r>
    </w:p>
    <w:p w14:paraId="52C02921" w14:textId="77777777" w:rsidR="000A6828" w:rsidRDefault="000A6828" w:rsidP="000A6828"/>
    <w:p w14:paraId="30F6B7A6" w14:textId="77777777" w:rsidR="000A6828" w:rsidRDefault="000A6828" w:rsidP="00EA540C">
      <w:pPr>
        <w:pStyle w:val="ListParagraph"/>
        <w:numPr>
          <w:ilvl w:val="0"/>
          <w:numId w:val="50"/>
        </w:numPr>
      </w:pPr>
      <w:r>
        <w:t>Determine the “resource URI base” as follows:</w:t>
      </w:r>
      <w:r>
        <w:br/>
      </w:r>
    </w:p>
    <w:p w14:paraId="03F01AEC" w14:textId="77777777" w:rsidR="000A6828" w:rsidRDefault="000A6828" w:rsidP="00EA540C">
      <w:pPr>
        <w:pStyle w:val="ListParagraph"/>
        <w:numPr>
          <w:ilvl w:val="1"/>
          <w:numId w:val="50"/>
        </w:numPr>
      </w:pPr>
      <w:r>
        <w:t>If the SARIF consumer is configured to obtain resources from a particular location (for example, by means of a configuration file or a command line argument), that is the resource URI base.</w:t>
      </w:r>
      <w:r>
        <w:br/>
      </w:r>
    </w:p>
    <w:p w14:paraId="2D458B61" w14:textId="379A4713" w:rsidR="000A6828" w:rsidRDefault="000A6828" w:rsidP="00EA540C">
      <w:pPr>
        <w:pStyle w:val="ListParagraph"/>
        <w:numPr>
          <w:ilvl w:val="1"/>
          <w:numId w:val="50"/>
        </w:numPr>
      </w:pPr>
      <w:r>
        <w:t xml:space="preserve">If the resource URI base has not yet been determined, and if </w:t>
      </w:r>
      <w:proofErr w:type="spellStart"/>
      <w:r w:rsidRPr="00225056">
        <w:rPr>
          <w:rStyle w:val="CODEtemp"/>
        </w:rPr>
        <w:t>run.tool.resourceLocation</w:t>
      </w:r>
      <w:proofErr w:type="spellEnd"/>
      <w:r>
        <w:t xml:space="preserve"> (§</w:t>
      </w:r>
      <w:r w:rsidR="00347FBF">
        <w:fldChar w:fldCharType="begin"/>
      </w:r>
      <w:r w:rsidR="00347FBF">
        <w:instrText xml:space="preserve"> REF _Ref508891515 \r \h </w:instrText>
      </w:r>
      <w:r w:rsidR="00347FBF">
        <w:fldChar w:fldCharType="separate"/>
      </w:r>
      <w:r w:rsidR="00820181">
        <w:t>3.16.9</w:t>
      </w:r>
      <w:r w:rsidR="00347FBF">
        <w:fldChar w:fldCharType="end"/>
      </w:r>
      <w:r>
        <w:t>) is present:</w:t>
      </w:r>
      <w:r>
        <w:br/>
      </w:r>
    </w:p>
    <w:p w14:paraId="6000D231" w14:textId="77777777" w:rsidR="000A6828" w:rsidRDefault="000A6828" w:rsidP="00EA540C">
      <w:pPr>
        <w:pStyle w:val="ListParagraph"/>
        <w:numPr>
          <w:ilvl w:val="2"/>
          <w:numId w:val="50"/>
        </w:numPr>
      </w:pPr>
      <w:r>
        <w:t xml:space="preserve">If </w:t>
      </w:r>
      <w:proofErr w:type="spellStart"/>
      <w:r w:rsidRPr="00225056">
        <w:rPr>
          <w:rStyle w:val="CODEtemp"/>
        </w:rPr>
        <w:t>run.tool.resourceLocation</w:t>
      </w:r>
      <w:r>
        <w:rPr>
          <w:rStyle w:val="CODEtemp"/>
        </w:rPr>
        <w:t>.uri</w:t>
      </w:r>
      <w:proofErr w:type="spellEnd"/>
      <w:r>
        <w:t xml:space="preserve"> is an absolute URI, that is the resource URI base.</w:t>
      </w:r>
      <w:r>
        <w:br/>
      </w:r>
    </w:p>
    <w:p w14:paraId="1A8C865B" w14:textId="77777777" w:rsidR="000A6828" w:rsidRDefault="000A6828" w:rsidP="00EA540C">
      <w:pPr>
        <w:pStyle w:val="ListParagraph"/>
        <w:numPr>
          <w:ilvl w:val="2"/>
          <w:numId w:val="50"/>
        </w:numPr>
      </w:pPr>
      <w:r>
        <w:t xml:space="preserve">If the resource URI base has not yet been determined, then if </w:t>
      </w:r>
      <w:proofErr w:type="spellStart"/>
      <w:r w:rsidRPr="00225056">
        <w:rPr>
          <w:rStyle w:val="CODEtemp"/>
        </w:rPr>
        <w:t>run.tool.resourceLocation</w:t>
      </w:r>
      <w:r>
        <w:rPr>
          <w:rStyle w:val="CODEtemp"/>
        </w:rPr>
        <w:t>.uriBaseId</w:t>
      </w:r>
      <w:proofErr w:type="spellEnd"/>
      <w:r>
        <w:t xml:space="preserve"> is present and </w:t>
      </w:r>
      <w:proofErr w:type="spellStart"/>
      <w:r w:rsidRPr="00225056">
        <w:rPr>
          <w:rStyle w:val="CODEtemp"/>
        </w:rPr>
        <w:t>run.originalUriBaseIds</w:t>
      </w:r>
      <w:proofErr w:type="spellEnd"/>
      <w:r>
        <w:t xml:space="preserve"> is present and contains a matching property, then the resource URI base is the absolute URI obtained by combining </w:t>
      </w:r>
      <w:proofErr w:type="spellStart"/>
      <w:r w:rsidRPr="00225056">
        <w:rPr>
          <w:rStyle w:val="CODEtemp"/>
        </w:rPr>
        <w:t>run.tool.resourceLocation</w:t>
      </w:r>
      <w:r>
        <w:rPr>
          <w:rStyle w:val="CODEtemp"/>
        </w:rPr>
        <w:t>.uri</w:t>
      </w:r>
      <w:proofErr w:type="spellEnd"/>
      <w:r>
        <w:t xml:space="preserve"> with the matching property value from </w:t>
      </w:r>
      <w:proofErr w:type="spellStart"/>
      <w:r w:rsidRPr="00225056">
        <w:rPr>
          <w:rStyle w:val="CODEtemp"/>
        </w:rPr>
        <w:t>run.originalUriBaseIds</w:t>
      </w:r>
      <w:proofErr w:type="spellEnd"/>
      <w:r>
        <w:br/>
      </w:r>
    </w:p>
    <w:p w14:paraId="1C0B21C2" w14:textId="77777777" w:rsidR="000A6828" w:rsidRDefault="000A6828" w:rsidP="00EA540C">
      <w:pPr>
        <w:pStyle w:val="ListParagraph"/>
        <w:numPr>
          <w:ilvl w:val="1"/>
          <w:numId w:val="50"/>
        </w:numPr>
      </w:pPr>
      <w:r>
        <w:t xml:space="preserve">If the resource URI base has not yet been determined, the SARIF consumer </w:t>
      </w:r>
      <w:r>
        <w:rPr>
          <w:b/>
        </w:rPr>
        <w:t>MAY</w:t>
      </w:r>
      <w:r>
        <w:t xml:space="preserve"> use other means to determine it. (For example, it might prompt the user).</w:t>
      </w:r>
      <w:r>
        <w:br/>
      </w:r>
    </w:p>
    <w:p w14:paraId="721ADB00" w14:textId="77777777" w:rsidR="000A6828" w:rsidRDefault="000A6828" w:rsidP="00EA540C">
      <w:pPr>
        <w:pStyle w:val="ListParagraph"/>
        <w:numPr>
          <w:ilvl w:val="1"/>
          <w:numId w:val="50"/>
        </w:numPr>
      </w:pPr>
      <w:r>
        <w:t>If the resource URI base has not yet been determined, the file lookup procedure fails.</w:t>
      </w:r>
      <w:r>
        <w:br/>
      </w:r>
    </w:p>
    <w:p w14:paraId="0B5092CD" w14:textId="77777777" w:rsidR="000A6828" w:rsidRDefault="000A6828" w:rsidP="00EA540C">
      <w:pPr>
        <w:pStyle w:val="ListParagraph"/>
        <w:numPr>
          <w:ilvl w:val="0"/>
          <w:numId w:val="50"/>
        </w:numPr>
      </w:pPr>
      <w:r>
        <w:t>Locate a SARIF resource file under the resource URI base location as follows:</w:t>
      </w:r>
      <w:r>
        <w:br/>
      </w:r>
    </w:p>
    <w:p w14:paraId="2D1C896E" w14:textId="51D6972A" w:rsidR="000A6828" w:rsidRDefault="000A6828" w:rsidP="00EA540C">
      <w:pPr>
        <w:pStyle w:val="ListParagraph"/>
        <w:numPr>
          <w:ilvl w:val="1"/>
          <w:numId w:val="50"/>
        </w:numPr>
      </w:pPr>
      <w:r>
        <w:t xml:space="preserve">Construct a file name using the full </w:t>
      </w:r>
      <w:r w:rsidR="00435405">
        <w:t>[</w:t>
      </w:r>
      <w:hyperlink w:anchor="RFC5646" w:history="1">
        <w:r w:rsidRPr="00435405">
          <w:rPr>
            <w:rStyle w:val="Hyperlink"/>
          </w:rPr>
          <w:t>RFC5646</w:t>
        </w:r>
      </w:hyperlink>
      <w:r w:rsidR="00435405">
        <w:t>]</w:t>
      </w:r>
      <w:r>
        <w:t xml:space="preserve"> language tag specified by the user. (For example, this might be the operating system’s current UI language, such as </w:t>
      </w:r>
      <w:proofErr w:type="spellStart"/>
      <w:r w:rsidRPr="00225056">
        <w:rPr>
          <w:rStyle w:val="CODEtemp"/>
        </w:rPr>
        <w:t>fr</w:t>
      </w:r>
      <w:proofErr w:type="spellEnd"/>
      <w:r w:rsidRPr="00225056">
        <w:rPr>
          <w:rStyle w:val="CODEtemp"/>
        </w:rPr>
        <w:t>-FR</w:t>
      </w:r>
      <w:r>
        <w:t xml:space="preserve">. In this case, the file name would be </w:t>
      </w:r>
      <w:proofErr w:type="spellStart"/>
      <w:r w:rsidRPr="00225056">
        <w:rPr>
          <w:rStyle w:val="CODEtemp"/>
        </w:rPr>
        <w:t>fr</w:t>
      </w:r>
      <w:proofErr w:type="spellEnd"/>
      <w:r w:rsidRPr="00225056">
        <w:rPr>
          <w:rStyle w:val="CODEtemp"/>
        </w:rPr>
        <w:t>-</w:t>
      </w:r>
      <w:proofErr w:type="spellStart"/>
      <w:r w:rsidRPr="00225056">
        <w:rPr>
          <w:rStyle w:val="CODEtemp"/>
        </w:rPr>
        <w:t>FR.</w:t>
      </w:r>
      <w:r w:rsidR="00811F21">
        <w:rPr>
          <w:rStyle w:val="CODEtemp"/>
        </w:rPr>
        <w:t>sarif</w:t>
      </w:r>
      <w:proofErr w:type="spellEnd"/>
      <w:r w:rsidR="00811F21">
        <w:rPr>
          <w:rStyle w:val="CODEtemp"/>
        </w:rPr>
        <w:t>-</w:t>
      </w:r>
      <w:r>
        <w:rPr>
          <w:rStyle w:val="CODEtemp"/>
        </w:rPr>
        <w:t>resources</w:t>
      </w:r>
      <w:r w:rsidR="00811F21">
        <w:t xml:space="preserve"> or </w:t>
      </w:r>
      <w:proofErr w:type="spellStart"/>
      <w:r w:rsidR="00811F21" w:rsidRPr="00811F21">
        <w:rPr>
          <w:rStyle w:val="CODEtemp"/>
        </w:rPr>
        <w:t>fr-FR.sarif-resources.json</w:t>
      </w:r>
      <w:proofErr w:type="spellEnd"/>
      <w:r w:rsidR="00811F21">
        <w:t>.</w:t>
      </w:r>
      <w:r>
        <w:t>) If a file by that name is present, use it.</w:t>
      </w:r>
      <w:r>
        <w:br/>
      </w:r>
    </w:p>
    <w:p w14:paraId="3AD11B53" w14:textId="34C8945C" w:rsidR="000A6828" w:rsidRDefault="000A6828" w:rsidP="00EA540C">
      <w:pPr>
        <w:pStyle w:val="ListParagraph"/>
        <w:numPr>
          <w:ilvl w:val="1"/>
          <w:numId w:val="50"/>
        </w:numPr>
      </w:pPr>
      <w:r>
        <w:t xml:space="preserve">Otherwise, if the first </w:t>
      </w:r>
      <w:proofErr w:type="spellStart"/>
      <w:r>
        <w:t>subtag</w:t>
      </w:r>
      <w:proofErr w:type="spellEnd"/>
      <w:r>
        <w:t xml:space="preserve"> is one of the two- or three-letter primary language </w:t>
      </w:r>
      <w:proofErr w:type="spellStart"/>
      <w:r>
        <w:t>subtags</w:t>
      </w:r>
      <w:proofErr w:type="spellEnd"/>
      <w:r>
        <w:t xml:space="preserve"> defined in [</w:t>
      </w:r>
      <w:hyperlink w:anchor="ISO639_1" w:history="1">
        <w:r w:rsidRPr="008C3365">
          <w:rPr>
            <w:rStyle w:val="Hyperlink"/>
          </w:rPr>
          <w:t>ISO639-1</w:t>
        </w:r>
      </w:hyperlink>
      <w:r>
        <w:t>], [</w:t>
      </w:r>
      <w:hyperlink w:anchor="ISO639_2" w:history="1">
        <w:r w:rsidRPr="008C3365">
          <w:rPr>
            <w:rStyle w:val="Hyperlink"/>
          </w:rPr>
          <w:t>ISO639-2</w:t>
        </w:r>
      </w:hyperlink>
      <w:r>
        <w:t>] or, [</w:t>
      </w:r>
      <w:hyperlink w:anchor="ISO639_3" w:history="1">
        <w:r w:rsidRPr="008C3365">
          <w:rPr>
            <w:rStyle w:val="Hyperlink"/>
          </w:rPr>
          <w:t>ISO639-3</w:t>
        </w:r>
      </w:hyperlink>
      <w:r>
        <w:t xml:space="preserve">], construct a file name using only that </w:t>
      </w:r>
      <w:proofErr w:type="spellStart"/>
      <w:r>
        <w:lastRenderedPageBreak/>
        <w:t>subtag</w:t>
      </w:r>
      <w:proofErr w:type="spellEnd"/>
      <w:r>
        <w:t xml:space="preserve">. (Continuing the previous example, the file name would be </w:t>
      </w:r>
      <w:proofErr w:type="spellStart"/>
      <w:r w:rsidRPr="00225056">
        <w:rPr>
          <w:rStyle w:val="CODEtemp"/>
        </w:rPr>
        <w:t>fr.</w:t>
      </w:r>
      <w:r w:rsidR="00811F21">
        <w:rPr>
          <w:rStyle w:val="CODEtemp"/>
        </w:rPr>
        <w:t>sarif</w:t>
      </w:r>
      <w:proofErr w:type="spellEnd"/>
      <w:r w:rsidR="00811F21">
        <w:rPr>
          <w:rStyle w:val="CODEtemp"/>
        </w:rPr>
        <w:t>-</w:t>
      </w:r>
      <w:r>
        <w:rPr>
          <w:rStyle w:val="CODEtemp"/>
        </w:rPr>
        <w:t>resources</w:t>
      </w:r>
      <w:r w:rsidR="00811F21">
        <w:t xml:space="preserve"> or </w:t>
      </w:r>
      <w:proofErr w:type="spellStart"/>
      <w:r w:rsidR="00811F21" w:rsidRPr="007072B1">
        <w:rPr>
          <w:rStyle w:val="CODEtemp"/>
        </w:rPr>
        <w:t>fr.sarif-resources.json</w:t>
      </w:r>
      <w:proofErr w:type="spellEnd"/>
      <w:r w:rsidR="00811F21">
        <w:t>.</w:t>
      </w:r>
      <w:r>
        <w:t>) If a file by that name is present, use it.</w:t>
      </w:r>
      <w:r>
        <w:br/>
      </w:r>
    </w:p>
    <w:p w14:paraId="03121B3E" w14:textId="77777777" w:rsidR="000A6828" w:rsidRDefault="000A6828" w:rsidP="00EA540C">
      <w:pPr>
        <w:pStyle w:val="ListParagraph"/>
        <w:numPr>
          <w:ilvl w:val="1"/>
          <w:numId w:val="50"/>
        </w:numPr>
      </w:pPr>
      <w:r>
        <w:t xml:space="preserve">If the SARIF resource file name has not yet been determined, the SARIF consumer </w:t>
      </w:r>
      <w:r>
        <w:rPr>
          <w:b/>
        </w:rPr>
        <w:t>MAY</w:t>
      </w:r>
      <w:r>
        <w:t xml:space="preserve"> use other means to determine it. (For example, it might prompt the user.)</w:t>
      </w:r>
      <w:r>
        <w:br/>
      </w:r>
    </w:p>
    <w:p w14:paraId="68ABD610" w14:textId="77777777" w:rsidR="000A6828" w:rsidRDefault="000A6828" w:rsidP="00EA540C">
      <w:pPr>
        <w:pStyle w:val="ListParagraph"/>
        <w:numPr>
          <w:ilvl w:val="1"/>
          <w:numId w:val="50"/>
        </w:numPr>
      </w:pPr>
      <w:r>
        <w:t>If the SARIF resource file name has not yet been determined, the file lookup procedure fails.</w:t>
      </w:r>
      <w:r>
        <w:br/>
      </w:r>
    </w:p>
    <w:p w14:paraId="23401B07" w14:textId="4C00D1C1" w:rsidR="000A6828" w:rsidRDefault="000A6828" w:rsidP="000A6828">
      <w:r>
        <w:t>If t</w:t>
      </w:r>
      <w:r w:rsidR="00347FBF">
        <w:t>he</w:t>
      </w:r>
      <w:r>
        <w:t xml:space="preserve"> file lookup procedure fails, the SARIF consumer </w:t>
      </w:r>
      <w:r>
        <w:rPr>
          <w:b/>
        </w:rPr>
        <w:t>MAY</w:t>
      </w:r>
      <w:r>
        <w:t xml:space="preserve"> follow the string lookup procedure for embedded resources specified in §</w:t>
      </w:r>
      <w:r>
        <w:fldChar w:fldCharType="begin"/>
      </w:r>
      <w:r>
        <w:instrText xml:space="preserve"> REF _Ref508812199 \r \h </w:instrText>
      </w:r>
      <w:r>
        <w:fldChar w:fldCharType="separate"/>
      </w:r>
      <w:r w:rsidR="00820181">
        <w:t>3.11.6.2</w:t>
      </w:r>
      <w:r>
        <w:fldChar w:fldCharType="end"/>
      </w:r>
      <w:r>
        <w:t xml:space="preserve">. In that case, the SARIF consumer </w:t>
      </w:r>
      <w:r w:rsidR="00347FBF">
        <w:t>might</w:t>
      </w:r>
      <w:r>
        <w:t xml:space="preserve"> display messages in a language other than the one the end user requested. The SARIF consumer </w:t>
      </w:r>
      <w:r>
        <w:rPr>
          <w:b/>
        </w:rPr>
        <w:t>MAY</w:t>
      </w:r>
      <w:r>
        <w:t xml:space="preserve"> notify the user if it was unable to locate resources for the requested language.</w:t>
      </w:r>
    </w:p>
    <w:p w14:paraId="208A6CE4" w14:textId="64B7D35A" w:rsidR="000A6828" w:rsidRPr="000A6828" w:rsidRDefault="000A6828" w:rsidP="000A6828">
      <w:r>
        <w:t xml:space="preserve">If the file lookup procedure succeeds, the SARIF consumer </w:t>
      </w:r>
      <w:r>
        <w:rPr>
          <w:b/>
        </w:rPr>
        <w:t>SHALL</w:t>
      </w:r>
      <w:r>
        <w:t xml:space="preserve"> follow the string lookup procedure defined in §</w:t>
      </w:r>
      <w:r>
        <w:fldChar w:fldCharType="begin"/>
      </w:r>
      <w:r>
        <w:instrText xml:space="preserve"> REF _Ref508812199 \r \h </w:instrText>
      </w:r>
      <w:r>
        <w:fldChar w:fldCharType="separate"/>
      </w:r>
      <w:r w:rsidR="00820181">
        <w:t>3.11.6.2</w:t>
      </w:r>
      <w:r>
        <w:fldChar w:fldCharType="end"/>
      </w:r>
      <w:r>
        <w:t xml:space="preserve"> to extract the required message string from the SARIF resource file.</w:t>
      </w:r>
    </w:p>
    <w:p w14:paraId="091DE463" w14:textId="799E2C2B" w:rsidR="00F27B42" w:rsidRDefault="00F27B42" w:rsidP="00F27B42">
      <w:pPr>
        <w:pStyle w:val="Heading4"/>
      </w:pPr>
      <w:bookmarkStart w:id="199" w:name="_Ref508811723"/>
      <w:bookmarkStart w:id="200" w:name="_Toc534899439"/>
      <w:r>
        <w:t>SARIF resource file format</w:t>
      </w:r>
      <w:bookmarkEnd w:id="199"/>
      <w:bookmarkEnd w:id="200"/>
    </w:p>
    <w:p w14:paraId="441176F7" w14:textId="05E307FC" w:rsidR="00F27B42" w:rsidRDefault="00F27B42" w:rsidP="00F27B42">
      <w:pPr>
        <w:pStyle w:val="Heading5"/>
      </w:pPr>
      <w:bookmarkStart w:id="201" w:name="_Toc534899440"/>
      <w:r>
        <w:t>General</w:t>
      </w:r>
      <w:bookmarkEnd w:id="201"/>
    </w:p>
    <w:p w14:paraId="71B61055" w14:textId="643D92C6" w:rsidR="0086153A" w:rsidRPr="0086153A" w:rsidRDefault="0086153A" w:rsidP="0086153A">
      <w:r>
        <w:t>A SARIF resource file contains only that subset of the elements of a SARIF log file that are necessary to describe resources. Some of the elements that are present in a SARIF resource file are constrained differently than they are in a SARIF log file, for example, by being required rather than optional, or by having a different number of array elements. All these differences are described in the sections that follow.</w:t>
      </w:r>
    </w:p>
    <w:p w14:paraId="04439481" w14:textId="64C658D5" w:rsidR="00F27B42" w:rsidRDefault="00F27B42" w:rsidP="00F27B42">
      <w:pPr>
        <w:pStyle w:val="Heading5"/>
      </w:pPr>
      <w:bookmarkStart w:id="202" w:name="_Toc534899441"/>
      <w:proofErr w:type="spellStart"/>
      <w:r>
        <w:t>sarifLog</w:t>
      </w:r>
      <w:proofErr w:type="spellEnd"/>
      <w:r>
        <w:t xml:space="preserve"> object</w:t>
      </w:r>
      <w:bookmarkEnd w:id="202"/>
    </w:p>
    <w:p w14:paraId="5BC49FE7" w14:textId="160AD181" w:rsidR="0086153A" w:rsidRDefault="0086153A" w:rsidP="0086153A">
      <w:r>
        <w:t xml:space="preserve">The root element of a SARIF resource file is a </w:t>
      </w:r>
      <w:proofErr w:type="spellStart"/>
      <w:r w:rsidRPr="00CD0792">
        <w:rPr>
          <w:rStyle w:val="CODEtemp"/>
        </w:rPr>
        <w:t>sarifLog</w:t>
      </w:r>
      <w:proofErr w:type="spellEnd"/>
      <w:r>
        <w:t xml:space="preserve"> object (§</w:t>
      </w:r>
      <w:r>
        <w:fldChar w:fldCharType="begin"/>
      </w:r>
      <w:r>
        <w:instrText xml:space="preserve"> REF _Ref508812301 \r \h </w:instrText>
      </w:r>
      <w:r>
        <w:fldChar w:fldCharType="separate"/>
      </w:r>
      <w:r w:rsidR="00820181">
        <w:t>3.12</w:t>
      </w:r>
      <w:r>
        <w:fldChar w:fldCharType="end"/>
      </w:r>
      <w:r>
        <w:t>). Its permitted properties, and their differences from the corresponding elements in a SARIF log file, are as follows:</w:t>
      </w:r>
    </w:p>
    <w:tbl>
      <w:tblPr>
        <w:tblStyle w:val="TableGrid"/>
        <w:tblW w:w="10839" w:type="dxa"/>
        <w:tblLook w:val="04A0" w:firstRow="1" w:lastRow="0" w:firstColumn="1" w:lastColumn="0" w:noHBand="0" w:noVBand="1"/>
      </w:tblPr>
      <w:tblGrid>
        <w:gridCol w:w="2082"/>
        <w:gridCol w:w="1885"/>
        <w:gridCol w:w="1205"/>
        <w:gridCol w:w="5667"/>
      </w:tblGrid>
      <w:tr w:rsidR="0086153A" w:rsidRPr="00545597" w14:paraId="42B370BE" w14:textId="77777777" w:rsidTr="00282714">
        <w:trPr>
          <w:trHeight w:val="356"/>
        </w:trPr>
        <w:tc>
          <w:tcPr>
            <w:tcW w:w="2088" w:type="dxa"/>
          </w:tcPr>
          <w:p w14:paraId="4D47B15D" w14:textId="77777777" w:rsidR="0086153A" w:rsidRPr="00545597" w:rsidRDefault="0086153A" w:rsidP="00282714">
            <w:pPr>
              <w:rPr>
                <w:b/>
              </w:rPr>
            </w:pPr>
            <w:r w:rsidRPr="00545597">
              <w:rPr>
                <w:b/>
              </w:rPr>
              <w:t>Property</w:t>
            </w:r>
          </w:p>
        </w:tc>
        <w:tc>
          <w:tcPr>
            <w:tcW w:w="1890" w:type="dxa"/>
          </w:tcPr>
          <w:p w14:paraId="526C0C49" w14:textId="77777777" w:rsidR="0086153A" w:rsidRPr="00545597" w:rsidRDefault="0086153A" w:rsidP="00282714">
            <w:pPr>
              <w:rPr>
                <w:b/>
              </w:rPr>
            </w:pPr>
            <w:r>
              <w:rPr>
                <w:b/>
              </w:rPr>
              <w:t>Type</w:t>
            </w:r>
          </w:p>
        </w:tc>
        <w:tc>
          <w:tcPr>
            <w:tcW w:w="1170" w:type="dxa"/>
          </w:tcPr>
          <w:p w14:paraId="16201BA6" w14:textId="77777777" w:rsidR="0086153A" w:rsidRPr="00545597" w:rsidRDefault="0086153A" w:rsidP="00282714">
            <w:pPr>
              <w:rPr>
                <w:b/>
              </w:rPr>
            </w:pPr>
            <w:r w:rsidRPr="00545597">
              <w:rPr>
                <w:b/>
              </w:rPr>
              <w:t>Required?</w:t>
            </w:r>
          </w:p>
        </w:tc>
        <w:tc>
          <w:tcPr>
            <w:tcW w:w="5691" w:type="dxa"/>
          </w:tcPr>
          <w:p w14:paraId="68D15B96" w14:textId="77777777" w:rsidR="0086153A" w:rsidRPr="00545597" w:rsidRDefault="0086153A" w:rsidP="00282714">
            <w:pPr>
              <w:rPr>
                <w:b/>
              </w:rPr>
            </w:pPr>
            <w:r w:rsidRPr="00545597">
              <w:rPr>
                <w:b/>
              </w:rPr>
              <w:t>Difference from SARIF log file</w:t>
            </w:r>
          </w:p>
        </w:tc>
      </w:tr>
      <w:tr w:rsidR="0086153A" w:rsidRPr="00386A21" w14:paraId="12A81F1A" w14:textId="77777777" w:rsidTr="00282714">
        <w:trPr>
          <w:trHeight w:val="566"/>
        </w:trPr>
        <w:tc>
          <w:tcPr>
            <w:tcW w:w="2088" w:type="dxa"/>
          </w:tcPr>
          <w:p w14:paraId="78F90E66" w14:textId="703F21B5" w:rsidR="0086153A" w:rsidRPr="00545597" w:rsidRDefault="0086153A" w:rsidP="00282714">
            <w:pPr>
              <w:rPr>
                <w:rStyle w:val="CODEtemp"/>
              </w:rPr>
            </w:pPr>
            <w:r w:rsidRPr="00545597">
              <w:rPr>
                <w:rStyle w:val="CODEtemp"/>
              </w:rPr>
              <w:t>$schema</w:t>
            </w:r>
            <w:r>
              <w:rPr>
                <w:rStyle w:val="CODEtemp"/>
              </w:rPr>
              <w:t xml:space="preserve"> (</w:t>
            </w:r>
            <w:r>
              <w:t>§</w:t>
            </w:r>
            <w:r>
              <w:fldChar w:fldCharType="begin"/>
            </w:r>
            <w:r>
              <w:instrText xml:space="preserve"> REF _Ref508812350 \r \h </w:instrText>
            </w:r>
            <w:r>
              <w:fldChar w:fldCharType="separate"/>
            </w:r>
            <w:r w:rsidR="00820181">
              <w:t>3.12.3</w:t>
            </w:r>
            <w:r>
              <w:fldChar w:fldCharType="end"/>
            </w:r>
            <w:r>
              <w:t>)</w:t>
            </w:r>
          </w:p>
        </w:tc>
        <w:tc>
          <w:tcPr>
            <w:tcW w:w="1890" w:type="dxa"/>
          </w:tcPr>
          <w:p w14:paraId="05AA560B" w14:textId="77777777" w:rsidR="0086153A" w:rsidRPr="00425B80" w:rsidRDefault="0086153A" w:rsidP="00282714">
            <w:pPr>
              <w:rPr>
                <w:rStyle w:val="CODEtemp"/>
              </w:rPr>
            </w:pPr>
            <w:r w:rsidRPr="00425B80">
              <w:rPr>
                <w:rStyle w:val="CODEtemp"/>
              </w:rPr>
              <w:t>string</w:t>
            </w:r>
          </w:p>
        </w:tc>
        <w:tc>
          <w:tcPr>
            <w:tcW w:w="1170" w:type="dxa"/>
          </w:tcPr>
          <w:p w14:paraId="72B3A88D" w14:textId="77777777" w:rsidR="0086153A" w:rsidRDefault="0086153A" w:rsidP="00282714">
            <w:r>
              <w:t>No</w:t>
            </w:r>
          </w:p>
        </w:tc>
        <w:tc>
          <w:tcPr>
            <w:tcW w:w="5691" w:type="dxa"/>
          </w:tcPr>
          <w:p w14:paraId="71563124" w14:textId="10DFF783" w:rsidR="0086153A" w:rsidRDefault="0086153A" w:rsidP="00282714">
            <w:r>
              <w:t>Specifies the</w:t>
            </w:r>
            <w:r w:rsidR="00842D42">
              <w:t xml:space="preserve"> absolute</w:t>
            </w:r>
            <w:r>
              <w:t xml:space="preserve"> URI from which the JSON schema for the SARIF resource file format (rather than the SARIF log file format) </w:t>
            </w:r>
            <w:r w:rsidR="004165E2">
              <w:t xml:space="preserve">can </w:t>
            </w:r>
            <w:r>
              <w:t>be obtained.</w:t>
            </w:r>
          </w:p>
        </w:tc>
      </w:tr>
      <w:tr w:rsidR="0086153A" w14:paraId="3D4D50FB" w14:textId="77777777" w:rsidTr="00282714">
        <w:trPr>
          <w:trHeight w:val="345"/>
        </w:trPr>
        <w:tc>
          <w:tcPr>
            <w:tcW w:w="2088" w:type="dxa"/>
          </w:tcPr>
          <w:p w14:paraId="56BDE702" w14:textId="466CD5DC" w:rsidR="0086153A" w:rsidRPr="00545597" w:rsidRDefault="0086153A" w:rsidP="00282714">
            <w:pPr>
              <w:rPr>
                <w:rStyle w:val="CODEtemp"/>
              </w:rPr>
            </w:pPr>
            <w:r w:rsidRPr="00545597">
              <w:rPr>
                <w:rStyle w:val="CODEtemp"/>
              </w:rPr>
              <w:t>runs</w:t>
            </w:r>
            <w:r>
              <w:rPr>
                <w:rStyle w:val="CODEtemp"/>
              </w:rPr>
              <w:t xml:space="preserve"> (</w:t>
            </w:r>
            <w:r>
              <w:t>§</w:t>
            </w:r>
            <w:r>
              <w:fldChar w:fldCharType="begin"/>
            </w:r>
            <w:r>
              <w:instrText xml:space="preserve"> REF _Ref493349987 \r \h </w:instrText>
            </w:r>
            <w:r>
              <w:fldChar w:fldCharType="separate"/>
            </w:r>
            <w:r w:rsidR="00820181">
              <w:t>3.12.4</w:t>
            </w:r>
            <w:r>
              <w:fldChar w:fldCharType="end"/>
            </w:r>
            <w:r>
              <w:rPr>
                <w:rStyle w:val="CODEtemp"/>
              </w:rPr>
              <w:t>)</w:t>
            </w:r>
          </w:p>
        </w:tc>
        <w:tc>
          <w:tcPr>
            <w:tcW w:w="1890" w:type="dxa"/>
          </w:tcPr>
          <w:p w14:paraId="4E542B44" w14:textId="55A36A5E" w:rsidR="0086153A" w:rsidRDefault="0086153A" w:rsidP="00282714">
            <w:r w:rsidRPr="00425B80">
              <w:rPr>
                <w:rStyle w:val="CODEtemp"/>
              </w:rPr>
              <w:t>run</w:t>
            </w:r>
            <w:r>
              <w:rPr>
                <w:rStyle w:val="CODEtemp"/>
              </w:rPr>
              <w:t>[]</w:t>
            </w:r>
            <w:r>
              <w:t xml:space="preserve"> (§</w:t>
            </w:r>
            <w:r>
              <w:fldChar w:fldCharType="begin"/>
            </w:r>
            <w:r>
              <w:instrText xml:space="preserve"> REF _Ref493349997 \r \h </w:instrText>
            </w:r>
            <w:r>
              <w:fldChar w:fldCharType="separate"/>
            </w:r>
            <w:r w:rsidR="00820181">
              <w:t>3.13</w:t>
            </w:r>
            <w:r>
              <w:fldChar w:fldCharType="end"/>
            </w:r>
            <w:r>
              <w:t>)</w:t>
            </w:r>
          </w:p>
        </w:tc>
        <w:tc>
          <w:tcPr>
            <w:tcW w:w="1170" w:type="dxa"/>
          </w:tcPr>
          <w:p w14:paraId="0E0CACFE" w14:textId="77777777" w:rsidR="0086153A" w:rsidRDefault="0086153A" w:rsidP="00282714">
            <w:r>
              <w:t>Yes</w:t>
            </w:r>
          </w:p>
        </w:tc>
        <w:tc>
          <w:tcPr>
            <w:tcW w:w="5691" w:type="dxa"/>
          </w:tcPr>
          <w:p w14:paraId="17554539" w14:textId="6CD79F24" w:rsidR="0086153A" w:rsidRDefault="0086153A" w:rsidP="00282714">
            <w:r>
              <w:t>Array contains exactly one element, rather than one or more. That element contains only the properties specified in §</w:t>
            </w:r>
            <w:r>
              <w:fldChar w:fldCharType="begin"/>
            </w:r>
            <w:r>
              <w:instrText xml:space="preserve"> REF _Ref508812519 \r \h </w:instrText>
            </w:r>
            <w:r>
              <w:fldChar w:fldCharType="separate"/>
            </w:r>
            <w:r w:rsidR="00820181">
              <w:t>3.11.6.5.3</w:t>
            </w:r>
            <w:r>
              <w:fldChar w:fldCharType="end"/>
            </w:r>
            <w:r>
              <w:t>.</w:t>
            </w:r>
          </w:p>
        </w:tc>
      </w:tr>
    </w:tbl>
    <w:p w14:paraId="1325EAA7" w14:textId="079EF80F" w:rsidR="00F27B42" w:rsidRDefault="00F27B42" w:rsidP="00F27B42">
      <w:pPr>
        <w:pStyle w:val="Heading5"/>
      </w:pPr>
      <w:bookmarkStart w:id="203" w:name="_Ref508812519"/>
      <w:bookmarkStart w:id="204" w:name="_Toc534899442"/>
      <w:r>
        <w:t>run object</w:t>
      </w:r>
      <w:bookmarkEnd w:id="203"/>
      <w:bookmarkEnd w:id="204"/>
    </w:p>
    <w:p w14:paraId="31D16A54" w14:textId="77777777" w:rsidR="0086153A" w:rsidRPr="00640538" w:rsidRDefault="0086153A" w:rsidP="0086153A">
      <w:r>
        <w:t xml:space="preserve">The permitted properties on the </w:t>
      </w:r>
      <w:r w:rsidRPr="00640538">
        <w:rPr>
          <w:rStyle w:val="CODEtemp"/>
        </w:rPr>
        <w:t>run</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28164105" w14:textId="77777777" w:rsidTr="00282714">
        <w:trPr>
          <w:trHeight w:val="356"/>
        </w:trPr>
        <w:tc>
          <w:tcPr>
            <w:tcW w:w="2071" w:type="dxa"/>
          </w:tcPr>
          <w:p w14:paraId="24E6AAD0" w14:textId="77777777" w:rsidR="0086153A" w:rsidRPr="00545597" w:rsidRDefault="0086153A" w:rsidP="00282714">
            <w:pPr>
              <w:rPr>
                <w:b/>
              </w:rPr>
            </w:pPr>
            <w:r w:rsidRPr="00545597">
              <w:rPr>
                <w:b/>
              </w:rPr>
              <w:t>Property</w:t>
            </w:r>
          </w:p>
        </w:tc>
        <w:tc>
          <w:tcPr>
            <w:tcW w:w="1966" w:type="dxa"/>
          </w:tcPr>
          <w:p w14:paraId="4033A708" w14:textId="77777777" w:rsidR="0086153A" w:rsidRPr="00545597" w:rsidRDefault="0086153A" w:rsidP="00282714">
            <w:pPr>
              <w:rPr>
                <w:b/>
              </w:rPr>
            </w:pPr>
            <w:r>
              <w:rPr>
                <w:b/>
              </w:rPr>
              <w:t>Type</w:t>
            </w:r>
          </w:p>
        </w:tc>
        <w:tc>
          <w:tcPr>
            <w:tcW w:w="1205" w:type="dxa"/>
          </w:tcPr>
          <w:p w14:paraId="189BC3F6" w14:textId="77777777" w:rsidR="0086153A" w:rsidRPr="00545597" w:rsidRDefault="0086153A" w:rsidP="00282714">
            <w:pPr>
              <w:rPr>
                <w:b/>
              </w:rPr>
            </w:pPr>
            <w:r w:rsidRPr="00545597">
              <w:rPr>
                <w:b/>
              </w:rPr>
              <w:t>Required?</w:t>
            </w:r>
          </w:p>
        </w:tc>
        <w:tc>
          <w:tcPr>
            <w:tcW w:w="5597" w:type="dxa"/>
          </w:tcPr>
          <w:p w14:paraId="2AB976FB" w14:textId="77777777" w:rsidR="0086153A" w:rsidRPr="00545597" w:rsidRDefault="0086153A" w:rsidP="00282714">
            <w:pPr>
              <w:rPr>
                <w:b/>
              </w:rPr>
            </w:pPr>
            <w:r w:rsidRPr="00545597">
              <w:rPr>
                <w:b/>
              </w:rPr>
              <w:t>Difference from SARIF log file</w:t>
            </w:r>
          </w:p>
        </w:tc>
      </w:tr>
      <w:tr w:rsidR="0086153A" w14:paraId="0A721F79" w14:textId="77777777" w:rsidTr="00282714">
        <w:trPr>
          <w:trHeight w:val="485"/>
        </w:trPr>
        <w:tc>
          <w:tcPr>
            <w:tcW w:w="2071" w:type="dxa"/>
          </w:tcPr>
          <w:p w14:paraId="78C91B61" w14:textId="6D8DDC49" w:rsidR="0086153A" w:rsidRPr="00545597" w:rsidRDefault="0086153A" w:rsidP="00282714">
            <w:pPr>
              <w:rPr>
                <w:rStyle w:val="CODEtemp"/>
              </w:rPr>
            </w:pPr>
            <w:r>
              <w:rPr>
                <w:rStyle w:val="CODEtemp"/>
              </w:rPr>
              <w:t>tool (</w:t>
            </w:r>
            <w:r>
              <w:t>§</w:t>
            </w:r>
            <w:r>
              <w:fldChar w:fldCharType="begin"/>
            </w:r>
            <w:r>
              <w:instrText xml:space="preserve"> REF _Ref493350956 \r \h </w:instrText>
            </w:r>
            <w:r>
              <w:fldChar w:fldCharType="separate"/>
            </w:r>
            <w:r w:rsidR="00820181">
              <w:t>3.13.6</w:t>
            </w:r>
            <w:r>
              <w:fldChar w:fldCharType="end"/>
            </w:r>
            <w:r>
              <w:t>)</w:t>
            </w:r>
          </w:p>
        </w:tc>
        <w:tc>
          <w:tcPr>
            <w:tcW w:w="1966" w:type="dxa"/>
          </w:tcPr>
          <w:p w14:paraId="562C4BC7" w14:textId="645116A4" w:rsidR="0086153A" w:rsidRDefault="0086153A" w:rsidP="00282714">
            <w:r w:rsidRPr="009722CB">
              <w:rPr>
                <w:rStyle w:val="CODEtemp"/>
              </w:rPr>
              <w:t>tool</w:t>
            </w:r>
            <w:r>
              <w:t xml:space="preserve"> (§</w:t>
            </w:r>
            <w:r>
              <w:fldChar w:fldCharType="begin"/>
            </w:r>
            <w:r>
              <w:instrText xml:space="preserve"> REF _Ref493350964 \r \h </w:instrText>
            </w:r>
            <w:r>
              <w:fldChar w:fldCharType="separate"/>
            </w:r>
            <w:r w:rsidR="00820181">
              <w:t>3.16</w:t>
            </w:r>
            <w:r>
              <w:fldChar w:fldCharType="end"/>
            </w:r>
            <w:r>
              <w:t>)</w:t>
            </w:r>
          </w:p>
        </w:tc>
        <w:tc>
          <w:tcPr>
            <w:tcW w:w="1205" w:type="dxa"/>
          </w:tcPr>
          <w:p w14:paraId="7C63EEBA" w14:textId="77777777" w:rsidR="0086153A" w:rsidRDefault="0086153A" w:rsidP="00282714">
            <w:r>
              <w:t>Yes</w:t>
            </w:r>
          </w:p>
        </w:tc>
        <w:tc>
          <w:tcPr>
            <w:tcW w:w="5597" w:type="dxa"/>
          </w:tcPr>
          <w:p w14:paraId="20CA42D1" w14:textId="10F9B77A" w:rsidR="0086153A" w:rsidRDefault="0086153A" w:rsidP="00282714">
            <w:r>
              <w:t>Required rather than optional. Contains only the properties specified in §</w:t>
            </w:r>
            <w:r>
              <w:fldChar w:fldCharType="begin"/>
            </w:r>
            <w:r>
              <w:instrText xml:space="preserve"> REF _Ref508812478 \r \h </w:instrText>
            </w:r>
            <w:r>
              <w:fldChar w:fldCharType="separate"/>
            </w:r>
            <w:r w:rsidR="00820181">
              <w:t>3.11.6.5.4</w:t>
            </w:r>
            <w:r>
              <w:fldChar w:fldCharType="end"/>
            </w:r>
            <w:r>
              <w:t>.</w:t>
            </w:r>
          </w:p>
        </w:tc>
      </w:tr>
      <w:tr w:rsidR="0086153A" w14:paraId="0A6EE765" w14:textId="77777777" w:rsidTr="00282714">
        <w:trPr>
          <w:trHeight w:val="485"/>
        </w:trPr>
        <w:tc>
          <w:tcPr>
            <w:tcW w:w="2071" w:type="dxa"/>
          </w:tcPr>
          <w:p w14:paraId="572E2CBD" w14:textId="4966EFEF" w:rsidR="0086153A" w:rsidRDefault="0086153A" w:rsidP="00282714">
            <w:pPr>
              <w:rPr>
                <w:rStyle w:val="CODEtemp"/>
              </w:rPr>
            </w:pPr>
            <w:r>
              <w:rPr>
                <w:rStyle w:val="CODEtemp"/>
              </w:rPr>
              <w:t>resources (</w:t>
            </w:r>
            <w:r>
              <w:t>§</w:t>
            </w:r>
            <w:r>
              <w:fldChar w:fldCharType="begin"/>
            </w:r>
            <w:r>
              <w:instrText xml:space="preserve"> REF _Ref493404878 \w \h </w:instrText>
            </w:r>
            <w:r>
              <w:fldChar w:fldCharType="separate"/>
            </w:r>
            <w:r w:rsidR="00820181">
              <w:t>3.13.15</w:t>
            </w:r>
            <w:r>
              <w:fldChar w:fldCharType="end"/>
            </w:r>
            <w:r>
              <w:t>)</w:t>
            </w:r>
          </w:p>
        </w:tc>
        <w:tc>
          <w:tcPr>
            <w:tcW w:w="1966" w:type="dxa"/>
          </w:tcPr>
          <w:p w14:paraId="217728F3" w14:textId="27462991" w:rsidR="0086153A" w:rsidRPr="009722CB" w:rsidRDefault="0086153A" w:rsidP="00282714">
            <w:pPr>
              <w:rPr>
                <w:rStyle w:val="CODEtemp"/>
              </w:rPr>
            </w:pPr>
            <w:r w:rsidRPr="009722CB">
              <w:rPr>
                <w:rStyle w:val="CODEtemp"/>
              </w:rPr>
              <w:t>resources</w:t>
            </w:r>
            <w:r>
              <w:t xml:space="preserve"> (§</w:t>
            </w:r>
            <w:r>
              <w:fldChar w:fldCharType="begin"/>
            </w:r>
            <w:r>
              <w:instrText xml:space="preserve"> REF _Ref508812750 \r \h </w:instrText>
            </w:r>
            <w:r>
              <w:fldChar w:fldCharType="separate"/>
            </w:r>
            <w:r w:rsidR="00820181">
              <w:t>3.39</w:t>
            </w:r>
            <w:r>
              <w:fldChar w:fldCharType="end"/>
            </w:r>
            <w:r>
              <w:t>)</w:t>
            </w:r>
          </w:p>
        </w:tc>
        <w:tc>
          <w:tcPr>
            <w:tcW w:w="1205" w:type="dxa"/>
          </w:tcPr>
          <w:p w14:paraId="736AC765" w14:textId="77777777" w:rsidR="0086153A" w:rsidRDefault="0086153A" w:rsidP="00282714">
            <w:r>
              <w:t>Yes</w:t>
            </w:r>
          </w:p>
        </w:tc>
        <w:tc>
          <w:tcPr>
            <w:tcW w:w="5597" w:type="dxa"/>
          </w:tcPr>
          <w:p w14:paraId="627054B7" w14:textId="77777777" w:rsidR="0086153A" w:rsidRDefault="0086153A" w:rsidP="00282714">
            <w:r>
              <w:t>Required rather than optional.</w:t>
            </w:r>
          </w:p>
        </w:tc>
      </w:tr>
    </w:tbl>
    <w:p w14:paraId="59E1D415" w14:textId="32C7D156" w:rsidR="00F27B42" w:rsidRDefault="00F27B42" w:rsidP="00F27B42">
      <w:pPr>
        <w:pStyle w:val="Heading5"/>
      </w:pPr>
      <w:bookmarkStart w:id="205" w:name="_Ref508812478"/>
      <w:bookmarkStart w:id="206" w:name="_Toc534899443"/>
      <w:r>
        <w:lastRenderedPageBreak/>
        <w:t>tool object</w:t>
      </w:r>
      <w:bookmarkEnd w:id="205"/>
      <w:bookmarkEnd w:id="206"/>
    </w:p>
    <w:p w14:paraId="0E70FA16" w14:textId="77777777" w:rsidR="0086153A" w:rsidRPr="00640538" w:rsidRDefault="0086153A" w:rsidP="0086153A">
      <w:r>
        <w:t xml:space="preserve">The permitted properties on the </w:t>
      </w:r>
      <w:r>
        <w:rPr>
          <w:rStyle w:val="CODEtemp"/>
        </w:rPr>
        <w:t>tool</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737"/>
        <w:gridCol w:w="1831"/>
        <w:gridCol w:w="1205"/>
        <w:gridCol w:w="5066"/>
      </w:tblGrid>
      <w:tr w:rsidR="0086153A" w:rsidRPr="00545597" w14:paraId="351095F3" w14:textId="77777777" w:rsidTr="00282714">
        <w:trPr>
          <w:trHeight w:val="356"/>
        </w:trPr>
        <w:tc>
          <w:tcPr>
            <w:tcW w:w="2071" w:type="dxa"/>
          </w:tcPr>
          <w:p w14:paraId="79067AE5" w14:textId="77777777" w:rsidR="0086153A" w:rsidRPr="00545597" w:rsidRDefault="0086153A" w:rsidP="00282714">
            <w:pPr>
              <w:rPr>
                <w:b/>
              </w:rPr>
            </w:pPr>
            <w:r w:rsidRPr="00545597">
              <w:rPr>
                <w:b/>
              </w:rPr>
              <w:t>Property</w:t>
            </w:r>
          </w:p>
        </w:tc>
        <w:tc>
          <w:tcPr>
            <w:tcW w:w="1966" w:type="dxa"/>
          </w:tcPr>
          <w:p w14:paraId="08A5A040" w14:textId="77777777" w:rsidR="0086153A" w:rsidRPr="00545597" w:rsidRDefault="0086153A" w:rsidP="00282714">
            <w:pPr>
              <w:rPr>
                <w:b/>
              </w:rPr>
            </w:pPr>
            <w:r>
              <w:rPr>
                <w:b/>
              </w:rPr>
              <w:t>Type</w:t>
            </w:r>
          </w:p>
        </w:tc>
        <w:tc>
          <w:tcPr>
            <w:tcW w:w="1205" w:type="dxa"/>
          </w:tcPr>
          <w:p w14:paraId="550170DE" w14:textId="77777777" w:rsidR="0086153A" w:rsidRPr="00545597" w:rsidRDefault="0086153A" w:rsidP="00282714">
            <w:pPr>
              <w:rPr>
                <w:b/>
              </w:rPr>
            </w:pPr>
            <w:r w:rsidRPr="00545597">
              <w:rPr>
                <w:b/>
              </w:rPr>
              <w:t>Required?</w:t>
            </w:r>
          </w:p>
        </w:tc>
        <w:tc>
          <w:tcPr>
            <w:tcW w:w="5597" w:type="dxa"/>
          </w:tcPr>
          <w:p w14:paraId="3353E8A3" w14:textId="77777777" w:rsidR="0086153A" w:rsidRPr="00545597" w:rsidRDefault="0086153A" w:rsidP="00282714">
            <w:pPr>
              <w:rPr>
                <w:b/>
              </w:rPr>
            </w:pPr>
            <w:r w:rsidRPr="00545597">
              <w:rPr>
                <w:b/>
              </w:rPr>
              <w:t>Difference from SARIF log file</w:t>
            </w:r>
          </w:p>
        </w:tc>
      </w:tr>
      <w:tr w:rsidR="0086153A" w14:paraId="7502B85B" w14:textId="77777777" w:rsidTr="00282714">
        <w:trPr>
          <w:trHeight w:val="485"/>
        </w:trPr>
        <w:tc>
          <w:tcPr>
            <w:tcW w:w="2071" w:type="dxa"/>
          </w:tcPr>
          <w:p w14:paraId="585551DC" w14:textId="51CFD0F4" w:rsidR="0086153A" w:rsidRPr="00545597" w:rsidRDefault="0086153A" w:rsidP="00282714">
            <w:pPr>
              <w:rPr>
                <w:rStyle w:val="CODEtemp"/>
              </w:rPr>
            </w:pPr>
            <w:r>
              <w:rPr>
                <w:rStyle w:val="CODEtemp"/>
              </w:rPr>
              <w:t>name (</w:t>
            </w:r>
            <w:r>
              <w:t>§</w:t>
            </w:r>
            <w:r>
              <w:fldChar w:fldCharType="begin"/>
            </w:r>
            <w:r>
              <w:instrText xml:space="preserve"> REF _Ref493409155 \r \h </w:instrText>
            </w:r>
            <w:r>
              <w:fldChar w:fldCharType="separate"/>
            </w:r>
            <w:r w:rsidR="00820181">
              <w:t>3.16.2</w:t>
            </w:r>
            <w:r>
              <w:fldChar w:fldCharType="end"/>
            </w:r>
            <w:r>
              <w:t>)</w:t>
            </w:r>
          </w:p>
        </w:tc>
        <w:tc>
          <w:tcPr>
            <w:tcW w:w="1966" w:type="dxa"/>
          </w:tcPr>
          <w:p w14:paraId="5C3242CE" w14:textId="77777777" w:rsidR="0086153A" w:rsidRDefault="0086153A" w:rsidP="00282714">
            <w:r>
              <w:rPr>
                <w:rStyle w:val="CODEtemp"/>
              </w:rPr>
              <w:t>string</w:t>
            </w:r>
          </w:p>
        </w:tc>
        <w:tc>
          <w:tcPr>
            <w:tcW w:w="1205" w:type="dxa"/>
          </w:tcPr>
          <w:p w14:paraId="0F39C988" w14:textId="77777777" w:rsidR="0086153A" w:rsidRDefault="0086153A" w:rsidP="00282714">
            <w:r>
              <w:t>Yes</w:t>
            </w:r>
          </w:p>
        </w:tc>
        <w:tc>
          <w:tcPr>
            <w:tcW w:w="5597" w:type="dxa"/>
          </w:tcPr>
          <w:p w14:paraId="36F52113" w14:textId="77777777" w:rsidR="0086153A" w:rsidRDefault="0086153A" w:rsidP="00282714">
            <w:r>
              <w:t>None</w:t>
            </w:r>
          </w:p>
        </w:tc>
      </w:tr>
      <w:tr w:rsidR="0086153A" w14:paraId="64488E6B" w14:textId="77777777" w:rsidTr="00282714">
        <w:trPr>
          <w:trHeight w:val="345"/>
        </w:trPr>
        <w:tc>
          <w:tcPr>
            <w:tcW w:w="2071" w:type="dxa"/>
          </w:tcPr>
          <w:p w14:paraId="04676ED4" w14:textId="2A161788" w:rsidR="0086153A" w:rsidRDefault="0086153A" w:rsidP="00282714">
            <w:pPr>
              <w:rPr>
                <w:rStyle w:val="CODEtemp"/>
              </w:rPr>
            </w:pPr>
            <w:proofErr w:type="spellStart"/>
            <w:r>
              <w:rPr>
                <w:rStyle w:val="CODEtemp"/>
              </w:rPr>
              <w:t>fullName</w:t>
            </w:r>
            <w:proofErr w:type="spellEnd"/>
            <w:r>
              <w:rPr>
                <w:rStyle w:val="CODEtemp"/>
              </w:rPr>
              <w:t xml:space="preserve"> (</w:t>
            </w:r>
            <w:r>
              <w:t>§</w:t>
            </w:r>
            <w:r>
              <w:fldChar w:fldCharType="begin"/>
            </w:r>
            <w:r>
              <w:instrText xml:space="preserve"> REF _Ref493409168 \r \h </w:instrText>
            </w:r>
            <w:r>
              <w:fldChar w:fldCharType="separate"/>
            </w:r>
            <w:r w:rsidR="00820181">
              <w:t>3.16.3</w:t>
            </w:r>
            <w:r>
              <w:fldChar w:fldCharType="end"/>
            </w:r>
            <w:r>
              <w:t>)</w:t>
            </w:r>
          </w:p>
        </w:tc>
        <w:tc>
          <w:tcPr>
            <w:tcW w:w="1966" w:type="dxa"/>
          </w:tcPr>
          <w:p w14:paraId="0F13608F" w14:textId="77777777" w:rsidR="0086153A" w:rsidRDefault="0086153A" w:rsidP="00282714">
            <w:pPr>
              <w:rPr>
                <w:rStyle w:val="CODEtemp"/>
              </w:rPr>
            </w:pPr>
            <w:r>
              <w:rPr>
                <w:rStyle w:val="CODEtemp"/>
              </w:rPr>
              <w:t>string</w:t>
            </w:r>
          </w:p>
        </w:tc>
        <w:tc>
          <w:tcPr>
            <w:tcW w:w="1205" w:type="dxa"/>
          </w:tcPr>
          <w:p w14:paraId="756C017F" w14:textId="77777777" w:rsidR="0086153A" w:rsidRDefault="0086153A" w:rsidP="00282714">
            <w:r>
              <w:t>No</w:t>
            </w:r>
          </w:p>
        </w:tc>
        <w:tc>
          <w:tcPr>
            <w:tcW w:w="5597" w:type="dxa"/>
          </w:tcPr>
          <w:p w14:paraId="4B826424" w14:textId="77777777" w:rsidR="0086153A" w:rsidRDefault="0086153A" w:rsidP="00282714">
            <w:r>
              <w:t>None</w:t>
            </w:r>
          </w:p>
        </w:tc>
      </w:tr>
      <w:tr w:rsidR="0086153A" w14:paraId="0F32F52F" w14:textId="77777777" w:rsidTr="00282714">
        <w:trPr>
          <w:trHeight w:val="345"/>
        </w:trPr>
        <w:tc>
          <w:tcPr>
            <w:tcW w:w="2071" w:type="dxa"/>
          </w:tcPr>
          <w:p w14:paraId="4E8C9ACD" w14:textId="6421AFE4" w:rsidR="0086153A" w:rsidRDefault="0086153A" w:rsidP="00282714">
            <w:pPr>
              <w:rPr>
                <w:rStyle w:val="CODEtemp"/>
              </w:rPr>
            </w:pPr>
            <w:proofErr w:type="spellStart"/>
            <w:r>
              <w:rPr>
                <w:rStyle w:val="CODEtemp"/>
              </w:rPr>
              <w:t>semanticVersion</w:t>
            </w:r>
            <w:proofErr w:type="spellEnd"/>
            <w:r>
              <w:rPr>
                <w:rStyle w:val="CODEtemp"/>
              </w:rPr>
              <w:t xml:space="preserve"> (</w:t>
            </w:r>
            <w:r>
              <w:t>§</w:t>
            </w:r>
            <w:r>
              <w:fldChar w:fldCharType="begin"/>
            </w:r>
            <w:r>
              <w:instrText xml:space="preserve"> REF _Ref493409198 \r \h </w:instrText>
            </w:r>
            <w:r>
              <w:fldChar w:fldCharType="separate"/>
            </w:r>
            <w:r w:rsidR="00820181">
              <w:t>3.16.4</w:t>
            </w:r>
            <w:r>
              <w:fldChar w:fldCharType="end"/>
            </w:r>
            <w:r>
              <w:t>)</w:t>
            </w:r>
          </w:p>
        </w:tc>
        <w:tc>
          <w:tcPr>
            <w:tcW w:w="1966" w:type="dxa"/>
          </w:tcPr>
          <w:p w14:paraId="031B94F3" w14:textId="77777777" w:rsidR="0086153A" w:rsidRDefault="0086153A" w:rsidP="00282714">
            <w:pPr>
              <w:rPr>
                <w:rStyle w:val="CODEtemp"/>
              </w:rPr>
            </w:pPr>
            <w:r>
              <w:rPr>
                <w:rStyle w:val="CODEtemp"/>
              </w:rPr>
              <w:t>string</w:t>
            </w:r>
          </w:p>
        </w:tc>
        <w:tc>
          <w:tcPr>
            <w:tcW w:w="1205" w:type="dxa"/>
          </w:tcPr>
          <w:p w14:paraId="542DE606" w14:textId="77777777" w:rsidR="0086153A" w:rsidRDefault="0086153A" w:rsidP="00282714">
            <w:r>
              <w:t>Yes</w:t>
            </w:r>
          </w:p>
        </w:tc>
        <w:tc>
          <w:tcPr>
            <w:tcW w:w="5597" w:type="dxa"/>
          </w:tcPr>
          <w:p w14:paraId="7FDE536A" w14:textId="77777777" w:rsidR="0086153A" w:rsidRDefault="0086153A" w:rsidP="00282714">
            <w:r>
              <w:t>None</w:t>
            </w:r>
          </w:p>
        </w:tc>
      </w:tr>
      <w:tr w:rsidR="0086153A" w14:paraId="439ED5A7" w14:textId="77777777" w:rsidTr="00282714">
        <w:trPr>
          <w:trHeight w:val="345"/>
        </w:trPr>
        <w:tc>
          <w:tcPr>
            <w:tcW w:w="2071" w:type="dxa"/>
          </w:tcPr>
          <w:p w14:paraId="30F4C04D" w14:textId="0538B89F" w:rsidR="0086153A" w:rsidRPr="00545597" w:rsidRDefault="0086153A" w:rsidP="00282714">
            <w:pPr>
              <w:rPr>
                <w:rStyle w:val="CODEtemp"/>
              </w:rPr>
            </w:pPr>
            <w:r>
              <w:rPr>
                <w:rStyle w:val="CODEtemp"/>
              </w:rPr>
              <w:t>version (</w:t>
            </w:r>
            <w:r>
              <w:t>§</w:t>
            </w:r>
            <w:r>
              <w:fldChar w:fldCharType="begin"/>
            </w:r>
            <w:r>
              <w:instrText xml:space="preserve"> REF _Ref493409191 \r \h </w:instrText>
            </w:r>
            <w:r>
              <w:fldChar w:fldCharType="separate"/>
            </w:r>
            <w:r w:rsidR="00820181">
              <w:t>3.16.5</w:t>
            </w:r>
            <w:r>
              <w:fldChar w:fldCharType="end"/>
            </w:r>
            <w:r>
              <w:t>)</w:t>
            </w:r>
          </w:p>
        </w:tc>
        <w:tc>
          <w:tcPr>
            <w:tcW w:w="1966" w:type="dxa"/>
          </w:tcPr>
          <w:p w14:paraId="3882149A" w14:textId="77777777" w:rsidR="0086153A" w:rsidRDefault="0086153A" w:rsidP="00282714">
            <w:r>
              <w:rPr>
                <w:rStyle w:val="CODEtemp"/>
              </w:rPr>
              <w:t>string</w:t>
            </w:r>
          </w:p>
        </w:tc>
        <w:tc>
          <w:tcPr>
            <w:tcW w:w="1205" w:type="dxa"/>
          </w:tcPr>
          <w:p w14:paraId="715D2E7C" w14:textId="77777777" w:rsidR="0086153A" w:rsidRDefault="0086153A" w:rsidP="00282714">
            <w:r>
              <w:t>No</w:t>
            </w:r>
          </w:p>
        </w:tc>
        <w:tc>
          <w:tcPr>
            <w:tcW w:w="5597" w:type="dxa"/>
          </w:tcPr>
          <w:p w14:paraId="1ECD4362" w14:textId="77777777" w:rsidR="0086153A" w:rsidRDefault="0086153A" w:rsidP="00282714">
            <w:r>
              <w:t>None</w:t>
            </w:r>
          </w:p>
        </w:tc>
      </w:tr>
      <w:tr w:rsidR="0086153A" w14:paraId="288D1718" w14:textId="77777777" w:rsidTr="00282714">
        <w:trPr>
          <w:trHeight w:val="345"/>
        </w:trPr>
        <w:tc>
          <w:tcPr>
            <w:tcW w:w="2071" w:type="dxa"/>
          </w:tcPr>
          <w:p w14:paraId="3F773359" w14:textId="261E6951" w:rsidR="0086153A" w:rsidRDefault="00CC4067" w:rsidP="00282714">
            <w:pPr>
              <w:rPr>
                <w:rStyle w:val="CODEtemp"/>
              </w:rPr>
            </w:pPr>
            <w:proofErr w:type="spellStart"/>
            <w:r>
              <w:rPr>
                <w:rStyle w:val="CODEtemp"/>
              </w:rPr>
              <w:t>dottedQuadFileVersion</w:t>
            </w:r>
            <w:proofErr w:type="spellEnd"/>
            <w:r>
              <w:rPr>
                <w:rStyle w:val="CODEtemp"/>
              </w:rPr>
              <w:t xml:space="preserve"> </w:t>
            </w:r>
            <w:r w:rsidR="0086153A">
              <w:rPr>
                <w:rStyle w:val="CODEtemp"/>
              </w:rPr>
              <w:t>(</w:t>
            </w:r>
            <w:r w:rsidR="0086153A">
              <w:t>§</w:t>
            </w:r>
            <w:r w:rsidR="0086153A">
              <w:fldChar w:fldCharType="begin"/>
            </w:r>
            <w:r w:rsidR="0086153A">
              <w:instrText xml:space="preserve"> REF _Ref493409205 \r \h </w:instrText>
            </w:r>
            <w:r w:rsidR="0086153A">
              <w:fldChar w:fldCharType="separate"/>
            </w:r>
            <w:r w:rsidR="00820181">
              <w:t>3.16.6</w:t>
            </w:r>
            <w:r w:rsidR="0086153A">
              <w:fldChar w:fldCharType="end"/>
            </w:r>
            <w:r w:rsidR="0086153A">
              <w:t>)</w:t>
            </w:r>
          </w:p>
        </w:tc>
        <w:tc>
          <w:tcPr>
            <w:tcW w:w="1966" w:type="dxa"/>
          </w:tcPr>
          <w:p w14:paraId="5AF9A257" w14:textId="77777777" w:rsidR="0086153A" w:rsidRDefault="0086153A" w:rsidP="00282714">
            <w:pPr>
              <w:rPr>
                <w:rStyle w:val="CODEtemp"/>
              </w:rPr>
            </w:pPr>
            <w:r>
              <w:rPr>
                <w:rStyle w:val="CODEtemp"/>
              </w:rPr>
              <w:t>string</w:t>
            </w:r>
          </w:p>
        </w:tc>
        <w:tc>
          <w:tcPr>
            <w:tcW w:w="1205" w:type="dxa"/>
          </w:tcPr>
          <w:p w14:paraId="35D5C89C" w14:textId="77777777" w:rsidR="0086153A" w:rsidRDefault="0086153A" w:rsidP="00282714">
            <w:r>
              <w:t>No</w:t>
            </w:r>
          </w:p>
        </w:tc>
        <w:tc>
          <w:tcPr>
            <w:tcW w:w="5597" w:type="dxa"/>
          </w:tcPr>
          <w:p w14:paraId="657DDCD0" w14:textId="77777777" w:rsidR="0086153A" w:rsidRDefault="0086153A" w:rsidP="00282714">
            <w:r>
              <w:t>None</w:t>
            </w:r>
          </w:p>
        </w:tc>
      </w:tr>
      <w:tr w:rsidR="0086153A" w14:paraId="650E8B4C" w14:textId="77777777" w:rsidTr="00282714">
        <w:trPr>
          <w:trHeight w:val="345"/>
        </w:trPr>
        <w:tc>
          <w:tcPr>
            <w:tcW w:w="2071" w:type="dxa"/>
          </w:tcPr>
          <w:p w14:paraId="47BBAD0A" w14:textId="5BF417DD" w:rsidR="0086153A" w:rsidRDefault="0086153A" w:rsidP="00282714">
            <w:pPr>
              <w:rPr>
                <w:rStyle w:val="CODEtemp"/>
              </w:rPr>
            </w:pPr>
            <w:r>
              <w:rPr>
                <w:rStyle w:val="CODEtemp"/>
              </w:rPr>
              <w:t>language (</w:t>
            </w:r>
            <w:r>
              <w:t>§</w:t>
            </w:r>
            <w:r>
              <w:fldChar w:fldCharType="begin"/>
            </w:r>
            <w:r>
              <w:instrText xml:space="preserve"> REF _Ref508812630 \r \h </w:instrText>
            </w:r>
            <w:r>
              <w:fldChar w:fldCharType="separate"/>
            </w:r>
            <w:r w:rsidR="00820181">
              <w:t>3.16.8</w:t>
            </w:r>
            <w:r>
              <w:fldChar w:fldCharType="end"/>
            </w:r>
            <w:r>
              <w:t>)</w:t>
            </w:r>
          </w:p>
        </w:tc>
        <w:tc>
          <w:tcPr>
            <w:tcW w:w="1966" w:type="dxa"/>
          </w:tcPr>
          <w:p w14:paraId="05EA30C1" w14:textId="77777777" w:rsidR="0086153A" w:rsidRDefault="0086153A" w:rsidP="00282714">
            <w:pPr>
              <w:rPr>
                <w:rStyle w:val="CODEtemp"/>
              </w:rPr>
            </w:pPr>
            <w:r>
              <w:rPr>
                <w:rStyle w:val="CODEtemp"/>
              </w:rPr>
              <w:t>string</w:t>
            </w:r>
          </w:p>
        </w:tc>
        <w:tc>
          <w:tcPr>
            <w:tcW w:w="1205" w:type="dxa"/>
          </w:tcPr>
          <w:p w14:paraId="045D009B" w14:textId="77777777" w:rsidR="0086153A" w:rsidRDefault="0086153A" w:rsidP="00282714">
            <w:r>
              <w:t>Yes</w:t>
            </w:r>
          </w:p>
        </w:tc>
        <w:tc>
          <w:tcPr>
            <w:tcW w:w="5597" w:type="dxa"/>
          </w:tcPr>
          <w:p w14:paraId="7EECFF64" w14:textId="77777777" w:rsidR="0086153A" w:rsidRDefault="0086153A" w:rsidP="00282714">
            <w:r>
              <w:t>Required rather than recommended. Just as in a SARIF log file, it specifies the language of the resources embedded in the file.</w:t>
            </w:r>
          </w:p>
        </w:tc>
      </w:tr>
    </w:tbl>
    <w:p w14:paraId="1BD0934B" w14:textId="45AE9ADF" w:rsidR="00F27B42" w:rsidRDefault="00F27B42" w:rsidP="00F27B42">
      <w:pPr>
        <w:pStyle w:val="Heading5"/>
      </w:pPr>
      <w:bookmarkStart w:id="207" w:name="_Toc534899444"/>
      <w:r>
        <w:t>resources object</w:t>
      </w:r>
      <w:bookmarkEnd w:id="207"/>
    </w:p>
    <w:p w14:paraId="56784490" w14:textId="608BA965" w:rsidR="0086153A" w:rsidRPr="0086153A" w:rsidRDefault="0086153A" w:rsidP="0086153A">
      <w:r>
        <w:t xml:space="preserve">The </w:t>
      </w:r>
      <w:r w:rsidRPr="00386A21">
        <w:rPr>
          <w:rStyle w:val="CODEtemp"/>
        </w:rPr>
        <w:t>resources</w:t>
      </w:r>
      <w:r>
        <w:t xml:space="preserve"> object in a SARIF resource file is identical to the </w:t>
      </w:r>
      <w:r w:rsidRPr="00386A21">
        <w:rPr>
          <w:rStyle w:val="CODEtemp"/>
        </w:rPr>
        <w:t>resources</w:t>
      </w:r>
      <w:r>
        <w:t xml:space="preserve"> object in a SARIF log file (§</w:t>
      </w:r>
      <w:r>
        <w:fldChar w:fldCharType="begin"/>
      </w:r>
      <w:r>
        <w:instrText xml:space="preserve"> REF _Ref508812750 \r \h </w:instrText>
      </w:r>
      <w:r>
        <w:fldChar w:fldCharType="separate"/>
      </w:r>
      <w:r w:rsidR="00820181">
        <w:t>3.39</w:t>
      </w:r>
      <w:r>
        <w:fldChar w:fldCharType="end"/>
      </w:r>
      <w:r>
        <w:t>).</w:t>
      </w:r>
    </w:p>
    <w:p w14:paraId="55D59945" w14:textId="28AAB945" w:rsidR="00B607AD" w:rsidRDefault="00B607AD" w:rsidP="00B607AD">
      <w:pPr>
        <w:pStyle w:val="Heading3"/>
      </w:pPr>
      <w:bookmarkStart w:id="208" w:name="_Ref508811133"/>
      <w:bookmarkStart w:id="209" w:name="_Toc534899445"/>
      <w:r>
        <w:t>text property</w:t>
      </w:r>
      <w:bookmarkEnd w:id="208"/>
      <w:bookmarkEnd w:id="209"/>
    </w:p>
    <w:p w14:paraId="38926169" w14:textId="1FD50567"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820181">
        <w:t>3.11.2</w:t>
      </w:r>
      <w:r>
        <w:fldChar w:fldCharType="end"/>
      </w:r>
      <w:r>
        <w:t>)</w:t>
      </w:r>
      <w:r w:rsidRPr="0027620D">
        <w:t>.</w:t>
      </w:r>
    </w:p>
    <w:p w14:paraId="68ED5C2D" w14:textId="1A275EF8" w:rsidR="00B607AD" w:rsidRDefault="00B607AD" w:rsidP="00B607AD">
      <w:pPr>
        <w:pStyle w:val="Heading3"/>
      </w:pPr>
      <w:bookmarkStart w:id="210" w:name="_Ref508811583"/>
      <w:bookmarkStart w:id="211" w:name="_Toc534899446"/>
      <w:proofErr w:type="spellStart"/>
      <w:r>
        <w:t>richText</w:t>
      </w:r>
      <w:proofErr w:type="spellEnd"/>
      <w:r>
        <w:t xml:space="preserve"> property</w:t>
      </w:r>
      <w:bookmarkEnd w:id="210"/>
      <w:bookmarkEnd w:id="211"/>
    </w:p>
    <w:p w14:paraId="252D70DD" w14:textId="227EC62C"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proofErr w:type="spellStart"/>
      <w:r>
        <w:rPr>
          <w:rStyle w:val="CODEtemp"/>
        </w:rPr>
        <w:t>richT</w:t>
      </w:r>
      <w:r w:rsidRPr="0027620D">
        <w:rPr>
          <w:rStyle w:val="CODEtemp"/>
        </w:rPr>
        <w:t>ext</w:t>
      </w:r>
      <w:proofErr w:type="spellEnd"/>
      <w:r w:rsidRPr="0027620D">
        <w:t xml:space="preserve"> whose value is a non-empty string containing a </w:t>
      </w:r>
      <w:r>
        <w:t>rich</w:t>
      </w:r>
      <w:r w:rsidRPr="0027620D">
        <w:t xml:space="preserve"> text message</w:t>
      </w:r>
      <w:r>
        <w:t xml:space="preserve"> (§</w:t>
      </w:r>
      <w:r>
        <w:fldChar w:fldCharType="begin"/>
      </w:r>
      <w:r>
        <w:instrText xml:space="preserve"> REF _Ref503354606 \r \h </w:instrText>
      </w:r>
      <w:r>
        <w:fldChar w:fldCharType="separate"/>
      </w:r>
      <w:r w:rsidR="00820181">
        <w:t>3.11.3</w:t>
      </w:r>
      <w:r>
        <w:fldChar w:fldCharType="end"/>
      </w:r>
      <w:r>
        <w:t>)</w:t>
      </w:r>
      <w:r w:rsidRPr="0027620D">
        <w:t>.</w:t>
      </w:r>
    </w:p>
    <w:p w14:paraId="5B4F9624" w14:textId="37EE5F0A" w:rsidR="0086153A" w:rsidRDefault="0086153A" w:rsidP="0086153A">
      <w:r>
        <w:t xml:space="preserve">If the </w:t>
      </w:r>
      <w:proofErr w:type="spellStart"/>
      <w:r w:rsidRPr="0027620D">
        <w:rPr>
          <w:rStyle w:val="CODEtemp"/>
        </w:rPr>
        <w:t>richText</w:t>
      </w:r>
      <w:proofErr w:type="spellEnd"/>
      <w:r>
        <w:t xml:space="preserve"> property is present, the </w:t>
      </w:r>
      <w:r w:rsidRPr="0027620D">
        <w:rPr>
          <w:rStyle w:val="CODEtemp"/>
        </w:rPr>
        <w:t>text</w:t>
      </w:r>
      <w:r>
        <w:t xml:space="preserve"> property (§</w:t>
      </w:r>
      <w:r>
        <w:fldChar w:fldCharType="begin"/>
      </w:r>
      <w:r>
        <w:instrText xml:space="preserve"> REF _Ref508811133 \r \h </w:instrText>
      </w:r>
      <w:r>
        <w:fldChar w:fldCharType="separate"/>
      </w:r>
      <w:r w:rsidR="00820181">
        <w:t>3.11.7</w:t>
      </w:r>
      <w:r>
        <w:fldChar w:fldCharType="end"/>
      </w:r>
      <w:r>
        <w:t xml:space="preserve">) </w:t>
      </w:r>
      <w:r>
        <w:rPr>
          <w:b/>
        </w:rPr>
        <w:t>SHALL</w:t>
      </w:r>
      <w:r>
        <w:t xml:space="preserve"> also be present. </w:t>
      </w:r>
      <w:r w:rsidRPr="0027620D">
        <w:t>This ensures that the message is viewable even in contexts that do not support the rendering of rich text.</w:t>
      </w:r>
    </w:p>
    <w:p w14:paraId="7372FE66" w14:textId="62CA9737" w:rsidR="0086153A" w:rsidRPr="0086153A" w:rsidRDefault="0086153A" w:rsidP="0086153A">
      <w:r>
        <w:t xml:space="preserve">SARIF consumers that cannot (or choose not to) render rich text </w:t>
      </w:r>
      <w:r>
        <w:rPr>
          <w:b/>
        </w:rPr>
        <w:t>SHALL</w:t>
      </w:r>
      <w:r>
        <w:t xml:space="preserve"> ignore the </w:t>
      </w:r>
      <w:proofErr w:type="spellStart"/>
      <w:r>
        <w:rPr>
          <w:rStyle w:val="CODEtemp"/>
        </w:rPr>
        <w:t>richText</w:t>
      </w:r>
      <w:proofErr w:type="spellEnd"/>
      <w:r>
        <w:t xml:space="preserve"> property and use the </w:t>
      </w:r>
      <w:r>
        <w:rPr>
          <w:rStyle w:val="CODEtemp"/>
        </w:rPr>
        <w:t>text</w:t>
      </w:r>
      <w:r>
        <w:t xml:space="preserve"> property instead.</w:t>
      </w:r>
    </w:p>
    <w:p w14:paraId="3F0244B6" w14:textId="1117F692" w:rsidR="00B607AD" w:rsidRDefault="00B607AD" w:rsidP="00B607AD">
      <w:pPr>
        <w:pStyle w:val="Heading3"/>
      </w:pPr>
      <w:bookmarkStart w:id="212" w:name="_Ref508811592"/>
      <w:bookmarkStart w:id="213" w:name="_Toc534899447"/>
      <w:proofErr w:type="spellStart"/>
      <w:r>
        <w:t>messageId</w:t>
      </w:r>
      <w:proofErr w:type="spellEnd"/>
      <w:r>
        <w:t xml:space="preserve"> property</w:t>
      </w:r>
      <w:bookmarkEnd w:id="212"/>
      <w:bookmarkEnd w:id="213"/>
    </w:p>
    <w:p w14:paraId="5F5AED7E" w14:textId="63406E03"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proofErr w:type="spellStart"/>
      <w:r>
        <w:rPr>
          <w:rStyle w:val="CODEtemp"/>
        </w:rPr>
        <w:t>messageId</w:t>
      </w:r>
      <w:proofErr w:type="spellEnd"/>
      <w:r w:rsidRPr="0027620D">
        <w:t xml:space="preserve"> whose value is a non-empty string containing </w:t>
      </w:r>
      <w:r>
        <w:t>the resource identifier (§</w:t>
      </w:r>
      <w:r>
        <w:fldChar w:fldCharType="begin"/>
      </w:r>
      <w:r>
        <w:instrText xml:space="preserve"> REF _Ref508812963 \r \h </w:instrText>
      </w:r>
      <w:r>
        <w:fldChar w:fldCharType="separate"/>
      </w:r>
      <w:r w:rsidR="00820181">
        <w:t>3.11.6</w:t>
      </w:r>
      <w:r>
        <w:fldChar w:fldCharType="end"/>
      </w:r>
      <w:r>
        <w:t>) for the desired plain text message (§</w:t>
      </w:r>
      <w:r>
        <w:fldChar w:fldCharType="begin"/>
      </w:r>
      <w:r>
        <w:instrText xml:space="preserve"> REF _Ref503354593 \r \h </w:instrText>
      </w:r>
      <w:r>
        <w:fldChar w:fldCharType="separate"/>
      </w:r>
      <w:r w:rsidR="00820181">
        <w:t>3.11.2</w:t>
      </w:r>
      <w:r>
        <w:fldChar w:fldCharType="end"/>
      </w:r>
      <w:r>
        <w:t>).</w:t>
      </w:r>
      <w:r w:rsidRPr="0086153A">
        <w:t xml:space="preserve"> </w:t>
      </w:r>
      <w:r>
        <w:t>See §</w:t>
      </w:r>
      <w:r w:rsidR="00D91873">
        <w:fldChar w:fldCharType="begin"/>
      </w:r>
      <w:r w:rsidR="00D91873">
        <w:instrText xml:space="preserve"> REF _Ref508812199 \r \h </w:instrText>
      </w:r>
      <w:r w:rsidR="00D91873">
        <w:fldChar w:fldCharType="separate"/>
      </w:r>
      <w:r w:rsidR="00820181">
        <w:t>3.11.6.2</w:t>
      </w:r>
      <w:r w:rsidR="00D91873">
        <w:fldChar w:fldCharType="end"/>
      </w:r>
      <w:r>
        <w:t xml:space="preserve"> </w:t>
      </w:r>
      <w:r w:rsidR="00D91873">
        <w:t>and §</w:t>
      </w:r>
      <w:r w:rsidR="00D91873">
        <w:fldChar w:fldCharType="begin"/>
      </w:r>
      <w:r w:rsidR="00D91873">
        <w:instrText xml:space="preserve"> REF _Ref508811713 \r \h </w:instrText>
      </w:r>
      <w:r w:rsidR="00D91873">
        <w:fldChar w:fldCharType="separate"/>
      </w:r>
      <w:r w:rsidR="00820181">
        <w:t>3.11.6.4</w:t>
      </w:r>
      <w:r w:rsidR="00D91873">
        <w:fldChar w:fldCharType="end"/>
      </w:r>
      <w:r w:rsidR="00D91873">
        <w:t xml:space="preserve"> </w:t>
      </w:r>
      <w:r>
        <w:t>for details of the resource string lookup procedure.</w:t>
      </w:r>
    </w:p>
    <w:p w14:paraId="5B4A3F26" w14:textId="1DCB5D62" w:rsidR="00B607AD" w:rsidRDefault="00B607AD" w:rsidP="00B607AD">
      <w:pPr>
        <w:pStyle w:val="Heading3"/>
      </w:pPr>
      <w:bookmarkStart w:id="214" w:name="_Ref508811630"/>
      <w:bookmarkStart w:id="215" w:name="_Toc534899448"/>
      <w:proofErr w:type="spellStart"/>
      <w:r>
        <w:t>richMessageId</w:t>
      </w:r>
      <w:proofErr w:type="spellEnd"/>
      <w:r>
        <w:t xml:space="preserve"> property</w:t>
      </w:r>
      <w:bookmarkEnd w:id="214"/>
      <w:bookmarkEnd w:id="215"/>
    </w:p>
    <w:p w14:paraId="71ECB735" w14:textId="0E7DC1B3" w:rsid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proofErr w:type="spellStart"/>
      <w:r>
        <w:rPr>
          <w:rStyle w:val="CODEtemp"/>
        </w:rPr>
        <w:t>richMessageId</w:t>
      </w:r>
      <w:proofErr w:type="spellEnd"/>
      <w:r w:rsidRPr="0027620D">
        <w:t xml:space="preserve"> whose value is a non-empty string containing </w:t>
      </w:r>
      <w:r>
        <w:t>the resource identifier (§</w:t>
      </w:r>
      <w:r>
        <w:fldChar w:fldCharType="begin"/>
      </w:r>
      <w:r>
        <w:instrText xml:space="preserve"> REF _Ref508812963 \r \h </w:instrText>
      </w:r>
      <w:r>
        <w:fldChar w:fldCharType="separate"/>
      </w:r>
      <w:r w:rsidR="00820181">
        <w:t>3.11.6</w:t>
      </w:r>
      <w:r>
        <w:fldChar w:fldCharType="end"/>
      </w:r>
      <w:r>
        <w:t>) for the desired rich text message (§</w:t>
      </w:r>
      <w:r>
        <w:fldChar w:fldCharType="begin"/>
      </w:r>
      <w:r>
        <w:instrText xml:space="preserve"> REF _Ref503354606 \r \h </w:instrText>
      </w:r>
      <w:r>
        <w:fldChar w:fldCharType="separate"/>
      </w:r>
      <w:r w:rsidR="00820181">
        <w:t>3.11.3</w:t>
      </w:r>
      <w:r>
        <w:fldChar w:fldCharType="end"/>
      </w:r>
      <w:r>
        <w:t>).</w:t>
      </w:r>
    </w:p>
    <w:p w14:paraId="1DCA38AB" w14:textId="23813773" w:rsidR="0086153A" w:rsidRPr="0086153A" w:rsidRDefault="0086153A" w:rsidP="0086153A">
      <w:r>
        <w:t xml:space="preserve">SARIF consumers that cannot (or choose not to) render rich text </w:t>
      </w:r>
      <w:r>
        <w:rPr>
          <w:b/>
        </w:rPr>
        <w:t>SHALL</w:t>
      </w:r>
      <w:r>
        <w:t xml:space="preserve"> ignore the </w:t>
      </w:r>
      <w:proofErr w:type="spellStart"/>
      <w:r>
        <w:rPr>
          <w:rStyle w:val="CODEtemp"/>
        </w:rPr>
        <w:t>richMessageId</w:t>
      </w:r>
      <w:proofErr w:type="spellEnd"/>
      <w:r>
        <w:t xml:space="preserve"> property and use the </w:t>
      </w:r>
      <w:proofErr w:type="spellStart"/>
      <w:r>
        <w:rPr>
          <w:rStyle w:val="CODEtemp"/>
        </w:rPr>
        <w:t>messageId</w:t>
      </w:r>
      <w:proofErr w:type="spellEnd"/>
      <w:r>
        <w:t xml:space="preserve"> property instead</w:t>
      </w:r>
      <w:r w:rsidR="00D91873">
        <w:t>.</w:t>
      </w:r>
      <w:r>
        <w:t xml:space="preserve"> </w:t>
      </w:r>
      <w:r w:rsidR="00D91873">
        <w:t>See §</w:t>
      </w:r>
      <w:r w:rsidR="00D91873">
        <w:fldChar w:fldCharType="begin"/>
      </w:r>
      <w:r w:rsidR="00D91873">
        <w:instrText xml:space="preserve"> REF _Ref508812199 \r \h </w:instrText>
      </w:r>
      <w:r w:rsidR="00D91873">
        <w:fldChar w:fldCharType="separate"/>
      </w:r>
      <w:r w:rsidR="00820181">
        <w:t>3.11.6.2</w:t>
      </w:r>
      <w:r w:rsidR="00D91873">
        <w:fldChar w:fldCharType="end"/>
      </w:r>
      <w:r w:rsidR="00D91873">
        <w:t xml:space="preserve"> and §</w:t>
      </w:r>
      <w:r w:rsidR="00D91873">
        <w:fldChar w:fldCharType="begin"/>
      </w:r>
      <w:r w:rsidR="00D91873">
        <w:instrText xml:space="preserve"> REF _Ref508811713 \r \h </w:instrText>
      </w:r>
      <w:r w:rsidR="00D91873">
        <w:fldChar w:fldCharType="separate"/>
      </w:r>
      <w:r w:rsidR="00820181">
        <w:t>3.11.6.4</w:t>
      </w:r>
      <w:r w:rsidR="00D91873">
        <w:fldChar w:fldCharType="end"/>
      </w:r>
      <w:r w:rsidR="00D91873">
        <w:t xml:space="preserve"> for details of the resource string lookup procedure.</w:t>
      </w:r>
    </w:p>
    <w:p w14:paraId="589A7D44" w14:textId="6B0C705B" w:rsidR="00B607AD" w:rsidRDefault="00B607AD" w:rsidP="00B607AD">
      <w:pPr>
        <w:pStyle w:val="Heading3"/>
      </w:pPr>
      <w:bookmarkStart w:id="216" w:name="_Ref508811093"/>
      <w:bookmarkStart w:id="217" w:name="_Toc534899449"/>
      <w:r>
        <w:lastRenderedPageBreak/>
        <w:t>arguments property</w:t>
      </w:r>
      <w:bookmarkEnd w:id="216"/>
      <w:bookmarkEnd w:id="217"/>
    </w:p>
    <w:p w14:paraId="3337B550" w14:textId="45C67325"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820181">
        <w:t>3.11.7</w:t>
      </w:r>
      <w:r>
        <w:fldChar w:fldCharType="end"/>
      </w:r>
      <w:r>
        <w:t xml:space="preserve">), </w:t>
      </w:r>
      <w:proofErr w:type="spellStart"/>
      <w:r w:rsidRPr="00AA2DE5">
        <w:rPr>
          <w:rStyle w:val="CODEtemp"/>
        </w:rPr>
        <w:t>richText</w:t>
      </w:r>
      <w:proofErr w:type="spellEnd"/>
      <w:r>
        <w:t xml:space="preserve"> (§</w:t>
      </w:r>
      <w:r>
        <w:fldChar w:fldCharType="begin"/>
      </w:r>
      <w:r>
        <w:instrText xml:space="preserve"> REF _Ref508811583 \r \h </w:instrText>
      </w:r>
      <w:r>
        <w:fldChar w:fldCharType="separate"/>
      </w:r>
      <w:r w:rsidR="00820181">
        <w:t>3.11.8</w:t>
      </w:r>
      <w:r>
        <w:fldChar w:fldCharType="end"/>
      </w:r>
      <w:r>
        <w:t xml:space="preserve">), </w:t>
      </w:r>
      <w:proofErr w:type="spellStart"/>
      <w:r w:rsidRPr="00AA2DE5">
        <w:rPr>
          <w:rStyle w:val="CODEtemp"/>
        </w:rPr>
        <w:t>messageId</w:t>
      </w:r>
      <w:proofErr w:type="spellEnd"/>
      <w:r>
        <w:t xml:space="preserve"> (§</w:t>
      </w:r>
      <w:r>
        <w:fldChar w:fldCharType="begin"/>
      </w:r>
      <w:r>
        <w:instrText xml:space="preserve"> REF _Ref508811592 \r \h </w:instrText>
      </w:r>
      <w:r>
        <w:fldChar w:fldCharType="separate"/>
      </w:r>
      <w:r w:rsidR="00820181">
        <w:t>3.11.9</w:t>
      </w:r>
      <w:r>
        <w:fldChar w:fldCharType="end"/>
      </w:r>
      <w:r>
        <w:t xml:space="preserve">), or </w:t>
      </w:r>
      <w:proofErr w:type="spellStart"/>
      <w:r w:rsidRPr="00AA2DE5">
        <w:rPr>
          <w:rStyle w:val="CODEtemp"/>
        </w:rPr>
        <w:t>richMessageId</w:t>
      </w:r>
      <w:proofErr w:type="spellEnd"/>
      <w:r>
        <w:t xml:space="preserve"> (§</w:t>
      </w:r>
      <w:r>
        <w:fldChar w:fldCharType="begin"/>
      </w:r>
      <w:r>
        <w:instrText xml:space="preserve"> REF _Ref508811630 \r \h </w:instrText>
      </w:r>
      <w:r>
        <w:fldChar w:fldCharType="separate"/>
      </w:r>
      <w:r w:rsidR="00820181">
        <w:t>3.11.10</w:t>
      </w:r>
      <w:r>
        <w:fldChar w:fldCharType="end"/>
      </w:r>
      <w:r>
        <w:t>) contains any placeholders (§</w:t>
      </w:r>
      <w:r>
        <w:fldChar w:fldCharType="begin"/>
      </w:r>
      <w:r>
        <w:instrText xml:space="preserve"> REF _Ref508810893 \r \h </w:instrText>
      </w:r>
      <w:r>
        <w:fldChar w:fldCharType="separate"/>
      </w:r>
      <w:r w:rsidR="00820181">
        <w:t>3.11.4</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820181">
        <w:t>3.11.4</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58FF844B" w:rsidR="007D2FEE" w:rsidRDefault="007D2FEE" w:rsidP="007D2FEE">
      <w:r>
        <w:t xml:space="preserve">If none of the properties </w:t>
      </w:r>
      <w:r w:rsidRPr="00AA2DE5">
        <w:rPr>
          <w:rStyle w:val="CODEtemp"/>
        </w:rPr>
        <w:t>text</w:t>
      </w:r>
      <w:r>
        <w:t xml:space="preserve">, </w:t>
      </w:r>
      <w:proofErr w:type="spellStart"/>
      <w:r w:rsidRPr="00AA2DE5">
        <w:rPr>
          <w:rStyle w:val="CODEtemp"/>
        </w:rPr>
        <w:t>richText</w:t>
      </w:r>
      <w:proofErr w:type="spellEnd"/>
      <w:r>
        <w:t xml:space="preserve">, </w:t>
      </w:r>
      <w:proofErr w:type="spellStart"/>
      <w:r w:rsidRPr="00AA2DE5">
        <w:rPr>
          <w:rStyle w:val="CODEtemp"/>
        </w:rPr>
        <w:t>messageId</w:t>
      </w:r>
      <w:proofErr w:type="spellEnd"/>
      <w:r>
        <w:t xml:space="preserve">, or </w:t>
      </w:r>
      <w:proofErr w:type="spellStart"/>
      <w:r w:rsidRPr="00AA2DE5">
        <w:rPr>
          <w:rStyle w:val="CODEtemp"/>
        </w:rPr>
        <w:t>richMessageId</w:t>
      </w:r>
      <w:proofErr w:type="spellEnd"/>
      <w:r>
        <w:t xml:space="preserve"> contains any placeholders, the</w:t>
      </w:r>
      <w:r w:rsidR="00FA0920">
        <w:t>n</w:t>
      </w:r>
      <w:r>
        <w:t xml:space="preserve"> </w:t>
      </w:r>
      <w:r w:rsidRPr="00C20521">
        <w:rPr>
          <w:rStyle w:val="CODEtemp"/>
        </w:rPr>
        <w:t>arguments</w:t>
      </w:r>
      <w:r>
        <w:t xml:space="preserve"> </w:t>
      </w:r>
      <w:r w:rsidR="00FA0920">
        <w:rPr>
          <w:b/>
        </w:rPr>
        <w:t>MAY</w:t>
      </w:r>
      <w:r w:rsidR="00FA0920">
        <w:t xml:space="preserve"> </w:t>
      </w:r>
      <w:r>
        <w:t>be absent</w:t>
      </w:r>
      <w:r w:rsidR="00FA0920">
        <w:t xml:space="preserve">; if it is present, its value </w:t>
      </w:r>
      <w:r w:rsidR="00FA0920" w:rsidRPr="00FA0920">
        <w:rPr>
          <w:b/>
        </w:rPr>
        <w:t>SHALL</w:t>
      </w:r>
      <w:r w:rsidR="00FA0920">
        <w:t xml:space="preserve"> be an empty array</w:t>
      </w:r>
      <w:r>
        <w:t>.</w:t>
      </w:r>
    </w:p>
    <w:p w14:paraId="3234668F" w14:textId="4E536FCA" w:rsidR="00FA0920" w:rsidRDefault="00FA0920" w:rsidP="007D2FEE">
      <w:r>
        <w:t xml:space="preserve">If </w:t>
      </w:r>
      <w:r w:rsidRPr="003C3014">
        <w:rPr>
          <w:rStyle w:val="CODEtemp"/>
        </w:rPr>
        <w:t>arguments</w:t>
      </w:r>
      <w:r>
        <w:t xml:space="preserve"> is absent, it </w:t>
      </w:r>
      <w:r>
        <w:rPr>
          <w:b/>
        </w:rPr>
        <w:t>SHALL</w:t>
      </w:r>
      <w:r>
        <w:t xml:space="preserve"> default to an empty array.</w:t>
      </w:r>
    </w:p>
    <w:p w14:paraId="051AED4F" w14:textId="77777777"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proofErr w:type="spellStart"/>
      <w:r w:rsidRPr="00AA2DE5">
        <w:rPr>
          <w:rStyle w:val="CODEtemp"/>
        </w:rPr>
        <w:t>richText</w:t>
      </w:r>
      <w:proofErr w:type="spellEnd"/>
      <w:r>
        <w:t xml:space="preserve">, </w:t>
      </w:r>
      <w:proofErr w:type="spellStart"/>
      <w:r w:rsidRPr="00AA2DE5">
        <w:rPr>
          <w:rStyle w:val="CODEtemp"/>
        </w:rPr>
        <w:t>messageId</w:t>
      </w:r>
      <w:proofErr w:type="spellEnd"/>
      <w:r>
        <w:t xml:space="preserve">, or </w:t>
      </w:r>
      <w:proofErr w:type="spellStart"/>
      <w:r w:rsidRPr="00AA2DE5">
        <w:rPr>
          <w:rStyle w:val="CODEtemp"/>
        </w:rPr>
        <w:t>richMessageId</w:t>
      </w:r>
      <w:proofErr w:type="spellEnd"/>
      <w:r>
        <w:t xml:space="preserve"> properties.</w:t>
      </w:r>
    </w:p>
    <w:p w14:paraId="573F51F3" w14:textId="4F00F6B9" w:rsidR="007D2FEE" w:rsidRP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proofErr w:type="spellStart"/>
      <w:r w:rsidRPr="00793B34">
        <w:rPr>
          <w:rStyle w:val="CODEtemp"/>
        </w:rPr>
        <w:t>richText</w:t>
      </w:r>
      <w:proofErr w:type="spellEnd"/>
      <w:r>
        <w:t xml:space="preserve"> message string is </w:t>
      </w:r>
      <w:r>
        <w:rPr>
          <w:rStyle w:val="CODEtemp"/>
        </w:rPr>
        <w:t>{5}</w:t>
      </w:r>
      <w:r>
        <w:t>, the</w:t>
      </w:r>
      <w:r>
        <w:rPr>
          <w:rStyle w:val="CODEtemp"/>
        </w:rPr>
        <w:t xml:space="preserve"> arguments </w:t>
      </w:r>
      <w:r>
        <w:t>array must contain at least 6 elements.</w:t>
      </w:r>
    </w:p>
    <w:p w14:paraId="0645E5C8" w14:textId="34ED8D9C" w:rsidR="0038356E" w:rsidRPr="0038356E" w:rsidRDefault="00815787" w:rsidP="0038356E">
      <w:pPr>
        <w:pStyle w:val="Heading2"/>
      </w:pPr>
      <w:bookmarkStart w:id="218" w:name="_Ref508812301"/>
      <w:bookmarkStart w:id="219" w:name="_Toc534899450"/>
      <w:proofErr w:type="spellStart"/>
      <w:r>
        <w:t>sarifLog</w:t>
      </w:r>
      <w:proofErr w:type="spellEnd"/>
      <w:r>
        <w:t xml:space="preserve"> object</w:t>
      </w:r>
      <w:bookmarkEnd w:id="192"/>
      <w:bookmarkEnd w:id="218"/>
      <w:bookmarkEnd w:id="219"/>
    </w:p>
    <w:p w14:paraId="5DEDD21B" w14:textId="0630136E" w:rsidR="000D32C1" w:rsidRDefault="000D32C1" w:rsidP="000D32C1">
      <w:pPr>
        <w:pStyle w:val="Heading3"/>
      </w:pPr>
      <w:bookmarkStart w:id="220" w:name="_Toc534899451"/>
      <w:r>
        <w:t>General</w:t>
      </w:r>
      <w:bookmarkEnd w:id="220"/>
    </w:p>
    <w:p w14:paraId="7D661682" w14:textId="6E9B5A7C" w:rsidR="0038356E" w:rsidRDefault="0038356E" w:rsidP="0038356E">
      <w:r w:rsidRPr="0038356E">
        <w:t xml:space="preserve">A </w:t>
      </w:r>
      <w:proofErr w:type="spellStart"/>
      <w:r w:rsidRPr="0038356E">
        <w:rPr>
          <w:rStyle w:val="CODEtemp"/>
        </w:rPr>
        <w:t>sarifLog</w:t>
      </w:r>
      <w:proofErr w:type="spellEnd"/>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2D65F3">
      <w:pPr>
        <w:pStyle w:val="Code"/>
      </w:pPr>
      <w:r>
        <w:t>{</w:t>
      </w:r>
    </w:p>
    <w:p w14:paraId="0BFC50E3" w14:textId="4689A029" w:rsidR="0038356E" w:rsidRDefault="00FC1320" w:rsidP="002D65F3">
      <w:pPr>
        <w:pStyle w:val="Code"/>
      </w:pPr>
      <w:r>
        <w:t xml:space="preserve">  "version"</w:t>
      </w:r>
      <w:r w:rsidR="0038356E">
        <w:t>: "</w:t>
      </w:r>
      <w:r w:rsidR="00D71A1D">
        <w:t>2</w:t>
      </w:r>
      <w:r>
        <w:t>.</w:t>
      </w:r>
      <w:r w:rsidR="0038356E">
        <w:t>0.</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820181">
        <w:t>3.12.2</w:t>
      </w:r>
      <w:r w:rsidR="0038356E">
        <w:fldChar w:fldCharType="end"/>
      </w:r>
      <w:r w:rsidR="00D71A1D">
        <w:t>.</w:t>
      </w:r>
    </w:p>
    <w:p w14:paraId="69B7D7D3" w14:textId="21D7AE1D" w:rsidR="0038356E" w:rsidRDefault="00FC1320" w:rsidP="002D65F3">
      <w:pPr>
        <w:pStyle w:val="Code"/>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820181">
        <w:t>3.12.4</w:t>
      </w:r>
      <w:r w:rsidR="0038356E">
        <w:fldChar w:fldCharType="end"/>
      </w:r>
      <w:r w:rsidR="00D71A1D">
        <w:t>.</w:t>
      </w:r>
    </w:p>
    <w:p w14:paraId="39DC26EB" w14:textId="09D95F42" w:rsidR="0038356E" w:rsidRDefault="00D71A1D" w:rsidP="002D65F3">
      <w:pPr>
        <w:pStyle w:val="Code"/>
      </w:pPr>
      <w:r>
        <w:t xml:space="preserve"> </w:t>
      </w:r>
      <w:r w:rsidR="0038356E">
        <w:t xml:space="preserve">   {</w:t>
      </w:r>
    </w:p>
    <w:p w14:paraId="4DCDD64B" w14:textId="1C9FA78B" w:rsidR="0038356E" w:rsidRDefault="0038356E" w:rsidP="002D65F3">
      <w:pPr>
        <w:pStyle w:val="Code"/>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820181">
        <w:t>3.13</w:t>
      </w:r>
      <w:r>
        <w:fldChar w:fldCharType="end"/>
      </w:r>
      <w:r>
        <w:t>)</w:t>
      </w:r>
    </w:p>
    <w:p w14:paraId="6CA2DBAD" w14:textId="1F7482BE" w:rsidR="0038356E" w:rsidRDefault="0038356E" w:rsidP="002D65F3">
      <w:pPr>
        <w:pStyle w:val="Code"/>
      </w:pPr>
      <w:r>
        <w:t xml:space="preserve">    },</w:t>
      </w:r>
    </w:p>
    <w:p w14:paraId="3ED27349" w14:textId="222ED544" w:rsidR="0038356E" w:rsidRDefault="0038356E" w:rsidP="002D65F3">
      <w:pPr>
        <w:pStyle w:val="Code"/>
      </w:pPr>
      <w:r>
        <w:t xml:space="preserve">    ...</w:t>
      </w:r>
    </w:p>
    <w:p w14:paraId="2A9D7FAD" w14:textId="19A428BD" w:rsidR="0038356E" w:rsidRDefault="00D71A1D" w:rsidP="002D65F3">
      <w:pPr>
        <w:pStyle w:val="Code"/>
      </w:pPr>
      <w:r>
        <w:t xml:space="preserve"> </w:t>
      </w:r>
      <w:r w:rsidR="0038356E">
        <w:t xml:space="preserve">   {</w:t>
      </w:r>
    </w:p>
    <w:p w14:paraId="7737E69D" w14:textId="2AD197D3" w:rsidR="0038356E" w:rsidRDefault="0038356E" w:rsidP="002D65F3">
      <w:pPr>
        <w:pStyle w:val="Code"/>
      </w:pPr>
      <w:r>
        <w:t xml:space="preserve">      ...         </w:t>
      </w:r>
      <w:r w:rsidR="00893398">
        <w:t xml:space="preserve">    </w:t>
      </w:r>
      <w:r>
        <w:t xml:space="preserve"># </w:t>
      </w:r>
      <w:r w:rsidR="00893398">
        <w:t>A</w:t>
      </w:r>
      <w:r>
        <w:t>nother run object</w:t>
      </w:r>
    </w:p>
    <w:p w14:paraId="3696FBEA" w14:textId="5AFF9AE1" w:rsidR="0038356E" w:rsidRDefault="0038356E" w:rsidP="002D65F3">
      <w:pPr>
        <w:pStyle w:val="Code"/>
      </w:pPr>
      <w:r>
        <w:t xml:space="preserve">    }</w:t>
      </w:r>
    </w:p>
    <w:p w14:paraId="594B029E" w14:textId="7484F8F3" w:rsidR="0038356E" w:rsidRDefault="0038356E" w:rsidP="002D65F3">
      <w:pPr>
        <w:pStyle w:val="Code"/>
      </w:pPr>
      <w:r>
        <w:t xml:space="preserve">  ]</w:t>
      </w:r>
    </w:p>
    <w:p w14:paraId="1122B28A" w14:textId="71EFB8CB" w:rsidR="00FC1320" w:rsidRPr="0038356E" w:rsidRDefault="0038356E" w:rsidP="002D65F3">
      <w:pPr>
        <w:pStyle w:val="Code"/>
      </w:pPr>
      <w:r>
        <w:t>}</w:t>
      </w:r>
    </w:p>
    <w:p w14:paraId="07A237F8" w14:textId="67475526" w:rsidR="000D32C1" w:rsidRDefault="000D32C1" w:rsidP="000D32C1">
      <w:pPr>
        <w:pStyle w:val="Heading3"/>
      </w:pPr>
      <w:bookmarkStart w:id="221" w:name="_Ref493349977"/>
      <w:bookmarkStart w:id="222" w:name="_Ref493350297"/>
      <w:bookmarkStart w:id="223" w:name="_Toc534899452"/>
      <w:r>
        <w:t>version property</w:t>
      </w:r>
      <w:bookmarkEnd w:id="221"/>
      <w:bookmarkEnd w:id="222"/>
      <w:bookmarkEnd w:id="223"/>
    </w:p>
    <w:p w14:paraId="369A921C" w14:textId="2D9B2F07" w:rsidR="00FC1320" w:rsidRDefault="00FC1320" w:rsidP="00FC1320">
      <w:r w:rsidRPr="00FC1320">
        <w:t xml:space="preserve">A </w:t>
      </w:r>
      <w:proofErr w:type="spellStart"/>
      <w:r w:rsidRPr="00FC1320">
        <w:rPr>
          <w:rStyle w:val="CODEtemp"/>
        </w:rPr>
        <w:t>sarifLog</w:t>
      </w:r>
      <w:proofErr w:type="spellEnd"/>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w:t>
      </w:r>
      <w:r w:rsidR="00BB3FA6">
        <w:t>specification</w:t>
      </w:r>
      <w:r w:rsidR="00BB3FA6" w:rsidRPr="00FC1320">
        <w:t xml:space="preserve"> </w:t>
      </w:r>
      <w:r w:rsidRPr="00FC1320">
        <w:t xml:space="preserve">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3567E920" w:rsidR="00FC1320" w:rsidRPr="00A90F10" w:rsidRDefault="00FC1320" w:rsidP="00692CC8">
      <w:pPr>
        <w:pStyle w:val="Note"/>
      </w:pPr>
      <w:r>
        <w:t xml:space="preserve">NOTE: </w:t>
      </w:r>
      <w:r w:rsidRPr="00FC1320">
        <w:t>This will make it easier for parsers to handle multiple versions of the SARIF format if new versions are defined in the future.</w:t>
      </w:r>
      <w:r w:rsidR="00053543">
        <w:br/>
      </w:r>
      <w:r w:rsidR="00053543">
        <w:br/>
      </w:r>
      <w:r w:rsidR="00053543" w:rsidRPr="001D5541">
        <w:rPr>
          <w:b/>
          <w:color w:val="FF0000"/>
        </w:rPr>
        <w:t xml:space="preserve">NOTE: Throughout this specification, the version </w:t>
      </w:r>
      <w:r w:rsidR="00053543" w:rsidRPr="001D5541">
        <w:rPr>
          <w:rStyle w:val="CODEtemp"/>
          <w:b/>
          <w:color w:val="FF0000"/>
        </w:rPr>
        <w:t>"2.0.0"</w:t>
      </w:r>
      <w:r w:rsidR="00A90F10" w:rsidRPr="001D5541">
        <w:rPr>
          <w:b/>
          <w:color w:val="FF0000"/>
        </w:rPr>
        <w:t xml:space="preserve"> is used. However, until this specification is finalized, producers SHOULD use the version value </w:t>
      </w:r>
      <w:r w:rsidR="00A90F10" w:rsidRPr="001D5541">
        <w:rPr>
          <w:rStyle w:val="CODEtemp"/>
          <w:b/>
          <w:color w:val="FF0000"/>
        </w:rPr>
        <w:t>"2.0.0-</w:t>
      </w:r>
      <w:r w:rsidR="002C0EB1">
        <w:rPr>
          <w:rStyle w:val="CODEtemp"/>
          <w:b/>
          <w:color w:val="FF0000"/>
        </w:rPr>
        <w:t>csd.2.</w:t>
      </w:r>
      <w:r w:rsidR="00A90F10" w:rsidRPr="001D5541">
        <w:rPr>
          <w:rStyle w:val="CODEtemp"/>
          <w:b/>
          <w:color w:val="FF0000"/>
        </w:rPr>
        <w:t>beta.YYYY-MM-DD"</w:t>
      </w:r>
      <w:r w:rsidR="00A90F10" w:rsidRPr="001D5541">
        <w:rPr>
          <w:b/>
          <w:color w:val="FF0000"/>
        </w:rPr>
        <w:t xml:space="preserve"> (found on the title page of this document) to denote the specific draft version to which their output conforms.</w:t>
      </w:r>
      <w:r w:rsidR="00F05A0E">
        <w:rPr>
          <w:b/>
          <w:color w:val="FF0000"/>
        </w:rPr>
        <w:t xml:space="preserve"> This note will be removed in the final version of the specification.</w:t>
      </w:r>
      <w:r w:rsidR="00A90F10">
        <w:rPr>
          <w:b/>
          <w:color w:val="FF0000"/>
        </w:rPr>
        <w:t xml:space="preserve"> </w:t>
      </w:r>
    </w:p>
    <w:p w14:paraId="7549D69E" w14:textId="0C752BCB" w:rsidR="000D32C1" w:rsidRDefault="000D32C1" w:rsidP="000D32C1">
      <w:pPr>
        <w:pStyle w:val="Heading3"/>
      </w:pPr>
      <w:bookmarkStart w:id="224" w:name="_Ref508812350"/>
      <w:bookmarkStart w:id="225" w:name="_Toc534899453"/>
      <w:r>
        <w:lastRenderedPageBreak/>
        <w:t>$schema property</w:t>
      </w:r>
      <w:bookmarkEnd w:id="224"/>
      <w:bookmarkEnd w:id="225"/>
    </w:p>
    <w:p w14:paraId="061DCDF6" w14:textId="7CF92BD7" w:rsidR="00FC1320" w:rsidRDefault="00FC1320" w:rsidP="00FC1320">
      <w:r w:rsidRPr="00FC1320">
        <w:t xml:space="preserve">A </w:t>
      </w:r>
      <w:proofErr w:type="spellStart"/>
      <w:r w:rsidRPr="00FC1320">
        <w:rPr>
          <w:rStyle w:val="CODEtemp"/>
        </w:rPr>
        <w:t>sarifLog</w:t>
      </w:r>
      <w:proofErr w:type="spellEnd"/>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rsidR="00842D42">
        <w:t>n absolute</w:t>
      </w:r>
      <w:r w:rsidRPr="00FC1320">
        <w:t xml:space="preserve"> URI from which a JSON schema</w:t>
      </w:r>
      <w:r>
        <w:t xml:space="preserve"> document</w:t>
      </w:r>
      <w:r w:rsidRPr="00FC1320">
        <w:t xml:space="preserve"> describing the version of the SARIF format to which this log file conforms can be obtained.</w:t>
      </w:r>
    </w:p>
    <w:p w14:paraId="1CC39CD2" w14:textId="61BEA43D"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820181">
        <w:t>3.12.2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226" w:name="_Ref493349987"/>
      <w:bookmarkStart w:id="227" w:name="_Toc534899454"/>
      <w:r>
        <w:t>runs property</w:t>
      </w:r>
      <w:bookmarkEnd w:id="226"/>
      <w:bookmarkEnd w:id="227"/>
    </w:p>
    <w:p w14:paraId="4CED6907" w14:textId="1201DED6" w:rsidR="00584D35" w:rsidRDefault="00584D35" w:rsidP="00584D35">
      <w:r>
        <w:t>A</w:t>
      </w:r>
      <w:r w:rsidRPr="00584D35">
        <w:t xml:space="preserve"> </w:t>
      </w:r>
      <w:proofErr w:type="spellStart"/>
      <w:r w:rsidRPr="00584D35">
        <w:rPr>
          <w:rStyle w:val="CODEtemp"/>
        </w:rPr>
        <w:t>sarifLog</w:t>
      </w:r>
      <w:proofErr w:type="spellEnd"/>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w:t>
      </w:r>
      <w:r w:rsidR="00FA0920">
        <w:t xml:space="preserve"> either </w:t>
      </w:r>
      <w:r w:rsidR="00FA0920" w:rsidRPr="00FA0920">
        <w:rPr>
          <w:rStyle w:val="CODEtemp"/>
        </w:rPr>
        <w:t>null</w:t>
      </w:r>
      <w:r w:rsidR="00FA0920">
        <w:t xml:space="preserve"> or</w:t>
      </w:r>
      <w:r w:rsidRPr="00584D35">
        <w:t xml:space="preserve"> an array of </w:t>
      </w:r>
      <w:r w:rsidR="00FA0920">
        <w:t>zero</w:t>
      </w:r>
      <w:r w:rsidR="00FA0920" w:rsidRPr="00584D35">
        <w:t xml:space="preserve"> </w:t>
      </w:r>
      <w:r w:rsidRPr="00584D35">
        <w:t xml:space="preserve">or more </w:t>
      </w:r>
      <w:r w:rsidRPr="00584D35">
        <w:rPr>
          <w:rStyle w:val="CODEtemp"/>
        </w:rPr>
        <w:t>run</w:t>
      </w:r>
      <w:r w:rsidRPr="00584D35">
        <w:t xml:space="preserve"> objects (§</w:t>
      </w:r>
      <w:r>
        <w:fldChar w:fldCharType="begin"/>
      </w:r>
      <w:r>
        <w:instrText xml:space="preserve"> REF _Ref493350451 \w \h </w:instrText>
      </w:r>
      <w:r>
        <w:fldChar w:fldCharType="separate"/>
      </w:r>
      <w:r w:rsidR="00820181">
        <w:t>3.13</w:t>
      </w:r>
      <w:r>
        <w:fldChar w:fldCharType="end"/>
      </w:r>
      <w:r w:rsidRPr="00584D35">
        <w:t>).</w:t>
      </w:r>
    </w:p>
    <w:p w14:paraId="0B9EF2EE" w14:textId="2E464B86" w:rsidR="00FA0920" w:rsidRDefault="00FA0920" w:rsidP="00584D35">
      <w:r w:rsidRPr="00BE2602">
        <w:t xml:space="preserve">The value of </w:t>
      </w:r>
      <w:r w:rsidRPr="000F449C">
        <w:rPr>
          <w:rStyle w:val="CODEtemp"/>
        </w:rPr>
        <w:t>runs</w:t>
      </w:r>
      <w:r>
        <w:t xml:space="preserve"> </w:t>
      </w:r>
      <w:r w:rsidRPr="000F449C">
        <w:rPr>
          <w:b/>
        </w:rPr>
        <w:t>SHALL</w:t>
      </w:r>
      <w:r>
        <w:t xml:space="preserve"> be an array with at least one element except in the following circumstances:</w:t>
      </w:r>
    </w:p>
    <w:p w14:paraId="59CC2713" w14:textId="476DA18C" w:rsidR="00FA0920" w:rsidRDefault="00FA0920" w:rsidP="00FA0920">
      <w:pPr>
        <w:pStyle w:val="ListParagraph"/>
        <w:numPr>
          <w:ilvl w:val="0"/>
          <w:numId w:val="75"/>
        </w:numPr>
      </w:pPr>
      <w:r>
        <w:t xml:space="preserve">If the containing </w:t>
      </w:r>
      <w:proofErr w:type="spellStart"/>
      <w:r w:rsidRPr="000F449C">
        <w:rPr>
          <w:rStyle w:val="CODEtemp"/>
        </w:rPr>
        <w:t>sarifLog</w:t>
      </w:r>
      <w:proofErr w:type="spellEnd"/>
      <w:r>
        <w:t xml:space="preserve"> object is the output of a query on a result management system, and the query did not match any runs stored in the result management system, then the value of </w:t>
      </w:r>
      <w:r w:rsidRPr="000F449C">
        <w:rPr>
          <w:rStyle w:val="CODEtemp"/>
        </w:rPr>
        <w:t>runs</w:t>
      </w:r>
      <w:r>
        <w:t xml:space="preserve"> </w:t>
      </w:r>
      <w:r w:rsidRPr="00FA0920">
        <w:rPr>
          <w:b/>
        </w:rPr>
        <w:t>SHALL</w:t>
      </w:r>
      <w:r>
        <w:t xml:space="preserve"> be an empty array.</w:t>
      </w:r>
    </w:p>
    <w:p w14:paraId="7DBBA852" w14:textId="5091255D" w:rsidR="00FA0920" w:rsidRDefault="00FA0920" w:rsidP="00FA0920">
      <w:pPr>
        <w:pStyle w:val="ListParagraph"/>
        <w:numPr>
          <w:ilvl w:val="0"/>
          <w:numId w:val="75"/>
        </w:numPr>
      </w:pPr>
      <w:r>
        <w:t xml:space="preserve">If the containing </w:t>
      </w:r>
      <w:proofErr w:type="spellStart"/>
      <w:r w:rsidRPr="000F449C">
        <w:rPr>
          <w:rStyle w:val="CODEtemp"/>
        </w:rPr>
        <w:t>sarifLog</w:t>
      </w:r>
      <w:proofErr w:type="spellEnd"/>
      <w:r>
        <w:t xml:space="preserve"> object is the output of a query on a result management system, and the</w:t>
      </w:r>
      <w:r w:rsidRPr="00FB747C">
        <w:t xml:space="preserve"> </w:t>
      </w:r>
      <w:r>
        <w:t xml:space="preserve">result management system was unable to execute the query (for example, because the query was malformed) then the value of </w:t>
      </w:r>
      <w:r w:rsidRPr="00FB747C">
        <w:rPr>
          <w:rStyle w:val="CODEtemp"/>
        </w:rPr>
        <w:t>runs</w:t>
      </w:r>
      <w:r>
        <w:t xml:space="preserve"> </w:t>
      </w:r>
      <w:r w:rsidRPr="00FA0920">
        <w:rPr>
          <w:b/>
        </w:rPr>
        <w:t>SHALL</w:t>
      </w:r>
      <w:r>
        <w:t xml:space="preserve"> be </w:t>
      </w:r>
      <w:r w:rsidRPr="000F449C">
        <w:rPr>
          <w:rStyle w:val="CODEtemp"/>
        </w:rPr>
        <w:t>null</w:t>
      </w:r>
      <w:r>
        <w:t>.</w:t>
      </w:r>
    </w:p>
    <w:p w14:paraId="076C2078" w14:textId="7A8121FC" w:rsidR="00C66549" w:rsidRPr="00C66549" w:rsidRDefault="00EC6397" w:rsidP="00C66549">
      <w:pPr>
        <w:pStyle w:val="Heading2"/>
      </w:pPr>
      <w:bookmarkStart w:id="228" w:name="_Ref493349997"/>
      <w:bookmarkStart w:id="229" w:name="_Ref493350451"/>
      <w:bookmarkStart w:id="230" w:name="_Toc534899455"/>
      <w:r>
        <w:t>run object</w:t>
      </w:r>
      <w:bookmarkEnd w:id="228"/>
      <w:bookmarkEnd w:id="229"/>
      <w:bookmarkEnd w:id="230"/>
    </w:p>
    <w:p w14:paraId="10E42C1C" w14:textId="534C375F" w:rsidR="000D32C1" w:rsidRDefault="000D32C1" w:rsidP="000D32C1">
      <w:pPr>
        <w:pStyle w:val="Heading3"/>
      </w:pPr>
      <w:bookmarkStart w:id="231" w:name="_Toc534899456"/>
      <w:r>
        <w:t>General</w:t>
      </w:r>
      <w:bookmarkEnd w:id="231"/>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2D65F3">
      <w:pPr>
        <w:pStyle w:val="Code"/>
      </w:pPr>
      <w:r>
        <w:t>{</w:t>
      </w:r>
    </w:p>
    <w:p w14:paraId="04EE6615" w14:textId="4624F2D1" w:rsidR="00C66549" w:rsidRDefault="00C66549" w:rsidP="002D65F3">
      <w:pPr>
        <w:pStyle w:val="Code"/>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820181">
        <w:t>3.13.6</w:t>
      </w:r>
      <w:r>
        <w:fldChar w:fldCharType="end"/>
      </w:r>
      <w:r w:rsidR="00893398">
        <w:t>.</w:t>
      </w:r>
    </w:p>
    <w:p w14:paraId="458D3C95" w14:textId="71354702" w:rsidR="00C66549" w:rsidRDefault="00C66549" w:rsidP="002D65F3">
      <w:pPr>
        <w:pStyle w:val="Code"/>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820181">
        <w:t>3.16</w:t>
      </w:r>
      <w:r>
        <w:fldChar w:fldCharType="end"/>
      </w:r>
      <w:r>
        <w:t>)</w:t>
      </w:r>
      <w:r w:rsidR="00893398">
        <w:t>.</w:t>
      </w:r>
    </w:p>
    <w:p w14:paraId="5659FE03" w14:textId="398D62B9" w:rsidR="00C66549" w:rsidRDefault="00C66549" w:rsidP="002D65F3">
      <w:pPr>
        <w:pStyle w:val="Code"/>
      </w:pPr>
      <w:r>
        <w:t xml:space="preserve">  },</w:t>
      </w:r>
    </w:p>
    <w:p w14:paraId="5572A9C8" w14:textId="1959198A" w:rsidR="00C66549" w:rsidRDefault="00C66549" w:rsidP="002D65F3">
      <w:pPr>
        <w:pStyle w:val="Code"/>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820181">
        <w:t>3.13.14</w:t>
      </w:r>
      <w:r>
        <w:fldChar w:fldCharType="end"/>
      </w:r>
      <w:r w:rsidR="00893398">
        <w:t>.</w:t>
      </w:r>
    </w:p>
    <w:p w14:paraId="2AB9C865" w14:textId="68161F9F" w:rsidR="00C66549" w:rsidRDefault="00C66549" w:rsidP="002D65F3">
      <w:pPr>
        <w:pStyle w:val="Code"/>
      </w:pPr>
      <w:r>
        <w:t xml:space="preserve">    {</w:t>
      </w:r>
    </w:p>
    <w:p w14:paraId="34499818" w14:textId="40AC697D" w:rsidR="00C66549" w:rsidRDefault="00C66549" w:rsidP="002D65F3">
      <w:pPr>
        <w:pStyle w:val="Code"/>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820181">
        <w:t>3.22</w:t>
      </w:r>
      <w:r>
        <w:fldChar w:fldCharType="end"/>
      </w:r>
      <w:r>
        <w:t>)</w:t>
      </w:r>
      <w:r w:rsidR="00893398">
        <w:t>.</w:t>
      </w:r>
    </w:p>
    <w:p w14:paraId="065C9C8D" w14:textId="50CFB7F4" w:rsidR="00C66549" w:rsidRDefault="00C66549" w:rsidP="002D65F3">
      <w:pPr>
        <w:pStyle w:val="Code"/>
      </w:pPr>
      <w:r>
        <w:t xml:space="preserve">    },</w:t>
      </w:r>
    </w:p>
    <w:p w14:paraId="29EE79CF" w14:textId="1E63820C" w:rsidR="00C66549" w:rsidRDefault="00C66549" w:rsidP="002D65F3">
      <w:pPr>
        <w:pStyle w:val="Code"/>
      </w:pPr>
      <w:r>
        <w:t xml:space="preserve">    ...</w:t>
      </w:r>
    </w:p>
    <w:p w14:paraId="3CC3B099" w14:textId="5F4F1757" w:rsidR="00C66549" w:rsidRDefault="00C66549" w:rsidP="002D65F3">
      <w:pPr>
        <w:pStyle w:val="Code"/>
      </w:pPr>
      <w:r>
        <w:t xml:space="preserve">    {</w:t>
      </w:r>
    </w:p>
    <w:p w14:paraId="3A5AB27A" w14:textId="3B35BB65" w:rsidR="00C66549" w:rsidRDefault="00C66549" w:rsidP="002D65F3">
      <w:pPr>
        <w:pStyle w:val="Code"/>
      </w:pPr>
      <w:r>
        <w:t xml:space="preserve">      ... </w:t>
      </w:r>
      <w:r w:rsidR="00893398">
        <w:t xml:space="preserve">     </w:t>
      </w:r>
      <w:r>
        <w:t xml:space="preserve">   # </w:t>
      </w:r>
      <w:r w:rsidR="00893398">
        <w:t>A</w:t>
      </w:r>
      <w:r>
        <w:t>nother result object</w:t>
      </w:r>
      <w:r w:rsidR="00893398">
        <w:t>.</w:t>
      </w:r>
    </w:p>
    <w:p w14:paraId="447DC471" w14:textId="0212E329" w:rsidR="00C66549" w:rsidRDefault="00C66549" w:rsidP="002D65F3">
      <w:pPr>
        <w:pStyle w:val="Code"/>
      </w:pPr>
      <w:r>
        <w:t xml:space="preserve">    }</w:t>
      </w:r>
    </w:p>
    <w:p w14:paraId="27E5FFE4" w14:textId="286DA16A" w:rsidR="00C66549" w:rsidRDefault="00C66549" w:rsidP="002D65F3">
      <w:pPr>
        <w:pStyle w:val="Code"/>
      </w:pPr>
      <w:r>
        <w:t xml:space="preserve">  ]</w:t>
      </w:r>
    </w:p>
    <w:p w14:paraId="2B8161F2" w14:textId="672522B2" w:rsidR="00C66549" w:rsidRDefault="00C66549" w:rsidP="002D65F3">
      <w:pPr>
        <w:pStyle w:val="Code"/>
      </w:pPr>
      <w:r>
        <w:t>}</w:t>
      </w:r>
    </w:p>
    <w:p w14:paraId="71163969" w14:textId="388BF89E" w:rsidR="0040239D" w:rsidRDefault="0040239D" w:rsidP="0040239D">
      <w:pPr>
        <w:pStyle w:val="Heading3"/>
        <w:numPr>
          <w:ilvl w:val="2"/>
          <w:numId w:val="2"/>
        </w:numPr>
      </w:pPr>
      <w:bookmarkStart w:id="232" w:name="_Ref522953645"/>
      <w:bookmarkStart w:id="233" w:name="_Toc534899457"/>
      <w:proofErr w:type="spellStart"/>
      <w:r>
        <w:t>external</w:t>
      </w:r>
      <w:r w:rsidR="007072B1">
        <w:t>Property</w:t>
      </w:r>
      <w:r>
        <w:t>Files</w:t>
      </w:r>
      <w:proofErr w:type="spellEnd"/>
      <w:r>
        <w:t xml:space="preserve"> property</w:t>
      </w:r>
      <w:bookmarkEnd w:id="232"/>
      <w:bookmarkEnd w:id="233"/>
    </w:p>
    <w:p w14:paraId="3E8B7EF9" w14:textId="6DFD68BA" w:rsidR="000F505D" w:rsidRPr="000F505D" w:rsidRDefault="00AF60C1" w:rsidP="000F505D">
      <w:pPr>
        <w:pStyle w:val="Heading4"/>
      </w:pPr>
      <w:bookmarkStart w:id="234" w:name="_Ref530061707"/>
      <w:bookmarkStart w:id="235" w:name="_Toc534899458"/>
      <w:r>
        <w:t>Rationale</w:t>
      </w:r>
      <w:bookmarkEnd w:id="234"/>
      <w:bookmarkEnd w:id="235"/>
    </w:p>
    <w:p w14:paraId="7CA577B6" w14:textId="5FB46EBD" w:rsidR="0040239D" w:rsidRDefault="0040239D" w:rsidP="0040239D">
      <w:r>
        <w:t>In some engineering environments, a single tool run might analyze hundreds of thousands of files and produce millions of results. This causes problems for both producers and consumers of such large SARIF log files:</w:t>
      </w:r>
    </w:p>
    <w:p w14:paraId="72EE8A02" w14:textId="77777777" w:rsidR="0040239D" w:rsidRDefault="0040239D" w:rsidP="0040239D">
      <w:pPr>
        <w:pStyle w:val="ListParagraph"/>
        <w:numPr>
          <w:ilvl w:val="0"/>
          <w:numId w:val="66"/>
        </w:numPr>
      </w:pPr>
      <w:r>
        <w:t>The log file might be too large for a consumer to hold in memory and might take several minutes to read.</w:t>
      </w:r>
    </w:p>
    <w:p w14:paraId="44316989" w14:textId="4EDC8F6F" w:rsidR="0040239D" w:rsidRDefault="0040239D" w:rsidP="0040239D">
      <w:pPr>
        <w:pStyle w:val="ListParagraph"/>
        <w:numPr>
          <w:ilvl w:val="0"/>
          <w:numId w:val="65"/>
        </w:numPr>
      </w:pPr>
      <w:r>
        <w:lastRenderedPageBreak/>
        <w:t>During production, some information (such as the complete set of files that were analyzed, the complete set of rules that were violated, or the end time of the run) cannot be known until the run is complete. Therefore, it is likely to be serialized at the end of the log file. However, consumers might need to access some of that information before reading the entire file. For example, a SARIF viewer might need to display rule metadata along with each result it displays, or to display the start and end times of a set of tool runs.</w:t>
      </w:r>
    </w:p>
    <w:p w14:paraId="532E5058" w14:textId="77777777" w:rsidR="007072B1" w:rsidRPr="00AD424F" w:rsidRDefault="0040239D" w:rsidP="007072B1">
      <w:r>
        <w:t xml:space="preserve">To mitigate these problems, SARIF allows certain properties of a </w:t>
      </w:r>
      <w:r w:rsidRPr="008A4421">
        <w:rPr>
          <w:rStyle w:val="CODEtemp"/>
        </w:rPr>
        <w:t>run</w:t>
      </w:r>
      <w:r>
        <w:t xml:space="preserve"> object to be stored in separate files. We refer to these files as “external</w:t>
      </w:r>
      <w:r w:rsidR="007072B1">
        <w:t xml:space="preserve"> property</w:t>
      </w:r>
      <w:r>
        <w:t xml:space="preserve"> files”, and we refer to the file containing the </w:t>
      </w:r>
      <w:r w:rsidRPr="008A4421">
        <w:rPr>
          <w:rStyle w:val="CODEtemp"/>
        </w:rPr>
        <w:t>run</w:t>
      </w:r>
      <w:r>
        <w:t xml:space="preserve"> object itself as the “root file”. We refer to a property that can be stored in an external</w:t>
      </w:r>
      <w:r w:rsidR="007072B1">
        <w:t xml:space="preserve"> property</w:t>
      </w:r>
      <w:r>
        <w:t xml:space="preserve"> file as an “externalizable property.”</w:t>
      </w:r>
      <w:r w:rsidR="007072B1">
        <w:t xml:space="preserve"> We refer to a property that </w:t>
      </w:r>
      <w:r w:rsidR="007072B1">
        <w:rPr>
          <w:i/>
        </w:rPr>
        <w:t>has</w:t>
      </w:r>
      <w:r w:rsidR="007072B1">
        <w:t xml:space="preserve"> been stored in an external property file as an “external property.”</w:t>
      </w:r>
    </w:p>
    <w:p w14:paraId="1D1A6236" w14:textId="0F430766" w:rsidR="000F505D" w:rsidRDefault="007072B1" w:rsidP="007072B1">
      <w:r>
        <w:t xml:space="preserve">An external property file </w:t>
      </w:r>
      <w:r>
        <w:rPr>
          <w:b/>
        </w:rPr>
        <w:t>SHALL</w:t>
      </w:r>
      <w:r>
        <w:t xml:space="preserve"> contain at least one external property; it </w:t>
      </w:r>
      <w:r w:rsidRPr="00AD424F">
        <w:rPr>
          <w:b/>
        </w:rPr>
        <w:t>MAY</w:t>
      </w:r>
      <w:r>
        <w:t xml:space="preserve"> contain more than one. The format of an external property file is described in §</w:t>
      </w:r>
      <w:r>
        <w:fldChar w:fldCharType="begin"/>
      </w:r>
      <w:r>
        <w:instrText xml:space="preserve"> REF _Ref528151413 \r \h </w:instrText>
      </w:r>
      <w:r>
        <w:fldChar w:fldCharType="separate"/>
      </w:r>
      <w:r w:rsidR="00820181">
        <w:t>4</w:t>
      </w:r>
      <w:r>
        <w:fldChar w:fldCharType="end"/>
      </w:r>
      <w:r>
        <w:t>.</w:t>
      </w:r>
    </w:p>
    <w:p w14:paraId="36AA7B85" w14:textId="1EDB340C" w:rsidR="0040239D" w:rsidRDefault="0040239D" w:rsidP="0040239D">
      <w:r>
        <w:t xml:space="preserve">A SARIF consumer </w:t>
      </w:r>
      <w:r>
        <w:rPr>
          <w:b/>
        </w:rPr>
        <w:t>SHALL</w:t>
      </w:r>
      <w:r>
        <w:t xml:space="preserve"> treat the contents of </w:t>
      </w:r>
      <w:r w:rsidR="000F505D">
        <w:t xml:space="preserve">a property stored in </w:t>
      </w:r>
      <w:r>
        <w:t>an external</w:t>
      </w:r>
      <w:r w:rsidR="007072B1">
        <w:t xml:space="preserve"> property</w:t>
      </w:r>
      <w:r>
        <w:t xml:space="preserve"> file exactly as if they had appeared inline in the root file as the value of the corresponding property of the </w:t>
      </w:r>
      <w:r w:rsidRPr="00C43CC5">
        <w:rPr>
          <w:rStyle w:val="CODEtemp"/>
        </w:rPr>
        <w:t>run</w:t>
      </w:r>
      <w:r>
        <w:t xml:space="preserve"> object.</w:t>
      </w:r>
      <w:r w:rsidR="000F505D">
        <w:t xml:space="preserve"> In particular, this means that if the </w:t>
      </w:r>
      <w:r w:rsidR="000F505D" w:rsidRPr="00976F3F">
        <w:rPr>
          <w:rStyle w:val="CODEtemp"/>
        </w:rPr>
        <w:t>resources</w:t>
      </w:r>
      <w:r w:rsidR="000F505D">
        <w:t xml:space="preserve"> property (§</w:t>
      </w:r>
      <w:r w:rsidR="000F505D">
        <w:fldChar w:fldCharType="begin"/>
      </w:r>
      <w:r w:rsidR="000F505D">
        <w:instrText xml:space="preserve"> REF _Ref493404878 \r \h </w:instrText>
      </w:r>
      <w:r w:rsidR="000F505D">
        <w:fldChar w:fldCharType="separate"/>
      </w:r>
      <w:r w:rsidR="00820181">
        <w:t>3.13.15</w:t>
      </w:r>
      <w:r w:rsidR="000F505D">
        <w:fldChar w:fldCharType="end"/>
      </w:r>
      <w:r w:rsidR="000F505D">
        <w:t xml:space="preserve">) is externalized, its contents take precedence over a resource file for the language specified by </w:t>
      </w:r>
      <w:proofErr w:type="spellStart"/>
      <w:r w:rsidR="000F505D" w:rsidRPr="00976F3F">
        <w:rPr>
          <w:rStyle w:val="CODEtemp"/>
        </w:rPr>
        <w:t>tool.language</w:t>
      </w:r>
      <w:proofErr w:type="spellEnd"/>
      <w:r w:rsidR="000F505D">
        <w:t xml:space="preserve"> (§</w:t>
      </w:r>
      <w:r w:rsidR="000F505D">
        <w:fldChar w:fldCharType="begin"/>
      </w:r>
      <w:r w:rsidR="000F505D">
        <w:instrText xml:space="preserve"> REF _Ref508811658 \r \h </w:instrText>
      </w:r>
      <w:r w:rsidR="000F505D">
        <w:fldChar w:fldCharType="separate"/>
      </w:r>
      <w:r w:rsidR="00820181">
        <w:t>3.16.8</w:t>
      </w:r>
      <w:r w:rsidR="000F505D">
        <w:fldChar w:fldCharType="end"/>
      </w:r>
      <w:r w:rsidR="000F505D">
        <w:t>) that might be located by the resource file lookup procedure (§</w:t>
      </w:r>
      <w:r w:rsidR="000F505D">
        <w:fldChar w:fldCharType="begin"/>
      </w:r>
      <w:r w:rsidR="000F505D">
        <w:instrText xml:space="preserve"> REF _Ref508811713 \r \h </w:instrText>
      </w:r>
      <w:r w:rsidR="000F505D">
        <w:fldChar w:fldCharType="separate"/>
      </w:r>
      <w:r w:rsidR="00820181">
        <w:t>3.11.6.4</w:t>
      </w:r>
      <w:r w:rsidR="000F505D">
        <w:fldChar w:fldCharType="end"/>
      </w:r>
      <w:r w:rsidR="000F505D">
        <w:t>).</w:t>
      </w:r>
    </w:p>
    <w:p w14:paraId="0FDFB684" w14:textId="774F83CA" w:rsidR="00AF60C1" w:rsidRPr="00C43CC5" w:rsidRDefault="00AF60C1" w:rsidP="00AF60C1">
      <w:pPr>
        <w:pStyle w:val="Heading4"/>
      </w:pPr>
      <w:bookmarkStart w:id="236" w:name="_Ref530228629"/>
      <w:bookmarkStart w:id="237" w:name="_Toc534899459"/>
      <w:r>
        <w:t>Property definition</w:t>
      </w:r>
      <w:bookmarkEnd w:id="236"/>
      <w:bookmarkEnd w:id="237"/>
    </w:p>
    <w:p w14:paraId="60C8318A" w14:textId="73EFE1B6" w:rsidR="0040239D" w:rsidRDefault="0040239D" w:rsidP="0040239D">
      <w:r>
        <w:t xml:space="preserve">A run object </w:t>
      </w:r>
      <w:r>
        <w:rPr>
          <w:b/>
        </w:rPr>
        <w:t>MAY</w:t>
      </w:r>
      <w:r>
        <w:t xml:space="preserve"> contain a property named </w:t>
      </w:r>
      <w:proofErr w:type="spellStart"/>
      <w:r w:rsidRPr="00E15036">
        <w:rPr>
          <w:rStyle w:val="CODEtemp"/>
        </w:rPr>
        <w:t>external</w:t>
      </w:r>
      <w:r w:rsidR="007072B1">
        <w:rPr>
          <w:rStyle w:val="CODEtemp"/>
        </w:rPr>
        <w:t>Property</w:t>
      </w:r>
      <w:r w:rsidRPr="00E15036">
        <w:rPr>
          <w:rStyle w:val="CODEtemp"/>
        </w:rPr>
        <w:t>Files</w:t>
      </w:r>
      <w:proofErr w:type="spellEnd"/>
      <w:r>
        <w:t xml:space="preserve"> whose value is a</w:t>
      </w:r>
      <w:r w:rsidR="00E14A98">
        <w:t>n</w:t>
      </w:r>
      <w:r>
        <w:t xml:space="preserve"> object (§</w:t>
      </w:r>
      <w:r>
        <w:fldChar w:fldCharType="begin"/>
      </w:r>
      <w:r>
        <w:instrText xml:space="preserve"> REF _Ref508798892 \r \h </w:instrText>
      </w:r>
      <w:r>
        <w:fldChar w:fldCharType="separate"/>
      </w:r>
      <w:r w:rsidR="00820181">
        <w:t>3.6</w:t>
      </w:r>
      <w:r>
        <w:fldChar w:fldCharType="end"/>
      </w:r>
      <w:r>
        <w:t xml:space="preserve">). Each property name in this object </w:t>
      </w:r>
      <w:r>
        <w:rPr>
          <w:b/>
        </w:rPr>
        <w:t>SHALL</w:t>
      </w:r>
      <w:r>
        <w:t xml:space="preserve"> equal the name of an externalizable property of the </w:t>
      </w:r>
      <w:r w:rsidRPr="00437595">
        <w:rPr>
          <w:rStyle w:val="CODEtemp"/>
        </w:rPr>
        <w:t>run</w:t>
      </w:r>
      <w:r>
        <w:t xml:space="preserve"> object.</w:t>
      </w:r>
    </w:p>
    <w:p w14:paraId="7D11BF5D" w14:textId="6FA8132C" w:rsidR="000F505D" w:rsidRDefault="000F505D" w:rsidP="0040239D">
      <w:r>
        <w:t>The following properties are externalizable:</w:t>
      </w:r>
    </w:p>
    <w:p w14:paraId="1DF47347" w14:textId="5EAF6E2A" w:rsidR="000F505D" w:rsidRDefault="000F505D" w:rsidP="000F505D">
      <w:pPr>
        <w:pStyle w:val="ListParagraph"/>
        <w:numPr>
          <w:ilvl w:val="0"/>
          <w:numId w:val="65"/>
        </w:numPr>
        <w:rPr>
          <w:rStyle w:val="CODEtemp"/>
        </w:rPr>
      </w:pPr>
      <w:r w:rsidRPr="000F505D">
        <w:rPr>
          <w:rStyle w:val="CODEtemp"/>
        </w:rPr>
        <w:t>conversion</w:t>
      </w:r>
    </w:p>
    <w:p w14:paraId="0B221DF3" w14:textId="47373F01" w:rsidR="003F18A9" w:rsidRPr="000F505D" w:rsidRDefault="003F18A9" w:rsidP="000F505D">
      <w:pPr>
        <w:pStyle w:val="ListParagraph"/>
        <w:numPr>
          <w:ilvl w:val="0"/>
          <w:numId w:val="65"/>
        </w:numPr>
        <w:rPr>
          <w:rStyle w:val="CODEtemp"/>
        </w:rPr>
      </w:pPr>
      <w:r>
        <w:rPr>
          <w:rStyle w:val="CODEtemp"/>
        </w:rPr>
        <w:t>files</w:t>
      </w:r>
    </w:p>
    <w:p w14:paraId="6622AF68" w14:textId="6E2F2B07" w:rsidR="000F505D" w:rsidRPr="000F505D" w:rsidRDefault="000F505D" w:rsidP="000F505D">
      <w:pPr>
        <w:pStyle w:val="ListParagraph"/>
        <w:numPr>
          <w:ilvl w:val="0"/>
          <w:numId w:val="65"/>
        </w:numPr>
        <w:rPr>
          <w:rStyle w:val="CODEtemp"/>
        </w:rPr>
      </w:pPr>
      <w:r w:rsidRPr="000F505D">
        <w:rPr>
          <w:rStyle w:val="CODEtemp"/>
        </w:rPr>
        <w:t>graphs</w:t>
      </w:r>
    </w:p>
    <w:p w14:paraId="2292957E" w14:textId="2D78D378" w:rsidR="000F505D" w:rsidRDefault="000F505D" w:rsidP="000F505D">
      <w:pPr>
        <w:pStyle w:val="ListParagraph"/>
        <w:numPr>
          <w:ilvl w:val="0"/>
          <w:numId w:val="65"/>
        </w:numPr>
        <w:rPr>
          <w:rStyle w:val="CODEtemp"/>
        </w:rPr>
      </w:pPr>
      <w:r w:rsidRPr="000F505D">
        <w:rPr>
          <w:rStyle w:val="CODEtemp"/>
        </w:rPr>
        <w:t>invocations</w:t>
      </w:r>
    </w:p>
    <w:p w14:paraId="0F556EB9" w14:textId="68BA9B6C" w:rsidR="003F18A9" w:rsidRDefault="003F18A9" w:rsidP="000F505D">
      <w:pPr>
        <w:pStyle w:val="ListParagraph"/>
        <w:numPr>
          <w:ilvl w:val="0"/>
          <w:numId w:val="65"/>
        </w:numPr>
        <w:rPr>
          <w:rStyle w:val="CODEtemp"/>
        </w:rPr>
      </w:pPr>
      <w:proofErr w:type="spellStart"/>
      <w:r>
        <w:rPr>
          <w:rStyle w:val="CODEtemp"/>
        </w:rPr>
        <w:t>logicalLocations</w:t>
      </w:r>
      <w:proofErr w:type="spellEnd"/>
    </w:p>
    <w:p w14:paraId="59E97FC9" w14:textId="19858D75" w:rsidR="003F18A9" w:rsidRPr="000F505D" w:rsidRDefault="003F18A9" w:rsidP="000F505D">
      <w:pPr>
        <w:pStyle w:val="ListParagraph"/>
        <w:numPr>
          <w:ilvl w:val="0"/>
          <w:numId w:val="65"/>
        </w:numPr>
        <w:rPr>
          <w:rStyle w:val="CODEtemp"/>
        </w:rPr>
      </w:pPr>
      <w:r>
        <w:rPr>
          <w:rStyle w:val="CODEtemp"/>
        </w:rPr>
        <w:t>properties</w:t>
      </w:r>
    </w:p>
    <w:p w14:paraId="2677D1B9" w14:textId="1933F3BA" w:rsidR="000F505D" w:rsidRPr="000F505D" w:rsidRDefault="000F505D" w:rsidP="000F505D">
      <w:pPr>
        <w:pStyle w:val="ListParagraph"/>
        <w:numPr>
          <w:ilvl w:val="0"/>
          <w:numId w:val="65"/>
        </w:numPr>
        <w:rPr>
          <w:rStyle w:val="CODEtemp"/>
        </w:rPr>
      </w:pPr>
      <w:r w:rsidRPr="000F505D">
        <w:rPr>
          <w:rStyle w:val="CODEtemp"/>
        </w:rPr>
        <w:t>resources</w:t>
      </w:r>
    </w:p>
    <w:p w14:paraId="45DE4A38" w14:textId="4B420A06" w:rsidR="000F505D" w:rsidRPr="000F505D" w:rsidRDefault="000F505D" w:rsidP="003F18A9">
      <w:pPr>
        <w:pStyle w:val="ListParagraph"/>
        <w:numPr>
          <w:ilvl w:val="0"/>
          <w:numId w:val="65"/>
        </w:numPr>
        <w:rPr>
          <w:rStyle w:val="CODEtemp"/>
        </w:rPr>
      </w:pPr>
      <w:r w:rsidRPr="000F505D">
        <w:rPr>
          <w:rStyle w:val="CODEtemp"/>
        </w:rPr>
        <w:t>results</w:t>
      </w:r>
    </w:p>
    <w:p w14:paraId="4F7C8345" w14:textId="6F883581" w:rsidR="000F505D" w:rsidRDefault="000F505D" w:rsidP="000F505D">
      <w:r>
        <w:t>If the value of an externalizable property is a</w:t>
      </w:r>
      <w:r w:rsidR="00E14A98">
        <w:t>n</w:t>
      </w:r>
      <w:r>
        <w:t xml:space="preserve"> object, then if the property is externalized, it </w:t>
      </w:r>
      <w:r>
        <w:rPr>
          <w:b/>
        </w:rPr>
        <w:t>SHALL</w:t>
      </w:r>
      <w:r>
        <w:t xml:space="preserve"> be stored in a single external </w:t>
      </w:r>
      <w:r w:rsidR="007072B1">
        <w:t xml:space="preserve">property </w:t>
      </w:r>
      <w:r>
        <w:t xml:space="preserve">file. In that case, the value of the corresponding property in </w:t>
      </w:r>
      <w:proofErr w:type="spellStart"/>
      <w:r w:rsidRPr="005637C2">
        <w:rPr>
          <w:rStyle w:val="CODEtemp"/>
        </w:rPr>
        <w:t>external</w:t>
      </w:r>
      <w:r w:rsidR="007072B1">
        <w:rPr>
          <w:rStyle w:val="CODEtemp"/>
        </w:rPr>
        <w:t>Property</w:t>
      </w:r>
      <w:r w:rsidRPr="005637C2">
        <w:rPr>
          <w:rStyle w:val="CODEtemp"/>
        </w:rPr>
        <w:t>Files</w:t>
      </w:r>
      <w:proofErr w:type="spellEnd"/>
      <w:r>
        <w:t xml:space="preserve"> </w:t>
      </w:r>
      <w:r>
        <w:rPr>
          <w:b/>
        </w:rPr>
        <w:t>SHALL</w:t>
      </w:r>
      <w:r>
        <w:t xml:space="preserve"> be an </w:t>
      </w:r>
      <w:proofErr w:type="spellStart"/>
      <w:r>
        <w:rPr>
          <w:rStyle w:val="CODEtemp"/>
        </w:rPr>
        <w:t>external</w:t>
      </w:r>
      <w:r w:rsidR="007072B1">
        <w:rPr>
          <w:rStyle w:val="CODEtemp"/>
        </w:rPr>
        <w:t>Property</w:t>
      </w:r>
      <w:r>
        <w:rPr>
          <w:rStyle w:val="CODEtemp"/>
        </w:rPr>
        <w:t>File</w:t>
      </w:r>
      <w:proofErr w:type="spellEnd"/>
      <w:r>
        <w:t xml:space="preserve"> object (§</w:t>
      </w:r>
      <w:r>
        <w:fldChar w:fldCharType="begin"/>
      </w:r>
      <w:r>
        <w:instrText xml:space="preserve"> REF _Ref525806896 \r \h </w:instrText>
      </w:r>
      <w:r>
        <w:fldChar w:fldCharType="separate"/>
      </w:r>
      <w:r w:rsidR="00820181">
        <w:t>3.14</w:t>
      </w:r>
      <w:r>
        <w:fldChar w:fldCharType="end"/>
      </w:r>
      <w:r>
        <w:t>) specifying the location of the external</w:t>
      </w:r>
      <w:r w:rsidR="007072B1">
        <w:t xml:space="preserve"> property</w:t>
      </w:r>
      <w:r>
        <w:t xml:space="preserve"> file.</w:t>
      </w:r>
    </w:p>
    <w:p w14:paraId="76C4D05F" w14:textId="4B776AF3" w:rsidR="000F505D" w:rsidRDefault="000F505D" w:rsidP="000F505D">
      <w:r>
        <w:t>The following externalizable properties have values that are objects:</w:t>
      </w:r>
    </w:p>
    <w:p w14:paraId="1F797A3B" w14:textId="413B4F31" w:rsidR="000F505D" w:rsidRPr="000F505D" w:rsidRDefault="000F505D" w:rsidP="00C20521">
      <w:pPr>
        <w:pStyle w:val="ListParagraph"/>
        <w:numPr>
          <w:ilvl w:val="0"/>
          <w:numId w:val="67"/>
        </w:numPr>
        <w:rPr>
          <w:rStyle w:val="CODEtemp"/>
        </w:rPr>
      </w:pPr>
      <w:r w:rsidRPr="000F505D">
        <w:rPr>
          <w:rStyle w:val="CODEtemp"/>
        </w:rPr>
        <w:t>conversion</w:t>
      </w:r>
    </w:p>
    <w:p w14:paraId="371E9633" w14:textId="3F875A3A" w:rsidR="000F505D" w:rsidRDefault="000F505D" w:rsidP="00C20521">
      <w:pPr>
        <w:pStyle w:val="ListParagraph"/>
        <w:numPr>
          <w:ilvl w:val="0"/>
          <w:numId w:val="67"/>
        </w:numPr>
        <w:rPr>
          <w:rStyle w:val="CODEtemp"/>
        </w:rPr>
      </w:pPr>
      <w:r w:rsidRPr="000F505D">
        <w:rPr>
          <w:rStyle w:val="CODEtemp"/>
        </w:rPr>
        <w:t>graphs</w:t>
      </w:r>
    </w:p>
    <w:p w14:paraId="469D38F0" w14:textId="06D74308" w:rsidR="003F18A9" w:rsidRPr="000F505D" w:rsidRDefault="003F18A9" w:rsidP="00C20521">
      <w:pPr>
        <w:pStyle w:val="ListParagraph"/>
        <w:numPr>
          <w:ilvl w:val="0"/>
          <w:numId w:val="67"/>
        </w:numPr>
        <w:rPr>
          <w:rStyle w:val="CODEtemp"/>
        </w:rPr>
      </w:pPr>
      <w:r>
        <w:rPr>
          <w:rStyle w:val="CODEtemp"/>
        </w:rPr>
        <w:t>properties</w:t>
      </w:r>
    </w:p>
    <w:p w14:paraId="2421138E" w14:textId="635AA1A1" w:rsidR="000F505D" w:rsidRPr="000F505D" w:rsidRDefault="000F505D" w:rsidP="00C20521">
      <w:pPr>
        <w:pStyle w:val="ListParagraph"/>
        <w:numPr>
          <w:ilvl w:val="0"/>
          <w:numId w:val="67"/>
        </w:numPr>
        <w:rPr>
          <w:rStyle w:val="CODEtemp"/>
        </w:rPr>
      </w:pPr>
      <w:r w:rsidRPr="000F505D">
        <w:rPr>
          <w:rStyle w:val="CODEtemp"/>
        </w:rPr>
        <w:t>resources</w:t>
      </w:r>
    </w:p>
    <w:p w14:paraId="273FBFF5" w14:textId="6C2FC616" w:rsidR="000F505D" w:rsidRDefault="000F505D" w:rsidP="000F505D">
      <w:r>
        <w:t xml:space="preserve">If the value of an externalizable property is an array, then if the property is externalized, it </w:t>
      </w:r>
      <w:r>
        <w:rPr>
          <w:b/>
        </w:rPr>
        <w:t>SHALL</w:t>
      </w:r>
      <w:r>
        <w:t xml:space="preserve"> be stored in one or more external </w:t>
      </w:r>
      <w:r w:rsidR="007072B1">
        <w:t xml:space="preserve">property </w:t>
      </w:r>
      <w:r>
        <w:t xml:space="preserve">files. In this case, the value of the corresponding property in </w:t>
      </w:r>
      <w:proofErr w:type="spellStart"/>
      <w:r w:rsidRPr="0040117F">
        <w:rPr>
          <w:rStyle w:val="CODEtemp"/>
        </w:rPr>
        <w:t>external</w:t>
      </w:r>
      <w:r w:rsidR="007072B1">
        <w:rPr>
          <w:rStyle w:val="CODEtemp"/>
        </w:rPr>
        <w:t>Property</w:t>
      </w:r>
      <w:r w:rsidRPr="0040117F">
        <w:rPr>
          <w:rStyle w:val="CODEtemp"/>
        </w:rPr>
        <w:t>Files</w:t>
      </w:r>
      <w:proofErr w:type="spellEnd"/>
      <w:r>
        <w:t xml:space="preserve"> </w:t>
      </w:r>
      <w:r>
        <w:rPr>
          <w:b/>
        </w:rPr>
        <w:t>SHALL</w:t>
      </w:r>
      <w:r>
        <w:t xml:space="preserve"> be an array of </w:t>
      </w:r>
      <w:proofErr w:type="spellStart"/>
      <w:r>
        <w:rPr>
          <w:rStyle w:val="CODEtemp"/>
        </w:rPr>
        <w:t>external</w:t>
      </w:r>
      <w:r w:rsidR="007072B1">
        <w:rPr>
          <w:rStyle w:val="CODEtemp"/>
        </w:rPr>
        <w:t>Property</w:t>
      </w:r>
      <w:r>
        <w:rPr>
          <w:rStyle w:val="CODEtemp"/>
        </w:rPr>
        <w:t>File</w:t>
      </w:r>
      <w:proofErr w:type="spellEnd"/>
      <w:r>
        <w:t xml:space="preserve"> objects specifying the locations of those external </w:t>
      </w:r>
      <w:r w:rsidR="007072B1">
        <w:t xml:space="preserve">property </w:t>
      </w:r>
      <w:r>
        <w:t>files.</w:t>
      </w:r>
    </w:p>
    <w:p w14:paraId="26F77D2C" w14:textId="3865253D" w:rsidR="000F505D" w:rsidRDefault="000F505D" w:rsidP="000F505D">
      <w:r>
        <w:t>The following externalizable properties have values that are arrays:</w:t>
      </w:r>
    </w:p>
    <w:p w14:paraId="555CFE7F" w14:textId="2565D5B9" w:rsidR="003F18A9" w:rsidRDefault="003F18A9" w:rsidP="00C20521">
      <w:pPr>
        <w:pStyle w:val="ListParagraph"/>
        <w:numPr>
          <w:ilvl w:val="0"/>
          <w:numId w:val="68"/>
        </w:numPr>
        <w:rPr>
          <w:rStyle w:val="CODEtemp"/>
        </w:rPr>
      </w:pPr>
      <w:r>
        <w:rPr>
          <w:rStyle w:val="CODEtemp"/>
        </w:rPr>
        <w:t>files</w:t>
      </w:r>
    </w:p>
    <w:p w14:paraId="1B526363" w14:textId="4EC4DE3E" w:rsidR="000F505D" w:rsidRDefault="000F505D" w:rsidP="00C20521">
      <w:pPr>
        <w:pStyle w:val="ListParagraph"/>
        <w:numPr>
          <w:ilvl w:val="0"/>
          <w:numId w:val="68"/>
        </w:numPr>
        <w:rPr>
          <w:rStyle w:val="CODEtemp"/>
        </w:rPr>
      </w:pPr>
      <w:r w:rsidRPr="00604BE7">
        <w:rPr>
          <w:rStyle w:val="CODEtemp"/>
        </w:rPr>
        <w:t>invocations</w:t>
      </w:r>
    </w:p>
    <w:p w14:paraId="718EC7AA" w14:textId="68770F03" w:rsidR="003F18A9" w:rsidRPr="00604BE7" w:rsidRDefault="003F18A9" w:rsidP="00C20521">
      <w:pPr>
        <w:pStyle w:val="ListParagraph"/>
        <w:numPr>
          <w:ilvl w:val="0"/>
          <w:numId w:val="68"/>
        </w:numPr>
        <w:rPr>
          <w:rStyle w:val="CODEtemp"/>
        </w:rPr>
      </w:pPr>
      <w:proofErr w:type="spellStart"/>
      <w:r>
        <w:rPr>
          <w:rStyle w:val="CODEtemp"/>
        </w:rPr>
        <w:t>logicalLocations</w:t>
      </w:r>
      <w:proofErr w:type="spellEnd"/>
    </w:p>
    <w:p w14:paraId="6B4E4537" w14:textId="6F7BF0E2" w:rsidR="000F505D" w:rsidRPr="00604BE7" w:rsidRDefault="000F505D" w:rsidP="00C20521">
      <w:pPr>
        <w:pStyle w:val="ListParagraph"/>
        <w:numPr>
          <w:ilvl w:val="0"/>
          <w:numId w:val="68"/>
        </w:numPr>
        <w:rPr>
          <w:rStyle w:val="CODEtemp"/>
        </w:rPr>
      </w:pPr>
      <w:r w:rsidRPr="00604BE7">
        <w:rPr>
          <w:rStyle w:val="CODEtemp"/>
        </w:rPr>
        <w:t>results</w:t>
      </w:r>
    </w:p>
    <w:p w14:paraId="798FA2C0" w14:textId="0BABF3AA" w:rsidR="00604BE7" w:rsidRDefault="00604BE7" w:rsidP="00604BE7">
      <w:pPr>
        <w:pStyle w:val="Note"/>
      </w:pPr>
      <w:r>
        <w:lastRenderedPageBreak/>
        <w:t>EXAMPLE</w:t>
      </w:r>
      <w:r w:rsidR="007072B1">
        <w:t xml:space="preserve"> 1</w:t>
      </w:r>
      <w:r>
        <w:t xml:space="preserve">: In this example, the </w:t>
      </w:r>
      <w:proofErr w:type="spellStart"/>
      <w:r w:rsidRPr="005679F2">
        <w:rPr>
          <w:rStyle w:val="CODEtemp"/>
        </w:rPr>
        <w:t>run.</w:t>
      </w:r>
      <w:r w:rsidR="003F18A9">
        <w:rPr>
          <w:rStyle w:val="CODEtemp"/>
        </w:rPr>
        <w:t>conversion</w:t>
      </w:r>
      <w:proofErr w:type="spellEnd"/>
      <w:r>
        <w:t xml:space="preserve"> property is stored in the file </w:t>
      </w:r>
      <w:r w:rsidR="004E2E96" w:rsidRPr="005679F2">
        <w:rPr>
          <w:rStyle w:val="CODEtemp"/>
        </w:rPr>
        <w:t>C:\logs\scantool.</w:t>
      </w:r>
      <w:r w:rsidR="003F18A9">
        <w:rPr>
          <w:rStyle w:val="CODEtemp"/>
        </w:rPr>
        <w:t>conversion</w:t>
      </w:r>
      <w:r w:rsidR="004E2E96" w:rsidRPr="005679F2">
        <w:rPr>
          <w:rStyle w:val="CODEtemp"/>
        </w:rPr>
        <w:t>.sarif</w:t>
      </w:r>
      <w:r w:rsidR="007072B1">
        <w:rPr>
          <w:rStyle w:val="CODEtemp"/>
        </w:rPr>
        <w:t>-external-properties</w:t>
      </w:r>
      <w:r w:rsidR="004E2E96">
        <w:t xml:space="preserve"> and</w:t>
      </w:r>
      <w:r>
        <w:t xml:space="preserve"> </w:t>
      </w:r>
      <w:proofErr w:type="spellStart"/>
      <w:r w:rsidRPr="0040117F">
        <w:rPr>
          <w:rStyle w:val="CODEtemp"/>
        </w:rPr>
        <w:t>run.results</w:t>
      </w:r>
      <w:proofErr w:type="spellEnd"/>
      <w:r>
        <w:t xml:space="preserve"> is divided into the files </w:t>
      </w:r>
      <w:r w:rsidRPr="0040117F">
        <w:rPr>
          <w:rStyle w:val="CODEtemp"/>
        </w:rPr>
        <w:t>C:\logs\scantools.results-1.sarif</w:t>
      </w:r>
      <w:r w:rsidR="007072B1">
        <w:rPr>
          <w:rStyle w:val="CODEtemp"/>
        </w:rPr>
        <w:t>-external-properties</w:t>
      </w:r>
      <w:r>
        <w:t xml:space="preserve"> and </w:t>
      </w:r>
      <w:r w:rsidRPr="0040117F">
        <w:rPr>
          <w:rStyle w:val="CODEtemp"/>
        </w:rPr>
        <w:t>C:\logs\scantools.results-2.sarif</w:t>
      </w:r>
      <w:r w:rsidR="007072B1">
        <w:rPr>
          <w:rStyle w:val="CODEtemp"/>
        </w:rPr>
        <w:t>-external-properties</w:t>
      </w:r>
      <w:r>
        <w:t>.</w:t>
      </w:r>
    </w:p>
    <w:p w14:paraId="35BC3960" w14:textId="18134CEB" w:rsidR="00604BE7" w:rsidRDefault="00604BE7" w:rsidP="00604BE7">
      <w:pPr>
        <w:pStyle w:val="Code"/>
      </w:pPr>
      <w:r>
        <w:t>{                            # A run object</w:t>
      </w:r>
      <w:r w:rsidR="004E2E96">
        <w:t>.</w:t>
      </w:r>
    </w:p>
    <w:p w14:paraId="10F1EA4A" w14:textId="6F117566" w:rsidR="00604BE7" w:rsidRDefault="00604BE7" w:rsidP="00604BE7">
      <w:pPr>
        <w:pStyle w:val="Code"/>
      </w:pPr>
      <w:r>
        <w:t xml:space="preserve">  "</w:t>
      </w:r>
      <w:proofErr w:type="spellStart"/>
      <w:r>
        <w:t>originalUriBaseIds</w:t>
      </w:r>
      <w:proofErr w:type="spellEnd"/>
      <w:r>
        <w:t>": {    # See §</w:t>
      </w:r>
      <w:r>
        <w:fldChar w:fldCharType="begin"/>
      </w:r>
      <w:r>
        <w:instrText xml:space="preserve"> REF _Ref508869459 \r \h </w:instrText>
      </w:r>
      <w:r>
        <w:fldChar w:fldCharType="separate"/>
      </w:r>
      <w:r w:rsidR="00820181">
        <w:t>3.13.10</w:t>
      </w:r>
      <w:r>
        <w:fldChar w:fldCharType="end"/>
      </w:r>
      <w:r w:rsidR="003F18A9">
        <w:t>.</w:t>
      </w:r>
    </w:p>
    <w:p w14:paraId="3A6492FD" w14:textId="77777777" w:rsidR="004E2E96" w:rsidRDefault="00604BE7" w:rsidP="00604BE7">
      <w:pPr>
        <w:pStyle w:val="Code"/>
      </w:pPr>
      <w:r>
        <w:t xml:space="preserve">    "LOGSDIR": </w:t>
      </w:r>
      <w:r w:rsidR="004E2E96">
        <w:t>{</w:t>
      </w:r>
    </w:p>
    <w:p w14:paraId="2BB5DBF2" w14:textId="03AB4950" w:rsidR="00604BE7" w:rsidRDefault="004E2E96" w:rsidP="00604BE7">
      <w:pPr>
        <w:pStyle w:val="Code"/>
      </w:pPr>
      <w:r>
        <w:t xml:space="preserve">      "uri": "</w:t>
      </w:r>
      <w:r w:rsidRPr="00636635">
        <w:t>file:///C:/logs</w:t>
      </w:r>
      <w:r>
        <w:t>/"</w:t>
      </w:r>
    </w:p>
    <w:p w14:paraId="5D283829" w14:textId="64C8C6A6" w:rsidR="004E2E96" w:rsidRDefault="004E2E96" w:rsidP="00604BE7">
      <w:pPr>
        <w:pStyle w:val="Code"/>
      </w:pPr>
      <w:r>
        <w:t xml:space="preserve">    }</w:t>
      </w:r>
    </w:p>
    <w:p w14:paraId="7AC39C31" w14:textId="77777777" w:rsidR="00604BE7" w:rsidRDefault="00604BE7" w:rsidP="00604BE7">
      <w:pPr>
        <w:pStyle w:val="Code"/>
      </w:pPr>
      <w:r>
        <w:t xml:space="preserve">  },</w:t>
      </w:r>
    </w:p>
    <w:p w14:paraId="3D4BF65E" w14:textId="7A2A7671" w:rsidR="00604BE7" w:rsidRDefault="00604BE7" w:rsidP="00604BE7">
      <w:pPr>
        <w:pStyle w:val="Code"/>
      </w:pPr>
      <w:r>
        <w:t xml:space="preserve">  "</w:t>
      </w:r>
      <w:proofErr w:type="spellStart"/>
      <w:r>
        <w:t>external</w:t>
      </w:r>
      <w:r w:rsidR="007072B1">
        <w:t>Property</w:t>
      </w:r>
      <w:r>
        <w:t>Files</w:t>
      </w:r>
      <w:proofErr w:type="spellEnd"/>
      <w:r>
        <w:t>": {</w:t>
      </w:r>
    </w:p>
    <w:p w14:paraId="263743A6" w14:textId="098E4035" w:rsidR="00604BE7" w:rsidRDefault="00604BE7" w:rsidP="00604BE7">
      <w:pPr>
        <w:pStyle w:val="Code"/>
      </w:pPr>
      <w:r>
        <w:t xml:space="preserve">    "</w:t>
      </w:r>
      <w:r w:rsidR="003F18A9">
        <w:t>conversion</w:t>
      </w:r>
      <w:r>
        <w:t>": {</w:t>
      </w:r>
      <w:r w:rsidR="003F18A9">
        <w:t xml:space="preserve"> </w:t>
      </w:r>
      <w:r w:rsidR="0069571F">
        <w:t xml:space="preserve">     </w:t>
      </w:r>
      <w:r w:rsidR="00EE58E1">
        <w:t xml:space="preserve">    </w:t>
      </w:r>
      <w:r w:rsidR="0069571F">
        <w:t xml:space="preserve"># An </w:t>
      </w:r>
      <w:proofErr w:type="spellStart"/>
      <w:r w:rsidR="0069571F">
        <w:t>external</w:t>
      </w:r>
      <w:r w:rsidR="007072B1">
        <w:t>Property</w:t>
      </w:r>
      <w:r w:rsidR="0069571F">
        <w:t>File</w:t>
      </w:r>
      <w:proofErr w:type="spellEnd"/>
      <w:r w:rsidR="0069571F">
        <w:t xml:space="preserve"> object (§</w:t>
      </w:r>
      <w:r w:rsidR="0069571F">
        <w:fldChar w:fldCharType="begin"/>
      </w:r>
      <w:r w:rsidR="0069571F">
        <w:instrText xml:space="preserve"> REF _Ref525806896 \r \h </w:instrText>
      </w:r>
      <w:r w:rsidR="0069571F">
        <w:fldChar w:fldCharType="separate"/>
      </w:r>
      <w:r w:rsidR="00820181">
        <w:t>3.14</w:t>
      </w:r>
      <w:r w:rsidR="0069571F">
        <w:fldChar w:fldCharType="end"/>
      </w:r>
      <w:r w:rsidR="0069571F">
        <w:t>).</w:t>
      </w:r>
    </w:p>
    <w:p w14:paraId="3F42E1CE" w14:textId="49DC357E" w:rsidR="006F4CE3" w:rsidRDefault="006F4CE3" w:rsidP="00604BE7">
      <w:pPr>
        <w:pStyle w:val="Code"/>
      </w:pPr>
      <w:r>
        <w:t xml:space="preserve">      "</w:t>
      </w:r>
      <w:proofErr w:type="spellStart"/>
      <w:r>
        <w:t>fileLocation</w:t>
      </w:r>
      <w:proofErr w:type="spellEnd"/>
      <w:r>
        <w:t>": {</w:t>
      </w:r>
      <w:r w:rsidR="0069571F">
        <w:t xml:space="preserve">      # See §</w:t>
      </w:r>
      <w:r w:rsidR="0069571F">
        <w:fldChar w:fldCharType="begin"/>
      </w:r>
      <w:r w:rsidR="0069571F">
        <w:instrText xml:space="preserve"> REF _Ref525810081 \r \h </w:instrText>
      </w:r>
      <w:r w:rsidR="0069571F">
        <w:fldChar w:fldCharType="separate"/>
      </w:r>
      <w:r w:rsidR="00820181">
        <w:t>3.14.2</w:t>
      </w:r>
      <w:r w:rsidR="0069571F">
        <w:fldChar w:fldCharType="end"/>
      </w:r>
      <w:r w:rsidR="0069571F">
        <w:t>.</w:t>
      </w:r>
    </w:p>
    <w:p w14:paraId="312B066E" w14:textId="389E90A2" w:rsidR="00604BE7" w:rsidRDefault="00604BE7" w:rsidP="00604BE7">
      <w:pPr>
        <w:pStyle w:val="Code"/>
      </w:pPr>
      <w:r>
        <w:t xml:space="preserve">      </w:t>
      </w:r>
      <w:r w:rsidR="006F4CE3">
        <w:t xml:space="preserve">  </w:t>
      </w:r>
      <w:r>
        <w:t>"uri": "</w:t>
      </w:r>
      <w:proofErr w:type="spellStart"/>
      <w:r>
        <w:t>scantool.</w:t>
      </w:r>
      <w:r w:rsidR="003F18A9">
        <w:t>conversion</w:t>
      </w:r>
      <w:r>
        <w:t>.sarif</w:t>
      </w:r>
      <w:proofErr w:type="spellEnd"/>
      <w:r w:rsidR="007072B1">
        <w:t>-external-properties</w:t>
      </w:r>
      <w:r>
        <w:t>",</w:t>
      </w:r>
    </w:p>
    <w:p w14:paraId="5AA27C9B" w14:textId="6BBACFEF" w:rsidR="00604BE7" w:rsidRDefault="00604BE7" w:rsidP="00604BE7">
      <w:pPr>
        <w:pStyle w:val="Code"/>
      </w:pPr>
      <w:r>
        <w:t xml:space="preserve">      </w:t>
      </w:r>
      <w:r w:rsidR="006F4CE3">
        <w:t xml:space="preserve">  </w:t>
      </w:r>
      <w:r>
        <w:t>"</w:t>
      </w:r>
      <w:proofErr w:type="spellStart"/>
      <w:r>
        <w:t>uriBaseId</w:t>
      </w:r>
      <w:proofErr w:type="spellEnd"/>
      <w:r>
        <w:t>": "LOGSDIR"</w:t>
      </w:r>
      <w:r w:rsidR="003F18A9">
        <w:t>,</w:t>
      </w:r>
    </w:p>
    <w:p w14:paraId="78C7E4A1" w14:textId="7483F273" w:rsidR="003F18A9" w:rsidRDefault="003F18A9" w:rsidP="00604BE7">
      <w:pPr>
        <w:pStyle w:val="Code"/>
      </w:pPr>
      <w:r>
        <w:t xml:space="preserve">        "</w:t>
      </w:r>
      <w:proofErr w:type="spellStart"/>
      <w:r>
        <w:t>fileIndex</w:t>
      </w:r>
      <w:proofErr w:type="spellEnd"/>
      <w:r>
        <w:t>": 0</w:t>
      </w:r>
    </w:p>
    <w:p w14:paraId="58994426" w14:textId="1FDAD81F" w:rsidR="006F4CE3" w:rsidRDefault="006F4CE3" w:rsidP="00604BE7">
      <w:pPr>
        <w:pStyle w:val="Code"/>
      </w:pPr>
      <w:r>
        <w:t xml:space="preserve">      },</w:t>
      </w:r>
    </w:p>
    <w:p w14:paraId="29A1D430" w14:textId="45435DED" w:rsidR="006F4CE3" w:rsidRDefault="006F4CE3" w:rsidP="00604BE7">
      <w:pPr>
        <w:pStyle w:val="Code"/>
      </w:pPr>
      <w:r>
        <w:t xml:space="preserve">      </w:t>
      </w:r>
      <w:r w:rsidR="00E77595">
        <w:t>"</w:t>
      </w:r>
      <w:proofErr w:type="spellStart"/>
      <w:r w:rsidR="00E77595">
        <w:t>instanceGuid</w:t>
      </w:r>
      <w:proofErr w:type="spellEnd"/>
      <w:r w:rsidR="00E77595">
        <w:t>": "</w:t>
      </w:r>
      <w:r w:rsidR="006B7DBD">
        <w:t>11111111-1111-1111-1111-111111111111</w:t>
      </w:r>
      <w:r w:rsidR="00E77595">
        <w:t>"</w:t>
      </w:r>
      <w:r w:rsidR="0069571F">
        <w:t xml:space="preserve"> # See §</w:t>
      </w:r>
      <w:r w:rsidR="0069571F">
        <w:fldChar w:fldCharType="begin"/>
      </w:r>
      <w:r w:rsidR="0069571F">
        <w:instrText xml:space="preserve"> REF _Ref525810085 \r \h </w:instrText>
      </w:r>
      <w:r w:rsidR="0069571F">
        <w:fldChar w:fldCharType="separate"/>
      </w:r>
      <w:r w:rsidR="00820181">
        <w:t>3.14.3</w:t>
      </w:r>
      <w:r w:rsidR="0069571F">
        <w:fldChar w:fldCharType="end"/>
      </w:r>
      <w:r w:rsidR="0069571F">
        <w:t>.</w:t>
      </w:r>
    </w:p>
    <w:p w14:paraId="26932D90" w14:textId="77777777" w:rsidR="00604BE7" w:rsidRDefault="00604BE7" w:rsidP="00604BE7">
      <w:pPr>
        <w:pStyle w:val="Code"/>
      </w:pPr>
      <w:r>
        <w:t xml:space="preserve">    },</w:t>
      </w:r>
    </w:p>
    <w:p w14:paraId="7747AC53" w14:textId="5C08D7EE" w:rsidR="00604BE7" w:rsidRDefault="00604BE7" w:rsidP="00604BE7">
      <w:pPr>
        <w:pStyle w:val="Code"/>
      </w:pPr>
      <w:r>
        <w:t xml:space="preserve">    "results": [</w:t>
      </w:r>
    </w:p>
    <w:p w14:paraId="1886E947" w14:textId="71C4D58C" w:rsidR="007072B1" w:rsidRDefault="007072B1" w:rsidP="00604BE7">
      <w:pPr>
        <w:pStyle w:val="Code"/>
      </w:pPr>
      <w:r>
        <w:t xml:space="preserve">      {</w:t>
      </w:r>
    </w:p>
    <w:p w14:paraId="13AAE324" w14:textId="10FA090C" w:rsidR="00604BE7" w:rsidRDefault="00604BE7" w:rsidP="00604BE7">
      <w:pPr>
        <w:pStyle w:val="Code"/>
      </w:pPr>
      <w:r>
        <w:t xml:space="preserve">      </w:t>
      </w:r>
      <w:r w:rsidR="007072B1">
        <w:t xml:space="preserve">  </w:t>
      </w:r>
      <w:r w:rsidR="006B7DBD">
        <w:t>"</w:t>
      </w:r>
      <w:proofErr w:type="spellStart"/>
      <w:r w:rsidR="006B7DBD">
        <w:t>fileLocation</w:t>
      </w:r>
      <w:proofErr w:type="spellEnd"/>
      <w:r w:rsidR="006B7DBD">
        <w:t xml:space="preserve">": </w:t>
      </w:r>
      <w:r>
        <w:t>{</w:t>
      </w:r>
    </w:p>
    <w:p w14:paraId="1DD8A0A4" w14:textId="4AE3D083" w:rsidR="00604BE7" w:rsidRDefault="00604BE7" w:rsidP="00604BE7">
      <w:pPr>
        <w:pStyle w:val="Code"/>
      </w:pPr>
      <w:r>
        <w:t xml:space="preserve">        </w:t>
      </w:r>
      <w:r w:rsidR="006B7DBD">
        <w:t xml:space="preserve">  </w:t>
      </w:r>
      <w:r>
        <w:t>"uri": "scantool.results-1.sarif</w:t>
      </w:r>
      <w:r w:rsidR="007072B1">
        <w:t>-external-properties</w:t>
      </w:r>
      <w:r>
        <w:t>",</w:t>
      </w:r>
    </w:p>
    <w:p w14:paraId="1A976EC6" w14:textId="1DD94C86" w:rsidR="00604BE7" w:rsidRDefault="00604BE7" w:rsidP="00604BE7">
      <w:pPr>
        <w:pStyle w:val="Code"/>
      </w:pPr>
      <w:r>
        <w:t xml:space="preserve">        </w:t>
      </w:r>
      <w:r w:rsidR="006B7DBD">
        <w:t xml:space="preserve">  </w:t>
      </w:r>
      <w:r>
        <w:t>"</w:t>
      </w:r>
      <w:proofErr w:type="spellStart"/>
      <w:r>
        <w:t>uriBaseId</w:t>
      </w:r>
      <w:proofErr w:type="spellEnd"/>
      <w:r>
        <w:t>": "LOGSDIR"</w:t>
      </w:r>
      <w:r w:rsidR="003F18A9">
        <w:t>,</w:t>
      </w:r>
    </w:p>
    <w:p w14:paraId="5CCFE6C9" w14:textId="417E6F6A" w:rsidR="003F18A9" w:rsidRDefault="003F18A9" w:rsidP="003F18A9">
      <w:pPr>
        <w:pStyle w:val="Code"/>
      </w:pPr>
      <w:r>
        <w:t xml:space="preserve">          "</w:t>
      </w:r>
      <w:proofErr w:type="spellStart"/>
      <w:r>
        <w:t>fileIndex</w:t>
      </w:r>
      <w:proofErr w:type="spellEnd"/>
      <w:r>
        <w:t>": 1</w:t>
      </w:r>
    </w:p>
    <w:p w14:paraId="78AD6B35" w14:textId="2E2CB2D7" w:rsidR="006B7DBD" w:rsidRDefault="006B7DBD" w:rsidP="00604BE7">
      <w:pPr>
        <w:pStyle w:val="Code"/>
      </w:pPr>
      <w:r>
        <w:t xml:space="preserve">        },</w:t>
      </w:r>
    </w:p>
    <w:p w14:paraId="16B9C0FD" w14:textId="1C5576CC" w:rsidR="006B7DBD" w:rsidRDefault="006B7DBD" w:rsidP="00604BE7">
      <w:pPr>
        <w:pStyle w:val="Code"/>
      </w:pPr>
      <w:r>
        <w:t xml:space="preserve">        "</w:t>
      </w:r>
      <w:proofErr w:type="spellStart"/>
      <w:r>
        <w:t>instanceGuid</w:t>
      </w:r>
      <w:proofErr w:type="spellEnd"/>
      <w:r>
        <w:t>": "22222222-2222-2222-2222-222222222222"</w:t>
      </w:r>
      <w:r w:rsidR="00EE58E1">
        <w:t>,</w:t>
      </w:r>
    </w:p>
    <w:p w14:paraId="15BB3472" w14:textId="1433D13B" w:rsidR="00EE58E1" w:rsidRDefault="00EE58E1" w:rsidP="00604BE7">
      <w:pPr>
        <w:pStyle w:val="Code"/>
      </w:pPr>
      <w:r>
        <w:t xml:space="preserve">        "</w:t>
      </w:r>
      <w:proofErr w:type="spellStart"/>
      <w:r>
        <w:t>itemCount</w:t>
      </w:r>
      <w:proofErr w:type="spellEnd"/>
      <w:r>
        <w:t>": 10000</w:t>
      </w:r>
    </w:p>
    <w:p w14:paraId="3E816870" w14:textId="77777777" w:rsidR="00604BE7" w:rsidRDefault="00604BE7" w:rsidP="00604BE7">
      <w:pPr>
        <w:pStyle w:val="Code"/>
      </w:pPr>
      <w:r>
        <w:t xml:space="preserve">      },</w:t>
      </w:r>
    </w:p>
    <w:p w14:paraId="0590679C" w14:textId="4395907E" w:rsidR="00604BE7" w:rsidRDefault="00604BE7" w:rsidP="00604BE7">
      <w:pPr>
        <w:pStyle w:val="Code"/>
      </w:pPr>
      <w:r>
        <w:t xml:space="preserve">      {</w:t>
      </w:r>
    </w:p>
    <w:p w14:paraId="5BD4FB20" w14:textId="4FF01866" w:rsidR="006B7DBD" w:rsidRDefault="006B7DBD" w:rsidP="00604BE7">
      <w:pPr>
        <w:pStyle w:val="Code"/>
      </w:pPr>
      <w:r>
        <w:t xml:space="preserve">        "</w:t>
      </w:r>
      <w:proofErr w:type="spellStart"/>
      <w:r>
        <w:t>fileLocation</w:t>
      </w:r>
      <w:proofErr w:type="spellEnd"/>
      <w:r>
        <w:t>": {</w:t>
      </w:r>
    </w:p>
    <w:p w14:paraId="0FE373C3" w14:textId="5E68CEDA" w:rsidR="00604BE7" w:rsidRDefault="006B7DBD" w:rsidP="00604BE7">
      <w:pPr>
        <w:pStyle w:val="Code"/>
      </w:pPr>
      <w:r>
        <w:t xml:space="preserve">    </w:t>
      </w:r>
      <w:r w:rsidR="00604BE7">
        <w:t xml:space="preserve">      "uri": "scantool.results-2.sarif</w:t>
      </w:r>
      <w:r w:rsidR="007072B1">
        <w:t>-external-properties</w:t>
      </w:r>
      <w:r w:rsidR="00604BE7">
        <w:t>",</w:t>
      </w:r>
    </w:p>
    <w:p w14:paraId="23DCBA23" w14:textId="7C9A3229" w:rsidR="00604BE7" w:rsidRDefault="00604BE7" w:rsidP="00604BE7">
      <w:pPr>
        <w:pStyle w:val="Code"/>
      </w:pPr>
      <w:r>
        <w:t xml:space="preserve">    </w:t>
      </w:r>
      <w:r w:rsidR="006B7DBD">
        <w:t xml:space="preserve">    </w:t>
      </w:r>
      <w:r>
        <w:t xml:space="preserve">  "</w:t>
      </w:r>
      <w:proofErr w:type="spellStart"/>
      <w:r>
        <w:t>uriBaseId</w:t>
      </w:r>
      <w:proofErr w:type="spellEnd"/>
      <w:r>
        <w:t>": "LOGSDIR"</w:t>
      </w:r>
      <w:r w:rsidR="003F18A9">
        <w:t>,</w:t>
      </w:r>
    </w:p>
    <w:p w14:paraId="2ABF011B" w14:textId="4D2940D3" w:rsidR="003F18A9" w:rsidRDefault="003F18A9" w:rsidP="003F18A9">
      <w:pPr>
        <w:pStyle w:val="Code"/>
      </w:pPr>
      <w:r>
        <w:t xml:space="preserve">          "</w:t>
      </w:r>
      <w:proofErr w:type="spellStart"/>
      <w:r>
        <w:t>fileIndex</w:t>
      </w:r>
      <w:proofErr w:type="spellEnd"/>
      <w:r>
        <w:t>": 2</w:t>
      </w:r>
    </w:p>
    <w:p w14:paraId="178B0E9A" w14:textId="4092DBD7" w:rsidR="006B7DBD" w:rsidRDefault="006B7DBD" w:rsidP="00604BE7">
      <w:pPr>
        <w:pStyle w:val="Code"/>
      </w:pPr>
      <w:r>
        <w:t xml:space="preserve">        },</w:t>
      </w:r>
    </w:p>
    <w:p w14:paraId="5D08A417" w14:textId="32F9461E" w:rsidR="006B7DBD" w:rsidRDefault="006B7DBD" w:rsidP="00604BE7">
      <w:pPr>
        <w:pStyle w:val="Code"/>
      </w:pPr>
      <w:r>
        <w:t xml:space="preserve">        "</w:t>
      </w:r>
      <w:proofErr w:type="spellStart"/>
      <w:r>
        <w:t>instanceGuid</w:t>
      </w:r>
      <w:proofErr w:type="spellEnd"/>
      <w:r>
        <w:t>": "333333333333-3333-3333-3333-333333333333"</w:t>
      </w:r>
      <w:r w:rsidR="00EE58E1">
        <w:t>,</w:t>
      </w:r>
    </w:p>
    <w:p w14:paraId="2003BB47" w14:textId="73B46BA6" w:rsidR="00EE58E1" w:rsidRDefault="00EE58E1" w:rsidP="00604BE7">
      <w:pPr>
        <w:pStyle w:val="Code"/>
      </w:pPr>
      <w:r>
        <w:t xml:space="preserve">        "</w:t>
      </w:r>
      <w:proofErr w:type="spellStart"/>
      <w:r>
        <w:t>itemCount</w:t>
      </w:r>
      <w:proofErr w:type="spellEnd"/>
      <w:r>
        <w:t>": 4277</w:t>
      </w:r>
    </w:p>
    <w:p w14:paraId="65DD9054" w14:textId="77777777" w:rsidR="00604BE7" w:rsidRDefault="00604BE7" w:rsidP="00604BE7">
      <w:pPr>
        <w:pStyle w:val="Code"/>
      </w:pPr>
      <w:r>
        <w:t xml:space="preserve">      }</w:t>
      </w:r>
    </w:p>
    <w:p w14:paraId="7FF6C885" w14:textId="77777777" w:rsidR="00604BE7" w:rsidRDefault="00604BE7" w:rsidP="00604BE7">
      <w:pPr>
        <w:pStyle w:val="Code"/>
      </w:pPr>
      <w:r>
        <w:t xml:space="preserve">    ]</w:t>
      </w:r>
    </w:p>
    <w:p w14:paraId="397786A2" w14:textId="77777777" w:rsidR="00604BE7" w:rsidRDefault="00604BE7" w:rsidP="00604BE7">
      <w:pPr>
        <w:pStyle w:val="Code"/>
      </w:pPr>
      <w:r>
        <w:t xml:space="preserve">  }</w:t>
      </w:r>
    </w:p>
    <w:p w14:paraId="3974D97B" w14:textId="77777777" w:rsidR="00604BE7" w:rsidRDefault="00604BE7" w:rsidP="00604BE7">
      <w:pPr>
        <w:pStyle w:val="Code"/>
      </w:pPr>
      <w:r>
        <w:t xml:space="preserve">  ...</w:t>
      </w:r>
    </w:p>
    <w:p w14:paraId="3BBADCA3" w14:textId="52C81B59" w:rsidR="00604BE7" w:rsidRPr="00604BE7" w:rsidRDefault="00604BE7" w:rsidP="00604BE7">
      <w:pPr>
        <w:pStyle w:val="Code"/>
      </w:pPr>
      <w:r>
        <w:t>}</w:t>
      </w:r>
    </w:p>
    <w:p w14:paraId="1EBE4B7D" w14:textId="019E73D2" w:rsidR="00294FED" w:rsidRDefault="0040239D" w:rsidP="00D373E0">
      <w:r>
        <w:t xml:space="preserve">If a property appears inline in the root file, its name </w:t>
      </w:r>
      <w:r>
        <w:rPr>
          <w:b/>
        </w:rPr>
        <w:t>SHAL</w:t>
      </w:r>
      <w:r w:rsidRPr="00C43CC5">
        <w:rPr>
          <w:b/>
        </w:rPr>
        <w:t xml:space="preserve">L </w:t>
      </w:r>
      <w:r>
        <w:rPr>
          <w:b/>
        </w:rPr>
        <w:t>NOT</w:t>
      </w:r>
      <w:r>
        <w:t xml:space="preserve"> appear as one of the property names in </w:t>
      </w:r>
      <w:proofErr w:type="spellStart"/>
      <w:r w:rsidRPr="00C43CC5">
        <w:rPr>
          <w:rStyle w:val="CODEtemp"/>
        </w:rPr>
        <w:t>external</w:t>
      </w:r>
      <w:r w:rsidR="007072B1">
        <w:rPr>
          <w:rStyle w:val="CODEtemp"/>
        </w:rPr>
        <w:t>Property</w:t>
      </w:r>
      <w:r w:rsidRPr="00C43CC5">
        <w:rPr>
          <w:rStyle w:val="CODEtemp"/>
        </w:rPr>
        <w:t>Files</w:t>
      </w:r>
      <w:proofErr w:type="spellEnd"/>
      <w:r>
        <w:t xml:space="preserve">. Even if the property name erroneously appears in </w:t>
      </w:r>
      <w:proofErr w:type="spellStart"/>
      <w:r w:rsidRPr="00C43CC5">
        <w:rPr>
          <w:rStyle w:val="CODEtemp"/>
        </w:rPr>
        <w:t>external</w:t>
      </w:r>
      <w:r w:rsidR="007072B1">
        <w:rPr>
          <w:rStyle w:val="CODEtemp"/>
        </w:rPr>
        <w:t>Property</w:t>
      </w:r>
      <w:r w:rsidRPr="00C43CC5">
        <w:rPr>
          <w:rStyle w:val="CODEtemp"/>
        </w:rPr>
        <w:t>Files</w:t>
      </w:r>
      <w:proofErr w:type="spellEnd"/>
      <w:r>
        <w:t xml:space="preserve">, a SARIF consumer </w:t>
      </w:r>
      <w:r>
        <w:rPr>
          <w:b/>
        </w:rPr>
        <w:t xml:space="preserve">SHALL </w:t>
      </w:r>
      <w:r>
        <w:t>ignore the contents of the external</w:t>
      </w:r>
      <w:r w:rsidR="007072B1">
        <w:t xml:space="preserve"> property</w:t>
      </w:r>
      <w:r>
        <w:t xml:space="preserve"> </w:t>
      </w:r>
      <w:proofErr w:type="spellStart"/>
      <w:r>
        <w:t>file.</w:t>
      </w:r>
      <w:r w:rsidR="00294FED">
        <w:t>Since</w:t>
      </w:r>
      <w:proofErr w:type="spellEnd"/>
      <w:r w:rsidR="00294FED">
        <w:t xml:space="preserve"> an external property file can contain multiple external properties, </w:t>
      </w:r>
      <w:proofErr w:type="spellStart"/>
      <w:r w:rsidR="00294FED">
        <w:rPr>
          <w:rStyle w:val="CODEtemp"/>
        </w:rPr>
        <w:t>externalP</w:t>
      </w:r>
      <w:r w:rsidR="00294FED" w:rsidRPr="00061634">
        <w:rPr>
          <w:rStyle w:val="CODEtemp"/>
        </w:rPr>
        <w:t>ropertyFile</w:t>
      </w:r>
      <w:proofErr w:type="spellEnd"/>
      <w:r w:rsidR="00294FED">
        <w:t xml:space="preserve"> objects belonging to distinct properties </w:t>
      </w:r>
      <w:r w:rsidR="00294FED">
        <w:rPr>
          <w:b/>
        </w:rPr>
        <w:t>MAY</w:t>
      </w:r>
      <w:r w:rsidR="00294FED">
        <w:t xml:space="preserve"> denote the same external property file. However, if an array-valued external property is divided among multiple external property files, the </w:t>
      </w:r>
      <w:proofErr w:type="spellStart"/>
      <w:r w:rsidR="00294FED">
        <w:rPr>
          <w:rStyle w:val="CODEtemp"/>
        </w:rPr>
        <w:t>externalP</w:t>
      </w:r>
      <w:r w:rsidR="00294FED" w:rsidRPr="00061634">
        <w:rPr>
          <w:rStyle w:val="CODEtemp"/>
        </w:rPr>
        <w:t>ropertyFile</w:t>
      </w:r>
      <w:proofErr w:type="spellEnd"/>
      <w:r w:rsidR="00294FED">
        <w:t xml:space="preserve"> objects belonging to that property </w:t>
      </w:r>
      <w:r w:rsidR="00294FED">
        <w:rPr>
          <w:b/>
        </w:rPr>
        <w:t>SHALL</w:t>
      </w:r>
      <w:r w:rsidR="00294FED">
        <w:t xml:space="preserve"> denote distinct external property files.</w:t>
      </w:r>
    </w:p>
    <w:p w14:paraId="7CFD2CDE" w14:textId="7A30B0DE" w:rsidR="00294FED" w:rsidRDefault="00294FED" w:rsidP="00294FED">
      <w:pPr>
        <w:pStyle w:val="Note"/>
      </w:pPr>
      <w:r>
        <w:t xml:space="preserve">EXAMPLE 2: In this example, the </w:t>
      </w:r>
      <w:proofErr w:type="spellStart"/>
      <w:r w:rsidRPr="00061634">
        <w:rPr>
          <w:rStyle w:val="CODEtemp"/>
        </w:rPr>
        <w:t>run.</w:t>
      </w:r>
      <w:r>
        <w:rPr>
          <w:rStyle w:val="CODEtemp"/>
        </w:rPr>
        <w:t>conversion</w:t>
      </w:r>
      <w:proofErr w:type="spellEnd"/>
      <w:r>
        <w:t xml:space="preserve"> property and the </w:t>
      </w:r>
      <w:proofErr w:type="spellStart"/>
      <w:r w:rsidRPr="00061634">
        <w:rPr>
          <w:rStyle w:val="CODEtemp"/>
        </w:rPr>
        <w:t>run.properties</w:t>
      </w:r>
      <w:proofErr w:type="spellEnd"/>
      <w:r>
        <w:t xml:space="preserve"> property are stored in the same external property file.</w:t>
      </w:r>
    </w:p>
    <w:p w14:paraId="7AD3FBDD" w14:textId="77777777" w:rsidR="00294FED" w:rsidRDefault="00294FED" w:rsidP="00294FED">
      <w:pPr>
        <w:pStyle w:val="Code"/>
      </w:pPr>
      <w:r>
        <w:t>{                            # A run object.</w:t>
      </w:r>
    </w:p>
    <w:p w14:paraId="31724446" w14:textId="29BEBB21" w:rsidR="00294FED" w:rsidRDefault="00294FED" w:rsidP="00294FED">
      <w:pPr>
        <w:pStyle w:val="Code"/>
      </w:pPr>
      <w:r>
        <w:t xml:space="preserve">  "</w:t>
      </w:r>
      <w:proofErr w:type="spellStart"/>
      <w:r>
        <w:t>originalUriBaseIds</w:t>
      </w:r>
      <w:proofErr w:type="spellEnd"/>
      <w:r>
        <w:t>": {    # See §</w:t>
      </w:r>
      <w:r>
        <w:fldChar w:fldCharType="begin"/>
      </w:r>
      <w:r>
        <w:instrText xml:space="preserve"> REF _Ref508869459 \r \h </w:instrText>
      </w:r>
      <w:r>
        <w:fldChar w:fldCharType="separate"/>
      </w:r>
      <w:r w:rsidR="00820181">
        <w:t>3.13.10</w:t>
      </w:r>
      <w:r>
        <w:fldChar w:fldCharType="end"/>
      </w:r>
      <w:r w:rsidR="003F18A9">
        <w:t>.</w:t>
      </w:r>
    </w:p>
    <w:p w14:paraId="07B1F5FE" w14:textId="77777777" w:rsidR="00294FED" w:rsidRDefault="00294FED" w:rsidP="00294FED">
      <w:pPr>
        <w:pStyle w:val="Code"/>
      </w:pPr>
      <w:r>
        <w:t xml:space="preserve">    "LOGSDIR": {</w:t>
      </w:r>
    </w:p>
    <w:p w14:paraId="5136CC77" w14:textId="77777777" w:rsidR="00294FED" w:rsidRDefault="00294FED" w:rsidP="00294FED">
      <w:pPr>
        <w:pStyle w:val="Code"/>
      </w:pPr>
      <w:r>
        <w:t xml:space="preserve">      "uri": "</w:t>
      </w:r>
      <w:r w:rsidRPr="00636635">
        <w:t>file:///C:/logs</w:t>
      </w:r>
      <w:r>
        <w:t>/"</w:t>
      </w:r>
    </w:p>
    <w:p w14:paraId="3E4EDE1A" w14:textId="77777777" w:rsidR="00294FED" w:rsidRDefault="00294FED" w:rsidP="00294FED">
      <w:pPr>
        <w:pStyle w:val="Code"/>
      </w:pPr>
      <w:r>
        <w:t xml:space="preserve">    }</w:t>
      </w:r>
    </w:p>
    <w:p w14:paraId="72AB625C" w14:textId="77777777" w:rsidR="00294FED" w:rsidRDefault="00294FED" w:rsidP="00294FED">
      <w:pPr>
        <w:pStyle w:val="Code"/>
      </w:pPr>
      <w:r>
        <w:t xml:space="preserve">  },</w:t>
      </w:r>
    </w:p>
    <w:p w14:paraId="33E9583C" w14:textId="41511EA3" w:rsidR="00294FED" w:rsidRDefault="00294FED" w:rsidP="00294FED">
      <w:pPr>
        <w:pStyle w:val="Code"/>
      </w:pPr>
      <w:r>
        <w:lastRenderedPageBreak/>
        <w:t xml:space="preserve">  "</w:t>
      </w:r>
      <w:proofErr w:type="spellStart"/>
      <w:r w:rsidR="00F11AC4">
        <w:t>externalP</w:t>
      </w:r>
      <w:r>
        <w:t>ropertyFiles</w:t>
      </w:r>
      <w:proofErr w:type="spellEnd"/>
      <w:r>
        <w:t>": {</w:t>
      </w:r>
    </w:p>
    <w:p w14:paraId="19EAD688" w14:textId="2DE62799" w:rsidR="00294FED" w:rsidRDefault="00294FED" w:rsidP="00294FED">
      <w:pPr>
        <w:pStyle w:val="Code"/>
      </w:pPr>
      <w:r>
        <w:t xml:space="preserve">    "conversion": {      # An </w:t>
      </w:r>
      <w:proofErr w:type="spellStart"/>
      <w:r>
        <w:t>externalPropertyFile</w:t>
      </w:r>
      <w:proofErr w:type="spellEnd"/>
      <w:r>
        <w:t xml:space="preserve"> object (see §</w:t>
      </w:r>
      <w:r>
        <w:fldChar w:fldCharType="begin"/>
      </w:r>
      <w:r>
        <w:instrText xml:space="preserve"> REF _Ref525806896 \r \h </w:instrText>
      </w:r>
      <w:r>
        <w:fldChar w:fldCharType="separate"/>
      </w:r>
      <w:r w:rsidR="00820181">
        <w:t>3.14</w:t>
      </w:r>
      <w:r>
        <w:fldChar w:fldCharType="end"/>
      </w:r>
      <w:r>
        <w:t>).</w:t>
      </w:r>
    </w:p>
    <w:p w14:paraId="6134E5FD" w14:textId="5234A147" w:rsidR="00294FED" w:rsidRDefault="00294FED" w:rsidP="00294FED">
      <w:pPr>
        <w:pStyle w:val="Code"/>
      </w:pPr>
      <w:r>
        <w:t xml:space="preserve">      "</w:t>
      </w:r>
      <w:proofErr w:type="spellStart"/>
      <w:r>
        <w:t>fileLocation</w:t>
      </w:r>
      <w:proofErr w:type="spellEnd"/>
      <w:r>
        <w:t>": {      # See §</w:t>
      </w:r>
      <w:r>
        <w:fldChar w:fldCharType="begin"/>
      </w:r>
      <w:r>
        <w:instrText xml:space="preserve"> REF _Ref525810081 \r \h </w:instrText>
      </w:r>
      <w:r>
        <w:fldChar w:fldCharType="separate"/>
      </w:r>
      <w:r w:rsidR="00820181">
        <w:t>3.14.2</w:t>
      </w:r>
      <w:r>
        <w:fldChar w:fldCharType="end"/>
      </w:r>
      <w:r>
        <w:t>.</w:t>
      </w:r>
    </w:p>
    <w:p w14:paraId="4567F8CC" w14:textId="77777777" w:rsidR="00294FED" w:rsidRDefault="00294FED" w:rsidP="00294FED">
      <w:pPr>
        <w:pStyle w:val="Code"/>
      </w:pPr>
      <w:r>
        <w:t xml:space="preserve">        "uri": "</w:t>
      </w:r>
      <w:proofErr w:type="spellStart"/>
      <w:r>
        <w:t>scantool.sarif</w:t>
      </w:r>
      <w:proofErr w:type="spellEnd"/>
      <w:r>
        <w:t>-external-properties",</w:t>
      </w:r>
    </w:p>
    <w:p w14:paraId="40C07470" w14:textId="2255812B" w:rsidR="00294FED" w:rsidRDefault="00294FED" w:rsidP="00294FED">
      <w:pPr>
        <w:pStyle w:val="Code"/>
      </w:pPr>
      <w:r>
        <w:t xml:space="preserve">        "</w:t>
      </w:r>
      <w:proofErr w:type="spellStart"/>
      <w:r>
        <w:t>uriBaseId</w:t>
      </w:r>
      <w:proofErr w:type="spellEnd"/>
      <w:r>
        <w:t>": "LOGSDIR"</w:t>
      </w:r>
      <w:r w:rsidR="003F18A9">
        <w:t>,</w:t>
      </w:r>
    </w:p>
    <w:p w14:paraId="45491E7F" w14:textId="382DEF12" w:rsidR="003F18A9" w:rsidRDefault="003F18A9" w:rsidP="00294FED">
      <w:pPr>
        <w:pStyle w:val="Code"/>
      </w:pPr>
      <w:r>
        <w:t xml:space="preserve">        "</w:t>
      </w:r>
      <w:proofErr w:type="spellStart"/>
      <w:r>
        <w:t>fileIndex</w:t>
      </w:r>
      <w:proofErr w:type="spellEnd"/>
      <w:r>
        <w:t>": 0</w:t>
      </w:r>
    </w:p>
    <w:p w14:paraId="323FCDB9" w14:textId="77777777" w:rsidR="00294FED" w:rsidRDefault="00294FED" w:rsidP="00294FED">
      <w:pPr>
        <w:pStyle w:val="Code"/>
      </w:pPr>
      <w:r>
        <w:t xml:space="preserve">      },</w:t>
      </w:r>
    </w:p>
    <w:p w14:paraId="54C3EE4C" w14:textId="77B80480" w:rsidR="00294FED" w:rsidRDefault="00294FED" w:rsidP="00294FED">
      <w:pPr>
        <w:pStyle w:val="Code"/>
      </w:pPr>
      <w:r>
        <w:t xml:space="preserve">      "</w:t>
      </w:r>
      <w:proofErr w:type="spellStart"/>
      <w:r>
        <w:t>instanceGuid</w:t>
      </w:r>
      <w:proofErr w:type="spellEnd"/>
      <w:r>
        <w:t>": "11111111-1111-1111-1111-111111111111" # See §</w:t>
      </w:r>
      <w:r>
        <w:fldChar w:fldCharType="begin"/>
      </w:r>
      <w:r>
        <w:instrText xml:space="preserve"> REF _Ref525810085 \r \h </w:instrText>
      </w:r>
      <w:r>
        <w:fldChar w:fldCharType="separate"/>
      </w:r>
      <w:r w:rsidR="00820181">
        <w:t>3.14.3</w:t>
      </w:r>
      <w:r>
        <w:fldChar w:fldCharType="end"/>
      </w:r>
      <w:r>
        <w:t>.</w:t>
      </w:r>
    </w:p>
    <w:p w14:paraId="7B99CD5F" w14:textId="77777777" w:rsidR="00294FED" w:rsidRDefault="00294FED" w:rsidP="00294FED">
      <w:pPr>
        <w:pStyle w:val="Code"/>
      </w:pPr>
      <w:r>
        <w:t xml:space="preserve">    },</w:t>
      </w:r>
    </w:p>
    <w:p w14:paraId="5668A7B4" w14:textId="582CF4D2" w:rsidR="00294FED" w:rsidRDefault="00294FED" w:rsidP="00294FED">
      <w:pPr>
        <w:pStyle w:val="Code"/>
      </w:pPr>
      <w:r>
        <w:t xml:space="preserve">    "properties": {</w:t>
      </w:r>
    </w:p>
    <w:p w14:paraId="07F67757" w14:textId="77777777" w:rsidR="00294FED" w:rsidRDefault="00294FED" w:rsidP="00294FED">
      <w:pPr>
        <w:pStyle w:val="Code"/>
      </w:pPr>
      <w:r>
        <w:t xml:space="preserve">      "</w:t>
      </w:r>
      <w:proofErr w:type="spellStart"/>
      <w:r>
        <w:t>fileLocation</w:t>
      </w:r>
      <w:proofErr w:type="spellEnd"/>
      <w:r>
        <w:t>": {</w:t>
      </w:r>
    </w:p>
    <w:p w14:paraId="154CFB02" w14:textId="77777777" w:rsidR="00294FED" w:rsidRDefault="00294FED" w:rsidP="00294FED">
      <w:pPr>
        <w:pStyle w:val="Code"/>
      </w:pPr>
      <w:r>
        <w:t xml:space="preserve">        "uri": "</w:t>
      </w:r>
      <w:proofErr w:type="spellStart"/>
      <w:r>
        <w:t>scantool.sarif</w:t>
      </w:r>
      <w:proofErr w:type="spellEnd"/>
      <w:r>
        <w:t>-external-properties",</w:t>
      </w:r>
    </w:p>
    <w:p w14:paraId="45462A42" w14:textId="55394CCB" w:rsidR="00294FED" w:rsidRDefault="00294FED" w:rsidP="00294FED">
      <w:pPr>
        <w:pStyle w:val="Code"/>
      </w:pPr>
      <w:r>
        <w:t xml:space="preserve">        "</w:t>
      </w:r>
      <w:proofErr w:type="spellStart"/>
      <w:r>
        <w:t>uriBaseId</w:t>
      </w:r>
      <w:proofErr w:type="spellEnd"/>
      <w:r>
        <w:t>": "LOGSDIR"</w:t>
      </w:r>
      <w:r w:rsidR="003F18A9">
        <w:t>,</w:t>
      </w:r>
    </w:p>
    <w:p w14:paraId="55737826" w14:textId="77777777" w:rsidR="003F18A9" w:rsidRDefault="003F18A9" w:rsidP="003F18A9">
      <w:pPr>
        <w:pStyle w:val="Code"/>
      </w:pPr>
      <w:r>
        <w:t xml:space="preserve">        "</w:t>
      </w:r>
      <w:proofErr w:type="spellStart"/>
      <w:r>
        <w:t>fileIndex</w:t>
      </w:r>
      <w:proofErr w:type="spellEnd"/>
      <w:r>
        <w:t>": 0</w:t>
      </w:r>
    </w:p>
    <w:p w14:paraId="2FCFF819" w14:textId="77777777" w:rsidR="00294FED" w:rsidRDefault="00294FED" w:rsidP="00294FED">
      <w:pPr>
        <w:pStyle w:val="Code"/>
      </w:pPr>
      <w:r>
        <w:t xml:space="preserve">      },</w:t>
      </w:r>
    </w:p>
    <w:p w14:paraId="586DB3EB" w14:textId="77777777" w:rsidR="00294FED" w:rsidRDefault="00294FED" w:rsidP="00294FED">
      <w:pPr>
        <w:pStyle w:val="Code"/>
      </w:pPr>
      <w:r>
        <w:t xml:space="preserve">      "</w:t>
      </w:r>
      <w:proofErr w:type="spellStart"/>
      <w:r>
        <w:t>instanceGuid</w:t>
      </w:r>
      <w:proofErr w:type="spellEnd"/>
      <w:r>
        <w:t>": "11111111-1111-1111-1111-111111111111"</w:t>
      </w:r>
    </w:p>
    <w:p w14:paraId="039C1A3D" w14:textId="77777777" w:rsidR="00294FED" w:rsidRDefault="00294FED" w:rsidP="00294FED">
      <w:pPr>
        <w:pStyle w:val="Code"/>
      </w:pPr>
      <w:r>
        <w:t xml:space="preserve">    }</w:t>
      </w:r>
    </w:p>
    <w:p w14:paraId="16A73DCD" w14:textId="77777777" w:rsidR="00294FED" w:rsidRDefault="00294FED" w:rsidP="00294FED">
      <w:pPr>
        <w:pStyle w:val="Code"/>
      </w:pPr>
      <w:r>
        <w:t xml:space="preserve">  }</w:t>
      </w:r>
    </w:p>
    <w:p w14:paraId="28FA9852" w14:textId="77777777" w:rsidR="00294FED" w:rsidRDefault="00294FED" w:rsidP="00294FED">
      <w:pPr>
        <w:pStyle w:val="Code"/>
      </w:pPr>
      <w:r>
        <w:t xml:space="preserve">  ...</w:t>
      </w:r>
    </w:p>
    <w:p w14:paraId="30B25A21" w14:textId="77777777" w:rsidR="00294FED" w:rsidRPr="00604BE7" w:rsidRDefault="00294FED" w:rsidP="00294FED">
      <w:pPr>
        <w:pStyle w:val="Code"/>
      </w:pPr>
      <w:r>
        <w:t>}</w:t>
      </w:r>
    </w:p>
    <w:p w14:paraId="38FE2365" w14:textId="66C2E0C4" w:rsidR="00294FED" w:rsidRDefault="00F265D8" w:rsidP="00F265D8">
      <w:pPr>
        <w:pStyle w:val="Note"/>
      </w:pPr>
      <w:r>
        <w:t xml:space="preserve">EXAMPLE 3: This example represents invalid SARIF because both elements of the array belonging to the </w:t>
      </w:r>
      <w:proofErr w:type="spellStart"/>
      <w:r w:rsidRPr="00457090">
        <w:rPr>
          <w:rStyle w:val="CODEtemp"/>
        </w:rPr>
        <w:t>run.results</w:t>
      </w:r>
      <w:proofErr w:type="spellEnd"/>
      <w:r>
        <w:t xml:space="preserve"> property denote the same external property file.</w:t>
      </w:r>
    </w:p>
    <w:p w14:paraId="58A31B65" w14:textId="77777777" w:rsidR="00F265D8" w:rsidRDefault="00F265D8" w:rsidP="00F265D8">
      <w:pPr>
        <w:pStyle w:val="Code"/>
      </w:pPr>
      <w:r>
        <w:t>{                            # A run object.</w:t>
      </w:r>
    </w:p>
    <w:p w14:paraId="045EE768" w14:textId="0FB1CC75" w:rsidR="00F265D8" w:rsidRDefault="00F265D8" w:rsidP="00F265D8">
      <w:pPr>
        <w:pStyle w:val="Code"/>
      </w:pPr>
      <w:r>
        <w:t xml:space="preserve">  "</w:t>
      </w:r>
      <w:proofErr w:type="spellStart"/>
      <w:r>
        <w:t>originalUriBaseIds</w:t>
      </w:r>
      <w:proofErr w:type="spellEnd"/>
      <w:r>
        <w:t>": {    # See §</w:t>
      </w:r>
      <w:r>
        <w:fldChar w:fldCharType="begin"/>
      </w:r>
      <w:r>
        <w:instrText xml:space="preserve"> REF _Ref508869459 \r \h </w:instrText>
      </w:r>
      <w:r>
        <w:fldChar w:fldCharType="separate"/>
      </w:r>
      <w:r w:rsidR="00820181">
        <w:t>3.13.10</w:t>
      </w:r>
      <w:r>
        <w:fldChar w:fldCharType="end"/>
      </w:r>
      <w:r w:rsidR="003F18A9">
        <w:t>.</w:t>
      </w:r>
    </w:p>
    <w:p w14:paraId="47E041F8" w14:textId="77777777" w:rsidR="00F265D8" w:rsidRDefault="00F265D8" w:rsidP="00F265D8">
      <w:pPr>
        <w:pStyle w:val="Code"/>
      </w:pPr>
      <w:r>
        <w:t xml:space="preserve">    "LOGSDIR": {</w:t>
      </w:r>
    </w:p>
    <w:p w14:paraId="014FA1FC" w14:textId="77777777" w:rsidR="00F265D8" w:rsidRDefault="00F265D8" w:rsidP="00F265D8">
      <w:pPr>
        <w:pStyle w:val="Code"/>
      </w:pPr>
      <w:r>
        <w:t xml:space="preserve">      "uri": "</w:t>
      </w:r>
      <w:r w:rsidRPr="00636635">
        <w:t>file:///C:/logs</w:t>
      </w:r>
      <w:r>
        <w:t>/"</w:t>
      </w:r>
    </w:p>
    <w:p w14:paraId="670600AF" w14:textId="77777777" w:rsidR="00F265D8" w:rsidRDefault="00F265D8" w:rsidP="00F265D8">
      <w:pPr>
        <w:pStyle w:val="Code"/>
      </w:pPr>
      <w:r>
        <w:t xml:space="preserve">    }</w:t>
      </w:r>
    </w:p>
    <w:p w14:paraId="6C5525FF" w14:textId="77777777" w:rsidR="00F265D8" w:rsidRDefault="00F265D8" w:rsidP="00F265D8">
      <w:pPr>
        <w:pStyle w:val="Code"/>
      </w:pPr>
      <w:r>
        <w:t xml:space="preserve">  },</w:t>
      </w:r>
    </w:p>
    <w:p w14:paraId="199F8693" w14:textId="371B1A00" w:rsidR="00F265D8" w:rsidRDefault="00F265D8" w:rsidP="00F265D8">
      <w:pPr>
        <w:pStyle w:val="Code"/>
      </w:pPr>
      <w:r>
        <w:t xml:space="preserve">  "</w:t>
      </w:r>
      <w:proofErr w:type="spellStart"/>
      <w:r w:rsidR="00F11AC4">
        <w:t>externalP</w:t>
      </w:r>
      <w:r>
        <w:t>ropertyFiles</w:t>
      </w:r>
      <w:proofErr w:type="spellEnd"/>
      <w:r>
        <w:t>": {</w:t>
      </w:r>
    </w:p>
    <w:p w14:paraId="17FA6E47" w14:textId="77777777" w:rsidR="00F265D8" w:rsidRDefault="00F265D8" w:rsidP="00F265D8">
      <w:pPr>
        <w:pStyle w:val="Code"/>
      </w:pPr>
      <w:r>
        <w:t xml:space="preserve">    "results": [</w:t>
      </w:r>
    </w:p>
    <w:p w14:paraId="7D654818" w14:textId="3B25355E" w:rsidR="00F265D8" w:rsidRDefault="00F265D8" w:rsidP="00F11AC4">
      <w:pPr>
        <w:pStyle w:val="Code"/>
      </w:pPr>
      <w:r>
        <w:t xml:space="preserve">      {</w:t>
      </w:r>
      <w:r w:rsidR="00F11AC4">
        <w:t xml:space="preserve">                      # An </w:t>
      </w:r>
      <w:proofErr w:type="spellStart"/>
      <w:r w:rsidR="00F11AC4">
        <w:t>externalPropertyFile</w:t>
      </w:r>
      <w:proofErr w:type="spellEnd"/>
      <w:r w:rsidR="00F11AC4">
        <w:t xml:space="preserve"> object (see §</w:t>
      </w:r>
      <w:r w:rsidR="00F11AC4">
        <w:fldChar w:fldCharType="begin"/>
      </w:r>
      <w:r w:rsidR="00F11AC4">
        <w:instrText xml:space="preserve"> REF _Ref525806896 \r \h </w:instrText>
      </w:r>
      <w:r w:rsidR="00F11AC4">
        <w:fldChar w:fldCharType="separate"/>
      </w:r>
      <w:r w:rsidR="00820181">
        <w:t>3.14</w:t>
      </w:r>
      <w:r w:rsidR="00F11AC4">
        <w:fldChar w:fldCharType="end"/>
      </w:r>
      <w:r w:rsidR="00F11AC4">
        <w:t>).</w:t>
      </w:r>
    </w:p>
    <w:p w14:paraId="318BCAAA" w14:textId="77777777" w:rsidR="00F265D8" w:rsidRDefault="00F265D8" w:rsidP="00F265D8">
      <w:pPr>
        <w:pStyle w:val="Code"/>
      </w:pPr>
      <w:r>
        <w:t xml:space="preserve">        "</w:t>
      </w:r>
      <w:proofErr w:type="spellStart"/>
      <w:r>
        <w:t>fileLocation</w:t>
      </w:r>
      <w:proofErr w:type="spellEnd"/>
      <w:r>
        <w:t>": {</w:t>
      </w:r>
    </w:p>
    <w:p w14:paraId="5AEA9EAB" w14:textId="77777777" w:rsidR="00F265D8" w:rsidRDefault="00F265D8" w:rsidP="00F265D8">
      <w:pPr>
        <w:pStyle w:val="Code"/>
      </w:pPr>
      <w:r>
        <w:t xml:space="preserve">          "uri": "</w:t>
      </w:r>
      <w:proofErr w:type="spellStart"/>
      <w:r>
        <w:t>scantool.results.sarif</w:t>
      </w:r>
      <w:proofErr w:type="spellEnd"/>
      <w:r>
        <w:t>-external-properties",</w:t>
      </w:r>
    </w:p>
    <w:p w14:paraId="75D5E7D3" w14:textId="7798FA6E" w:rsidR="00F265D8" w:rsidRDefault="00F265D8" w:rsidP="00F265D8">
      <w:pPr>
        <w:pStyle w:val="Code"/>
      </w:pPr>
      <w:r>
        <w:t xml:space="preserve">          "</w:t>
      </w:r>
      <w:proofErr w:type="spellStart"/>
      <w:r>
        <w:t>uriBaseId</w:t>
      </w:r>
      <w:proofErr w:type="spellEnd"/>
      <w:r>
        <w:t>": "LOGSDIR"</w:t>
      </w:r>
      <w:r w:rsidR="003F18A9">
        <w:t>,</w:t>
      </w:r>
    </w:p>
    <w:p w14:paraId="42CC46BF" w14:textId="55579FDE" w:rsidR="003F18A9" w:rsidRDefault="003F18A9" w:rsidP="00F265D8">
      <w:pPr>
        <w:pStyle w:val="Code"/>
      </w:pPr>
      <w:r>
        <w:t xml:space="preserve">          "</w:t>
      </w:r>
      <w:proofErr w:type="spellStart"/>
      <w:r>
        <w:t>fileIndex</w:t>
      </w:r>
      <w:proofErr w:type="spellEnd"/>
      <w:r>
        <w:t>": 0</w:t>
      </w:r>
    </w:p>
    <w:p w14:paraId="2A2B8476" w14:textId="77777777" w:rsidR="00F265D8" w:rsidRDefault="00F265D8" w:rsidP="00F265D8">
      <w:pPr>
        <w:pStyle w:val="Code"/>
      </w:pPr>
      <w:r>
        <w:t xml:space="preserve">        },</w:t>
      </w:r>
    </w:p>
    <w:p w14:paraId="6285719D" w14:textId="77777777" w:rsidR="00F265D8" w:rsidRDefault="00F265D8" w:rsidP="00F265D8">
      <w:pPr>
        <w:pStyle w:val="Code"/>
      </w:pPr>
      <w:r>
        <w:t xml:space="preserve">        "</w:t>
      </w:r>
      <w:proofErr w:type="spellStart"/>
      <w:r>
        <w:t>instanceGuid</w:t>
      </w:r>
      <w:proofErr w:type="spellEnd"/>
      <w:r>
        <w:t>": "22222222-2222-2222-2222-222222222222"</w:t>
      </w:r>
    </w:p>
    <w:p w14:paraId="34649091" w14:textId="77777777" w:rsidR="00F265D8" w:rsidRDefault="00F265D8" w:rsidP="00F265D8">
      <w:pPr>
        <w:pStyle w:val="Code"/>
      </w:pPr>
      <w:r>
        <w:t xml:space="preserve">      },</w:t>
      </w:r>
    </w:p>
    <w:p w14:paraId="110AE02C" w14:textId="77777777" w:rsidR="00F265D8" w:rsidRDefault="00F265D8" w:rsidP="00F265D8">
      <w:pPr>
        <w:pStyle w:val="Code"/>
      </w:pPr>
      <w:r>
        <w:t xml:space="preserve">      {              # INVALID: The two external property files are the same.</w:t>
      </w:r>
    </w:p>
    <w:p w14:paraId="6946B520" w14:textId="77777777" w:rsidR="00F265D8" w:rsidRDefault="00F265D8" w:rsidP="00F265D8">
      <w:pPr>
        <w:pStyle w:val="Code"/>
      </w:pPr>
      <w:r>
        <w:t xml:space="preserve">        "</w:t>
      </w:r>
      <w:proofErr w:type="spellStart"/>
      <w:r>
        <w:t>fileLocation</w:t>
      </w:r>
      <w:proofErr w:type="spellEnd"/>
      <w:r>
        <w:t>": {</w:t>
      </w:r>
    </w:p>
    <w:p w14:paraId="589F6EDB" w14:textId="77777777" w:rsidR="00F265D8" w:rsidRDefault="00F265D8" w:rsidP="00F265D8">
      <w:pPr>
        <w:pStyle w:val="Code"/>
      </w:pPr>
      <w:r>
        <w:t xml:space="preserve">          "uri": "</w:t>
      </w:r>
      <w:proofErr w:type="spellStart"/>
      <w:r>
        <w:t>scantool.results.sarif</w:t>
      </w:r>
      <w:proofErr w:type="spellEnd"/>
      <w:r>
        <w:t>-external-properties",</w:t>
      </w:r>
    </w:p>
    <w:p w14:paraId="776CA66A" w14:textId="2A2C5FEC" w:rsidR="00F265D8" w:rsidRDefault="00F265D8" w:rsidP="00F265D8">
      <w:pPr>
        <w:pStyle w:val="Code"/>
      </w:pPr>
      <w:r>
        <w:t xml:space="preserve">          "</w:t>
      </w:r>
      <w:proofErr w:type="spellStart"/>
      <w:r>
        <w:t>uriBaseId</w:t>
      </w:r>
      <w:proofErr w:type="spellEnd"/>
      <w:r>
        <w:t>": "LOGSDIR"</w:t>
      </w:r>
      <w:r w:rsidR="003F18A9">
        <w:t>,</w:t>
      </w:r>
    </w:p>
    <w:p w14:paraId="0368B961" w14:textId="13C9ECA8" w:rsidR="003F18A9" w:rsidRDefault="003F18A9" w:rsidP="00F265D8">
      <w:pPr>
        <w:pStyle w:val="Code"/>
      </w:pPr>
      <w:r>
        <w:t xml:space="preserve">          "</w:t>
      </w:r>
      <w:proofErr w:type="spellStart"/>
      <w:r>
        <w:t>fileIndex</w:t>
      </w:r>
      <w:proofErr w:type="spellEnd"/>
      <w:r>
        <w:t>": 0</w:t>
      </w:r>
    </w:p>
    <w:p w14:paraId="1E392F10" w14:textId="77777777" w:rsidR="00F265D8" w:rsidRDefault="00F265D8" w:rsidP="00F265D8">
      <w:pPr>
        <w:pStyle w:val="Code"/>
      </w:pPr>
      <w:r>
        <w:t xml:space="preserve">        },</w:t>
      </w:r>
    </w:p>
    <w:p w14:paraId="12CF4AB6" w14:textId="77777777" w:rsidR="00F265D8" w:rsidRDefault="00F265D8" w:rsidP="00F265D8">
      <w:pPr>
        <w:pStyle w:val="Code"/>
      </w:pPr>
      <w:r>
        <w:t xml:space="preserve">        "</w:t>
      </w:r>
      <w:proofErr w:type="spellStart"/>
      <w:r>
        <w:t>instanceGuid</w:t>
      </w:r>
      <w:proofErr w:type="spellEnd"/>
      <w:r>
        <w:t>": "22222222-2222-2222-2222-222222222222"</w:t>
      </w:r>
    </w:p>
    <w:p w14:paraId="3571F00D" w14:textId="77777777" w:rsidR="00F265D8" w:rsidRDefault="00F265D8" w:rsidP="00F265D8">
      <w:pPr>
        <w:pStyle w:val="Code"/>
      </w:pPr>
      <w:r>
        <w:t xml:space="preserve">      }</w:t>
      </w:r>
    </w:p>
    <w:p w14:paraId="6F12E495" w14:textId="77777777" w:rsidR="00F265D8" w:rsidRDefault="00F265D8" w:rsidP="00F265D8">
      <w:pPr>
        <w:pStyle w:val="Code"/>
      </w:pPr>
      <w:r>
        <w:t xml:space="preserve">    ]</w:t>
      </w:r>
    </w:p>
    <w:p w14:paraId="42D81B5E" w14:textId="77777777" w:rsidR="00F265D8" w:rsidRDefault="00F265D8" w:rsidP="00F265D8">
      <w:pPr>
        <w:pStyle w:val="Code"/>
      </w:pPr>
      <w:r>
        <w:t xml:space="preserve">  }</w:t>
      </w:r>
    </w:p>
    <w:p w14:paraId="779ECD12" w14:textId="77777777" w:rsidR="00F265D8" w:rsidRDefault="00F265D8" w:rsidP="00F265D8">
      <w:pPr>
        <w:pStyle w:val="Code"/>
      </w:pPr>
      <w:r>
        <w:t xml:space="preserve">  ...</w:t>
      </w:r>
    </w:p>
    <w:p w14:paraId="5D35B9EF" w14:textId="78910366" w:rsidR="00F265D8" w:rsidRPr="00F265D8" w:rsidRDefault="00F265D8" w:rsidP="00F265D8">
      <w:pPr>
        <w:pStyle w:val="Code"/>
      </w:pPr>
      <w:r>
        <w:t>}</w:t>
      </w:r>
    </w:p>
    <w:p w14:paraId="0CCFB042" w14:textId="757C31EF" w:rsidR="00636635" w:rsidRDefault="00636635" w:rsidP="00636635">
      <w:pPr>
        <w:pStyle w:val="Heading3"/>
      </w:pPr>
      <w:bookmarkStart w:id="238" w:name="_Ref526937024"/>
      <w:bookmarkStart w:id="239" w:name="_Toc534899460"/>
      <w:r>
        <w:t>id property</w:t>
      </w:r>
      <w:bookmarkEnd w:id="238"/>
      <w:bookmarkEnd w:id="239"/>
    </w:p>
    <w:p w14:paraId="389493B0" w14:textId="64352974" w:rsidR="00636635" w:rsidRDefault="00636635" w:rsidP="00636635">
      <w:r>
        <w:t xml:space="preserve">A </w:t>
      </w:r>
      <w:r w:rsidRPr="0068115A">
        <w:rPr>
          <w:rStyle w:val="CODEtemp"/>
        </w:rPr>
        <w:t>run</w:t>
      </w:r>
      <w:r>
        <w:t xml:space="preserve"> object </w:t>
      </w:r>
      <w:r>
        <w:rPr>
          <w:b/>
        </w:rPr>
        <w:t>MAY</w:t>
      </w:r>
      <w:r>
        <w:t xml:space="preserve"> contain a property named </w:t>
      </w:r>
      <w:r w:rsidRPr="0068115A">
        <w:rPr>
          <w:rStyle w:val="CODEtemp"/>
        </w:rPr>
        <w:t>id</w:t>
      </w:r>
      <w:r>
        <w:t xml:space="preserve"> whose value is an </w:t>
      </w:r>
      <w:proofErr w:type="spellStart"/>
      <w:r>
        <w:rPr>
          <w:rStyle w:val="CODEtemp"/>
        </w:rPr>
        <w:t>runAutomationDetails</w:t>
      </w:r>
      <w:proofErr w:type="spellEnd"/>
      <w:r>
        <w:t xml:space="preserve"> object (§</w:t>
      </w:r>
      <w:r>
        <w:fldChar w:fldCharType="begin"/>
      </w:r>
      <w:r>
        <w:instrText xml:space="preserve"> REF _Ref526936831 \r \h </w:instrText>
      </w:r>
      <w:r>
        <w:fldChar w:fldCharType="separate"/>
      </w:r>
      <w:r w:rsidR="00820181">
        <w:t>3.15</w:t>
      </w:r>
      <w:r>
        <w:fldChar w:fldCharType="end"/>
      </w:r>
      <w:r>
        <w:t>) that describes this run.</w:t>
      </w:r>
    </w:p>
    <w:p w14:paraId="678537B0" w14:textId="7A8F79B3" w:rsidR="00636635" w:rsidRDefault="00636635" w:rsidP="00636635">
      <w:r>
        <w:t>For an example, see §</w:t>
      </w:r>
      <w:r>
        <w:fldChar w:fldCharType="begin"/>
      </w:r>
      <w:r>
        <w:instrText xml:space="preserve"> REF _Ref526936874 \r \h </w:instrText>
      </w:r>
      <w:r>
        <w:fldChar w:fldCharType="separate"/>
      </w:r>
      <w:r w:rsidR="00820181">
        <w:t>3.15.1</w:t>
      </w:r>
      <w:r>
        <w:fldChar w:fldCharType="end"/>
      </w:r>
      <w:r>
        <w:t>.</w:t>
      </w:r>
    </w:p>
    <w:p w14:paraId="0FE6118B" w14:textId="09B45A4E" w:rsidR="00636635" w:rsidRDefault="00636635" w:rsidP="00636635">
      <w:pPr>
        <w:pStyle w:val="Heading3"/>
      </w:pPr>
      <w:bookmarkStart w:id="240" w:name="_Ref526937372"/>
      <w:bookmarkStart w:id="241" w:name="_Toc534899461"/>
      <w:proofErr w:type="spellStart"/>
      <w:r>
        <w:lastRenderedPageBreak/>
        <w:t>aggregateIds</w:t>
      </w:r>
      <w:proofErr w:type="spellEnd"/>
      <w:r>
        <w:t xml:space="preserve"> property</w:t>
      </w:r>
      <w:bookmarkEnd w:id="240"/>
      <w:bookmarkEnd w:id="241"/>
    </w:p>
    <w:p w14:paraId="1964DFAF" w14:textId="2FB11BCB" w:rsidR="00636635" w:rsidRDefault="00636635" w:rsidP="00636635">
      <w:r>
        <w:t xml:space="preserve">A </w:t>
      </w:r>
      <w:r w:rsidRPr="0068115A">
        <w:rPr>
          <w:rStyle w:val="CODEtemp"/>
        </w:rPr>
        <w:t>run</w:t>
      </w:r>
      <w:r>
        <w:t xml:space="preserve"> object </w:t>
      </w:r>
      <w:r>
        <w:rPr>
          <w:b/>
        </w:rPr>
        <w:t>MAY</w:t>
      </w:r>
      <w:r>
        <w:t xml:space="preserve"> contain a property named </w:t>
      </w:r>
      <w:proofErr w:type="spellStart"/>
      <w:r w:rsidRPr="0068115A">
        <w:rPr>
          <w:rStyle w:val="CODEtemp"/>
        </w:rPr>
        <w:t>aggregateIds</w:t>
      </w:r>
      <w:proofErr w:type="spellEnd"/>
      <w:r>
        <w:t xml:space="preserve"> whose value is an array of </w:t>
      </w:r>
      <w:r w:rsidR="00FA0920">
        <w:t>zero or more unique (§</w:t>
      </w:r>
      <w:r w:rsidR="00FA0920">
        <w:fldChar w:fldCharType="begin"/>
      </w:r>
      <w:r w:rsidR="00FA0920">
        <w:instrText xml:space="preserve"> REF _Ref493404799 \r \h </w:instrText>
      </w:r>
      <w:r w:rsidR="00FA0920">
        <w:fldChar w:fldCharType="separate"/>
      </w:r>
      <w:r w:rsidR="00820181">
        <w:t>3.7.2</w:t>
      </w:r>
      <w:r w:rsidR="00FA0920">
        <w:fldChar w:fldCharType="end"/>
      </w:r>
      <w:r w:rsidR="00FA0920">
        <w:t xml:space="preserve">) </w:t>
      </w:r>
      <w:proofErr w:type="spellStart"/>
      <w:r>
        <w:rPr>
          <w:rStyle w:val="CODEtemp"/>
        </w:rPr>
        <w:t>runAutomationDetails</w:t>
      </w:r>
      <w:proofErr w:type="spellEnd"/>
      <w:r>
        <w:t xml:space="preserve"> objects (§</w:t>
      </w:r>
      <w:r>
        <w:fldChar w:fldCharType="begin"/>
      </w:r>
      <w:r>
        <w:instrText xml:space="preserve"> REF _Ref526936831 \r \h </w:instrText>
      </w:r>
      <w:r>
        <w:fldChar w:fldCharType="separate"/>
      </w:r>
      <w:r w:rsidR="00820181">
        <w:t>3.15</w:t>
      </w:r>
      <w:r>
        <w:fldChar w:fldCharType="end"/>
      </w:r>
      <w:r>
        <w:t>) each of which describes an aggregate of runs to which this run belongs.</w:t>
      </w:r>
    </w:p>
    <w:p w14:paraId="24E3A0BC" w14:textId="2BBD8C76" w:rsidR="00FA0920" w:rsidRDefault="00FA0920" w:rsidP="00636635">
      <w:r>
        <w:t xml:space="preserve">If </w:t>
      </w:r>
      <w:proofErr w:type="spellStart"/>
      <w:r w:rsidRPr="00FA0920">
        <w:rPr>
          <w:rStyle w:val="CODEtemp"/>
        </w:rPr>
        <w:t>aggregateIds</w:t>
      </w:r>
      <w:proofErr w:type="spellEnd"/>
      <w:r>
        <w:t xml:space="preserve"> is absent, it</w:t>
      </w:r>
      <w:r w:rsidRPr="00FA0920">
        <w:rPr>
          <w:b/>
        </w:rPr>
        <w:t xml:space="preserve"> SHALL </w:t>
      </w:r>
      <w:r>
        <w:t>default to an empty array.</w:t>
      </w:r>
    </w:p>
    <w:p w14:paraId="66F91BCE" w14:textId="3EEB4698" w:rsidR="00636635" w:rsidRPr="00636635" w:rsidRDefault="00636635" w:rsidP="00636635">
      <w:r>
        <w:t>For an example, see §</w:t>
      </w:r>
      <w:r>
        <w:fldChar w:fldCharType="begin"/>
      </w:r>
      <w:r>
        <w:instrText xml:space="preserve"> REF _Ref526936874 \r \h </w:instrText>
      </w:r>
      <w:r>
        <w:fldChar w:fldCharType="separate"/>
      </w:r>
      <w:r w:rsidR="00820181">
        <w:t>3.15.1</w:t>
      </w:r>
      <w:r>
        <w:fldChar w:fldCharType="end"/>
      </w:r>
      <w:r>
        <w:t>.</w:t>
      </w:r>
    </w:p>
    <w:p w14:paraId="2BC037D2" w14:textId="07B23A0B" w:rsidR="000D32C1" w:rsidRDefault="000D32C1" w:rsidP="000D32C1">
      <w:pPr>
        <w:pStyle w:val="Heading3"/>
      </w:pPr>
      <w:bookmarkStart w:id="242" w:name="_Ref493475805"/>
      <w:bookmarkStart w:id="243" w:name="_Toc534899462"/>
      <w:proofErr w:type="spellStart"/>
      <w:r>
        <w:t>baselineI</w:t>
      </w:r>
      <w:r w:rsidR="00435405">
        <w:t>nstanceGui</w:t>
      </w:r>
      <w:r>
        <w:t>d</w:t>
      </w:r>
      <w:proofErr w:type="spellEnd"/>
      <w:r>
        <w:t xml:space="preserve"> property</w:t>
      </w:r>
      <w:bookmarkEnd w:id="242"/>
      <w:bookmarkEnd w:id="243"/>
    </w:p>
    <w:p w14:paraId="2AAA192D" w14:textId="42A82405"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proofErr w:type="spellStart"/>
      <w:r w:rsidRPr="006066AC">
        <w:rPr>
          <w:rStyle w:val="CODEtemp"/>
        </w:rPr>
        <w:t>baselineI</w:t>
      </w:r>
      <w:r w:rsidR="00435405">
        <w:rPr>
          <w:rStyle w:val="CODEtemp"/>
        </w:rPr>
        <w:t>nstanceGui</w:t>
      </w:r>
      <w:r w:rsidRPr="006066AC">
        <w:rPr>
          <w:rStyle w:val="CODEtemp"/>
        </w:rPr>
        <w:t>d</w:t>
      </w:r>
      <w:proofErr w:type="spellEnd"/>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820181">
        <w:t>3.5.3</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proofErr w:type="spellStart"/>
      <w:r w:rsidR="00636635" w:rsidRPr="00636635">
        <w:rPr>
          <w:rStyle w:val="CODEtemp"/>
        </w:rPr>
        <w:t>id.</w:t>
      </w:r>
      <w:r w:rsidRPr="006066AC">
        <w:rPr>
          <w:rStyle w:val="CODEtemp"/>
        </w:rPr>
        <w:t>i</w:t>
      </w:r>
      <w:r w:rsidR="00435405">
        <w:rPr>
          <w:rStyle w:val="CODEtemp"/>
        </w:rPr>
        <w:t>nstanceGui</w:t>
      </w:r>
      <w:r w:rsidRPr="006066AC">
        <w:rPr>
          <w:rStyle w:val="CODEtemp"/>
        </w:rPr>
        <w:t>d</w:t>
      </w:r>
      <w:proofErr w:type="spellEnd"/>
      <w:r w:rsidRPr="006066AC">
        <w:t xml:space="preserve"> property (§</w:t>
      </w:r>
      <w:r w:rsidR="00A0147E">
        <w:fldChar w:fldCharType="begin"/>
      </w:r>
      <w:r w:rsidR="00A0147E">
        <w:instrText xml:space="preserve"> REF _Ref526937024 \r \h </w:instrText>
      </w:r>
      <w:r w:rsidR="00A0147E">
        <w:fldChar w:fldCharType="separate"/>
      </w:r>
      <w:r w:rsidR="00820181">
        <w:t>3.13.3</w:t>
      </w:r>
      <w:r w:rsidR="00A0147E">
        <w:fldChar w:fldCharType="end"/>
      </w:r>
      <w:r w:rsidR="00A0147E">
        <w:t xml:space="preserve">, </w:t>
      </w:r>
      <w:r w:rsidR="00A0147E" w:rsidRPr="006066AC">
        <w:t>§</w:t>
      </w:r>
      <w:r w:rsidR="00A0147E">
        <w:fldChar w:fldCharType="begin"/>
      </w:r>
      <w:r w:rsidR="00A0147E">
        <w:instrText xml:space="preserve"> REF _Ref526937044 \r \h </w:instrText>
      </w:r>
      <w:r w:rsidR="00A0147E">
        <w:fldChar w:fldCharType="separate"/>
      </w:r>
      <w:r w:rsidR="00820181">
        <w:t>3.15.5</w:t>
      </w:r>
      <w:r w:rsidR="00A0147E">
        <w:fldChar w:fldCharType="end"/>
      </w:r>
      <w:r w:rsidRPr="006066AC">
        <w:t>) of some previous run.</w:t>
      </w:r>
    </w:p>
    <w:p w14:paraId="1BE87121" w14:textId="377B86BA" w:rsidR="009A31A3" w:rsidRPr="009A31A3" w:rsidRDefault="009A31A3" w:rsidP="009A31A3">
      <w:pPr>
        <w:pStyle w:val="Note"/>
      </w:pPr>
      <w:r>
        <w:t>NOTE: This ensures that only “similar” runs are compared.</w:t>
      </w:r>
    </w:p>
    <w:p w14:paraId="039F708E" w14:textId="23279083" w:rsidR="006066AC" w:rsidRDefault="006066AC" w:rsidP="006066AC">
      <w:r w:rsidRPr="006066AC">
        <w:t xml:space="preserve">If </w:t>
      </w:r>
      <w:proofErr w:type="spellStart"/>
      <w:r w:rsidRPr="006066AC">
        <w:rPr>
          <w:rStyle w:val="CODEtemp"/>
        </w:rPr>
        <w:t>baselineI</w:t>
      </w:r>
      <w:r w:rsidR="00435405">
        <w:rPr>
          <w:rStyle w:val="CODEtemp"/>
        </w:rPr>
        <w:t>nstanceGui</w:t>
      </w:r>
      <w:r w:rsidRPr="006066AC">
        <w:rPr>
          <w:rStyle w:val="CODEtemp"/>
        </w:rPr>
        <w:t>d</w:t>
      </w:r>
      <w:proofErr w:type="spellEnd"/>
      <w:r w:rsidRPr="006066AC">
        <w:t xml:space="preserve"> is present, the </w:t>
      </w:r>
      <w:proofErr w:type="spellStart"/>
      <w:r w:rsidRPr="006066AC">
        <w:rPr>
          <w:rStyle w:val="CODEtemp"/>
        </w:rPr>
        <w:t>result.baselineState</w:t>
      </w:r>
      <w:proofErr w:type="spellEnd"/>
      <w:r w:rsidRPr="006066AC">
        <w:t xml:space="preserve"> property (§</w:t>
      </w:r>
      <w:r>
        <w:fldChar w:fldCharType="begin"/>
      </w:r>
      <w:r>
        <w:instrText xml:space="preserve"> REF _Ref493351360 \w \h </w:instrText>
      </w:r>
      <w:r>
        <w:fldChar w:fldCharType="separate"/>
      </w:r>
      <w:r w:rsidR="00820181">
        <w:t>3.22.19</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820181">
        <w:t>3.22</w:t>
      </w:r>
      <w:r>
        <w:fldChar w:fldCharType="end"/>
      </w:r>
      <w:r w:rsidRPr="006066AC">
        <w:t xml:space="preserve">) in the </w:t>
      </w:r>
      <w:r w:rsidR="00F225DA">
        <w:t>containing</w:t>
      </w:r>
      <w:r w:rsidRPr="006066AC">
        <w:t xml:space="preserve"> </w:t>
      </w:r>
      <w:r w:rsidRPr="00F225DA">
        <w:rPr>
          <w:rStyle w:val="CODEtemp"/>
        </w:rPr>
        <w:t>run</w:t>
      </w:r>
      <w:r w:rsidR="00F225DA">
        <w:t xml:space="preserve"> object</w:t>
      </w:r>
      <w:r w:rsidRPr="006066AC">
        <w:t xml:space="preserve"> </w:t>
      </w:r>
      <w:r w:rsidR="00AD14CE" w:rsidRPr="00DF0303">
        <w:rPr>
          <w:b/>
        </w:rPr>
        <w:t>SHALL</w:t>
      </w:r>
      <w:r w:rsidR="00AD14CE" w:rsidRPr="006066AC">
        <w:t xml:space="preserve"> </w:t>
      </w:r>
      <w:r w:rsidRPr="006066AC">
        <w:t xml:space="preserve">be computed with respect to the run specified by </w:t>
      </w:r>
      <w:proofErr w:type="spellStart"/>
      <w:r w:rsidRPr="006066AC">
        <w:rPr>
          <w:rStyle w:val="CODEtemp"/>
        </w:rPr>
        <w:t>baselineI</w:t>
      </w:r>
      <w:r w:rsidR="00435405">
        <w:rPr>
          <w:rStyle w:val="CODEtemp"/>
        </w:rPr>
        <w:t>nstanceGui</w:t>
      </w:r>
      <w:r w:rsidRPr="006066AC">
        <w:rPr>
          <w:rStyle w:val="CODEtemp"/>
        </w:rPr>
        <w:t>d</w:t>
      </w:r>
      <w:proofErr w:type="spellEnd"/>
      <w:r w:rsidRPr="006066AC">
        <w:t>.</w:t>
      </w:r>
    </w:p>
    <w:p w14:paraId="07790AD0" w14:textId="4DE7F2B2" w:rsidR="000D32C1" w:rsidRDefault="000D32C1" w:rsidP="000D32C1">
      <w:pPr>
        <w:pStyle w:val="Heading3"/>
      </w:pPr>
      <w:bookmarkStart w:id="244" w:name="_Ref493350956"/>
      <w:bookmarkStart w:id="245" w:name="_Toc534899463"/>
      <w:r>
        <w:t>tool property</w:t>
      </w:r>
      <w:bookmarkEnd w:id="244"/>
      <w:bookmarkEnd w:id="245"/>
    </w:p>
    <w:p w14:paraId="56566E8E" w14:textId="026787DE"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820181">
        <w:t>3.16</w:t>
      </w:r>
      <w:r>
        <w:fldChar w:fldCharType="end"/>
      </w:r>
      <w:r w:rsidRPr="003B5868">
        <w:t>) that describes the analysis tool that was run.</w:t>
      </w:r>
    </w:p>
    <w:p w14:paraId="29FA70CD" w14:textId="52EE5F0A" w:rsidR="000D32C1" w:rsidRDefault="000D32C1" w:rsidP="000D32C1">
      <w:pPr>
        <w:pStyle w:val="Heading3"/>
      </w:pPr>
      <w:bookmarkStart w:id="246" w:name="_Ref507657941"/>
      <w:bookmarkStart w:id="247" w:name="_Toc534899464"/>
      <w:r>
        <w:t>invocation</w:t>
      </w:r>
      <w:r w:rsidR="00514F09">
        <w:t>s</w:t>
      </w:r>
      <w:r>
        <w:t xml:space="preserve"> property</w:t>
      </w:r>
      <w:bookmarkEnd w:id="246"/>
      <w:bookmarkEnd w:id="247"/>
    </w:p>
    <w:p w14:paraId="676BBCBB" w14:textId="599CA7E2"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w:t>
      </w:r>
      <w:r w:rsidR="00FA0920">
        <w:t xml:space="preserve"> zero or more</w:t>
      </w:r>
      <w:r w:rsidR="00EB27F6">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820181">
        <w:t>3.17</w:t>
      </w:r>
      <w:r>
        <w:fldChar w:fldCharType="end"/>
      </w:r>
      <w:r w:rsidRPr="003B5868">
        <w:t>) that describe the invocation of the analysis tool that was run.</w:t>
      </w:r>
    </w:p>
    <w:p w14:paraId="3AAED94F" w14:textId="029D20A4" w:rsidR="00FA0920" w:rsidRDefault="00FA0920" w:rsidP="003B5868">
      <w:r>
        <w:t xml:space="preserve">If </w:t>
      </w:r>
      <w:r w:rsidRPr="00371261">
        <w:rPr>
          <w:rStyle w:val="CODEtemp"/>
        </w:rPr>
        <w:t>invocations</w:t>
      </w:r>
      <w:r>
        <w:t xml:space="preserve"> is absent, it </w:t>
      </w:r>
      <w:r w:rsidRPr="00371261">
        <w:rPr>
          <w:b/>
        </w:rPr>
        <w:t>SHALL</w:t>
      </w:r>
      <w:r>
        <w:t xml:space="preserve"> default to an empty array.</w:t>
      </w:r>
    </w:p>
    <w:p w14:paraId="7A8F4D5C" w14:textId="7D7C662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to accommodate tools which execute a sequence of programs to produce results. For example, a tool might run one program to determine the set of files to analyze and another program to analyze those files.</w:t>
      </w:r>
    </w:p>
    <w:p w14:paraId="27609354" w14:textId="2593A32F" w:rsidR="00D373E0"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248" w:name="_Toc534899465"/>
      <w:r>
        <w:t>conversion property</w:t>
      </w:r>
      <w:bookmarkEnd w:id="248"/>
    </w:p>
    <w:p w14:paraId="226462F1" w14:textId="180F6624"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820181">
        <w:t>3.18</w:t>
      </w:r>
      <w:r>
        <w:fldChar w:fldCharType="end"/>
      </w:r>
      <w:r>
        <w:t>) that describes how the converter transformed the analysis tool’s native output format into the SARIF format.</w:t>
      </w:r>
    </w:p>
    <w:p w14:paraId="489C465A" w14:textId="589C97FB" w:rsidR="00D373E0"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249" w:name="_Ref511829897"/>
      <w:bookmarkStart w:id="250" w:name="_Toc534899466"/>
      <w:proofErr w:type="spellStart"/>
      <w:r>
        <w:t>versionControlProvenance</w:t>
      </w:r>
      <w:proofErr w:type="spellEnd"/>
      <w:r>
        <w:t xml:space="preserve"> property</w:t>
      </w:r>
      <w:bookmarkEnd w:id="249"/>
      <w:bookmarkEnd w:id="250"/>
    </w:p>
    <w:p w14:paraId="40DFBA3C" w14:textId="72218A70" w:rsidR="002315DB" w:rsidRDefault="002315DB" w:rsidP="002315DB">
      <w:r>
        <w:t xml:space="preserve">A </w:t>
      </w:r>
      <w:r w:rsidRPr="00142527">
        <w:rPr>
          <w:rStyle w:val="CODEtemp"/>
        </w:rPr>
        <w:t>run</w:t>
      </w:r>
      <w:r>
        <w:t xml:space="preserve"> object </w:t>
      </w:r>
      <w:r>
        <w:rPr>
          <w:b/>
        </w:rPr>
        <w:t>MAY</w:t>
      </w:r>
      <w:r>
        <w:t xml:space="preserve"> contain a property named </w:t>
      </w:r>
      <w:proofErr w:type="spellStart"/>
      <w:r>
        <w:rPr>
          <w:rStyle w:val="CODEtemp"/>
        </w:rPr>
        <w:t>versionControlProvenance</w:t>
      </w:r>
      <w:proofErr w:type="spellEnd"/>
      <w:r>
        <w:t xml:space="preserve"> whose value is an array of </w:t>
      </w:r>
      <w:r w:rsidR="00FA0920">
        <w:t xml:space="preserve">zero </w:t>
      </w:r>
      <w:r>
        <w:t>or  more unique (§</w:t>
      </w:r>
      <w:r>
        <w:fldChar w:fldCharType="begin"/>
      </w:r>
      <w:r>
        <w:instrText xml:space="preserve"> REF _Ref493404799 \r \h </w:instrText>
      </w:r>
      <w:r>
        <w:fldChar w:fldCharType="separate"/>
      </w:r>
      <w:r w:rsidR="00820181">
        <w:t>3.7.2</w:t>
      </w:r>
      <w:r>
        <w:fldChar w:fldCharType="end"/>
      </w:r>
      <w:r>
        <w:t xml:space="preserve">) </w:t>
      </w:r>
      <w:proofErr w:type="spellStart"/>
      <w:r>
        <w:rPr>
          <w:rStyle w:val="CODEtemp"/>
        </w:rPr>
        <w:t>versionControlDetails</w:t>
      </w:r>
      <w:proofErr w:type="spellEnd"/>
      <w:r>
        <w:t xml:space="preserve"> objects (§</w:t>
      </w:r>
      <w:r>
        <w:fldChar w:fldCharType="begin"/>
      </w:r>
      <w:r>
        <w:instrText xml:space="preserve"> REF _Ref511829625 \r \h </w:instrText>
      </w:r>
      <w:r>
        <w:fldChar w:fldCharType="separate"/>
      </w:r>
      <w:r w:rsidR="00820181">
        <w:t>3.20</w:t>
      </w:r>
      <w:r>
        <w:fldChar w:fldCharType="end"/>
      </w:r>
      <w:r>
        <w:t xml:space="preserve">). Each array entry specifies a </w:t>
      </w:r>
      <w:r w:rsidR="001466B1">
        <w:t>revision</w:t>
      </w:r>
      <w:r>
        <w:t xml:space="preserve"> in a repository containing files that were scanned during the run.</w:t>
      </w:r>
    </w:p>
    <w:p w14:paraId="1E557744" w14:textId="0FE66333" w:rsidR="00FA0920" w:rsidRDefault="00FA0920" w:rsidP="002315DB">
      <w:r>
        <w:t xml:space="preserve">If </w:t>
      </w:r>
      <w:proofErr w:type="spellStart"/>
      <w:r w:rsidRPr="00371261">
        <w:rPr>
          <w:rStyle w:val="CODEtemp"/>
        </w:rPr>
        <w:t>versionControlProvenance</w:t>
      </w:r>
      <w:proofErr w:type="spellEnd"/>
      <w:r>
        <w:t xml:space="preserve"> is absent, it </w:t>
      </w:r>
      <w:r w:rsidRPr="00371261">
        <w:rPr>
          <w:b/>
        </w:rPr>
        <w:t>SHALL</w:t>
      </w:r>
      <w:r>
        <w:t xml:space="preserve"> default to an empty array.</w:t>
      </w:r>
    </w:p>
    <w:p w14:paraId="61F87253" w14:textId="26846D11"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of each repository before repeating the analysis run.</w:t>
      </w:r>
    </w:p>
    <w:p w14:paraId="1346D4E3" w14:textId="77777777" w:rsidR="002315DB" w:rsidRDefault="002315DB" w:rsidP="002315DB">
      <w:pPr>
        <w:pStyle w:val="Note"/>
      </w:pPr>
      <w:r>
        <w:lastRenderedPageBreak/>
        <w:t xml:space="preserve">NOTE 2: This property is an array, rather than a single </w:t>
      </w:r>
      <w:proofErr w:type="spellStart"/>
      <w:r>
        <w:rPr>
          <w:rStyle w:val="CODEtemp"/>
        </w:rPr>
        <w:t>versionControlDetails</w:t>
      </w:r>
      <w:proofErr w:type="spellEnd"/>
      <w:r>
        <w:t xml:space="preserve"> object, to support scenarios where a tool scans files from multiple repositories in a single run.</w:t>
      </w:r>
    </w:p>
    <w:p w14:paraId="1F61D02C" w14:textId="77777777" w:rsidR="002315DB" w:rsidRDefault="002315DB" w:rsidP="002315DB">
      <w:pPr>
        <w:pStyle w:val="Note"/>
      </w:pPr>
      <w:r>
        <w:t>NOTE 3: This specification</w:t>
      </w:r>
      <w:r w:rsidRPr="00041B8B">
        <w:t xml:space="preserve"> </w:t>
      </w:r>
      <w:r>
        <w:t>refers to a container for a related set of files in a VCS as a “repository.” Different VCSs use different terms; for example, Visual Studio Team Services Version Control calls it a “team project”.</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2049F5CB" w:rsidR="002315DB" w:rsidRDefault="002315DB" w:rsidP="002D65F3">
      <w:pPr>
        <w:pStyle w:val="Code"/>
      </w:pPr>
      <w:r>
        <w:t>{                                    # A run object.</w:t>
      </w:r>
    </w:p>
    <w:p w14:paraId="1DFFDB15" w14:textId="77777777" w:rsidR="002315DB" w:rsidRDefault="002315DB" w:rsidP="002D65F3">
      <w:pPr>
        <w:pStyle w:val="Code"/>
      </w:pPr>
      <w:r>
        <w:t xml:space="preserve">  "</w:t>
      </w:r>
      <w:proofErr w:type="spellStart"/>
      <w:r>
        <w:t>versionControlProvenance</w:t>
      </w:r>
      <w:proofErr w:type="spellEnd"/>
      <w:r>
        <w:t>": [</w:t>
      </w:r>
    </w:p>
    <w:p w14:paraId="7B847FEE" w14:textId="3392197A" w:rsidR="002315DB" w:rsidRDefault="002315DB" w:rsidP="002D65F3">
      <w:pPr>
        <w:pStyle w:val="Code"/>
      </w:pPr>
      <w:r>
        <w:t xml:space="preserve">    {                                # A </w:t>
      </w:r>
      <w:proofErr w:type="spellStart"/>
      <w:r>
        <w:t>versionControlDetails</w:t>
      </w:r>
      <w:proofErr w:type="spellEnd"/>
      <w:r>
        <w:t xml:space="preserve"> object (§</w:t>
      </w:r>
      <w:r>
        <w:fldChar w:fldCharType="begin"/>
      </w:r>
      <w:r>
        <w:instrText xml:space="preserve"> REF _Ref511829625 \r \h </w:instrText>
      </w:r>
      <w:r w:rsidR="002D65F3">
        <w:instrText xml:space="preserve"> \* MERGEFORMAT </w:instrText>
      </w:r>
      <w:r>
        <w:fldChar w:fldCharType="separate"/>
      </w:r>
      <w:r w:rsidR="00820181">
        <w:t>3.20</w:t>
      </w:r>
      <w:r>
        <w:fldChar w:fldCharType="end"/>
      </w:r>
      <w:r>
        <w:t>).</w:t>
      </w:r>
    </w:p>
    <w:p w14:paraId="252CBC5B" w14:textId="12CD31C6" w:rsidR="002315DB" w:rsidRDefault="002315DB" w:rsidP="002D65F3">
      <w:pPr>
        <w:pStyle w:val="Code"/>
      </w:pPr>
      <w:r>
        <w:t xml:space="preserve">      "</w:t>
      </w:r>
      <w:proofErr w:type="spellStart"/>
      <w:r w:rsidR="007A480E">
        <w:t>repositoryUri</w:t>
      </w:r>
      <w:proofErr w:type="spellEnd"/>
      <w:r>
        <w:t xml:space="preserve">": </w:t>
      </w:r>
      <w:r w:rsidRPr="002315DB">
        <w:t>"https://github.com/example/browser"</w:t>
      </w:r>
      <w:r>
        <w:t>,   # See §</w:t>
      </w:r>
      <w:r w:rsidR="00EC5421">
        <w:fldChar w:fldCharType="begin"/>
      </w:r>
      <w:r w:rsidR="00EC5421">
        <w:instrText xml:space="preserve"> REF _Ref511829678 \r \h </w:instrText>
      </w:r>
      <w:r w:rsidR="002D65F3">
        <w:instrText xml:space="preserve"> \* MERGEFORMAT </w:instrText>
      </w:r>
      <w:r w:rsidR="00EC5421">
        <w:fldChar w:fldCharType="separate"/>
      </w:r>
      <w:r w:rsidR="00820181">
        <w:t>3.20.3</w:t>
      </w:r>
      <w:r w:rsidR="00EC5421">
        <w:fldChar w:fldCharType="end"/>
      </w:r>
      <w:r>
        <w:t>.</w:t>
      </w:r>
    </w:p>
    <w:p w14:paraId="5C24FC9B" w14:textId="115F54EA" w:rsidR="002315DB" w:rsidRDefault="002315DB" w:rsidP="002D65F3">
      <w:pPr>
        <w:pStyle w:val="Code"/>
      </w:pPr>
      <w:r>
        <w:t xml:space="preserve">      "</w:t>
      </w:r>
      <w:proofErr w:type="spellStart"/>
      <w:r>
        <w:t>revisionId</w:t>
      </w:r>
      <w:proofErr w:type="spellEnd"/>
      <w:r>
        <w:t>": "</w:t>
      </w:r>
      <w:r w:rsidRPr="007D2D5D">
        <w:t>fd3fbae</w:t>
      </w:r>
      <w:r>
        <w:t>"</w:t>
      </w:r>
      <w:r w:rsidR="00EC5421">
        <w:t xml:space="preserve"> </w:t>
      </w:r>
      <w:r>
        <w:t xml:space="preserve">       # See §</w:t>
      </w:r>
      <w:r w:rsidR="00EC5421">
        <w:fldChar w:fldCharType="begin"/>
      </w:r>
      <w:r w:rsidR="00EC5421">
        <w:instrText xml:space="preserve"> REF _Ref513199006 \r \h </w:instrText>
      </w:r>
      <w:r w:rsidR="002D65F3">
        <w:instrText xml:space="preserve"> \* MERGEFORMAT </w:instrText>
      </w:r>
      <w:r w:rsidR="00EC5421">
        <w:fldChar w:fldCharType="separate"/>
      </w:r>
      <w:r w:rsidR="00820181">
        <w:t>3.20.4</w:t>
      </w:r>
      <w:r w:rsidR="00EC5421">
        <w:fldChar w:fldCharType="end"/>
      </w:r>
      <w:r>
        <w:t>.</w:t>
      </w:r>
    </w:p>
    <w:p w14:paraId="1B1D75B0" w14:textId="46400E42" w:rsidR="00EC5421" w:rsidRDefault="00EC5421" w:rsidP="002D65F3">
      <w:pPr>
        <w:pStyle w:val="Code"/>
      </w:pPr>
      <w:r>
        <w:t xml:space="preserve">      "branch": "master"             # See §</w:t>
      </w:r>
      <w:r>
        <w:fldChar w:fldCharType="begin"/>
      </w:r>
      <w:r>
        <w:instrText xml:space="preserve"> REF _Ref511829698 \r \h </w:instrText>
      </w:r>
      <w:r w:rsidR="002D65F3">
        <w:instrText xml:space="preserve"> \* MERGEFORMAT </w:instrText>
      </w:r>
      <w:r>
        <w:fldChar w:fldCharType="separate"/>
      </w:r>
      <w:r w:rsidR="00820181">
        <w:t>3.20.5</w:t>
      </w:r>
      <w:r>
        <w:fldChar w:fldCharType="end"/>
      </w:r>
      <w:r>
        <w:t>.</w:t>
      </w:r>
    </w:p>
    <w:p w14:paraId="11FBB116" w14:textId="77777777" w:rsidR="002315DB" w:rsidRDefault="002315DB" w:rsidP="002D65F3">
      <w:pPr>
        <w:pStyle w:val="Code"/>
      </w:pPr>
      <w:r>
        <w:t xml:space="preserve">    }</w:t>
      </w:r>
    </w:p>
    <w:p w14:paraId="46140CAC" w14:textId="77777777" w:rsidR="001466B1" w:rsidRDefault="002315DB" w:rsidP="002D65F3">
      <w:pPr>
        <w:pStyle w:val="Code"/>
      </w:pPr>
      <w:r>
        <w:t xml:space="preserve">  ]</w:t>
      </w:r>
    </w:p>
    <w:p w14:paraId="7AFFC2C3" w14:textId="6A0467EE" w:rsidR="002315DB" w:rsidRPr="002315DB" w:rsidRDefault="002315DB" w:rsidP="002D65F3">
      <w:pPr>
        <w:pStyle w:val="Code"/>
      </w:pPr>
      <w:r>
        <w:t>}</w:t>
      </w:r>
    </w:p>
    <w:p w14:paraId="4AF82CD6" w14:textId="77777777" w:rsidR="0012319B" w:rsidRDefault="0012319B" w:rsidP="0012319B">
      <w:pPr>
        <w:pStyle w:val="Heading3"/>
        <w:numPr>
          <w:ilvl w:val="2"/>
          <w:numId w:val="2"/>
        </w:numPr>
      </w:pPr>
      <w:bookmarkStart w:id="251" w:name="_Ref508869459"/>
      <w:bookmarkStart w:id="252" w:name="_Ref508869524"/>
      <w:bookmarkStart w:id="253" w:name="_Ref508869585"/>
      <w:bookmarkStart w:id="254" w:name="_Toc534899467"/>
      <w:bookmarkStart w:id="255" w:name="_Ref493345118"/>
      <w:proofErr w:type="spellStart"/>
      <w:r>
        <w:t>originalUriBaseIds</w:t>
      </w:r>
      <w:proofErr w:type="spellEnd"/>
      <w:r>
        <w:t xml:space="preserve"> property</w:t>
      </w:r>
      <w:bookmarkEnd w:id="251"/>
      <w:bookmarkEnd w:id="252"/>
      <w:bookmarkEnd w:id="253"/>
      <w:bookmarkEnd w:id="254"/>
    </w:p>
    <w:p w14:paraId="2DDCF7C4" w14:textId="14AFEF48" w:rsidR="0012319B" w:rsidRDefault="0012319B" w:rsidP="0012319B">
      <w:r>
        <w:t xml:space="preserve">A </w:t>
      </w:r>
      <w:r w:rsidRPr="00B93E29">
        <w:rPr>
          <w:rStyle w:val="CODEtemp"/>
        </w:rPr>
        <w:t>run</w:t>
      </w:r>
      <w:r>
        <w:t xml:space="preserve"> object </w:t>
      </w:r>
      <w:r>
        <w:rPr>
          <w:b/>
        </w:rPr>
        <w:t>MAY</w:t>
      </w:r>
      <w:r>
        <w:t xml:space="preserve"> contain a property named </w:t>
      </w:r>
      <w:proofErr w:type="spellStart"/>
      <w:r w:rsidRPr="00B93E29">
        <w:rPr>
          <w:rStyle w:val="CODEtemp"/>
        </w:rPr>
        <w:t>originalUriBaseIds</w:t>
      </w:r>
      <w:proofErr w:type="spellEnd"/>
      <w:r>
        <w:t xml:space="preserve"> whose value is a</w:t>
      </w:r>
      <w:r w:rsidR="00E14A98">
        <w:t>n</w:t>
      </w:r>
      <w:r w:rsidR="00CD4F20">
        <w:t xml:space="preserve"> </w:t>
      </w:r>
      <w:r>
        <w:t>object</w:t>
      </w:r>
      <w:r w:rsidR="00CD4F20">
        <w:t xml:space="preserve"> (§</w:t>
      </w:r>
      <w:r w:rsidR="00CD4F20">
        <w:fldChar w:fldCharType="begin"/>
      </w:r>
      <w:r w:rsidR="00CD4F20">
        <w:instrText xml:space="preserve"> REF _Ref508798892 \r \h </w:instrText>
      </w:r>
      <w:r w:rsidR="00CD4F20">
        <w:fldChar w:fldCharType="separate"/>
      </w:r>
      <w:r w:rsidR="00820181">
        <w:t>3.6</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820181">
        <w:t>3.4.4</w:t>
      </w:r>
      <w:r>
        <w:fldChar w:fldCharType="end"/>
      </w:r>
      <w:r>
        <w:t>)</w:t>
      </w:r>
      <w:r w:rsidR="00A34799">
        <w:t xml:space="preserve"> and each of whose property values is a </w:t>
      </w:r>
      <w:proofErr w:type="spellStart"/>
      <w:r w:rsidR="00A34799" w:rsidRPr="00A34799">
        <w:rPr>
          <w:rStyle w:val="CODEtemp"/>
        </w:rPr>
        <w:t>fileLocation</w:t>
      </w:r>
      <w:proofErr w:type="spellEnd"/>
      <w:r w:rsidR="00A34799">
        <w:t xml:space="preserve"> object (</w:t>
      </w:r>
      <w:r w:rsidR="00A34799" w:rsidRPr="001C3E3E">
        <w:t>§</w:t>
      </w:r>
      <w:r w:rsidR="00A34799">
        <w:fldChar w:fldCharType="begin"/>
      </w:r>
      <w:r w:rsidR="00A34799">
        <w:instrText xml:space="preserve"> REF _Ref508989521 \r \h </w:instrText>
      </w:r>
      <w:r w:rsidR="00A34799">
        <w:fldChar w:fldCharType="separate"/>
      </w:r>
      <w:r w:rsidR="00820181">
        <w:t>3.4</w:t>
      </w:r>
      <w:r w:rsidR="00A34799">
        <w:fldChar w:fldCharType="end"/>
      </w:r>
      <w:r w:rsidR="00A34799">
        <w:t>) that specifies (in the manner described below) the</w:t>
      </w:r>
      <w:r>
        <w:t xml:space="preserve"> absolute URI </w:t>
      </w:r>
      <w:r w:rsidR="002315DB">
        <w:t>[</w:t>
      </w:r>
      <w:hyperlink w:anchor="RFC3986" w:history="1">
        <w:r w:rsidR="002315DB" w:rsidRPr="002315DB">
          <w:rPr>
            <w:rStyle w:val="Hyperlink"/>
          </w:rPr>
          <w:t>RFC3986</w:t>
        </w:r>
      </w:hyperlink>
      <w:r w:rsidR="002315DB">
        <w:t xml:space="preserve">] </w:t>
      </w:r>
      <w:r>
        <w:t>of that URI base id on the machine where the SARIF producer ran.</w:t>
      </w:r>
    </w:p>
    <w:p w14:paraId="74618544" w14:textId="60C5D48D" w:rsidR="00A34799" w:rsidRDefault="00A34799" w:rsidP="00A34799">
      <w:r>
        <w:t xml:space="preserve">If the </w:t>
      </w:r>
      <w:proofErr w:type="spellStart"/>
      <w:r w:rsidRPr="00C67AFF">
        <w:rPr>
          <w:rStyle w:val="CODEtemp"/>
        </w:rPr>
        <w:t>fileLocation</w:t>
      </w:r>
      <w:proofErr w:type="spellEnd"/>
      <w:r>
        <w:t xml:space="preserve"> object’s </w:t>
      </w:r>
      <w:r w:rsidRPr="00C67AFF">
        <w:rPr>
          <w:rStyle w:val="CODEtemp"/>
        </w:rPr>
        <w:t>uri</w:t>
      </w:r>
      <w:r>
        <w:t xml:space="preserve"> property (</w:t>
      </w:r>
      <w:r w:rsidRPr="001C3E3E">
        <w:t>§</w:t>
      </w:r>
      <w:r>
        <w:fldChar w:fldCharType="begin"/>
      </w:r>
      <w:r>
        <w:instrText xml:space="preserve"> REF _Ref507592462 \r \h </w:instrText>
      </w:r>
      <w:r>
        <w:fldChar w:fldCharType="separate"/>
      </w:r>
      <w:r w:rsidR="00820181">
        <w:t>3.4.3</w:t>
      </w:r>
      <w:r>
        <w:fldChar w:fldCharType="end"/>
      </w:r>
      <w:r>
        <w:t xml:space="preserve">) is a relative reference, its </w:t>
      </w:r>
      <w:proofErr w:type="spellStart"/>
      <w:r w:rsidRPr="00C67AFF">
        <w:rPr>
          <w:rStyle w:val="CODEtemp"/>
        </w:rPr>
        <w:t>uriBaseId</w:t>
      </w:r>
      <w:proofErr w:type="spellEnd"/>
      <w:r>
        <w:t xml:space="preserve"> property </w:t>
      </w:r>
      <w:r w:rsidRPr="00C67AFF">
        <w:rPr>
          <w:b/>
        </w:rPr>
        <w:t>SHALL</w:t>
      </w:r>
      <w:r>
        <w:t xml:space="preserve"> be present. Otherwise (that is, if </w:t>
      </w:r>
      <w:r w:rsidRPr="00C67AFF">
        <w:rPr>
          <w:rStyle w:val="CODEtemp"/>
        </w:rPr>
        <w:t>uri</w:t>
      </w:r>
      <w:r>
        <w:t xml:space="preserve"> is an absolute URI), </w:t>
      </w:r>
      <w:proofErr w:type="spellStart"/>
      <w:r w:rsidRPr="00C67AFF">
        <w:rPr>
          <w:rStyle w:val="CODEtemp"/>
        </w:rPr>
        <w:t>uriBaseId</w:t>
      </w:r>
      <w:proofErr w:type="spellEnd"/>
      <w:r>
        <w:t xml:space="preserve"> </w:t>
      </w:r>
      <w:r w:rsidRPr="00C67AFF">
        <w:rPr>
          <w:b/>
        </w:rPr>
        <w:t>SHALL</w:t>
      </w:r>
      <w:r>
        <w:t xml:space="preserve"> be absent.</w:t>
      </w:r>
    </w:p>
    <w:p w14:paraId="788A801B" w14:textId="7B485803" w:rsidR="00A34799" w:rsidRDefault="00A34799" w:rsidP="0012319B">
      <w:r>
        <w:t xml:space="preserve">The values of the </w:t>
      </w:r>
      <w:proofErr w:type="spellStart"/>
      <w:r w:rsidRPr="00201AA9">
        <w:rPr>
          <w:rStyle w:val="CODEtemp"/>
        </w:rPr>
        <w:t>uriBaseId</w:t>
      </w:r>
      <w:proofErr w:type="spellEnd"/>
      <w:r>
        <w:t xml:space="preserve"> properties in the </w:t>
      </w:r>
      <w:proofErr w:type="spellStart"/>
      <w:r w:rsidRPr="00201AA9">
        <w:rPr>
          <w:rStyle w:val="CODEtemp"/>
        </w:rPr>
        <w:t>fileLocation</w:t>
      </w:r>
      <w:proofErr w:type="spellEnd"/>
      <w:r>
        <w:t xml:space="preserve"> objects in </w:t>
      </w:r>
      <w:proofErr w:type="spellStart"/>
      <w:r w:rsidRPr="00201AA9">
        <w:rPr>
          <w:rStyle w:val="CODEtemp"/>
        </w:rPr>
        <w:t>originalUriBaseIds</w:t>
      </w:r>
      <w:proofErr w:type="spellEnd"/>
      <w:r>
        <w:t xml:space="preserve"> </w:t>
      </w:r>
      <w:r>
        <w:rPr>
          <w:b/>
        </w:rPr>
        <w:t>SHALL NOT</w:t>
      </w:r>
      <w:r>
        <w:t xml:space="preserve"> form a loop, in the sense described in the URI base id resolution procedure below.</w:t>
      </w:r>
    </w:p>
    <w:p w14:paraId="0C5A0EFA" w14:textId="58315930" w:rsidR="00A34799" w:rsidRDefault="0012319B" w:rsidP="0012319B">
      <w:r>
        <w:t xml:space="preserve">This property allows SARIF consumers to resolve any relative </w:t>
      </w:r>
      <w:r w:rsidR="00842D42">
        <w:t>references</w:t>
      </w:r>
      <w:r>
        <w:t xml:space="preserve"> which appear in any </w:t>
      </w:r>
      <w:proofErr w:type="spellStart"/>
      <w:r w:rsidRPr="0012319B">
        <w:rPr>
          <w:rStyle w:val="CODEtemp"/>
        </w:rPr>
        <w:t>fileLocation</w:t>
      </w:r>
      <w:proofErr w:type="spellEnd"/>
      <w:r>
        <w:t xml:space="preserve"> objects </w:t>
      </w:r>
      <w:r w:rsidR="00A34799">
        <w:t>elsewhere</w:t>
      </w:r>
      <w:r>
        <w:t xml:space="preserve">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6A072065" w14:textId="77777777" w:rsidR="00A34799" w:rsidRDefault="00A34799" w:rsidP="00A34799">
      <w:r>
        <w:t xml:space="preserve">A SARIF consumer </w:t>
      </w:r>
      <w:r>
        <w:rPr>
          <w:b/>
        </w:rPr>
        <w:t>SHALL</w:t>
      </w:r>
      <w:r>
        <w:t xml:space="preserve"> use the following procedure to resolve a URI base id from the information in </w:t>
      </w:r>
      <w:proofErr w:type="spellStart"/>
      <w:r w:rsidRPr="00C67AFF">
        <w:rPr>
          <w:rStyle w:val="CODEtemp"/>
        </w:rPr>
        <w:t>originalUriBaseIds</w:t>
      </w:r>
      <w:proofErr w:type="spellEnd"/>
      <w:r>
        <w:t>:</w:t>
      </w:r>
    </w:p>
    <w:p w14:paraId="2E72A4C6" w14:textId="36613BE8" w:rsidR="00A34799" w:rsidRDefault="00A34799" w:rsidP="00A34799">
      <w:pPr>
        <w:pStyle w:val="Note"/>
      </w:pPr>
      <w:r>
        <w:t xml:space="preserve">NOTE 1: This procedure is part of an overall URI base id resolution procedure described in </w:t>
      </w:r>
      <w:r w:rsidRPr="001C3E3E">
        <w:t>§</w:t>
      </w:r>
      <w:r>
        <w:fldChar w:fldCharType="begin"/>
      </w:r>
      <w:r>
        <w:instrText xml:space="preserve"> REF _Ref507592476 \r \h </w:instrText>
      </w:r>
      <w:r>
        <w:fldChar w:fldCharType="separate"/>
      </w:r>
      <w:r w:rsidR="00820181">
        <w:t>3.4.4</w:t>
      </w:r>
      <w:r>
        <w:fldChar w:fldCharType="end"/>
      </w:r>
      <w:r>
        <w:t>.</w:t>
      </w:r>
    </w:p>
    <w:p w14:paraId="7F2810D9" w14:textId="77777777" w:rsidR="00A34799" w:rsidRPr="00F45E15" w:rsidRDefault="00A34799" w:rsidP="00A34799">
      <w:pPr>
        <w:pStyle w:val="Note"/>
      </w:pPr>
      <w:r>
        <w:t xml:space="preserve">NOTE 2: In this procedure, we refer to the resolved URI value by the variable name </w:t>
      </w:r>
      <w:proofErr w:type="spellStart"/>
      <w:r w:rsidRPr="00F45E15">
        <w:rPr>
          <w:rStyle w:val="CODEtemp"/>
        </w:rPr>
        <w:t>resolvedUri</w:t>
      </w:r>
      <w:proofErr w:type="spellEnd"/>
      <w:r>
        <w:t>.</w:t>
      </w:r>
    </w:p>
    <w:p w14:paraId="3F1B5BA1" w14:textId="61595AA6" w:rsidR="00A34799" w:rsidRDefault="00A34799" w:rsidP="000C020D">
      <w:pPr>
        <w:pStyle w:val="ListParagraph"/>
        <w:numPr>
          <w:ilvl w:val="0"/>
          <w:numId w:val="70"/>
        </w:numPr>
      </w:pPr>
      <w:r>
        <w:t xml:space="preserve">Set </w:t>
      </w:r>
      <w:proofErr w:type="spellStart"/>
      <w:r w:rsidRPr="00F45E15">
        <w:rPr>
          <w:rStyle w:val="CODEtemp"/>
        </w:rPr>
        <w:t>resolvedUri</w:t>
      </w:r>
      <w:proofErr w:type="spellEnd"/>
      <w:r>
        <w:t xml:space="preserve"> to </w:t>
      </w:r>
      <w:r w:rsidR="000C020D">
        <w:t>an</w:t>
      </w:r>
      <w:r>
        <w:t xml:space="preserve"> empty string.</w:t>
      </w:r>
      <w:r>
        <w:br/>
      </w:r>
    </w:p>
    <w:p w14:paraId="179700A3" w14:textId="77777777" w:rsidR="00A34799" w:rsidRDefault="00A34799" w:rsidP="000C020D">
      <w:pPr>
        <w:pStyle w:val="ListParagraph"/>
        <w:numPr>
          <w:ilvl w:val="0"/>
          <w:numId w:val="70"/>
        </w:numPr>
      </w:pPr>
      <w:r>
        <w:t xml:space="preserve">Fetch the </w:t>
      </w:r>
      <w:proofErr w:type="spellStart"/>
      <w:r w:rsidRPr="00F45E15">
        <w:rPr>
          <w:rStyle w:val="CODEtemp"/>
        </w:rPr>
        <w:t>fileLocation</w:t>
      </w:r>
      <w:proofErr w:type="spellEnd"/>
      <w:r>
        <w:t xml:space="preserve"> object whose property name within </w:t>
      </w:r>
      <w:proofErr w:type="spellStart"/>
      <w:r w:rsidRPr="00F45E15">
        <w:rPr>
          <w:rStyle w:val="CODEtemp"/>
        </w:rPr>
        <w:t>originalUriBaseIds</w:t>
      </w:r>
      <w:proofErr w:type="spellEnd"/>
      <w:r>
        <w:t xml:space="preserve"> is the value of </w:t>
      </w:r>
      <w:proofErr w:type="spellStart"/>
      <w:r w:rsidRPr="00F45E15">
        <w:rPr>
          <w:rStyle w:val="CODEtemp"/>
        </w:rPr>
        <w:t>uriBaseId</w:t>
      </w:r>
      <w:proofErr w:type="spellEnd"/>
      <w:r>
        <w:t>. If there is no such property, the resolution procedure fails.</w:t>
      </w:r>
      <w:r>
        <w:br/>
      </w:r>
    </w:p>
    <w:p w14:paraId="17003C31" w14:textId="5C90C68A" w:rsidR="00A34799" w:rsidRDefault="00A34799" w:rsidP="000C020D">
      <w:pPr>
        <w:pStyle w:val="ListParagraph"/>
        <w:numPr>
          <w:ilvl w:val="0"/>
          <w:numId w:val="70"/>
        </w:numPr>
      </w:pPr>
      <w:r>
        <w:t xml:space="preserve">Prepend </w:t>
      </w:r>
      <w:proofErr w:type="spellStart"/>
      <w:r w:rsidRPr="00201AA9">
        <w:rPr>
          <w:rStyle w:val="CODEtemp"/>
        </w:rPr>
        <w:t>fileLocation.uri</w:t>
      </w:r>
      <w:proofErr w:type="spellEnd"/>
      <w:r>
        <w:t xml:space="preserve"> to </w:t>
      </w:r>
      <w:proofErr w:type="spellStart"/>
      <w:r w:rsidRPr="00201AA9">
        <w:rPr>
          <w:rStyle w:val="CODEtemp"/>
        </w:rPr>
        <w:t>resolvedUri</w:t>
      </w:r>
      <w:proofErr w:type="spellEnd"/>
      <w:r>
        <w:t>.</w:t>
      </w:r>
      <w:r>
        <w:br/>
      </w:r>
    </w:p>
    <w:p w14:paraId="7F11E882" w14:textId="1AC85D29" w:rsidR="00A34799" w:rsidRDefault="00A34799" w:rsidP="000C020D">
      <w:pPr>
        <w:pStyle w:val="ListParagraph"/>
        <w:numPr>
          <w:ilvl w:val="0"/>
          <w:numId w:val="70"/>
        </w:numPr>
      </w:pPr>
      <w:r>
        <w:t xml:space="preserve">If </w:t>
      </w:r>
      <w:proofErr w:type="spellStart"/>
      <w:r w:rsidRPr="00F45E15">
        <w:rPr>
          <w:rStyle w:val="CODEtemp"/>
        </w:rPr>
        <w:t>fileLocation.uri</w:t>
      </w:r>
      <w:proofErr w:type="spellEnd"/>
      <w:r>
        <w:t xml:space="preserve"> is an absolute URI, </w:t>
      </w:r>
      <w:proofErr w:type="spellStart"/>
      <w:r w:rsidRPr="00201AA9">
        <w:rPr>
          <w:rStyle w:val="CODEtemp"/>
        </w:rPr>
        <w:t>resolvedUri</w:t>
      </w:r>
      <w:proofErr w:type="spellEnd"/>
      <w:r>
        <w:t xml:space="preserve"> is the final resolved URI, and the procedure succeeds.</w:t>
      </w:r>
      <w:r>
        <w:br/>
      </w:r>
      <w:r>
        <w:br/>
      </w:r>
      <w:r>
        <w:lastRenderedPageBreak/>
        <w:t>Otherwise:</w:t>
      </w:r>
      <w:r>
        <w:br/>
      </w:r>
    </w:p>
    <w:p w14:paraId="6D11B2B8" w14:textId="77777777" w:rsidR="00A34799" w:rsidRDefault="00A34799" w:rsidP="000C020D">
      <w:pPr>
        <w:pStyle w:val="ListParagraph"/>
        <w:numPr>
          <w:ilvl w:val="0"/>
          <w:numId w:val="70"/>
        </w:numPr>
      </w:pPr>
      <w:r>
        <w:t xml:space="preserve">If </w:t>
      </w:r>
      <w:proofErr w:type="spellStart"/>
      <w:r w:rsidRPr="00201AA9">
        <w:rPr>
          <w:rStyle w:val="CODEtemp"/>
        </w:rPr>
        <w:t>uriBaseId</w:t>
      </w:r>
      <w:proofErr w:type="spellEnd"/>
      <w:r>
        <w:t xml:space="preserve"> is absent, the resolution procedure fails.</w:t>
      </w:r>
    </w:p>
    <w:p w14:paraId="5B022179" w14:textId="77777777" w:rsidR="00A34799" w:rsidRDefault="00A34799" w:rsidP="00A34799">
      <w:pPr>
        <w:pStyle w:val="Note"/>
      </w:pPr>
      <w:r>
        <w:t>NOTE 3: This would not occur in a valid SARIF file, but the file might not be valid.</w:t>
      </w:r>
    </w:p>
    <w:p w14:paraId="7BCAF6B2" w14:textId="77777777" w:rsidR="00A34799" w:rsidRDefault="00A34799" w:rsidP="000C020D">
      <w:pPr>
        <w:pStyle w:val="ListParagraph"/>
        <w:numPr>
          <w:ilvl w:val="0"/>
          <w:numId w:val="70"/>
        </w:numPr>
      </w:pPr>
      <w:r>
        <w:t xml:space="preserve">If the value of </w:t>
      </w:r>
      <w:proofErr w:type="spellStart"/>
      <w:r w:rsidRPr="00201AA9">
        <w:rPr>
          <w:rStyle w:val="CODEtemp"/>
        </w:rPr>
        <w:t>uriBaseId</w:t>
      </w:r>
      <w:proofErr w:type="spellEnd"/>
      <w:r>
        <w:t xml:space="preserve"> has already been encountered during this resolution procedure (that is, if there is a loop in the sequence of URI base ids), the resolution procedure fails.</w:t>
      </w:r>
    </w:p>
    <w:p w14:paraId="3466FF67" w14:textId="77777777" w:rsidR="00A34799" w:rsidRDefault="00A34799" w:rsidP="00A34799">
      <w:pPr>
        <w:pStyle w:val="Note"/>
      </w:pPr>
      <w:r>
        <w:t>NOTE 4: This would not occur in a valid SARIF file, but the file might not be valid.</w:t>
      </w:r>
    </w:p>
    <w:p w14:paraId="11314A8F" w14:textId="6E60EC41" w:rsidR="00A34799" w:rsidRPr="002555A2" w:rsidRDefault="00A34799" w:rsidP="000C020D">
      <w:pPr>
        <w:pStyle w:val="ListParagraph"/>
        <w:numPr>
          <w:ilvl w:val="0"/>
          <w:numId w:val="70"/>
        </w:numPr>
      </w:pPr>
      <w:r>
        <w:t xml:space="preserve">Otherwise (that is, if </w:t>
      </w:r>
      <w:proofErr w:type="spellStart"/>
      <w:r w:rsidRPr="00201AA9">
        <w:rPr>
          <w:rStyle w:val="CODEtemp"/>
        </w:rPr>
        <w:t>uriBaseId</w:t>
      </w:r>
      <w:proofErr w:type="spellEnd"/>
      <w:r>
        <w:t xml:space="preserve"> is present and its value has not previously been encountered during this resolution), return to Step 2.</w:t>
      </w:r>
    </w:p>
    <w:p w14:paraId="749CD54E" w14:textId="2FD9A66B"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w:t>
      </w:r>
      <w:r w:rsidR="00A34799">
        <w:rPr>
          <w:rStyle w:val="CODEtemp"/>
        </w:rPr>
        <w:t>code/MyProject/</w:t>
      </w:r>
      <w:r w:rsidRPr="00452DD2">
        <w:rPr>
          <w:rStyle w:val="CODEtemp"/>
        </w:rPr>
        <w:t>src</w:t>
      </w:r>
      <w:r w:rsidR="00A34799">
        <w:rPr>
          <w:rStyle w:val="CODEtemp"/>
        </w:rPr>
        <w:t>/</w:t>
      </w:r>
      <w:r w:rsidRPr="00452DD2">
        <w:rPr>
          <w:rStyle w:val="CODEtemp"/>
        </w:rPr>
        <w:t>"</w:t>
      </w:r>
      <w:r>
        <w:t xml:space="preserve">. The producer detected a result in a file whose location relative to that URI base id was </w:t>
      </w:r>
      <w:r w:rsidRPr="00452DD2">
        <w:rPr>
          <w:rStyle w:val="CODEtemp"/>
        </w:rPr>
        <w:t>"lib/</w:t>
      </w:r>
      <w:proofErr w:type="spellStart"/>
      <w:r w:rsidRPr="00452DD2">
        <w:rPr>
          <w:rStyle w:val="CODEtemp"/>
        </w:rPr>
        <w:t>memory.c</w:t>
      </w:r>
      <w:proofErr w:type="spellEnd"/>
      <w:r w:rsidRPr="00452DD2">
        <w:rPr>
          <w:rStyle w:val="CODEtemp"/>
        </w:rPr>
        <w:t>"</w:t>
      </w:r>
      <w:r>
        <w:t xml:space="preserve">. A viewer which wished to display that file would first attempt to locate it on the local file system at </w:t>
      </w:r>
      <w:r w:rsidRPr="00082677">
        <w:rPr>
          <w:rStyle w:val="CODEtemp"/>
        </w:rPr>
        <w:t>"C:\</w:t>
      </w:r>
      <w:r w:rsidR="00A34799">
        <w:rPr>
          <w:rStyle w:val="CODEtemp"/>
        </w:rPr>
        <w:t>code\MyProject\</w:t>
      </w:r>
      <w:r w:rsidRPr="00082677">
        <w:rPr>
          <w:rStyle w:val="CODEtemp"/>
        </w:rPr>
        <w:t>src\lib\memory.c"</w:t>
      </w:r>
      <w:r>
        <w:t>. If the file did not exist at that location, the viewer might prompt the user for the location.</w:t>
      </w:r>
    </w:p>
    <w:p w14:paraId="087CB709" w14:textId="592DAD17" w:rsidR="0012319B" w:rsidRDefault="0012319B" w:rsidP="002D65F3">
      <w:pPr>
        <w:pStyle w:val="Code"/>
      </w:pPr>
      <w:r>
        <w:t>{</w:t>
      </w:r>
      <w:r w:rsidR="00B213E1">
        <w:t xml:space="preserve">                                             # A run object</w:t>
      </w:r>
      <w:r w:rsidR="00A34799">
        <w:t>.</w:t>
      </w:r>
    </w:p>
    <w:p w14:paraId="338678E9" w14:textId="70E22606" w:rsidR="0012319B" w:rsidRDefault="0012319B" w:rsidP="002D65F3">
      <w:pPr>
        <w:pStyle w:val="Code"/>
      </w:pPr>
      <w:r>
        <w:t xml:space="preserve">  "</w:t>
      </w:r>
      <w:proofErr w:type="spellStart"/>
      <w:r>
        <w:t>original</w:t>
      </w:r>
      <w:r w:rsidR="00A41A7B">
        <w:t>Uri</w:t>
      </w:r>
      <w:r>
        <w:t>BaseIds</w:t>
      </w:r>
      <w:proofErr w:type="spellEnd"/>
      <w:r>
        <w:t>": {</w:t>
      </w:r>
    </w:p>
    <w:p w14:paraId="6BBB43A2" w14:textId="786EF72F" w:rsidR="00B9118E" w:rsidRDefault="00B9118E" w:rsidP="002D65F3">
      <w:pPr>
        <w:pStyle w:val="Code"/>
      </w:pPr>
      <w:r>
        <w:t xml:space="preserve">    "PROJECTROOT": {</w:t>
      </w:r>
    </w:p>
    <w:p w14:paraId="240BFE56" w14:textId="2DB4F7F3" w:rsidR="00A34799" w:rsidRDefault="00B9118E" w:rsidP="002D65F3">
      <w:pPr>
        <w:pStyle w:val="Code"/>
      </w:pPr>
      <w:r>
        <w:t xml:space="preserve">  </w:t>
      </w:r>
      <w:r w:rsidR="00A34799">
        <w:t xml:space="preserve">    </w:t>
      </w:r>
      <w:r>
        <w:t>"</w:t>
      </w:r>
      <w:r w:rsidR="00F6333E">
        <w:t>uri"</w:t>
      </w:r>
      <w:r w:rsidR="00453771">
        <w:t xml:space="preserve">: </w:t>
      </w:r>
      <w:r>
        <w:rPr>
          <w:rStyle w:val="Hyperlink"/>
        </w:rPr>
        <w:t>"</w:t>
      </w:r>
      <w:r w:rsidRPr="00B9118E">
        <w:t>file:///C:/code/MyProject/</w:t>
      </w:r>
      <w:r>
        <w:t>"</w:t>
      </w:r>
    </w:p>
    <w:p w14:paraId="48D89E9A" w14:textId="644E1E32" w:rsidR="00B9118E" w:rsidRDefault="00B9118E" w:rsidP="002D65F3">
      <w:pPr>
        <w:pStyle w:val="Code"/>
      </w:pPr>
      <w:r>
        <w:t xml:space="preserve">    },</w:t>
      </w:r>
    </w:p>
    <w:p w14:paraId="6A1BBCAD" w14:textId="77777777" w:rsidR="00B9118E" w:rsidRDefault="0012319B" w:rsidP="002D65F3">
      <w:pPr>
        <w:pStyle w:val="Code"/>
      </w:pPr>
      <w:r>
        <w:t xml:space="preserve">    "SRCROOT": </w:t>
      </w:r>
      <w:r w:rsidR="00B9118E">
        <w:t>{</w:t>
      </w:r>
    </w:p>
    <w:p w14:paraId="48D955AA" w14:textId="783773FB" w:rsidR="0012319B" w:rsidRDefault="00B9118E" w:rsidP="002D65F3">
      <w:pPr>
        <w:pStyle w:val="Code"/>
      </w:pPr>
      <w:r>
        <w:t xml:space="preserve">      "uri": </w:t>
      </w:r>
      <w:r w:rsidR="0012319B">
        <w:t>"</w:t>
      </w:r>
      <w:r w:rsidDel="00B9118E">
        <w:t xml:space="preserve"> </w:t>
      </w:r>
      <w:proofErr w:type="spellStart"/>
      <w:r w:rsidR="0012319B">
        <w:t>src</w:t>
      </w:r>
      <w:proofErr w:type="spellEnd"/>
      <w:r>
        <w:t>/</w:t>
      </w:r>
      <w:r w:rsidR="0012319B">
        <w:t>"</w:t>
      </w:r>
      <w:r>
        <w:t>,</w:t>
      </w:r>
    </w:p>
    <w:p w14:paraId="44A8C951" w14:textId="1AC44DBB" w:rsidR="00B9118E" w:rsidRDefault="00B9118E" w:rsidP="002D65F3">
      <w:pPr>
        <w:pStyle w:val="Code"/>
      </w:pPr>
      <w:r>
        <w:t xml:space="preserve">      "</w:t>
      </w:r>
      <w:proofErr w:type="spellStart"/>
      <w:r>
        <w:t>uriBaseId</w:t>
      </w:r>
      <w:proofErr w:type="spellEnd"/>
      <w:r>
        <w:t>": "PROJECTROOT"</w:t>
      </w:r>
    </w:p>
    <w:p w14:paraId="77E6CDD4" w14:textId="25CC4DDD" w:rsidR="00B9118E" w:rsidRDefault="00B9118E" w:rsidP="002D65F3">
      <w:pPr>
        <w:pStyle w:val="Code"/>
      </w:pPr>
      <w:r>
        <w:t xml:space="preserve">    }</w:t>
      </w:r>
    </w:p>
    <w:p w14:paraId="54B83E7D" w14:textId="1AEF80C3" w:rsidR="0012319B" w:rsidRDefault="0012319B" w:rsidP="002D65F3">
      <w:pPr>
        <w:pStyle w:val="Code"/>
      </w:pPr>
      <w:r>
        <w:t xml:space="preserve">  },</w:t>
      </w:r>
    </w:p>
    <w:p w14:paraId="3B42122F" w14:textId="77777777" w:rsidR="0012319B" w:rsidRDefault="0012319B" w:rsidP="002D65F3">
      <w:pPr>
        <w:pStyle w:val="Code"/>
      </w:pPr>
    </w:p>
    <w:p w14:paraId="70C06791" w14:textId="6BA27958" w:rsidR="0012319B" w:rsidRDefault="0012319B" w:rsidP="002D65F3">
      <w:pPr>
        <w:pStyle w:val="Code"/>
      </w:pPr>
      <w:r>
        <w:t xml:space="preserve">  "results": [</w:t>
      </w:r>
    </w:p>
    <w:p w14:paraId="2052255B" w14:textId="0DB244B0" w:rsidR="0012319B" w:rsidRDefault="0012319B" w:rsidP="002D65F3">
      <w:pPr>
        <w:pStyle w:val="Code"/>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2D65F3">
        <w:instrText xml:space="preserve"> \* MERGEFORMAT </w:instrText>
      </w:r>
      <w:r w:rsidR="00B213E1">
        <w:fldChar w:fldCharType="separate"/>
      </w:r>
      <w:r w:rsidR="00820181">
        <w:t>3.22</w:t>
      </w:r>
      <w:r w:rsidR="00B213E1">
        <w:fldChar w:fldCharType="end"/>
      </w:r>
      <w:r w:rsidR="00B213E1">
        <w:t>)</w:t>
      </w:r>
      <w:r w:rsidR="00A34799">
        <w:t>.</w:t>
      </w:r>
    </w:p>
    <w:p w14:paraId="0A6FDB52" w14:textId="2EBD0CF8" w:rsidR="0012319B" w:rsidRDefault="0012319B" w:rsidP="002D65F3">
      <w:pPr>
        <w:pStyle w:val="Code"/>
      </w:pPr>
      <w:r>
        <w:t xml:space="preserve">      "</w:t>
      </w:r>
      <w:proofErr w:type="spellStart"/>
      <w:r>
        <w:t>ruleId</w:t>
      </w:r>
      <w:proofErr w:type="spellEnd"/>
      <w:r>
        <w:t>": "CA1001",</w:t>
      </w:r>
    </w:p>
    <w:p w14:paraId="003D824E" w14:textId="4F03FDD0" w:rsidR="0012319B" w:rsidRDefault="0012319B" w:rsidP="002D65F3">
      <w:pPr>
        <w:pStyle w:val="Code"/>
      </w:pPr>
      <w:r>
        <w:t xml:space="preserve">      "locations": [</w:t>
      </w:r>
    </w:p>
    <w:p w14:paraId="52BC8F93" w14:textId="5C3DF6D8" w:rsidR="0012319B" w:rsidRDefault="0012319B" w:rsidP="002D65F3">
      <w:pPr>
        <w:pStyle w:val="Code"/>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2D65F3">
        <w:instrText xml:space="preserve"> \* MERGEFORMAT </w:instrText>
      </w:r>
      <w:r w:rsidR="00B213E1">
        <w:fldChar w:fldCharType="separate"/>
      </w:r>
      <w:r w:rsidR="00820181">
        <w:t>3.23</w:t>
      </w:r>
      <w:r w:rsidR="00B213E1">
        <w:fldChar w:fldCharType="end"/>
      </w:r>
      <w:r w:rsidR="00B213E1">
        <w:t>)</w:t>
      </w:r>
      <w:r w:rsidR="00A34799">
        <w:t>.</w:t>
      </w:r>
    </w:p>
    <w:p w14:paraId="26DCDECF" w14:textId="69D19B90" w:rsidR="0012319B" w:rsidRDefault="0012319B" w:rsidP="002D65F3">
      <w:pPr>
        <w:pStyle w:val="Code"/>
      </w:pPr>
      <w:r>
        <w:t xml:space="preserve">          "</w:t>
      </w:r>
      <w:proofErr w:type="spellStart"/>
      <w:r w:rsidR="00C6546E">
        <w:t>physicalLocation</w:t>
      </w:r>
      <w:proofErr w:type="spellEnd"/>
      <w:r>
        <w:t>": {</w:t>
      </w:r>
      <w:r w:rsidR="00C6546E">
        <w:t xml:space="preserve"> </w:t>
      </w:r>
      <w:r w:rsidR="008A75AE">
        <w:t xml:space="preserve">              </w:t>
      </w:r>
      <w:r w:rsidR="00C6546E">
        <w:t># See §</w:t>
      </w:r>
      <w:r w:rsidR="00C6546E">
        <w:fldChar w:fldCharType="begin"/>
      </w:r>
      <w:r w:rsidR="00C6546E">
        <w:instrText xml:space="preserve"> REF _Ref493477623 \r \h </w:instrText>
      </w:r>
      <w:r w:rsidR="002D65F3">
        <w:instrText xml:space="preserve"> \* MERGEFORMAT </w:instrText>
      </w:r>
      <w:r w:rsidR="00C6546E">
        <w:fldChar w:fldCharType="separate"/>
      </w:r>
      <w:r w:rsidR="00820181">
        <w:t>3.23.3</w:t>
      </w:r>
      <w:r w:rsidR="00C6546E">
        <w:fldChar w:fldCharType="end"/>
      </w:r>
      <w:r w:rsidR="00C6546E">
        <w:t>.</w:t>
      </w:r>
    </w:p>
    <w:p w14:paraId="14E37F0A" w14:textId="0F659643" w:rsidR="0012319B" w:rsidRDefault="0012319B" w:rsidP="002D65F3">
      <w:pPr>
        <w:pStyle w:val="Code"/>
      </w:pPr>
      <w:r>
        <w:t xml:space="preserve">            "</w:t>
      </w:r>
      <w:proofErr w:type="spellStart"/>
      <w:r>
        <w:t>fileLocation</w:t>
      </w:r>
      <w:proofErr w:type="spellEnd"/>
      <w:r>
        <w:t>": {</w:t>
      </w:r>
      <w:r w:rsidR="00B213E1">
        <w:t xml:space="preserve">                 # A </w:t>
      </w:r>
      <w:proofErr w:type="spellStart"/>
      <w:r w:rsidR="00B213E1">
        <w:t>fileLocation</w:t>
      </w:r>
      <w:proofErr w:type="spellEnd"/>
      <w:r w:rsidR="00B213E1">
        <w:t xml:space="preserve"> object (</w:t>
      </w:r>
      <w:r w:rsidR="00B213E1" w:rsidRPr="001C3E3E">
        <w:t>§</w:t>
      </w:r>
      <w:r w:rsidR="00B213E1">
        <w:fldChar w:fldCharType="begin"/>
      </w:r>
      <w:r w:rsidR="00B213E1">
        <w:instrText xml:space="preserve"> REF _Ref507594747 \r \h </w:instrText>
      </w:r>
      <w:r w:rsidR="002D65F3">
        <w:instrText xml:space="preserve"> \* MERGEFORMAT </w:instrText>
      </w:r>
      <w:r w:rsidR="00B213E1">
        <w:fldChar w:fldCharType="separate"/>
      </w:r>
      <w:r w:rsidR="00820181">
        <w:t>3.3</w:t>
      </w:r>
      <w:r w:rsidR="00B213E1">
        <w:fldChar w:fldCharType="end"/>
      </w:r>
      <w:r w:rsidR="00B213E1">
        <w:t>)</w:t>
      </w:r>
      <w:r w:rsidR="00A34799">
        <w:t>.</w:t>
      </w:r>
    </w:p>
    <w:p w14:paraId="025C7C5A" w14:textId="3C792EF3" w:rsidR="0012319B" w:rsidRDefault="0012319B" w:rsidP="002D65F3">
      <w:pPr>
        <w:pStyle w:val="Code"/>
      </w:pPr>
      <w:r>
        <w:t xml:space="preserve">              "uri": "lib/</w:t>
      </w:r>
      <w:proofErr w:type="spellStart"/>
      <w:r>
        <w:t>memory.c</w:t>
      </w:r>
      <w:proofErr w:type="spellEnd"/>
      <w:r>
        <w:t>",</w:t>
      </w:r>
    </w:p>
    <w:p w14:paraId="311B314F" w14:textId="047DA481" w:rsidR="0012319B" w:rsidRDefault="0012319B" w:rsidP="002D65F3">
      <w:pPr>
        <w:pStyle w:val="Code"/>
      </w:pPr>
      <w:r>
        <w:t xml:space="preserve">              "</w:t>
      </w:r>
      <w:proofErr w:type="spellStart"/>
      <w:r>
        <w:t>uriBaseId</w:t>
      </w:r>
      <w:proofErr w:type="spellEnd"/>
      <w:r>
        <w:t>": "SRCROOT"</w:t>
      </w:r>
    </w:p>
    <w:p w14:paraId="2E573A78" w14:textId="39608C5C" w:rsidR="0012319B" w:rsidRDefault="0012319B" w:rsidP="002D65F3">
      <w:pPr>
        <w:pStyle w:val="Code"/>
      </w:pPr>
      <w:r>
        <w:t xml:space="preserve">            }</w:t>
      </w:r>
    </w:p>
    <w:p w14:paraId="7B3F6868" w14:textId="250ECBCB" w:rsidR="0012319B" w:rsidRDefault="0012319B" w:rsidP="002D65F3">
      <w:pPr>
        <w:pStyle w:val="Code"/>
      </w:pPr>
      <w:r>
        <w:t xml:space="preserve">          }</w:t>
      </w:r>
    </w:p>
    <w:p w14:paraId="4A956447" w14:textId="410FAB7D" w:rsidR="0012319B" w:rsidRDefault="0012319B" w:rsidP="002D65F3">
      <w:pPr>
        <w:pStyle w:val="Code"/>
      </w:pPr>
      <w:r>
        <w:t xml:space="preserve">        }</w:t>
      </w:r>
    </w:p>
    <w:p w14:paraId="6034D36E" w14:textId="7BB34C22" w:rsidR="0012319B" w:rsidRDefault="0012319B" w:rsidP="002D65F3">
      <w:pPr>
        <w:pStyle w:val="Code"/>
      </w:pPr>
      <w:r>
        <w:t xml:space="preserve">      ]</w:t>
      </w:r>
    </w:p>
    <w:p w14:paraId="65A0026B" w14:textId="5A866247" w:rsidR="0012319B" w:rsidRDefault="0012319B" w:rsidP="002D65F3">
      <w:pPr>
        <w:pStyle w:val="Code"/>
      </w:pPr>
      <w:r>
        <w:t xml:space="preserve">    }</w:t>
      </w:r>
    </w:p>
    <w:p w14:paraId="4689AC72" w14:textId="6D45A737" w:rsidR="0012319B" w:rsidRDefault="0012319B" w:rsidP="002D65F3">
      <w:pPr>
        <w:pStyle w:val="Code"/>
      </w:pPr>
      <w:r>
        <w:t xml:space="preserve">  ]</w:t>
      </w:r>
    </w:p>
    <w:p w14:paraId="2AA968A2" w14:textId="5F3229DC" w:rsidR="0012319B" w:rsidRDefault="0012319B" w:rsidP="002D65F3">
      <w:pPr>
        <w:pStyle w:val="Code"/>
      </w:pPr>
      <w:r>
        <w:t>}</w:t>
      </w:r>
    </w:p>
    <w:p w14:paraId="7D9E2059" w14:textId="77777777" w:rsidR="000D32C1" w:rsidRDefault="000D32C1" w:rsidP="000D32C1">
      <w:pPr>
        <w:pStyle w:val="Heading3"/>
      </w:pPr>
      <w:bookmarkStart w:id="256" w:name="_Ref507667580"/>
      <w:bookmarkStart w:id="257" w:name="_Toc534899468"/>
      <w:r>
        <w:t>files property</w:t>
      </w:r>
      <w:bookmarkEnd w:id="255"/>
      <w:bookmarkEnd w:id="256"/>
      <w:bookmarkEnd w:id="257"/>
    </w:p>
    <w:p w14:paraId="1A04899C" w14:textId="3552786F"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Pr="003B5868">
        <w:rPr>
          <w:rStyle w:val="CODEtemp"/>
        </w:rPr>
        <w:t>files</w:t>
      </w:r>
      <w:r w:rsidRPr="003B5868">
        <w:t xml:space="preserve"> whose value is a</w:t>
      </w:r>
      <w:r w:rsidR="00E14A98">
        <w:t>n</w:t>
      </w:r>
      <w:r w:rsidRPr="003B5868">
        <w:t xml:space="preserve"> </w:t>
      </w:r>
      <w:r w:rsidR="00451D9F">
        <w:t xml:space="preserve">array of </w:t>
      </w:r>
      <w:r w:rsidR="000C020D">
        <w:t>zero or more</w:t>
      </w:r>
      <w:r w:rsidR="00643079">
        <w:t xml:space="preserve"> unique</w:t>
      </w:r>
      <w:r w:rsidR="00ED4F69">
        <w:t xml:space="preserve"> (§</w:t>
      </w:r>
      <w:r w:rsidR="00ED4F69">
        <w:fldChar w:fldCharType="begin"/>
      </w:r>
      <w:r w:rsidR="00ED4F69">
        <w:instrText xml:space="preserve"> REF _Ref493404799 \r \h </w:instrText>
      </w:r>
      <w:r w:rsidR="00ED4F69">
        <w:fldChar w:fldCharType="separate"/>
      </w:r>
      <w:r w:rsidR="00820181">
        <w:t>3.7.2</w:t>
      </w:r>
      <w:r w:rsidR="00ED4F69">
        <w:fldChar w:fldCharType="end"/>
      </w:r>
      <w:r w:rsidR="00ED4F69">
        <w:t xml:space="preserve">) </w:t>
      </w:r>
      <w:r w:rsidR="00451D9F" w:rsidRPr="00451D9F">
        <w:rPr>
          <w:rStyle w:val="CODEtemp"/>
        </w:rPr>
        <w:t>file</w:t>
      </w:r>
      <w:r w:rsidR="00451D9F">
        <w:t xml:space="preserve"> </w:t>
      </w:r>
      <w:r w:rsidRPr="003B5868">
        <w:t>object</w:t>
      </w:r>
      <w:r w:rsidR="00451D9F">
        <w:t>s</w:t>
      </w:r>
      <w:r w:rsidR="004A12C7">
        <w:t xml:space="preserve"> (§</w:t>
      </w:r>
      <w:r w:rsidR="00451D9F">
        <w:fldChar w:fldCharType="begin"/>
      </w:r>
      <w:r w:rsidR="00451D9F">
        <w:instrText xml:space="preserve"> REF _Ref493403111 \r \h </w:instrText>
      </w:r>
      <w:r w:rsidR="00451D9F">
        <w:fldChar w:fldCharType="separate"/>
      </w:r>
      <w:r w:rsidR="00820181">
        <w:t>3.21</w:t>
      </w:r>
      <w:r w:rsidR="00451D9F">
        <w:fldChar w:fldCharType="end"/>
      </w:r>
      <w:r w:rsidR="004A12C7">
        <w:t>)</w:t>
      </w:r>
      <w:r w:rsidRPr="003B5868">
        <w:t xml:space="preserve"> each of </w:t>
      </w:r>
      <w:r w:rsidR="00451D9F">
        <w:t>which</w:t>
      </w:r>
      <w:r w:rsidRPr="003B5868">
        <w:t xml:space="preserve"> represents a file </w:t>
      </w:r>
      <w:r w:rsidR="005652D9">
        <w:t>relevant to</w:t>
      </w:r>
      <w:r w:rsidRPr="003B5868">
        <w:t xml:space="preserve"> the run.</w:t>
      </w:r>
    </w:p>
    <w:p w14:paraId="6B804CDA" w14:textId="736B8D54" w:rsidR="000C020D" w:rsidRDefault="000C020D" w:rsidP="003B5868">
      <w:r>
        <w:t xml:space="preserve">If </w:t>
      </w:r>
      <w:r>
        <w:rPr>
          <w:rStyle w:val="CODEtemp"/>
        </w:rPr>
        <w:t>files</w:t>
      </w:r>
      <w:r>
        <w:t xml:space="preserve"> is absent, it </w:t>
      </w:r>
      <w:r w:rsidRPr="004A64CB">
        <w:rPr>
          <w:b/>
        </w:rPr>
        <w:t>SHALL</w:t>
      </w:r>
      <w:r>
        <w:t xml:space="preserve"> default to an empty array.</w:t>
      </w:r>
    </w:p>
    <w:p w14:paraId="0A40CC65" w14:textId="411B5DC9" w:rsidR="003B5868" w:rsidRPr="00F132B2" w:rsidRDefault="003B5868" w:rsidP="003B5868">
      <w:r w:rsidRPr="003B5868">
        <w:t xml:space="preserve">The </w:t>
      </w:r>
      <w:r w:rsidR="00451D9F">
        <w:t>array</w:t>
      </w:r>
      <w:r w:rsidRPr="003B5868">
        <w:t xml:space="preserve"> </w:t>
      </w:r>
      <w:r w:rsidRPr="003B5868">
        <w:rPr>
          <w:b/>
        </w:rPr>
        <w:t>SHOULD</w:t>
      </w:r>
      <w:r w:rsidRPr="003B5868">
        <w:t xml:space="preserve"> contain </w:t>
      </w:r>
      <w:r w:rsidR="00451D9F">
        <w:t>elements</w:t>
      </w:r>
      <w:r w:rsidR="00451D9F" w:rsidRPr="003B5868">
        <w:t xml:space="preserve"> </w:t>
      </w:r>
      <w:r w:rsidRPr="003B5868">
        <w:t xml:space="preserve">representing at least those files in which results were detected, but it </w:t>
      </w:r>
      <w:r w:rsidRPr="003B5868">
        <w:rPr>
          <w:b/>
        </w:rPr>
        <w:t>MAY</w:t>
      </w:r>
      <w:r w:rsidRPr="003B5868">
        <w:t xml:space="preserve"> contain </w:t>
      </w:r>
      <w:r w:rsidR="00451D9F">
        <w:t>elements</w:t>
      </w:r>
      <w:r w:rsidR="00451D9F" w:rsidRPr="003B5868">
        <w:t xml:space="preserve"> </w:t>
      </w:r>
      <w:r w:rsidRPr="003B5868">
        <w:t>representing all files examined by the tool (whether or not results were detected in those files), or any subset of those files.</w:t>
      </w:r>
      <w:r w:rsidR="00F132B2">
        <w:t xml:space="preserve"> It </w:t>
      </w:r>
      <w:r w:rsidR="00F132B2">
        <w:rPr>
          <w:b/>
        </w:rPr>
        <w:t>MAY</w:t>
      </w:r>
      <w:r w:rsidR="00F132B2">
        <w:t xml:space="preserve"> also include other files relevant to the run, such as attachments (§</w:t>
      </w:r>
      <w:r w:rsidR="00F132B2">
        <w:fldChar w:fldCharType="begin"/>
      </w:r>
      <w:r w:rsidR="00F132B2">
        <w:instrText xml:space="preserve"> REF _Ref507597986 \r \h </w:instrText>
      </w:r>
      <w:r w:rsidR="00F132B2">
        <w:fldChar w:fldCharType="separate"/>
      </w:r>
      <w:r w:rsidR="00820181">
        <w:t>3.17.5</w:t>
      </w:r>
      <w:r w:rsidR="00F132B2">
        <w:fldChar w:fldCharType="end"/>
      </w:r>
      <w:r w:rsidR="00F132B2">
        <w:t>, §</w:t>
      </w:r>
      <w:r w:rsidR="00F132B2">
        <w:fldChar w:fldCharType="begin"/>
      </w:r>
      <w:r w:rsidR="00F132B2">
        <w:instrText xml:space="preserve"> REF _Ref508987354 \r \h </w:instrText>
      </w:r>
      <w:r w:rsidR="00F132B2">
        <w:fldChar w:fldCharType="separate"/>
      </w:r>
      <w:r w:rsidR="00820181">
        <w:t>3.22.21</w:t>
      </w:r>
      <w:r w:rsidR="00F132B2">
        <w:fldChar w:fldCharType="end"/>
      </w:r>
      <w:r w:rsidR="00F132B2">
        <w:t>).</w:t>
      </w:r>
    </w:p>
    <w:p w14:paraId="6A60B17A" w14:textId="2A8307D4" w:rsidR="003B5868" w:rsidRDefault="003B5868" w:rsidP="003B5868">
      <w:pPr>
        <w:pStyle w:val="Note"/>
      </w:pPr>
      <w:r>
        <w:lastRenderedPageBreak/>
        <w:t xml:space="preserve">NOTE: </w:t>
      </w:r>
      <w:r w:rsidRPr="003B5868">
        <w:rPr>
          <w:rStyle w:val="CODEtemp"/>
        </w:rPr>
        <w:t>file</w:t>
      </w:r>
      <w:r w:rsidRPr="003B5868">
        <w:t xml:space="preserve"> objects contain information that is useful for viewers. Viewers will be able to provide the most information to users if the </w:t>
      </w:r>
      <w:r w:rsidRPr="003B5868">
        <w:rPr>
          <w:rStyle w:val="CODEtemp"/>
        </w:rPr>
        <w:t>files</w:t>
      </w:r>
      <w:r w:rsidRPr="003B5868">
        <w:t xml:space="preserve"> property is present and contains information for every file in which results were detected.</w:t>
      </w:r>
    </w:p>
    <w:p w14:paraId="2C8592BF" w14:textId="7033049B" w:rsidR="003B5868" w:rsidRDefault="003B5868" w:rsidP="003B5868">
      <w:pPr>
        <w:pStyle w:val="Note"/>
      </w:pPr>
      <w:r>
        <w:t>EXAMPLE:</w:t>
      </w:r>
    </w:p>
    <w:p w14:paraId="24055C44" w14:textId="002DCA2E" w:rsidR="003B5868" w:rsidRDefault="003B5868" w:rsidP="002D65F3">
      <w:pPr>
        <w:pStyle w:val="Code"/>
      </w:pPr>
      <w:r>
        <w:t xml:space="preserve">"files": </w:t>
      </w:r>
      <w:r w:rsidR="00451D9F">
        <w:t>[</w:t>
      </w:r>
    </w:p>
    <w:p w14:paraId="7CB16C80" w14:textId="77B205F3" w:rsidR="003B5868" w:rsidRDefault="003B5868" w:rsidP="002D65F3">
      <w:pPr>
        <w:pStyle w:val="Code"/>
      </w:pPr>
      <w:r>
        <w:t xml:space="preserve">  {</w:t>
      </w:r>
    </w:p>
    <w:p w14:paraId="23846CC8" w14:textId="61574C8D" w:rsidR="00451D9F" w:rsidRDefault="00451D9F" w:rsidP="002D65F3">
      <w:pPr>
        <w:pStyle w:val="Code"/>
      </w:pPr>
      <w:r>
        <w:t xml:space="preserve">    "</w:t>
      </w:r>
      <w:proofErr w:type="spellStart"/>
      <w:r>
        <w:t>fileLocation</w:t>
      </w:r>
      <w:proofErr w:type="spellEnd"/>
      <w:r>
        <w:t>": {</w:t>
      </w:r>
    </w:p>
    <w:p w14:paraId="0BC3FB0D" w14:textId="77777777" w:rsidR="00ED4F69" w:rsidRDefault="00451D9F" w:rsidP="002D65F3">
      <w:pPr>
        <w:pStyle w:val="Code"/>
      </w:pPr>
      <w:r>
        <w:t xml:space="preserve">      "uri": "file:///C:/Code/main.c"</w:t>
      </w:r>
    </w:p>
    <w:p w14:paraId="6D20AAFD" w14:textId="15E2EE13" w:rsidR="00451D9F" w:rsidRDefault="00ED4F69" w:rsidP="002D65F3">
      <w:pPr>
        <w:pStyle w:val="Code"/>
      </w:pPr>
      <w:r>
        <w:t xml:space="preserve">    }</w:t>
      </w:r>
      <w:r w:rsidR="00451D9F">
        <w:t>,</w:t>
      </w:r>
    </w:p>
    <w:p w14:paraId="3D9C5580" w14:textId="0431F0C5" w:rsidR="003B5868" w:rsidRDefault="003B5868" w:rsidP="002D65F3">
      <w:pPr>
        <w:pStyle w:val="Code"/>
      </w:pPr>
      <w:r>
        <w:t xml:space="preserve">    "</w:t>
      </w:r>
      <w:proofErr w:type="spellStart"/>
      <w:r>
        <w:t>mimeType</w:t>
      </w:r>
      <w:proofErr w:type="spellEnd"/>
      <w:r>
        <w:t>": "text/</w:t>
      </w:r>
      <w:proofErr w:type="spellStart"/>
      <w:r>
        <w:t>x-c</w:t>
      </w:r>
      <w:proofErr w:type="spellEnd"/>
      <w:r>
        <w:t>",</w:t>
      </w:r>
    </w:p>
    <w:p w14:paraId="3188D1AA" w14:textId="039B20D0" w:rsidR="003B5868" w:rsidRDefault="003B5868" w:rsidP="002D65F3">
      <w:pPr>
        <w:pStyle w:val="Code"/>
      </w:pPr>
      <w:r>
        <w:t xml:space="preserve">    "hashes": </w:t>
      </w:r>
      <w:r w:rsidR="00C16C96">
        <w:t>{</w:t>
      </w:r>
    </w:p>
    <w:p w14:paraId="7A9747BB" w14:textId="00C112A2" w:rsidR="003B5868" w:rsidRDefault="003B5868" w:rsidP="002D65F3">
      <w:pPr>
        <w:pStyle w:val="Code"/>
      </w:pPr>
      <w:r>
        <w:t xml:space="preserve">      "</w:t>
      </w:r>
      <w:r w:rsidR="00C16C96">
        <w:t>sha-256</w:t>
      </w:r>
      <w:r>
        <w:t>": "b13ce2678a8807ba0765ab94a0ecd394f869bc81"</w:t>
      </w:r>
    </w:p>
    <w:p w14:paraId="165F481D" w14:textId="447CB3C3" w:rsidR="003B5868" w:rsidRDefault="003B5868" w:rsidP="002D65F3">
      <w:pPr>
        <w:pStyle w:val="Code"/>
      </w:pPr>
      <w:r>
        <w:t xml:space="preserve">    </w:t>
      </w:r>
      <w:r w:rsidR="00C16C96">
        <w:t>}</w:t>
      </w:r>
    </w:p>
    <w:p w14:paraId="65723372" w14:textId="0D4BAD66" w:rsidR="003B5868" w:rsidRDefault="003B5868" w:rsidP="002D65F3">
      <w:pPr>
        <w:pStyle w:val="Code"/>
      </w:pPr>
      <w:r>
        <w:t xml:space="preserve">  }</w:t>
      </w:r>
    </w:p>
    <w:p w14:paraId="5CF8E829" w14:textId="268E5D94" w:rsidR="003B5868" w:rsidRDefault="003B5868" w:rsidP="002D65F3">
      <w:pPr>
        <w:pStyle w:val="Code"/>
      </w:pPr>
      <w:r>
        <w:t>}</w:t>
      </w:r>
    </w:p>
    <w:p w14:paraId="3EA8D001" w14:textId="6EFCB81D" w:rsidR="00D373E0" w:rsidRDefault="00D373E0" w:rsidP="00D373E0"/>
    <w:p w14:paraId="28548F6B" w14:textId="01FE02DB" w:rsidR="001C3E3E" w:rsidRDefault="001C3E3E" w:rsidP="003B5868">
      <w:r w:rsidRPr="001C3E3E">
        <w:t>In some cases, a file might be nested within another file (for example, a compressed container), referred to as its “parent.” A file that is not nested within another file is referred to as a “top-level file</w:t>
      </w:r>
      <w:r>
        <w:t>”. A file that is nested within</w:t>
      </w:r>
      <w:r w:rsidRPr="001C3E3E">
        <w:t xml:space="preserve"> another file is referred to as a “nested file”.</w:t>
      </w:r>
      <w:r w:rsidR="00ED4F69">
        <w:t xml:space="preserve"> Within the </w:t>
      </w:r>
      <w:r w:rsidR="00ED4F69" w:rsidRPr="000A334A">
        <w:rPr>
          <w:rStyle w:val="CODEtemp"/>
        </w:rPr>
        <w:t>files</w:t>
      </w:r>
      <w:r w:rsidR="00ED4F69">
        <w:t xml:space="preserve"> array, a </w:t>
      </w:r>
      <w:r w:rsidR="00ED4F69" w:rsidRPr="000A334A">
        <w:rPr>
          <w:rStyle w:val="CODEtemp"/>
        </w:rPr>
        <w:t>file</w:t>
      </w:r>
      <w:r w:rsidR="00ED4F69">
        <w:t xml:space="preserve"> object representing a nested file is linked to its parent </w:t>
      </w:r>
      <w:r w:rsidR="00ED4F69">
        <w:rPr>
          <w:i/>
        </w:rPr>
        <w:t>via</w:t>
      </w:r>
      <w:r w:rsidR="00ED4F69">
        <w:t xml:space="preserve"> its </w:t>
      </w:r>
      <w:proofErr w:type="spellStart"/>
      <w:r w:rsidR="00ED4F69" w:rsidRPr="000A334A">
        <w:rPr>
          <w:rStyle w:val="CODEtemp"/>
        </w:rPr>
        <w:t>parent</w:t>
      </w:r>
      <w:r w:rsidR="00ED4F69">
        <w:rPr>
          <w:rStyle w:val="CODEtemp"/>
        </w:rPr>
        <w:t>Index</w:t>
      </w:r>
      <w:proofErr w:type="spellEnd"/>
      <w:r w:rsidR="00ED4F69">
        <w:t xml:space="preserve"> property (</w:t>
      </w:r>
      <w:r w:rsidR="00ED4F69" w:rsidRPr="00642FA1">
        <w:t>§</w:t>
      </w:r>
      <w:r w:rsidR="00ED4F69">
        <w:fldChar w:fldCharType="begin"/>
      </w:r>
      <w:r w:rsidR="00ED4F69">
        <w:instrText xml:space="preserve"> REF _Ref493404063 \r \h </w:instrText>
      </w:r>
      <w:r w:rsidR="00ED4F69">
        <w:fldChar w:fldCharType="separate"/>
      </w:r>
      <w:r w:rsidR="00820181">
        <w:t>3.21.3</w:t>
      </w:r>
      <w:r w:rsidR="00ED4F69">
        <w:fldChar w:fldCharType="end"/>
      </w:r>
      <w:r w:rsidR="00ED4F69">
        <w:t xml:space="preserve">). For an example, see </w:t>
      </w:r>
      <w:r w:rsidR="00ED4F69" w:rsidRPr="00642FA1">
        <w:t>§</w:t>
      </w:r>
      <w:r w:rsidR="00ED4F69">
        <w:fldChar w:fldCharType="begin"/>
      </w:r>
      <w:r w:rsidR="00ED4F69">
        <w:instrText xml:space="preserve"> REF _Ref493404063 \r \h </w:instrText>
      </w:r>
      <w:r w:rsidR="00ED4F69">
        <w:fldChar w:fldCharType="separate"/>
      </w:r>
      <w:r w:rsidR="00820181">
        <w:t>3.21.3</w:t>
      </w:r>
      <w:r w:rsidR="00ED4F69">
        <w:fldChar w:fldCharType="end"/>
      </w:r>
      <w:r w:rsidR="00ED4F69">
        <w:t>.</w:t>
      </w:r>
    </w:p>
    <w:p w14:paraId="7F7CD3A0" w14:textId="31CBE691" w:rsidR="004D6D02" w:rsidRDefault="004D6D02" w:rsidP="003B5868">
      <w:r>
        <w:rPr>
          <w:rFonts w:cs="Arial"/>
          <w:color w:val="000000"/>
          <w:szCs w:val="20"/>
        </w:rPr>
        <w:t>If a nested file appears in the </w:t>
      </w:r>
      <w:r>
        <w:rPr>
          <w:rStyle w:val="codetemp0"/>
          <w:rFonts w:ascii="Courier New" w:hAnsi="Courier New" w:cs="Courier New"/>
          <w:color w:val="000000"/>
          <w:szCs w:val="20"/>
        </w:rPr>
        <w:t>files</w:t>
      </w:r>
      <w:r>
        <w:rPr>
          <w:rFonts w:cs="Arial"/>
          <w:color w:val="000000"/>
          <w:szCs w:val="20"/>
        </w:rPr>
        <w:t> array, then the </w:t>
      </w:r>
      <w:r>
        <w:rPr>
          <w:rStyle w:val="codetemp0"/>
          <w:rFonts w:ascii="Courier New" w:hAnsi="Courier New" w:cs="Courier New"/>
          <w:color w:val="000000"/>
          <w:szCs w:val="20"/>
        </w:rPr>
        <w:t>files</w:t>
      </w:r>
      <w:r>
        <w:rPr>
          <w:rFonts w:cs="Arial"/>
          <w:color w:val="000000"/>
          <w:szCs w:val="20"/>
        </w:rPr>
        <w:t> array </w:t>
      </w:r>
      <w:r>
        <w:rPr>
          <w:rFonts w:cs="Arial"/>
          <w:b/>
          <w:bCs/>
          <w:color w:val="000000"/>
          <w:szCs w:val="20"/>
        </w:rPr>
        <w:t>SHALL</w:t>
      </w:r>
      <w:r>
        <w:rPr>
          <w:rFonts w:cs="Arial"/>
          <w:color w:val="000000"/>
          <w:szCs w:val="20"/>
        </w:rPr>
        <w:t> also contain elements describing each of its parents, up to and including the top-level file.</w:t>
      </w:r>
    </w:p>
    <w:p w14:paraId="36C20962" w14:textId="71E6E929" w:rsidR="000D32C1" w:rsidRDefault="000D32C1" w:rsidP="000D32C1">
      <w:pPr>
        <w:pStyle w:val="Heading3"/>
      </w:pPr>
      <w:bookmarkStart w:id="258" w:name="_Ref493479000"/>
      <w:bookmarkStart w:id="259" w:name="_Ref493479448"/>
      <w:bookmarkStart w:id="260" w:name="_Toc534899469"/>
      <w:proofErr w:type="spellStart"/>
      <w:r>
        <w:t>logicalLocations</w:t>
      </w:r>
      <w:proofErr w:type="spellEnd"/>
      <w:r>
        <w:t xml:space="preserve"> property</w:t>
      </w:r>
      <w:bookmarkEnd w:id="258"/>
      <w:bookmarkEnd w:id="259"/>
      <w:bookmarkEnd w:id="260"/>
    </w:p>
    <w:p w14:paraId="428BC587" w14:textId="49EEF695"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proofErr w:type="spellStart"/>
      <w:r w:rsidRPr="00D27F62">
        <w:rPr>
          <w:rStyle w:val="CODEtemp"/>
        </w:rPr>
        <w:t>logicalLocations</w:t>
      </w:r>
      <w:proofErr w:type="spellEnd"/>
      <w:r w:rsidRPr="00D27F62">
        <w:t xml:space="preserve"> whose value is a</w:t>
      </w:r>
      <w:r w:rsidR="00E14A98">
        <w:t>n</w:t>
      </w:r>
      <w:r w:rsidR="00CD4F20">
        <w:t xml:space="preserve"> </w:t>
      </w:r>
      <w:r w:rsidR="00ED4F69">
        <w:t>array of</w:t>
      </w:r>
      <w:r w:rsidR="006A41A4">
        <w:t xml:space="preserve"> zero or more</w:t>
      </w:r>
      <w:r w:rsidR="00430EB9">
        <w:t xml:space="preserve"> unique (§</w:t>
      </w:r>
      <w:r w:rsidR="00430EB9">
        <w:fldChar w:fldCharType="begin"/>
      </w:r>
      <w:r w:rsidR="00430EB9">
        <w:instrText xml:space="preserve"> REF _Ref493404799 \r \h </w:instrText>
      </w:r>
      <w:r w:rsidR="00430EB9">
        <w:fldChar w:fldCharType="separate"/>
      </w:r>
      <w:r w:rsidR="00820181">
        <w:t>3.7.2</w:t>
      </w:r>
      <w:r w:rsidR="00430EB9">
        <w:fldChar w:fldCharType="end"/>
      </w:r>
      <w:r w:rsidR="00430EB9">
        <w:t>)</w:t>
      </w:r>
      <w:r w:rsidR="00ED4F69">
        <w:t xml:space="preserve"> </w:t>
      </w:r>
      <w:proofErr w:type="spellStart"/>
      <w:r w:rsidR="00ED4F69" w:rsidRPr="00ED4F69">
        <w:rPr>
          <w:rStyle w:val="CODEtemp"/>
        </w:rPr>
        <w:t>logicalLocation</w:t>
      </w:r>
      <w:proofErr w:type="spellEnd"/>
      <w:r w:rsidR="00ED4F69">
        <w:t xml:space="preserve"> objects (§</w:t>
      </w:r>
      <w:r w:rsidR="00ED4F69">
        <w:fldChar w:fldCharType="begin"/>
      </w:r>
      <w:r w:rsidR="00ED4F69">
        <w:instrText xml:space="preserve"> REF _Ref493404505 \r \h </w:instrText>
      </w:r>
      <w:r w:rsidR="00ED4F69">
        <w:fldChar w:fldCharType="separate"/>
      </w:r>
      <w:r w:rsidR="00820181">
        <w:t>3.27</w:t>
      </w:r>
      <w:r w:rsidR="00ED4F69">
        <w:fldChar w:fldCharType="end"/>
      </w:r>
      <w:r w:rsidR="00ED4F69">
        <w:t>)</w:t>
      </w:r>
      <w:r w:rsidRPr="00D27F62">
        <w:t xml:space="preserve"> each of </w:t>
      </w:r>
      <w:r w:rsidR="00ED4F69">
        <w:t>which</w:t>
      </w:r>
      <w:r w:rsidRPr="00D27F62">
        <w:t xml:space="preserve"> represents </w:t>
      </w:r>
      <w:r w:rsidR="00FE30E5">
        <w:t>a</w:t>
      </w:r>
      <w:r w:rsidR="00FE30E5" w:rsidRPr="00D27F62">
        <w:t xml:space="preserve"> </w:t>
      </w:r>
      <w:r w:rsidRPr="00D27F62">
        <w:t xml:space="preserve">logical location </w:t>
      </w:r>
      <w:r w:rsidR="00FE30E5">
        <w:t>relevant to</w:t>
      </w:r>
      <w:r w:rsidR="00FE30E5" w:rsidRPr="00D27F62">
        <w:t xml:space="preserve"> </w:t>
      </w:r>
      <w:r w:rsidRPr="00D27F62">
        <w:t xml:space="preserve">one or more results detected </w:t>
      </w:r>
      <w:r w:rsidR="00FE30E5">
        <w:t>during</w:t>
      </w:r>
      <w:r w:rsidRPr="00D27F62">
        <w:t xml:space="preserve"> the run.</w:t>
      </w:r>
    </w:p>
    <w:p w14:paraId="11FF47C8" w14:textId="63ABFE7F" w:rsidR="006A41A4" w:rsidRDefault="006A41A4" w:rsidP="00D27F62">
      <w:r>
        <w:t xml:space="preserve">If </w:t>
      </w:r>
      <w:proofErr w:type="spellStart"/>
      <w:r w:rsidRPr="004A64CB">
        <w:rPr>
          <w:rStyle w:val="CODEtemp"/>
        </w:rPr>
        <w:t>logicalLocations</w:t>
      </w:r>
      <w:proofErr w:type="spellEnd"/>
      <w:r>
        <w:t xml:space="preserve"> is absent, it </w:t>
      </w:r>
      <w:r w:rsidRPr="004A64CB">
        <w:rPr>
          <w:b/>
        </w:rPr>
        <w:t>SHALL</w:t>
      </w:r>
      <w:r>
        <w:t xml:space="preserve"> default to an empty array.</w:t>
      </w:r>
    </w:p>
    <w:p w14:paraId="1187D94C" w14:textId="2FD508DA" w:rsidR="00D27F62" w:rsidRDefault="00D27F62" w:rsidP="00D27F62">
      <w:r w:rsidRPr="00D27F62">
        <w:t>If the tool has source location information available, and therefore can produce result</w:t>
      </w:r>
      <w:r w:rsidR="00DC1421">
        <w:t>s</w:t>
      </w:r>
      <w:r w:rsidRPr="00D27F62">
        <w:t xml:space="preserve"> with physical location information (such as the source file name, line, and column), </w:t>
      </w:r>
      <w:proofErr w:type="spellStart"/>
      <w:r w:rsidRPr="00D27F62">
        <w:rPr>
          <w:rStyle w:val="CODEtemp"/>
        </w:rPr>
        <w:t>logicalLocations</w:t>
      </w:r>
      <w:proofErr w:type="spellEnd"/>
      <w:r w:rsidRPr="00D27F62">
        <w:t xml:space="preserve"> </w:t>
      </w:r>
      <w:r w:rsidRPr="00D27F62">
        <w:rPr>
          <w:b/>
        </w:rPr>
        <w:t>MAY</w:t>
      </w:r>
      <w:r w:rsidRPr="00D27F62">
        <w:t xml:space="preserve"> be present.</w:t>
      </w:r>
    </w:p>
    <w:p w14:paraId="66E914CA" w14:textId="1AC14ED7" w:rsidR="00D27F62" w:rsidRDefault="00D27F62" w:rsidP="00D27F62">
      <w:r w:rsidRPr="00D27F62">
        <w:t>If the tool does not have source location information available, and therefore can only produce result</w:t>
      </w:r>
      <w:r w:rsidR="00DC1421">
        <w:t>s</w:t>
      </w:r>
      <w:r w:rsidRPr="00D27F62">
        <w:t xml:space="preserve"> with logical location information (such as a namespace, type, and method name), </w:t>
      </w:r>
      <w:proofErr w:type="spellStart"/>
      <w:r w:rsidRPr="00D27F62">
        <w:rPr>
          <w:rStyle w:val="CODEtemp"/>
        </w:rPr>
        <w:t>logicalLocations</w:t>
      </w:r>
      <w:proofErr w:type="spellEnd"/>
      <w:r w:rsidRPr="00D27F62">
        <w:t xml:space="preserve"> </w:t>
      </w:r>
      <w:r w:rsidRPr="00D27F62">
        <w:rPr>
          <w:b/>
        </w:rPr>
        <w:t>SHOULD</w:t>
      </w:r>
      <w:r w:rsidRPr="00D27F62">
        <w:t xml:space="preserve"> be present.</w:t>
      </w:r>
    </w:p>
    <w:p w14:paraId="491726B1" w14:textId="3126C34D"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r w:rsidR="00ED4F69" w:rsidRPr="00ED4F69">
        <w:t xml:space="preserve"> </w:t>
      </w:r>
      <w:r w:rsidR="00ED4F69" w:rsidRPr="00D27F62">
        <w:t>.</w:t>
      </w:r>
      <w:r w:rsidR="00ED4F69" w:rsidRPr="00FC629B">
        <w:t xml:space="preserve"> </w:t>
      </w:r>
      <w:r w:rsidR="00ED4F69">
        <w:t xml:space="preserve">Within the </w:t>
      </w:r>
      <w:proofErr w:type="spellStart"/>
      <w:r w:rsidR="00ED4F69" w:rsidRPr="00B01E6E">
        <w:rPr>
          <w:rStyle w:val="CODEtemp"/>
        </w:rPr>
        <w:t>logicalLocations</w:t>
      </w:r>
      <w:proofErr w:type="spellEnd"/>
      <w:r w:rsidR="00ED4F69">
        <w:t xml:space="preserve"> array, a </w:t>
      </w:r>
      <w:proofErr w:type="spellStart"/>
      <w:r w:rsidR="00ED4F69" w:rsidRPr="00B01E6E">
        <w:rPr>
          <w:rStyle w:val="CODEtemp"/>
        </w:rPr>
        <w:t>logicalLocation</w:t>
      </w:r>
      <w:proofErr w:type="spellEnd"/>
      <w:r w:rsidR="00ED4F69">
        <w:t xml:space="preserve"> object representing a nested logical location is linked to its parent </w:t>
      </w:r>
      <w:r w:rsidR="00ED4F69">
        <w:rPr>
          <w:i/>
        </w:rPr>
        <w:t>via</w:t>
      </w:r>
      <w:r w:rsidR="00ED4F69">
        <w:t xml:space="preserve"> its </w:t>
      </w:r>
      <w:proofErr w:type="spellStart"/>
      <w:r w:rsidR="00ED4F69" w:rsidRPr="00D964D0">
        <w:rPr>
          <w:rStyle w:val="CODEtemp"/>
        </w:rPr>
        <w:t>parentIndex</w:t>
      </w:r>
      <w:proofErr w:type="spellEnd"/>
      <w:r w:rsidR="00ED4F69">
        <w:t xml:space="preserve"> property (</w:t>
      </w:r>
      <w:r w:rsidR="00ED4F69" w:rsidRPr="00D27F62">
        <w:t>§</w:t>
      </w:r>
      <w:r w:rsidR="00ED4F69">
        <w:fldChar w:fldCharType="begin"/>
      </w:r>
      <w:r w:rsidR="00ED4F69">
        <w:instrText xml:space="preserve"> REF _Ref530059029 \r \h </w:instrText>
      </w:r>
      <w:r w:rsidR="00ED4F69">
        <w:fldChar w:fldCharType="separate"/>
      </w:r>
      <w:r w:rsidR="00820181">
        <w:t>3.27.7</w:t>
      </w:r>
      <w:r w:rsidR="00ED4F69">
        <w:fldChar w:fldCharType="end"/>
      </w:r>
      <w:r w:rsidR="00ED4F69">
        <w:t>).</w:t>
      </w:r>
    </w:p>
    <w:p w14:paraId="03B0B57E" w14:textId="088B3DD2" w:rsidR="00D27F62" w:rsidRDefault="00D27F62" w:rsidP="00D27F62">
      <w:r w:rsidRPr="00D27F62">
        <w:t>If a nested logical location</w:t>
      </w:r>
      <w:r w:rsidR="00FE30E5">
        <w:t xml:space="preserve"> appears in the </w:t>
      </w:r>
      <w:proofErr w:type="spellStart"/>
      <w:r w:rsidR="00FE30E5" w:rsidRPr="00FE30E5">
        <w:rPr>
          <w:rStyle w:val="CODEtemp"/>
        </w:rPr>
        <w:t>logicalLocations</w:t>
      </w:r>
      <w:proofErr w:type="spellEnd"/>
      <w:r w:rsidR="00FE30E5">
        <w:t xml:space="preserve"> </w:t>
      </w:r>
      <w:r w:rsidR="00ED4F69">
        <w:t>array</w:t>
      </w:r>
      <w:r w:rsidRPr="00D27F62">
        <w:t xml:space="preserve">, then the </w:t>
      </w:r>
      <w:proofErr w:type="spellStart"/>
      <w:r w:rsidRPr="00D27F62">
        <w:rPr>
          <w:rStyle w:val="CODEtemp"/>
        </w:rPr>
        <w:t>logicalLocations</w:t>
      </w:r>
      <w:proofErr w:type="spellEnd"/>
      <w:r w:rsidRPr="00D27F62">
        <w:t xml:space="preserve"> </w:t>
      </w:r>
      <w:r w:rsidR="00ED4F69">
        <w:t>array</w:t>
      </w:r>
      <w:r w:rsidR="00ED4F69" w:rsidRPr="00D27F62">
        <w:t xml:space="preserve"> </w:t>
      </w:r>
      <w:r w:rsidRPr="00D27F62">
        <w:rPr>
          <w:b/>
        </w:rPr>
        <w:t>SHALL</w:t>
      </w:r>
      <w:r w:rsidRPr="00D27F62">
        <w:t xml:space="preserve"> also </w:t>
      </w:r>
      <w:r w:rsidR="00FE30E5">
        <w:t xml:space="preserve">contain </w:t>
      </w:r>
      <w:r w:rsidR="00ED4F69">
        <w:t>elements</w:t>
      </w:r>
      <w:r w:rsidR="00ED4F69" w:rsidRPr="00D27F62">
        <w:t xml:space="preserve"> </w:t>
      </w:r>
      <w:r w:rsidRPr="00D27F62">
        <w:t>describing each of its parents, up to and including the top-level logical location.</w:t>
      </w:r>
    </w:p>
    <w:p w14:paraId="26EC0053" w14:textId="478046A6" w:rsidR="00D27F62" w:rsidRDefault="00D27F62" w:rsidP="00D27F62">
      <w:pPr>
        <w:pStyle w:val="Note"/>
      </w:pPr>
      <w:r>
        <w:t xml:space="preserve">EXAMPLE: </w:t>
      </w:r>
      <w:r w:rsidRPr="00D27F62">
        <w:t xml:space="preserve">In this example, a result was detected in the C++ class </w:t>
      </w:r>
      <w:proofErr w:type="spellStart"/>
      <w:r w:rsidRPr="00D27F62">
        <w:rPr>
          <w:rStyle w:val="CODEtemp"/>
        </w:rPr>
        <w:t>namespaceA</w:t>
      </w:r>
      <w:proofErr w:type="spellEnd"/>
      <w:r w:rsidRPr="00D27F62">
        <w:rPr>
          <w:rStyle w:val="CODEtemp"/>
        </w:rPr>
        <w:t>::</w:t>
      </w:r>
      <w:proofErr w:type="spellStart"/>
      <w:r w:rsidRPr="00D27F62">
        <w:rPr>
          <w:rStyle w:val="CODEtemp"/>
        </w:rPr>
        <w:t>namespaceB</w:t>
      </w:r>
      <w:proofErr w:type="spellEnd"/>
      <w:r w:rsidRPr="00D27F62">
        <w:rPr>
          <w:rStyle w:val="CODEtemp"/>
        </w:rPr>
        <w:t>::</w:t>
      </w:r>
      <w:proofErr w:type="spellStart"/>
      <w:r w:rsidRPr="00D27F62">
        <w:rPr>
          <w:rStyle w:val="CODEtemp"/>
        </w:rPr>
        <w:t>classC</w:t>
      </w:r>
      <w:proofErr w:type="spellEnd"/>
      <w:r w:rsidRPr="00D27F62">
        <w:t xml:space="preserve">. The </w:t>
      </w:r>
      <w:proofErr w:type="spellStart"/>
      <w:r w:rsidRPr="00D27F62">
        <w:rPr>
          <w:rStyle w:val="CODEtemp"/>
        </w:rPr>
        <w:t>logicalLocations</w:t>
      </w:r>
      <w:proofErr w:type="spellEnd"/>
      <w:r w:rsidRPr="00D27F62">
        <w:t xml:space="preserve"> </w:t>
      </w:r>
      <w:r w:rsidR="00ED4F69">
        <w:t>array</w:t>
      </w:r>
      <w:r w:rsidR="00ED4F69" w:rsidRPr="00D27F62">
        <w:t xml:space="preserve"> </w:t>
      </w:r>
      <w:r w:rsidRPr="00D27F62">
        <w:t>contains not only a</w:t>
      </w:r>
      <w:r w:rsidR="00ED4F69">
        <w:t>n</w:t>
      </w:r>
      <w:r w:rsidRPr="00D27F62">
        <w:t xml:space="preserve"> </w:t>
      </w:r>
      <w:r w:rsidR="00ED4F69">
        <w:t>element</w:t>
      </w:r>
      <w:r w:rsidR="00ED4F69" w:rsidRPr="00D27F62">
        <w:t xml:space="preserve"> </w:t>
      </w:r>
      <w:r w:rsidRPr="00D27F62">
        <w:t xml:space="preserve">describing the class, but also </w:t>
      </w:r>
      <w:r w:rsidR="009B6109">
        <w:t>elements</w:t>
      </w:r>
      <w:r w:rsidR="009B6109" w:rsidRPr="00D27F62">
        <w:t xml:space="preserve"> </w:t>
      </w:r>
      <w:r w:rsidRPr="00D27F62">
        <w:t xml:space="preserve">describing its </w:t>
      </w:r>
      <w:r w:rsidR="00B67C57">
        <w:t>containing namespaces</w:t>
      </w:r>
      <w:r w:rsidRPr="00D27F62">
        <w:t>.</w:t>
      </w:r>
    </w:p>
    <w:p w14:paraId="3C2C2165" w14:textId="1F2339AE" w:rsidR="00D27F62" w:rsidRDefault="00D27F62" w:rsidP="00D27F62">
      <w:pPr>
        <w:pStyle w:val="Code"/>
      </w:pPr>
      <w:r>
        <w:t>"</w:t>
      </w:r>
      <w:proofErr w:type="spellStart"/>
      <w:r>
        <w:t>logicalLocations</w:t>
      </w:r>
      <w:proofErr w:type="spellEnd"/>
      <w:r>
        <w:t xml:space="preserve">": </w:t>
      </w:r>
      <w:r w:rsidR="009B6109">
        <w:t>[</w:t>
      </w:r>
    </w:p>
    <w:p w14:paraId="0409E7B4" w14:textId="256886DA" w:rsidR="00D27F62" w:rsidRDefault="00D27F62" w:rsidP="00D27F62">
      <w:pPr>
        <w:pStyle w:val="Code"/>
      </w:pPr>
      <w:r>
        <w:t xml:space="preserve">  {</w:t>
      </w:r>
    </w:p>
    <w:p w14:paraId="0B0A86DC" w14:textId="72FCBBAE" w:rsidR="00D27F62" w:rsidRDefault="00D27F62" w:rsidP="00D27F62">
      <w:pPr>
        <w:pStyle w:val="Code"/>
      </w:pPr>
      <w:r>
        <w:lastRenderedPageBreak/>
        <w:t xml:space="preserve">    "name": "</w:t>
      </w:r>
      <w:proofErr w:type="spellStart"/>
      <w:r>
        <w:t>classC</w:t>
      </w:r>
      <w:proofErr w:type="spellEnd"/>
      <w:r>
        <w:t>",</w:t>
      </w:r>
    </w:p>
    <w:p w14:paraId="64B8F6A6" w14:textId="23E70026" w:rsidR="009B6109" w:rsidRDefault="009B6109" w:rsidP="00D27F62">
      <w:pPr>
        <w:pStyle w:val="Code"/>
      </w:pPr>
      <w:r>
        <w:t xml:space="preserve">    "</w:t>
      </w:r>
      <w:proofErr w:type="spellStart"/>
      <w:r>
        <w:t>fullyQualifiedName</w:t>
      </w:r>
      <w:proofErr w:type="spellEnd"/>
      <w:r>
        <w:t>": "</w:t>
      </w:r>
      <w:proofErr w:type="spellStart"/>
      <w:r>
        <w:t>namespaceA</w:t>
      </w:r>
      <w:proofErr w:type="spellEnd"/>
      <w:r>
        <w:t>::</w:t>
      </w:r>
      <w:proofErr w:type="spellStart"/>
      <w:r>
        <w:t>namespaceB</w:t>
      </w:r>
      <w:proofErr w:type="spellEnd"/>
      <w:r>
        <w:t>::</w:t>
      </w:r>
      <w:proofErr w:type="spellStart"/>
      <w:r>
        <w:t>classC</w:t>
      </w:r>
      <w:proofErr w:type="spellEnd"/>
      <w:r>
        <w:t>",</w:t>
      </w:r>
    </w:p>
    <w:p w14:paraId="2DE46EAE" w14:textId="7CDF0757" w:rsidR="00D27F62" w:rsidRDefault="00D27F62" w:rsidP="00D27F62">
      <w:pPr>
        <w:pStyle w:val="Code"/>
      </w:pPr>
      <w:r>
        <w:t xml:space="preserve">    "kind": "type",</w:t>
      </w:r>
    </w:p>
    <w:p w14:paraId="2F76CB00" w14:textId="3F7A3BC5" w:rsidR="00D27F62" w:rsidRDefault="00D27F62" w:rsidP="00D27F62">
      <w:pPr>
        <w:pStyle w:val="Code"/>
      </w:pPr>
      <w:r>
        <w:t xml:space="preserve">    "</w:t>
      </w:r>
      <w:proofErr w:type="spellStart"/>
      <w:r w:rsidR="009B6109">
        <w:t>parentIndex</w:t>
      </w:r>
      <w:proofErr w:type="spellEnd"/>
      <w:r>
        <w:t xml:space="preserve">": </w:t>
      </w:r>
      <w:r w:rsidR="009B6109">
        <w:t>1</w:t>
      </w:r>
    </w:p>
    <w:p w14:paraId="7B5684E8" w14:textId="768E88D9" w:rsidR="00D27F62" w:rsidRDefault="00D27F62" w:rsidP="00D27F62">
      <w:pPr>
        <w:pStyle w:val="Code"/>
      </w:pPr>
      <w:r>
        <w:t xml:space="preserve">  },</w:t>
      </w:r>
    </w:p>
    <w:p w14:paraId="4135A42E" w14:textId="4F53D440" w:rsidR="00D27F62" w:rsidRDefault="009B6109" w:rsidP="00D27F62">
      <w:pPr>
        <w:pStyle w:val="Code"/>
      </w:pPr>
      <w:r>
        <w:t xml:space="preserve">  </w:t>
      </w:r>
      <w:r w:rsidR="00D27F62">
        <w:t>{</w:t>
      </w:r>
    </w:p>
    <w:p w14:paraId="41E841C4" w14:textId="42B6CBE1" w:rsidR="00D27F62" w:rsidRDefault="00D27F62" w:rsidP="00D27F62">
      <w:pPr>
        <w:pStyle w:val="Code"/>
      </w:pPr>
      <w:r>
        <w:t xml:space="preserve">    "name": "</w:t>
      </w:r>
      <w:proofErr w:type="spellStart"/>
      <w:r>
        <w:t>namespaceB</w:t>
      </w:r>
      <w:proofErr w:type="spellEnd"/>
      <w:r>
        <w:t>",</w:t>
      </w:r>
    </w:p>
    <w:p w14:paraId="79B85C1D" w14:textId="35866D20" w:rsidR="009B6109" w:rsidRDefault="009B6109" w:rsidP="00D27F62">
      <w:pPr>
        <w:pStyle w:val="Code"/>
      </w:pPr>
      <w:r>
        <w:t xml:space="preserve">    "</w:t>
      </w:r>
      <w:proofErr w:type="spellStart"/>
      <w:r>
        <w:t>fullyQualifiedName</w:t>
      </w:r>
      <w:proofErr w:type="spellEnd"/>
      <w:r>
        <w:t>": "</w:t>
      </w:r>
      <w:proofErr w:type="spellStart"/>
      <w:r>
        <w:t>namespaceA</w:t>
      </w:r>
      <w:proofErr w:type="spellEnd"/>
      <w:r>
        <w:t>::</w:t>
      </w:r>
      <w:proofErr w:type="spellStart"/>
      <w:r>
        <w:t>namespaceB</w:t>
      </w:r>
      <w:proofErr w:type="spellEnd"/>
      <w:r>
        <w:t>",</w:t>
      </w:r>
    </w:p>
    <w:p w14:paraId="062FD9DE" w14:textId="76127280" w:rsidR="00D27F62" w:rsidRDefault="00D27F62" w:rsidP="00D27F62">
      <w:pPr>
        <w:pStyle w:val="Code"/>
      </w:pPr>
      <w:r>
        <w:t xml:space="preserve">    "kind": "namespace"</w:t>
      </w:r>
    </w:p>
    <w:p w14:paraId="74C5CF12" w14:textId="1F10A801" w:rsidR="00D27F62" w:rsidRDefault="00D27F62" w:rsidP="00D27F62">
      <w:pPr>
        <w:pStyle w:val="Code"/>
      </w:pPr>
      <w:r>
        <w:t xml:space="preserve">    "</w:t>
      </w:r>
      <w:proofErr w:type="spellStart"/>
      <w:r w:rsidR="009B6109">
        <w:t>parentIndex</w:t>
      </w:r>
      <w:proofErr w:type="spellEnd"/>
      <w:r>
        <w:t xml:space="preserve">": </w:t>
      </w:r>
      <w:r w:rsidR="009B6109">
        <w:t>2</w:t>
      </w:r>
    </w:p>
    <w:p w14:paraId="63A5D2EF" w14:textId="4DACA3E8" w:rsidR="00D27F62" w:rsidRDefault="00D27F62" w:rsidP="00D27F62">
      <w:pPr>
        <w:pStyle w:val="Code"/>
      </w:pPr>
      <w:r>
        <w:t xml:space="preserve">  },</w:t>
      </w:r>
    </w:p>
    <w:p w14:paraId="6B99FC27" w14:textId="5D09F372" w:rsidR="00D27F62" w:rsidRDefault="00D27F62" w:rsidP="00D27F62">
      <w:pPr>
        <w:pStyle w:val="Code"/>
      </w:pPr>
      <w:r>
        <w:t xml:space="preserve">  {</w:t>
      </w:r>
    </w:p>
    <w:p w14:paraId="0D6B6280" w14:textId="61CD4862" w:rsidR="00D27F62" w:rsidRDefault="00D27F62" w:rsidP="00D27F62">
      <w:pPr>
        <w:pStyle w:val="Code"/>
      </w:pPr>
      <w:r>
        <w:t xml:space="preserve">    "</w:t>
      </w:r>
      <w:proofErr w:type="spellStart"/>
      <w:r w:rsidR="009B6109">
        <w:t>fullyQualifiedName</w:t>
      </w:r>
      <w:proofErr w:type="spellEnd"/>
      <w:r>
        <w:t>": "</w:t>
      </w:r>
      <w:proofErr w:type="spellStart"/>
      <w:r>
        <w:t>namespaceA</w:t>
      </w:r>
      <w:proofErr w:type="spellEnd"/>
      <w:r>
        <w:t>",</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1B5ECDFE" w:rsidR="00D27F62" w:rsidRDefault="009B6109" w:rsidP="00D27F62">
      <w:pPr>
        <w:pStyle w:val="Code"/>
      </w:pPr>
      <w:r>
        <w:t>]</w:t>
      </w:r>
    </w:p>
    <w:p w14:paraId="721EFFE9" w14:textId="44930A10" w:rsidR="00D373E0" w:rsidRPr="00D373E0" w:rsidRDefault="00D27F62" w:rsidP="0003707A">
      <w:pPr>
        <w:pStyle w:val="Note"/>
      </w:pPr>
      <w:r>
        <w:t xml:space="preserve">NOTE: </w:t>
      </w:r>
      <w:r w:rsidRPr="00D27F62">
        <w:t xml:space="preserve">The detailed information in </w:t>
      </w:r>
      <w:proofErr w:type="spellStart"/>
      <w:r w:rsidRPr="00D27F62">
        <w:rPr>
          <w:rStyle w:val="CODEtemp"/>
        </w:rPr>
        <w:t>logicalLocations</w:t>
      </w:r>
      <w:proofErr w:type="spellEnd"/>
      <w:r w:rsidRPr="00D27F62">
        <w:t xml:space="preserve"> is useful, even though much of it is captured in </w:t>
      </w:r>
      <w:proofErr w:type="spellStart"/>
      <w:r w:rsidRPr="00D27F62">
        <w:rPr>
          <w:rStyle w:val="CODEtemp"/>
        </w:rPr>
        <w:t>location.fullyQualifiedLogicalName</w:t>
      </w:r>
      <w:proofErr w:type="spellEnd"/>
      <w:r w:rsidRPr="00D27F62">
        <w:t xml:space="preserve"> (§</w:t>
      </w:r>
      <w:r>
        <w:fldChar w:fldCharType="begin"/>
      </w:r>
      <w:r>
        <w:instrText xml:space="preserve"> REF _Ref493404690 \r \h </w:instrText>
      </w:r>
      <w:r>
        <w:fldChar w:fldCharType="separate"/>
      </w:r>
      <w:r w:rsidR="00820181">
        <w:t>3.23.4</w:t>
      </w:r>
      <w:r>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proofErr w:type="spellStart"/>
      <w:r w:rsidRPr="00FB5300">
        <w:rPr>
          <w:rStyle w:val="CODEtemp"/>
        </w:rPr>
        <w:t>namespaceA</w:t>
      </w:r>
      <w:proofErr w:type="spellEnd"/>
      <w:r w:rsidR="00FB5300" w:rsidRPr="00FB5300">
        <w:rPr>
          <w:rStyle w:val="CODEtemp"/>
        </w:rPr>
        <w:t>::</w:t>
      </w:r>
      <w:proofErr w:type="spellStart"/>
      <w:r w:rsidRPr="00FB5300">
        <w:rPr>
          <w:rStyle w:val="CODEtemp"/>
        </w:rPr>
        <w:t>namespaceB</w:t>
      </w:r>
      <w:proofErr w:type="spellEnd"/>
      <w:r w:rsidRPr="00D27F62">
        <w:t xml:space="preserve">?”. Programs can ask these questions without having to know how to parse the </w:t>
      </w:r>
      <w:proofErr w:type="spellStart"/>
      <w:r w:rsidRPr="00FB5300">
        <w:rPr>
          <w:rStyle w:val="CODEtemp"/>
        </w:rPr>
        <w:t>fullyQualifiedLogicalName</w:t>
      </w:r>
      <w:proofErr w:type="spellEnd"/>
      <w:r w:rsidRPr="00D27F62">
        <w:t xml:space="preserve"> string.</w:t>
      </w:r>
    </w:p>
    <w:p w14:paraId="6F1470D0" w14:textId="3F348E8D" w:rsidR="00CD4F20" w:rsidRDefault="00CD4F20" w:rsidP="00CD4F20">
      <w:pPr>
        <w:pStyle w:val="Heading3"/>
      </w:pPr>
      <w:bookmarkStart w:id="261" w:name="_Ref511820652"/>
      <w:bookmarkStart w:id="262" w:name="_Toc534899470"/>
      <w:r>
        <w:t>graphs property</w:t>
      </w:r>
      <w:bookmarkEnd w:id="261"/>
      <w:bookmarkEnd w:id="262"/>
    </w:p>
    <w:p w14:paraId="2212E1F5" w14:textId="751EF535"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w:t>
      </w:r>
      <w:r w:rsidR="004C42AD">
        <w:t xml:space="preserve"> a</w:t>
      </w:r>
      <w:r w:rsidR="00E14A98">
        <w:t>n</w:t>
      </w:r>
      <w:r w:rsidR="004C42AD">
        <w:t xml:space="preserve"> object (§</w:t>
      </w:r>
      <w:r w:rsidR="004C42AD">
        <w:fldChar w:fldCharType="begin"/>
      </w:r>
      <w:r w:rsidR="004C42AD">
        <w:instrText xml:space="preserve"> REF _Ref508798892 \r \h </w:instrText>
      </w:r>
      <w:r w:rsidR="004C42AD">
        <w:fldChar w:fldCharType="separate"/>
      </w:r>
      <w:r w:rsidR="00820181">
        <w:t>3.6</w:t>
      </w:r>
      <w:r w:rsidR="004C42AD">
        <w:fldChar w:fldCharType="end"/>
      </w:r>
      <w:r w:rsidR="004C42AD">
        <w:t>) each of whose property values is</w:t>
      </w:r>
      <w:r>
        <w:t xml:space="preserve"> </w:t>
      </w:r>
      <w:r w:rsidR="004C42AD">
        <w:t>a</w:t>
      </w:r>
      <w:r>
        <w:t xml:space="preserve"> </w:t>
      </w:r>
      <w:r>
        <w:rPr>
          <w:rStyle w:val="CODEtemp"/>
        </w:rPr>
        <w:t>graph</w:t>
      </w:r>
      <w:r>
        <w:t xml:space="preserve"> object (§</w:t>
      </w:r>
      <w:r>
        <w:fldChar w:fldCharType="begin"/>
      </w:r>
      <w:r>
        <w:instrText xml:space="preserve"> REF _Ref511819945 \r \h </w:instrText>
      </w:r>
      <w:r>
        <w:fldChar w:fldCharType="separate"/>
      </w:r>
      <w:r w:rsidR="00820181">
        <w:t>3.30</w:t>
      </w:r>
      <w:r>
        <w:fldChar w:fldCharType="end"/>
      </w:r>
      <w:r>
        <w:t>)</w:t>
      </w:r>
      <w:r w:rsidR="004C42AD">
        <w:t xml:space="preserve">, and each of whose property names equals the </w:t>
      </w:r>
      <w:r w:rsidR="004C42AD">
        <w:rPr>
          <w:rStyle w:val="CODEtemp"/>
        </w:rPr>
        <w:t>id</w:t>
      </w:r>
      <w:r w:rsidR="004C42AD">
        <w:t xml:space="preserve"> property (§</w:t>
      </w:r>
      <w:r w:rsidR="004C42AD">
        <w:fldChar w:fldCharType="begin"/>
      </w:r>
      <w:r w:rsidR="004C42AD">
        <w:instrText xml:space="preserve"> REF _Ref511822858 \r \h </w:instrText>
      </w:r>
      <w:r w:rsidR="004C42AD">
        <w:fldChar w:fldCharType="separate"/>
      </w:r>
      <w:r w:rsidR="00820181">
        <w:t>3.30.2</w:t>
      </w:r>
      <w:r w:rsidR="004C42AD">
        <w:fldChar w:fldCharType="end"/>
      </w:r>
      <w:r w:rsidR="004C42AD">
        <w:t xml:space="preserve">) of that </w:t>
      </w:r>
      <w:r w:rsidR="004C42AD">
        <w:rPr>
          <w:rStyle w:val="CODEtemp"/>
        </w:rPr>
        <w:t>graph</w:t>
      </w:r>
      <w:r w:rsidR="004C42AD">
        <w:t xml:space="preserve"> object.</w:t>
      </w:r>
      <w:r>
        <w:t xml:space="preserve"> </w:t>
      </w:r>
      <w:r w:rsidR="004C42AD">
        <w:t xml:space="preserve">A </w:t>
      </w:r>
      <w:r w:rsidR="004C42AD" w:rsidRPr="004C42AD">
        <w:rPr>
          <w:rStyle w:val="CODEtemp"/>
        </w:rPr>
        <w:t>graph</w:t>
      </w:r>
      <w:r w:rsidR="004C42AD">
        <w:t xml:space="preserve"> object</w:t>
      </w:r>
      <w:r>
        <w:t xml:space="preserve"> represents a directed graph</w:t>
      </w:r>
      <w:r w:rsidR="004C42AD">
        <w:t xml:space="preserve">: </w:t>
      </w:r>
      <w:r>
        <w:t>a network of nodes and directed edges that describes some aspect of the structure of the code (for example, a call graph).</w:t>
      </w:r>
    </w:p>
    <w:p w14:paraId="5E4D8FDC" w14:textId="1742E9A3" w:rsidR="008B7D32" w:rsidRDefault="008B7D32" w:rsidP="008B7D32">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820181">
        <w:t>3.33</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820181">
        <w:t>3.22.15</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820181">
        <w:t>3.22</w:t>
      </w:r>
      <w:r>
        <w:fldChar w:fldCharType="end"/>
      </w:r>
      <w:r>
        <w:t xml:space="preserve">) in the </w:t>
      </w:r>
      <w:r>
        <w:rPr>
          <w:rStyle w:val="CODEtemp"/>
        </w:rPr>
        <w:t>run</w:t>
      </w:r>
      <w:r>
        <w:t>.</w:t>
      </w:r>
    </w:p>
    <w:p w14:paraId="6930EBD5" w14:textId="70B93D52" w:rsidR="00845668" w:rsidRPr="008B7D32" w:rsidRDefault="00845668" w:rsidP="008B7D32"/>
    <w:p w14:paraId="34AB18F9" w14:textId="1EA8179D" w:rsidR="000D32C1" w:rsidRDefault="000D32C1" w:rsidP="000D32C1">
      <w:pPr>
        <w:pStyle w:val="Heading3"/>
      </w:pPr>
      <w:bookmarkStart w:id="263" w:name="_Ref493350972"/>
      <w:bookmarkStart w:id="264" w:name="_Toc534899471"/>
      <w:r>
        <w:t>results property</w:t>
      </w:r>
      <w:bookmarkEnd w:id="263"/>
      <w:bookmarkEnd w:id="264"/>
    </w:p>
    <w:p w14:paraId="319EAE63" w14:textId="7E4D624D" w:rsidR="00FB5300" w:rsidRDefault="00AB69EF" w:rsidP="00FB5300">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w:t>
      </w:r>
      <w:r w:rsidR="006A41A4">
        <w:t xml:space="preserve"> either </w:t>
      </w:r>
      <w:r w:rsidR="006A41A4" w:rsidRPr="006A41A4">
        <w:rPr>
          <w:rStyle w:val="CODEtemp"/>
        </w:rPr>
        <w:t>null</w:t>
      </w:r>
      <w:r w:rsidR="00FB5300" w:rsidRPr="00FB5300">
        <w:t xml:space="preserve"> </w:t>
      </w:r>
      <w:r w:rsidR="006A41A4">
        <w:t xml:space="preserve">or </w:t>
      </w:r>
      <w:r w:rsidR="00FB5300" w:rsidRPr="00FB5300">
        <w:t xml:space="preserve">an array </w:t>
      </w:r>
      <w:r w:rsidR="002D1B72">
        <w:t>of</w:t>
      </w:r>
      <w:r w:rsidR="00FB5300">
        <w:t xml:space="preserve">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820181">
        <w:t>3.22</w:t>
      </w:r>
      <w:r w:rsidR="00FB5300">
        <w:fldChar w:fldCharType="end"/>
      </w:r>
      <w:r w:rsidR="00FB5300" w:rsidRPr="00FB5300">
        <w:t>), each of which represents a single result detected in the course of the run.</w:t>
      </w:r>
    </w:p>
    <w:p w14:paraId="66E8B62B" w14:textId="00D7ECA2"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820181">
        <w:t>3.7.2</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70C3639D" w14:textId="1CE9B4DD" w:rsidR="00845668" w:rsidRDefault="00D0526B" w:rsidP="00FB5300">
      <w:r>
        <w:t xml:space="preserve">If the tool failed to start, and if the engineering system </w:t>
      </w:r>
      <w:proofErr w:type="spellStart"/>
      <w:r>
        <w:t>system</w:t>
      </w:r>
      <w:proofErr w:type="spellEnd"/>
      <w:r>
        <w:t xml:space="preserve"> responsible for running the tool synthesized a SARIF file to record the failure, then </w:t>
      </w:r>
      <w:r w:rsidRPr="00D0526B">
        <w:rPr>
          <w:rStyle w:val="CODEtemp"/>
        </w:rPr>
        <w:t>results</w:t>
      </w:r>
      <w:r>
        <w:t xml:space="preserve"> </w:t>
      </w:r>
      <w:r w:rsidR="006A41A4">
        <w:rPr>
          <w:b/>
        </w:rPr>
        <w:t>SHALL</w:t>
      </w:r>
      <w:r>
        <w:t xml:space="preserve"> be </w:t>
      </w:r>
      <w:r w:rsidR="006A41A4" w:rsidRPr="006A41A4">
        <w:rPr>
          <w:rStyle w:val="CODEtemp"/>
        </w:rPr>
        <w:t>null</w:t>
      </w:r>
      <w:r>
        <w:t>. See §</w:t>
      </w:r>
      <w:r>
        <w:fldChar w:fldCharType="begin"/>
      </w:r>
      <w:r>
        <w:instrText xml:space="preserve"> REF _Ref525821649 \r \h </w:instrText>
      </w:r>
      <w:r>
        <w:fldChar w:fldCharType="separate"/>
      </w:r>
      <w:r w:rsidR="00820181">
        <w:t>3.17.12</w:t>
      </w:r>
      <w:r>
        <w:fldChar w:fldCharType="end"/>
      </w:r>
      <w:r>
        <w:t xml:space="preserve">, </w:t>
      </w:r>
      <w:proofErr w:type="spellStart"/>
      <w:r w:rsidRPr="00D0526B">
        <w:rPr>
          <w:rStyle w:val="CODEtemp"/>
        </w:rPr>
        <w:t>invocation.processStartFailureMessage</w:t>
      </w:r>
      <w:proofErr w:type="spellEnd"/>
      <w:r>
        <w:t>, for more about this scenario.</w:t>
      </w:r>
    </w:p>
    <w:p w14:paraId="0B57E25B" w14:textId="5D6F4E7B" w:rsidR="00D0526B" w:rsidRDefault="00D0526B" w:rsidP="00FB5300">
      <w:r>
        <w:t>If the too</w:t>
      </w:r>
      <w:r w:rsidR="009C4FF2">
        <w:t xml:space="preserve">l started but failed to begin its analysis (for example, because its command line was invalid), then again </w:t>
      </w:r>
      <w:r w:rsidR="009C4FF2" w:rsidRPr="009C4FF2">
        <w:rPr>
          <w:rStyle w:val="CODEtemp"/>
        </w:rPr>
        <w:t>results</w:t>
      </w:r>
      <w:r w:rsidR="009C4FF2">
        <w:t xml:space="preserve"> </w:t>
      </w:r>
      <w:r w:rsidR="009C4FF2" w:rsidRPr="009C4FF2">
        <w:rPr>
          <w:b/>
        </w:rPr>
        <w:t>SHALL</w:t>
      </w:r>
      <w:r w:rsidR="009C4FF2">
        <w:t xml:space="preserve"> be </w:t>
      </w:r>
      <w:r w:rsidR="006A41A4" w:rsidRPr="006A41A4">
        <w:rPr>
          <w:rStyle w:val="CODEtemp"/>
        </w:rPr>
        <w:t>null</w:t>
      </w:r>
      <w:r w:rsidR="009C4FF2">
        <w:t>.</w:t>
      </w:r>
    </w:p>
    <w:p w14:paraId="0C639CB5" w14:textId="671FB375" w:rsidR="009C4FF2" w:rsidRDefault="009C4FF2" w:rsidP="00FB5300">
      <w:r>
        <w:t xml:space="preserve">In all other circumstances, </w:t>
      </w:r>
      <w:r w:rsidRPr="009C4FF2">
        <w:rPr>
          <w:rStyle w:val="CODEtemp"/>
        </w:rPr>
        <w:t>results</w:t>
      </w:r>
      <w:r>
        <w:t xml:space="preserve"> </w:t>
      </w:r>
      <w:r w:rsidRPr="009C4FF2">
        <w:rPr>
          <w:b/>
        </w:rPr>
        <w:t>SHALL</w:t>
      </w:r>
      <w:r>
        <w:t xml:space="preserve"> be present and </w:t>
      </w:r>
      <w:r w:rsidRPr="009C4FF2">
        <w:rPr>
          <w:b/>
        </w:rPr>
        <w:t>SHALL</w:t>
      </w:r>
      <w:r>
        <w:t xml:space="preserve"> contain all results detected by the tool. If the tool did not detect any results, </w:t>
      </w:r>
      <w:r w:rsidRPr="009C4FF2">
        <w:rPr>
          <w:rStyle w:val="CODEtemp"/>
        </w:rPr>
        <w:t>results</w:t>
      </w:r>
      <w:r>
        <w:t xml:space="preserve"> </w:t>
      </w:r>
      <w:r w:rsidRPr="009C4FF2">
        <w:rPr>
          <w:b/>
        </w:rPr>
        <w:t>SHALL</w:t>
      </w:r>
      <w:r>
        <w:t xml:space="preserve"> be </w:t>
      </w:r>
      <w:r w:rsidR="006A41A4">
        <w:t>an</w:t>
      </w:r>
      <w:r>
        <w:t xml:space="preserve"> empty</w:t>
      </w:r>
      <w:r w:rsidR="006A41A4">
        <w:t xml:space="preserve"> array</w:t>
      </w:r>
      <w:r>
        <w:t>.</w:t>
      </w:r>
    </w:p>
    <w:p w14:paraId="50003129" w14:textId="31F6CA8E" w:rsidR="000D32C1" w:rsidRDefault="007A0EB2" w:rsidP="000D32C1">
      <w:pPr>
        <w:pStyle w:val="Heading3"/>
      </w:pPr>
      <w:bookmarkStart w:id="265" w:name="_Ref493404878"/>
      <w:bookmarkStart w:id="266" w:name="_Toc534899472"/>
      <w:r>
        <w:t>resource</w:t>
      </w:r>
      <w:r w:rsidR="00401BB5">
        <w:t>s property</w:t>
      </w:r>
      <w:bookmarkEnd w:id="265"/>
      <w:bookmarkEnd w:id="266"/>
    </w:p>
    <w:p w14:paraId="1CBD9094" w14:textId="509C127F" w:rsidR="00845668" w:rsidRDefault="00D11581" w:rsidP="003D3627">
      <w:r>
        <w:t>A</w:t>
      </w:r>
      <w:r w:rsidRPr="00DD45F4">
        <w:t xml:space="preserve"> </w:t>
      </w:r>
      <w:r>
        <w:rPr>
          <w:rStyle w:val="CODEtemp"/>
        </w:rPr>
        <w:t>run</w:t>
      </w:r>
      <w:r>
        <w:t xml:space="preserve"> object</w:t>
      </w:r>
      <w:r w:rsidRPr="00DD45F4">
        <w:t xml:space="preserve"> </w:t>
      </w:r>
      <w:r w:rsidRPr="00DD45F4">
        <w:rPr>
          <w:b/>
        </w:rPr>
        <w:t>MAY</w:t>
      </w:r>
      <w:r w:rsidRPr="00DD45F4">
        <w:t xml:space="preserve"> contain a property named </w:t>
      </w:r>
      <w:r>
        <w:rPr>
          <w:rStyle w:val="CODEtemp"/>
        </w:rPr>
        <w:t>resources</w:t>
      </w:r>
      <w:r w:rsidRPr="00DD45F4">
        <w:t xml:space="preserve"> whose value is a </w:t>
      </w:r>
      <w:r w:rsidRPr="00425B80">
        <w:rPr>
          <w:rStyle w:val="CODEtemp"/>
        </w:rPr>
        <w:t>resources</w:t>
      </w:r>
      <w:r w:rsidRPr="00DD45F4">
        <w:t xml:space="preserve"> object</w:t>
      </w:r>
      <w:r>
        <w:t xml:space="preserve"> (§</w:t>
      </w:r>
      <w:r>
        <w:fldChar w:fldCharType="begin"/>
      </w:r>
      <w:r>
        <w:instrText xml:space="preserve"> REF _Ref508812750 \r \h </w:instrText>
      </w:r>
      <w:r>
        <w:fldChar w:fldCharType="separate"/>
      </w:r>
      <w:r w:rsidR="00820181">
        <w:t>3.39</w:t>
      </w:r>
      <w:r>
        <w:fldChar w:fldCharType="end"/>
      </w:r>
      <w:r>
        <w:t xml:space="preserve">). A </w:t>
      </w:r>
      <w:r w:rsidRPr="00425B80">
        <w:rPr>
          <w:rStyle w:val="CODEtemp"/>
        </w:rPr>
        <w:t>resources</w:t>
      </w:r>
      <w:r>
        <w:t xml:space="preserve"> object represents items that can be localized, such as resource strings </w:t>
      </w:r>
      <w:r w:rsidR="006A0C4D">
        <w:t>and</w:t>
      </w:r>
      <w:r>
        <w:t xml:space="preserve"> rule metadata.</w:t>
      </w:r>
    </w:p>
    <w:p w14:paraId="5BD0C1CC" w14:textId="5A32E1D0" w:rsidR="00A95453" w:rsidRDefault="00A95453" w:rsidP="00A95453">
      <w:pPr>
        <w:pStyle w:val="Heading3"/>
      </w:pPr>
      <w:bookmarkStart w:id="267" w:name="_Ref511828248"/>
      <w:bookmarkStart w:id="268" w:name="_Toc534899473"/>
      <w:proofErr w:type="spellStart"/>
      <w:r>
        <w:lastRenderedPageBreak/>
        <w:t>defaultFileEncoding</w:t>
      </w:r>
      <w:bookmarkEnd w:id="267"/>
      <w:proofErr w:type="spellEnd"/>
      <w:r w:rsidR="00F82406">
        <w:t xml:space="preserve"> property</w:t>
      </w:r>
      <w:bookmarkEnd w:id="268"/>
    </w:p>
    <w:p w14:paraId="305609EB" w14:textId="7279498D" w:rsidR="00926829" w:rsidRDefault="00926829" w:rsidP="00926829">
      <w:r>
        <w:t xml:space="preserve">A </w:t>
      </w:r>
      <w:r w:rsidRPr="0069203F">
        <w:rPr>
          <w:rStyle w:val="CODEtemp"/>
        </w:rPr>
        <w:t>run</w:t>
      </w:r>
      <w:r>
        <w:t xml:space="preserve"> object </w:t>
      </w:r>
      <w:r>
        <w:rPr>
          <w:b/>
        </w:rPr>
        <w:t>MAY</w:t>
      </w:r>
      <w:r>
        <w:t xml:space="preserve"> contain a property named </w:t>
      </w:r>
      <w:proofErr w:type="spellStart"/>
      <w:r w:rsidRPr="0069203F">
        <w:rPr>
          <w:rStyle w:val="CODEtemp"/>
        </w:rPr>
        <w:t>defaultFileEncoding</w:t>
      </w:r>
      <w:proofErr w:type="spellEnd"/>
      <w:r>
        <w:t xml:space="preserve"> whose value is a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820181">
        <w:t>3.21.9</w:t>
      </w:r>
      <w:r>
        <w:fldChar w:fldCharType="end"/>
      </w:r>
      <w:r>
        <w:t xml:space="preserve">) of any </w:t>
      </w:r>
      <w:r w:rsidRPr="0069203F">
        <w:rPr>
          <w:rStyle w:val="CODEtemp"/>
        </w:rPr>
        <w:t>file</w:t>
      </w:r>
      <w:r>
        <w:t xml:space="preserve"> object (§</w:t>
      </w:r>
      <w:r>
        <w:fldChar w:fldCharType="begin"/>
      </w:r>
      <w:r>
        <w:instrText xml:space="preserve"> REF _Ref493403111 \r \h </w:instrText>
      </w:r>
      <w:r>
        <w:fldChar w:fldCharType="separate"/>
      </w:r>
      <w:r w:rsidR="00820181">
        <w:t>3.21</w:t>
      </w:r>
      <w:r>
        <w:fldChar w:fldCharType="end"/>
      </w:r>
      <w:r>
        <w:t xml:space="preserve">) in </w:t>
      </w:r>
      <w:r w:rsidRPr="0069203F">
        <w:rPr>
          <w:rStyle w:val="CODEtemp"/>
        </w:rPr>
        <w:t>run.files</w:t>
      </w:r>
      <w:r>
        <w:t xml:space="preserve"> (§</w:t>
      </w:r>
      <w:r>
        <w:fldChar w:fldCharType="begin"/>
      </w:r>
      <w:r>
        <w:instrText xml:space="preserve"> REF _Ref507667580 \r \h </w:instrText>
      </w:r>
      <w:r>
        <w:fldChar w:fldCharType="separate"/>
      </w:r>
      <w:r w:rsidR="00820181">
        <w:t>3.13.11</w:t>
      </w:r>
      <w:r>
        <w:fldChar w:fldCharType="end"/>
      </w:r>
      <w:r>
        <w:t xml:space="preserve">) that refers to a text file.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6FC74619" w14:textId="77777777" w:rsidR="00926829" w:rsidRDefault="00926829" w:rsidP="00926829">
      <w:r>
        <w:t xml:space="preserve">If this property is absent, it </w:t>
      </w:r>
      <w:r>
        <w:rPr>
          <w:b/>
        </w:rPr>
        <w:t>SHALL</w:t>
      </w:r>
      <w:r>
        <w:t xml:space="preserve"> be interpreted as meaning that there is no default file encoding. In that case, the encoding of any </w:t>
      </w:r>
      <w:r w:rsidRPr="00156887">
        <w:rPr>
          <w:rStyle w:val="CODEtemp"/>
        </w:rPr>
        <w:t>file</w:t>
      </w:r>
      <w:r>
        <w:t xml:space="preserve"> object that does not contain an </w:t>
      </w:r>
      <w:r w:rsidRPr="00156887">
        <w:rPr>
          <w:rStyle w:val="CODEtemp"/>
        </w:rPr>
        <w:t>encoding</w:t>
      </w:r>
      <w:r>
        <w:t xml:space="preserve"> property </w:t>
      </w:r>
      <w:r>
        <w:rPr>
          <w:b/>
        </w:rPr>
        <w:t>SHALL</w:t>
      </w:r>
      <w:r>
        <w:t xml:space="preserve"> be taken to be unknown.</w:t>
      </w:r>
    </w:p>
    <w:p w14:paraId="3BC28430" w14:textId="6A09FB08" w:rsidR="00926829" w:rsidRDefault="00926829" w:rsidP="00926829">
      <w:r>
        <w:t>For an example, see §</w:t>
      </w:r>
      <w:r>
        <w:fldChar w:fldCharType="begin"/>
      </w:r>
      <w:r>
        <w:instrText xml:space="preserve"> REF _Ref511828128 \r \h </w:instrText>
      </w:r>
      <w:r>
        <w:fldChar w:fldCharType="separate"/>
      </w:r>
      <w:r w:rsidR="00820181">
        <w:t>3.21.9</w:t>
      </w:r>
      <w:r>
        <w:fldChar w:fldCharType="end"/>
      </w:r>
      <w:r>
        <w:t>.</w:t>
      </w:r>
    </w:p>
    <w:p w14:paraId="5DBD21F7" w14:textId="5F01E581" w:rsidR="00F82406" w:rsidRDefault="00F82406" w:rsidP="00F82406">
      <w:pPr>
        <w:pStyle w:val="Heading3"/>
      </w:pPr>
      <w:bookmarkStart w:id="269" w:name="_Ref534897013"/>
      <w:bookmarkStart w:id="270" w:name="_Toc534899474"/>
      <w:proofErr w:type="spellStart"/>
      <w:r>
        <w:t>defaultSourceLanguage</w:t>
      </w:r>
      <w:proofErr w:type="spellEnd"/>
      <w:r>
        <w:t xml:space="preserve"> property</w:t>
      </w:r>
      <w:bookmarkEnd w:id="269"/>
      <w:bookmarkEnd w:id="270"/>
    </w:p>
    <w:p w14:paraId="66CE74AE" w14:textId="52B010C7" w:rsidR="00F82406" w:rsidRDefault="00F82406" w:rsidP="00F82406">
      <w:r>
        <w:t xml:space="preserve">A </w:t>
      </w:r>
      <w:r w:rsidRPr="0069203F">
        <w:rPr>
          <w:rStyle w:val="CODEtemp"/>
        </w:rPr>
        <w:t>run</w:t>
      </w:r>
      <w:r>
        <w:t xml:space="preserve"> object </w:t>
      </w:r>
      <w:r>
        <w:rPr>
          <w:b/>
        </w:rPr>
        <w:t>MAY</w:t>
      </w:r>
      <w:r>
        <w:t xml:space="preserve"> contain a property named </w:t>
      </w:r>
      <w:proofErr w:type="spellStart"/>
      <w:r w:rsidRPr="0069203F">
        <w:rPr>
          <w:rStyle w:val="CODEtemp"/>
        </w:rPr>
        <w:t>default</w:t>
      </w:r>
      <w:r>
        <w:rPr>
          <w:rStyle w:val="CODEtemp"/>
        </w:rPr>
        <w:t>SourceLanguage</w:t>
      </w:r>
      <w:proofErr w:type="spellEnd"/>
      <w:r>
        <w:t xml:space="preserve"> whose value is a hierarchical string (</w:t>
      </w:r>
      <w:r w:rsidRPr="00201FA6">
        <w:t>§</w:t>
      </w:r>
      <w:r>
        <w:fldChar w:fldCharType="begin"/>
      </w:r>
      <w:r>
        <w:instrText xml:space="preserve"> REF _Ref534894828 \r \h </w:instrText>
      </w:r>
      <w:r>
        <w:fldChar w:fldCharType="separate"/>
      </w:r>
      <w:r w:rsidR="00820181">
        <w:t>3.5.4</w:t>
      </w:r>
      <w:r>
        <w:fldChar w:fldCharType="end"/>
      </w:r>
      <w:r>
        <w:t xml:space="preserve">) that provides a default value for the </w:t>
      </w:r>
      <w:proofErr w:type="spellStart"/>
      <w:r>
        <w:rPr>
          <w:rStyle w:val="CODEtemp"/>
        </w:rPr>
        <w:t>sourceLanguage</w:t>
      </w:r>
      <w:proofErr w:type="spellEnd"/>
      <w:r>
        <w:t xml:space="preserve"> property (</w:t>
      </w:r>
      <w:r w:rsidR="0003707A" w:rsidRPr="00201FA6">
        <w:t>§</w:t>
      </w:r>
      <w:r w:rsidR="0003707A">
        <w:fldChar w:fldCharType="begin"/>
      </w:r>
      <w:r w:rsidR="0003707A">
        <w:instrText xml:space="preserve"> REF _Ref534896207 \r \h </w:instrText>
      </w:r>
      <w:r w:rsidR="0003707A">
        <w:fldChar w:fldCharType="separate"/>
      </w:r>
      <w:r w:rsidR="00820181">
        <w:t>3.21.10</w:t>
      </w:r>
      <w:r w:rsidR="0003707A">
        <w:fldChar w:fldCharType="end"/>
      </w:r>
      <w:r w:rsidR="0003707A">
        <w:t xml:space="preserve">) of any </w:t>
      </w:r>
      <w:r w:rsidR="0003707A" w:rsidRPr="0069203F">
        <w:rPr>
          <w:rStyle w:val="CODEtemp"/>
        </w:rPr>
        <w:t>file</w:t>
      </w:r>
      <w:r w:rsidR="0003707A">
        <w:t xml:space="preserve"> object (§</w:t>
      </w:r>
      <w:r w:rsidR="0003707A">
        <w:fldChar w:fldCharType="begin"/>
      </w:r>
      <w:r w:rsidR="0003707A">
        <w:instrText xml:space="preserve"> REF _Ref493403111 \r \h </w:instrText>
      </w:r>
      <w:r w:rsidR="0003707A">
        <w:fldChar w:fldCharType="separate"/>
      </w:r>
      <w:r w:rsidR="00820181">
        <w:t>3.21</w:t>
      </w:r>
      <w:r w:rsidR="0003707A">
        <w:fldChar w:fldCharType="end"/>
      </w:r>
      <w:r w:rsidR="0003707A">
        <w:t xml:space="preserve">) in </w:t>
      </w:r>
      <w:r w:rsidR="0003707A" w:rsidRPr="0069203F">
        <w:rPr>
          <w:rStyle w:val="CODEtemp"/>
        </w:rPr>
        <w:t>run.files</w:t>
      </w:r>
      <w:r w:rsidR="0003707A">
        <w:t xml:space="preserve"> (§</w:t>
      </w:r>
      <w:r w:rsidR="0003707A">
        <w:fldChar w:fldCharType="begin"/>
      </w:r>
      <w:r w:rsidR="0003707A">
        <w:instrText xml:space="preserve"> REF _Ref507667580 \r \h </w:instrText>
      </w:r>
      <w:r w:rsidR="0003707A">
        <w:fldChar w:fldCharType="separate"/>
      </w:r>
      <w:r w:rsidR="00820181">
        <w:t>3.13.11</w:t>
      </w:r>
      <w:r w:rsidR="0003707A">
        <w:fldChar w:fldCharType="end"/>
      </w:r>
      <w:r w:rsidR="0003707A">
        <w:t>) which refers to a text file that contains source code.</w:t>
      </w:r>
    </w:p>
    <w:p w14:paraId="4CAA986B" w14:textId="28719E28" w:rsidR="0003707A" w:rsidRDefault="0003707A" w:rsidP="00F82406">
      <w:r>
        <w:t xml:space="preserve">If </w:t>
      </w:r>
      <w:proofErr w:type="spellStart"/>
      <w:r w:rsidRPr="000B6518">
        <w:rPr>
          <w:rStyle w:val="CODEtemp"/>
        </w:rPr>
        <w:t>defaultSourceLanguage</w:t>
      </w:r>
      <w:proofErr w:type="spellEnd"/>
      <w:r>
        <w:t xml:space="preserve"> is present, its value </w:t>
      </w:r>
      <w:r w:rsidRPr="00444228">
        <w:rPr>
          <w:b/>
        </w:rPr>
        <w:t>SHOULD</w:t>
      </w:r>
      <w:r>
        <w:t xml:space="preserve"> conform to the conventions defined in §</w:t>
      </w:r>
      <w:r>
        <w:fldChar w:fldCharType="begin"/>
      </w:r>
      <w:r>
        <w:instrText xml:space="preserve"> REF _Ref534209313 \r \h </w:instrText>
      </w:r>
      <w:r>
        <w:fldChar w:fldCharType="separate"/>
      </w:r>
      <w:r w:rsidR="00820181">
        <w:t>3.21.10.2</w:t>
      </w:r>
      <w:r>
        <w:fldChar w:fldCharType="end"/>
      </w:r>
      <w:r>
        <w:t>.</w:t>
      </w:r>
    </w:p>
    <w:p w14:paraId="06D41A5C" w14:textId="1203F352" w:rsidR="0003707A" w:rsidRPr="00F82406" w:rsidRDefault="0003707A" w:rsidP="00F82406">
      <w:r>
        <w:t xml:space="preserve">If </w:t>
      </w:r>
      <w:proofErr w:type="spellStart"/>
      <w:r w:rsidRPr="000B6518">
        <w:rPr>
          <w:rStyle w:val="CODEtemp"/>
        </w:rPr>
        <w:t>defaultSourceLanguage</w:t>
      </w:r>
      <w:proofErr w:type="spellEnd"/>
      <w:r>
        <w:t xml:space="preserve"> is absent, it </w:t>
      </w:r>
      <w:r>
        <w:rPr>
          <w:b/>
        </w:rPr>
        <w:t>SHALL</w:t>
      </w:r>
      <w:r>
        <w:t xml:space="preserve"> be taken to mean that there is no default source language. In that case, the source language of any </w:t>
      </w:r>
      <w:r w:rsidRPr="00156887">
        <w:rPr>
          <w:rStyle w:val="CODEtemp"/>
        </w:rPr>
        <w:t>file</w:t>
      </w:r>
      <w:r>
        <w:t xml:space="preserve"> object that does not contain a </w:t>
      </w:r>
      <w:proofErr w:type="spellStart"/>
      <w:r>
        <w:rPr>
          <w:rStyle w:val="CODEtemp"/>
        </w:rPr>
        <w:t>sourceLanguage</w:t>
      </w:r>
      <w:proofErr w:type="spellEnd"/>
      <w:r>
        <w:t xml:space="preserve"> property </w:t>
      </w:r>
      <w:r>
        <w:rPr>
          <w:b/>
        </w:rPr>
        <w:t>SHALL</w:t>
      </w:r>
      <w:r>
        <w:t xml:space="preserve"> be taken to be unknown. In that case, a SARIF viewer </w:t>
      </w:r>
      <w:r w:rsidRPr="00267838">
        <w:rPr>
          <w:b/>
        </w:rPr>
        <w:t>MAY</w:t>
      </w:r>
      <w:r>
        <w:t xml:space="preserve"> use any method or heuristic to determine the source language of each file, for example by examining the file’s file name extension or MIME type, or by prompting the user.</w:t>
      </w:r>
    </w:p>
    <w:p w14:paraId="65B83F5B" w14:textId="060B8532" w:rsidR="00CD1A14" w:rsidRDefault="00CD1A14" w:rsidP="00CD1A14">
      <w:pPr>
        <w:pStyle w:val="Heading3"/>
      </w:pPr>
      <w:bookmarkStart w:id="271" w:name="_Toc534899475"/>
      <w:proofErr w:type="spellStart"/>
      <w:r>
        <w:t>newlineSequences</w:t>
      </w:r>
      <w:proofErr w:type="spellEnd"/>
      <w:r w:rsidR="00F82406">
        <w:t xml:space="preserve"> property</w:t>
      </w:r>
      <w:bookmarkEnd w:id="271"/>
    </w:p>
    <w:p w14:paraId="0E24944C" w14:textId="3E693C04" w:rsidR="00CD1A14" w:rsidRDefault="00CD1A14" w:rsidP="00CD1A14">
      <w:r>
        <w:t xml:space="preserve">A </w:t>
      </w:r>
      <w:r w:rsidRPr="0069203F">
        <w:rPr>
          <w:rStyle w:val="CODEtemp"/>
        </w:rPr>
        <w:t>run</w:t>
      </w:r>
      <w:r>
        <w:t xml:space="preserve"> object </w:t>
      </w:r>
      <w:r>
        <w:rPr>
          <w:b/>
        </w:rPr>
        <w:t>MAY</w:t>
      </w:r>
      <w:r>
        <w:t xml:space="preserve"> contain a property named </w:t>
      </w:r>
      <w:proofErr w:type="spellStart"/>
      <w:r>
        <w:rPr>
          <w:rStyle w:val="CODEtemp"/>
        </w:rPr>
        <w:t>newlineSequences</w:t>
      </w:r>
      <w:proofErr w:type="spellEnd"/>
      <w:r>
        <w:t xml:space="preserve"> whose value is an array of one or more unique (§</w:t>
      </w:r>
      <w:r>
        <w:fldChar w:fldCharType="begin"/>
      </w:r>
      <w:r>
        <w:instrText xml:space="preserve"> REF _Ref493404799 \r \h </w:instrText>
      </w:r>
      <w:r>
        <w:fldChar w:fldCharType="separate"/>
      </w:r>
      <w:r w:rsidR="00820181">
        <w:t>3.7.2</w:t>
      </w:r>
      <w:r>
        <w:fldChar w:fldCharType="end"/>
      </w:r>
      <w:r>
        <w:t>) strings, each of which specifies a character sequence that the tool treated as a line break during this run.</w:t>
      </w:r>
    </w:p>
    <w:p w14:paraId="47EF74BB" w14:textId="2C3672FD" w:rsidR="00CD1A14" w:rsidRDefault="00CD1A14" w:rsidP="00CD1A14">
      <w:r>
        <w:t xml:space="preserve">If this property is absent, it </w:t>
      </w:r>
      <w:r>
        <w:rPr>
          <w:b/>
        </w:rPr>
        <w:t>SHALL</w:t>
      </w:r>
      <w:r>
        <w:t xml:space="preserve"> default to the array </w:t>
      </w:r>
      <w:r w:rsidRPr="00387022">
        <w:rPr>
          <w:rStyle w:val="CODEtemp"/>
        </w:rPr>
        <w:t>[ "\r\n", "\n" ]</w:t>
      </w:r>
      <w:r>
        <w:t>.</w:t>
      </w:r>
    </w:p>
    <w:p w14:paraId="3FE6134D" w14:textId="4112D5CF" w:rsidR="00CD1A14" w:rsidRDefault="00CD1A14" w:rsidP="00CD1A14">
      <w:r>
        <w:t xml:space="preserve">The order of the elements in the array is significant. It </w:t>
      </w:r>
      <w:r w:rsidRPr="00F82406">
        <w:rPr>
          <w:b/>
        </w:rPr>
        <w:t>SHALL</w:t>
      </w:r>
      <w:r>
        <w:t xml:space="preserve"> mean that at potential line breaks, the tool “greedily” attempted to match each element of the array in order.</w:t>
      </w:r>
    </w:p>
    <w:p w14:paraId="0AA12AE9" w14:textId="3DC6C51F" w:rsidR="00CD1A14" w:rsidRDefault="00CD1A14" w:rsidP="00CD1A14">
      <w:pPr>
        <w:pStyle w:val="Note"/>
      </w:pPr>
      <w:r>
        <w:t xml:space="preserve">EXAMPLE 1: If </w:t>
      </w:r>
      <w:proofErr w:type="spellStart"/>
      <w:r w:rsidRPr="00387022">
        <w:rPr>
          <w:rStyle w:val="CODEtemp"/>
        </w:rPr>
        <w:t>newlineSequences</w:t>
      </w:r>
      <w:proofErr w:type="spellEnd"/>
      <w:r>
        <w:t xml:space="preserve"> has the value </w:t>
      </w:r>
      <w:r w:rsidRPr="00387022">
        <w:rPr>
          <w:rStyle w:val="CODEtemp"/>
        </w:rPr>
        <w:t>[ "\r\n",</w:t>
      </w:r>
      <w:r>
        <w:rPr>
          <w:rStyle w:val="CODEtemp"/>
        </w:rPr>
        <w:t xml:space="preserve"> "\r",</w:t>
      </w:r>
      <w:r w:rsidRPr="00387022">
        <w:rPr>
          <w:rStyle w:val="CODEtemp"/>
        </w:rPr>
        <w:t xml:space="preserve"> "\n" ]</w:t>
      </w:r>
      <w:r>
        <w:t xml:space="preserve">, the character sequence </w:t>
      </w:r>
      <w:r w:rsidRPr="00387022">
        <w:rPr>
          <w:rStyle w:val="CODEtemp"/>
        </w:rPr>
        <w:t>"\r\n"</w:t>
      </w:r>
      <w:r>
        <w:t xml:space="preserve"> counts as one line break, not two.</w:t>
      </w:r>
    </w:p>
    <w:p w14:paraId="0D8501A5" w14:textId="6C412EA2" w:rsidR="00CD1A14" w:rsidRDefault="00CD1A14" w:rsidP="00CD1A14">
      <w:pPr>
        <w:pStyle w:val="Note"/>
      </w:pPr>
      <w:r>
        <w:t xml:space="preserve">NOTE: This property is useful for SARIF consumers that are sensitive to the value of the line number properties </w:t>
      </w:r>
      <w:proofErr w:type="spellStart"/>
      <w:r w:rsidRPr="00387022">
        <w:rPr>
          <w:rStyle w:val="CODEtemp"/>
        </w:rPr>
        <w:t>startLine</w:t>
      </w:r>
      <w:proofErr w:type="spellEnd"/>
      <w:r>
        <w:t xml:space="preserve"> (§</w:t>
      </w:r>
      <w:r>
        <w:fldChar w:fldCharType="begin"/>
      </w:r>
      <w:r>
        <w:instrText xml:space="preserve"> REF _Ref493490565 \w \h </w:instrText>
      </w:r>
      <w:r>
        <w:fldChar w:fldCharType="separate"/>
      </w:r>
      <w:r w:rsidR="00820181">
        <w:t>3.25.5</w:t>
      </w:r>
      <w:r>
        <w:fldChar w:fldCharType="end"/>
      </w:r>
      <w:r>
        <w:t xml:space="preserve">) and </w:t>
      </w:r>
      <w:proofErr w:type="spellStart"/>
      <w:r w:rsidRPr="00387022">
        <w:rPr>
          <w:rStyle w:val="CODEtemp"/>
        </w:rPr>
        <w:t>endLine</w:t>
      </w:r>
      <w:proofErr w:type="spellEnd"/>
      <w:r>
        <w:t xml:space="preserve"> (§</w:t>
      </w:r>
      <w:r>
        <w:fldChar w:fldCharType="begin"/>
      </w:r>
      <w:r>
        <w:instrText xml:space="preserve"> REF _Ref493491334 \w \h </w:instrText>
      </w:r>
      <w:r>
        <w:fldChar w:fldCharType="separate"/>
      </w:r>
      <w:r w:rsidR="00820181">
        <w:t>3.25.7</w:t>
      </w:r>
      <w:r>
        <w:fldChar w:fldCharType="end"/>
      </w:r>
      <w:r>
        <w:t xml:space="preserve">) in </w:t>
      </w:r>
      <w:r w:rsidRPr="00387022">
        <w:rPr>
          <w:rStyle w:val="CODEtemp"/>
        </w:rPr>
        <w:t>region</w:t>
      </w:r>
      <w:r>
        <w:t xml:space="preserve"> objects (§</w:t>
      </w:r>
      <w:r>
        <w:fldChar w:fldCharType="begin"/>
      </w:r>
      <w:r>
        <w:instrText xml:space="preserve"> REF _Ref493490350 \w \h </w:instrText>
      </w:r>
      <w:r>
        <w:fldChar w:fldCharType="separate"/>
      </w:r>
      <w:r w:rsidR="00820181">
        <w:t>3.25</w:t>
      </w:r>
      <w:r>
        <w:fldChar w:fldCharType="end"/>
      </w:r>
      <w:r>
        <w:t>). It ensures that the consumer counts lines in the same way as the producer. A SARIF viewer might use this property when highlighting a region to ensure that it highlights the correct lines. More critically, a tool that applies fixes (see §</w:t>
      </w:r>
      <w:r>
        <w:fldChar w:fldCharType="begin"/>
      </w:r>
      <w:r>
        <w:instrText xml:space="preserve"> REF _Ref530139075 \r \h </w:instrText>
      </w:r>
      <w:r>
        <w:fldChar w:fldCharType="separate"/>
      </w:r>
      <w:r w:rsidR="00820181">
        <w:t>3.42</w:t>
      </w:r>
      <w:r>
        <w:fldChar w:fldCharType="end"/>
      </w:r>
      <w:r>
        <w:t>), especially one that applies them automatically, can use this property to ensure that it inserts and removes file content on the correct lines.</w:t>
      </w:r>
    </w:p>
    <w:p w14:paraId="61E3CB33" w14:textId="5B90E57F" w:rsidR="00CD1A14" w:rsidRDefault="00CD1A14" w:rsidP="00CD1A14">
      <w:pPr>
        <w:pStyle w:val="Note"/>
      </w:pPr>
      <w:r>
        <w:t>EXAMPLE 2: In this example, the SARIF producer accepts the Unicode characters NEXT LINE (U+0085) and LINE SEPARATOR (U+2028)  as line separators in addition to the usual values.</w:t>
      </w:r>
    </w:p>
    <w:p w14:paraId="60C1324B" w14:textId="6F5B1E6F" w:rsidR="00CD1A14" w:rsidRDefault="00CD1A14" w:rsidP="00CD1A14">
      <w:pPr>
        <w:pStyle w:val="Code"/>
      </w:pPr>
      <w:r>
        <w:t>{         # A run object (§</w:t>
      </w:r>
      <w:r>
        <w:fldChar w:fldCharType="begin"/>
      </w:r>
      <w:r>
        <w:instrText xml:space="preserve"> REF _Ref493349997 \r \h </w:instrText>
      </w:r>
      <w:r>
        <w:fldChar w:fldCharType="separate"/>
      </w:r>
      <w:r w:rsidR="00820181">
        <w:t>3.13</w:t>
      </w:r>
      <w:r>
        <w:fldChar w:fldCharType="end"/>
      </w:r>
      <w:r>
        <w:t>).</w:t>
      </w:r>
    </w:p>
    <w:p w14:paraId="7B0A1652" w14:textId="79E1ABC7" w:rsidR="00CD1A14" w:rsidRDefault="00CD1A14" w:rsidP="00CD1A14">
      <w:pPr>
        <w:pStyle w:val="Code"/>
      </w:pPr>
      <w:r>
        <w:t xml:space="preserve">  ...</w:t>
      </w:r>
    </w:p>
    <w:p w14:paraId="529B385B" w14:textId="0D4AF55C" w:rsidR="00CD1A14" w:rsidRDefault="00CD1A14" w:rsidP="00CD1A14">
      <w:pPr>
        <w:pStyle w:val="Code"/>
      </w:pPr>
      <w:r>
        <w:t xml:space="preserve">  "</w:t>
      </w:r>
      <w:proofErr w:type="spellStart"/>
      <w:r>
        <w:t>newlineSequences</w:t>
      </w:r>
      <w:proofErr w:type="spellEnd"/>
      <w:r>
        <w:t>": [ "\r\n", "\n", "\u0085", "\u2028" ],</w:t>
      </w:r>
    </w:p>
    <w:p w14:paraId="3D4EBA17" w14:textId="51240B91" w:rsidR="00CD1A14" w:rsidRDefault="00CD1A14" w:rsidP="00CD1A14">
      <w:pPr>
        <w:pStyle w:val="Code"/>
      </w:pPr>
      <w:r>
        <w:t xml:space="preserve">  ...</w:t>
      </w:r>
    </w:p>
    <w:p w14:paraId="481D8752" w14:textId="2FDD239D" w:rsidR="00CD1A14" w:rsidRPr="00AF7B12" w:rsidRDefault="00CD1A14" w:rsidP="00F82406">
      <w:pPr>
        <w:pStyle w:val="Code"/>
      </w:pPr>
      <w:r>
        <w:t>}</w:t>
      </w:r>
    </w:p>
    <w:p w14:paraId="44FDA287" w14:textId="3E8323D4" w:rsidR="00153C25" w:rsidRDefault="00153C25" w:rsidP="00153C25">
      <w:pPr>
        <w:pStyle w:val="Heading3"/>
      </w:pPr>
      <w:bookmarkStart w:id="272" w:name="_Ref516063927"/>
      <w:bookmarkStart w:id="273" w:name="_Toc534899476"/>
      <w:proofErr w:type="spellStart"/>
      <w:r>
        <w:lastRenderedPageBreak/>
        <w:t>columnKind</w:t>
      </w:r>
      <w:proofErr w:type="spellEnd"/>
      <w:r>
        <w:t xml:space="preserve"> property</w:t>
      </w:r>
      <w:bookmarkEnd w:id="272"/>
      <w:bookmarkEnd w:id="273"/>
    </w:p>
    <w:p w14:paraId="6963CD47" w14:textId="5E9E8E23" w:rsidR="00153C25" w:rsidRDefault="003665AD" w:rsidP="00153C25">
      <w:r>
        <w:t xml:space="preserve">If a SARIF producer processes text files, the </w:t>
      </w:r>
      <w:r w:rsidR="00153C25">
        <w:rPr>
          <w:rStyle w:val="CODEtemp"/>
        </w:rPr>
        <w:t>run</w:t>
      </w:r>
      <w:r w:rsidR="00153C25">
        <w:t xml:space="preserve"> object </w:t>
      </w:r>
      <w:r w:rsidR="00E5759F">
        <w:rPr>
          <w:b/>
        </w:rPr>
        <w:t>SHALL</w:t>
      </w:r>
      <w:r>
        <w:t xml:space="preserve"> </w:t>
      </w:r>
      <w:r w:rsidR="00153C25">
        <w:t xml:space="preserve">contain a property named </w:t>
      </w:r>
      <w:proofErr w:type="spellStart"/>
      <w:r w:rsidR="00153C25">
        <w:rPr>
          <w:rStyle w:val="CODEtemp"/>
        </w:rPr>
        <w:t>columnKind</w:t>
      </w:r>
      <w:proofErr w:type="spellEnd"/>
      <w:r w:rsidR="00153C25">
        <w:t xml:space="preserve"> whose value is a string that specifies the unit in which the analysis tool measures columns.</w:t>
      </w:r>
    </w:p>
    <w:p w14:paraId="34C71E1F" w14:textId="74251FEE" w:rsidR="00153C25" w:rsidRDefault="00153C25" w:rsidP="00153C25">
      <w:proofErr w:type="spellStart"/>
      <w:r>
        <w:rPr>
          <w:rStyle w:val="CODEtemp"/>
        </w:rPr>
        <w:t>columnKind</w:t>
      </w:r>
      <w:proofErr w:type="spellEnd"/>
      <w:r>
        <w:t xml:space="preserve"> </w:t>
      </w:r>
      <w:r w:rsidRPr="000A7DA8">
        <w:rPr>
          <w:b/>
        </w:rPr>
        <w:t>SHALL</w:t>
      </w:r>
      <w:r w:rsidRPr="000A7DA8">
        <w:t xml:space="preserve"> have one of the following values, with the specified meanings</w:t>
      </w:r>
      <w:r>
        <w:t>:</w:t>
      </w:r>
    </w:p>
    <w:p w14:paraId="55DB525E" w14:textId="77777777" w:rsidR="00153C25" w:rsidRDefault="00153C25" w:rsidP="00EA540C">
      <w:pPr>
        <w:pStyle w:val="ListParagraph"/>
        <w:numPr>
          <w:ilvl w:val="0"/>
          <w:numId w:val="63"/>
        </w:numPr>
      </w:pPr>
      <w:r w:rsidRPr="0024625F">
        <w:rPr>
          <w:rStyle w:val="CODEtemp"/>
        </w:rPr>
        <w:t>"utf16CodeUnit</w:t>
      </w:r>
      <w:r>
        <w:rPr>
          <w:rStyle w:val="CODEtemp"/>
        </w:rPr>
        <w:t>s</w:t>
      </w:r>
      <w:r w:rsidRPr="0024625F">
        <w:rPr>
          <w:rStyle w:val="CODEtemp"/>
        </w:rPr>
        <w:t>"</w:t>
      </w:r>
      <w:r>
        <w:t>: Each UTF-16 code unit is considered to occupy one column. This means that a surrogate pair is considered to occupy two columns.</w:t>
      </w:r>
    </w:p>
    <w:p w14:paraId="59F3C873" w14:textId="77777777" w:rsidR="00153C25" w:rsidRDefault="00153C25" w:rsidP="00EA540C">
      <w:pPr>
        <w:pStyle w:val="ListParagraph"/>
        <w:numPr>
          <w:ilvl w:val="0"/>
          <w:numId w:val="63"/>
        </w:numPr>
      </w:pPr>
      <w:r w:rsidRPr="0024625F">
        <w:rPr>
          <w:rStyle w:val="CODEtemp"/>
        </w:rPr>
        <w:t>"</w:t>
      </w:r>
      <w:proofErr w:type="spellStart"/>
      <w:r w:rsidRPr="0024625F">
        <w:rPr>
          <w:rStyle w:val="CODEtemp"/>
        </w:rPr>
        <w:t>u</w:t>
      </w:r>
      <w:r>
        <w:rPr>
          <w:rStyle w:val="CODEtemp"/>
        </w:rPr>
        <w:t>nicode</w:t>
      </w:r>
      <w:r w:rsidRPr="0024625F">
        <w:rPr>
          <w:rStyle w:val="CODEtemp"/>
        </w:rPr>
        <w:t>Code</w:t>
      </w:r>
      <w:r>
        <w:rPr>
          <w:rStyle w:val="CODEtemp"/>
        </w:rPr>
        <w:t>Poin</w:t>
      </w:r>
      <w:r w:rsidRPr="0024625F">
        <w:rPr>
          <w:rStyle w:val="CODEtemp"/>
        </w:rPr>
        <w:t>t</w:t>
      </w:r>
      <w:r>
        <w:rPr>
          <w:rStyle w:val="CODEtemp"/>
        </w:rPr>
        <w:t>s</w:t>
      </w:r>
      <w:proofErr w:type="spellEnd"/>
      <w:r w:rsidRPr="0024625F">
        <w:rPr>
          <w:rStyle w:val="CODEtemp"/>
        </w:rPr>
        <w:t>"</w:t>
      </w:r>
      <w:r>
        <w:t>: Each Unicode code point (abstract character) is considered to occupy one column. This means that even a character that is represented in UTF-16 by a surrogate pair is considered to occupy one column.</w:t>
      </w:r>
    </w:p>
    <w:p w14:paraId="63FF94D2" w14:textId="0E189409" w:rsidR="003665AD" w:rsidRDefault="003665AD" w:rsidP="00153C25">
      <w:r>
        <w:t xml:space="preserve">If the SARIF producer does not process text files, </w:t>
      </w:r>
      <w:proofErr w:type="spellStart"/>
      <w:r w:rsidRPr="003665AD">
        <w:rPr>
          <w:rStyle w:val="CODEtemp"/>
        </w:rPr>
        <w:t>columnKind</w:t>
      </w:r>
      <w:proofErr w:type="spellEnd"/>
      <w:r>
        <w:t xml:space="preserve"> </w:t>
      </w:r>
      <w:r>
        <w:rPr>
          <w:b/>
        </w:rPr>
        <w:t>SHALL</w:t>
      </w:r>
      <w:r>
        <w:t xml:space="preserve"> be absent.</w:t>
      </w:r>
    </w:p>
    <w:p w14:paraId="5FF3C38E" w14:textId="602A82B0" w:rsidR="00A50E0C" w:rsidRDefault="00A50E0C" w:rsidP="00153C25">
      <w:r>
        <w:t xml:space="preserve">If the SARIF producer processes text files and </w:t>
      </w:r>
      <w:proofErr w:type="spellStart"/>
      <w:r w:rsidRPr="00A24641">
        <w:rPr>
          <w:rStyle w:val="CODEtemp"/>
        </w:rPr>
        <w:t>columnKind</w:t>
      </w:r>
      <w:proofErr w:type="spellEnd"/>
      <w:r>
        <w:t xml:space="preserve"> is absent, it </w:t>
      </w:r>
      <w:r w:rsidRPr="00A24641">
        <w:rPr>
          <w:b/>
        </w:rPr>
        <w:t>SHALL</w:t>
      </w:r>
      <w:r>
        <w:t xml:space="preserve"> default to </w:t>
      </w:r>
      <w:proofErr w:type="spellStart"/>
      <w:r w:rsidRPr="00A24641">
        <w:rPr>
          <w:rStyle w:val="CODEtemp"/>
        </w:rPr>
        <w:t>unicodeCodePoints</w:t>
      </w:r>
      <w:proofErr w:type="spellEnd"/>
      <w:r>
        <w:t>.</w:t>
      </w:r>
    </w:p>
    <w:p w14:paraId="66DA73A5" w14:textId="05143D2F" w:rsidR="003665AD" w:rsidRPr="003665AD" w:rsidRDefault="00153C25" w:rsidP="00153C25">
      <w:r>
        <w:t xml:space="preserve">If a SARIF consumer uses a column measurement unit other than that specified by </w:t>
      </w:r>
      <w:proofErr w:type="spellStart"/>
      <w:r>
        <w:rPr>
          <w:rStyle w:val="CODEtemp"/>
        </w:rPr>
        <w:t>columnKind</w:t>
      </w:r>
      <w:proofErr w:type="spellEnd"/>
      <w:r>
        <w:t xml:space="preserve">, and if the consumer is required to interact with the file contents (for example, by displaying the file in an editor and highlighting a region), the consumer </w:t>
      </w:r>
      <w:r>
        <w:rPr>
          <w:b/>
        </w:rPr>
        <w:t>SHALL</w:t>
      </w:r>
      <w:r>
        <w:t xml:space="preserve"> recompute column numbers in its (the consumer’s) native measurement unit.</w:t>
      </w:r>
    </w:p>
    <w:p w14:paraId="321E971D" w14:textId="3DFB61DC" w:rsidR="003F533C" w:rsidRDefault="003F533C" w:rsidP="003F533C">
      <w:pPr>
        <w:pStyle w:val="Heading3"/>
      </w:pPr>
      <w:bookmarkStart w:id="274" w:name="_Ref503355262"/>
      <w:bookmarkStart w:id="275" w:name="_Toc534899477"/>
      <w:proofErr w:type="spellStart"/>
      <w:r>
        <w:t>richMessageMimeType</w:t>
      </w:r>
      <w:proofErr w:type="spellEnd"/>
      <w:r>
        <w:t xml:space="preserve"> property</w:t>
      </w:r>
      <w:bookmarkEnd w:id="274"/>
      <w:bookmarkEnd w:id="275"/>
    </w:p>
    <w:p w14:paraId="6FE5FA9A" w14:textId="7081D622" w:rsidR="003F533C" w:rsidRDefault="003F533C" w:rsidP="003F533C">
      <w:r>
        <w:t xml:space="preserve">A </w:t>
      </w:r>
      <w:r>
        <w:rPr>
          <w:rStyle w:val="CODEtemp"/>
        </w:rPr>
        <w:t>run</w:t>
      </w:r>
      <w:r>
        <w:t xml:space="preserve"> object </w:t>
      </w:r>
      <w:r>
        <w:rPr>
          <w:b/>
        </w:rPr>
        <w:t>MAY</w:t>
      </w:r>
      <w:r>
        <w:t xml:space="preserve"> contain a property named </w:t>
      </w:r>
      <w:proofErr w:type="spellStart"/>
      <w:r>
        <w:rPr>
          <w:rStyle w:val="CODEtemp"/>
        </w:rPr>
        <w:t>richMessageMimeType</w:t>
      </w:r>
      <w:proofErr w:type="spellEnd"/>
      <w:r>
        <w:t xml:space="preserve"> whose value is a string that specifies the MIME type [</w:t>
      </w:r>
      <w:hyperlink w:anchor="RFC2045" w:history="1">
        <w:r w:rsidRPr="003F533C">
          <w:rPr>
            <w:rStyle w:val="Hyperlink"/>
          </w:rPr>
          <w:t>RFC2045</w:t>
        </w:r>
      </w:hyperlink>
      <w:r>
        <w:t>] of all rich text message properties (§</w:t>
      </w:r>
      <w:r>
        <w:fldChar w:fldCharType="begin"/>
      </w:r>
      <w:r>
        <w:instrText xml:space="preserve"> REF _Ref503354606 \r \h </w:instrText>
      </w:r>
      <w:r>
        <w:fldChar w:fldCharType="separate"/>
      </w:r>
      <w:r w:rsidR="00820181">
        <w:t>3.11.3</w:t>
      </w:r>
      <w:r>
        <w:fldChar w:fldCharType="end"/>
      </w:r>
      <w:r>
        <w:t xml:space="preserve">) in the run. If this property is absent, it </w:t>
      </w:r>
      <w:r>
        <w:rPr>
          <w:b/>
        </w:rPr>
        <w:t>SHALL</w:t>
      </w:r>
      <w:r>
        <w:t xml:space="preserve"> </w:t>
      </w:r>
      <w:r w:rsidR="00440659">
        <w:t>default to</w:t>
      </w:r>
      <w:r>
        <w:t xml:space="preserve"> </w:t>
      </w:r>
      <w:r>
        <w:rPr>
          <w:rStyle w:val="CODEtemp"/>
        </w:rPr>
        <w:t>"text/</w:t>
      </w:r>
      <w:proofErr w:type="spellStart"/>
      <w:r>
        <w:rPr>
          <w:rStyle w:val="CODEtemp"/>
        </w:rPr>
        <w:t>markdown;variant</w:t>
      </w:r>
      <w:proofErr w:type="spellEnd"/>
      <w:r>
        <w:rPr>
          <w:rStyle w:val="CODEtemp"/>
        </w:rPr>
        <w:t>=GFM"</w:t>
      </w:r>
      <w:r>
        <w:t>. [</w:t>
      </w:r>
      <w:hyperlink w:anchor="RFC7763" w:history="1">
        <w:r w:rsidRPr="003F533C">
          <w:rPr>
            <w:rStyle w:val="Hyperlink"/>
          </w:rPr>
          <w:t>RFC7763</w:t>
        </w:r>
      </w:hyperlink>
      <w:r>
        <w:t xml:space="preserve">] defines the </w:t>
      </w:r>
      <w:r>
        <w:rPr>
          <w:rStyle w:val="CODEtemp"/>
        </w:rPr>
        <w:t>"text/markdown"</w:t>
      </w:r>
      <w:r>
        <w:t xml:space="preserve"> media type, and [</w:t>
      </w:r>
      <w:hyperlink w:anchor="RFC7764" w:history="1">
        <w:r w:rsidRPr="003F533C">
          <w:rPr>
            <w:rStyle w:val="Hyperlink"/>
          </w:rPr>
          <w:t>RFC7764</w:t>
        </w:r>
      </w:hyperlink>
      <w:r>
        <w:t xml:space="preserve">] registers </w:t>
      </w:r>
      <w:r>
        <w:rPr>
          <w:rStyle w:val="CODEtemp"/>
        </w:rPr>
        <w:t>"GFM"</w:t>
      </w:r>
      <w:r>
        <w:t xml:space="preserve"> as the value of the variant parameter which specifies GitHub-Flavored Markdown [</w:t>
      </w:r>
      <w:hyperlink w:anchor="GFM" w:history="1">
        <w:r w:rsidRPr="003F533C">
          <w:rPr>
            <w:rStyle w:val="Hyperlink"/>
          </w:rPr>
          <w:t>GFM</w:t>
        </w:r>
      </w:hyperlink>
      <w:r>
        <w:t>].</w:t>
      </w:r>
    </w:p>
    <w:p w14:paraId="289D7FAA" w14:textId="7C2DEC27" w:rsidR="00D211A8" w:rsidRDefault="00D211A8" w:rsidP="003F533C">
      <w:r>
        <w:t>For a discussion of the security implications of expressing rich</w:t>
      </w:r>
      <w:r w:rsidR="0012062C">
        <w:t xml:space="preserve"> text</w:t>
      </w:r>
      <w:r>
        <w:t xml:space="preserve"> messages in GFM, see §</w:t>
      </w:r>
      <w:r>
        <w:fldChar w:fldCharType="begin"/>
      </w:r>
      <w:r>
        <w:instrText xml:space="preserve"> REF _Ref503355198 \r \h </w:instrText>
      </w:r>
      <w:r>
        <w:fldChar w:fldCharType="separate"/>
      </w:r>
      <w:r w:rsidR="00820181">
        <w:t>3.11.3.2</w:t>
      </w:r>
      <w:r>
        <w:fldChar w:fldCharType="end"/>
      </w:r>
      <w:r>
        <w:t>.</w:t>
      </w:r>
    </w:p>
    <w:p w14:paraId="0976C2B8" w14:textId="69407A93" w:rsidR="00D65090" w:rsidRDefault="00D65090" w:rsidP="00D65090">
      <w:pPr>
        <w:pStyle w:val="Heading3"/>
      </w:pPr>
      <w:bookmarkStart w:id="276" w:name="_Ref510017893"/>
      <w:bookmarkStart w:id="277" w:name="_Toc534899478"/>
      <w:proofErr w:type="spellStart"/>
      <w:r>
        <w:t>redactionToken</w:t>
      </w:r>
      <w:bookmarkEnd w:id="276"/>
      <w:proofErr w:type="spellEnd"/>
      <w:r>
        <w:t xml:space="preserve"> property</w:t>
      </w:r>
      <w:bookmarkEnd w:id="277"/>
    </w:p>
    <w:p w14:paraId="0674C185" w14:textId="675E2BE0" w:rsidR="00D65090" w:rsidRDefault="00D65090" w:rsidP="00D65090">
      <w:r>
        <w:t xml:space="preserve">If the value of any </w:t>
      </w:r>
      <w:r w:rsidR="00A41A7B">
        <w:t>redactable</w:t>
      </w:r>
      <w:r>
        <w:t xml:space="preserve"> property (§</w:t>
      </w:r>
      <w:r>
        <w:fldChar w:fldCharType="begin"/>
      </w:r>
      <w:r>
        <w:instrText xml:space="preserve"> REF _Ref510017878 \r \h </w:instrText>
      </w:r>
      <w:r>
        <w:fldChar w:fldCharType="separate"/>
      </w:r>
      <w:r w:rsidR="00820181">
        <w:rPr>
          <w:b/>
          <w:bCs/>
        </w:rPr>
        <w:t>Error! Reference source not found.</w:t>
      </w:r>
      <w:r>
        <w:fldChar w:fldCharType="end"/>
      </w:r>
      <w:r>
        <w:t xml:space="preserve">) in the run has been redacted, the </w:t>
      </w:r>
      <w:r w:rsidRPr="000D5BDA">
        <w:rPr>
          <w:rStyle w:val="CODEtemp"/>
        </w:rPr>
        <w:t>run</w:t>
      </w:r>
      <w:r>
        <w:t xml:space="preserve"> object </w:t>
      </w:r>
      <w:r>
        <w:rPr>
          <w:b/>
        </w:rPr>
        <w:t>SHALL</w:t>
      </w:r>
      <w:r>
        <w:t xml:space="preserve"> contain a property named </w:t>
      </w:r>
      <w:proofErr w:type="spellStart"/>
      <w:r w:rsidRPr="000D5BDA">
        <w:rPr>
          <w:rStyle w:val="CODEtemp"/>
        </w:rPr>
        <w:t>redactionToken</w:t>
      </w:r>
      <w:proofErr w:type="spellEnd"/>
      <w:r>
        <w:t xml:space="preserve"> whose value is the string used to replace the redacted text. If no text in the run has been redacted, the </w:t>
      </w:r>
      <w:proofErr w:type="spellStart"/>
      <w:r w:rsidRPr="000D5BDA">
        <w:rPr>
          <w:rStyle w:val="CODEtemp"/>
        </w:rPr>
        <w:t>redactionToken</w:t>
      </w:r>
      <w:proofErr w:type="spellEnd"/>
      <w:r>
        <w:t xml:space="preserve"> property </w:t>
      </w:r>
      <w:r>
        <w:rPr>
          <w:b/>
        </w:rPr>
        <w:t>SHALL</w:t>
      </w:r>
      <w:r>
        <w:t xml:space="preserve"> be absent.</w:t>
      </w:r>
    </w:p>
    <w:p w14:paraId="4830C2D7" w14:textId="0495C0FE" w:rsidR="00D65090" w:rsidRDefault="00D65090" w:rsidP="00D65090">
      <w:r>
        <w:t xml:space="preserve">The value of </w:t>
      </w:r>
      <w:proofErr w:type="spellStart"/>
      <w:r w:rsidRPr="000D5BDA">
        <w:rPr>
          <w:rStyle w:val="CODEtemp"/>
        </w:rPr>
        <w:t>redactionToken</w:t>
      </w:r>
      <w:proofErr w:type="spellEnd"/>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w:t>
      </w:r>
      <w:r w:rsidR="00A41A7B">
        <w:t>redactable</w:t>
      </w:r>
      <w:r>
        <w:t xml:space="preserve"> property in the run.</w:t>
      </w:r>
    </w:p>
    <w:p w14:paraId="11AF7C70" w14:textId="00197EF5" w:rsidR="00D65090" w:rsidRDefault="00D65090" w:rsidP="00D65090">
      <w:pPr>
        <w:pStyle w:val="Note"/>
      </w:pPr>
      <w:r>
        <w:t xml:space="preserve">EXAMPLE 1: In this example, the leading portion of a full path name has been redacted from the </w:t>
      </w:r>
      <w:r w:rsidR="00A41A7B">
        <w:t>redactable</w:t>
      </w:r>
      <w:r>
        <w:t xml:space="preserve"> property </w:t>
      </w:r>
      <w:proofErr w:type="spellStart"/>
      <w:r w:rsidRPr="00E2251B">
        <w:rPr>
          <w:rStyle w:val="CODEtemp"/>
        </w:rPr>
        <w:t>invocation.commandLine</w:t>
      </w:r>
      <w:proofErr w:type="spellEnd"/>
      <w:r>
        <w:t xml:space="preserve"> to avoid revealing information about the machine.</w:t>
      </w:r>
    </w:p>
    <w:p w14:paraId="14458F5C" w14:textId="2573CFC5" w:rsidR="00D65090" w:rsidRDefault="00D65090" w:rsidP="002D65F3">
      <w:pPr>
        <w:pStyle w:val="Code"/>
      </w:pPr>
      <w:bookmarkStart w:id="278" w:name="_Hlk509238118"/>
      <w:r>
        <w:t>{                     # A run object</w:t>
      </w:r>
      <w:r w:rsidR="00CD1A14">
        <w:t xml:space="preserve"> (§</w:t>
      </w:r>
      <w:r w:rsidR="00CD1A14">
        <w:fldChar w:fldCharType="begin"/>
      </w:r>
      <w:r w:rsidR="00CD1A14">
        <w:instrText xml:space="preserve"> REF _Ref493349997 \r \h </w:instrText>
      </w:r>
      <w:r w:rsidR="002D65F3">
        <w:instrText xml:space="preserve"> \* MERGEFORMAT </w:instrText>
      </w:r>
      <w:r w:rsidR="00CD1A14">
        <w:fldChar w:fldCharType="separate"/>
      </w:r>
      <w:r w:rsidR="00820181">
        <w:t>3.13</w:t>
      </w:r>
      <w:r w:rsidR="00CD1A14">
        <w:fldChar w:fldCharType="end"/>
      </w:r>
      <w:r w:rsidR="00CD1A14">
        <w:t>)</w:t>
      </w:r>
      <w:r>
        <w:t>.</w:t>
      </w:r>
    </w:p>
    <w:p w14:paraId="4B997884" w14:textId="77777777" w:rsidR="00D65090" w:rsidRDefault="00D65090" w:rsidP="002D65F3">
      <w:pPr>
        <w:pStyle w:val="Code"/>
      </w:pPr>
      <w:r>
        <w:t xml:space="preserve">  "</w:t>
      </w:r>
      <w:proofErr w:type="spellStart"/>
      <w:r>
        <w:t>redactionToken</w:t>
      </w:r>
      <w:proofErr w:type="spellEnd"/>
      <w:r>
        <w:t>": "[REDACTED]",</w:t>
      </w:r>
    </w:p>
    <w:p w14:paraId="59B12D5A" w14:textId="77777777" w:rsidR="00D65090" w:rsidRDefault="00D65090" w:rsidP="002D65F3">
      <w:pPr>
        <w:pStyle w:val="Code"/>
      </w:pPr>
    </w:p>
    <w:p w14:paraId="7D25C7E2" w14:textId="77777777" w:rsidR="00D65090" w:rsidRDefault="00D65090" w:rsidP="002D65F3">
      <w:pPr>
        <w:pStyle w:val="Code"/>
      </w:pPr>
      <w:r>
        <w:t xml:space="preserve">  "invocation": {</w:t>
      </w:r>
    </w:p>
    <w:p w14:paraId="2D722269" w14:textId="77777777" w:rsidR="00D65090" w:rsidRDefault="00D65090" w:rsidP="002D65F3">
      <w:pPr>
        <w:pStyle w:val="Code"/>
      </w:pPr>
      <w:r>
        <w:t xml:space="preserve">    "</w:t>
      </w:r>
      <w:proofErr w:type="spellStart"/>
      <w:r>
        <w:t>commandLine</w:t>
      </w:r>
      <w:proofErr w:type="spellEnd"/>
      <w:r>
        <w:t>": "</w:t>
      </w:r>
      <w:proofErr w:type="spellStart"/>
      <w:r>
        <w:t>SourceScanner</w:t>
      </w:r>
      <w:proofErr w:type="spellEnd"/>
      <w:r>
        <w:t xml:space="preserve"> --input [REDACTED]/</w:t>
      </w:r>
      <w:proofErr w:type="spellStart"/>
      <w:r>
        <w:t>src</w:t>
      </w:r>
      <w:proofErr w:type="spellEnd"/>
      <w:r>
        <w:t>/ui"</w:t>
      </w:r>
    </w:p>
    <w:p w14:paraId="0E9EF2FC" w14:textId="77777777" w:rsidR="00D65090" w:rsidRDefault="00D65090" w:rsidP="002D65F3">
      <w:pPr>
        <w:pStyle w:val="Code"/>
      </w:pPr>
      <w:r>
        <w:t xml:space="preserve">  }</w:t>
      </w:r>
    </w:p>
    <w:p w14:paraId="02DC630D" w14:textId="31C0E262" w:rsidR="00D65090" w:rsidRDefault="00D65090" w:rsidP="002D65F3">
      <w:pPr>
        <w:pStyle w:val="Code"/>
      </w:pPr>
      <w:r>
        <w:t xml:space="preserve">  ...</w:t>
      </w:r>
    </w:p>
    <w:p w14:paraId="4FB99F05" w14:textId="1F33922F" w:rsidR="00205844" w:rsidRDefault="00205844" w:rsidP="002D65F3">
      <w:pPr>
        <w:pStyle w:val="Code"/>
      </w:pPr>
      <w:r>
        <w:t>}</w:t>
      </w:r>
    </w:p>
    <w:p w14:paraId="7D1CA9FC" w14:textId="06EE5B25" w:rsidR="000F505D" w:rsidRDefault="000F505D" w:rsidP="000F505D">
      <w:pPr>
        <w:pStyle w:val="Heading2"/>
      </w:pPr>
      <w:bookmarkStart w:id="279" w:name="_Ref525806896"/>
      <w:bookmarkStart w:id="280" w:name="_Toc534899479"/>
      <w:bookmarkEnd w:id="278"/>
      <w:proofErr w:type="spellStart"/>
      <w:r>
        <w:lastRenderedPageBreak/>
        <w:t>externa</w:t>
      </w:r>
      <w:r w:rsidR="00F265D8">
        <w:t>Property</w:t>
      </w:r>
      <w:r>
        <w:t>File</w:t>
      </w:r>
      <w:proofErr w:type="spellEnd"/>
      <w:r>
        <w:t xml:space="preserve"> object</w:t>
      </w:r>
      <w:bookmarkEnd w:id="279"/>
      <w:bookmarkEnd w:id="280"/>
    </w:p>
    <w:p w14:paraId="020DB163" w14:textId="0923AD36" w:rsidR="00AF60C1" w:rsidRDefault="00AF60C1" w:rsidP="00AF60C1">
      <w:pPr>
        <w:pStyle w:val="Heading3"/>
      </w:pPr>
      <w:bookmarkStart w:id="281" w:name="_Toc534899480"/>
      <w:r>
        <w:t>General</w:t>
      </w:r>
      <w:bookmarkEnd w:id="281"/>
    </w:p>
    <w:p w14:paraId="38B8B5C7" w14:textId="1B757BCD" w:rsidR="00604E7A" w:rsidRPr="00604E7A" w:rsidRDefault="00604E7A" w:rsidP="00604E7A">
      <w:r>
        <w:t xml:space="preserve">An </w:t>
      </w:r>
      <w:proofErr w:type="spellStart"/>
      <w:r w:rsidRPr="00604E7A">
        <w:rPr>
          <w:rStyle w:val="CODEtemp"/>
        </w:rPr>
        <w:t>external</w:t>
      </w:r>
      <w:r w:rsidR="00F265D8">
        <w:rPr>
          <w:rStyle w:val="CODEtemp"/>
        </w:rPr>
        <w:t>Property</w:t>
      </w:r>
      <w:r w:rsidRPr="00604E7A">
        <w:rPr>
          <w:rStyle w:val="CODEtemp"/>
        </w:rPr>
        <w:t>File</w:t>
      </w:r>
      <w:proofErr w:type="spellEnd"/>
      <w:r>
        <w:t xml:space="preserve"> object contains information that enables a SARIF consumer to locate the external</w:t>
      </w:r>
      <w:r w:rsidR="00F265D8">
        <w:t xml:space="preserve"> property</w:t>
      </w:r>
      <w:r>
        <w:t xml:space="preserve"> file (see §</w:t>
      </w:r>
      <w:r>
        <w:fldChar w:fldCharType="begin"/>
      </w:r>
      <w:r>
        <w:instrText xml:space="preserve"> REF _Ref522953645 \r \h </w:instrText>
      </w:r>
      <w:r>
        <w:fldChar w:fldCharType="separate"/>
      </w:r>
      <w:r w:rsidR="00820181">
        <w:t>3.13.2</w:t>
      </w:r>
      <w:r>
        <w:fldChar w:fldCharType="end"/>
      </w:r>
      <w:r>
        <w:t>) that contains the value of an external property.</w:t>
      </w:r>
    </w:p>
    <w:p w14:paraId="31539CEB" w14:textId="2E211526" w:rsidR="00AF60C1" w:rsidRDefault="00AF60C1" w:rsidP="00AF60C1">
      <w:pPr>
        <w:pStyle w:val="Heading3"/>
      </w:pPr>
      <w:bookmarkStart w:id="282" w:name="_Ref525810081"/>
      <w:bookmarkStart w:id="283" w:name="_Toc534899481"/>
      <w:proofErr w:type="spellStart"/>
      <w:r>
        <w:t>fileLocation</w:t>
      </w:r>
      <w:proofErr w:type="spellEnd"/>
      <w:r>
        <w:t xml:space="preserve"> property</w:t>
      </w:r>
      <w:bookmarkEnd w:id="282"/>
      <w:bookmarkEnd w:id="283"/>
    </w:p>
    <w:p w14:paraId="46352381" w14:textId="7F3E4768" w:rsidR="00604E7A" w:rsidRDefault="00604E7A" w:rsidP="00604E7A">
      <w:r>
        <w:t xml:space="preserve">An </w:t>
      </w:r>
      <w:proofErr w:type="spellStart"/>
      <w:r w:rsidRPr="00604E7A">
        <w:rPr>
          <w:rStyle w:val="CODEtemp"/>
        </w:rPr>
        <w:t>external</w:t>
      </w:r>
      <w:r w:rsidR="00F265D8">
        <w:rPr>
          <w:rStyle w:val="CODEtemp"/>
        </w:rPr>
        <w:t>Property</w:t>
      </w:r>
      <w:r w:rsidRPr="00604E7A">
        <w:rPr>
          <w:rStyle w:val="CODEtemp"/>
        </w:rPr>
        <w:t>File</w:t>
      </w:r>
      <w:proofErr w:type="spellEnd"/>
      <w:r>
        <w:t xml:space="preserve"> object </w:t>
      </w:r>
      <w:r>
        <w:rPr>
          <w:b/>
        </w:rPr>
        <w:t>SHALL</w:t>
      </w:r>
      <w:r>
        <w:t xml:space="preserve"> contain a property named </w:t>
      </w:r>
      <w:proofErr w:type="spellStart"/>
      <w:r w:rsidRPr="00604E7A">
        <w:rPr>
          <w:rStyle w:val="CODEtemp"/>
        </w:rPr>
        <w:t>fileLocation</w:t>
      </w:r>
      <w:proofErr w:type="spellEnd"/>
      <w:r>
        <w:t xml:space="preserve"> whose value is a </w:t>
      </w:r>
      <w:proofErr w:type="spellStart"/>
      <w:r w:rsidRPr="00604E7A">
        <w:rPr>
          <w:rStyle w:val="CODEtemp"/>
        </w:rPr>
        <w:t>fileLocation</w:t>
      </w:r>
      <w:proofErr w:type="spellEnd"/>
      <w:r>
        <w:t xml:space="preserve"> object (§</w:t>
      </w:r>
      <w:r>
        <w:fldChar w:fldCharType="begin"/>
      </w:r>
      <w:r>
        <w:instrText xml:space="preserve"> REF _Ref508989521 \r \h </w:instrText>
      </w:r>
      <w:r>
        <w:fldChar w:fldCharType="separate"/>
      </w:r>
      <w:r w:rsidR="00820181">
        <w:t>3.4</w:t>
      </w:r>
      <w:r>
        <w:fldChar w:fldCharType="end"/>
      </w:r>
      <w:r>
        <w:t xml:space="preserve">) that specifies the location of the external </w:t>
      </w:r>
      <w:r w:rsidR="00F265D8">
        <w:t xml:space="preserve">property </w:t>
      </w:r>
      <w:r>
        <w:t>file.</w:t>
      </w:r>
    </w:p>
    <w:p w14:paraId="79BAE496" w14:textId="38B8A7FB" w:rsidR="00604E7A" w:rsidRPr="00604E7A" w:rsidRDefault="00604E7A" w:rsidP="00604E7A">
      <w:r>
        <w:t xml:space="preserve">If the </w:t>
      </w:r>
      <w:proofErr w:type="spellStart"/>
      <w:r w:rsidRPr="00F20043">
        <w:rPr>
          <w:rStyle w:val="CODEtemp"/>
        </w:rPr>
        <w:t>fileLocation</w:t>
      </w:r>
      <w:proofErr w:type="spellEnd"/>
      <w:r>
        <w:t xml:space="preserve"> object’s </w:t>
      </w:r>
      <w:r w:rsidRPr="00604E7A">
        <w:rPr>
          <w:rStyle w:val="CODEtemp"/>
        </w:rPr>
        <w:t>uri</w:t>
      </w:r>
      <w:r>
        <w:t xml:space="preserve"> property (§</w:t>
      </w:r>
      <w:r>
        <w:fldChar w:fldCharType="begin"/>
      </w:r>
      <w:r>
        <w:instrText xml:space="preserve"> REF _Ref507592462 \r \h </w:instrText>
      </w:r>
      <w:r>
        <w:fldChar w:fldCharType="separate"/>
      </w:r>
      <w:r w:rsidR="00820181">
        <w:t>3.4.3</w:t>
      </w:r>
      <w:r>
        <w:fldChar w:fldCharType="end"/>
      </w:r>
      <w:r>
        <w:t xml:space="preserve">) specifies a relative reference and its </w:t>
      </w:r>
      <w:proofErr w:type="spellStart"/>
      <w:r w:rsidRPr="00604E7A">
        <w:rPr>
          <w:rStyle w:val="CODEtemp"/>
        </w:rPr>
        <w:t>uriBaseId</w:t>
      </w:r>
      <w:proofErr w:type="spellEnd"/>
      <w:r>
        <w:t xml:space="preserve"> property (§</w:t>
      </w:r>
      <w:r>
        <w:fldChar w:fldCharType="begin"/>
      </w:r>
      <w:r>
        <w:instrText xml:space="preserve"> REF _Ref507592476 \r \h </w:instrText>
      </w:r>
      <w:r>
        <w:fldChar w:fldCharType="separate"/>
      </w:r>
      <w:r w:rsidR="00820181">
        <w:t>3.4.4</w:t>
      </w:r>
      <w:r>
        <w:fldChar w:fldCharType="end"/>
      </w:r>
      <w:r>
        <w:t xml:space="preserve">) is absent, then </w:t>
      </w:r>
      <w:r w:rsidRPr="00604E7A">
        <w:rPr>
          <w:rStyle w:val="CODEtemp"/>
        </w:rPr>
        <w:t>uri</w:t>
      </w:r>
      <w:r>
        <w:t xml:space="preserve"> </w:t>
      </w:r>
      <w:r>
        <w:rPr>
          <w:b/>
        </w:rPr>
        <w:t>SHALL</w:t>
      </w:r>
      <w:r>
        <w:t xml:space="preserve"> be interpreted relative to the location of the root file.</w:t>
      </w:r>
    </w:p>
    <w:p w14:paraId="7C6C90CA" w14:textId="2586A60C" w:rsidR="00AF60C1" w:rsidRDefault="00AF60C1">
      <w:pPr>
        <w:pStyle w:val="Heading3"/>
      </w:pPr>
      <w:bookmarkStart w:id="284" w:name="_Ref525810085"/>
      <w:bookmarkStart w:id="285" w:name="_Toc534899482"/>
      <w:proofErr w:type="spellStart"/>
      <w:r>
        <w:t>instanceGuid</w:t>
      </w:r>
      <w:proofErr w:type="spellEnd"/>
      <w:r>
        <w:t xml:space="preserve"> property</w:t>
      </w:r>
      <w:bookmarkEnd w:id="284"/>
      <w:bookmarkEnd w:id="285"/>
    </w:p>
    <w:p w14:paraId="54EBB426" w14:textId="6DDA82CA" w:rsidR="000F505D" w:rsidRDefault="00604E7A" w:rsidP="000F505D">
      <w:r>
        <w:t xml:space="preserve">An </w:t>
      </w:r>
      <w:proofErr w:type="spellStart"/>
      <w:r w:rsidRPr="00604E7A">
        <w:rPr>
          <w:rStyle w:val="CODEtemp"/>
        </w:rPr>
        <w:t>external</w:t>
      </w:r>
      <w:r w:rsidR="00F265D8">
        <w:rPr>
          <w:rStyle w:val="CODEtemp"/>
        </w:rPr>
        <w:t>Property</w:t>
      </w:r>
      <w:r w:rsidRPr="00604E7A">
        <w:rPr>
          <w:rStyle w:val="CODEtemp"/>
        </w:rPr>
        <w:t>File</w:t>
      </w:r>
      <w:proofErr w:type="spellEnd"/>
      <w:r>
        <w:t xml:space="preserve"> object </w:t>
      </w:r>
      <w:r>
        <w:rPr>
          <w:b/>
        </w:rPr>
        <w:t>SHALL</w:t>
      </w:r>
      <w:r>
        <w:t xml:space="preserve"> contain a property named </w:t>
      </w:r>
      <w:proofErr w:type="spellStart"/>
      <w:r>
        <w:rPr>
          <w:rStyle w:val="CODEtemp"/>
        </w:rPr>
        <w:t>instanceGuid</w:t>
      </w:r>
      <w:proofErr w:type="spellEnd"/>
      <w:r>
        <w:t xml:space="preserve"> whose value is a</w:t>
      </w:r>
      <w:r w:rsidRPr="00604E7A">
        <w:t xml:space="preserve"> </w:t>
      </w:r>
      <w:r>
        <w:t xml:space="preserve">GUID-valued </w:t>
      </w:r>
      <w:r w:rsidRPr="006066AC">
        <w:t>string</w:t>
      </w:r>
      <w:r>
        <w:t xml:space="preserve"> (§</w:t>
      </w:r>
      <w:r>
        <w:fldChar w:fldCharType="begin"/>
      </w:r>
      <w:r>
        <w:instrText xml:space="preserve"> REF _Ref514314114 \r \h </w:instrText>
      </w:r>
      <w:r>
        <w:fldChar w:fldCharType="separate"/>
      </w:r>
      <w:r w:rsidR="00820181">
        <w:t>3.5.3</w:t>
      </w:r>
      <w:r>
        <w:fldChar w:fldCharType="end"/>
      </w:r>
      <w:r>
        <w:t>)</w:t>
      </w:r>
      <w:r w:rsidRPr="006066AC">
        <w:t xml:space="preserve"> which </w:t>
      </w:r>
      <w:r>
        <w:t>provides a unique, stable identifier for</w:t>
      </w:r>
      <w:r w:rsidRPr="006066AC">
        <w:t xml:space="preserve"> the </w:t>
      </w:r>
      <w:r>
        <w:t xml:space="preserve">external </w:t>
      </w:r>
      <w:r w:rsidR="00F265D8">
        <w:t xml:space="preserve">property </w:t>
      </w:r>
      <w:r>
        <w:t>file.</w:t>
      </w:r>
    </w:p>
    <w:p w14:paraId="16058945" w14:textId="01A28392" w:rsidR="00EE58E1" w:rsidRDefault="00EE58E1" w:rsidP="00EE58E1">
      <w:pPr>
        <w:pStyle w:val="Heading3"/>
      </w:pPr>
      <w:bookmarkStart w:id="286" w:name="_Toc534899483"/>
      <w:proofErr w:type="spellStart"/>
      <w:r>
        <w:t>itemCount</w:t>
      </w:r>
      <w:proofErr w:type="spellEnd"/>
      <w:r>
        <w:t xml:space="preserve"> property</w:t>
      </w:r>
      <w:bookmarkEnd w:id="286"/>
    </w:p>
    <w:p w14:paraId="529E36FA" w14:textId="306407FE" w:rsidR="00EE58E1" w:rsidRDefault="00EE58E1" w:rsidP="00EE58E1">
      <w:r>
        <w:t xml:space="preserve">If an </w:t>
      </w:r>
      <w:proofErr w:type="spellStart"/>
      <w:r w:rsidRPr="00604E7A">
        <w:rPr>
          <w:rStyle w:val="CODEtemp"/>
        </w:rPr>
        <w:t>external</w:t>
      </w:r>
      <w:r>
        <w:rPr>
          <w:rStyle w:val="CODEtemp"/>
        </w:rPr>
        <w:t>Property</w:t>
      </w:r>
      <w:r w:rsidRPr="00604E7A">
        <w:rPr>
          <w:rStyle w:val="CODEtemp"/>
        </w:rPr>
        <w:t>File</w:t>
      </w:r>
      <w:proofErr w:type="spellEnd"/>
      <w:r>
        <w:t xml:space="preserve"> object specifies an external property file that contains all or a portion of an array-valued property, it </w:t>
      </w:r>
      <w:r>
        <w:rPr>
          <w:b/>
        </w:rPr>
        <w:t>MAY</w:t>
      </w:r>
      <w:r>
        <w:t xml:space="preserve"> contain a property named </w:t>
      </w:r>
      <w:proofErr w:type="spellStart"/>
      <w:r>
        <w:rPr>
          <w:rStyle w:val="CODEtemp"/>
        </w:rPr>
        <w:t>itemCount</w:t>
      </w:r>
      <w:proofErr w:type="spellEnd"/>
      <w:r>
        <w:t xml:space="preserve"> whose value is an integer greater than or equal to 1 that specifies the number of items in the externalized property array in that file. If the </w:t>
      </w:r>
      <w:proofErr w:type="spellStart"/>
      <w:r w:rsidRPr="00604E7A">
        <w:rPr>
          <w:rStyle w:val="CODEtemp"/>
        </w:rPr>
        <w:t>external</w:t>
      </w:r>
      <w:r>
        <w:rPr>
          <w:rStyle w:val="CODEtemp"/>
        </w:rPr>
        <w:t>Property</w:t>
      </w:r>
      <w:r w:rsidRPr="00604E7A">
        <w:rPr>
          <w:rStyle w:val="CODEtemp"/>
        </w:rPr>
        <w:t>File</w:t>
      </w:r>
      <w:proofErr w:type="spellEnd"/>
      <w:r>
        <w:t xml:space="preserve"> object specifies an external property file that contains an object-valued property, </w:t>
      </w:r>
      <w:proofErr w:type="spellStart"/>
      <w:r w:rsidRPr="005025E5">
        <w:rPr>
          <w:rStyle w:val="CODEtemp"/>
        </w:rPr>
        <w:t>itemCount</w:t>
      </w:r>
      <w:proofErr w:type="spellEnd"/>
      <w:r>
        <w:t xml:space="preserve"> </w:t>
      </w:r>
      <w:r w:rsidRPr="005025E5">
        <w:rPr>
          <w:b/>
        </w:rPr>
        <w:t>SHALL</w:t>
      </w:r>
      <w:r>
        <w:t xml:space="preserve"> be absent.</w:t>
      </w:r>
    </w:p>
    <w:p w14:paraId="0893592B" w14:textId="5E28AC68" w:rsidR="00EE58E1" w:rsidRDefault="00EE58E1" w:rsidP="00EE58E1">
      <w:pPr>
        <w:pStyle w:val="Note"/>
      </w:pPr>
      <w:r>
        <w:t>NOTE: This information is useful to a SARIF consumer that needs to locate the item at a specified array index in an externalized array-valued property. Without this information, the consumer would have to open in turn each external property file belonging to that property, counting the number of array elements in each, until it reached the file containing the desired element.</w:t>
      </w:r>
    </w:p>
    <w:p w14:paraId="596AF895" w14:textId="76FC8B4D" w:rsidR="00EE58E1" w:rsidRPr="00EE58E1" w:rsidRDefault="00EE58E1" w:rsidP="00EE58E1">
      <w:pPr>
        <w:pStyle w:val="Note"/>
      </w:pPr>
      <w:r>
        <w:t>EXAMPLE: In EXAMPLE 1 in §</w:t>
      </w:r>
      <w:r>
        <w:fldChar w:fldCharType="begin"/>
      </w:r>
      <w:r>
        <w:instrText xml:space="preserve"> REF _Ref530228629 \r \h </w:instrText>
      </w:r>
      <w:r>
        <w:fldChar w:fldCharType="separate"/>
      </w:r>
      <w:r w:rsidR="00820181">
        <w:t>3.13.2.2</w:t>
      </w:r>
      <w:r>
        <w:fldChar w:fldCharType="end"/>
      </w:r>
      <w:r>
        <w:t xml:space="preserve">, the array-valued property </w:t>
      </w:r>
      <w:r w:rsidRPr="005025E5">
        <w:rPr>
          <w:rStyle w:val="CODEtemp"/>
        </w:rPr>
        <w:t>results</w:t>
      </w:r>
      <w:r>
        <w:t xml:space="preserve"> is divided into two files, the first containing 10,000 elements and the second containing 4,277 elements. A SARIF consumer that needs to access element 12,000 knows immediately that it is contained in the second file, at index 2,000.</w:t>
      </w:r>
    </w:p>
    <w:p w14:paraId="13769655" w14:textId="58B2A61C" w:rsidR="00636635" w:rsidRDefault="00636635" w:rsidP="00636635">
      <w:pPr>
        <w:pStyle w:val="Heading2"/>
      </w:pPr>
      <w:bookmarkStart w:id="287" w:name="_Ref526936831"/>
      <w:bookmarkStart w:id="288" w:name="_Toc534899484"/>
      <w:proofErr w:type="spellStart"/>
      <w:r>
        <w:t>runAutomationDetails</w:t>
      </w:r>
      <w:proofErr w:type="spellEnd"/>
      <w:r>
        <w:t xml:space="preserve"> object</w:t>
      </w:r>
      <w:bookmarkEnd w:id="287"/>
      <w:bookmarkEnd w:id="288"/>
    </w:p>
    <w:p w14:paraId="589B6DF1" w14:textId="63103A8B" w:rsidR="00636635" w:rsidRDefault="00636635" w:rsidP="00636635">
      <w:pPr>
        <w:pStyle w:val="Heading3"/>
      </w:pPr>
      <w:bookmarkStart w:id="289" w:name="_Ref526936874"/>
      <w:bookmarkStart w:id="290" w:name="_Toc534899485"/>
      <w:r>
        <w:t>General</w:t>
      </w:r>
      <w:bookmarkEnd w:id="289"/>
      <w:bookmarkEnd w:id="290"/>
    </w:p>
    <w:p w14:paraId="00A2DEFC" w14:textId="2B84538B" w:rsidR="00A0147E" w:rsidRDefault="00A0147E" w:rsidP="00A0147E">
      <w:bookmarkStart w:id="291" w:name="_Hlk526586231"/>
      <w:r>
        <w:t xml:space="preserve">A </w:t>
      </w:r>
      <w:proofErr w:type="spellStart"/>
      <w:r>
        <w:rPr>
          <w:rStyle w:val="CODEtemp"/>
        </w:rPr>
        <w:t>runAutomationDetails</w:t>
      </w:r>
      <w:proofErr w:type="spellEnd"/>
      <w:r>
        <w:t xml:space="preserve"> object contains information that specifies its containing </w:t>
      </w:r>
      <w:bookmarkEnd w:id="291"/>
      <w:r w:rsidRPr="00023F62">
        <w:rPr>
          <w:rStyle w:val="CODEtemp"/>
        </w:rPr>
        <w:t>run</w:t>
      </w:r>
      <w:r>
        <w:t xml:space="preserve"> object’s (§</w:t>
      </w:r>
      <w:r>
        <w:fldChar w:fldCharType="begin"/>
      </w:r>
      <w:r>
        <w:instrText xml:space="preserve"> REF _Ref493349997 \r \h </w:instrText>
      </w:r>
      <w:r>
        <w:fldChar w:fldCharType="separate"/>
      </w:r>
      <w:r w:rsidR="00820181">
        <w:t>3.13</w:t>
      </w:r>
      <w:r>
        <w:fldChar w:fldCharType="end"/>
      </w:r>
      <w:r>
        <w:t>) identity and role within an engineering system.</w:t>
      </w:r>
    </w:p>
    <w:p w14:paraId="1BC6A237" w14:textId="77777777" w:rsidR="00A0147E" w:rsidRPr="001E4552" w:rsidRDefault="00A0147E" w:rsidP="00A0147E">
      <w:pPr>
        <w:pStyle w:val="Note"/>
      </w:pPr>
      <w:r>
        <w:t xml:space="preserve">EXAMPLE: In this example, a run contains the results from one nightly execution of a single security tool over a specified set of binaries. </w:t>
      </w:r>
      <w:r w:rsidRPr="00013250">
        <w:rPr>
          <w:rStyle w:val="CODEtemp"/>
        </w:rPr>
        <w:t>run.id</w:t>
      </w:r>
      <w:r>
        <w:t xml:space="preserve"> describe the containing run. Its </w:t>
      </w:r>
      <w:proofErr w:type="spellStart"/>
      <w:r>
        <w:rPr>
          <w:rStyle w:val="CODEtemp"/>
        </w:rPr>
        <w:t>in</w:t>
      </w:r>
      <w:r w:rsidRPr="001E4552">
        <w:rPr>
          <w:rStyle w:val="CODEtemp"/>
        </w:rPr>
        <w:t>stanceId</w:t>
      </w:r>
      <w:proofErr w:type="spellEnd"/>
      <w:r>
        <w:t xml:space="preserve"> and </w:t>
      </w:r>
      <w:proofErr w:type="spellStart"/>
      <w:r w:rsidRPr="001E4552">
        <w:rPr>
          <w:rStyle w:val="CODEtemp"/>
        </w:rPr>
        <w:t>instanceGuid</w:t>
      </w:r>
      <w:proofErr w:type="spellEnd"/>
      <w:r>
        <w:t xml:space="preserve"> properties both identify the </w:t>
      </w:r>
      <w:proofErr w:type="spellStart"/>
      <w:r>
        <w:t>the</w:t>
      </w:r>
      <w:proofErr w:type="spellEnd"/>
      <w:r>
        <w:t xml:space="preserve"> run; the former in human-readable form, the latter in a form that might be more useful in an engineering system’s database. Its </w:t>
      </w:r>
      <w:proofErr w:type="spellStart"/>
      <w:r w:rsidRPr="001E4552">
        <w:rPr>
          <w:rStyle w:val="CODEtemp"/>
        </w:rPr>
        <w:t>correlationGuid</w:t>
      </w:r>
      <w:proofErr w:type="spellEnd"/>
      <w:r>
        <w:t xml:space="preserve"> property specifies the set of runs identified by </w:t>
      </w:r>
      <w:r>
        <w:rPr>
          <w:i/>
        </w:rPr>
        <w:t>all but the last component</w:t>
      </w:r>
      <w:r>
        <w:t xml:space="preserve"> of </w:t>
      </w:r>
      <w:proofErr w:type="spellStart"/>
      <w:r w:rsidRPr="001E4552">
        <w:rPr>
          <w:rStyle w:val="CODEtemp"/>
        </w:rPr>
        <w:t>instanceId</w:t>
      </w:r>
      <w:r>
        <w:t>’s</w:t>
      </w:r>
      <w:proofErr w:type="spellEnd"/>
      <w:r>
        <w:t xml:space="preserve"> hierarchical string; that is, it identifies the set of runs </w:t>
      </w:r>
      <w:r w:rsidRPr="001E4552">
        <w:rPr>
          <w:rStyle w:val="CODEtemp"/>
        </w:rPr>
        <w:t xml:space="preserve">"Nightly </w:t>
      </w:r>
      <w:proofErr w:type="spellStart"/>
      <w:r w:rsidRPr="001E4552">
        <w:rPr>
          <w:rStyle w:val="CODEtemp"/>
        </w:rPr>
        <w:t>CredScan</w:t>
      </w:r>
      <w:proofErr w:type="spellEnd"/>
      <w:r w:rsidRPr="001E4552">
        <w:rPr>
          <w:rStyle w:val="CODEtemp"/>
        </w:rPr>
        <w:t xml:space="preserve"> run for sarif-</w:t>
      </w:r>
      <w:proofErr w:type="spellStart"/>
      <w:r w:rsidRPr="001E4552">
        <w:rPr>
          <w:rStyle w:val="CODEtemp"/>
        </w:rPr>
        <w:t>sdk</w:t>
      </w:r>
      <w:proofErr w:type="spellEnd"/>
      <w:r w:rsidRPr="001E4552">
        <w:rPr>
          <w:rStyle w:val="CODEtemp"/>
        </w:rPr>
        <w:t>/master/x86/debug"</w:t>
      </w:r>
      <w:r>
        <w:t>.</w:t>
      </w:r>
    </w:p>
    <w:p w14:paraId="2E49DB31" w14:textId="7945D20C" w:rsidR="00A0147E" w:rsidRPr="00013250" w:rsidRDefault="00A0147E" w:rsidP="00A0147E">
      <w:pPr>
        <w:pStyle w:val="Note"/>
      </w:pPr>
      <w:r>
        <w:t xml:space="preserve">The run in this example is part of an aggregate of runs which together comprise the nightly execution of the engineering system’s full suite of security tools. </w:t>
      </w:r>
      <w:proofErr w:type="spellStart"/>
      <w:r w:rsidRPr="00013250">
        <w:rPr>
          <w:rStyle w:val="CODEtemp"/>
        </w:rPr>
        <w:t>run.aggregateIds</w:t>
      </w:r>
      <w:proofErr w:type="spellEnd"/>
      <w:r w:rsidRPr="00013250">
        <w:rPr>
          <w:rStyle w:val="CODEtemp"/>
        </w:rPr>
        <w:t>[0]</w:t>
      </w:r>
      <w:r>
        <w:t xml:space="preserve"> describes that aggregate. Its </w:t>
      </w:r>
      <w:proofErr w:type="spellStart"/>
      <w:r w:rsidRPr="00013250">
        <w:rPr>
          <w:rStyle w:val="CODEtemp"/>
        </w:rPr>
        <w:t>instanceId</w:t>
      </w:r>
      <w:proofErr w:type="spellEnd"/>
      <w:r>
        <w:t xml:space="preserve"> and </w:t>
      </w:r>
      <w:proofErr w:type="spellStart"/>
      <w:r w:rsidRPr="00013250">
        <w:rPr>
          <w:rStyle w:val="CODEtemp"/>
        </w:rPr>
        <w:t>instanceGuid</w:t>
      </w:r>
      <w:proofErr w:type="spellEnd"/>
      <w:r>
        <w:t xml:space="preserve"> properties both identify the aggregate. Its </w:t>
      </w:r>
      <w:proofErr w:type="spellStart"/>
      <w:r w:rsidRPr="00013250">
        <w:rPr>
          <w:rStyle w:val="CODEtemp"/>
        </w:rPr>
        <w:t>correlationGuid</w:t>
      </w:r>
      <w:proofErr w:type="spellEnd"/>
      <w:r>
        <w:t xml:space="preserve"> property </w:t>
      </w:r>
      <w:r>
        <w:lastRenderedPageBreak/>
        <w:t xml:space="preserve">specifies the collection of such aggregates identified by </w:t>
      </w:r>
      <w:r>
        <w:rPr>
          <w:i/>
        </w:rPr>
        <w:t xml:space="preserve">all but the last component </w:t>
      </w:r>
      <w:r>
        <w:t xml:space="preserve">of </w:t>
      </w:r>
      <w:proofErr w:type="spellStart"/>
      <w:r w:rsidRPr="00013250">
        <w:rPr>
          <w:rStyle w:val="CODEtemp"/>
        </w:rPr>
        <w:t>instanceId</w:t>
      </w:r>
      <w:r>
        <w:t>’s</w:t>
      </w:r>
      <w:proofErr w:type="spellEnd"/>
      <w:r>
        <w:t xml:space="preserve"> hierarchical string; this is, it identifies the collection of aggregates </w:t>
      </w:r>
      <w:r w:rsidRPr="00013250">
        <w:rPr>
          <w:rStyle w:val="CODEtemp"/>
        </w:rPr>
        <w:t>"Nightly security tools run for sarif-</w:t>
      </w:r>
      <w:proofErr w:type="spellStart"/>
      <w:r w:rsidRPr="00013250">
        <w:rPr>
          <w:rStyle w:val="CODEtemp"/>
        </w:rPr>
        <w:t>sdk</w:t>
      </w:r>
      <w:proofErr w:type="spellEnd"/>
      <w:r w:rsidRPr="00013250">
        <w:rPr>
          <w:rStyle w:val="CODEtemp"/>
        </w:rPr>
        <w:t>/master/x86/debug"</w:t>
      </w:r>
      <w:r>
        <w:t>.</w:t>
      </w:r>
    </w:p>
    <w:p w14:paraId="626ABE04" w14:textId="3EA6BDCE" w:rsidR="00A0147E" w:rsidRDefault="00A0147E" w:rsidP="002D65F3">
      <w:pPr>
        <w:pStyle w:val="Code"/>
      </w:pPr>
      <w:r>
        <w:t>{                              # A run object (§</w:t>
      </w:r>
      <w:r w:rsidR="008B6DA3">
        <w:fldChar w:fldCharType="begin"/>
      </w:r>
      <w:r w:rsidR="008B6DA3">
        <w:instrText xml:space="preserve"> REF _Ref493349997 \r \h </w:instrText>
      </w:r>
      <w:r w:rsidR="002D65F3">
        <w:instrText xml:space="preserve"> \* MERGEFORMAT </w:instrText>
      </w:r>
      <w:r w:rsidR="008B6DA3">
        <w:fldChar w:fldCharType="separate"/>
      </w:r>
      <w:r w:rsidR="00820181">
        <w:t>3.13</w:t>
      </w:r>
      <w:r w:rsidR="008B6DA3">
        <w:fldChar w:fldCharType="end"/>
      </w:r>
      <w:r>
        <w:t>).</w:t>
      </w:r>
    </w:p>
    <w:p w14:paraId="340889C7" w14:textId="422879E9" w:rsidR="00A0147E" w:rsidRDefault="00A0147E" w:rsidP="002D65F3">
      <w:pPr>
        <w:pStyle w:val="Code"/>
      </w:pPr>
      <w:r>
        <w:t xml:space="preserve">  "id": {                      # See §</w:t>
      </w:r>
      <w:r w:rsidR="008B6DA3">
        <w:fldChar w:fldCharType="begin"/>
      </w:r>
      <w:r w:rsidR="008B6DA3">
        <w:instrText xml:space="preserve"> REF _Ref526937024 \r \h </w:instrText>
      </w:r>
      <w:r w:rsidR="002D65F3">
        <w:instrText xml:space="preserve"> \* MERGEFORMAT </w:instrText>
      </w:r>
      <w:r w:rsidR="008B6DA3">
        <w:fldChar w:fldCharType="separate"/>
      </w:r>
      <w:r w:rsidR="00820181">
        <w:t>3.13.3</w:t>
      </w:r>
      <w:r w:rsidR="008B6DA3">
        <w:fldChar w:fldCharType="end"/>
      </w:r>
      <w:r>
        <w:t>.</w:t>
      </w:r>
    </w:p>
    <w:p w14:paraId="469A6777" w14:textId="77777777" w:rsidR="00A0147E" w:rsidRDefault="00A0147E" w:rsidP="002D65F3">
      <w:pPr>
        <w:pStyle w:val="Code"/>
      </w:pPr>
      <w:r>
        <w:t xml:space="preserve">    "description": {</w:t>
      </w:r>
    </w:p>
    <w:p w14:paraId="2C8027B5" w14:textId="0447E46C" w:rsidR="00A0147E" w:rsidRDefault="00A0147E" w:rsidP="002D65F3">
      <w:pPr>
        <w:pStyle w:val="Code"/>
      </w:pPr>
      <w:r>
        <w:t xml:space="preserve">      "text": "This is the {0} nightly run of the </w:t>
      </w:r>
      <w:proofErr w:type="spellStart"/>
      <w:r>
        <w:t>Credentaial</w:t>
      </w:r>
      <w:proofErr w:type="spellEnd"/>
      <w:r>
        <w:t xml:space="preserve"> Scanner tool on</w:t>
      </w:r>
    </w:p>
    <w:p w14:paraId="4B801EAC" w14:textId="6FD9E8E7" w:rsidR="00A0147E" w:rsidRDefault="00A0147E" w:rsidP="002D65F3">
      <w:pPr>
        <w:pStyle w:val="Code"/>
      </w:pPr>
      <w:r>
        <w:t xml:space="preserve">             </w:t>
      </w:r>
      <w:r w:rsidR="002D65F3">
        <w:t xml:space="preserve">all </w:t>
      </w:r>
      <w:r>
        <w:t>product binaries in the '{1}' branch of the '{2}' repo.</w:t>
      </w:r>
      <w:r w:rsidR="002D65F3">
        <w:t xml:space="preserve"> The</w:t>
      </w:r>
    </w:p>
    <w:p w14:paraId="0D25971C" w14:textId="15C8E05B" w:rsidR="00A0147E" w:rsidRDefault="00A0147E" w:rsidP="002D65F3">
      <w:pPr>
        <w:pStyle w:val="Code"/>
      </w:pPr>
      <w:r>
        <w:t xml:space="preserve">             scanned binaries are architecture '{3}' and build type '{4}'.",</w:t>
      </w:r>
    </w:p>
    <w:p w14:paraId="7622D2DA" w14:textId="77777777" w:rsidR="00A0147E" w:rsidRDefault="00A0147E" w:rsidP="002D65F3">
      <w:pPr>
        <w:pStyle w:val="Code"/>
      </w:pPr>
      <w:r>
        <w:t xml:space="preserve">      "arguments": [</w:t>
      </w:r>
    </w:p>
    <w:p w14:paraId="30FFF28D" w14:textId="77777777" w:rsidR="00A0147E" w:rsidRDefault="00A0147E" w:rsidP="002D65F3">
      <w:pPr>
        <w:pStyle w:val="Code"/>
      </w:pPr>
      <w:r>
        <w:t xml:space="preserve">        "October 10, 2018",</w:t>
      </w:r>
    </w:p>
    <w:p w14:paraId="6608E0B7" w14:textId="77777777" w:rsidR="00A0147E" w:rsidRDefault="00A0147E" w:rsidP="002D65F3">
      <w:pPr>
        <w:pStyle w:val="Code"/>
      </w:pPr>
      <w:r>
        <w:t xml:space="preserve">        "master",</w:t>
      </w:r>
    </w:p>
    <w:p w14:paraId="7DA1AFFB" w14:textId="77777777" w:rsidR="00A0147E" w:rsidRDefault="00A0147E" w:rsidP="002D65F3">
      <w:pPr>
        <w:pStyle w:val="Code"/>
      </w:pPr>
      <w:r>
        <w:t xml:space="preserve">        "sarif-</w:t>
      </w:r>
      <w:proofErr w:type="spellStart"/>
      <w:r>
        <w:t>sdk</w:t>
      </w:r>
      <w:proofErr w:type="spellEnd"/>
      <w:r>
        <w:t>",</w:t>
      </w:r>
    </w:p>
    <w:p w14:paraId="3EE938C7" w14:textId="77777777" w:rsidR="00A0147E" w:rsidRDefault="00A0147E" w:rsidP="002D65F3">
      <w:pPr>
        <w:pStyle w:val="Code"/>
      </w:pPr>
      <w:r>
        <w:t xml:space="preserve">        "x86",</w:t>
      </w:r>
    </w:p>
    <w:p w14:paraId="1434093B" w14:textId="77777777" w:rsidR="00A0147E" w:rsidRDefault="00A0147E" w:rsidP="002D65F3">
      <w:pPr>
        <w:pStyle w:val="Code"/>
      </w:pPr>
      <w:r>
        <w:t xml:space="preserve">        "debug"</w:t>
      </w:r>
    </w:p>
    <w:p w14:paraId="2B52D53B" w14:textId="77777777" w:rsidR="00A0147E" w:rsidRDefault="00A0147E" w:rsidP="002D65F3">
      <w:pPr>
        <w:pStyle w:val="Code"/>
      </w:pPr>
      <w:r>
        <w:t xml:space="preserve">      ]</w:t>
      </w:r>
    </w:p>
    <w:p w14:paraId="23CB0623" w14:textId="77777777" w:rsidR="00A0147E" w:rsidRDefault="00A0147E" w:rsidP="002D65F3">
      <w:pPr>
        <w:pStyle w:val="Code"/>
      </w:pPr>
      <w:r>
        <w:t xml:space="preserve">    },</w:t>
      </w:r>
    </w:p>
    <w:p w14:paraId="3EB72E0D" w14:textId="77777777" w:rsidR="00A0147E" w:rsidRDefault="00A0147E" w:rsidP="002D65F3">
      <w:pPr>
        <w:pStyle w:val="Code"/>
      </w:pPr>
      <w:r>
        <w:t xml:space="preserve">    "</w:t>
      </w:r>
      <w:proofErr w:type="spellStart"/>
      <w:r>
        <w:t>instanceId</w:t>
      </w:r>
      <w:proofErr w:type="spellEnd"/>
      <w:r>
        <w:t>":</w:t>
      </w:r>
    </w:p>
    <w:p w14:paraId="146E918D" w14:textId="77777777" w:rsidR="00A0147E" w:rsidRDefault="00A0147E" w:rsidP="002D65F3">
      <w:pPr>
        <w:pStyle w:val="Code"/>
      </w:pPr>
      <w:r>
        <w:t xml:space="preserve">      "Nightly </w:t>
      </w:r>
      <w:proofErr w:type="spellStart"/>
      <w:r>
        <w:t>CredScan</w:t>
      </w:r>
      <w:proofErr w:type="spellEnd"/>
      <w:r>
        <w:t xml:space="preserve"> run for sarif-</w:t>
      </w:r>
      <w:proofErr w:type="spellStart"/>
      <w:r>
        <w:t>sdk</w:t>
      </w:r>
      <w:proofErr w:type="spellEnd"/>
      <w:r>
        <w:t>/master/x86/debug/2018-10-05",</w:t>
      </w:r>
    </w:p>
    <w:p w14:paraId="70D2861E" w14:textId="77777777" w:rsidR="00A0147E" w:rsidRDefault="00A0147E" w:rsidP="002D65F3">
      <w:pPr>
        <w:pStyle w:val="Code"/>
      </w:pPr>
      <w:r>
        <w:t xml:space="preserve">    "</w:t>
      </w:r>
      <w:proofErr w:type="spellStart"/>
      <w:r>
        <w:t>instanceGuid</w:t>
      </w:r>
      <w:proofErr w:type="spellEnd"/>
      <w:r>
        <w:t>": "11111111-...",</w:t>
      </w:r>
    </w:p>
    <w:p w14:paraId="57701A11" w14:textId="77777777" w:rsidR="00A0147E" w:rsidRDefault="00A0147E" w:rsidP="002D65F3">
      <w:pPr>
        <w:pStyle w:val="Code"/>
      </w:pPr>
      <w:r>
        <w:t xml:space="preserve">    "</w:t>
      </w:r>
      <w:proofErr w:type="spellStart"/>
      <w:r>
        <w:t>correlationGuid</w:t>
      </w:r>
      <w:proofErr w:type="spellEnd"/>
      <w:r>
        <w:t>": "22222222-...."</w:t>
      </w:r>
    </w:p>
    <w:p w14:paraId="02A4F10B" w14:textId="77777777" w:rsidR="00A0147E" w:rsidRDefault="00A0147E" w:rsidP="002D65F3">
      <w:pPr>
        <w:pStyle w:val="Code"/>
      </w:pPr>
      <w:r>
        <w:t xml:space="preserve">  },</w:t>
      </w:r>
    </w:p>
    <w:p w14:paraId="0CBFF7EF" w14:textId="2E03AC55" w:rsidR="00A0147E" w:rsidRDefault="00A0147E" w:rsidP="002D65F3">
      <w:pPr>
        <w:pStyle w:val="Code"/>
      </w:pPr>
      <w:r>
        <w:t xml:space="preserve">  "</w:t>
      </w:r>
      <w:proofErr w:type="spellStart"/>
      <w:r>
        <w:t>aggregateIds</w:t>
      </w:r>
      <w:proofErr w:type="spellEnd"/>
      <w:r>
        <w:t>": [            # See §</w:t>
      </w:r>
      <w:r w:rsidR="008B6DA3">
        <w:fldChar w:fldCharType="begin"/>
      </w:r>
      <w:r w:rsidR="008B6DA3">
        <w:instrText xml:space="preserve"> REF _Ref526937372 \r \h </w:instrText>
      </w:r>
      <w:r w:rsidR="002D65F3">
        <w:instrText xml:space="preserve"> \* MERGEFORMAT </w:instrText>
      </w:r>
      <w:r w:rsidR="008B6DA3">
        <w:fldChar w:fldCharType="separate"/>
      </w:r>
      <w:r w:rsidR="00820181">
        <w:t>3.13.4</w:t>
      </w:r>
      <w:r w:rsidR="008B6DA3">
        <w:fldChar w:fldCharType="end"/>
      </w:r>
      <w:r>
        <w:t>.</w:t>
      </w:r>
    </w:p>
    <w:p w14:paraId="3B974380" w14:textId="77777777" w:rsidR="00A0147E" w:rsidRDefault="00A0147E" w:rsidP="002D65F3">
      <w:pPr>
        <w:pStyle w:val="Code"/>
      </w:pPr>
      <w:r>
        <w:t xml:space="preserve">    {</w:t>
      </w:r>
    </w:p>
    <w:p w14:paraId="35054E66" w14:textId="77777777" w:rsidR="00A0147E" w:rsidRDefault="00A0147E" w:rsidP="002D65F3">
      <w:pPr>
        <w:pStyle w:val="Code"/>
      </w:pPr>
      <w:r>
        <w:t xml:space="preserve">      "</w:t>
      </w:r>
      <w:proofErr w:type="spellStart"/>
      <w:r>
        <w:t>instanceId</w:t>
      </w:r>
      <w:proofErr w:type="spellEnd"/>
      <w:r>
        <w:t>":</w:t>
      </w:r>
    </w:p>
    <w:p w14:paraId="279D5F7F" w14:textId="77777777" w:rsidR="00A0147E" w:rsidRDefault="00A0147E" w:rsidP="002D65F3">
      <w:pPr>
        <w:pStyle w:val="Code"/>
      </w:pPr>
      <w:r>
        <w:t xml:space="preserve">        "Nightly security tools run for sarif-</w:t>
      </w:r>
      <w:proofErr w:type="spellStart"/>
      <w:r>
        <w:t>sdk</w:t>
      </w:r>
      <w:proofErr w:type="spellEnd"/>
      <w:r>
        <w:t>/master/x86/debug/2018-10-05"</w:t>
      </w:r>
    </w:p>
    <w:p w14:paraId="5B6546B4" w14:textId="120876AF" w:rsidR="00A0147E" w:rsidRDefault="00A0147E" w:rsidP="002D65F3">
      <w:pPr>
        <w:pStyle w:val="Code"/>
      </w:pPr>
      <w:r>
        <w:t xml:space="preserve">      "</w:t>
      </w:r>
      <w:proofErr w:type="spellStart"/>
      <w:r>
        <w:t>instanceGuid</w:t>
      </w:r>
      <w:proofErr w:type="spellEnd"/>
      <w:r>
        <w:t>": "33333333-...",</w:t>
      </w:r>
    </w:p>
    <w:p w14:paraId="575650BD" w14:textId="34CF791B" w:rsidR="00A0147E" w:rsidRDefault="00A0147E" w:rsidP="002D65F3">
      <w:pPr>
        <w:pStyle w:val="Code"/>
      </w:pPr>
      <w:r>
        <w:t xml:space="preserve">      "</w:t>
      </w:r>
      <w:proofErr w:type="spellStart"/>
      <w:r>
        <w:t>correlationGuid</w:t>
      </w:r>
      <w:proofErr w:type="spellEnd"/>
      <w:r>
        <w:t>": "44444444-...."</w:t>
      </w:r>
    </w:p>
    <w:p w14:paraId="25644B56" w14:textId="77777777" w:rsidR="00A0147E" w:rsidRDefault="00A0147E" w:rsidP="002D65F3">
      <w:pPr>
        <w:pStyle w:val="Code"/>
      </w:pPr>
      <w:r>
        <w:t xml:space="preserve">    }</w:t>
      </w:r>
    </w:p>
    <w:p w14:paraId="13AAF291" w14:textId="77777777" w:rsidR="00A0147E" w:rsidRDefault="00A0147E" w:rsidP="002D65F3">
      <w:pPr>
        <w:pStyle w:val="Code"/>
      </w:pPr>
      <w:r>
        <w:t xml:space="preserve">  ]</w:t>
      </w:r>
    </w:p>
    <w:p w14:paraId="6C0BF1C1" w14:textId="17DAEFCD" w:rsidR="00A0147E" w:rsidRPr="00A0147E" w:rsidRDefault="00A0147E" w:rsidP="002D65F3">
      <w:pPr>
        <w:pStyle w:val="Code"/>
      </w:pPr>
      <w:r>
        <w:t>}</w:t>
      </w:r>
    </w:p>
    <w:p w14:paraId="7D2E8699" w14:textId="3BE03BEE" w:rsidR="00636635" w:rsidRDefault="00636635" w:rsidP="00636635">
      <w:pPr>
        <w:pStyle w:val="Heading3"/>
      </w:pPr>
      <w:bookmarkStart w:id="292" w:name="_Toc534899486"/>
      <w:r>
        <w:t>Constraints</w:t>
      </w:r>
      <w:bookmarkEnd w:id="292"/>
    </w:p>
    <w:p w14:paraId="2467F699" w14:textId="23530A6E" w:rsidR="008B6DA3" w:rsidRPr="008B6DA3" w:rsidRDefault="008B6DA3" w:rsidP="008B6DA3">
      <w:r>
        <w:t xml:space="preserve">At least one of the </w:t>
      </w:r>
      <w:proofErr w:type="spellStart"/>
      <w:r w:rsidRPr="0068115A">
        <w:rPr>
          <w:rStyle w:val="CODEtemp"/>
        </w:rPr>
        <w:t>instanceId</w:t>
      </w:r>
      <w:proofErr w:type="spellEnd"/>
      <w:r>
        <w:t xml:space="preserve"> (§</w:t>
      </w:r>
      <w:r>
        <w:fldChar w:fldCharType="begin"/>
      </w:r>
      <w:r>
        <w:instrText xml:space="preserve"> REF _Ref526936776 \r \h </w:instrText>
      </w:r>
      <w:r>
        <w:fldChar w:fldCharType="separate"/>
      </w:r>
      <w:r w:rsidR="00820181">
        <w:t>3.15.4</w:t>
      </w:r>
      <w:r>
        <w:fldChar w:fldCharType="end"/>
      </w:r>
      <w:r>
        <w:t xml:space="preserve">), </w:t>
      </w:r>
      <w:proofErr w:type="spellStart"/>
      <w:r w:rsidRPr="0068115A">
        <w:rPr>
          <w:rStyle w:val="CODEtemp"/>
        </w:rPr>
        <w:t>instanceGuid</w:t>
      </w:r>
      <w:proofErr w:type="spellEnd"/>
      <w:r>
        <w:t xml:space="preserve"> (§</w:t>
      </w:r>
      <w:r>
        <w:fldChar w:fldCharType="begin"/>
      </w:r>
      <w:r>
        <w:instrText xml:space="preserve"> REF _Ref526937044 \r \h </w:instrText>
      </w:r>
      <w:r>
        <w:fldChar w:fldCharType="separate"/>
      </w:r>
      <w:r w:rsidR="00820181">
        <w:t>3.15.5</w:t>
      </w:r>
      <w:r>
        <w:fldChar w:fldCharType="end"/>
      </w:r>
      <w:r>
        <w:t xml:space="preserve">), or </w:t>
      </w:r>
      <w:proofErr w:type="spellStart"/>
      <w:r w:rsidRPr="0068115A">
        <w:rPr>
          <w:rStyle w:val="CODEtemp"/>
        </w:rPr>
        <w:t>correlationGuid</w:t>
      </w:r>
      <w:proofErr w:type="spellEnd"/>
      <w:r>
        <w:t xml:space="preserve"> (§</w:t>
      </w:r>
      <w:r>
        <w:fldChar w:fldCharType="begin"/>
      </w:r>
      <w:r>
        <w:instrText xml:space="preserve"> REF _Ref526937456 \r \h </w:instrText>
      </w:r>
      <w:r>
        <w:fldChar w:fldCharType="separate"/>
      </w:r>
      <w:r w:rsidR="00820181">
        <w:t>3.15.6</w:t>
      </w:r>
      <w:r>
        <w:fldChar w:fldCharType="end"/>
      </w:r>
      <w:r>
        <w:t xml:space="preserve">) properties </w:t>
      </w:r>
      <w:r>
        <w:rPr>
          <w:b/>
        </w:rPr>
        <w:t>SHALL</w:t>
      </w:r>
      <w:r>
        <w:t xml:space="preserve"> be present.</w:t>
      </w:r>
    </w:p>
    <w:p w14:paraId="52FF80FD" w14:textId="6436CFE3" w:rsidR="00636635" w:rsidRDefault="00636635" w:rsidP="00636635">
      <w:pPr>
        <w:pStyle w:val="Heading3"/>
      </w:pPr>
      <w:bookmarkStart w:id="293" w:name="_Toc534899487"/>
      <w:r>
        <w:t>description property</w:t>
      </w:r>
      <w:bookmarkEnd w:id="293"/>
    </w:p>
    <w:p w14:paraId="25D213B4" w14:textId="04D9D148" w:rsidR="008B6DA3" w:rsidRPr="008B6DA3" w:rsidRDefault="008B6DA3" w:rsidP="008B6DA3">
      <w:r>
        <w:t xml:space="preserve">An </w:t>
      </w:r>
      <w:proofErr w:type="spellStart"/>
      <w:r>
        <w:rPr>
          <w:rStyle w:val="CODEtemp"/>
        </w:rPr>
        <w:t>runAutomationDetails</w:t>
      </w:r>
      <w:proofErr w:type="spellEnd"/>
      <w:r>
        <w:t xml:space="preserve"> object </w:t>
      </w:r>
      <w:r>
        <w:rPr>
          <w:b/>
        </w:rPr>
        <w:t>MAY</w:t>
      </w:r>
      <w:r>
        <w:t xml:space="preserve"> contain a property named </w:t>
      </w:r>
      <w:r w:rsidRPr="0068115A">
        <w:rPr>
          <w:rStyle w:val="CODEtemp"/>
        </w:rPr>
        <w:t>description</w:t>
      </w:r>
      <w:r>
        <w:t xml:space="preserve"> whose value is a </w:t>
      </w:r>
      <w:r w:rsidRPr="0068115A">
        <w:rPr>
          <w:rStyle w:val="CODEtemp"/>
        </w:rPr>
        <w:t>message</w:t>
      </w:r>
      <w:r>
        <w:t xml:space="preserve"> object (§</w:t>
      </w:r>
      <w:r>
        <w:fldChar w:fldCharType="begin"/>
      </w:r>
      <w:r>
        <w:instrText xml:space="preserve"> REF _Ref508814664 \r \h </w:instrText>
      </w:r>
      <w:r>
        <w:fldChar w:fldCharType="separate"/>
      </w:r>
      <w:r w:rsidR="00820181">
        <w:t>3.11</w:t>
      </w:r>
      <w:r>
        <w:fldChar w:fldCharType="end"/>
      </w:r>
      <w:r>
        <w:t xml:space="preserve">) that describes the role played within the engineering system by this object’s containing </w:t>
      </w:r>
      <w:r w:rsidRPr="00023F62">
        <w:rPr>
          <w:rStyle w:val="CODEtemp"/>
        </w:rPr>
        <w:t>run</w:t>
      </w:r>
      <w:r>
        <w:t xml:space="preserve"> object (§</w:t>
      </w:r>
      <w:r>
        <w:fldChar w:fldCharType="begin"/>
      </w:r>
      <w:r>
        <w:instrText xml:space="preserve"> REF _Ref493349997 \r \h </w:instrText>
      </w:r>
      <w:r>
        <w:fldChar w:fldCharType="separate"/>
      </w:r>
      <w:r w:rsidR="00820181">
        <w:t>3.13</w:t>
      </w:r>
      <w:r>
        <w:fldChar w:fldCharType="end"/>
      </w:r>
      <w:r>
        <w:t>).</w:t>
      </w:r>
    </w:p>
    <w:p w14:paraId="17390DAB" w14:textId="53CF1BF4" w:rsidR="00636635" w:rsidRDefault="00636635" w:rsidP="00636635">
      <w:pPr>
        <w:pStyle w:val="Heading3"/>
      </w:pPr>
      <w:bookmarkStart w:id="294" w:name="_Ref526936776"/>
      <w:bookmarkStart w:id="295" w:name="_Toc534899488"/>
      <w:proofErr w:type="spellStart"/>
      <w:r>
        <w:t>instanceId</w:t>
      </w:r>
      <w:proofErr w:type="spellEnd"/>
      <w:r>
        <w:t xml:space="preserve"> property</w:t>
      </w:r>
      <w:bookmarkEnd w:id="294"/>
      <w:bookmarkEnd w:id="295"/>
    </w:p>
    <w:p w14:paraId="4B70380E" w14:textId="212AB1D6" w:rsidR="008B6DA3" w:rsidRDefault="008B6DA3" w:rsidP="008B6DA3">
      <w:bookmarkStart w:id="296" w:name="_Hlk526588303"/>
      <w:r>
        <w:t xml:space="preserve">An </w:t>
      </w:r>
      <w:proofErr w:type="spellStart"/>
      <w:r>
        <w:rPr>
          <w:rStyle w:val="CODEtemp"/>
        </w:rPr>
        <w:t>runAutomationDetails</w:t>
      </w:r>
      <w:proofErr w:type="spellEnd"/>
      <w:r>
        <w:t xml:space="preserve"> object </w:t>
      </w:r>
      <w:r>
        <w:rPr>
          <w:b/>
        </w:rPr>
        <w:t>MAY</w:t>
      </w:r>
      <w:r>
        <w:t xml:space="preserve"> contain a property named </w:t>
      </w:r>
      <w:proofErr w:type="spellStart"/>
      <w:r>
        <w:rPr>
          <w:rStyle w:val="CODEtemp"/>
        </w:rPr>
        <w:t>instanceId</w:t>
      </w:r>
      <w:proofErr w:type="spellEnd"/>
      <w:r>
        <w:t xml:space="preserve"> whose value is a hierarchical string (§</w:t>
      </w:r>
      <w:r>
        <w:fldChar w:fldCharType="begin"/>
      </w:r>
      <w:r>
        <w:instrText xml:space="preserve"> REF _Ref526937577 \r \h </w:instrText>
      </w:r>
      <w:r>
        <w:fldChar w:fldCharType="separate"/>
      </w:r>
      <w:r w:rsidR="00820181">
        <w:t>3.5.4</w:t>
      </w:r>
      <w:r>
        <w:fldChar w:fldCharType="end"/>
      </w:r>
      <w:r>
        <w:t xml:space="preserve">) that uniquely identifies this object’s containing </w:t>
      </w:r>
      <w:r w:rsidRPr="00023F62">
        <w:rPr>
          <w:rStyle w:val="CODEtemp"/>
        </w:rPr>
        <w:t>run</w:t>
      </w:r>
      <w:r>
        <w:t xml:space="preserve"> (§</w:t>
      </w:r>
      <w:r>
        <w:fldChar w:fldCharType="begin"/>
      </w:r>
      <w:r>
        <w:instrText xml:space="preserve"> REF _Ref493349997 \r \h </w:instrText>
      </w:r>
      <w:r>
        <w:fldChar w:fldCharType="separate"/>
      </w:r>
      <w:r w:rsidR="00820181">
        <w:t>3.13</w:t>
      </w:r>
      <w:r>
        <w:fldChar w:fldCharType="end"/>
      </w:r>
      <w:r>
        <w:t>) object within the engineering system</w:t>
      </w:r>
      <w:bookmarkEnd w:id="296"/>
      <w:r>
        <w:t>.</w:t>
      </w:r>
    </w:p>
    <w:p w14:paraId="2B7F33B6" w14:textId="77777777" w:rsidR="008B6DA3" w:rsidRDefault="008B6DA3" w:rsidP="008B6DA3">
      <w:r w:rsidRPr="005A43A7">
        <w:t xml:space="preserve">A result management system or other components of the engineering system </w:t>
      </w:r>
      <w:r w:rsidRPr="005A43A7">
        <w:rPr>
          <w:b/>
        </w:rPr>
        <w:t>MAY</w:t>
      </w:r>
      <w:r w:rsidRPr="005A43A7">
        <w:t xml:space="preserve"> use </w:t>
      </w:r>
      <w:proofErr w:type="spellStart"/>
      <w:r w:rsidRPr="005A43A7">
        <w:rPr>
          <w:rStyle w:val="CODEtemp"/>
        </w:rPr>
        <w:t>run.id.instan</w:t>
      </w:r>
      <w:r>
        <w:rPr>
          <w:rStyle w:val="CODEtemp"/>
        </w:rPr>
        <w:t>ceI</w:t>
      </w:r>
      <w:r w:rsidRPr="005A43A7">
        <w:rPr>
          <w:rStyle w:val="CODEtemp"/>
        </w:rPr>
        <w:t>d</w:t>
      </w:r>
      <w:proofErr w:type="spellEnd"/>
      <w:r w:rsidRPr="005A43A7">
        <w:t xml:space="preserve"> to associate the information in the log with additional information not provided by the analysis tool that produced it.</w:t>
      </w:r>
    </w:p>
    <w:p w14:paraId="49EF9F3D" w14:textId="77777777" w:rsidR="008B6DA3" w:rsidRDefault="008B6DA3" w:rsidP="008B6DA3">
      <w:r w:rsidRPr="0001397E">
        <w:t xml:space="preserve">An engineering system </w:t>
      </w:r>
      <w:r w:rsidRPr="0001397E">
        <w:rPr>
          <w:b/>
        </w:rPr>
        <w:t>MAY</w:t>
      </w:r>
      <w:r w:rsidRPr="0001397E">
        <w:t xml:space="preserve"> define any number of components and interpret them in any way desired.</w:t>
      </w:r>
    </w:p>
    <w:p w14:paraId="0CCCE169" w14:textId="7BCFAEE5" w:rsidR="008B6DA3" w:rsidRDefault="008B6DA3" w:rsidP="008B6DA3">
      <w:pPr>
        <w:pStyle w:val="Note"/>
      </w:pPr>
      <w:r>
        <w:t>NOTE: The intent is to</w:t>
      </w:r>
      <w:r w:rsidRPr="0001397E">
        <w:t xml:space="preserve"> use the components of </w:t>
      </w:r>
      <w:proofErr w:type="spellStart"/>
      <w:r w:rsidRPr="0001397E">
        <w:rPr>
          <w:rStyle w:val="CODEtemp"/>
        </w:rPr>
        <w:t>instanceId</w:t>
      </w:r>
      <w:proofErr w:type="spellEnd"/>
      <w:r w:rsidRPr="0001397E">
        <w:t xml:space="preserve"> to </w:t>
      </w:r>
      <w:r>
        <w:t>group</w:t>
      </w:r>
      <w:r w:rsidRPr="0001397E">
        <w:t xml:space="preserve"> results from similar runs, such as “all </w:t>
      </w:r>
      <w:r>
        <w:t>n</w:t>
      </w:r>
      <w:r w:rsidRPr="0001397E">
        <w:t xml:space="preserve">ightly </w:t>
      </w:r>
      <w:r>
        <w:t>Credential Scanner</w:t>
      </w:r>
      <w:r w:rsidRPr="0001397E">
        <w:t xml:space="preserve"> runs</w:t>
      </w:r>
      <w:r>
        <w:t>.</w:t>
      </w:r>
      <w:r w:rsidRPr="0001397E">
        <w:t xml:space="preserve">” </w:t>
      </w:r>
      <w:r>
        <w:t>A SARIF viewer might</w:t>
      </w:r>
      <w:r w:rsidRPr="0001397E">
        <w:t xml:space="preserve"> display a set of runs in a tree view</w:t>
      </w:r>
      <w:r>
        <w:t xml:space="preserve">, grouped by the components of </w:t>
      </w:r>
      <w:proofErr w:type="spellStart"/>
      <w:r w:rsidRPr="0001397E">
        <w:rPr>
          <w:rStyle w:val="CODEtemp"/>
        </w:rPr>
        <w:t>instanceId</w:t>
      </w:r>
      <w:proofErr w:type="spellEnd"/>
      <w:r w:rsidRPr="0001397E">
        <w:t>.</w:t>
      </w:r>
    </w:p>
    <w:p w14:paraId="69757585" w14:textId="51F495DA" w:rsidR="00AC5BD9" w:rsidRDefault="00AC5BD9" w:rsidP="00AC5BD9">
      <w:pPr>
        <w:pStyle w:val="Note"/>
      </w:pPr>
      <w:r>
        <w:lastRenderedPageBreak/>
        <w:t xml:space="preserve">EXAMPLE 1: A run whose </w:t>
      </w:r>
      <w:proofErr w:type="spellStart"/>
      <w:r>
        <w:rPr>
          <w:rStyle w:val="CODEtemp"/>
        </w:rPr>
        <w:t>instanceId</w:t>
      </w:r>
      <w:proofErr w:type="spellEnd"/>
      <w:r>
        <w:t xml:space="preserve"> is </w:t>
      </w:r>
      <w:r>
        <w:rPr>
          <w:rStyle w:val="CODEtemp"/>
        </w:rPr>
        <w:t>"My Nightly Run/Debug/x64/2018-10-10"</w:t>
      </w:r>
      <w:r>
        <w:t xml:space="preserve"> belongs to the category </w:t>
      </w:r>
      <w:r>
        <w:rPr>
          <w:rStyle w:val="CODEtemp"/>
        </w:rPr>
        <w:t>"My Nightly Run/Debug/x64"</w:t>
      </w:r>
      <w:r>
        <w:t>. Presumably, this is the run from October 10, 2018.</w:t>
      </w:r>
    </w:p>
    <w:p w14:paraId="4304CA44" w14:textId="414997AB" w:rsidR="00AC5BD9" w:rsidRDefault="00AC5BD9" w:rsidP="00AC5BD9">
      <w:r>
        <w:t xml:space="preserve">The trailing component of </w:t>
      </w:r>
      <w:proofErr w:type="spellStart"/>
      <w:r>
        <w:rPr>
          <w:rStyle w:val="CODEtemp"/>
        </w:rPr>
        <w:t>instanceId</w:t>
      </w:r>
      <w:proofErr w:type="spellEnd"/>
      <w:r>
        <w:t xml:space="preserve"> </w:t>
      </w:r>
      <w:r>
        <w:rPr>
          <w:b/>
        </w:rPr>
        <w:t>MAY</w:t>
      </w:r>
      <w:r>
        <w:t xml:space="preserve"> be empty; note that the grammar for a hierarchical identifier (§</w:t>
      </w:r>
      <w:r>
        <w:fldChar w:fldCharType="begin"/>
      </w:r>
      <w:r>
        <w:instrText xml:space="preserve"> REF _Ref528149163 \r \h </w:instrText>
      </w:r>
      <w:r>
        <w:fldChar w:fldCharType="separate"/>
      </w:r>
      <w:r w:rsidR="00820181">
        <w:t>3.5.4.1</w:t>
      </w:r>
      <w:r>
        <w:fldChar w:fldCharType="end"/>
      </w:r>
      <w:r>
        <w:t xml:space="preserve">) permits any component to be empty. This </w:t>
      </w:r>
      <w:r>
        <w:rPr>
          <w:b/>
        </w:rPr>
        <w:t>SHALL</w:t>
      </w:r>
      <w:r>
        <w:t xml:space="preserve"> be taken to signify that the run belongs to the specified category, but that the run itself has no unique identifier.</w:t>
      </w:r>
    </w:p>
    <w:p w14:paraId="0D967FB6" w14:textId="2A10C6A8" w:rsidR="00AC5BD9" w:rsidRDefault="00AC5BD9" w:rsidP="00AC5BD9">
      <w:pPr>
        <w:pStyle w:val="Note"/>
      </w:pPr>
      <w:r>
        <w:t xml:space="preserve">EXAMPLE 2: A run whose </w:t>
      </w:r>
      <w:proofErr w:type="spellStart"/>
      <w:r>
        <w:rPr>
          <w:rStyle w:val="CODEtemp"/>
        </w:rPr>
        <w:t>instanceId</w:t>
      </w:r>
      <w:proofErr w:type="spellEnd"/>
      <w:r>
        <w:t xml:space="preserve"> is </w:t>
      </w:r>
      <w:r>
        <w:rPr>
          <w:rStyle w:val="CODEtemp"/>
        </w:rPr>
        <w:t>"My Nightly Run/Debug/x64/"</w:t>
      </w:r>
      <w:r>
        <w:t xml:space="preserve"> belongs to the category </w:t>
      </w:r>
      <w:r>
        <w:rPr>
          <w:rStyle w:val="CODEtemp"/>
        </w:rPr>
        <w:t>"My Nightly Run/Debug/x64"</w:t>
      </w:r>
      <w:r>
        <w:t xml:space="preserve"> but is not distinguished from other runs in that category.</w:t>
      </w:r>
    </w:p>
    <w:p w14:paraId="60A1F5C5" w14:textId="534873F6" w:rsidR="00AC5BD9" w:rsidRDefault="00AC5BD9" w:rsidP="00AC5BD9">
      <w:proofErr w:type="spellStart"/>
      <w:r>
        <w:rPr>
          <w:rStyle w:val="CODEtemp"/>
        </w:rPr>
        <w:t>instanceId</w:t>
      </w:r>
      <w:proofErr w:type="spellEnd"/>
      <w:r>
        <w:t xml:space="preserve"> </w:t>
      </w:r>
      <w:r>
        <w:rPr>
          <w:b/>
        </w:rPr>
        <w:t>MAY</w:t>
      </w:r>
      <w:r>
        <w:t xml:space="preserve"> consist of a single component. This </w:t>
      </w:r>
      <w:r>
        <w:rPr>
          <w:b/>
        </w:rPr>
        <w:t>SHALL</w:t>
      </w:r>
      <w:r>
        <w:t xml:space="preserve"> be taken to specify a unique identifier for the run, </w:t>
      </w:r>
      <w:proofErr w:type="spellStart"/>
      <w:r>
        <w:t>withough</w:t>
      </w:r>
      <w:proofErr w:type="spellEnd"/>
      <w:r>
        <w:t xml:space="preserve"> specifying any category that the run belongs to.</w:t>
      </w:r>
    </w:p>
    <w:p w14:paraId="1D958E65" w14:textId="6E47C244" w:rsidR="00AC5BD9" w:rsidRPr="00AC5BD9" w:rsidRDefault="00AC5BD9" w:rsidP="00AC5BD9">
      <w:pPr>
        <w:pStyle w:val="Note"/>
      </w:pPr>
      <w:r>
        <w:t xml:space="preserve">EXAMPLE 3: A run whose </w:t>
      </w:r>
      <w:proofErr w:type="spellStart"/>
      <w:r>
        <w:rPr>
          <w:rStyle w:val="CODEtemp"/>
        </w:rPr>
        <w:t>instanceId</w:t>
      </w:r>
      <w:proofErr w:type="spellEnd"/>
      <w:r>
        <w:t xml:space="preserve"> is </w:t>
      </w:r>
      <w:r>
        <w:rPr>
          <w:rStyle w:val="CODEtemp"/>
        </w:rPr>
        <w:t>"My Nightly Run Debug x64 2018-10-10"</w:t>
      </w:r>
      <w:r>
        <w:t xml:space="preserve"> has a unique identifier but cannot be inferred to belong to any category.</w:t>
      </w:r>
    </w:p>
    <w:p w14:paraId="03D7677B" w14:textId="634FE76C" w:rsidR="00636635" w:rsidRDefault="00636635" w:rsidP="00636635">
      <w:pPr>
        <w:pStyle w:val="Heading3"/>
      </w:pPr>
      <w:bookmarkStart w:id="297" w:name="_Ref526937044"/>
      <w:bookmarkStart w:id="298" w:name="_Toc534899489"/>
      <w:proofErr w:type="spellStart"/>
      <w:r>
        <w:t>instanceGuid</w:t>
      </w:r>
      <w:proofErr w:type="spellEnd"/>
      <w:r>
        <w:t xml:space="preserve"> property</w:t>
      </w:r>
      <w:bookmarkEnd w:id="297"/>
      <w:bookmarkEnd w:id="298"/>
    </w:p>
    <w:p w14:paraId="171C0D57" w14:textId="6B61D5B2" w:rsidR="008B6DA3" w:rsidRDefault="008B6DA3" w:rsidP="008B6DA3">
      <w:r>
        <w:t xml:space="preserve">An </w:t>
      </w:r>
      <w:proofErr w:type="spellStart"/>
      <w:r>
        <w:rPr>
          <w:rStyle w:val="CODEtemp"/>
        </w:rPr>
        <w:t>runAutomationDetails</w:t>
      </w:r>
      <w:proofErr w:type="spellEnd"/>
      <w:r>
        <w:t xml:space="preserve"> object </w:t>
      </w:r>
      <w:r>
        <w:rPr>
          <w:b/>
        </w:rPr>
        <w:t>MAY</w:t>
      </w:r>
      <w:r>
        <w:t xml:space="preserve"> contain a property named </w:t>
      </w:r>
      <w:proofErr w:type="spellStart"/>
      <w:r>
        <w:rPr>
          <w:rStyle w:val="CODEtemp"/>
        </w:rPr>
        <w:t>instanceGuid</w:t>
      </w:r>
      <w:proofErr w:type="spellEnd"/>
      <w:r>
        <w:t xml:space="preserve"> whose value is a GUID-valued string (§</w:t>
      </w:r>
      <w:r>
        <w:fldChar w:fldCharType="begin"/>
      </w:r>
      <w:r>
        <w:instrText xml:space="preserve"> REF _Ref514314114 \r \h </w:instrText>
      </w:r>
      <w:r>
        <w:fldChar w:fldCharType="separate"/>
      </w:r>
      <w:r w:rsidR="00820181">
        <w:t>3.5.3</w:t>
      </w:r>
      <w:r>
        <w:fldChar w:fldCharType="end"/>
      </w:r>
      <w:r>
        <w:t xml:space="preserve">) that provides a unique, stable identifier for this object’s containing </w:t>
      </w:r>
      <w:r>
        <w:rPr>
          <w:rStyle w:val="CODEtemp"/>
        </w:rPr>
        <w:t>run</w:t>
      </w:r>
      <w:r>
        <w:t xml:space="preserve"> object.</w:t>
      </w:r>
    </w:p>
    <w:p w14:paraId="0B6E0755" w14:textId="17F8098D" w:rsidR="008B6DA3" w:rsidRPr="008B6DA3" w:rsidRDefault="008B6DA3" w:rsidP="008B6DA3">
      <w:r w:rsidRPr="005A43A7">
        <w:t xml:space="preserve">A result management system or other components of the engineering system </w:t>
      </w:r>
      <w:r w:rsidRPr="005A43A7">
        <w:rPr>
          <w:b/>
        </w:rPr>
        <w:t>MAY</w:t>
      </w:r>
      <w:r w:rsidRPr="005A43A7">
        <w:t xml:space="preserve"> use </w:t>
      </w:r>
      <w:proofErr w:type="spellStart"/>
      <w:r w:rsidRPr="005A43A7">
        <w:rPr>
          <w:rStyle w:val="CODEtemp"/>
        </w:rPr>
        <w:t>run.id.instanceGuid</w:t>
      </w:r>
      <w:proofErr w:type="spellEnd"/>
      <w:r w:rsidRPr="005A43A7">
        <w:t xml:space="preserve"> to associate the information in the log with additional information not provided by the analysis tool that produced it.</w:t>
      </w:r>
    </w:p>
    <w:p w14:paraId="63FFB90D" w14:textId="1184D0B5" w:rsidR="00636635" w:rsidRDefault="00636635" w:rsidP="00636635">
      <w:pPr>
        <w:pStyle w:val="Heading3"/>
      </w:pPr>
      <w:bookmarkStart w:id="299" w:name="_Ref526937456"/>
      <w:bookmarkStart w:id="300" w:name="_Toc534899490"/>
      <w:proofErr w:type="spellStart"/>
      <w:r>
        <w:t>correlationGuid</w:t>
      </w:r>
      <w:proofErr w:type="spellEnd"/>
      <w:r>
        <w:t xml:space="preserve"> property</w:t>
      </w:r>
      <w:bookmarkEnd w:id="299"/>
      <w:bookmarkEnd w:id="300"/>
    </w:p>
    <w:p w14:paraId="0DF48F07" w14:textId="4FE91E23" w:rsidR="008B6DA3" w:rsidRDefault="008B6DA3" w:rsidP="008B6DA3">
      <w:r>
        <w:t xml:space="preserve">An </w:t>
      </w:r>
      <w:proofErr w:type="spellStart"/>
      <w:r>
        <w:rPr>
          <w:rStyle w:val="CODEtemp"/>
        </w:rPr>
        <w:t>runAutomationDetails</w:t>
      </w:r>
      <w:proofErr w:type="spellEnd"/>
      <w:r>
        <w:t xml:space="preserve"> object </w:t>
      </w:r>
      <w:r w:rsidRPr="00730452">
        <w:rPr>
          <w:b/>
        </w:rPr>
        <w:t>MAY</w:t>
      </w:r>
      <w:r>
        <w:t xml:space="preserve"> contain a property named </w:t>
      </w:r>
      <w:proofErr w:type="spellStart"/>
      <w:r w:rsidRPr="00730452">
        <w:rPr>
          <w:rStyle w:val="CODEtemp"/>
        </w:rPr>
        <w:t>correlationGuid</w:t>
      </w:r>
      <w:proofErr w:type="spellEnd"/>
      <w:r>
        <w:t xml:space="preserve"> whose value is a GUID-valued string (§</w:t>
      </w:r>
      <w:r>
        <w:fldChar w:fldCharType="begin"/>
      </w:r>
      <w:r>
        <w:instrText xml:space="preserve"> REF _Ref514314114 \r \h </w:instrText>
      </w:r>
      <w:r>
        <w:fldChar w:fldCharType="separate"/>
      </w:r>
      <w:r w:rsidR="00820181">
        <w:t>3.5.3</w:t>
      </w:r>
      <w:r>
        <w:fldChar w:fldCharType="end"/>
      </w:r>
      <w:r>
        <w:t>) which is shared by all such runs of the same type, and differs between any two runs of different types.</w:t>
      </w:r>
    </w:p>
    <w:p w14:paraId="7A1FBC28" w14:textId="5DD7A3B6" w:rsidR="008B6DA3" w:rsidRDefault="008B6DA3" w:rsidP="008B6DA3">
      <w:r>
        <w:t xml:space="preserve">If </w:t>
      </w:r>
      <w:proofErr w:type="spellStart"/>
      <w:r w:rsidRPr="00730452">
        <w:rPr>
          <w:rStyle w:val="CODEtemp"/>
        </w:rPr>
        <w:t>instanceId</w:t>
      </w:r>
      <w:proofErr w:type="spellEnd"/>
      <w:r>
        <w:t xml:space="preserve"> (§</w:t>
      </w:r>
      <w:r>
        <w:fldChar w:fldCharType="begin"/>
      </w:r>
      <w:r>
        <w:instrText xml:space="preserve"> REF _Ref526936776 \r \h </w:instrText>
      </w:r>
      <w:r>
        <w:fldChar w:fldCharType="separate"/>
      </w:r>
      <w:r w:rsidR="00820181">
        <w:t>3.15.4</w:t>
      </w:r>
      <w:r>
        <w:fldChar w:fldCharType="end"/>
      </w:r>
      <w:r>
        <w:t xml:space="preserve">) is present, </w:t>
      </w:r>
      <w:proofErr w:type="spellStart"/>
      <w:r w:rsidRPr="00730452">
        <w:rPr>
          <w:rStyle w:val="CODEtemp"/>
        </w:rPr>
        <w:t>correlationGuid</w:t>
      </w:r>
      <w:proofErr w:type="spellEnd"/>
      <w:r>
        <w:t xml:space="preserve"> </w:t>
      </w:r>
      <w:r w:rsidRPr="00730452">
        <w:rPr>
          <w:b/>
        </w:rPr>
        <w:t>SHALL</w:t>
      </w:r>
      <w:r>
        <w:t xml:space="preserve"> identify the category of runs specified by all but the last hierarchical component of </w:t>
      </w:r>
      <w:proofErr w:type="spellStart"/>
      <w:r w:rsidRPr="00730452">
        <w:rPr>
          <w:rStyle w:val="CODEtemp"/>
        </w:rPr>
        <w:t>instanceId</w:t>
      </w:r>
      <w:proofErr w:type="spellEnd"/>
      <w:r>
        <w:t>.</w:t>
      </w:r>
    </w:p>
    <w:p w14:paraId="2F476C86" w14:textId="41EA3A12" w:rsidR="008B6DA3" w:rsidRPr="008B6DA3" w:rsidRDefault="008B6DA3" w:rsidP="008B6DA3">
      <w:pPr>
        <w:pStyle w:val="Note"/>
      </w:pPr>
      <w:r>
        <w:t xml:space="preserve">NOTE: Consider an engineering system that allows engineers to define “build definitions”, and that assigns a GUID to each build definition. In such a system, the build definition’s GUID could serve as </w:t>
      </w:r>
      <w:proofErr w:type="spellStart"/>
      <w:r w:rsidRPr="00730452">
        <w:rPr>
          <w:rStyle w:val="CODEtemp"/>
        </w:rPr>
        <w:t>run.</w:t>
      </w:r>
      <w:r>
        <w:rPr>
          <w:rStyle w:val="CODEtemp"/>
        </w:rPr>
        <w:t>id</w:t>
      </w:r>
      <w:r w:rsidRPr="00730452">
        <w:rPr>
          <w:rStyle w:val="CODEtemp"/>
        </w:rPr>
        <w:t>.correlationGuid</w:t>
      </w:r>
      <w:proofErr w:type="spellEnd"/>
      <w:r>
        <w:t>. It would be the same for all runs that produced by the same build definition, and different between any two runs produced by different build definitions.</w:t>
      </w:r>
    </w:p>
    <w:p w14:paraId="27D65C68" w14:textId="1F31125D" w:rsidR="00401BB5" w:rsidRDefault="00401BB5" w:rsidP="00401BB5">
      <w:pPr>
        <w:pStyle w:val="Heading2"/>
      </w:pPr>
      <w:bookmarkStart w:id="301" w:name="_Ref493350964"/>
      <w:bookmarkStart w:id="302" w:name="_Toc534899491"/>
      <w:r>
        <w:t>tool object</w:t>
      </w:r>
      <w:bookmarkEnd w:id="301"/>
      <w:bookmarkEnd w:id="302"/>
    </w:p>
    <w:p w14:paraId="389A43BD" w14:textId="582B65CB" w:rsidR="00401BB5" w:rsidRDefault="00401BB5" w:rsidP="00401BB5">
      <w:pPr>
        <w:pStyle w:val="Heading3"/>
      </w:pPr>
      <w:bookmarkStart w:id="303" w:name="_Toc534899492"/>
      <w:r>
        <w:t>General</w:t>
      </w:r>
      <w:bookmarkEnd w:id="303"/>
    </w:p>
    <w:p w14:paraId="13ED0A5F" w14:textId="1945F6F5" w:rsidR="00706D59" w:rsidRDefault="00706D59" w:rsidP="00706D59">
      <w:r w:rsidRPr="00706D59">
        <w:t xml:space="preserve">A </w:t>
      </w:r>
      <w:r w:rsidRPr="00706D59">
        <w:rPr>
          <w:rStyle w:val="CODEtemp"/>
        </w:rPr>
        <w:t>tool</w:t>
      </w:r>
      <w:r w:rsidRPr="00706D59">
        <w:t xml:space="preserve"> object contains information describing the analysis tool that was run.</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135437D2" w14:textId="0246E037" w:rsidR="00F85576" w:rsidRDefault="00F85576" w:rsidP="002D65F3">
      <w:pPr>
        <w:pStyle w:val="Code"/>
      </w:pPr>
      <w:r>
        <w:t>{</w:t>
      </w:r>
    </w:p>
    <w:p w14:paraId="20EE1BFA" w14:textId="6CA2DF8F" w:rsidR="00F85576" w:rsidRDefault="00F85576" w:rsidP="002D65F3">
      <w:pPr>
        <w:pStyle w:val="Code"/>
      </w:pPr>
      <w:r>
        <w:t xml:space="preserve">  "name": "</w:t>
      </w:r>
      <w:proofErr w:type="spellStart"/>
      <w:r>
        <w:t>CodeScanner</w:t>
      </w:r>
      <w:proofErr w:type="spellEnd"/>
      <w:r>
        <w:t>",                                       # see §</w:t>
      </w:r>
      <w:r>
        <w:fldChar w:fldCharType="begin"/>
      </w:r>
      <w:r>
        <w:instrText xml:space="preserve"> REF _Ref493409155 \r \h </w:instrText>
      </w:r>
      <w:r w:rsidR="00062677">
        <w:instrText xml:space="preserve"> \* MERGEFORMAT </w:instrText>
      </w:r>
      <w:r>
        <w:fldChar w:fldCharType="separate"/>
      </w:r>
      <w:r w:rsidR="00820181">
        <w:t>3.16.2</w:t>
      </w:r>
      <w:r>
        <w:fldChar w:fldCharType="end"/>
      </w:r>
    </w:p>
    <w:p w14:paraId="69B4117F" w14:textId="7EE29189" w:rsidR="00F85576" w:rsidRDefault="00F85576" w:rsidP="002D65F3">
      <w:pPr>
        <w:pStyle w:val="Code"/>
      </w:pPr>
      <w:r>
        <w:t xml:space="preserve">  "</w:t>
      </w:r>
      <w:proofErr w:type="spellStart"/>
      <w:r>
        <w:t>fullName</w:t>
      </w:r>
      <w:proofErr w:type="spellEnd"/>
      <w:r>
        <w:t>": "</w:t>
      </w:r>
      <w:proofErr w:type="spellStart"/>
      <w:r>
        <w:t>CodeScanner</w:t>
      </w:r>
      <w:proofErr w:type="spellEnd"/>
      <w:r>
        <w:t xml:space="preserve"> 1.1, Developer Preview (</w:t>
      </w:r>
      <w:proofErr w:type="spellStart"/>
      <w:r>
        <w:t>en</w:t>
      </w:r>
      <w:proofErr w:type="spellEnd"/>
      <w:r>
        <w:t>-US)",    # see §</w:t>
      </w:r>
      <w:r>
        <w:fldChar w:fldCharType="begin"/>
      </w:r>
      <w:r>
        <w:instrText xml:space="preserve"> REF _Ref493409168 \r \h </w:instrText>
      </w:r>
      <w:r w:rsidR="00062677">
        <w:instrText xml:space="preserve"> \* MERGEFORMAT </w:instrText>
      </w:r>
      <w:r>
        <w:fldChar w:fldCharType="separate"/>
      </w:r>
      <w:r w:rsidR="00820181">
        <w:t>3.16.3</w:t>
      </w:r>
      <w:r>
        <w:fldChar w:fldCharType="end"/>
      </w:r>
    </w:p>
    <w:p w14:paraId="3C102082" w14:textId="01F6C1D4" w:rsidR="00F85576" w:rsidRDefault="00F85576" w:rsidP="002D65F3">
      <w:pPr>
        <w:pStyle w:val="Code"/>
      </w:pPr>
      <w:r>
        <w:t xml:space="preserve">  "</w:t>
      </w:r>
      <w:proofErr w:type="spellStart"/>
      <w:r>
        <w:t>semanticVersion</w:t>
      </w:r>
      <w:proofErr w:type="spellEnd"/>
      <w:r>
        <w:t>": "1.1.2-beta.12",                          # see §</w:t>
      </w:r>
      <w:r>
        <w:fldChar w:fldCharType="begin"/>
      </w:r>
      <w:r>
        <w:instrText xml:space="preserve"> REF _Ref493409198 \r \h </w:instrText>
      </w:r>
      <w:r w:rsidR="00062677">
        <w:instrText xml:space="preserve"> \* MERGEFORMAT </w:instrText>
      </w:r>
      <w:r>
        <w:fldChar w:fldCharType="separate"/>
      </w:r>
      <w:r w:rsidR="00820181">
        <w:t>3.16.4</w:t>
      </w:r>
      <w:r>
        <w:fldChar w:fldCharType="end"/>
      </w:r>
    </w:p>
    <w:p w14:paraId="51BC003B" w14:textId="4BA7E50F" w:rsidR="00F85576" w:rsidRDefault="00F85576" w:rsidP="002D65F3">
      <w:pPr>
        <w:pStyle w:val="Code"/>
      </w:pPr>
      <w:r>
        <w:t xml:space="preserve">  "version": "1.1.2b12,                                        # see §</w:t>
      </w:r>
      <w:r>
        <w:fldChar w:fldCharType="begin"/>
      </w:r>
      <w:r>
        <w:instrText xml:space="preserve"> REF _Ref493409191 \r \h </w:instrText>
      </w:r>
      <w:r w:rsidR="00062677">
        <w:instrText xml:space="preserve"> \* MERGEFORMAT </w:instrText>
      </w:r>
      <w:r>
        <w:fldChar w:fldCharType="separate"/>
      </w:r>
      <w:r w:rsidR="00820181">
        <w:t>3.16.5</w:t>
      </w:r>
      <w:r>
        <w:fldChar w:fldCharType="end"/>
      </w:r>
    </w:p>
    <w:p w14:paraId="3461AB94" w14:textId="620E577C" w:rsidR="00F85576" w:rsidRDefault="00F85576" w:rsidP="002D65F3">
      <w:pPr>
        <w:pStyle w:val="Code"/>
      </w:pPr>
      <w:r>
        <w:t xml:space="preserve">  "</w:t>
      </w:r>
      <w:proofErr w:type="spellStart"/>
      <w:r w:rsidR="00CC4067">
        <w:t>dottedQuadFileVersion</w:t>
      </w:r>
      <w:proofErr w:type="spellEnd"/>
      <w:r>
        <w:t>": "1.1.1502.2"                        # see §</w:t>
      </w:r>
      <w:r>
        <w:fldChar w:fldCharType="begin"/>
      </w:r>
      <w:r>
        <w:instrText xml:space="preserve"> REF _Ref493409205 \r \h </w:instrText>
      </w:r>
      <w:r w:rsidR="00062677">
        <w:instrText xml:space="preserve"> \* MERGEFORMAT </w:instrText>
      </w:r>
      <w:r>
        <w:fldChar w:fldCharType="separate"/>
      </w:r>
      <w:r w:rsidR="00820181">
        <w:t>3.16.6</w:t>
      </w:r>
      <w:r>
        <w:fldChar w:fldCharType="end"/>
      </w:r>
    </w:p>
    <w:p w14:paraId="00209031" w14:textId="220025EF" w:rsidR="00F85576" w:rsidRPr="00F85576" w:rsidRDefault="00F85576" w:rsidP="002D65F3">
      <w:pPr>
        <w:pStyle w:val="Code"/>
      </w:pPr>
      <w:r>
        <w:t>}</w:t>
      </w:r>
    </w:p>
    <w:p w14:paraId="5284133B" w14:textId="17261183" w:rsidR="00401BB5" w:rsidRDefault="00401BB5" w:rsidP="00401BB5">
      <w:pPr>
        <w:pStyle w:val="Heading3"/>
      </w:pPr>
      <w:bookmarkStart w:id="304" w:name="_Ref493409155"/>
      <w:bookmarkStart w:id="305" w:name="_Toc534899493"/>
      <w:r>
        <w:lastRenderedPageBreak/>
        <w:t>name property</w:t>
      </w:r>
      <w:bookmarkEnd w:id="304"/>
      <w:bookmarkEnd w:id="305"/>
    </w:p>
    <w:p w14:paraId="2A7A8CB5" w14:textId="1072FB77" w:rsidR="00F85576" w:rsidRDefault="00F85576" w:rsidP="00F85576">
      <w:r w:rsidRPr="00F85576">
        <w:t xml:space="preserve">A </w:t>
      </w:r>
      <w:r w:rsidRPr="00F85576">
        <w:rPr>
          <w:rStyle w:val="CODEtemp"/>
        </w:rPr>
        <w:t>tool</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that produced the log file.</w:t>
      </w:r>
    </w:p>
    <w:p w14:paraId="2625B35D" w14:textId="1AA2BFD8" w:rsidR="00F85576" w:rsidRPr="00F85576" w:rsidRDefault="00F85576" w:rsidP="00F85576">
      <w:pPr>
        <w:pStyle w:val="Note"/>
      </w:pPr>
      <w:r>
        <w:t xml:space="preserve">EXAMPLE: </w:t>
      </w:r>
      <w:r w:rsidRPr="00F85576">
        <w:rPr>
          <w:rStyle w:val="CODEtemp"/>
        </w:rPr>
        <w:t>"</w:t>
      </w:r>
      <w:proofErr w:type="spellStart"/>
      <w:r w:rsidRPr="00F85576">
        <w:rPr>
          <w:rStyle w:val="CODEtemp"/>
        </w:rPr>
        <w:t>CodeScanner</w:t>
      </w:r>
      <w:proofErr w:type="spellEnd"/>
      <w:r w:rsidRPr="00F85576">
        <w:rPr>
          <w:rStyle w:val="CODEtemp"/>
        </w:rPr>
        <w:t>"</w:t>
      </w:r>
    </w:p>
    <w:p w14:paraId="6C834B4E" w14:textId="5B3AFBEF" w:rsidR="00401BB5" w:rsidRDefault="00401BB5" w:rsidP="00401BB5">
      <w:pPr>
        <w:pStyle w:val="Heading3"/>
      </w:pPr>
      <w:bookmarkStart w:id="306" w:name="_Ref493409168"/>
      <w:bookmarkStart w:id="307" w:name="_Toc534899494"/>
      <w:proofErr w:type="spellStart"/>
      <w:r>
        <w:t>fullName</w:t>
      </w:r>
      <w:proofErr w:type="spellEnd"/>
      <w:r>
        <w:t xml:space="preserve"> property</w:t>
      </w:r>
      <w:bookmarkEnd w:id="306"/>
      <w:bookmarkEnd w:id="307"/>
    </w:p>
    <w:p w14:paraId="00DFF29E" w14:textId="7D4FA91D" w:rsidR="00F85576" w:rsidRDefault="00F85576" w:rsidP="00F85576">
      <w:r w:rsidRPr="00F85576">
        <w:t xml:space="preserve">A </w:t>
      </w:r>
      <w:r w:rsidRPr="00F85576">
        <w:rPr>
          <w:rStyle w:val="CODEtemp"/>
        </w:rPr>
        <w:t>tool</w:t>
      </w:r>
      <w:r w:rsidRPr="00F85576">
        <w:t xml:space="preserve"> object </w:t>
      </w:r>
      <w:r w:rsidRPr="00F85576">
        <w:rPr>
          <w:b/>
        </w:rPr>
        <w:t>MAY</w:t>
      </w:r>
      <w:r w:rsidRPr="00F85576">
        <w:t xml:space="preserve"> contain a property named </w:t>
      </w:r>
      <w:proofErr w:type="spellStart"/>
      <w:r w:rsidRPr="00F85576">
        <w:rPr>
          <w:rStyle w:val="CODEtemp"/>
        </w:rPr>
        <w:t>fullName</w:t>
      </w:r>
      <w:proofErr w:type="spellEnd"/>
      <w:r w:rsidRPr="00F85576">
        <w:t xml:space="preserve"> whose value is a string containing the name of the tool along with its version and any other useful identifying information, such as its locale.</w:t>
      </w:r>
    </w:p>
    <w:p w14:paraId="7417C321" w14:textId="117F46AC" w:rsidR="00F85576" w:rsidRPr="00F85576" w:rsidRDefault="00F85576" w:rsidP="00F85576">
      <w:pPr>
        <w:pStyle w:val="Note"/>
      </w:pPr>
      <w:r>
        <w:t xml:space="preserve">EXAMPLE: </w:t>
      </w:r>
      <w:r w:rsidRPr="00F85576">
        <w:rPr>
          <w:rStyle w:val="CODEtemp"/>
        </w:rPr>
        <w:t>"</w:t>
      </w:r>
      <w:proofErr w:type="spellStart"/>
      <w:r w:rsidRPr="00F85576">
        <w:rPr>
          <w:rStyle w:val="CODEtemp"/>
        </w:rPr>
        <w:t>CodeScanner</w:t>
      </w:r>
      <w:proofErr w:type="spellEnd"/>
      <w:r w:rsidRPr="00F85576">
        <w:rPr>
          <w:rStyle w:val="CODEtemp"/>
        </w:rPr>
        <w:t xml:space="preserve"> 1.1, Developer Preview (</w:t>
      </w:r>
      <w:proofErr w:type="spellStart"/>
      <w:r w:rsidRPr="00F85576">
        <w:rPr>
          <w:rStyle w:val="CODEtemp"/>
        </w:rPr>
        <w:t>en</w:t>
      </w:r>
      <w:proofErr w:type="spellEnd"/>
      <w:r w:rsidRPr="00F85576">
        <w:rPr>
          <w:rStyle w:val="CODEtemp"/>
        </w:rPr>
        <w:t>-US)"</w:t>
      </w:r>
    </w:p>
    <w:p w14:paraId="71FB46F9" w14:textId="1973EBB9" w:rsidR="00401BB5" w:rsidRDefault="00401BB5" w:rsidP="00401BB5">
      <w:pPr>
        <w:pStyle w:val="Heading3"/>
      </w:pPr>
      <w:bookmarkStart w:id="308" w:name="_Ref493409198"/>
      <w:bookmarkStart w:id="309" w:name="_Toc534899495"/>
      <w:proofErr w:type="spellStart"/>
      <w:r>
        <w:t>semanticVersion</w:t>
      </w:r>
      <w:proofErr w:type="spellEnd"/>
      <w:r>
        <w:t xml:space="preserve"> property</w:t>
      </w:r>
      <w:bookmarkEnd w:id="308"/>
      <w:bookmarkEnd w:id="309"/>
    </w:p>
    <w:p w14:paraId="0F26CA6A" w14:textId="0B208291" w:rsidR="00F85576" w:rsidRDefault="00F85576" w:rsidP="00F85576">
      <w:r w:rsidRPr="00F85576">
        <w:t xml:space="preserve">In a log file produced by an analysis tool, a tool object </w:t>
      </w:r>
      <w:r w:rsidR="00B4461A">
        <w:rPr>
          <w:b/>
        </w:rPr>
        <w:t>MAY</w:t>
      </w:r>
      <w:r w:rsidRPr="00F85576">
        <w:t xml:space="preserve"> contain a property named </w:t>
      </w:r>
      <w:proofErr w:type="spellStart"/>
      <w:r w:rsidRPr="00F85576">
        <w:rPr>
          <w:rStyle w:val="CODEtemp"/>
        </w:rPr>
        <w:t>semanticVersion</w:t>
      </w:r>
      <w:proofErr w:type="spellEnd"/>
      <w:r w:rsidRPr="00F85576">
        <w:t xml:space="preserve"> whose value is a string containing the tool version in </w:t>
      </w:r>
      <w:r w:rsidR="00B4461A">
        <w:t>a</w:t>
      </w:r>
      <w:r w:rsidRPr="00F85576">
        <w:t xml:space="preserve"> format </w:t>
      </w:r>
      <w:r w:rsidR="00B4461A">
        <w:t xml:space="preserve">that conforms to the syntax and semantics </w:t>
      </w:r>
      <w:r w:rsidRPr="00F85576">
        <w:t xml:space="preserve">specified by </w:t>
      </w:r>
      <w:r>
        <w:t>[</w:t>
      </w:r>
      <w:hyperlink w:anchor="SEMVER" w:history="1">
        <w:r w:rsidRPr="00F85576">
          <w:rPr>
            <w:rStyle w:val="Hyperlink"/>
          </w:rPr>
          <w:t>SEMVER</w:t>
        </w:r>
      </w:hyperlink>
      <w:r>
        <w:t>]</w:t>
      </w:r>
      <w:r w:rsidRPr="00F85576">
        <w:t>.</w:t>
      </w:r>
    </w:p>
    <w:p w14:paraId="6685C66C" w14:textId="37854F56" w:rsidR="00957AE3" w:rsidRDefault="00957AE3" w:rsidP="00162677">
      <w:pPr>
        <w:pStyle w:val="Note"/>
        <w:tabs>
          <w:tab w:val="left" w:pos="2422"/>
        </w:tabs>
      </w:pPr>
      <w:r>
        <w:t>EXAMPLE 1:</w:t>
      </w:r>
    </w:p>
    <w:p w14:paraId="274F6819" w14:textId="77777777" w:rsidR="002D65F3" w:rsidRDefault="002D65F3" w:rsidP="002D65F3">
      <w:pPr>
        <w:pStyle w:val="Code"/>
      </w:pPr>
      <w:r>
        <w:t>"tool": {</w:t>
      </w:r>
    </w:p>
    <w:p w14:paraId="2C595289" w14:textId="77777777" w:rsidR="002D65F3" w:rsidRDefault="002D65F3" w:rsidP="002D65F3">
      <w:pPr>
        <w:pStyle w:val="Code"/>
      </w:pPr>
      <w:r>
        <w:t xml:space="preserve">  "</w:t>
      </w:r>
      <w:proofErr w:type="spellStart"/>
      <w:r>
        <w:t>semanticVersion</w:t>
      </w:r>
      <w:proofErr w:type="spellEnd"/>
      <w:r>
        <w:t>": "1.1.2-beta.12"</w:t>
      </w:r>
    </w:p>
    <w:p w14:paraId="10417794" w14:textId="79C0283C" w:rsidR="002D65F3" w:rsidRPr="002D65F3" w:rsidRDefault="002D65F3" w:rsidP="002D65F3">
      <w:pPr>
        <w:pStyle w:val="Code"/>
      </w:pPr>
      <w:r>
        <w:t>}</w:t>
      </w:r>
    </w:p>
    <w:p w14:paraId="58300635" w14:textId="7FF9169D" w:rsidR="00126D77" w:rsidRDefault="00126D77" w:rsidP="00126D77">
      <w:pPr>
        <w:pStyle w:val="Note"/>
      </w:pPr>
      <w:r>
        <w:t xml:space="preserve">NOTE 1: </w:t>
      </w:r>
      <w:r w:rsidR="00590B1D" w:rsidRPr="00590B1D">
        <w:t xml:space="preserve">Semantic versions </w:t>
      </w:r>
      <w:r w:rsidR="00B4461A">
        <w:t>are</w:t>
      </w:r>
      <w:r w:rsidR="00590B1D" w:rsidRPr="00590B1D">
        <w:t xml:space="preserve"> sortable in chronological order of release. The presence of the </w:t>
      </w:r>
      <w:proofErr w:type="spellStart"/>
      <w:r w:rsidR="00590B1D" w:rsidRPr="00590B1D">
        <w:rPr>
          <w:rStyle w:val="CODEtemp"/>
        </w:rPr>
        <w:t>semanticVersion</w:t>
      </w:r>
      <w:proofErr w:type="spellEnd"/>
      <w:r w:rsidR="00590B1D" w:rsidRPr="00590B1D">
        <w:t xml:space="preserve"> property allows results management systems to (for example) restrict the results they display to versions newer than a specified version, or to restrict the results to a particular major version.</w:t>
      </w:r>
    </w:p>
    <w:p w14:paraId="76725861" w14:textId="32444088" w:rsidR="00590B1D" w:rsidRDefault="00FC1778" w:rsidP="00590B1D">
      <w:r>
        <w:t>A</w:t>
      </w:r>
      <w:r w:rsidR="00590B1D" w:rsidRPr="00590B1D">
        <w:t xml:space="preserve"> </w:t>
      </w:r>
      <w:r w:rsidR="00AC6C45">
        <w:t>converter</w:t>
      </w:r>
      <w:r>
        <w:t xml:space="preserve"> </w:t>
      </w:r>
      <w:r>
        <w:rPr>
          <w:b/>
        </w:rPr>
        <w:t>SHALL NOT</w:t>
      </w:r>
      <w:r w:rsidRPr="00FC1778">
        <w:t xml:space="preserve"> </w:t>
      </w:r>
      <w:r>
        <w:t>emit</w:t>
      </w:r>
      <w:r w:rsidR="00590B1D" w:rsidRPr="00590B1D">
        <w:t xml:space="preserve"> the </w:t>
      </w:r>
      <w:proofErr w:type="spellStart"/>
      <w:r w:rsidR="00590B1D" w:rsidRPr="00590B1D">
        <w:rPr>
          <w:rStyle w:val="CODEtemp"/>
        </w:rPr>
        <w:t>semanticVersion</w:t>
      </w:r>
      <w:proofErr w:type="spellEnd"/>
      <w:r w:rsidR="00590B1D" w:rsidRPr="00590B1D">
        <w:t xml:space="preserve"> property.</w:t>
      </w:r>
    </w:p>
    <w:p w14:paraId="5EF8206B" w14:textId="2D9048C0" w:rsidR="00590B1D" w:rsidRPr="00590B1D" w:rsidRDefault="00590B1D" w:rsidP="00590B1D">
      <w:pPr>
        <w:pStyle w:val="Note"/>
      </w:pPr>
      <w:r>
        <w:t>NOTE</w:t>
      </w:r>
      <w:r w:rsidR="00980B92">
        <w:t xml:space="preserve"> 2</w:t>
      </w:r>
      <w:r>
        <w:t xml:space="preserve">: </w:t>
      </w:r>
      <w:r w:rsidRPr="00590B1D">
        <w:t xml:space="preserve">The rationale is that an analysis tool knows whether its version string is intended to be interpreted according to </w:t>
      </w:r>
      <w:proofErr w:type="spellStart"/>
      <w:r w:rsidRPr="00590B1D">
        <w:t>SemVer</w:t>
      </w:r>
      <w:proofErr w:type="spellEnd"/>
      <w:r w:rsidRPr="00590B1D">
        <w:t xml:space="preserve">. A converter will in general not know this, even if the tool's version string conforms to the pattern specified by </w:t>
      </w:r>
      <w:proofErr w:type="spellStart"/>
      <w:r w:rsidRPr="00590B1D">
        <w:t>SemVer</w:t>
      </w:r>
      <w:proofErr w:type="spellEnd"/>
      <w:r w:rsidRPr="00590B1D">
        <w:t>.</w:t>
      </w:r>
    </w:p>
    <w:p w14:paraId="0FF70363" w14:textId="5F2D1A48" w:rsidR="00401BB5" w:rsidRDefault="00401BB5" w:rsidP="00401BB5">
      <w:pPr>
        <w:pStyle w:val="Heading3"/>
      </w:pPr>
      <w:bookmarkStart w:id="310" w:name="_Ref493409191"/>
      <w:bookmarkStart w:id="311" w:name="_Toc534899496"/>
      <w:r>
        <w:t>version property</w:t>
      </w:r>
      <w:bookmarkEnd w:id="310"/>
      <w:bookmarkEnd w:id="311"/>
    </w:p>
    <w:p w14:paraId="605630F8" w14:textId="0BC0381A" w:rsidR="0029702B" w:rsidRDefault="0029702B" w:rsidP="0029702B">
      <w:r w:rsidRPr="0029702B">
        <w:t xml:space="preserve">In a log file produced by an analysis tool, a </w:t>
      </w:r>
      <w:r w:rsidRPr="0029702B">
        <w:rPr>
          <w:rStyle w:val="CODEtemp"/>
        </w:rPr>
        <w:t>tool</w:t>
      </w:r>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tool version in whatever format the tool natively provides.</w:t>
      </w:r>
    </w:p>
    <w:p w14:paraId="6834FF15" w14:textId="11380023" w:rsidR="0029702B" w:rsidRPr="0029702B" w:rsidRDefault="00FC1778" w:rsidP="0029702B">
      <w:r>
        <w:t>A</w:t>
      </w:r>
      <w:r w:rsidR="0029702B" w:rsidRPr="0029702B">
        <w:t xml:space="preserve"> converter</w:t>
      </w:r>
      <w:r>
        <w:t xml:space="preserve"> </w:t>
      </w:r>
      <w:r>
        <w:rPr>
          <w:b/>
        </w:rPr>
        <w:t>SHALL</w:t>
      </w:r>
      <w:r>
        <w:t xml:space="preserve"> emit</w:t>
      </w:r>
      <w:r w:rsidR="0029702B" w:rsidRPr="0029702B">
        <w:t xml:space="preserve"> the </w:t>
      </w:r>
      <w:r w:rsidR="0029702B" w:rsidRPr="0029702B">
        <w:rPr>
          <w:rStyle w:val="CODEtemp"/>
        </w:rPr>
        <w:t>version</w:t>
      </w:r>
      <w:r w:rsidR="0029702B" w:rsidRPr="0029702B">
        <w:t xml:space="preserve"> property.</w:t>
      </w:r>
    </w:p>
    <w:p w14:paraId="631AE892" w14:textId="754A4D6B" w:rsidR="00401BB5" w:rsidRDefault="00C72351" w:rsidP="00401BB5">
      <w:pPr>
        <w:pStyle w:val="Heading3"/>
      </w:pPr>
      <w:bookmarkStart w:id="312" w:name="_Ref493409205"/>
      <w:bookmarkStart w:id="313" w:name="_Toc534899497"/>
      <w:proofErr w:type="spellStart"/>
      <w:r>
        <w:t>dottedQuadFileVersion</w:t>
      </w:r>
      <w:proofErr w:type="spellEnd"/>
      <w:r>
        <w:t xml:space="preserve"> </w:t>
      </w:r>
      <w:r w:rsidR="00401BB5">
        <w:t>property</w:t>
      </w:r>
      <w:bookmarkEnd w:id="312"/>
      <w:bookmarkEnd w:id="313"/>
    </w:p>
    <w:p w14:paraId="6A57B2D9" w14:textId="1195EA72" w:rsidR="00C72351" w:rsidRDefault="00996B9D" w:rsidP="00996B9D">
      <w:r w:rsidRPr="00996B9D">
        <w:t>If the operating system on which the tool runs provides a value for the file version of the tool's primary executable file</w:t>
      </w:r>
      <w:r w:rsidR="00C72351">
        <w:t>, and if that value logically consists of an ordered set of four non-negative integers</w:t>
      </w:r>
      <w:r w:rsidRPr="00996B9D">
        <w:t xml:space="preserve">, then the </w:t>
      </w:r>
      <w:r w:rsidRPr="00996B9D">
        <w:rPr>
          <w:rStyle w:val="CODEtemp"/>
        </w:rPr>
        <w:t>tool</w:t>
      </w:r>
      <w:r w:rsidRPr="00996B9D">
        <w:t xml:space="preserve"> object </w:t>
      </w:r>
      <w:r w:rsidRPr="00996B9D">
        <w:rPr>
          <w:b/>
        </w:rPr>
        <w:t>MAY</w:t>
      </w:r>
      <w:r w:rsidRPr="00996B9D">
        <w:t xml:space="preserve"> contain a property named </w:t>
      </w:r>
      <w:proofErr w:type="spellStart"/>
      <w:r w:rsidR="00C72351">
        <w:rPr>
          <w:rStyle w:val="CODEtemp"/>
        </w:rPr>
        <w:t>dottedQuadFileVersion</w:t>
      </w:r>
      <w:proofErr w:type="spellEnd"/>
      <w:r w:rsidR="00C72351" w:rsidRPr="00996B9D">
        <w:t xml:space="preserve"> </w:t>
      </w:r>
      <w:r w:rsidRPr="00996B9D">
        <w:t>whose value is a string representation of that file version</w:t>
      </w:r>
      <w:r w:rsidR="00C72351">
        <w:t xml:space="preserve"> in this syntax:</w:t>
      </w:r>
    </w:p>
    <w:p w14:paraId="425BDA56" w14:textId="0DF79954" w:rsidR="00C72351" w:rsidRDefault="00C72351" w:rsidP="00C72351">
      <w:pPr>
        <w:pStyle w:val="Code"/>
      </w:pPr>
      <w:proofErr w:type="spellStart"/>
      <w:r>
        <w:t>dottedQuadFileVersion</w:t>
      </w:r>
      <w:proofErr w:type="spellEnd"/>
      <w:r>
        <w:t xml:space="preserve"> = non negative integer, 3*(".", </w:t>
      </w:r>
      <w:proofErr w:type="spellStart"/>
      <w:r>
        <w:t>non negative</w:t>
      </w:r>
      <w:proofErr w:type="spellEnd"/>
      <w:r>
        <w:t xml:space="preserve"> integer);</w:t>
      </w:r>
    </w:p>
    <w:p w14:paraId="685F12F2" w14:textId="77777777" w:rsidR="00C72351" w:rsidRDefault="00C72351" w:rsidP="00996B9D">
      <w:r>
        <w:t xml:space="preserve">where the </w:t>
      </w:r>
      <w:proofErr w:type="spellStart"/>
      <w:r>
        <w:rPr>
          <w:rStyle w:val="CODEtemp"/>
        </w:rPr>
        <w:t>non negative</w:t>
      </w:r>
      <w:proofErr w:type="spellEnd"/>
      <w:r>
        <w:rPr>
          <w:rStyle w:val="CODEtemp"/>
        </w:rPr>
        <w:t xml:space="preserve"> integer</w:t>
      </w:r>
      <w:r>
        <w:t>s follow the logical order of the components of the file version</w:t>
      </w:r>
      <w:r w:rsidR="00996B9D" w:rsidRPr="00996B9D">
        <w:t>.</w:t>
      </w:r>
    </w:p>
    <w:p w14:paraId="37BAE953" w14:textId="7981EDDF" w:rsidR="00996B9D" w:rsidRDefault="00996B9D" w:rsidP="00996B9D">
      <w:r w:rsidRPr="00996B9D">
        <w:t xml:space="preserve">If the operating system does not provide such a value, the </w:t>
      </w:r>
      <w:proofErr w:type="spellStart"/>
      <w:r w:rsidR="00C72351">
        <w:rPr>
          <w:rStyle w:val="CODEtemp"/>
        </w:rPr>
        <w:t>dottedQuadFileVersion</w:t>
      </w:r>
      <w:proofErr w:type="spellEnd"/>
      <w:r w:rsidR="00C72351" w:rsidRPr="00996B9D">
        <w:t xml:space="preserve"> </w:t>
      </w:r>
      <w:r w:rsidRPr="00996B9D">
        <w:t xml:space="preserve">property </w:t>
      </w:r>
      <w:r w:rsidRPr="00996B9D">
        <w:rPr>
          <w:b/>
        </w:rPr>
        <w:t>SHALL</w:t>
      </w:r>
      <w:r w:rsidRPr="00996B9D">
        <w:t xml:space="preserve"> be absent.</w:t>
      </w:r>
    </w:p>
    <w:p w14:paraId="162F0159" w14:textId="1A0BCD25" w:rsidR="00C56762" w:rsidRDefault="00996B9D" w:rsidP="00C56762">
      <w:pPr>
        <w:pStyle w:val="Note"/>
      </w:pPr>
      <w:r>
        <w:t xml:space="preserve">EXAMPLE: </w:t>
      </w:r>
      <w:r w:rsidR="00C56762" w:rsidRPr="00C56762">
        <w:t xml:space="preserve">On the </w:t>
      </w:r>
      <w:r w:rsidR="001213A7">
        <w:t xml:space="preserve">Microsoft </w:t>
      </w:r>
      <w:r w:rsidR="00C56762" w:rsidRPr="00C56762">
        <w:t>Windows</w:t>
      </w:r>
      <w:r w:rsidR="001213A7">
        <w:t xml:space="preserve"> ®</w:t>
      </w:r>
      <w:r w:rsidR="00C56762" w:rsidRPr="00C56762">
        <w:t xml:space="preserve">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5BFCD59B" w14:textId="7CF6F6A0" w:rsidR="00D512EE" w:rsidRDefault="00D512EE" w:rsidP="00D512EE">
      <w:pPr>
        <w:pStyle w:val="Heading3"/>
      </w:pPr>
      <w:bookmarkStart w:id="314" w:name="_Toc534899498"/>
      <w:proofErr w:type="spellStart"/>
      <w:r>
        <w:lastRenderedPageBreak/>
        <w:t>downloadUri</w:t>
      </w:r>
      <w:proofErr w:type="spellEnd"/>
      <w:r>
        <w:t xml:space="preserve"> property</w:t>
      </w:r>
      <w:bookmarkEnd w:id="314"/>
    </w:p>
    <w:p w14:paraId="29604BF7" w14:textId="793DA620" w:rsidR="00D512EE" w:rsidRPr="00D512EE" w:rsidRDefault="00D512EE" w:rsidP="00D512EE">
      <w:r>
        <w:t xml:space="preserve">A tool object </w:t>
      </w:r>
      <w:r>
        <w:rPr>
          <w:b/>
        </w:rPr>
        <w:t>MAY</w:t>
      </w:r>
      <w:r>
        <w:t xml:space="preserve"> contain a property named </w:t>
      </w:r>
      <w:proofErr w:type="spellStart"/>
      <w:r w:rsidRPr="00420B07">
        <w:rPr>
          <w:rStyle w:val="CODEtemp"/>
        </w:rPr>
        <w:t>downloadUri</w:t>
      </w:r>
      <w:proofErr w:type="spellEnd"/>
      <w:r>
        <w:t xml:space="preserve"> whose value is a string containing the absolute URI [</w:t>
      </w:r>
      <w:hyperlink w:anchor="RFC3986" w:history="1">
        <w:r w:rsidRPr="002315DB">
          <w:rPr>
            <w:rStyle w:val="Hyperlink"/>
          </w:rPr>
          <w:t>RFC3986</w:t>
        </w:r>
      </w:hyperlink>
      <w:r>
        <w:t>] from which th</w:t>
      </w:r>
      <w:r w:rsidR="005C74C1">
        <w:t>is version of th</w:t>
      </w:r>
      <w:r>
        <w:t>e tool can be downloaded.</w:t>
      </w:r>
    </w:p>
    <w:p w14:paraId="73899373" w14:textId="5A5F1D1A" w:rsidR="00401BB5" w:rsidRDefault="00401BB5" w:rsidP="00401BB5">
      <w:pPr>
        <w:pStyle w:val="Heading3"/>
      </w:pPr>
      <w:bookmarkStart w:id="315" w:name="_Ref508811658"/>
      <w:bookmarkStart w:id="316" w:name="_Ref508812630"/>
      <w:bookmarkStart w:id="317" w:name="_Toc534899499"/>
      <w:r>
        <w:t>language property</w:t>
      </w:r>
      <w:bookmarkEnd w:id="315"/>
      <w:bookmarkEnd w:id="316"/>
      <w:bookmarkEnd w:id="317"/>
    </w:p>
    <w:p w14:paraId="0DEC6669" w14:textId="4D1B1555"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w:t>
      </w:r>
      <w:bookmarkStart w:id="318" w:name="_Hlk503355525"/>
      <w:r w:rsidRPr="00C56762">
        <w:t>a string specifying the language of the messages produced by the tool</w:t>
      </w:r>
      <w:bookmarkEnd w:id="318"/>
      <w:r w:rsidRPr="00C56762">
        <w:t xml:space="preserve">,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r w:rsidR="00E769D4" w:rsidRPr="00E769D4">
        <w:t xml:space="preserve"> </w:t>
      </w:r>
      <w:r w:rsidR="00E769D4">
        <w:t xml:space="preserve">If this property is absent, it </w:t>
      </w:r>
      <w:r w:rsidR="00822D1D">
        <w:rPr>
          <w:b/>
        </w:rPr>
        <w:t>SHALL</w:t>
      </w:r>
      <w:r w:rsidR="00E769D4">
        <w:t xml:space="preserve"> </w:t>
      </w:r>
      <w:r w:rsidR="00440659">
        <w:t>default to</w:t>
      </w:r>
      <w:r w:rsidR="00E769D4">
        <w:t xml:space="preserve"> </w:t>
      </w:r>
      <w:r w:rsidR="00E769D4">
        <w:rPr>
          <w:rStyle w:val="CODEtemp"/>
        </w:rPr>
        <w:t>"</w:t>
      </w:r>
      <w:proofErr w:type="spellStart"/>
      <w:r w:rsidR="00E769D4">
        <w:rPr>
          <w:rStyle w:val="CODEtemp"/>
        </w:rPr>
        <w:t>en</w:t>
      </w:r>
      <w:proofErr w:type="spellEnd"/>
      <w:r w:rsidR="00E769D4">
        <w:rPr>
          <w:rStyle w:val="CODEtemp"/>
        </w:rPr>
        <w:t>-US"</w:t>
      </w:r>
      <w:r w:rsidR="00E769D4">
        <w:t>.</w:t>
      </w:r>
    </w:p>
    <w:p w14:paraId="524E3AE2" w14:textId="631B67E3" w:rsidR="00E06A9A" w:rsidRDefault="003C7D94" w:rsidP="00FC566D">
      <w:pPr>
        <w:pStyle w:val="Note"/>
      </w:pPr>
      <w:r>
        <w:t>EXAMPLE 1: The tool language is</w:t>
      </w:r>
      <w:r w:rsidR="00062677">
        <w:t xml:space="preserve"> region-neutral</w:t>
      </w:r>
      <w:r>
        <w:t xml:space="preserve"> English:</w:t>
      </w:r>
    </w:p>
    <w:p w14:paraId="2FD75C7C" w14:textId="77777777" w:rsidR="00220347" w:rsidRDefault="00220347" w:rsidP="002D65F3">
      <w:pPr>
        <w:pStyle w:val="Code"/>
      </w:pPr>
      <w:r>
        <w:t>"tool": {</w:t>
      </w:r>
    </w:p>
    <w:p w14:paraId="50F15F28" w14:textId="18ECA4A3" w:rsidR="00220347" w:rsidRDefault="00220347" w:rsidP="002D65F3">
      <w:pPr>
        <w:pStyle w:val="Code"/>
      </w:pPr>
      <w:r>
        <w:t xml:space="preserve">  "language": "</w:t>
      </w:r>
      <w:proofErr w:type="spellStart"/>
      <w:r>
        <w:t>en</w:t>
      </w:r>
      <w:proofErr w:type="spellEnd"/>
      <w:r>
        <w:t>"</w:t>
      </w:r>
    </w:p>
    <w:p w14:paraId="2D6D688E" w14:textId="56DC5F91" w:rsidR="00220347" w:rsidRPr="00220347" w:rsidRDefault="00220347" w:rsidP="002D65F3">
      <w:pPr>
        <w:pStyle w:val="Code"/>
      </w:pPr>
      <w:r>
        <w:t>}</w:t>
      </w:r>
    </w:p>
    <w:p w14:paraId="400D101A" w14:textId="5F4B15F1" w:rsidR="00E06A9A" w:rsidRDefault="00FC566D" w:rsidP="00FC566D">
      <w:pPr>
        <w:pStyle w:val="Note"/>
      </w:pPr>
      <w:r>
        <w:t>EXAMPLE 2: The tool language is French as spoken in Fran</w:t>
      </w:r>
      <w:r w:rsidR="00E06A9A">
        <w:t>ce:</w:t>
      </w:r>
    </w:p>
    <w:p w14:paraId="4C23D0E4" w14:textId="77777777" w:rsidR="00220347" w:rsidRDefault="00220347" w:rsidP="002D65F3">
      <w:pPr>
        <w:pStyle w:val="Code"/>
      </w:pPr>
      <w:r>
        <w:t>"tool": {</w:t>
      </w:r>
    </w:p>
    <w:p w14:paraId="1511A7DA" w14:textId="77777777" w:rsidR="00220347" w:rsidRDefault="00220347" w:rsidP="002D65F3">
      <w:pPr>
        <w:pStyle w:val="Code"/>
      </w:pPr>
      <w:r>
        <w:t xml:space="preserve">  "language": "</w:t>
      </w:r>
      <w:proofErr w:type="spellStart"/>
      <w:r>
        <w:t>fr</w:t>
      </w:r>
      <w:proofErr w:type="spellEnd"/>
      <w:r>
        <w:t>-FR"</w:t>
      </w:r>
    </w:p>
    <w:p w14:paraId="5E959757" w14:textId="616114AF" w:rsidR="00220347" w:rsidRPr="00220347" w:rsidRDefault="00220347" w:rsidP="002D65F3">
      <w:pPr>
        <w:pStyle w:val="Code"/>
      </w:pPr>
      <w:r>
        <w:t>}</w:t>
      </w:r>
    </w:p>
    <w:p w14:paraId="0F8283D9" w14:textId="230CDE61" w:rsidR="00062677" w:rsidRDefault="00062677" w:rsidP="00062677">
      <w:bookmarkStart w:id="319" w:name="_Ref508812052"/>
      <w:r>
        <w:t xml:space="preserve">The </w:t>
      </w:r>
      <w:r w:rsidRPr="00062677">
        <w:rPr>
          <w:rStyle w:val="CODEtemp"/>
        </w:rPr>
        <w:t>language</w:t>
      </w:r>
      <w:r>
        <w:t xml:space="preserve"> property specifies:</w:t>
      </w:r>
    </w:p>
    <w:p w14:paraId="4C6405EF" w14:textId="5CBE6AE3" w:rsidR="00062677" w:rsidRDefault="00062677" w:rsidP="00EA540C">
      <w:pPr>
        <w:pStyle w:val="ListParagraph"/>
        <w:numPr>
          <w:ilvl w:val="0"/>
          <w:numId w:val="51"/>
        </w:numPr>
      </w:pPr>
      <w:r w:rsidRPr="008867D2">
        <w:t xml:space="preserve">The language of the message strings contained in the </w:t>
      </w:r>
      <w:r w:rsidRPr="008867D2">
        <w:rPr>
          <w:rStyle w:val="CODEtemp"/>
        </w:rPr>
        <w:t>text</w:t>
      </w:r>
      <w:r w:rsidRPr="008867D2">
        <w:t xml:space="preserve"> (§</w:t>
      </w:r>
      <w:r>
        <w:fldChar w:fldCharType="begin"/>
      </w:r>
      <w:r>
        <w:instrText xml:space="preserve"> REF _Ref508811133 \r \h </w:instrText>
      </w:r>
      <w:r>
        <w:fldChar w:fldCharType="separate"/>
      </w:r>
      <w:r w:rsidR="00820181">
        <w:t>3.11.7</w:t>
      </w:r>
      <w:r>
        <w:fldChar w:fldCharType="end"/>
      </w:r>
      <w:r w:rsidRPr="008867D2">
        <w:t xml:space="preserve">) and </w:t>
      </w:r>
      <w:proofErr w:type="spellStart"/>
      <w:r w:rsidRPr="008867D2">
        <w:rPr>
          <w:rStyle w:val="CODEtemp"/>
        </w:rPr>
        <w:t>richText</w:t>
      </w:r>
      <w:proofErr w:type="spellEnd"/>
      <w:r w:rsidRPr="008867D2">
        <w:t xml:space="preserve"> (§</w:t>
      </w:r>
      <w:r>
        <w:fldChar w:fldCharType="begin"/>
      </w:r>
      <w:r>
        <w:instrText xml:space="preserve"> REF _Ref508811583 \r \h </w:instrText>
      </w:r>
      <w:r>
        <w:fldChar w:fldCharType="separate"/>
      </w:r>
      <w:r w:rsidR="00820181">
        <w:t>3.11.8</w:t>
      </w:r>
      <w:r>
        <w:fldChar w:fldCharType="end"/>
      </w:r>
      <w:r w:rsidRPr="008867D2">
        <w:t xml:space="preserve">) properties of any </w:t>
      </w:r>
      <w:r w:rsidRPr="008867D2">
        <w:rPr>
          <w:rStyle w:val="CODEtemp"/>
        </w:rPr>
        <w:t>message</w:t>
      </w:r>
      <w:r w:rsidRPr="008867D2">
        <w:t xml:space="preserve"> object (§</w:t>
      </w:r>
      <w:r>
        <w:fldChar w:fldCharType="begin"/>
      </w:r>
      <w:r>
        <w:instrText xml:space="preserve"> REF _Ref508814664 \r \h </w:instrText>
      </w:r>
      <w:r>
        <w:fldChar w:fldCharType="separate"/>
      </w:r>
      <w:r w:rsidR="00820181">
        <w:t>3.11</w:t>
      </w:r>
      <w:r>
        <w:fldChar w:fldCharType="end"/>
      </w:r>
      <w:r w:rsidRPr="008867D2">
        <w:t xml:space="preserve">) in the </w:t>
      </w:r>
      <w:r w:rsidR="002F3E79">
        <w:t>containing</w:t>
      </w:r>
      <w:r w:rsidRPr="008867D2">
        <w:t xml:space="preserve"> </w:t>
      </w:r>
      <w:r w:rsidRPr="008867D2">
        <w:rPr>
          <w:rStyle w:val="CODEtemp"/>
        </w:rPr>
        <w:t>run</w:t>
      </w:r>
      <w:r w:rsidRPr="008867D2">
        <w:t xml:space="preserve"> object (§</w:t>
      </w:r>
      <w:r>
        <w:fldChar w:fldCharType="begin"/>
      </w:r>
      <w:r>
        <w:instrText xml:space="preserve"> REF _Ref493349997 \r \h </w:instrText>
      </w:r>
      <w:r>
        <w:fldChar w:fldCharType="separate"/>
      </w:r>
      <w:r w:rsidR="00820181">
        <w:t>3.13</w:t>
      </w:r>
      <w:r>
        <w:fldChar w:fldCharType="end"/>
      </w:r>
      <w:r w:rsidRPr="008867D2">
        <w:t>).</w:t>
      </w:r>
    </w:p>
    <w:p w14:paraId="3FBBE723" w14:textId="37E0A0B4" w:rsidR="00062677" w:rsidRDefault="00062677" w:rsidP="00EA540C">
      <w:pPr>
        <w:pStyle w:val="ListParagraph"/>
        <w:numPr>
          <w:ilvl w:val="0"/>
          <w:numId w:val="51"/>
        </w:numPr>
      </w:pPr>
      <w:r w:rsidRPr="008867D2">
        <w:t>The language of any embedded resources (§</w:t>
      </w:r>
      <w:r>
        <w:fldChar w:fldCharType="begin"/>
      </w:r>
      <w:r>
        <w:instrText xml:space="preserve"> REF _Ref508812963 \r \h </w:instrText>
      </w:r>
      <w:r>
        <w:fldChar w:fldCharType="separate"/>
      </w:r>
      <w:r w:rsidR="00820181">
        <w:t>3.11.6</w:t>
      </w:r>
      <w:r>
        <w:fldChar w:fldCharType="end"/>
      </w:r>
      <w:r w:rsidRPr="008867D2">
        <w:t xml:space="preserve">) contained in the </w:t>
      </w:r>
      <w:r w:rsidRPr="008867D2">
        <w:rPr>
          <w:rStyle w:val="CODEtemp"/>
        </w:rPr>
        <w:t>resources</w:t>
      </w:r>
      <w:r w:rsidRPr="008867D2">
        <w:t xml:space="preserve"> property (§</w:t>
      </w:r>
      <w:r w:rsidR="000308F0">
        <w:fldChar w:fldCharType="begin"/>
      </w:r>
      <w:r w:rsidR="000308F0">
        <w:instrText xml:space="preserve"> REF _Ref493404878 \r \h </w:instrText>
      </w:r>
      <w:r w:rsidR="000308F0">
        <w:fldChar w:fldCharType="separate"/>
      </w:r>
      <w:r w:rsidR="00820181">
        <w:t>3.13.15</w:t>
      </w:r>
      <w:r w:rsidR="000308F0">
        <w:fldChar w:fldCharType="end"/>
      </w:r>
      <w:r w:rsidRPr="008867D2">
        <w:t xml:space="preserve">) of </w:t>
      </w:r>
      <w:r>
        <w:t xml:space="preserve">the </w:t>
      </w:r>
      <w:r w:rsidR="002F3E79">
        <w:t>containing</w:t>
      </w:r>
      <w:r w:rsidRPr="008867D2">
        <w:t xml:space="preserve"> </w:t>
      </w:r>
      <w:r>
        <w:rPr>
          <w:rStyle w:val="CODEtemp"/>
        </w:rPr>
        <w:t>run</w:t>
      </w:r>
      <w:r w:rsidRPr="00904B61">
        <w:t xml:space="preserve"> object</w:t>
      </w:r>
      <w:r w:rsidRPr="008867D2">
        <w:t>.</w:t>
      </w:r>
    </w:p>
    <w:p w14:paraId="086BAB5D" w14:textId="6B0B391D" w:rsidR="00543C02" w:rsidRDefault="00543C02" w:rsidP="00401BB5">
      <w:pPr>
        <w:pStyle w:val="Heading3"/>
      </w:pPr>
      <w:bookmarkStart w:id="320" w:name="_Ref508891515"/>
      <w:bookmarkStart w:id="321" w:name="_Toc534899500"/>
      <w:proofErr w:type="spellStart"/>
      <w:r>
        <w:t>resourceLocation</w:t>
      </w:r>
      <w:proofErr w:type="spellEnd"/>
      <w:r>
        <w:t xml:space="preserve"> property</w:t>
      </w:r>
      <w:bookmarkEnd w:id="319"/>
      <w:bookmarkEnd w:id="320"/>
      <w:bookmarkEnd w:id="321"/>
    </w:p>
    <w:p w14:paraId="012A55E0" w14:textId="35BA4BAC" w:rsidR="000308F0" w:rsidRDefault="000308F0" w:rsidP="000308F0">
      <w:r>
        <w:t>If a SARIF producer provides external resources (</w:t>
      </w:r>
      <w:r w:rsidRPr="008867D2">
        <w:t>§</w:t>
      </w:r>
      <w:r>
        <w:fldChar w:fldCharType="begin"/>
      </w:r>
      <w:r>
        <w:instrText xml:space="preserve"> REF _Ref508812963 \r \h </w:instrText>
      </w:r>
      <w:r>
        <w:fldChar w:fldCharType="separate"/>
      </w:r>
      <w:r w:rsidR="00820181">
        <w:t>3.11.6</w:t>
      </w:r>
      <w:r>
        <w:fldChar w:fldCharType="end"/>
      </w:r>
      <w:r>
        <w:t>) for languages other than the tool’s declared language (</w:t>
      </w:r>
      <w:r w:rsidRPr="008867D2">
        <w:t>§</w:t>
      </w:r>
      <w:r>
        <w:fldChar w:fldCharType="begin"/>
      </w:r>
      <w:r>
        <w:instrText xml:space="preserve"> REF _Ref508811658 \r \h </w:instrText>
      </w:r>
      <w:r>
        <w:fldChar w:fldCharType="separate"/>
      </w:r>
      <w:r w:rsidR="00820181">
        <w:t>3.16.8</w:t>
      </w:r>
      <w:r>
        <w:fldChar w:fldCharType="end"/>
      </w:r>
      <w:r>
        <w:t xml:space="preserve">), the </w:t>
      </w:r>
      <w:r w:rsidRPr="008867D2">
        <w:rPr>
          <w:rStyle w:val="CODEtemp"/>
        </w:rPr>
        <w:t>tool</w:t>
      </w:r>
      <w:r>
        <w:t xml:space="preserve"> object </w:t>
      </w:r>
      <w:r>
        <w:rPr>
          <w:b/>
        </w:rPr>
        <w:t>SHALL</w:t>
      </w:r>
      <w:r>
        <w:t xml:space="preserve"> contain a property named </w:t>
      </w:r>
      <w:proofErr w:type="spellStart"/>
      <w:r w:rsidRPr="008867D2">
        <w:rPr>
          <w:rStyle w:val="CODEtemp"/>
        </w:rPr>
        <w:t>resourceLocation</w:t>
      </w:r>
      <w:proofErr w:type="spellEnd"/>
      <w:r>
        <w:t xml:space="preserve"> whose value is a </w:t>
      </w:r>
      <w:proofErr w:type="spellStart"/>
      <w:r w:rsidRPr="008867D2">
        <w:rPr>
          <w:rStyle w:val="CODEtemp"/>
        </w:rPr>
        <w:t>fileLocation</w:t>
      </w:r>
      <w:proofErr w:type="spellEnd"/>
      <w:r>
        <w:t xml:space="preserve"> object (</w:t>
      </w:r>
      <w:r w:rsidRPr="008867D2">
        <w:t>§</w:t>
      </w:r>
      <w:r>
        <w:fldChar w:fldCharType="begin"/>
      </w:r>
      <w:r>
        <w:instrText xml:space="preserve"> REF _Ref507594747 \r \h </w:instrText>
      </w:r>
      <w:r>
        <w:fldChar w:fldCharType="separate"/>
      </w:r>
      <w:r w:rsidR="00820181">
        <w:t>3.3</w:t>
      </w:r>
      <w:r>
        <w:fldChar w:fldCharType="end"/>
      </w:r>
      <w:r>
        <w:t>) which specifies the location of a directory containing the tool’s SARIF resource files.</w:t>
      </w:r>
    </w:p>
    <w:p w14:paraId="502D3031" w14:textId="77777777" w:rsidR="000308F0" w:rsidRDefault="000308F0" w:rsidP="000308F0">
      <w:r>
        <w:t xml:space="preserve">If a SARIF producer does not provide external resources, the </w:t>
      </w:r>
      <w:proofErr w:type="spellStart"/>
      <w:r w:rsidRPr="008867D2">
        <w:rPr>
          <w:rStyle w:val="CODEtemp"/>
        </w:rPr>
        <w:t>resourceLocation</w:t>
      </w:r>
      <w:proofErr w:type="spellEnd"/>
      <w:r>
        <w:t xml:space="preserve"> property </w:t>
      </w:r>
      <w:r>
        <w:rPr>
          <w:b/>
        </w:rPr>
        <w:t>SHALL</w:t>
      </w:r>
      <w:r>
        <w:t xml:space="preserve"> be absent.</w:t>
      </w:r>
    </w:p>
    <w:p w14:paraId="709E9C05" w14:textId="19B3C958" w:rsidR="000308F0" w:rsidRDefault="000308F0" w:rsidP="000308F0">
      <w:r>
        <w:t xml:space="preserve">If the </w:t>
      </w:r>
      <w:proofErr w:type="spellStart"/>
      <w:r w:rsidRPr="008867D2">
        <w:rPr>
          <w:rStyle w:val="CODEtemp"/>
        </w:rPr>
        <w:t>fileLocation</w:t>
      </w:r>
      <w:proofErr w:type="spellEnd"/>
      <w:r>
        <w:t xml:space="preserve"> object’s </w:t>
      </w:r>
      <w:r w:rsidRPr="008867D2">
        <w:rPr>
          <w:rStyle w:val="CODEtemp"/>
        </w:rPr>
        <w:t>uri</w:t>
      </w:r>
      <w:r>
        <w:t xml:space="preserve"> property (</w:t>
      </w:r>
      <w:r w:rsidRPr="008867D2">
        <w:t>§</w:t>
      </w:r>
      <w:r>
        <w:fldChar w:fldCharType="begin"/>
      </w:r>
      <w:r>
        <w:instrText xml:space="preserve"> REF _Ref507592462 \r \h </w:instrText>
      </w:r>
      <w:r>
        <w:fldChar w:fldCharType="separate"/>
      </w:r>
      <w:r w:rsidR="00820181">
        <w:t>3.4.3</w:t>
      </w:r>
      <w:r>
        <w:fldChar w:fldCharType="end"/>
      </w:r>
      <w:r>
        <w:t xml:space="preserve">) specifies a relative </w:t>
      </w:r>
      <w:r w:rsidR="00107336">
        <w:t>reference</w:t>
      </w:r>
      <w:r>
        <w:t xml:space="preserve">, then its </w:t>
      </w:r>
      <w:proofErr w:type="spellStart"/>
      <w:r w:rsidRPr="008867D2">
        <w:rPr>
          <w:rStyle w:val="CODEtemp"/>
        </w:rPr>
        <w:t>uriBaseId</w:t>
      </w:r>
      <w:proofErr w:type="spellEnd"/>
      <w:r>
        <w:t xml:space="preserve"> property (</w:t>
      </w:r>
      <w:r w:rsidRPr="008867D2">
        <w:t>§</w:t>
      </w:r>
      <w:r>
        <w:fldChar w:fldCharType="begin"/>
      </w:r>
      <w:r>
        <w:instrText xml:space="preserve"> REF _Ref507592476 \r \h </w:instrText>
      </w:r>
      <w:r>
        <w:fldChar w:fldCharType="separate"/>
      </w:r>
      <w:r w:rsidR="00820181">
        <w:t>3.4.4</w:t>
      </w:r>
      <w:r>
        <w:fldChar w:fldCharType="end"/>
      </w:r>
      <w:r>
        <w:t xml:space="preserve">) </w:t>
      </w:r>
      <w:r w:rsidRPr="008867D2">
        <w:rPr>
          <w:b/>
        </w:rPr>
        <w:t>SHOULD</w:t>
      </w:r>
      <w:r>
        <w:t xml:space="preserve"> be present, and the </w:t>
      </w:r>
      <w:r w:rsidRPr="008867D2">
        <w:rPr>
          <w:rStyle w:val="CODEtemp"/>
        </w:rPr>
        <w:t>run</w:t>
      </w:r>
      <w:r>
        <w:t xml:space="preserve"> object’s </w:t>
      </w:r>
      <w:proofErr w:type="spellStart"/>
      <w:r w:rsidRPr="008867D2">
        <w:rPr>
          <w:rStyle w:val="CODEtemp"/>
        </w:rPr>
        <w:t>originalUriBaseIds</w:t>
      </w:r>
      <w:proofErr w:type="spellEnd"/>
      <w:r>
        <w:t xml:space="preserve"> property (</w:t>
      </w:r>
      <w:r w:rsidRPr="008867D2">
        <w:t>§</w:t>
      </w:r>
      <w:r>
        <w:fldChar w:fldCharType="begin"/>
      </w:r>
      <w:r>
        <w:instrText xml:space="preserve"> REF _Ref508869459 \r \h </w:instrText>
      </w:r>
      <w:r>
        <w:fldChar w:fldCharType="separate"/>
      </w:r>
      <w:r w:rsidR="00820181">
        <w:t>3.13.10</w:t>
      </w:r>
      <w:r>
        <w:fldChar w:fldCharType="end"/>
      </w:r>
      <w:r>
        <w:t xml:space="preserve">) </w:t>
      </w:r>
      <w:r w:rsidRPr="008867D2">
        <w:rPr>
          <w:b/>
        </w:rPr>
        <w:t>SHOULD</w:t>
      </w:r>
      <w:r>
        <w:t xml:space="preserve"> contain a property corresponding to the </w:t>
      </w:r>
      <w:proofErr w:type="spellStart"/>
      <w:r w:rsidRPr="008867D2">
        <w:rPr>
          <w:rStyle w:val="CODEtemp"/>
        </w:rPr>
        <w:t>uriBaseId</w:t>
      </w:r>
      <w:proofErr w:type="spellEnd"/>
      <w:r>
        <w:t xml:space="preserve"> property.</w:t>
      </w:r>
    </w:p>
    <w:p w14:paraId="0FD4576B" w14:textId="77777777" w:rsidR="000308F0" w:rsidRDefault="000308F0" w:rsidP="000308F0">
      <w:pPr>
        <w:pStyle w:val="Note"/>
      </w:pPr>
      <w:r>
        <w:t>EXAMPLE 1: In this example, a subdirectory of the analysis tool’s installation directory contains the SARIF resource files.</w:t>
      </w:r>
    </w:p>
    <w:p w14:paraId="602A510D" w14:textId="2C12D9F7" w:rsidR="000308F0" w:rsidRDefault="000308F0" w:rsidP="002D65F3">
      <w:pPr>
        <w:pStyle w:val="Code"/>
      </w:pPr>
      <w:r>
        <w:t>{                                              # A run object (</w:t>
      </w:r>
      <w:r w:rsidRPr="008867D2">
        <w:t>§</w:t>
      </w:r>
      <w:r>
        <w:fldChar w:fldCharType="begin"/>
      </w:r>
      <w:r>
        <w:instrText xml:space="preserve"> REF _Ref493349997 \r \h </w:instrText>
      </w:r>
      <w:r w:rsidR="002D65F3">
        <w:instrText xml:space="preserve"> \* MERGEFORMAT </w:instrText>
      </w:r>
      <w:r>
        <w:fldChar w:fldCharType="separate"/>
      </w:r>
      <w:r w:rsidR="00820181">
        <w:t>3.13</w:t>
      </w:r>
      <w:r>
        <w:fldChar w:fldCharType="end"/>
      </w:r>
      <w:r>
        <w:t>)</w:t>
      </w:r>
      <w:r w:rsidR="00980B92">
        <w:t>.</w:t>
      </w:r>
    </w:p>
    <w:p w14:paraId="52744DDE" w14:textId="77777777" w:rsidR="000308F0" w:rsidRDefault="000308F0" w:rsidP="002D65F3">
      <w:pPr>
        <w:pStyle w:val="Code"/>
      </w:pPr>
      <w:r>
        <w:t xml:space="preserve">  "tool": {</w:t>
      </w:r>
    </w:p>
    <w:p w14:paraId="52DC17F0" w14:textId="77777777" w:rsidR="000308F0" w:rsidRDefault="000308F0" w:rsidP="002D65F3">
      <w:pPr>
        <w:pStyle w:val="Code"/>
      </w:pPr>
      <w:r>
        <w:t xml:space="preserve">    "name": "</w:t>
      </w:r>
      <w:proofErr w:type="spellStart"/>
      <w:r>
        <w:t>SecurityScanner</w:t>
      </w:r>
      <w:proofErr w:type="spellEnd"/>
      <w:r>
        <w:t>",</w:t>
      </w:r>
    </w:p>
    <w:p w14:paraId="608F274E" w14:textId="77777777" w:rsidR="000308F0" w:rsidRDefault="000308F0" w:rsidP="002D65F3">
      <w:pPr>
        <w:pStyle w:val="Code"/>
      </w:pPr>
      <w:r>
        <w:t xml:space="preserve">    "version": "2.0.1",</w:t>
      </w:r>
    </w:p>
    <w:p w14:paraId="6EE3C25C" w14:textId="4A46D3CE" w:rsidR="000308F0" w:rsidRDefault="000308F0" w:rsidP="002D65F3">
      <w:pPr>
        <w:pStyle w:val="Code"/>
      </w:pPr>
      <w:r>
        <w:t xml:space="preserve">    "</w:t>
      </w:r>
      <w:proofErr w:type="spellStart"/>
      <w:r>
        <w:t>resourceLocation</w:t>
      </w:r>
      <w:proofErr w:type="spellEnd"/>
      <w:r>
        <w:t xml:space="preserve">": {                      # A </w:t>
      </w:r>
      <w:proofErr w:type="spellStart"/>
      <w:r>
        <w:t>fileLocation</w:t>
      </w:r>
      <w:proofErr w:type="spellEnd"/>
      <w:r>
        <w:t xml:space="preserve"> object (</w:t>
      </w:r>
      <w:r w:rsidRPr="008867D2">
        <w:t>§</w:t>
      </w:r>
      <w:r>
        <w:fldChar w:fldCharType="begin"/>
      </w:r>
      <w:r>
        <w:instrText xml:space="preserve"> REF _Ref507594747 \r \h </w:instrText>
      </w:r>
      <w:r w:rsidR="002D65F3">
        <w:instrText xml:space="preserve"> \* MERGEFORMAT </w:instrText>
      </w:r>
      <w:r>
        <w:fldChar w:fldCharType="separate"/>
      </w:r>
      <w:r w:rsidR="00820181">
        <w:t>3.3</w:t>
      </w:r>
      <w:r>
        <w:fldChar w:fldCharType="end"/>
      </w:r>
      <w:r>
        <w:t>)</w:t>
      </w:r>
      <w:r w:rsidR="00980B92">
        <w:t>.</w:t>
      </w:r>
    </w:p>
    <w:p w14:paraId="32A43A42" w14:textId="77777777" w:rsidR="000308F0" w:rsidRDefault="000308F0" w:rsidP="002D65F3">
      <w:pPr>
        <w:pStyle w:val="Code"/>
      </w:pPr>
      <w:r>
        <w:t xml:space="preserve">      "uri": "resources",</w:t>
      </w:r>
    </w:p>
    <w:p w14:paraId="615BD31C" w14:textId="77777777" w:rsidR="000308F0" w:rsidRDefault="000308F0" w:rsidP="002D65F3">
      <w:pPr>
        <w:pStyle w:val="Code"/>
      </w:pPr>
      <w:r>
        <w:t xml:space="preserve">      "</w:t>
      </w:r>
      <w:proofErr w:type="spellStart"/>
      <w:r>
        <w:t>uriBaseId</w:t>
      </w:r>
      <w:proofErr w:type="spellEnd"/>
      <w:r>
        <w:t>": "TOOLINSTALLDIR"</w:t>
      </w:r>
    </w:p>
    <w:p w14:paraId="1ABED0E9" w14:textId="77777777" w:rsidR="000308F0" w:rsidRDefault="000308F0" w:rsidP="002D65F3">
      <w:pPr>
        <w:pStyle w:val="Code"/>
      </w:pPr>
      <w:r>
        <w:t xml:space="preserve">    }</w:t>
      </w:r>
    </w:p>
    <w:p w14:paraId="2561382A" w14:textId="77777777" w:rsidR="000308F0" w:rsidRDefault="000308F0" w:rsidP="002D65F3">
      <w:pPr>
        <w:pStyle w:val="Code"/>
      </w:pPr>
      <w:r>
        <w:t xml:space="preserve">  },</w:t>
      </w:r>
    </w:p>
    <w:p w14:paraId="1DB45B9B" w14:textId="77777777" w:rsidR="000308F0" w:rsidRDefault="000308F0" w:rsidP="002D65F3">
      <w:pPr>
        <w:pStyle w:val="Code"/>
      </w:pPr>
    </w:p>
    <w:p w14:paraId="2B2B1390" w14:textId="7E4B5212" w:rsidR="000308F0" w:rsidRDefault="000308F0" w:rsidP="002D65F3">
      <w:pPr>
        <w:pStyle w:val="Code"/>
      </w:pPr>
      <w:r>
        <w:t xml:space="preserve">  "</w:t>
      </w:r>
      <w:proofErr w:type="spellStart"/>
      <w:r>
        <w:t>originalUriBaseIds</w:t>
      </w:r>
      <w:proofErr w:type="spellEnd"/>
      <w:r>
        <w:t xml:space="preserve">": {                      # See </w:t>
      </w:r>
      <w:r w:rsidRPr="008867D2">
        <w:t>§</w:t>
      </w:r>
      <w:r>
        <w:fldChar w:fldCharType="begin"/>
      </w:r>
      <w:r>
        <w:instrText xml:space="preserve"> REF _Ref508869524 \r \h </w:instrText>
      </w:r>
      <w:r w:rsidR="002D65F3">
        <w:instrText xml:space="preserve"> \* MERGEFORMAT </w:instrText>
      </w:r>
      <w:r>
        <w:fldChar w:fldCharType="separate"/>
      </w:r>
      <w:r w:rsidR="00820181">
        <w:t>3.13.10</w:t>
      </w:r>
      <w:r>
        <w:fldChar w:fldCharType="end"/>
      </w:r>
      <w:r w:rsidR="00980B92">
        <w:t>.</w:t>
      </w:r>
    </w:p>
    <w:p w14:paraId="7D65C249" w14:textId="77777777" w:rsidR="00463E5C" w:rsidRDefault="000308F0" w:rsidP="002D65F3">
      <w:pPr>
        <w:pStyle w:val="Code"/>
      </w:pPr>
      <w:r>
        <w:t xml:space="preserve">    "TOOLINSTALLDIR": </w:t>
      </w:r>
      <w:r w:rsidR="00463E5C">
        <w:t>{</w:t>
      </w:r>
    </w:p>
    <w:p w14:paraId="2E9A5561" w14:textId="348B4DEB" w:rsidR="000308F0" w:rsidRDefault="00463E5C" w:rsidP="002D65F3">
      <w:pPr>
        <w:pStyle w:val="Code"/>
      </w:pPr>
      <w:r>
        <w:t xml:space="preserve">      "uri": </w:t>
      </w:r>
      <w:r w:rsidR="000308F0">
        <w:t>"file:///C:/Program</w:t>
      </w:r>
      <w:r w:rsidR="0064455F">
        <w:t>%20</w:t>
      </w:r>
      <w:r w:rsidR="000308F0">
        <w:t>Files/</w:t>
      </w:r>
      <w:proofErr w:type="spellStart"/>
      <w:r w:rsidR="000308F0">
        <w:t>SecurityScanner</w:t>
      </w:r>
      <w:proofErr w:type="spellEnd"/>
      <w:r w:rsidR="000308F0">
        <w:t>/2.0.1</w:t>
      </w:r>
      <w:r>
        <w:t>/</w:t>
      </w:r>
      <w:r w:rsidR="000308F0">
        <w:t>"</w:t>
      </w:r>
    </w:p>
    <w:p w14:paraId="5F38F83A" w14:textId="502A9A42" w:rsidR="00463E5C" w:rsidRDefault="00463E5C" w:rsidP="002D65F3">
      <w:pPr>
        <w:pStyle w:val="Code"/>
      </w:pPr>
      <w:r>
        <w:t xml:space="preserve">    }</w:t>
      </w:r>
    </w:p>
    <w:p w14:paraId="71CA2A73" w14:textId="77777777" w:rsidR="000308F0" w:rsidRDefault="000308F0" w:rsidP="002D65F3">
      <w:pPr>
        <w:pStyle w:val="Code"/>
      </w:pPr>
      <w:r>
        <w:t xml:space="preserve">  }</w:t>
      </w:r>
    </w:p>
    <w:p w14:paraId="73CB712A" w14:textId="77777777" w:rsidR="000308F0" w:rsidRDefault="000308F0" w:rsidP="002D65F3">
      <w:pPr>
        <w:pStyle w:val="Code"/>
      </w:pPr>
      <w:r>
        <w:t>}</w:t>
      </w:r>
    </w:p>
    <w:p w14:paraId="5EC14DF8" w14:textId="77777777" w:rsidR="000308F0" w:rsidRDefault="000308F0" w:rsidP="000308F0">
      <w:pPr>
        <w:pStyle w:val="Note"/>
      </w:pPr>
      <w:r>
        <w:lastRenderedPageBreak/>
        <w:t>EXAMPLE 2: In this example, the SARIF resource files are available on the analysis tool’s web site.</w:t>
      </w:r>
    </w:p>
    <w:p w14:paraId="38D90AB8" w14:textId="3575281A" w:rsidR="000308F0" w:rsidRDefault="000308F0" w:rsidP="002D65F3">
      <w:pPr>
        <w:pStyle w:val="Code"/>
      </w:pPr>
      <w:r>
        <w:t>{                                              # A run object (</w:t>
      </w:r>
      <w:r w:rsidRPr="008867D2">
        <w:t>§</w:t>
      </w:r>
      <w:r>
        <w:fldChar w:fldCharType="begin"/>
      </w:r>
      <w:r>
        <w:instrText xml:space="preserve"> REF _Ref493349997 \r \h </w:instrText>
      </w:r>
      <w:r w:rsidR="002D65F3">
        <w:instrText xml:space="preserve"> \* MERGEFORMAT </w:instrText>
      </w:r>
      <w:r>
        <w:fldChar w:fldCharType="separate"/>
      </w:r>
      <w:r w:rsidR="00820181">
        <w:t>3.13</w:t>
      </w:r>
      <w:r>
        <w:fldChar w:fldCharType="end"/>
      </w:r>
      <w:r>
        <w:t>)</w:t>
      </w:r>
      <w:r w:rsidR="00980B92">
        <w:t>.</w:t>
      </w:r>
    </w:p>
    <w:p w14:paraId="797D16B2" w14:textId="77777777" w:rsidR="000308F0" w:rsidRDefault="000308F0" w:rsidP="002D65F3">
      <w:pPr>
        <w:pStyle w:val="Code"/>
      </w:pPr>
      <w:r>
        <w:t xml:space="preserve">  "tool": {</w:t>
      </w:r>
    </w:p>
    <w:p w14:paraId="4EDCB368" w14:textId="77777777" w:rsidR="000308F0" w:rsidRDefault="000308F0" w:rsidP="002D65F3">
      <w:pPr>
        <w:pStyle w:val="Code"/>
      </w:pPr>
      <w:r>
        <w:t xml:space="preserve">    "name": "</w:t>
      </w:r>
      <w:proofErr w:type="spellStart"/>
      <w:r>
        <w:t>SecurityScanner</w:t>
      </w:r>
      <w:proofErr w:type="spellEnd"/>
      <w:r>
        <w:t>",</w:t>
      </w:r>
    </w:p>
    <w:p w14:paraId="03DB89A8" w14:textId="77777777" w:rsidR="000308F0" w:rsidRDefault="000308F0" w:rsidP="002D65F3">
      <w:pPr>
        <w:pStyle w:val="Code"/>
      </w:pPr>
      <w:r>
        <w:t xml:space="preserve">    "version": "2.0.1",</w:t>
      </w:r>
    </w:p>
    <w:p w14:paraId="183CA296" w14:textId="398A8A08" w:rsidR="000308F0" w:rsidRDefault="000308F0" w:rsidP="002D65F3">
      <w:pPr>
        <w:pStyle w:val="Code"/>
      </w:pPr>
      <w:r>
        <w:t xml:space="preserve">    "</w:t>
      </w:r>
      <w:proofErr w:type="spellStart"/>
      <w:r>
        <w:t>resourceLocation</w:t>
      </w:r>
      <w:proofErr w:type="spellEnd"/>
      <w:r>
        <w:t xml:space="preserve">": {                      # A </w:t>
      </w:r>
      <w:proofErr w:type="spellStart"/>
      <w:r>
        <w:t>fileLocation</w:t>
      </w:r>
      <w:proofErr w:type="spellEnd"/>
      <w:r>
        <w:t xml:space="preserve"> object (</w:t>
      </w:r>
      <w:r w:rsidRPr="008867D2">
        <w:t>§</w:t>
      </w:r>
      <w:r>
        <w:fldChar w:fldCharType="begin"/>
      </w:r>
      <w:r>
        <w:instrText xml:space="preserve"> REF _Ref507594747 \r \h </w:instrText>
      </w:r>
      <w:r w:rsidR="002D65F3">
        <w:instrText xml:space="preserve"> \* MERGEFORMAT </w:instrText>
      </w:r>
      <w:r>
        <w:fldChar w:fldCharType="separate"/>
      </w:r>
      <w:r w:rsidR="00820181">
        <w:t>3.3</w:t>
      </w:r>
      <w:r>
        <w:fldChar w:fldCharType="end"/>
      </w:r>
      <w:r>
        <w:t>)</w:t>
      </w:r>
      <w:r w:rsidR="00980B92">
        <w:t>.</w:t>
      </w:r>
    </w:p>
    <w:p w14:paraId="693622F1" w14:textId="0628F436" w:rsidR="000308F0" w:rsidRDefault="000308F0" w:rsidP="002D65F3">
      <w:pPr>
        <w:pStyle w:val="Code"/>
      </w:pPr>
      <w:r>
        <w:t xml:space="preserve">      "uri": "</w:t>
      </w:r>
      <w:r w:rsidR="00E21E98">
        <w:t>https://www.example.com/tools/security-scanner/resources/2.0.1/</w:t>
      </w:r>
      <w:r>
        <w:t>"</w:t>
      </w:r>
    </w:p>
    <w:p w14:paraId="322FCF3C" w14:textId="77777777" w:rsidR="000308F0" w:rsidRDefault="000308F0" w:rsidP="002D65F3">
      <w:pPr>
        <w:pStyle w:val="Code"/>
      </w:pPr>
      <w:r>
        <w:t xml:space="preserve">    }</w:t>
      </w:r>
    </w:p>
    <w:p w14:paraId="6F2DEC70" w14:textId="77777777" w:rsidR="000308F0" w:rsidRDefault="000308F0" w:rsidP="002D65F3">
      <w:pPr>
        <w:pStyle w:val="Code"/>
      </w:pPr>
      <w:r>
        <w:t xml:space="preserve">  },</w:t>
      </w:r>
    </w:p>
    <w:p w14:paraId="4FD47501" w14:textId="781F9B56" w:rsidR="000308F0" w:rsidRDefault="00E21E98" w:rsidP="002D65F3">
      <w:pPr>
        <w:pStyle w:val="Code"/>
      </w:pPr>
      <w:r>
        <w:t xml:space="preserve">  ...</w:t>
      </w:r>
    </w:p>
    <w:p w14:paraId="42E67ED0" w14:textId="77777777" w:rsidR="000308F0" w:rsidRDefault="000308F0" w:rsidP="002D65F3">
      <w:pPr>
        <w:pStyle w:val="Code"/>
      </w:pPr>
      <w:r>
        <w:t>}</w:t>
      </w:r>
    </w:p>
    <w:p w14:paraId="1F9BDB4A" w14:textId="77777777" w:rsidR="000308F0" w:rsidRPr="00226240" w:rsidRDefault="000308F0" w:rsidP="000308F0">
      <w:r>
        <w:t xml:space="preserve">If a SARIF producer provides web-based external resources, it </w:t>
      </w:r>
      <w:r>
        <w:rPr>
          <w:b/>
        </w:rPr>
        <w:t>SHOULD</w:t>
      </w:r>
      <w:r>
        <w:t xml:space="preserve"> structure its resources directory with subdirectories for each program version, as in EXAMPLE 2 above.</w:t>
      </w:r>
    </w:p>
    <w:p w14:paraId="33BC0008" w14:textId="67B79212" w:rsidR="00401BB5" w:rsidRDefault="00401BB5" w:rsidP="00401BB5">
      <w:pPr>
        <w:pStyle w:val="Heading3"/>
      </w:pPr>
      <w:bookmarkStart w:id="322" w:name="_Toc534899501"/>
      <w:proofErr w:type="spellStart"/>
      <w:r>
        <w:t>sarifLoggerVersion</w:t>
      </w:r>
      <w:proofErr w:type="spellEnd"/>
      <w:r>
        <w:t xml:space="preserve"> property</w:t>
      </w:r>
      <w:bookmarkEnd w:id="322"/>
    </w:p>
    <w:p w14:paraId="11D94020" w14:textId="006A37A1" w:rsidR="00FC566D" w:rsidRDefault="00FC566D" w:rsidP="00FC566D">
      <w:r w:rsidRPr="00FC566D">
        <w:t xml:space="preserve">If the tool that produced the log relied on another software component to generate the log, then the </w:t>
      </w:r>
      <w:r w:rsidRPr="00FC566D">
        <w:rPr>
          <w:rStyle w:val="CODEtemp"/>
        </w:rPr>
        <w:t>tool</w:t>
      </w:r>
      <w:r w:rsidRPr="00FC566D">
        <w:t xml:space="preserve"> object </w:t>
      </w:r>
      <w:r w:rsidRPr="00FC566D">
        <w:rPr>
          <w:b/>
        </w:rPr>
        <w:t>SHOULD</w:t>
      </w:r>
      <w:r w:rsidRPr="00FC566D">
        <w:t xml:space="preserve"> contain a property named </w:t>
      </w:r>
      <w:proofErr w:type="spellStart"/>
      <w:r w:rsidRPr="00FC566D">
        <w:rPr>
          <w:rStyle w:val="CODEtemp"/>
        </w:rPr>
        <w:t>sarifLoggerVersion</w:t>
      </w:r>
      <w:proofErr w:type="spellEnd"/>
      <w:r w:rsidRPr="00FC566D">
        <w:t xml:space="preserve"> whose value is a string specifying the version of the logging component.</w:t>
      </w:r>
    </w:p>
    <w:p w14:paraId="058F4582" w14:textId="51C0DCF0" w:rsidR="00FC566D" w:rsidRPr="00FC566D" w:rsidRDefault="00FC566D" w:rsidP="00FC566D">
      <w:pPr>
        <w:pStyle w:val="Note"/>
      </w:pPr>
      <w:r>
        <w:t xml:space="preserve">NOTE: This information is useful, </w:t>
      </w:r>
      <w:r w:rsidRPr="00FC566D">
        <w:t>for example, when a tool produces invalid output, and the author of the tool wishes to file a bug report with the author of the logging component. In this case, it is helpful to the author of the logging component to know the precise version number of the logging component that produced the invalid output.</w:t>
      </w:r>
    </w:p>
    <w:p w14:paraId="57B7FC42" w14:textId="762552CC" w:rsidR="00401BB5" w:rsidRDefault="00401BB5" w:rsidP="00401BB5">
      <w:pPr>
        <w:pStyle w:val="Heading2"/>
      </w:pPr>
      <w:bookmarkStart w:id="323" w:name="_Ref493352563"/>
      <w:bookmarkStart w:id="324" w:name="_Toc534899502"/>
      <w:r>
        <w:t>invocation object</w:t>
      </w:r>
      <w:bookmarkEnd w:id="323"/>
      <w:bookmarkEnd w:id="324"/>
    </w:p>
    <w:p w14:paraId="10E65C9D" w14:textId="17190F2B" w:rsidR="00401BB5" w:rsidRDefault="00401BB5" w:rsidP="00401BB5">
      <w:pPr>
        <w:pStyle w:val="Heading3"/>
      </w:pPr>
      <w:bookmarkStart w:id="325" w:name="_Toc534899503"/>
      <w:r>
        <w:t>General</w:t>
      </w:r>
      <w:bookmarkEnd w:id="325"/>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326" w:name="_Ref493414102"/>
      <w:bookmarkStart w:id="327" w:name="_Toc534899504"/>
      <w:proofErr w:type="spellStart"/>
      <w:r>
        <w:t>commandLine</w:t>
      </w:r>
      <w:proofErr w:type="spellEnd"/>
      <w:r>
        <w:t xml:space="preserve"> property</w:t>
      </w:r>
      <w:bookmarkEnd w:id="326"/>
      <w:bookmarkEnd w:id="327"/>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proofErr w:type="spellStart"/>
      <w:r w:rsidRPr="001F03CC">
        <w:rPr>
          <w:rStyle w:val="CODEtemp"/>
        </w:rPr>
        <w:t>commandLine</w:t>
      </w:r>
      <w:proofErr w:type="spellEnd"/>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t xml:space="preserve">NOTE 1: </w:t>
      </w:r>
      <w:r w:rsidRPr="001F03CC">
        <w:t xml:space="preserve">The information in the </w:t>
      </w:r>
      <w:proofErr w:type="spellStart"/>
      <w:r w:rsidRPr="001F03CC">
        <w:rPr>
          <w:rStyle w:val="CODEtemp"/>
        </w:rPr>
        <w:t>commandLine</w:t>
      </w:r>
      <w:proofErr w:type="spellEnd"/>
      <w:r w:rsidRPr="001F03CC">
        <w:t xml:space="preserve"> property makes it possible to precisely repeat a run of an analysis tool, and to verify that the results reported in the log file were generated by an appropriate invocation of the tool.</w:t>
      </w:r>
    </w:p>
    <w:p w14:paraId="1AD0BC97" w14:textId="4C514502" w:rsidR="001F03CC" w:rsidRDefault="00D65090" w:rsidP="001F03CC">
      <w:r>
        <w:t xml:space="preserve">The </w:t>
      </w:r>
      <w:proofErr w:type="spellStart"/>
      <w:r w:rsidRPr="00CF18D3">
        <w:rPr>
          <w:rStyle w:val="CODEtemp"/>
        </w:rPr>
        <w:t>commandLine</w:t>
      </w:r>
      <w:proofErr w:type="spellEnd"/>
      <w:r w:rsidRPr="00CF18D3">
        <w:t xml:space="preserve"> </w:t>
      </w:r>
      <w:r>
        <w:t xml:space="preserve">property is </w:t>
      </w:r>
      <w:r w:rsidR="00A41A7B">
        <w:t>redactable</w:t>
      </w:r>
      <w:r>
        <w:t xml:space="preserve"> (§</w:t>
      </w:r>
      <w:r>
        <w:fldChar w:fldCharType="begin"/>
      </w:r>
      <w:r>
        <w:instrText xml:space="preserve"> REF _Ref510017878 \r \h </w:instrText>
      </w:r>
      <w:r>
        <w:fldChar w:fldCharType="separate"/>
      </w:r>
      <w:r w:rsidR="00820181">
        <w:rPr>
          <w:b/>
          <w:bCs/>
        </w:rPr>
        <w:t>Error! Reference source not found.</w:t>
      </w:r>
      <w:r>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proofErr w:type="spellStart"/>
      <w:r w:rsidRPr="00CF18D3">
        <w:rPr>
          <w:rStyle w:val="CODEtemp"/>
        </w:rPr>
        <w:t>commandLine</w:t>
      </w:r>
      <w:proofErr w:type="spellEnd"/>
      <w:r w:rsidRPr="00CF18D3">
        <w:t xml:space="preserve"> makes it more difficult to precisely reproduce an analysis run. The value of </w:t>
      </w:r>
      <w:proofErr w:type="spellStart"/>
      <w:r w:rsidRPr="00CF18D3">
        <w:rPr>
          <w:rStyle w:val="CODEtemp"/>
        </w:rPr>
        <w:t>commandLine</w:t>
      </w:r>
      <w:proofErr w:type="spellEnd"/>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w:t>
      </w:r>
      <w:proofErr w:type="spellStart"/>
      <w:r w:rsidR="00CF18D3" w:rsidRPr="00D65090">
        <w:rPr>
          <w:rStyle w:val="CODEtemp"/>
          <w:sz w:val="18"/>
        </w:rPr>
        <w:t>Con</w:t>
      </w:r>
      <w:r w:rsidRPr="00D65090">
        <w:rPr>
          <w:rStyle w:val="CODEtemp"/>
          <w:sz w:val="18"/>
        </w:rPr>
        <w:t>nectionString</w:t>
      </w:r>
      <w:proofErr w:type="spellEnd"/>
      <w:r w:rsidRPr="00D65090">
        <w:rPr>
          <w:rStyle w:val="CODEtemp"/>
          <w:sz w:val="18"/>
        </w:rPr>
        <w:br/>
        <w:t xml:space="preserve">    </w:t>
      </w:r>
      <w:r w:rsidR="00CF18D3" w:rsidRPr="00D65090">
        <w:rPr>
          <w:rStyle w:val="CODEtemp"/>
          <w:sz w:val="18"/>
        </w:rPr>
        <w:t>"Server=</w:t>
      </w:r>
      <w:proofErr w:type="spellStart"/>
      <w:r w:rsidR="00CF18D3" w:rsidRPr="00D65090">
        <w:rPr>
          <w:rStyle w:val="CODEtemp"/>
          <w:sz w:val="18"/>
        </w:rPr>
        <w:t>Corp;D</w:t>
      </w:r>
      <w:r w:rsidRPr="00D65090">
        <w:rPr>
          <w:rStyle w:val="CODEtemp"/>
          <w:sz w:val="18"/>
        </w:rPr>
        <w:t>b</w:t>
      </w:r>
      <w:proofErr w:type="spellEnd"/>
      <w:r w:rsidRPr="00D65090">
        <w:rPr>
          <w:rStyle w:val="CODEtemp"/>
          <w:sz w:val="18"/>
        </w:rPr>
        <w:t>=</w:t>
      </w:r>
      <w:proofErr w:type="spellStart"/>
      <w:r w:rsidRPr="00D65090">
        <w:rPr>
          <w:rStyle w:val="CODEtemp"/>
          <w:sz w:val="18"/>
        </w:rPr>
        <w:t>Accounting;User</w:t>
      </w:r>
      <w:proofErr w:type="spellEnd"/>
      <w:r w:rsidR="00CF18D3" w:rsidRPr="00D65090">
        <w:rPr>
          <w:rStyle w:val="CODEtemp"/>
          <w:sz w:val="18"/>
        </w:rPr>
        <w:t>=</w:t>
      </w:r>
      <w:proofErr w:type="spellStart"/>
      <w:r w:rsidR="00CF18D3" w:rsidRPr="00D65090">
        <w:rPr>
          <w:rStyle w:val="CODEtemp"/>
          <w:sz w:val="18"/>
        </w:rPr>
        <w:t>Admin;Password</w:t>
      </w:r>
      <w:proofErr w:type="spellEnd"/>
      <w:r w:rsidR="00CF18D3" w:rsidRPr="00D65090">
        <w:rPr>
          <w:rStyle w:val="CODEtemp"/>
          <w:sz w:val="18"/>
        </w:rPr>
        <w:t>=S3cr#t"</w:t>
      </w:r>
      <w:r w:rsidR="00CF18D3" w:rsidRPr="00D65090">
        <w:rPr>
          <w:rStyle w:val="CODEtemp"/>
          <w:sz w:val="18"/>
        </w:rPr>
        <w:br/>
      </w:r>
      <w:r w:rsidRPr="00D65090">
        <w:rPr>
          <w:rStyle w:val="CODEtemp"/>
          <w:sz w:val="18"/>
        </w:rPr>
        <w:t xml:space="preserve">    </w:t>
      </w:r>
      <w:r w:rsidR="00CF18D3" w:rsidRPr="00D65090">
        <w:rPr>
          <w:rStyle w:val="CODEtemp"/>
          <w:sz w:val="18"/>
        </w:rPr>
        <w:t>/input *.</w:t>
      </w:r>
      <w:proofErr w:type="spellStart"/>
      <w:r w:rsidR="00CF18D3" w:rsidRPr="00D65090">
        <w:rPr>
          <w:rStyle w:val="CODEtemp"/>
          <w:sz w:val="18"/>
        </w:rPr>
        <w:t>sql</w:t>
      </w:r>
      <w:proofErr w:type="spellEnd"/>
    </w:p>
    <w:p w14:paraId="035D4080" w14:textId="734013FB" w:rsidR="00D65090" w:rsidRDefault="00D65090" w:rsidP="00D65090">
      <w:pPr>
        <w:pStyle w:val="Note"/>
      </w:pPr>
      <w:r w:rsidRPr="006B58F4">
        <w:t xml:space="preserve">Then </w:t>
      </w:r>
      <w:proofErr w:type="spellStart"/>
      <w:r w:rsidRPr="006B58F4">
        <w:rPr>
          <w:rStyle w:val="CODEtemp"/>
        </w:rPr>
        <w:t>commandLine</w:t>
      </w:r>
      <w:proofErr w:type="spellEnd"/>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lastRenderedPageBreak/>
        <w:t>[</w:t>
      </w:r>
      <w:r>
        <w:rPr>
          <w:rStyle w:val="CODEtemp"/>
        </w:rPr>
        <w:t>REDACTED</w:t>
      </w:r>
      <w:r w:rsidRPr="006B58F4">
        <w:rPr>
          <w:rStyle w:val="CODEtemp"/>
        </w:rPr>
        <w:t>]\DbScanner.exe /</w:t>
      </w:r>
      <w:proofErr w:type="spellStart"/>
      <w:r w:rsidRPr="006B58F4">
        <w:rPr>
          <w:rStyle w:val="CODEtemp"/>
        </w:rPr>
        <w:t>connectionString</w:t>
      </w:r>
      <w:proofErr w:type="spellEnd"/>
      <w:r w:rsidRPr="006B58F4">
        <w:rPr>
          <w:rStyle w:val="CODEtemp"/>
        </w:rPr>
        <w:t>=[</w:t>
      </w:r>
      <w:r>
        <w:rPr>
          <w:rStyle w:val="CODEtemp"/>
        </w:rPr>
        <w:t>REDACTED</w:t>
      </w:r>
      <w:r w:rsidRPr="006B58F4">
        <w:rPr>
          <w:rStyle w:val="CODEtemp"/>
        </w:rPr>
        <w:t>] /input=*.</w:t>
      </w:r>
      <w:proofErr w:type="spellStart"/>
      <w:r w:rsidRPr="006B58F4">
        <w:rPr>
          <w:rStyle w:val="CODEtemp"/>
        </w:rPr>
        <w:t>sql</w:t>
      </w:r>
      <w:proofErr w:type="spellEnd"/>
    </w:p>
    <w:p w14:paraId="061DC596" w14:textId="32FE8E05" w:rsidR="006B58F4" w:rsidRDefault="00E06A9A" w:rsidP="006B58F4">
      <w:r w:rsidRPr="00E06A9A">
        <w:t xml:space="preserve">The </w:t>
      </w:r>
      <w:proofErr w:type="spellStart"/>
      <w:r w:rsidRPr="00E06A9A">
        <w:rPr>
          <w:rStyle w:val="CODEtemp"/>
        </w:rPr>
        <w:t>commandLine</w:t>
      </w:r>
      <w:proofErr w:type="spellEnd"/>
      <w:r w:rsidRPr="00E06A9A">
        <w:t xml:space="preserve"> property might describe a command that would be harmful if it were executed. For this reason, </w:t>
      </w:r>
      <w:r w:rsidR="00AD14CE">
        <w:t>a SARIF consumer that receives</w:t>
      </w:r>
      <w:r w:rsidRPr="00E06A9A">
        <w:t xml:space="preserve"> of a SARIF log file from an untrusted source </w:t>
      </w:r>
      <w:r w:rsidR="00AD14CE">
        <w:rPr>
          <w:b/>
        </w:rPr>
        <w:t>SHOULD NOT</w:t>
      </w:r>
      <w:r w:rsidRPr="00E06A9A">
        <w:t xml:space="preserve"> execute the command line without first examining it carefully. In particular, an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2D65F3">
      <w:pPr>
        <w:pStyle w:val="Code"/>
      </w:pPr>
      <w:r>
        <w:t xml:space="preserve">  {                               # An invocation object</w:t>
      </w:r>
    </w:p>
    <w:p w14:paraId="4F5146E4" w14:textId="77777777" w:rsidR="00190C25" w:rsidRDefault="00190C25" w:rsidP="002D65F3">
      <w:pPr>
        <w:pStyle w:val="Code"/>
      </w:pPr>
      <w:r>
        <w:t xml:space="preserve">    "</w:t>
      </w:r>
      <w:proofErr w:type="spellStart"/>
      <w:r>
        <w:t>commandLine</w:t>
      </w:r>
      <w:proofErr w:type="spellEnd"/>
      <w:r>
        <w:t>": "rm -rf /"</w:t>
      </w:r>
    </w:p>
    <w:p w14:paraId="7C1973CA" w14:textId="77777777" w:rsidR="00190C25" w:rsidRDefault="00190C25" w:rsidP="002D65F3">
      <w:pPr>
        <w:pStyle w:val="Code"/>
      </w:pPr>
      <w:r>
        <w:t xml:space="preserve">  }</w:t>
      </w:r>
    </w:p>
    <w:p w14:paraId="1F06DF49" w14:textId="77777777" w:rsidR="00DC389E" w:rsidRDefault="00DC389E" w:rsidP="00DC389E">
      <w:pPr>
        <w:pStyle w:val="Heading3"/>
        <w:numPr>
          <w:ilvl w:val="2"/>
          <w:numId w:val="2"/>
        </w:numPr>
      </w:pPr>
      <w:bookmarkStart w:id="328" w:name="_Ref506976541"/>
      <w:bookmarkStart w:id="329" w:name="_Toc534899505"/>
      <w:r>
        <w:t>arguments property</w:t>
      </w:r>
      <w:bookmarkEnd w:id="328"/>
      <w:bookmarkEnd w:id="329"/>
    </w:p>
    <w:p w14:paraId="65B0B0BC" w14:textId="7CFCB07E"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rsidR="006A41A4">
        <w:t xml:space="preserve"> either </w:t>
      </w:r>
      <w:r w:rsidR="006A41A4" w:rsidRPr="006A41A4">
        <w:rPr>
          <w:rStyle w:val="CODEtemp"/>
        </w:rPr>
        <w:t>null</w:t>
      </w:r>
      <w:r w:rsidR="006A41A4">
        <w:t xml:space="preserve"> or</w:t>
      </w:r>
      <w:r>
        <w:t xml:space="preserve"> an array of </w:t>
      </w:r>
      <w:r w:rsidR="006A41A4">
        <w:t xml:space="preserve">zero or more </w:t>
      </w:r>
      <w:r>
        <w:t>strings, containing in order the command line arguments passed to the tool from the operating system.</w:t>
      </w:r>
    </w:p>
    <w:p w14:paraId="050BD859" w14:textId="715B76C9" w:rsidR="00490E47" w:rsidRDefault="00490E47" w:rsidP="00DC389E">
      <w:r>
        <w:t xml:space="preserve">If </w:t>
      </w:r>
      <w:r w:rsidRPr="001953C9">
        <w:rPr>
          <w:rStyle w:val="CODEtemp"/>
        </w:rPr>
        <w:t>arguments</w:t>
      </w:r>
      <w:r>
        <w:t xml:space="preserve"> is absent, it </w:t>
      </w:r>
      <w:r w:rsidRPr="001953C9">
        <w:rPr>
          <w:b/>
        </w:rPr>
        <w:t>SHALL</w:t>
      </w:r>
      <w:r>
        <w:t xml:space="preserve"> default to </w:t>
      </w:r>
      <w:r w:rsidRPr="001953C9">
        <w:rPr>
          <w:rStyle w:val="CODEtemp"/>
        </w:rPr>
        <w:t>null</w:t>
      </w:r>
      <w:r>
        <w:t>.</w:t>
      </w:r>
    </w:p>
    <w:p w14:paraId="5CE8F787" w14:textId="02285059" w:rsidR="00490E47" w:rsidRDefault="00490E47" w:rsidP="00DC389E">
      <w:r>
        <w:t xml:space="preserve">An empty array </w:t>
      </w:r>
      <w:r w:rsidRPr="001953C9">
        <w:rPr>
          <w:b/>
        </w:rPr>
        <w:t>SHALL</w:t>
      </w:r>
      <w:r>
        <w:t xml:space="preserve"> mean that the tool was invoked with no command line arguments. </w:t>
      </w:r>
      <w:r w:rsidRPr="007B49F1">
        <w:rPr>
          <w:rStyle w:val="CODEtemp"/>
        </w:rPr>
        <w:t>null</w:t>
      </w:r>
      <w:r>
        <w:t xml:space="preserve"> </w:t>
      </w:r>
      <w:r w:rsidRPr="001953C9">
        <w:rPr>
          <w:b/>
        </w:rPr>
        <w:t>SHALL</w:t>
      </w:r>
      <w:r>
        <w:t xml:space="preserve"> mean that the command line arguments, if any, are not known.</w:t>
      </w:r>
    </w:p>
    <w:p w14:paraId="4679057F" w14:textId="1751140C"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proofErr w:type="spellStart"/>
      <w:r w:rsidRPr="00AF70FA">
        <w:rPr>
          <w:rStyle w:val="CODEtemp"/>
        </w:rPr>
        <w:t>args</w:t>
      </w:r>
      <w:proofErr w:type="spellEnd"/>
      <w:r>
        <w:t xml:space="preserve"> array passed to entry point method.</w:t>
      </w:r>
    </w:p>
    <w:p w14:paraId="25A07706" w14:textId="4BAEEBEE" w:rsidR="00DC389E" w:rsidRDefault="00DC389E" w:rsidP="00DC389E">
      <w:pPr>
        <w:pStyle w:val="Note"/>
      </w:pPr>
      <w:r>
        <w:t xml:space="preserve">NOTE: </w:t>
      </w:r>
      <w:r w:rsidRPr="00AF70FA">
        <w:t xml:space="preserve">Although the </w:t>
      </w:r>
      <w:proofErr w:type="spellStart"/>
      <w:r w:rsidRPr="00AF70FA">
        <w:rPr>
          <w:rStyle w:val="CODEtemp"/>
        </w:rPr>
        <w:t>commandLine</w:t>
      </w:r>
      <w:proofErr w:type="spellEnd"/>
      <w:r w:rsidRPr="00AF70FA">
        <w:t xml:space="preserve"> property </w:t>
      </w:r>
      <w:r>
        <w:t>(</w:t>
      </w:r>
      <w:r w:rsidRPr="00A14F9A">
        <w:t>§</w:t>
      </w:r>
      <w:r>
        <w:fldChar w:fldCharType="begin"/>
      </w:r>
      <w:r>
        <w:instrText xml:space="preserve"> REF _Ref493414102 \r \h </w:instrText>
      </w:r>
      <w:r>
        <w:fldChar w:fldCharType="separate"/>
      </w:r>
      <w:r w:rsidR="00820181">
        <w:t>3.17.2</w:t>
      </w:r>
      <w:r>
        <w:fldChar w:fldCharType="end"/>
      </w:r>
      <w:r>
        <w:t xml:space="preserve">) </w:t>
      </w:r>
      <w:r w:rsidRPr="00AF70FA">
        <w:t xml:space="preserve">contains the same information, parsing </w:t>
      </w:r>
      <w:r>
        <w:t>it</w:t>
      </w:r>
      <w:r w:rsidRPr="00AF70FA">
        <w:t xml:space="preserve"> is error prone even if one understands the 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330" w:name="_Ref511899181"/>
      <w:bookmarkStart w:id="331" w:name="_Toc534899506"/>
      <w:proofErr w:type="spellStart"/>
      <w:r>
        <w:t>responseFiles</w:t>
      </w:r>
      <w:proofErr w:type="spellEnd"/>
      <w:r>
        <w:t xml:space="preserve"> property</w:t>
      </w:r>
      <w:bookmarkEnd w:id="330"/>
      <w:bookmarkEnd w:id="331"/>
    </w:p>
    <w:p w14:paraId="7F9B09E3" w14:textId="62184A68"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proofErr w:type="spellStart"/>
      <w:r w:rsidRPr="00E72306">
        <w:rPr>
          <w:rStyle w:val="CODEtemp"/>
        </w:rPr>
        <w:t>responseFiles</w:t>
      </w:r>
      <w:proofErr w:type="spellEnd"/>
      <w:r w:rsidRPr="00E72306">
        <w:t xml:space="preserve"> whose value is </w:t>
      </w:r>
      <w:r w:rsidR="00490E47">
        <w:t xml:space="preserve">either </w:t>
      </w:r>
      <w:r w:rsidR="00490E47" w:rsidRPr="006A41A4">
        <w:rPr>
          <w:rStyle w:val="CODEtemp"/>
        </w:rPr>
        <w:t>null</w:t>
      </w:r>
      <w:r w:rsidR="00490E47">
        <w:t xml:space="preserve"> or </w:t>
      </w:r>
      <w:r w:rsidRPr="00E72306">
        <w:t xml:space="preserve">an </w:t>
      </w:r>
      <w:r w:rsidR="003D1181">
        <w:t>array of</w:t>
      </w:r>
      <w:r w:rsidR="00490E47" w:rsidRPr="00490E47">
        <w:t xml:space="preserve"> </w:t>
      </w:r>
      <w:r w:rsidR="00490E47">
        <w:t>zero or more unique (§</w:t>
      </w:r>
      <w:r w:rsidR="00490E47">
        <w:fldChar w:fldCharType="begin"/>
      </w:r>
      <w:r w:rsidR="00490E47">
        <w:instrText xml:space="preserve"> REF _Ref493404799 \r \h </w:instrText>
      </w:r>
      <w:r w:rsidR="00490E47">
        <w:fldChar w:fldCharType="separate"/>
      </w:r>
      <w:r w:rsidR="00820181">
        <w:t>3.7.2</w:t>
      </w:r>
      <w:r w:rsidR="00490E47">
        <w:fldChar w:fldCharType="end"/>
      </w:r>
      <w:r w:rsidR="00490E47">
        <w:t>)</w:t>
      </w:r>
      <w:r w:rsidR="003D1181">
        <w:t xml:space="preserve"> </w:t>
      </w:r>
      <w:proofErr w:type="spellStart"/>
      <w:r w:rsidR="003D1181" w:rsidRPr="003D1181">
        <w:rPr>
          <w:rStyle w:val="CODEtemp"/>
        </w:rPr>
        <w:t>fileLocation</w:t>
      </w:r>
      <w:proofErr w:type="spellEnd"/>
      <w:r w:rsidR="003D1181">
        <w:t xml:space="preserve"> objects (§</w:t>
      </w:r>
      <w:r w:rsidR="003D1181">
        <w:fldChar w:fldCharType="begin"/>
      </w:r>
      <w:r w:rsidR="003D1181">
        <w:instrText xml:space="preserve"> REF _Ref508989521 \r \h </w:instrText>
      </w:r>
      <w:r w:rsidR="003D1181">
        <w:fldChar w:fldCharType="separate"/>
      </w:r>
      <w:r w:rsidR="00820181">
        <w:t>3.4</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3EBEA75D" w14:textId="56FF6A57" w:rsidR="00490E47" w:rsidRDefault="00490E47" w:rsidP="00957AE3">
      <w:r>
        <w:t xml:space="preserve">If </w:t>
      </w:r>
      <w:proofErr w:type="spellStart"/>
      <w:r>
        <w:rPr>
          <w:rStyle w:val="CODEtemp"/>
        </w:rPr>
        <w:t>responseFiles</w:t>
      </w:r>
      <w:proofErr w:type="spellEnd"/>
      <w:r>
        <w:t xml:space="preserve"> is absent, it </w:t>
      </w:r>
      <w:r w:rsidRPr="001953C9">
        <w:rPr>
          <w:b/>
        </w:rPr>
        <w:t>SHALL</w:t>
      </w:r>
      <w:r>
        <w:t xml:space="preserve"> default to </w:t>
      </w:r>
      <w:r w:rsidRPr="001953C9">
        <w:rPr>
          <w:rStyle w:val="CODEtemp"/>
        </w:rPr>
        <w:t>null</w:t>
      </w:r>
      <w:r>
        <w:t>.</w:t>
      </w:r>
    </w:p>
    <w:p w14:paraId="1F9F7AA7" w14:textId="386358B4" w:rsidR="00490E47" w:rsidRDefault="00490E47" w:rsidP="00957AE3">
      <w:r>
        <w:t xml:space="preserve">An empty array </w:t>
      </w:r>
      <w:r w:rsidRPr="001953C9">
        <w:rPr>
          <w:b/>
        </w:rPr>
        <w:t>SHALL</w:t>
      </w:r>
      <w:r>
        <w:t xml:space="preserve"> mean that the tool was invoked with no command line arguments that specified response files. </w:t>
      </w:r>
      <w:r w:rsidRPr="007B49F1">
        <w:rPr>
          <w:rStyle w:val="CODEtemp"/>
        </w:rPr>
        <w:t>null</w:t>
      </w:r>
      <w:r>
        <w:t xml:space="preserve"> </w:t>
      </w:r>
      <w:r w:rsidRPr="001953C9">
        <w:rPr>
          <w:b/>
        </w:rPr>
        <w:t>SHALL</w:t>
      </w:r>
      <w:r>
        <w:t xml:space="preserve"> mean that it is not known whether any command line arguments specified a response file.</w:t>
      </w:r>
    </w:p>
    <w:p w14:paraId="48EA4B47" w14:textId="32DD83AC" w:rsidR="003D1181" w:rsidRPr="003D1181" w:rsidRDefault="003D1181" w:rsidP="00957AE3">
      <w:r>
        <w:t xml:space="preserve">A SARIF producer </w:t>
      </w:r>
      <w:r>
        <w:rPr>
          <w:b/>
        </w:rPr>
        <w:t>MAY</w:t>
      </w:r>
      <w:r>
        <w:t xml:space="preserve"> embed the contents of a response file in the SARIF log file by mentioning the response file in </w:t>
      </w:r>
      <w:r w:rsidRPr="003D1181">
        <w:rPr>
          <w:rStyle w:val="CODEtemp"/>
        </w:rPr>
        <w:t>run.files</w:t>
      </w:r>
      <w:r>
        <w:t xml:space="preserve"> (§</w:t>
      </w:r>
      <w:r>
        <w:fldChar w:fldCharType="begin"/>
      </w:r>
      <w:r>
        <w:instrText xml:space="preserve"> REF _Ref507667580 \r \h </w:instrText>
      </w:r>
      <w:r>
        <w:fldChar w:fldCharType="separate"/>
      </w:r>
      <w:r w:rsidR="00820181">
        <w:t>3.13.11</w:t>
      </w:r>
      <w:r>
        <w:fldChar w:fldCharType="end"/>
      </w:r>
      <w:r>
        <w:t xml:space="preserve">) and providing a value for </w:t>
      </w:r>
      <w:proofErr w:type="spellStart"/>
      <w:r w:rsidRPr="003D1181">
        <w:rPr>
          <w:rStyle w:val="CODEtemp"/>
        </w:rPr>
        <w:t>file.contents</w:t>
      </w:r>
      <w:proofErr w:type="spellEnd"/>
      <w:r>
        <w:t xml:space="preserve"> (§</w:t>
      </w:r>
      <w:r w:rsidR="00201FA6">
        <w:fldChar w:fldCharType="begin"/>
      </w:r>
      <w:r w:rsidR="00201FA6">
        <w:instrText xml:space="preserve"> REF _Ref511899450 \r \h </w:instrText>
      </w:r>
      <w:r w:rsidR="00201FA6">
        <w:fldChar w:fldCharType="separate"/>
      </w:r>
      <w:r w:rsidR="00820181">
        <w:t>3.21.8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2D65F3">
      <w:pPr>
        <w:pStyle w:val="Code"/>
      </w:pPr>
      <w:r>
        <w:t>{</w:t>
      </w:r>
      <w:r w:rsidR="00190C25">
        <w:t xml:space="preserve">            </w:t>
      </w:r>
      <w:r w:rsidR="003D1181">
        <w:t xml:space="preserve">           </w:t>
      </w:r>
      <w:r w:rsidR="00190C25">
        <w:t># An invocation object</w:t>
      </w:r>
      <w:r w:rsidR="003D1181">
        <w:t>.</w:t>
      </w:r>
    </w:p>
    <w:p w14:paraId="05F7691B" w14:textId="1DCC3DE3" w:rsidR="00780AD1" w:rsidRDefault="00780AD1" w:rsidP="002D65F3">
      <w:pPr>
        <w:pStyle w:val="Code"/>
      </w:pPr>
      <w:r>
        <w:t xml:space="preserve">    "</w:t>
      </w:r>
      <w:proofErr w:type="spellStart"/>
      <w:r>
        <w:t>commandLine</w:t>
      </w:r>
      <w:proofErr w:type="spellEnd"/>
      <w:r>
        <w:t>": "/quiet @</w:t>
      </w:r>
      <w:proofErr w:type="spellStart"/>
      <w:r>
        <w:t>analyzer.rsp</w:t>
      </w:r>
      <w:proofErr w:type="spellEnd"/>
      <w:r>
        <w:t xml:space="preserve"> @</w:t>
      </w:r>
      <w:proofErr w:type="spellStart"/>
      <w:r>
        <w:t>strict.rsp</w:t>
      </w:r>
      <w:proofErr w:type="spellEnd"/>
      <w:r>
        <w:t>"</w:t>
      </w:r>
      <w:r w:rsidR="007C64F1">
        <w:t xml:space="preserve"> @</w:t>
      </w:r>
      <w:proofErr w:type="spellStart"/>
      <w:r w:rsidR="007C64F1">
        <w:t>options.rsp</w:t>
      </w:r>
      <w:proofErr w:type="spellEnd"/>
      <w:r>
        <w:t>,</w:t>
      </w:r>
    </w:p>
    <w:p w14:paraId="3A86C1A3" w14:textId="77777777" w:rsidR="0027182E" w:rsidRDefault="0027182E" w:rsidP="002D65F3">
      <w:pPr>
        <w:pStyle w:val="Code"/>
      </w:pPr>
    </w:p>
    <w:p w14:paraId="7F87D512" w14:textId="102B8CAE" w:rsidR="00780AD1" w:rsidRPr="0027182E" w:rsidRDefault="007C64F1" w:rsidP="002D65F3">
      <w:pPr>
        <w:pStyle w:val="Code"/>
      </w:pPr>
      <w:r>
        <w:t xml:space="preserve">    </w:t>
      </w:r>
      <w:r w:rsidR="00780AD1">
        <w:t>"</w:t>
      </w:r>
      <w:proofErr w:type="spellStart"/>
      <w:r w:rsidR="00780AD1">
        <w:t>responseFiles</w:t>
      </w:r>
      <w:proofErr w:type="spellEnd"/>
      <w:r w:rsidR="00780AD1">
        <w:t xml:space="preserve">": </w:t>
      </w:r>
      <w:r w:rsidR="003D1181">
        <w:t>[</w:t>
      </w:r>
    </w:p>
    <w:p w14:paraId="4836B8E9" w14:textId="66796B61" w:rsidR="0027182E" w:rsidRPr="0027182E" w:rsidRDefault="0027182E" w:rsidP="002D65F3">
      <w:pPr>
        <w:pStyle w:val="Code"/>
      </w:pPr>
      <w:r w:rsidRPr="0027182E">
        <w:t xml:space="preserve">      {                 # A </w:t>
      </w:r>
      <w:proofErr w:type="spellStart"/>
      <w:r>
        <w:t>fileLocation</w:t>
      </w:r>
      <w:proofErr w:type="spellEnd"/>
      <w:r>
        <w:t xml:space="preserve"> object</w:t>
      </w:r>
      <w:r w:rsidR="003371CD">
        <w:t xml:space="preserve"> (§</w:t>
      </w:r>
      <w:r w:rsidR="003371CD">
        <w:fldChar w:fldCharType="begin"/>
      </w:r>
      <w:r w:rsidR="003371CD">
        <w:instrText xml:space="preserve"> REF _Ref508989521 \r \h  \* MERGEFORMAT </w:instrText>
      </w:r>
      <w:r w:rsidR="003371CD">
        <w:fldChar w:fldCharType="separate"/>
      </w:r>
      <w:r w:rsidR="00820181">
        <w:t>3.4</w:t>
      </w:r>
      <w:r w:rsidR="003371CD">
        <w:fldChar w:fldCharType="end"/>
      </w:r>
      <w:r w:rsidR="003371CD" w:rsidRPr="0027182E">
        <w:t>).</w:t>
      </w:r>
      <w:r>
        <w:t>.</w:t>
      </w:r>
    </w:p>
    <w:p w14:paraId="19061072" w14:textId="5B46DDBF" w:rsidR="00780AD1" w:rsidRDefault="00780AD1" w:rsidP="002D65F3">
      <w:pPr>
        <w:pStyle w:val="Code"/>
      </w:pPr>
      <w:r w:rsidRPr="0027182E">
        <w:t xml:space="preserve">    </w:t>
      </w:r>
      <w:r w:rsidR="007C64F1" w:rsidRPr="0027182E">
        <w:t xml:space="preserve">    </w:t>
      </w:r>
      <w:r w:rsidR="0027182E">
        <w:t xml:space="preserve">"uri": </w:t>
      </w:r>
      <w:r w:rsidRPr="0027182E">
        <w:t>"</w:t>
      </w:r>
      <w:proofErr w:type="spellStart"/>
      <w:r w:rsidRPr="0027182E">
        <w:t>analyzer.rsp</w:t>
      </w:r>
      <w:proofErr w:type="spellEnd"/>
      <w:r w:rsidRPr="0027182E">
        <w:t>",</w:t>
      </w:r>
    </w:p>
    <w:p w14:paraId="48B5CDEA" w14:textId="0471AD07" w:rsidR="0027182E" w:rsidRDefault="0027182E" w:rsidP="002D65F3">
      <w:pPr>
        <w:pStyle w:val="Code"/>
      </w:pPr>
      <w:r>
        <w:t xml:space="preserve">        "</w:t>
      </w:r>
      <w:proofErr w:type="spellStart"/>
      <w:r>
        <w:t>uriBaseId</w:t>
      </w:r>
      <w:proofErr w:type="spellEnd"/>
      <w:r>
        <w:t>": "RESPONSEFILEDIR"</w:t>
      </w:r>
    </w:p>
    <w:p w14:paraId="7471F727" w14:textId="3C7C6F91" w:rsidR="0027182E" w:rsidRDefault="0027182E" w:rsidP="002D65F3">
      <w:pPr>
        <w:pStyle w:val="Code"/>
      </w:pPr>
      <w:r>
        <w:t xml:space="preserve">      },</w:t>
      </w:r>
    </w:p>
    <w:p w14:paraId="0CD0E51F" w14:textId="628F49C5" w:rsidR="0027182E" w:rsidRPr="0027182E" w:rsidRDefault="0027182E" w:rsidP="002D65F3">
      <w:pPr>
        <w:pStyle w:val="Code"/>
      </w:pPr>
      <w:r>
        <w:t xml:space="preserve">      {</w:t>
      </w:r>
    </w:p>
    <w:p w14:paraId="18B1B777" w14:textId="6793EA09" w:rsidR="00780AD1" w:rsidRPr="0027182E" w:rsidRDefault="00780AD1" w:rsidP="002D65F3">
      <w:pPr>
        <w:pStyle w:val="Code"/>
      </w:pPr>
      <w:r w:rsidRPr="0027182E">
        <w:t xml:space="preserve">   </w:t>
      </w:r>
      <w:r w:rsidR="007C64F1" w:rsidRPr="0027182E">
        <w:t xml:space="preserve">    </w:t>
      </w:r>
      <w:r w:rsidRPr="0027182E">
        <w:t xml:space="preserve"> </w:t>
      </w:r>
      <w:r w:rsidR="0027182E">
        <w:t xml:space="preserve">"uri": </w:t>
      </w:r>
      <w:r w:rsidRPr="0027182E">
        <w:t>"</w:t>
      </w:r>
      <w:proofErr w:type="spellStart"/>
      <w:r w:rsidRPr="0027182E">
        <w:t>strict.rsp</w:t>
      </w:r>
      <w:proofErr w:type="spellEnd"/>
      <w:r w:rsidR="0027182E">
        <w:t>"</w:t>
      </w:r>
      <w:r w:rsidRPr="0027182E">
        <w:t>,</w:t>
      </w:r>
    </w:p>
    <w:p w14:paraId="14DEF245" w14:textId="77777777" w:rsidR="0027182E" w:rsidRDefault="0027182E" w:rsidP="002D65F3">
      <w:pPr>
        <w:pStyle w:val="Code"/>
      </w:pPr>
      <w:r>
        <w:t xml:space="preserve">        "</w:t>
      </w:r>
      <w:proofErr w:type="spellStart"/>
      <w:r>
        <w:t>uriBaseId</w:t>
      </w:r>
      <w:proofErr w:type="spellEnd"/>
      <w:r>
        <w:t>": "RESPONSEFILEDIR"</w:t>
      </w:r>
    </w:p>
    <w:p w14:paraId="72B5D472" w14:textId="77777777" w:rsidR="0027182E" w:rsidRDefault="0027182E" w:rsidP="002D65F3">
      <w:pPr>
        <w:pStyle w:val="Code"/>
      </w:pPr>
      <w:r>
        <w:t xml:space="preserve">      },</w:t>
      </w:r>
    </w:p>
    <w:p w14:paraId="44A417D1" w14:textId="77777777" w:rsidR="0027182E" w:rsidRPr="0027182E" w:rsidRDefault="0027182E" w:rsidP="002D65F3">
      <w:pPr>
        <w:pStyle w:val="Code"/>
      </w:pPr>
      <w:r>
        <w:t xml:space="preserve">      {</w:t>
      </w:r>
    </w:p>
    <w:p w14:paraId="74D7FFBB" w14:textId="308645E5" w:rsidR="00780AD1" w:rsidRDefault="00780AD1" w:rsidP="002D65F3">
      <w:pPr>
        <w:pStyle w:val="Code"/>
      </w:pPr>
      <w:r w:rsidRPr="0027182E">
        <w:t xml:space="preserve">    </w:t>
      </w:r>
      <w:r w:rsidR="007C64F1" w:rsidRPr="0027182E">
        <w:t xml:space="preserve">    </w:t>
      </w:r>
      <w:r w:rsidR="0027182E">
        <w:t xml:space="preserve">"uri": </w:t>
      </w:r>
      <w:r w:rsidRPr="0027182E">
        <w:t>"</w:t>
      </w:r>
      <w:proofErr w:type="spellStart"/>
      <w:r w:rsidRPr="0027182E">
        <w:t>options.rsp</w:t>
      </w:r>
      <w:proofErr w:type="spellEnd"/>
      <w:r w:rsidRPr="0027182E">
        <w:t>"</w:t>
      </w:r>
      <w:r w:rsidR="0027182E">
        <w:t>,</w:t>
      </w:r>
    </w:p>
    <w:p w14:paraId="4800EC4D" w14:textId="77777777" w:rsidR="0027182E" w:rsidRDefault="0027182E" w:rsidP="002D65F3">
      <w:pPr>
        <w:pStyle w:val="Code"/>
      </w:pPr>
      <w:r>
        <w:t xml:space="preserve">        "</w:t>
      </w:r>
      <w:proofErr w:type="spellStart"/>
      <w:r>
        <w:t>uriBaseId</w:t>
      </w:r>
      <w:proofErr w:type="spellEnd"/>
      <w:r>
        <w:t>": "RESPONSEFILEDIR"</w:t>
      </w:r>
    </w:p>
    <w:p w14:paraId="3DE1426C" w14:textId="770D7B7A" w:rsidR="0027182E" w:rsidRPr="0027182E" w:rsidRDefault="0027182E" w:rsidP="002D65F3">
      <w:pPr>
        <w:pStyle w:val="Code"/>
      </w:pPr>
      <w:r>
        <w:t xml:space="preserve">      }</w:t>
      </w:r>
    </w:p>
    <w:p w14:paraId="5C779CE5" w14:textId="13298733" w:rsidR="00780AD1" w:rsidRPr="0027182E" w:rsidRDefault="00780AD1" w:rsidP="002D65F3">
      <w:pPr>
        <w:pStyle w:val="Code"/>
      </w:pPr>
      <w:r w:rsidRPr="0027182E">
        <w:lastRenderedPageBreak/>
        <w:t xml:space="preserve">  </w:t>
      </w:r>
      <w:r w:rsidR="007C64F1" w:rsidRPr="0027182E">
        <w:t xml:space="preserve">  </w:t>
      </w:r>
      <w:r w:rsidRPr="0027182E">
        <w:t>}</w:t>
      </w:r>
    </w:p>
    <w:p w14:paraId="5228E212" w14:textId="317D259F" w:rsidR="007A53E1" w:rsidRDefault="007C64F1" w:rsidP="002D65F3">
      <w:pPr>
        <w:pStyle w:val="Code"/>
      </w:pPr>
      <w:r>
        <w:t xml:space="preserve">    </w:t>
      </w:r>
      <w:r w:rsidR="007A53E1">
        <w:t>...</w:t>
      </w:r>
    </w:p>
    <w:p w14:paraId="5C715EE5" w14:textId="70F3C065" w:rsidR="007A53E1" w:rsidRPr="007A53E1" w:rsidRDefault="007A53E1" w:rsidP="002D65F3">
      <w:pPr>
        <w:pStyle w:val="Code"/>
      </w:pPr>
      <w:r>
        <w:t>}</w:t>
      </w:r>
    </w:p>
    <w:p w14:paraId="4152D9CF" w14:textId="5D567F91" w:rsidR="00DC389E" w:rsidRDefault="00DC389E" w:rsidP="00401BB5">
      <w:pPr>
        <w:pStyle w:val="Heading3"/>
      </w:pPr>
      <w:bookmarkStart w:id="332" w:name="_Ref507597986"/>
      <w:bookmarkStart w:id="333" w:name="_Toc534899507"/>
      <w:r>
        <w:t>attachments property</w:t>
      </w:r>
      <w:bookmarkEnd w:id="332"/>
      <w:bookmarkEnd w:id="333"/>
    </w:p>
    <w:p w14:paraId="1A839FF9" w14:textId="2121AB02" w:rsidR="00490E47" w:rsidRDefault="00DC389E" w:rsidP="00DC389E">
      <w:r>
        <w:t xml:space="preserve">An </w:t>
      </w:r>
      <w:r w:rsidRPr="00F224F4">
        <w:rPr>
          <w:rStyle w:val="CODEtemp"/>
        </w:rPr>
        <w:t>invocation</w:t>
      </w:r>
      <w:r>
        <w:t xml:space="preserve"> object </w:t>
      </w:r>
      <w:r w:rsidRPr="00F224F4">
        <w:rPr>
          <w:b/>
        </w:rPr>
        <w:t>MAY</w:t>
      </w:r>
      <w:r>
        <w:t xml:space="preserve"> contain a property named </w:t>
      </w:r>
      <w:r w:rsidRPr="00F224F4">
        <w:rPr>
          <w:rStyle w:val="CODEtemp"/>
        </w:rPr>
        <w:t>attachments</w:t>
      </w:r>
      <w:r>
        <w:t xml:space="preserve"> whose value is an array of </w:t>
      </w:r>
      <w:r w:rsidR="00490E47">
        <w:t xml:space="preserve">zero </w:t>
      </w:r>
      <w:r w:rsidR="000308F0">
        <w:t>or more unique (§</w:t>
      </w:r>
      <w:r w:rsidR="00D425FC">
        <w:fldChar w:fldCharType="begin"/>
      </w:r>
      <w:r w:rsidR="00D425FC">
        <w:instrText xml:space="preserve"> REF _Ref493404799 \r \h </w:instrText>
      </w:r>
      <w:r w:rsidR="00D425FC">
        <w:fldChar w:fldCharType="separate"/>
      </w:r>
      <w:r w:rsidR="00820181">
        <w:t>3.7.2</w:t>
      </w:r>
      <w:r w:rsidR="00D425FC">
        <w:fldChar w:fldCharType="end"/>
      </w:r>
      <w:r w:rsidR="000308F0">
        <w:t xml:space="preserve">) </w:t>
      </w:r>
      <w:r w:rsidRPr="00F224F4">
        <w:rPr>
          <w:rStyle w:val="CODEtemp"/>
        </w:rPr>
        <w:t>attachment</w:t>
      </w:r>
      <w:r>
        <w:t xml:space="preserve"> objects (</w:t>
      </w:r>
      <w:r w:rsidRPr="00A14F9A">
        <w:t>§</w:t>
      </w:r>
      <w:r w:rsidR="00A27D47">
        <w:fldChar w:fldCharType="begin"/>
      </w:r>
      <w:r w:rsidR="00A27D47">
        <w:instrText xml:space="preserve"> REF _Ref507597819 \r \h </w:instrText>
      </w:r>
      <w:r w:rsidR="00A27D47">
        <w:fldChar w:fldCharType="separate"/>
      </w:r>
      <w:r w:rsidR="00820181">
        <w:t>3.18</w:t>
      </w:r>
      <w:r w:rsidR="00A27D47">
        <w:fldChar w:fldCharType="end"/>
      </w:r>
      <w:r>
        <w:t>)</w:t>
      </w:r>
      <w:r w:rsidR="00490E47">
        <w:t>, each of which</w:t>
      </w:r>
      <w:r>
        <w:t xml:space="preserve"> describe</w:t>
      </w:r>
      <w:r w:rsidR="00490E47">
        <w:t>s</w:t>
      </w:r>
      <w:r>
        <w:t xml:space="preserve"> a file relevant to the invocation of the tool. </w:t>
      </w:r>
      <w:r w:rsidR="00490E47">
        <w:t xml:space="preserve">The array elements </w:t>
      </w:r>
      <w:r w:rsidR="00490E47">
        <w:rPr>
          <w:b/>
        </w:rPr>
        <w:t>SHALL</w:t>
      </w:r>
      <w:r w:rsidR="00490E47">
        <w:t xml:space="preserve"> refer to distinct files.</w:t>
      </w:r>
    </w:p>
    <w:p w14:paraId="13917F9A" w14:textId="13D94646" w:rsidR="00DC389E" w:rsidRDefault="00490E47" w:rsidP="00490E47">
      <w:pPr>
        <w:pStyle w:val="Note"/>
      </w:pPr>
      <w:r>
        <w:t xml:space="preserve">NOTE: </w:t>
      </w:r>
      <w:r w:rsidR="00DC389E">
        <w:t xml:space="preserve">Typically, these would be files specified on the tool’s command line, and therefore mentioned in the </w:t>
      </w:r>
      <w:proofErr w:type="spellStart"/>
      <w:r w:rsidR="00DC389E" w:rsidRPr="00F224F4">
        <w:rPr>
          <w:rStyle w:val="CODEtemp"/>
        </w:rPr>
        <w:t>commandLine</w:t>
      </w:r>
      <w:proofErr w:type="spellEnd"/>
      <w:r w:rsidR="00DC389E">
        <w:t xml:space="preserve"> property (</w:t>
      </w:r>
      <w:r w:rsidR="00DC389E" w:rsidRPr="00A14F9A">
        <w:t>§</w:t>
      </w:r>
      <w:r w:rsidR="00A27D47">
        <w:fldChar w:fldCharType="begin"/>
      </w:r>
      <w:r w:rsidR="00A27D47">
        <w:instrText xml:space="preserve"> REF _Ref493414102 \r \h </w:instrText>
      </w:r>
      <w:r w:rsidR="00A27D47">
        <w:fldChar w:fldCharType="separate"/>
      </w:r>
      <w:r w:rsidR="00820181">
        <w:t>3.17.2</w:t>
      </w:r>
      <w:r w:rsidR="00A27D47">
        <w:fldChar w:fldCharType="end"/>
      </w:r>
      <w:r w:rsidR="00DC389E">
        <w:t xml:space="preserve">) or the </w:t>
      </w:r>
      <w:r w:rsidR="00DC389E" w:rsidRPr="00F224F4">
        <w:rPr>
          <w:rStyle w:val="CODEtemp"/>
        </w:rPr>
        <w:t>arguments</w:t>
      </w:r>
      <w:r w:rsidR="00DC389E">
        <w:t xml:space="preserve"> property (</w:t>
      </w:r>
      <w:r w:rsidR="00DC389E" w:rsidRPr="00A14F9A">
        <w:t>§</w:t>
      </w:r>
      <w:r w:rsidR="00A27D47">
        <w:fldChar w:fldCharType="begin"/>
      </w:r>
      <w:r w:rsidR="00A27D47">
        <w:instrText xml:space="preserve"> REF _Ref506976541 \r \h </w:instrText>
      </w:r>
      <w:r w:rsidR="00A27D47">
        <w:fldChar w:fldCharType="separate"/>
      </w:r>
      <w:r w:rsidR="00820181">
        <w:t>3.17.3</w:t>
      </w:r>
      <w:r w:rsidR="00A27D47">
        <w:fldChar w:fldCharType="end"/>
      </w:r>
      <w:r w:rsidR="00DC389E">
        <w:t>), if present. They might also be files implicitly consumed by the tool, such as a configuration file.</w:t>
      </w:r>
    </w:p>
    <w:p w14:paraId="5A68CC32" w14:textId="438A1571" w:rsidR="00DC389E" w:rsidRDefault="00490E47" w:rsidP="00DC389E">
      <w:r>
        <w:t xml:space="preserve">If </w:t>
      </w:r>
      <w:r w:rsidRPr="00AB26C9">
        <w:rPr>
          <w:rStyle w:val="CODEtemp"/>
        </w:rPr>
        <w:t>attachments</w:t>
      </w:r>
      <w:r>
        <w:t xml:space="preserve"> is absent, it </w:t>
      </w:r>
      <w:r>
        <w:rPr>
          <w:b/>
        </w:rPr>
        <w:t>SHALL</w:t>
      </w:r>
      <w:r>
        <w:t xml:space="preserve"> default to an empty array.</w:t>
      </w:r>
    </w:p>
    <w:p w14:paraId="4A36E3F9" w14:textId="2528B5AA" w:rsidR="00490E47" w:rsidRDefault="00490E47" w:rsidP="00490E47">
      <w:pPr>
        <w:pStyle w:val="Note"/>
      </w:pPr>
      <w:r>
        <w:t xml:space="preserve">EXAMPLE 1: In this example, the two </w:t>
      </w:r>
      <w:r w:rsidRPr="00AB26C9">
        <w:rPr>
          <w:rStyle w:val="CODEtemp"/>
        </w:rPr>
        <w:t>attachment</w:t>
      </w:r>
      <w:r>
        <w:t xml:space="preserve"> objects refer to distinct image files. The rectangles of interest happen to be the same in each file.</w:t>
      </w:r>
    </w:p>
    <w:p w14:paraId="686E0A52" w14:textId="77777777" w:rsidR="00490E47" w:rsidRDefault="00490E47" w:rsidP="00490E47">
      <w:pPr>
        <w:pStyle w:val="Code"/>
      </w:pPr>
      <w:r>
        <w:t>{                                      # An invocation object.</w:t>
      </w:r>
    </w:p>
    <w:p w14:paraId="608EEA91" w14:textId="77777777" w:rsidR="00490E47" w:rsidRDefault="00490E47" w:rsidP="00490E47">
      <w:pPr>
        <w:pStyle w:val="Code"/>
      </w:pPr>
      <w:r>
        <w:t xml:space="preserve">  "attachments": [</w:t>
      </w:r>
    </w:p>
    <w:p w14:paraId="65C9A367" w14:textId="1D8BCA3D" w:rsidR="00490E47" w:rsidRDefault="00490E47" w:rsidP="00490E47">
      <w:pPr>
        <w:pStyle w:val="Code"/>
      </w:pPr>
      <w:r>
        <w:t xml:space="preserve">    {                                  # An attachment object (</w:t>
      </w:r>
      <w:r w:rsidRPr="00A14F9A">
        <w:t>§</w:t>
      </w:r>
      <w:r>
        <w:fldChar w:fldCharType="begin"/>
      </w:r>
      <w:r>
        <w:instrText xml:space="preserve"> REF _Ref507597819 \r \h </w:instrText>
      </w:r>
      <w:r>
        <w:fldChar w:fldCharType="separate"/>
      </w:r>
      <w:r w:rsidR="00820181">
        <w:t>3.18</w:t>
      </w:r>
      <w:r>
        <w:fldChar w:fldCharType="end"/>
      </w:r>
      <w:r>
        <w:t>)</w:t>
      </w:r>
    </w:p>
    <w:p w14:paraId="038E8163" w14:textId="4E7181E9" w:rsidR="00490E47" w:rsidRDefault="00490E47" w:rsidP="00490E47">
      <w:pPr>
        <w:pStyle w:val="Code"/>
      </w:pPr>
      <w:r>
        <w:t xml:space="preserve">      "</w:t>
      </w:r>
      <w:proofErr w:type="spellStart"/>
      <w:r>
        <w:t>fileLocation</w:t>
      </w:r>
      <w:proofErr w:type="spellEnd"/>
      <w:r>
        <w:t xml:space="preserve">": {                # See </w:t>
      </w:r>
      <w:r w:rsidRPr="00A14F9A">
        <w:t>§</w:t>
      </w:r>
      <w:r>
        <w:fldChar w:fldCharType="begin"/>
      </w:r>
      <w:r>
        <w:instrText xml:space="preserve"> REF _Ref506978525 \r \h </w:instrText>
      </w:r>
      <w:r>
        <w:fldChar w:fldCharType="separate"/>
      </w:r>
      <w:r w:rsidR="00820181">
        <w:t>3.18.3</w:t>
      </w:r>
      <w:r>
        <w:fldChar w:fldCharType="end"/>
      </w:r>
    </w:p>
    <w:p w14:paraId="0D0653B6" w14:textId="77777777" w:rsidR="00490E47" w:rsidRDefault="00490E47" w:rsidP="00490E47">
      <w:pPr>
        <w:pStyle w:val="Code"/>
      </w:pPr>
      <w:r>
        <w:t xml:space="preserve">        "uri": "images/screenshot-before.png",</w:t>
      </w:r>
    </w:p>
    <w:p w14:paraId="46C62F0E" w14:textId="77777777" w:rsidR="00490E47" w:rsidRDefault="00490E47" w:rsidP="00490E47">
      <w:pPr>
        <w:pStyle w:val="Code"/>
      </w:pPr>
      <w:r>
        <w:t xml:space="preserve">        "</w:t>
      </w:r>
      <w:proofErr w:type="spellStart"/>
      <w:r>
        <w:t>uriBaseId</w:t>
      </w:r>
      <w:proofErr w:type="spellEnd"/>
      <w:r>
        <w:t>": "IMAGE_DIR"</w:t>
      </w:r>
    </w:p>
    <w:p w14:paraId="3C07FFEE" w14:textId="77777777" w:rsidR="00490E47" w:rsidRDefault="00490E47" w:rsidP="00490E47">
      <w:pPr>
        <w:pStyle w:val="Code"/>
      </w:pPr>
      <w:r>
        <w:t xml:space="preserve">      },</w:t>
      </w:r>
    </w:p>
    <w:p w14:paraId="19F2311E" w14:textId="35403FF8" w:rsidR="00490E47" w:rsidRDefault="00490E47" w:rsidP="00490E47">
      <w:pPr>
        <w:pStyle w:val="Code"/>
      </w:pPr>
      <w:r>
        <w:t xml:space="preserve">      "rectangles": [                  # See </w:t>
      </w:r>
      <w:r w:rsidRPr="00A14F9A">
        <w:t>§</w:t>
      </w:r>
      <w:r>
        <w:fldChar w:fldCharType="begin"/>
      </w:r>
      <w:r>
        <w:instrText xml:space="preserve"> REF _Ref532384473 \r \h </w:instrText>
      </w:r>
      <w:r>
        <w:fldChar w:fldCharType="separate"/>
      </w:r>
      <w:r w:rsidR="00820181">
        <w:t>3.18.5</w:t>
      </w:r>
      <w:r>
        <w:fldChar w:fldCharType="end"/>
      </w:r>
      <w:r>
        <w:t>.</w:t>
      </w:r>
    </w:p>
    <w:p w14:paraId="7B5315B3" w14:textId="270A38C6" w:rsidR="00490E47" w:rsidRDefault="00490E47" w:rsidP="00490E47">
      <w:pPr>
        <w:pStyle w:val="Code"/>
      </w:pPr>
      <w:r>
        <w:t xml:space="preserve">        {                              # A rectangle object (</w:t>
      </w:r>
      <w:r w:rsidRPr="00A14F9A">
        <w:t>§</w:t>
      </w:r>
      <w:r>
        <w:fldChar w:fldCharType="begin"/>
      </w:r>
      <w:r>
        <w:instrText xml:space="preserve"> REF _Ref513118449 \r \h </w:instrText>
      </w:r>
      <w:r>
        <w:fldChar w:fldCharType="separate"/>
      </w:r>
      <w:r w:rsidR="00820181">
        <w:t>3.26</w:t>
      </w:r>
      <w:r>
        <w:fldChar w:fldCharType="end"/>
      </w:r>
      <w:r>
        <w:t>).</w:t>
      </w:r>
    </w:p>
    <w:p w14:paraId="3D747102" w14:textId="77777777" w:rsidR="00490E47" w:rsidRDefault="00490E47" w:rsidP="00490E47">
      <w:pPr>
        <w:pStyle w:val="Code"/>
      </w:pPr>
      <w:r>
        <w:t xml:space="preserve">          "top": 250,</w:t>
      </w:r>
    </w:p>
    <w:p w14:paraId="372032AB" w14:textId="77777777" w:rsidR="00490E47" w:rsidRDefault="00490E47" w:rsidP="00490E47">
      <w:pPr>
        <w:pStyle w:val="Code"/>
      </w:pPr>
      <w:r>
        <w:t xml:space="preserve">          "left": 100,</w:t>
      </w:r>
    </w:p>
    <w:p w14:paraId="694494E6" w14:textId="77777777" w:rsidR="00490E47" w:rsidRDefault="00490E47" w:rsidP="00490E47">
      <w:pPr>
        <w:pStyle w:val="Code"/>
      </w:pPr>
      <w:r>
        <w:t xml:space="preserve">          "bottom": 350,</w:t>
      </w:r>
    </w:p>
    <w:p w14:paraId="0711200A" w14:textId="77777777" w:rsidR="00490E47" w:rsidRDefault="00490E47" w:rsidP="00490E47">
      <w:pPr>
        <w:pStyle w:val="Code"/>
      </w:pPr>
      <w:r>
        <w:t xml:space="preserve">          "right": 150</w:t>
      </w:r>
    </w:p>
    <w:p w14:paraId="3706C300" w14:textId="77777777" w:rsidR="00490E47" w:rsidRDefault="00490E47" w:rsidP="00490E47">
      <w:pPr>
        <w:pStyle w:val="Code"/>
      </w:pPr>
      <w:r>
        <w:t xml:space="preserve">        }</w:t>
      </w:r>
    </w:p>
    <w:p w14:paraId="1973A6A7" w14:textId="77777777" w:rsidR="00490E47" w:rsidRDefault="00490E47" w:rsidP="00490E47">
      <w:pPr>
        <w:pStyle w:val="Code"/>
      </w:pPr>
      <w:r>
        <w:t xml:space="preserve">      ]</w:t>
      </w:r>
    </w:p>
    <w:p w14:paraId="04CD0B5F" w14:textId="77777777" w:rsidR="00490E47" w:rsidRDefault="00490E47" w:rsidP="00490E47">
      <w:pPr>
        <w:pStyle w:val="Code"/>
      </w:pPr>
      <w:r>
        <w:t xml:space="preserve">    },</w:t>
      </w:r>
    </w:p>
    <w:p w14:paraId="4939DF8D" w14:textId="77777777" w:rsidR="00490E47" w:rsidRDefault="00490E47" w:rsidP="00490E47">
      <w:pPr>
        <w:pStyle w:val="Code"/>
      </w:pPr>
      <w:r>
        <w:t xml:space="preserve">    {</w:t>
      </w:r>
    </w:p>
    <w:p w14:paraId="4C420C39" w14:textId="77777777" w:rsidR="00490E47" w:rsidRDefault="00490E47" w:rsidP="00490E47">
      <w:pPr>
        <w:pStyle w:val="Code"/>
      </w:pPr>
      <w:r>
        <w:t xml:space="preserve">      "</w:t>
      </w:r>
      <w:proofErr w:type="spellStart"/>
      <w:r>
        <w:t>fileLocation</w:t>
      </w:r>
      <w:proofErr w:type="spellEnd"/>
      <w:r>
        <w:t>": {</w:t>
      </w:r>
    </w:p>
    <w:p w14:paraId="1CDBC50B" w14:textId="77777777" w:rsidR="00490E47" w:rsidRDefault="00490E47" w:rsidP="00490E47">
      <w:pPr>
        <w:pStyle w:val="Code"/>
      </w:pPr>
      <w:r>
        <w:t xml:space="preserve">        "uri": "images/screenshot-after.png",</w:t>
      </w:r>
    </w:p>
    <w:p w14:paraId="362304C6" w14:textId="77777777" w:rsidR="00490E47" w:rsidRDefault="00490E47" w:rsidP="00490E47">
      <w:pPr>
        <w:pStyle w:val="Code"/>
      </w:pPr>
      <w:r>
        <w:t xml:space="preserve">        "</w:t>
      </w:r>
      <w:proofErr w:type="spellStart"/>
      <w:r>
        <w:t>uriBaseId</w:t>
      </w:r>
      <w:proofErr w:type="spellEnd"/>
      <w:r>
        <w:t>": "IMAGE_DIR"</w:t>
      </w:r>
    </w:p>
    <w:p w14:paraId="787AE83B" w14:textId="77777777" w:rsidR="00490E47" w:rsidRDefault="00490E47" w:rsidP="00490E47">
      <w:pPr>
        <w:pStyle w:val="Code"/>
      </w:pPr>
      <w:r>
        <w:t xml:space="preserve">      },</w:t>
      </w:r>
    </w:p>
    <w:p w14:paraId="1E2C2A81" w14:textId="77777777" w:rsidR="00490E47" w:rsidRDefault="00490E47" w:rsidP="00490E47">
      <w:pPr>
        <w:pStyle w:val="Code"/>
      </w:pPr>
      <w:r>
        <w:t xml:space="preserve">      "rectangles": [</w:t>
      </w:r>
    </w:p>
    <w:p w14:paraId="1F674F23" w14:textId="77777777" w:rsidR="00490E47" w:rsidRDefault="00490E47" w:rsidP="00490E47">
      <w:pPr>
        <w:pStyle w:val="Code"/>
      </w:pPr>
      <w:r>
        <w:t xml:space="preserve">        {</w:t>
      </w:r>
    </w:p>
    <w:p w14:paraId="5953B500" w14:textId="77777777" w:rsidR="00490E47" w:rsidRDefault="00490E47" w:rsidP="00490E47">
      <w:pPr>
        <w:pStyle w:val="Code"/>
      </w:pPr>
      <w:r>
        <w:t xml:space="preserve">          "top": 250,</w:t>
      </w:r>
    </w:p>
    <w:p w14:paraId="7B539F2E" w14:textId="77777777" w:rsidR="00490E47" w:rsidRDefault="00490E47" w:rsidP="00490E47">
      <w:pPr>
        <w:pStyle w:val="Code"/>
      </w:pPr>
      <w:r>
        <w:t xml:space="preserve">          "left": 100,</w:t>
      </w:r>
    </w:p>
    <w:p w14:paraId="520EB447" w14:textId="77777777" w:rsidR="00490E47" w:rsidRDefault="00490E47" w:rsidP="00490E47">
      <w:pPr>
        <w:pStyle w:val="Code"/>
      </w:pPr>
      <w:r>
        <w:t xml:space="preserve">          "bottom": 350,</w:t>
      </w:r>
    </w:p>
    <w:p w14:paraId="1926D858" w14:textId="77777777" w:rsidR="00490E47" w:rsidRDefault="00490E47" w:rsidP="00490E47">
      <w:pPr>
        <w:pStyle w:val="Code"/>
      </w:pPr>
      <w:r>
        <w:t xml:space="preserve">          "right": 150</w:t>
      </w:r>
    </w:p>
    <w:p w14:paraId="02466590" w14:textId="77777777" w:rsidR="00490E47" w:rsidRDefault="00490E47" w:rsidP="00490E47">
      <w:pPr>
        <w:pStyle w:val="Code"/>
      </w:pPr>
      <w:r>
        <w:t xml:space="preserve">        }</w:t>
      </w:r>
    </w:p>
    <w:p w14:paraId="61B304A0" w14:textId="77777777" w:rsidR="00490E47" w:rsidRDefault="00490E47" w:rsidP="00490E47">
      <w:pPr>
        <w:pStyle w:val="Code"/>
      </w:pPr>
      <w:r>
        <w:t xml:space="preserve">      ]</w:t>
      </w:r>
    </w:p>
    <w:p w14:paraId="2BC55AA0" w14:textId="77777777" w:rsidR="00490E47" w:rsidRDefault="00490E47" w:rsidP="00490E47">
      <w:pPr>
        <w:pStyle w:val="Code"/>
      </w:pPr>
      <w:r>
        <w:t xml:space="preserve">    }</w:t>
      </w:r>
    </w:p>
    <w:p w14:paraId="4D327734" w14:textId="1D970C4D" w:rsidR="00490E47" w:rsidRDefault="00490E47" w:rsidP="00490E47">
      <w:pPr>
        <w:pStyle w:val="Code"/>
      </w:pPr>
      <w:r>
        <w:t xml:space="preserve">  ]</w:t>
      </w:r>
    </w:p>
    <w:p w14:paraId="46BF9D7F" w14:textId="4009DB77" w:rsidR="00490E47" w:rsidRDefault="00490E47" w:rsidP="00490E47">
      <w:pPr>
        <w:pStyle w:val="Code"/>
      </w:pPr>
      <w:r>
        <w:t>}</w:t>
      </w:r>
    </w:p>
    <w:p w14:paraId="5B350310" w14:textId="24956457" w:rsidR="00490E47" w:rsidRDefault="00490E47" w:rsidP="00490E47">
      <w:pPr>
        <w:pStyle w:val="Note"/>
      </w:pPr>
      <w:r>
        <w:t xml:space="preserve">EXAMPLE 2: This example represents invalid SARIF because the two </w:t>
      </w:r>
      <w:r>
        <w:rPr>
          <w:rStyle w:val="CODEtemp"/>
        </w:rPr>
        <w:t>attachment</w:t>
      </w:r>
      <w:r>
        <w:t xml:space="preserve"> objects refer to the same file, </w:t>
      </w:r>
      <w:r>
        <w:rPr>
          <w:rStyle w:val="CODEtemp"/>
        </w:rPr>
        <w:t>images</w:t>
      </w:r>
      <w:r w:rsidRPr="00466B4B">
        <w:rPr>
          <w:rStyle w:val="CODEtemp"/>
        </w:rPr>
        <w:t>/</w:t>
      </w:r>
      <w:r>
        <w:rPr>
          <w:rStyle w:val="CODEtemp"/>
        </w:rPr>
        <w:t>screenshot.png</w:t>
      </w:r>
      <w:r>
        <w:t xml:space="preserve">. It is invalid even though the </w:t>
      </w:r>
      <w:r>
        <w:rPr>
          <w:rStyle w:val="CODEtemp"/>
        </w:rPr>
        <w:t>attachment</w:t>
      </w:r>
      <w:r>
        <w:t xml:space="preserve"> objects are distinguished by their </w:t>
      </w:r>
      <w:r>
        <w:rPr>
          <w:rStyle w:val="CODEtemp"/>
        </w:rPr>
        <w:t>rectangle</w:t>
      </w:r>
      <w:r w:rsidRPr="00E52E9B">
        <w:rPr>
          <w:rStyle w:val="CODEtemp"/>
        </w:rPr>
        <w:t>s</w:t>
      </w:r>
      <w:r>
        <w:t xml:space="preserve"> properties.</w:t>
      </w:r>
    </w:p>
    <w:p w14:paraId="624000AA" w14:textId="77777777" w:rsidR="00490E47" w:rsidRDefault="00490E47" w:rsidP="00490E47">
      <w:pPr>
        <w:pStyle w:val="Code"/>
      </w:pPr>
      <w:r>
        <w:t>{                                      # An invocation object.</w:t>
      </w:r>
    </w:p>
    <w:p w14:paraId="4C665D7D" w14:textId="77777777" w:rsidR="00490E47" w:rsidRDefault="00490E47" w:rsidP="00490E47">
      <w:pPr>
        <w:pStyle w:val="Code"/>
      </w:pPr>
      <w:r>
        <w:t xml:space="preserve">  "attachments": [</w:t>
      </w:r>
    </w:p>
    <w:p w14:paraId="0E1D5530" w14:textId="42F52908" w:rsidR="00490E47" w:rsidRDefault="00490E47" w:rsidP="00490E47">
      <w:pPr>
        <w:pStyle w:val="Code"/>
      </w:pPr>
      <w:r>
        <w:t xml:space="preserve">    {                                  # An attachment object (</w:t>
      </w:r>
      <w:r w:rsidRPr="00A14F9A">
        <w:t>§</w:t>
      </w:r>
      <w:r>
        <w:fldChar w:fldCharType="begin"/>
      </w:r>
      <w:r>
        <w:instrText xml:space="preserve"> REF _Ref507597819 \r \h </w:instrText>
      </w:r>
      <w:r>
        <w:fldChar w:fldCharType="separate"/>
      </w:r>
      <w:r w:rsidR="00820181">
        <w:t>3.18</w:t>
      </w:r>
      <w:r>
        <w:fldChar w:fldCharType="end"/>
      </w:r>
      <w:r>
        <w:t>)</w:t>
      </w:r>
    </w:p>
    <w:p w14:paraId="1659BE93" w14:textId="2F7D2AA9" w:rsidR="00490E47" w:rsidRDefault="00490E47" w:rsidP="00490E47">
      <w:pPr>
        <w:pStyle w:val="Code"/>
      </w:pPr>
      <w:r>
        <w:t xml:space="preserve">      "</w:t>
      </w:r>
      <w:proofErr w:type="spellStart"/>
      <w:r>
        <w:t>fileLocation</w:t>
      </w:r>
      <w:proofErr w:type="spellEnd"/>
      <w:r>
        <w:t xml:space="preserve">": {                # See </w:t>
      </w:r>
      <w:r w:rsidRPr="00A14F9A">
        <w:t>§</w:t>
      </w:r>
      <w:r>
        <w:fldChar w:fldCharType="begin"/>
      </w:r>
      <w:r>
        <w:instrText xml:space="preserve"> REF _Ref506978525 \r \h </w:instrText>
      </w:r>
      <w:r>
        <w:fldChar w:fldCharType="separate"/>
      </w:r>
      <w:r w:rsidR="00820181">
        <w:t>3.18.3</w:t>
      </w:r>
      <w:r>
        <w:fldChar w:fldCharType="end"/>
      </w:r>
    </w:p>
    <w:p w14:paraId="0BF0C05B" w14:textId="77777777" w:rsidR="00490E47" w:rsidRDefault="00490E47" w:rsidP="00490E47">
      <w:pPr>
        <w:pStyle w:val="Code"/>
      </w:pPr>
      <w:r>
        <w:t xml:space="preserve">        "uri": "images/screenshot.png",</w:t>
      </w:r>
    </w:p>
    <w:p w14:paraId="2E102A51" w14:textId="77777777" w:rsidR="00490E47" w:rsidRDefault="00490E47" w:rsidP="00490E47">
      <w:pPr>
        <w:pStyle w:val="Code"/>
      </w:pPr>
      <w:r>
        <w:t xml:space="preserve">        "</w:t>
      </w:r>
      <w:proofErr w:type="spellStart"/>
      <w:r>
        <w:t>uriBaseId</w:t>
      </w:r>
      <w:proofErr w:type="spellEnd"/>
      <w:r>
        <w:t>": "IMAGE_DIR"</w:t>
      </w:r>
    </w:p>
    <w:p w14:paraId="3D34354D" w14:textId="77777777" w:rsidR="00490E47" w:rsidRDefault="00490E47" w:rsidP="00490E47">
      <w:pPr>
        <w:pStyle w:val="Code"/>
      </w:pPr>
      <w:r>
        <w:lastRenderedPageBreak/>
        <w:t xml:space="preserve">      },</w:t>
      </w:r>
    </w:p>
    <w:p w14:paraId="16ED9694" w14:textId="29322ABF" w:rsidR="00490E47" w:rsidRDefault="00490E47" w:rsidP="00490E47">
      <w:pPr>
        <w:pStyle w:val="Code"/>
      </w:pPr>
      <w:r>
        <w:t xml:space="preserve">      "rectangles": [                  # See </w:t>
      </w:r>
      <w:r w:rsidRPr="00A14F9A">
        <w:t>§</w:t>
      </w:r>
      <w:r>
        <w:fldChar w:fldCharType="begin"/>
      </w:r>
      <w:r>
        <w:instrText xml:space="preserve"> REF _Ref532384512 \r \h </w:instrText>
      </w:r>
      <w:r>
        <w:fldChar w:fldCharType="separate"/>
      </w:r>
      <w:r w:rsidR="00820181">
        <w:t>3.18.5</w:t>
      </w:r>
      <w:r>
        <w:fldChar w:fldCharType="end"/>
      </w:r>
      <w:r>
        <w:t>.</w:t>
      </w:r>
    </w:p>
    <w:p w14:paraId="33B669CF" w14:textId="57BDFA89" w:rsidR="00490E47" w:rsidRDefault="00490E47" w:rsidP="00490E47">
      <w:pPr>
        <w:pStyle w:val="Code"/>
      </w:pPr>
      <w:r>
        <w:t xml:space="preserve">        {                              # A rectangle object (</w:t>
      </w:r>
      <w:r w:rsidRPr="00A14F9A">
        <w:t>§</w:t>
      </w:r>
      <w:r>
        <w:fldChar w:fldCharType="begin"/>
      </w:r>
      <w:r>
        <w:instrText xml:space="preserve"> REF _Ref513118449 \r \h </w:instrText>
      </w:r>
      <w:r>
        <w:fldChar w:fldCharType="separate"/>
      </w:r>
      <w:r w:rsidR="00820181">
        <w:t>3.26</w:t>
      </w:r>
      <w:r>
        <w:fldChar w:fldCharType="end"/>
      </w:r>
      <w:r>
        <w:t>).</w:t>
      </w:r>
    </w:p>
    <w:p w14:paraId="7805ECF5" w14:textId="77777777" w:rsidR="00490E47" w:rsidRDefault="00490E47" w:rsidP="00490E47">
      <w:pPr>
        <w:pStyle w:val="Code"/>
      </w:pPr>
      <w:r>
        <w:t xml:space="preserve">          "top": 250,</w:t>
      </w:r>
    </w:p>
    <w:p w14:paraId="16606D24" w14:textId="77777777" w:rsidR="00490E47" w:rsidRDefault="00490E47" w:rsidP="00490E47">
      <w:pPr>
        <w:pStyle w:val="Code"/>
      </w:pPr>
      <w:r>
        <w:t xml:space="preserve">          "left": 100,</w:t>
      </w:r>
    </w:p>
    <w:p w14:paraId="0C47B48E" w14:textId="77777777" w:rsidR="00490E47" w:rsidRDefault="00490E47" w:rsidP="00490E47">
      <w:pPr>
        <w:pStyle w:val="Code"/>
      </w:pPr>
      <w:r>
        <w:t xml:space="preserve">          "bottom": 350,</w:t>
      </w:r>
    </w:p>
    <w:p w14:paraId="35E66116" w14:textId="77777777" w:rsidR="00490E47" w:rsidRDefault="00490E47" w:rsidP="00490E47">
      <w:pPr>
        <w:pStyle w:val="Code"/>
      </w:pPr>
      <w:r>
        <w:t xml:space="preserve">          "right": 150</w:t>
      </w:r>
    </w:p>
    <w:p w14:paraId="622756FE" w14:textId="77777777" w:rsidR="00490E47" w:rsidRDefault="00490E47" w:rsidP="00490E47">
      <w:pPr>
        <w:pStyle w:val="Code"/>
      </w:pPr>
      <w:r>
        <w:t xml:space="preserve">        }</w:t>
      </w:r>
    </w:p>
    <w:p w14:paraId="1A412B7D" w14:textId="77777777" w:rsidR="00490E47" w:rsidRDefault="00490E47" w:rsidP="00490E47">
      <w:pPr>
        <w:pStyle w:val="Code"/>
      </w:pPr>
      <w:r>
        <w:t xml:space="preserve">      ]</w:t>
      </w:r>
    </w:p>
    <w:p w14:paraId="512E0C63" w14:textId="77777777" w:rsidR="00490E47" w:rsidRDefault="00490E47" w:rsidP="00490E47">
      <w:pPr>
        <w:pStyle w:val="Code"/>
      </w:pPr>
      <w:r>
        <w:t xml:space="preserve">    },</w:t>
      </w:r>
    </w:p>
    <w:p w14:paraId="6E9E11B8" w14:textId="77777777" w:rsidR="00490E47" w:rsidRDefault="00490E47" w:rsidP="00490E47">
      <w:pPr>
        <w:pStyle w:val="Code"/>
      </w:pPr>
      <w:r>
        <w:t xml:space="preserve">    {</w:t>
      </w:r>
    </w:p>
    <w:p w14:paraId="411AC54B" w14:textId="77777777" w:rsidR="00490E47" w:rsidRDefault="00490E47" w:rsidP="00490E47">
      <w:pPr>
        <w:pStyle w:val="Code"/>
      </w:pPr>
      <w:r>
        <w:t xml:space="preserve">      "</w:t>
      </w:r>
      <w:proofErr w:type="spellStart"/>
      <w:r>
        <w:t>fileLocation</w:t>
      </w:r>
      <w:proofErr w:type="spellEnd"/>
      <w:r>
        <w:t>": {</w:t>
      </w:r>
    </w:p>
    <w:p w14:paraId="3B0F950E" w14:textId="77777777" w:rsidR="00490E47" w:rsidRDefault="00490E47" w:rsidP="00490E47">
      <w:pPr>
        <w:pStyle w:val="Code"/>
      </w:pPr>
      <w:r>
        <w:t xml:space="preserve">        "uri": "images/screenshot.png", # INVALID: the same file...</w:t>
      </w:r>
    </w:p>
    <w:p w14:paraId="5FD60683" w14:textId="77777777" w:rsidR="00490E47" w:rsidRDefault="00490E47" w:rsidP="00490E47">
      <w:pPr>
        <w:pStyle w:val="Code"/>
      </w:pPr>
      <w:r>
        <w:t xml:space="preserve">        "</w:t>
      </w:r>
      <w:proofErr w:type="spellStart"/>
      <w:r>
        <w:t>uriBaseId</w:t>
      </w:r>
      <w:proofErr w:type="spellEnd"/>
      <w:r>
        <w:t>": "IMAGE_DIR"</w:t>
      </w:r>
    </w:p>
    <w:p w14:paraId="30C4B3EC" w14:textId="77777777" w:rsidR="00490E47" w:rsidRDefault="00490E47" w:rsidP="00490E47">
      <w:pPr>
        <w:pStyle w:val="Code"/>
      </w:pPr>
      <w:r>
        <w:t xml:space="preserve">      },</w:t>
      </w:r>
    </w:p>
    <w:p w14:paraId="05372088" w14:textId="77777777" w:rsidR="00490E47" w:rsidRDefault="00490E47" w:rsidP="00490E47">
      <w:pPr>
        <w:pStyle w:val="Code"/>
      </w:pPr>
      <w:r>
        <w:t xml:space="preserve">      "rectangles": [</w:t>
      </w:r>
    </w:p>
    <w:p w14:paraId="2EE7B2EF" w14:textId="77777777" w:rsidR="00490E47" w:rsidRDefault="00490E47" w:rsidP="00490E47">
      <w:pPr>
        <w:pStyle w:val="Code"/>
      </w:pPr>
      <w:r>
        <w:t xml:space="preserve">        {                               # ... with a different rectangle.</w:t>
      </w:r>
    </w:p>
    <w:p w14:paraId="09C85724" w14:textId="77777777" w:rsidR="00490E47" w:rsidRDefault="00490E47" w:rsidP="00490E47">
      <w:pPr>
        <w:pStyle w:val="Code"/>
      </w:pPr>
      <w:r>
        <w:t xml:space="preserve">          "top": 750,</w:t>
      </w:r>
    </w:p>
    <w:p w14:paraId="65C3AB29" w14:textId="77777777" w:rsidR="00490E47" w:rsidRDefault="00490E47" w:rsidP="00490E47">
      <w:pPr>
        <w:pStyle w:val="Code"/>
      </w:pPr>
      <w:r>
        <w:t xml:space="preserve">          "left": 100,</w:t>
      </w:r>
    </w:p>
    <w:p w14:paraId="1E8A2EBF" w14:textId="77777777" w:rsidR="00490E47" w:rsidRDefault="00490E47" w:rsidP="00490E47">
      <w:pPr>
        <w:pStyle w:val="Code"/>
      </w:pPr>
      <w:r>
        <w:t xml:space="preserve">          "bottom": 850,</w:t>
      </w:r>
    </w:p>
    <w:p w14:paraId="3630099D" w14:textId="77777777" w:rsidR="00490E47" w:rsidRDefault="00490E47" w:rsidP="00490E47">
      <w:pPr>
        <w:pStyle w:val="Code"/>
      </w:pPr>
      <w:r>
        <w:t xml:space="preserve">          "right": 150</w:t>
      </w:r>
    </w:p>
    <w:p w14:paraId="6BED96A9" w14:textId="77777777" w:rsidR="00490E47" w:rsidRDefault="00490E47" w:rsidP="00490E47">
      <w:pPr>
        <w:pStyle w:val="Code"/>
      </w:pPr>
      <w:r>
        <w:t xml:space="preserve">        }</w:t>
      </w:r>
    </w:p>
    <w:p w14:paraId="14B9CE4E" w14:textId="77777777" w:rsidR="00490E47" w:rsidRDefault="00490E47" w:rsidP="00490E47">
      <w:pPr>
        <w:pStyle w:val="Code"/>
      </w:pPr>
      <w:r>
        <w:t xml:space="preserve">      ]</w:t>
      </w:r>
    </w:p>
    <w:p w14:paraId="372C3205" w14:textId="77777777" w:rsidR="00490E47" w:rsidRDefault="00490E47" w:rsidP="00490E47">
      <w:pPr>
        <w:pStyle w:val="Code"/>
      </w:pPr>
      <w:r>
        <w:t xml:space="preserve">    }</w:t>
      </w:r>
    </w:p>
    <w:p w14:paraId="3587BFAF" w14:textId="77777777" w:rsidR="00490E47" w:rsidRDefault="00490E47" w:rsidP="00490E47">
      <w:pPr>
        <w:pStyle w:val="Code"/>
      </w:pPr>
      <w:r>
        <w:t xml:space="preserve">  ]</w:t>
      </w:r>
    </w:p>
    <w:p w14:paraId="12372564" w14:textId="33D17C8F" w:rsidR="00490E47" w:rsidRPr="00490E47" w:rsidRDefault="00490E47" w:rsidP="00490E47">
      <w:pPr>
        <w:pStyle w:val="Code"/>
      </w:pPr>
      <w:r>
        <w:t>}</w:t>
      </w:r>
    </w:p>
    <w:p w14:paraId="01B231BB" w14:textId="1C3DE155" w:rsidR="00401BB5" w:rsidRDefault="00401BB5" w:rsidP="00401BB5">
      <w:pPr>
        <w:pStyle w:val="Heading3"/>
      </w:pPr>
      <w:bookmarkStart w:id="334" w:name="_Toc534899508"/>
      <w:proofErr w:type="spellStart"/>
      <w:r>
        <w:t>startTime</w:t>
      </w:r>
      <w:r w:rsidR="00485F6A">
        <w:t>Utc</w:t>
      </w:r>
      <w:proofErr w:type="spellEnd"/>
      <w:r>
        <w:t xml:space="preserve"> property</w:t>
      </w:r>
      <w:bookmarkEnd w:id="334"/>
    </w:p>
    <w:p w14:paraId="16315911" w14:textId="1814E5F3"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startTime</w:t>
      </w:r>
      <w:r w:rsidR="00485F6A">
        <w:rPr>
          <w:rStyle w:val="CODEtemp"/>
        </w:rPr>
        <w:t>Utc</w:t>
      </w:r>
      <w:proofErr w:type="spellEnd"/>
      <w:r w:rsidRPr="00A14F9A">
        <w:t xml:space="preserve"> whose value is a string specifying the</w:t>
      </w:r>
      <w:r w:rsidR="00AF7B12">
        <w:t xml:space="preserve"> UTC</w:t>
      </w:r>
      <w:r w:rsidRPr="00A14F9A">
        <w:t xml:space="preserve"> date and time at which </w:t>
      </w:r>
      <w:proofErr w:type="spellStart"/>
      <w:r w:rsidRPr="00A14F9A">
        <w:t>the</w:t>
      </w:r>
      <w:r w:rsidR="008370E6">
        <w:t>tool’s</w:t>
      </w:r>
      <w:proofErr w:type="spellEnd"/>
      <w:r w:rsidR="008370E6">
        <w:t xml:space="preserve"> execution </w:t>
      </w:r>
      <w:r w:rsidRPr="00A14F9A">
        <w:t xml:space="preserve">started. The string </w:t>
      </w:r>
      <w:r w:rsidRPr="00A14F9A">
        <w:rPr>
          <w:b/>
        </w:rPr>
        <w:t>SHALL</w:t>
      </w:r>
      <w:r w:rsidRPr="00A14F9A">
        <w:t xml:space="preserve"> be in the format specified </w:t>
      </w:r>
      <w:r w:rsidR="00DC3F77">
        <w:t>in</w:t>
      </w:r>
      <w:r w:rsidRPr="00A14F9A">
        <w:t xml:space="preserve"> §</w:t>
      </w:r>
      <w:r>
        <w:fldChar w:fldCharType="begin"/>
      </w:r>
      <w:r>
        <w:instrText xml:space="preserve"> REF _Ref493413701 \r \h </w:instrText>
      </w:r>
      <w:r>
        <w:fldChar w:fldCharType="separate"/>
      </w:r>
      <w:r w:rsidR="00820181">
        <w:t>3.9</w:t>
      </w:r>
      <w:r>
        <w:fldChar w:fldCharType="end"/>
      </w:r>
      <w:r w:rsidRPr="00A14F9A">
        <w:t>.</w:t>
      </w:r>
    </w:p>
    <w:p w14:paraId="64D62131" w14:textId="3281FC92" w:rsidR="00401BB5" w:rsidRDefault="00401BB5" w:rsidP="00401BB5">
      <w:pPr>
        <w:pStyle w:val="Heading3"/>
      </w:pPr>
      <w:bookmarkStart w:id="335" w:name="_Toc534899509"/>
      <w:proofErr w:type="spellStart"/>
      <w:r>
        <w:t>endTime</w:t>
      </w:r>
      <w:r w:rsidR="00D1201D">
        <w:t>Utc</w:t>
      </w:r>
      <w:proofErr w:type="spellEnd"/>
      <w:r>
        <w:t xml:space="preserve"> property</w:t>
      </w:r>
      <w:bookmarkEnd w:id="335"/>
    </w:p>
    <w:p w14:paraId="7310B713" w14:textId="76101C0F"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endTime</w:t>
      </w:r>
      <w:r w:rsidR="00D1201D">
        <w:rPr>
          <w:rStyle w:val="CODEtemp"/>
        </w:rPr>
        <w:t>Utc</w:t>
      </w:r>
      <w:proofErr w:type="spellEnd"/>
      <w:r w:rsidRPr="00A14F9A">
        <w:t xml:space="preserve"> whose value is a string specifying the</w:t>
      </w:r>
      <w:r w:rsidR="00D1201D">
        <w:t xml:space="preserve"> UTC</w:t>
      </w:r>
      <w:r w:rsidRPr="00A14F9A">
        <w:t xml:space="preserve"> date and time at which the </w:t>
      </w:r>
      <w:r w:rsidR="008370E6">
        <w:t>tool’s execution</w:t>
      </w:r>
      <w:r w:rsidR="008370E6" w:rsidRPr="00A14F9A">
        <w:t xml:space="preserve"> </w:t>
      </w:r>
      <w:r w:rsidRPr="00A14F9A">
        <w:t xml:space="preserve">ended. The string </w:t>
      </w:r>
      <w:r w:rsidRPr="00A14F9A">
        <w:rPr>
          <w:b/>
        </w:rPr>
        <w:t>SHALL</w:t>
      </w:r>
      <w:r w:rsidRPr="00A14F9A">
        <w:t xml:space="preserve"> be in the format specified </w:t>
      </w:r>
      <w:r w:rsidR="00A27D47">
        <w:t>in</w:t>
      </w:r>
      <w:r w:rsidRPr="00A14F9A">
        <w:t xml:space="preserve"> §</w:t>
      </w:r>
      <w:r>
        <w:fldChar w:fldCharType="begin"/>
      </w:r>
      <w:r>
        <w:instrText xml:space="preserve"> REF _Ref493413744 \r \h </w:instrText>
      </w:r>
      <w:r>
        <w:fldChar w:fldCharType="separate"/>
      </w:r>
      <w:r w:rsidR="00820181">
        <w:t>3.9</w:t>
      </w:r>
      <w:r>
        <w:fldChar w:fldCharType="end"/>
      </w:r>
      <w:r w:rsidRPr="00A14F9A">
        <w:t>.</w:t>
      </w:r>
    </w:p>
    <w:p w14:paraId="018E25F2" w14:textId="7C837EBB" w:rsidR="00BE0635" w:rsidRDefault="00BE0635" w:rsidP="00BE0635">
      <w:pPr>
        <w:pStyle w:val="Heading3"/>
      </w:pPr>
      <w:bookmarkStart w:id="336" w:name="_Ref509050679"/>
      <w:bookmarkStart w:id="337" w:name="_Toc534899510"/>
      <w:proofErr w:type="spellStart"/>
      <w:r>
        <w:t>exitCode</w:t>
      </w:r>
      <w:proofErr w:type="spellEnd"/>
      <w:r>
        <w:t xml:space="preserve"> property</w:t>
      </w:r>
      <w:bookmarkEnd w:id="336"/>
      <w:bookmarkEnd w:id="337"/>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proofErr w:type="spellStart"/>
      <w:r>
        <w:rPr>
          <w:rStyle w:val="CODEtemp"/>
        </w:rPr>
        <w:t>exitCode</w:t>
      </w:r>
      <w:proofErr w:type="spellEnd"/>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proofErr w:type="spellStart"/>
      <w:r w:rsidRPr="005A5470">
        <w:rPr>
          <w:rStyle w:val="CODEtemp"/>
        </w:rPr>
        <w:t>exitCode</w:t>
      </w:r>
      <w:proofErr w:type="spellEnd"/>
      <w:r>
        <w:t xml:space="preserve"> property </w:t>
      </w:r>
      <w:r w:rsidRPr="005A5470">
        <w:rPr>
          <w:b/>
        </w:rPr>
        <w:t>SHALL</w:t>
      </w:r>
      <w:r>
        <w:t xml:space="preserve"> be absent.</w:t>
      </w:r>
    </w:p>
    <w:p w14:paraId="1E75B61E" w14:textId="2D984036" w:rsidR="00BE0635" w:rsidRDefault="00BE0635" w:rsidP="00BE0635">
      <w:r>
        <w:t>For examples, see §</w:t>
      </w:r>
      <w:r>
        <w:fldChar w:fldCharType="begin"/>
      </w:r>
      <w:r>
        <w:instrText xml:space="preserve"> REF _Ref509050368 \r \h </w:instrText>
      </w:r>
      <w:r>
        <w:fldChar w:fldCharType="separate"/>
      </w:r>
      <w:r w:rsidR="00820181">
        <w:t>3.17.9</w:t>
      </w:r>
      <w:r>
        <w:fldChar w:fldCharType="end"/>
      </w:r>
      <w:r>
        <w:t>.</w:t>
      </w:r>
    </w:p>
    <w:p w14:paraId="2AB6A1A3" w14:textId="0E19F05A" w:rsidR="00BE0635" w:rsidRDefault="00BE0635" w:rsidP="00401BB5">
      <w:pPr>
        <w:pStyle w:val="Heading3"/>
      </w:pPr>
      <w:bookmarkStart w:id="338" w:name="_Ref509050368"/>
      <w:bookmarkStart w:id="339" w:name="_Toc534899511"/>
      <w:proofErr w:type="spellStart"/>
      <w:r>
        <w:t>exitCodeDescription</w:t>
      </w:r>
      <w:proofErr w:type="spellEnd"/>
      <w:r>
        <w:t xml:space="preserve"> property</w:t>
      </w:r>
      <w:bookmarkEnd w:id="338"/>
      <w:bookmarkEnd w:id="339"/>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proofErr w:type="spellStart"/>
      <w:r>
        <w:rPr>
          <w:rStyle w:val="CODEtemp"/>
        </w:rPr>
        <w:t>exitCodeDescription</w:t>
      </w:r>
      <w:proofErr w:type="spellEnd"/>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2D65F3">
      <w:pPr>
        <w:pStyle w:val="Code"/>
      </w:pPr>
      <w:r>
        <w:t>{                       # An invocation object</w:t>
      </w:r>
    </w:p>
    <w:p w14:paraId="137405F2" w14:textId="77777777" w:rsidR="00BE0635" w:rsidRDefault="00BE0635" w:rsidP="002D65F3">
      <w:pPr>
        <w:pStyle w:val="Code"/>
      </w:pPr>
      <w:r>
        <w:t xml:space="preserve">  "</w:t>
      </w:r>
      <w:proofErr w:type="spellStart"/>
      <w:r>
        <w:t>exitCode</w:t>
      </w:r>
      <w:proofErr w:type="spellEnd"/>
      <w:r>
        <w:t>": 0,</w:t>
      </w:r>
    </w:p>
    <w:p w14:paraId="6514C04C" w14:textId="77777777" w:rsidR="00BE0635" w:rsidRDefault="00BE0635" w:rsidP="002D65F3">
      <w:pPr>
        <w:pStyle w:val="Code"/>
      </w:pPr>
      <w:r>
        <w:t xml:space="preserve">  "</w:t>
      </w:r>
      <w:proofErr w:type="spellStart"/>
      <w:r>
        <w:t>exitCodeDescription</w:t>
      </w:r>
      <w:proofErr w:type="spellEnd"/>
      <w:r>
        <w:t>": "Normal successful completion"</w:t>
      </w:r>
    </w:p>
    <w:p w14:paraId="682203F7" w14:textId="77777777" w:rsidR="00BE0635" w:rsidRDefault="00BE0635" w:rsidP="002D65F3">
      <w:pPr>
        <w:pStyle w:val="Code"/>
      </w:pPr>
      <w:r>
        <w:t>}</w:t>
      </w:r>
    </w:p>
    <w:p w14:paraId="7BFF0B32" w14:textId="77777777" w:rsidR="00BE0635" w:rsidRDefault="00BE0635" w:rsidP="00BE0635">
      <w:pPr>
        <w:pStyle w:val="Note"/>
      </w:pPr>
      <w:r>
        <w:t>EXAMPLE 2:</w:t>
      </w:r>
    </w:p>
    <w:p w14:paraId="025D6FA9" w14:textId="77777777" w:rsidR="00BE0635" w:rsidRDefault="00BE0635" w:rsidP="002D65F3">
      <w:pPr>
        <w:pStyle w:val="Code"/>
      </w:pPr>
      <w:r>
        <w:lastRenderedPageBreak/>
        <w:t>{                       # An invocation object</w:t>
      </w:r>
    </w:p>
    <w:p w14:paraId="5591487C" w14:textId="77777777" w:rsidR="00BE0635" w:rsidRDefault="00BE0635" w:rsidP="002D65F3">
      <w:pPr>
        <w:pStyle w:val="Code"/>
      </w:pPr>
      <w:r>
        <w:t xml:space="preserve">  "</w:t>
      </w:r>
      <w:proofErr w:type="spellStart"/>
      <w:r>
        <w:t>exitCode</w:t>
      </w:r>
      <w:proofErr w:type="spellEnd"/>
      <w:r>
        <w:t>": 2,</w:t>
      </w:r>
    </w:p>
    <w:p w14:paraId="4196AFB1" w14:textId="77777777" w:rsidR="00BE0635" w:rsidRDefault="00BE0635" w:rsidP="002D65F3">
      <w:pPr>
        <w:pStyle w:val="Code"/>
      </w:pPr>
      <w:r>
        <w:t xml:space="preserve">  "</w:t>
      </w:r>
      <w:proofErr w:type="spellStart"/>
      <w:r>
        <w:t>exitCodeDescription</w:t>
      </w:r>
      <w:proofErr w:type="spellEnd"/>
      <w:r>
        <w:t>": "File not found"</w:t>
      </w:r>
    </w:p>
    <w:p w14:paraId="4CDEE055" w14:textId="77777777" w:rsidR="00BE0635" w:rsidRPr="007F49C5" w:rsidRDefault="00BE0635" w:rsidP="002D65F3">
      <w:pPr>
        <w:pStyle w:val="Code"/>
      </w:pPr>
      <w:r>
        <w:t>}</w:t>
      </w:r>
    </w:p>
    <w:p w14:paraId="3588C36E" w14:textId="57BD6980" w:rsidR="00BE0635" w:rsidRDefault="00BE0635" w:rsidP="00401BB5">
      <w:pPr>
        <w:pStyle w:val="Heading3"/>
      </w:pPr>
      <w:bookmarkStart w:id="340" w:name="_Toc534899512"/>
      <w:proofErr w:type="spellStart"/>
      <w:r>
        <w:t>exitSignalName</w:t>
      </w:r>
      <w:proofErr w:type="spellEnd"/>
      <w:r>
        <w:t xml:space="preserve"> property</w:t>
      </w:r>
      <w:bookmarkEnd w:id="340"/>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proofErr w:type="spellStart"/>
      <w:r w:rsidRPr="00FE775C">
        <w:rPr>
          <w:rStyle w:val="CODEtemp"/>
        </w:rPr>
        <w:t>exitSignalN</w:t>
      </w:r>
      <w:r>
        <w:rPr>
          <w:rStyle w:val="CODEtemp"/>
        </w:rPr>
        <w:t>ame</w:t>
      </w:r>
      <w:proofErr w:type="spellEnd"/>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proofErr w:type="spellStart"/>
      <w:r w:rsidRPr="005A5470">
        <w:rPr>
          <w:rStyle w:val="CODEtemp"/>
        </w:rPr>
        <w:t>exit</w:t>
      </w:r>
      <w:r>
        <w:rPr>
          <w:rStyle w:val="CODEtemp"/>
        </w:rPr>
        <w:t>SignalName</w:t>
      </w:r>
      <w:proofErr w:type="spellEnd"/>
      <w:r>
        <w:t xml:space="preserve"> property </w:t>
      </w:r>
      <w:r w:rsidRPr="005A5470">
        <w:rPr>
          <w:b/>
        </w:rPr>
        <w:t>SHALL</w:t>
      </w:r>
      <w:r>
        <w:t xml:space="preserve"> be absent.</w:t>
      </w:r>
    </w:p>
    <w:p w14:paraId="684C2851" w14:textId="7E44E9F6" w:rsidR="00BE0635" w:rsidRDefault="00BE0635" w:rsidP="00BE0635">
      <w:r>
        <w:t>For an example, see §</w:t>
      </w:r>
      <w:r>
        <w:fldChar w:fldCharType="begin"/>
      </w:r>
      <w:r>
        <w:instrText xml:space="preserve"> REF _Ref509050492 \r \h </w:instrText>
      </w:r>
      <w:r>
        <w:fldChar w:fldCharType="separate"/>
      </w:r>
      <w:r w:rsidR="00820181">
        <w:t>3.17.11</w:t>
      </w:r>
      <w:r>
        <w:fldChar w:fldCharType="end"/>
      </w:r>
      <w:r>
        <w:t>.</w:t>
      </w:r>
    </w:p>
    <w:p w14:paraId="01CF0A31" w14:textId="198FD4EE" w:rsidR="00BE0635" w:rsidRDefault="00BE0635" w:rsidP="00BE0635">
      <w:pPr>
        <w:pStyle w:val="Heading3"/>
      </w:pPr>
      <w:bookmarkStart w:id="341" w:name="_Ref509050492"/>
      <w:bookmarkStart w:id="342" w:name="_Toc534899513"/>
      <w:proofErr w:type="spellStart"/>
      <w:r>
        <w:t>exitSignalNumber</w:t>
      </w:r>
      <w:proofErr w:type="spellEnd"/>
      <w:r>
        <w:t xml:space="preserve"> property</w:t>
      </w:r>
      <w:bookmarkEnd w:id="341"/>
      <w:bookmarkEnd w:id="342"/>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proofErr w:type="spellStart"/>
      <w:r w:rsidRPr="00FE775C">
        <w:rPr>
          <w:rStyle w:val="CODEtemp"/>
        </w:rPr>
        <w:t>exitSignalNumber</w:t>
      </w:r>
      <w:proofErr w:type="spellEnd"/>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proofErr w:type="spellStart"/>
      <w:r w:rsidRPr="005A5470">
        <w:rPr>
          <w:rStyle w:val="CODEtemp"/>
        </w:rPr>
        <w:t>exit</w:t>
      </w:r>
      <w:r>
        <w:rPr>
          <w:rStyle w:val="CODEtemp"/>
        </w:rPr>
        <w:t>SignalNumber</w:t>
      </w:r>
      <w:proofErr w:type="spellEnd"/>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2D65F3">
      <w:pPr>
        <w:pStyle w:val="Code"/>
      </w:pPr>
      <w:r>
        <w:t>{                       # An invocation object</w:t>
      </w:r>
    </w:p>
    <w:p w14:paraId="4E322B9B" w14:textId="77777777" w:rsidR="00BE0635" w:rsidRDefault="00BE0635" w:rsidP="002D65F3">
      <w:pPr>
        <w:pStyle w:val="Code"/>
      </w:pPr>
      <w:r>
        <w:t xml:space="preserve">  "</w:t>
      </w:r>
      <w:proofErr w:type="spellStart"/>
      <w:r>
        <w:t>exitSignalNumber</w:t>
      </w:r>
      <w:proofErr w:type="spellEnd"/>
      <w:r>
        <w:t>": 3,</w:t>
      </w:r>
    </w:p>
    <w:p w14:paraId="75BFA9A1" w14:textId="77777777" w:rsidR="00BE0635" w:rsidRDefault="00BE0635" w:rsidP="002D65F3">
      <w:pPr>
        <w:pStyle w:val="Code"/>
      </w:pPr>
      <w:r>
        <w:t xml:space="preserve">  "</w:t>
      </w:r>
      <w:proofErr w:type="spellStart"/>
      <w:r>
        <w:t>exitSignalName</w:t>
      </w:r>
      <w:proofErr w:type="spellEnd"/>
      <w:r>
        <w:t>": "SIGQUIT"</w:t>
      </w:r>
    </w:p>
    <w:p w14:paraId="54DB7AE6" w14:textId="2D7F7D68" w:rsidR="00BE0635" w:rsidRDefault="00BE0635" w:rsidP="002D65F3">
      <w:pPr>
        <w:pStyle w:val="Code"/>
      </w:pPr>
      <w:r>
        <w:t>}</w:t>
      </w:r>
    </w:p>
    <w:p w14:paraId="0EFAD8C6" w14:textId="7415F74D" w:rsidR="00BE0635" w:rsidRDefault="00BE0635" w:rsidP="00BE0635">
      <w:pPr>
        <w:pStyle w:val="Heading3"/>
      </w:pPr>
      <w:bookmarkStart w:id="343" w:name="_Ref525821649"/>
      <w:bookmarkStart w:id="344" w:name="_Toc534899514"/>
      <w:proofErr w:type="spellStart"/>
      <w:r>
        <w:t>processStartFailureMessage</w:t>
      </w:r>
      <w:proofErr w:type="spellEnd"/>
      <w:r>
        <w:t xml:space="preserve"> property</w:t>
      </w:r>
      <w:bookmarkEnd w:id="343"/>
      <w:bookmarkEnd w:id="344"/>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proofErr w:type="spellStart"/>
      <w:r w:rsidRPr="000E734C">
        <w:rPr>
          <w:rStyle w:val="CODEtemp"/>
        </w:rPr>
        <w:t>processStartFailureMessage</w:t>
      </w:r>
      <w:proofErr w:type="spellEnd"/>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proofErr w:type="spellStart"/>
      <w:r w:rsidRPr="00B238B1">
        <w:rPr>
          <w:rStyle w:val="CODEtemp"/>
        </w:rPr>
        <w:t>processStartFailureMessage</w:t>
      </w:r>
      <w:proofErr w:type="spellEnd"/>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2D65F3">
      <w:pPr>
        <w:pStyle w:val="Code"/>
      </w:pPr>
      <w:r>
        <w:t>{</w:t>
      </w:r>
      <w:r w:rsidR="00B209DE">
        <w:t xml:space="preserve">                       # An invocation object</w:t>
      </w:r>
    </w:p>
    <w:p w14:paraId="0F2580DA" w14:textId="77777777" w:rsidR="00BE0635" w:rsidRDefault="00BE0635" w:rsidP="002D65F3">
      <w:pPr>
        <w:pStyle w:val="Code"/>
      </w:pPr>
      <w:r>
        <w:t xml:space="preserve">  "</w:t>
      </w:r>
      <w:proofErr w:type="spellStart"/>
      <w:r>
        <w:t>processStartFailureMessage</w:t>
      </w:r>
      <w:proofErr w:type="spellEnd"/>
      <w:r>
        <w:t>": "WebScan.exe is not recognized as a command."</w:t>
      </w:r>
    </w:p>
    <w:p w14:paraId="2CCCDB73" w14:textId="6E66008F" w:rsidR="00BE0635" w:rsidRDefault="00BE0635" w:rsidP="002D65F3">
      <w:pPr>
        <w:pStyle w:val="Code"/>
      </w:pPr>
      <w:r>
        <w:t>}</w:t>
      </w:r>
    </w:p>
    <w:p w14:paraId="5A305460" w14:textId="7A656BFC" w:rsidR="00B209DE" w:rsidRDefault="00373F05" w:rsidP="00B209DE">
      <w:pPr>
        <w:pStyle w:val="Heading3"/>
      </w:pPr>
      <w:bookmarkStart w:id="345" w:name="_Toc534899515"/>
      <w:proofErr w:type="spellStart"/>
      <w:r>
        <w:t>toolExecutionSuccessful</w:t>
      </w:r>
      <w:proofErr w:type="spellEnd"/>
      <w:r w:rsidR="00B209DE">
        <w:t xml:space="preserve"> property</w:t>
      </w:r>
      <w:bookmarkEnd w:id="345"/>
    </w:p>
    <w:p w14:paraId="32E556E4" w14:textId="136D5D1F" w:rsidR="00B209DE" w:rsidRDefault="00B209DE" w:rsidP="00B209DE">
      <w:r>
        <w:t xml:space="preserve">An </w:t>
      </w:r>
      <w:r w:rsidRPr="00B238B1">
        <w:rPr>
          <w:rStyle w:val="CODEtemp"/>
        </w:rPr>
        <w:t>invocation</w:t>
      </w:r>
      <w:r>
        <w:t xml:space="preserve"> object </w:t>
      </w:r>
      <w:r>
        <w:rPr>
          <w:b/>
        </w:rPr>
        <w:t>SHOULD</w:t>
      </w:r>
      <w:r>
        <w:t xml:space="preserve"> contain a property named </w:t>
      </w:r>
      <w:proofErr w:type="spellStart"/>
      <w:r w:rsidR="00373F05">
        <w:rPr>
          <w:rStyle w:val="CODEtemp"/>
        </w:rPr>
        <w:t>toolExecutionSuccessful</w:t>
      </w:r>
      <w:proofErr w:type="spellEnd"/>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 This property is needed because not all programs exit with an exit code of 0 on success and non-0 on failure.</w:t>
      </w:r>
    </w:p>
    <w:p w14:paraId="23433ACD" w14:textId="3D845457" w:rsidR="00B209DE" w:rsidRDefault="00B209DE" w:rsidP="00B209DE">
      <w:bookmarkStart w:id="346" w:name="_Hlk509050763"/>
      <w:r>
        <w:t xml:space="preserve">If this property is absent, it </w:t>
      </w:r>
      <w:r>
        <w:rPr>
          <w:b/>
        </w:rPr>
        <w:t>SHALL</w:t>
      </w:r>
      <w:r>
        <w:t xml:space="preserve"> </w:t>
      </w:r>
      <w:r w:rsidR="00AE517F">
        <w:t>default to</w:t>
      </w:r>
      <w:r>
        <w:t xml:space="preserve"> </w:t>
      </w:r>
      <w:r>
        <w:rPr>
          <w:rStyle w:val="CODEtemp"/>
        </w:rPr>
        <w:t>false</w:t>
      </w:r>
      <w:r>
        <w:t xml:space="preserve"> if the </w:t>
      </w:r>
      <w:proofErr w:type="spellStart"/>
      <w:r w:rsidRPr="00B238B1">
        <w:rPr>
          <w:rStyle w:val="CODEtemp"/>
        </w:rPr>
        <w:t>exitCode</w:t>
      </w:r>
      <w:proofErr w:type="spellEnd"/>
      <w:r>
        <w:t xml:space="preserve"> property (§</w:t>
      </w:r>
      <w:r>
        <w:fldChar w:fldCharType="begin"/>
      </w:r>
      <w:r>
        <w:instrText xml:space="preserve"> REF _Ref509050679 \r \h </w:instrText>
      </w:r>
      <w:r>
        <w:fldChar w:fldCharType="separate"/>
      </w:r>
      <w:r w:rsidR="00820181">
        <w:t>3.17.8</w:t>
      </w:r>
      <w:r>
        <w:fldChar w:fldCharType="end"/>
      </w:r>
      <w:r>
        <w:t xml:space="preserve">) is present and has a non-zero value; otherwise it </w:t>
      </w:r>
      <w:r>
        <w:rPr>
          <w:b/>
        </w:rPr>
        <w:t>SHALL</w:t>
      </w:r>
      <w:r>
        <w:t xml:space="preserve"> </w:t>
      </w:r>
      <w:r w:rsidR="00AE517F">
        <w:t>default to</w:t>
      </w:r>
      <w:r>
        <w:t xml:space="preserve"> </w:t>
      </w:r>
      <w:r>
        <w:rPr>
          <w:rStyle w:val="CODEtemp"/>
        </w:rPr>
        <w:t>true</w:t>
      </w:r>
      <w:r>
        <w:t>.</w:t>
      </w:r>
    </w:p>
    <w:bookmarkEnd w:id="346"/>
    <w:p w14:paraId="6533995F" w14:textId="77777777" w:rsidR="00B209DE" w:rsidRDefault="00B209DE" w:rsidP="00B209DE">
      <w:pPr>
        <w:pStyle w:val="Note"/>
      </w:pPr>
      <w:r>
        <w:t>EXAMPLE:</w:t>
      </w:r>
    </w:p>
    <w:p w14:paraId="078FB59F" w14:textId="77777777" w:rsidR="00B209DE" w:rsidRDefault="00B209DE" w:rsidP="002D65F3">
      <w:pPr>
        <w:pStyle w:val="Code"/>
      </w:pPr>
      <w:r>
        <w:lastRenderedPageBreak/>
        <w:t>{</w:t>
      </w:r>
    </w:p>
    <w:p w14:paraId="2F373BA7" w14:textId="77777777" w:rsidR="00B209DE" w:rsidRDefault="00B209DE" w:rsidP="002D65F3">
      <w:pPr>
        <w:pStyle w:val="Code"/>
      </w:pPr>
      <w:r>
        <w:t xml:space="preserve">  "</w:t>
      </w:r>
      <w:proofErr w:type="spellStart"/>
      <w:r>
        <w:t>exitCode</w:t>
      </w:r>
      <w:proofErr w:type="spellEnd"/>
      <w:r>
        <w:t>": 1,</w:t>
      </w:r>
    </w:p>
    <w:p w14:paraId="74F8338E" w14:textId="77777777" w:rsidR="00B209DE" w:rsidRDefault="00B209DE" w:rsidP="002D65F3">
      <w:pPr>
        <w:pStyle w:val="Code"/>
      </w:pPr>
      <w:r>
        <w:t xml:space="preserve">  "</w:t>
      </w:r>
      <w:proofErr w:type="spellStart"/>
      <w:r>
        <w:t>exitCodeDescription</w:t>
      </w:r>
      <w:proofErr w:type="spellEnd"/>
      <w:r>
        <w:t>": "Scan successful; warnings detected.",</w:t>
      </w:r>
    </w:p>
    <w:p w14:paraId="70DED022" w14:textId="6981ED4C" w:rsidR="00B209DE" w:rsidRDefault="00B209DE" w:rsidP="002D65F3">
      <w:pPr>
        <w:pStyle w:val="Code"/>
      </w:pPr>
      <w:r>
        <w:t xml:space="preserve">  "</w:t>
      </w:r>
      <w:proofErr w:type="spellStart"/>
      <w:r w:rsidR="003E2AA5">
        <w:t>toolExecutionSuccessful</w:t>
      </w:r>
      <w:proofErr w:type="spellEnd"/>
      <w:r>
        <w:t>": true</w:t>
      </w:r>
    </w:p>
    <w:p w14:paraId="2EE3AACE" w14:textId="77777777" w:rsidR="00B209DE" w:rsidRPr="00D01A16" w:rsidRDefault="00B209DE" w:rsidP="002D65F3">
      <w:pPr>
        <w:pStyle w:val="Code"/>
      </w:pPr>
      <w:r>
        <w:t>}</w:t>
      </w:r>
    </w:p>
    <w:p w14:paraId="403BF44E" w14:textId="43AF4221" w:rsidR="00401BB5" w:rsidRDefault="00401BB5" w:rsidP="00401BB5">
      <w:pPr>
        <w:pStyle w:val="Heading3"/>
      </w:pPr>
      <w:bookmarkStart w:id="347" w:name="_Toc534899516"/>
      <w:r>
        <w:t>machine property</w:t>
      </w:r>
      <w:bookmarkEnd w:id="347"/>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348" w:name="_Toc534899517"/>
      <w:r>
        <w:t>account property</w:t>
      </w:r>
      <w:bookmarkEnd w:id="348"/>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349" w:name="_Toc534899518"/>
      <w:proofErr w:type="spellStart"/>
      <w:r>
        <w:t>processId</w:t>
      </w:r>
      <w:proofErr w:type="spellEnd"/>
      <w:r>
        <w:t xml:space="preserve"> property</w:t>
      </w:r>
      <w:bookmarkEnd w:id="349"/>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processId</w:t>
      </w:r>
      <w:proofErr w:type="spellEnd"/>
      <w:r w:rsidRPr="00A14F9A">
        <w:t xml:space="preserve"> whose value is an integer containing the id of the process in which the tool was run.</w:t>
      </w:r>
    </w:p>
    <w:p w14:paraId="76D03CD3" w14:textId="76D15581" w:rsidR="00401BB5" w:rsidRDefault="00F47A7C" w:rsidP="00401BB5">
      <w:pPr>
        <w:pStyle w:val="Heading3"/>
      </w:pPr>
      <w:bookmarkStart w:id="350" w:name="_Toc534899519"/>
      <w:proofErr w:type="spellStart"/>
      <w:r>
        <w:t>executableLocation</w:t>
      </w:r>
      <w:proofErr w:type="spellEnd"/>
      <w:r w:rsidR="00401BB5">
        <w:t xml:space="preserve"> property</w:t>
      </w:r>
      <w:bookmarkEnd w:id="350"/>
    </w:p>
    <w:p w14:paraId="2EFF9849" w14:textId="78015C7C"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proofErr w:type="spellStart"/>
      <w:r w:rsidR="00F47A7C">
        <w:rPr>
          <w:rStyle w:val="CODEtemp"/>
        </w:rPr>
        <w:t>executableLocation</w:t>
      </w:r>
      <w:proofErr w:type="spellEnd"/>
      <w:r w:rsidRPr="00A14F9A">
        <w:t xml:space="preserve"> whose value is a </w:t>
      </w:r>
      <w:proofErr w:type="spellStart"/>
      <w:r w:rsidR="00F47A7C" w:rsidRPr="00F47A7C">
        <w:rPr>
          <w:rStyle w:val="CODEtemp"/>
        </w:rPr>
        <w:t>fileLocation</w:t>
      </w:r>
      <w:proofErr w:type="spellEnd"/>
      <w:r w:rsidR="00F47A7C">
        <w:t xml:space="preserve"> object (§</w:t>
      </w:r>
      <w:r w:rsidR="00F47A7C">
        <w:fldChar w:fldCharType="begin"/>
      </w:r>
      <w:r w:rsidR="00F47A7C">
        <w:instrText xml:space="preserve"> REF _Ref508989521 \r \h </w:instrText>
      </w:r>
      <w:r w:rsidR="00F47A7C">
        <w:fldChar w:fldCharType="separate"/>
      </w:r>
      <w:r w:rsidR="00820181">
        <w:t>3.4</w:t>
      </w:r>
      <w:r w:rsidR="00F47A7C">
        <w:fldChar w:fldCharType="end"/>
      </w:r>
      <w:r w:rsidR="00F47A7C">
        <w:t xml:space="preserve">) specifying the </w:t>
      </w:r>
      <w:r w:rsidR="00B56418">
        <w:t>location</w:t>
      </w:r>
      <w:r w:rsidRPr="00A14F9A">
        <w:t xml:space="preserve"> of the tool's executable file.</w:t>
      </w:r>
    </w:p>
    <w:p w14:paraId="52D317A6" w14:textId="03F2A2B1"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820181">
        <w:t>3.16</w:t>
      </w:r>
      <w:r>
        <w:fldChar w:fldCharType="end"/>
      </w:r>
      <w:r w:rsidRPr="00A14F9A">
        <w:t>) because the identical tool might be invoked from different paths on different machines.</w:t>
      </w:r>
    </w:p>
    <w:p w14:paraId="4CBA5986" w14:textId="65B916EB" w:rsidR="00A14F9A" w:rsidRDefault="00A14F9A" w:rsidP="00A14F9A">
      <w:pPr>
        <w:pStyle w:val="Note"/>
      </w:pPr>
      <w:r>
        <w:t xml:space="preserve">NOTE 2: </w:t>
      </w:r>
      <w:r w:rsidRPr="00A14F9A">
        <w:t xml:space="preserve">This property might duplicate information in the </w:t>
      </w:r>
      <w:proofErr w:type="spellStart"/>
      <w:r w:rsidRPr="00A14F9A">
        <w:rPr>
          <w:rStyle w:val="CODEtemp"/>
        </w:rPr>
        <w:t>commandLine</w:t>
      </w:r>
      <w:proofErr w:type="spellEnd"/>
      <w:r w:rsidRPr="00A14F9A">
        <w:t xml:space="preserve"> property (§</w:t>
      </w:r>
      <w:r>
        <w:fldChar w:fldCharType="begin"/>
      </w:r>
      <w:r>
        <w:instrText xml:space="preserve"> REF _Ref493414102 \r \h </w:instrText>
      </w:r>
      <w:r>
        <w:fldChar w:fldCharType="separate"/>
      </w:r>
      <w:r w:rsidR="00820181">
        <w:t>3.17.2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351" w:name="_Toc534899520"/>
      <w:proofErr w:type="spellStart"/>
      <w:r>
        <w:t>workingDirectory</w:t>
      </w:r>
      <w:proofErr w:type="spellEnd"/>
      <w:r>
        <w:t xml:space="preserve"> property</w:t>
      </w:r>
      <w:bookmarkEnd w:id="351"/>
    </w:p>
    <w:p w14:paraId="33341A2E" w14:textId="0D92A5EB"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workingDirectory</w:t>
      </w:r>
      <w:proofErr w:type="spellEnd"/>
      <w:r w:rsidRPr="00A14F9A">
        <w:t xml:space="preserve"> whose value is a </w:t>
      </w:r>
      <w:proofErr w:type="spellStart"/>
      <w:r w:rsidR="008E7371" w:rsidRPr="008E7371">
        <w:rPr>
          <w:rStyle w:val="CODEtemp"/>
        </w:rPr>
        <w:t>fileLocation</w:t>
      </w:r>
      <w:proofErr w:type="spellEnd"/>
      <w:r w:rsidR="008E7371">
        <w:t xml:space="preserve"> object (</w:t>
      </w:r>
      <w:r w:rsidR="008E7371" w:rsidRPr="00AD4704">
        <w:t>§</w:t>
      </w:r>
      <w:r w:rsidR="008E7371">
        <w:fldChar w:fldCharType="begin"/>
      </w:r>
      <w:r w:rsidR="008E7371">
        <w:instrText xml:space="preserve"> REF _Ref508989521 \r \h </w:instrText>
      </w:r>
      <w:r w:rsidR="008E7371">
        <w:fldChar w:fldCharType="separate"/>
      </w:r>
      <w:r w:rsidR="00820181">
        <w:t>3.4</w:t>
      </w:r>
      <w:r w:rsidR="008E7371">
        <w:fldChar w:fldCharType="end"/>
      </w:r>
      <w:r w:rsidR="008E7371">
        <w:t>) specifying</w:t>
      </w:r>
      <w:r w:rsidRPr="00A14F9A">
        <w:t xml:space="preserve">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352" w:name="_Toc534899521"/>
      <w:proofErr w:type="spellStart"/>
      <w:r>
        <w:t>environmentVariables</w:t>
      </w:r>
      <w:proofErr w:type="spellEnd"/>
      <w:r>
        <w:t xml:space="preserve"> property</w:t>
      </w:r>
      <w:bookmarkEnd w:id="352"/>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proofErr w:type="spellStart"/>
      <w:r w:rsidRPr="00BA3A45">
        <w:rPr>
          <w:rStyle w:val="CODEtemp"/>
        </w:rPr>
        <w:t>environmentVariables</w:t>
      </w:r>
      <w:proofErr w:type="spellEnd"/>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1C2E5F25" w:rsidR="006640DD" w:rsidRDefault="006640DD" w:rsidP="006640DD">
      <w:pPr>
        <w:pStyle w:val="Note"/>
      </w:pPr>
      <w:r>
        <w:t xml:space="preserve">NOTE 1: </w:t>
      </w:r>
      <w:r w:rsidRPr="006640DD">
        <w:t>Environment variable names and values are likely to reveal highly sensitive information. For example, on a</w:t>
      </w:r>
      <w:r w:rsidR="001213A7">
        <w:t xml:space="preserve"> machine running Microsoft</w:t>
      </w:r>
      <w:r w:rsidRPr="006640DD">
        <w:t xml:space="preserve"> Windows </w:t>
      </w:r>
      <w:r w:rsidR="001213A7">
        <w:t>®</w:t>
      </w:r>
      <w:r w:rsidRPr="006640DD">
        <w:t xml:space="preserve">, environment variables reveal the directories on the execution path, user account name, machine name, logon domain controller, </w:t>
      </w:r>
      <w:r w:rsidRPr="006640DD">
        <w:rPr>
          <w:i/>
        </w:rPr>
        <w:t>etc.</w:t>
      </w:r>
    </w:p>
    <w:p w14:paraId="572AC478" w14:textId="36D4EFD7" w:rsidR="006640DD" w:rsidRPr="006640DD" w:rsidRDefault="006640DD" w:rsidP="006640DD">
      <w:pPr>
        <w:pStyle w:val="Note"/>
      </w:pPr>
      <w:r>
        <w:lastRenderedPageBreak/>
        <w:t xml:space="preserve">NOTE 2: </w:t>
      </w:r>
      <w:r w:rsidRPr="006640DD">
        <w:t>The result of setting an environment variable to an empty string is operating system-dependent. On</w:t>
      </w:r>
      <w:r w:rsidR="001213A7">
        <w:t xml:space="preserve"> Microsoft</w:t>
      </w:r>
      <w:r w:rsidRPr="006640DD">
        <w:t xml:space="preserve"> Windows</w:t>
      </w:r>
      <w:r w:rsidR="001213A7">
        <w:t xml:space="preserve"> ®</w:t>
      </w:r>
      <w:r w:rsidRPr="006640DD">
        <w:t>, it removes the variable from the environment. In Unix</w:t>
      </w:r>
      <w:r w:rsidR="001213A7">
        <w:t xml:space="preserve"> ®</w:t>
      </w:r>
      <w:r w:rsidRPr="006640DD">
        <w:t>, an environment variable can have an empty value</w:t>
      </w:r>
      <w:r>
        <w:t>.</w:t>
      </w:r>
    </w:p>
    <w:p w14:paraId="2431C2AF" w14:textId="77777777" w:rsidR="00171199" w:rsidRDefault="00171199" w:rsidP="00171199">
      <w:pPr>
        <w:pStyle w:val="Heading3"/>
      </w:pPr>
      <w:bookmarkStart w:id="353" w:name="_Ref493345429"/>
      <w:bookmarkStart w:id="354" w:name="_Toc534899522"/>
      <w:proofErr w:type="spellStart"/>
      <w:r>
        <w:t>toolNotifications</w:t>
      </w:r>
      <w:proofErr w:type="spellEnd"/>
      <w:r>
        <w:t xml:space="preserve"> property</w:t>
      </w:r>
      <w:bookmarkEnd w:id="353"/>
      <w:bookmarkEnd w:id="354"/>
    </w:p>
    <w:p w14:paraId="24067D15" w14:textId="6A41E8CF" w:rsidR="00171199" w:rsidRDefault="00171199" w:rsidP="00171199">
      <w:r w:rsidRPr="00AD4704">
        <w:t xml:space="preserve">A </w:t>
      </w:r>
      <w:r>
        <w:rPr>
          <w:rStyle w:val="CODEtemp"/>
        </w:rPr>
        <w:t>configuration</w:t>
      </w:r>
      <w:r w:rsidRPr="00AD4704">
        <w:t xml:space="preserve"> object </w:t>
      </w:r>
      <w:r w:rsidRPr="00AD4704">
        <w:rPr>
          <w:b/>
        </w:rPr>
        <w:t>MAY</w:t>
      </w:r>
      <w:r w:rsidRPr="00AD4704">
        <w:t xml:space="preserve"> contain a property named </w:t>
      </w:r>
      <w:proofErr w:type="spellStart"/>
      <w:r w:rsidRPr="00AD4704">
        <w:rPr>
          <w:rStyle w:val="CODEtemp"/>
        </w:rPr>
        <w:t>toolNotifications</w:t>
      </w:r>
      <w:proofErr w:type="spellEnd"/>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820181">
        <w:t>3.45</w:t>
      </w:r>
      <w:r>
        <w:fldChar w:fldCharType="end"/>
      </w:r>
      <w:r w:rsidRPr="00AD4704">
        <w:t xml:space="preserve">). Each element of the array represents a runtime condition detected by the </w:t>
      </w:r>
      <w:r>
        <w:t>invoked process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820181">
        <w:t>3.45.7</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7FC87481" w14:textId="1EE3C4D4" w:rsidR="00821263" w:rsidRDefault="00821263" w:rsidP="00171199">
      <w:r>
        <w:t xml:space="preserve">If </w:t>
      </w:r>
      <w:proofErr w:type="spellStart"/>
      <w:r w:rsidRPr="000D2F6E">
        <w:rPr>
          <w:rStyle w:val="CODEtemp"/>
        </w:rPr>
        <w:t>toolNotifications</w:t>
      </w:r>
      <w:proofErr w:type="spellEnd"/>
      <w:r>
        <w:t xml:space="preserve"> is absent, it </w:t>
      </w:r>
      <w:r>
        <w:rPr>
          <w:b/>
        </w:rPr>
        <w:t>SHALL</w:t>
      </w:r>
      <w:r>
        <w:t xml:space="preserve"> default to an empty array.</w:t>
      </w:r>
    </w:p>
    <w:p w14:paraId="27F94960" w14:textId="77777777" w:rsidR="00171199" w:rsidRDefault="00171199" w:rsidP="00171199">
      <w:r w:rsidRPr="00AD4704">
        <w:t xml:space="preserve">The information in </w:t>
      </w:r>
      <w:proofErr w:type="spellStart"/>
      <w:r w:rsidRPr="00AD4704">
        <w:rPr>
          <w:rStyle w:val="CODEtemp"/>
        </w:rPr>
        <w:t>toolNotifications</w:t>
      </w:r>
      <w:proofErr w:type="spellEnd"/>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77777777"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proofErr w:type="spellStart"/>
      <w:r w:rsidRPr="00AD4704">
        <w:rPr>
          <w:rStyle w:val="CODEtemp"/>
        </w:rPr>
        <w:t>toolNotifications</w:t>
      </w:r>
      <w:proofErr w:type="spellEnd"/>
      <w:r w:rsidRPr="00AD4704">
        <w:t>, disable the rule, and continue to execute the remaining rules.</w:t>
      </w:r>
      <w:r>
        <w:br/>
      </w:r>
      <w:r>
        <w:br/>
      </w:r>
      <w:r w:rsidRPr="00AD4704">
        <w:t xml:space="preserve">If the error occurs outside of the evaluation of a rule, the tool might report the error in </w:t>
      </w:r>
      <w:proofErr w:type="spellStart"/>
      <w:r w:rsidRPr="00AD4704">
        <w:rPr>
          <w:rStyle w:val="CODEtemp"/>
        </w:rPr>
        <w:t>toolNotifications</w:t>
      </w:r>
      <w:proofErr w:type="spellEnd"/>
      <w:r w:rsidRPr="00AD4704">
        <w:t xml:space="preserve"> and then halt. If the tool exits abnormally, it might not have the opportunity to report the error.</w:t>
      </w:r>
    </w:p>
    <w:p w14:paraId="602A8277" w14:textId="77777777" w:rsidR="00171199" w:rsidRDefault="00171199" w:rsidP="00171199">
      <w:pPr>
        <w:pStyle w:val="Heading3"/>
      </w:pPr>
      <w:bookmarkStart w:id="355" w:name="_Ref509576439"/>
      <w:bookmarkStart w:id="356" w:name="_Toc534899523"/>
      <w:proofErr w:type="spellStart"/>
      <w:r>
        <w:t>configurationNotifications</w:t>
      </w:r>
      <w:proofErr w:type="spellEnd"/>
      <w:r>
        <w:t xml:space="preserve"> property</w:t>
      </w:r>
      <w:bookmarkEnd w:id="355"/>
      <w:bookmarkEnd w:id="356"/>
    </w:p>
    <w:p w14:paraId="59DC01CB" w14:textId="1D66FCBA" w:rsidR="00171199" w:rsidRDefault="00171199" w:rsidP="00171199">
      <w:r w:rsidRPr="00AD4704">
        <w:t xml:space="preserve">A </w:t>
      </w:r>
      <w:r>
        <w:rPr>
          <w:rStyle w:val="CODEtemp"/>
        </w:rPr>
        <w:t>configuration</w:t>
      </w:r>
      <w:r w:rsidRPr="00AD4704">
        <w:t xml:space="preserve"> object </w:t>
      </w:r>
      <w:r w:rsidRPr="00AC1887">
        <w:rPr>
          <w:b/>
        </w:rPr>
        <w:t>MAY</w:t>
      </w:r>
      <w:r w:rsidRPr="00AD4704">
        <w:t xml:space="preserve"> contain a property named </w:t>
      </w:r>
      <w:proofErr w:type="spellStart"/>
      <w:r w:rsidRPr="00AC1887">
        <w:rPr>
          <w:rStyle w:val="CODEtemp"/>
        </w:rPr>
        <w:t>configurationNotifications</w:t>
      </w:r>
      <w:proofErr w:type="spellEnd"/>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820181">
        <w:t>3.45</w:t>
      </w:r>
      <w:r>
        <w:fldChar w:fldCharType="end"/>
      </w:r>
      <w:r w:rsidRPr="00AD4704">
        <w:t xml:space="preserve">). Each element of the array represents a condition relevant to the tool's configuration.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820181">
        <w:t>3.45.7</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289E31C0" w14:textId="36E7C8B8" w:rsidR="00821263" w:rsidRDefault="004F368C" w:rsidP="00171199">
      <w:r>
        <w:t xml:space="preserve">If </w:t>
      </w:r>
      <w:proofErr w:type="spellStart"/>
      <w:r>
        <w:rPr>
          <w:rStyle w:val="CODEtemp"/>
        </w:rPr>
        <w:t>configuration</w:t>
      </w:r>
      <w:r w:rsidRPr="000D2F6E">
        <w:rPr>
          <w:rStyle w:val="CODEtemp"/>
        </w:rPr>
        <w:t>Notifications</w:t>
      </w:r>
      <w:proofErr w:type="spellEnd"/>
      <w:r>
        <w:t xml:space="preserve"> is absent, it </w:t>
      </w:r>
      <w:r>
        <w:rPr>
          <w:b/>
        </w:rPr>
        <w:t>SHALL</w:t>
      </w:r>
      <w:r>
        <w:t xml:space="preserve"> default to an empty array.</w:t>
      </w:r>
    </w:p>
    <w:p w14:paraId="683DBE88" w14:textId="77777777" w:rsidR="00171199" w:rsidRDefault="00171199" w:rsidP="00171199">
      <w:r w:rsidRPr="00813A9A">
        <w:t xml:space="preserve">The information in </w:t>
      </w:r>
      <w:proofErr w:type="spellStart"/>
      <w:r w:rsidRPr="00813A9A">
        <w:rPr>
          <w:rStyle w:val="CODEtemp"/>
        </w:rPr>
        <w:t>configurationNotifications</w:t>
      </w:r>
      <w:proofErr w:type="spellEnd"/>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77777777"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the problem in </w:t>
      </w:r>
      <w:proofErr w:type="spellStart"/>
      <w:r w:rsidRPr="006E3C85">
        <w:rPr>
          <w:rStyle w:val="CODEtemp"/>
        </w:rPr>
        <w:t>configurationNotifications</w:t>
      </w:r>
      <w:proofErr w:type="spellEnd"/>
      <w:r w:rsidRPr="006E3C85">
        <w:t>. The tool might continue to run, reporting results for the rules that are correctly configured.</w:t>
      </w:r>
    </w:p>
    <w:p w14:paraId="5E397429" w14:textId="77777777" w:rsidR="00171199" w:rsidRDefault="00171199" w:rsidP="00171199">
      <w:pPr>
        <w:pStyle w:val="Code"/>
      </w:pPr>
      <w:r>
        <w:t>"</w:t>
      </w:r>
      <w:proofErr w:type="spellStart"/>
      <w:r>
        <w:t>configurationNotifications</w:t>
      </w:r>
      <w:proofErr w:type="spellEnd"/>
      <w:r>
        <w:t>": [</w:t>
      </w:r>
    </w:p>
    <w:p w14:paraId="5D2A31CB" w14:textId="77777777" w:rsidR="00171199" w:rsidRDefault="00171199" w:rsidP="00171199">
      <w:pPr>
        <w:pStyle w:val="Code"/>
      </w:pPr>
      <w:r>
        <w:t xml:space="preserve">  {</w:t>
      </w:r>
    </w:p>
    <w:p w14:paraId="36C51DFA" w14:textId="77777777" w:rsidR="00171199" w:rsidRDefault="00171199" w:rsidP="00171199">
      <w:pPr>
        <w:pStyle w:val="Code"/>
      </w:pPr>
      <w:r>
        <w:t xml:space="preserve">    "id": "</w:t>
      </w:r>
      <w:proofErr w:type="spellStart"/>
      <w:r>
        <w:t>UnknownRule</w:t>
      </w:r>
      <w:proofErr w:type="spellEnd"/>
      <w:r>
        <w:t>",</w:t>
      </w:r>
    </w:p>
    <w:p w14:paraId="431BC282" w14:textId="77777777" w:rsidR="00171199" w:rsidRDefault="00171199" w:rsidP="00171199">
      <w:pPr>
        <w:pStyle w:val="Code"/>
      </w:pPr>
      <w:r>
        <w:t xml:space="preserve">    "</w:t>
      </w:r>
      <w:proofErr w:type="spellStart"/>
      <w:r>
        <w:t>ruleId</w:t>
      </w:r>
      <w:proofErr w:type="spellEnd"/>
      <w:r>
        <w:t>": "ABC0001",</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lastRenderedPageBreak/>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77777777" w:rsidR="00171199" w:rsidRPr="006E3C85" w:rsidRDefault="00171199" w:rsidP="00171199">
      <w:pPr>
        <w:pStyle w:val="Note"/>
      </w:pPr>
      <w:r>
        <w:t xml:space="preserve">EXAMPLE 2: </w:t>
      </w:r>
      <w:r w:rsidRPr="006E3C85">
        <w:t xml:space="preserve">A tool is invoked with an unknown command-line argument. The tool should report the problem in </w:t>
      </w:r>
      <w:proofErr w:type="spellStart"/>
      <w:r w:rsidRPr="006E3C85">
        <w:rPr>
          <w:rStyle w:val="CODEtemp"/>
        </w:rPr>
        <w:t>configurationNotifications</w:t>
      </w:r>
      <w:proofErr w:type="spellEnd"/>
      <w:r w:rsidRPr="006E3C85">
        <w:t>. The tool might report the problem as a warning and continue to run, or it might report the problem as an error and terminate.</w:t>
      </w:r>
    </w:p>
    <w:p w14:paraId="5EFCC759" w14:textId="77777777" w:rsidR="00171199" w:rsidRDefault="00171199" w:rsidP="00171199">
      <w:pPr>
        <w:pStyle w:val="Code"/>
      </w:pPr>
      <w:r>
        <w:t>"</w:t>
      </w:r>
      <w:proofErr w:type="spellStart"/>
      <w:r>
        <w:t>configurationNotifications</w:t>
      </w:r>
      <w:proofErr w:type="spellEnd"/>
      <w:r>
        <w:t>": [</w:t>
      </w:r>
    </w:p>
    <w:p w14:paraId="2278904E" w14:textId="77777777" w:rsidR="00171199" w:rsidRDefault="00171199" w:rsidP="00171199">
      <w:pPr>
        <w:pStyle w:val="Code"/>
      </w:pPr>
      <w:r>
        <w:t xml:space="preserve">  {</w:t>
      </w:r>
    </w:p>
    <w:p w14:paraId="0644B431" w14:textId="77777777" w:rsidR="00171199" w:rsidRDefault="00171199" w:rsidP="00171199">
      <w:pPr>
        <w:pStyle w:val="Code"/>
      </w:pPr>
      <w:r>
        <w:t xml:space="preserve">    "id": "</w:t>
      </w:r>
      <w:proofErr w:type="spellStart"/>
      <w:r>
        <w:t>UnknownCommandLineArgument</w:t>
      </w:r>
      <w:proofErr w:type="spellEnd"/>
      <w:r>
        <w: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77777777" w:rsidR="00171199" w:rsidRDefault="00171199" w:rsidP="00171199">
      <w:pPr>
        <w:pStyle w:val="Note"/>
      </w:pPr>
      <w:r>
        <w:t xml:space="preserve">EXAMPLE 3: A tool is invoked with a command-line argument that specifies the name of a directory containing files to analyze, but the user who invoked the tool does not have read access to that directory. The tool should report the problem as an error in </w:t>
      </w:r>
      <w:proofErr w:type="spellStart"/>
      <w:r w:rsidRPr="006E3C85">
        <w:rPr>
          <w:rStyle w:val="CODEtemp"/>
        </w:rPr>
        <w:t>configurationNotifications</w:t>
      </w:r>
      <w:proofErr w:type="spellEnd"/>
      <w:r>
        <w:t xml:space="preserve"> and then terminate.</w:t>
      </w:r>
    </w:p>
    <w:p w14:paraId="0417D73B" w14:textId="77777777" w:rsidR="00171199" w:rsidRDefault="00171199" w:rsidP="00171199">
      <w:pPr>
        <w:pStyle w:val="Code"/>
      </w:pPr>
      <w:r>
        <w:t>"</w:t>
      </w:r>
      <w:proofErr w:type="spellStart"/>
      <w:r>
        <w:t>configurationNotifications</w:t>
      </w:r>
      <w:proofErr w:type="spellEnd"/>
      <w:r>
        <w:t>": [</w:t>
      </w:r>
    </w:p>
    <w:p w14:paraId="21A89F9E" w14:textId="77777777" w:rsidR="00171199" w:rsidRDefault="00171199" w:rsidP="00171199">
      <w:pPr>
        <w:pStyle w:val="Code"/>
      </w:pPr>
      <w:r>
        <w:t xml:space="preserve">  {</w:t>
      </w:r>
    </w:p>
    <w:p w14:paraId="5D00382E" w14:textId="77777777" w:rsidR="00171199" w:rsidRDefault="00171199" w:rsidP="00171199">
      <w:pPr>
        <w:pStyle w:val="Code"/>
      </w:pPr>
      <w:r>
        <w:t xml:space="preserve">    "id": "</w:t>
      </w:r>
      <w:proofErr w:type="spellStart"/>
      <w:r>
        <w:t>CannotFindRulePlugin</w:t>
      </w:r>
      <w:proofErr w:type="spellEnd"/>
      <w:r>
        <w:t>",</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357" w:name="_Ref511899216"/>
      <w:bookmarkStart w:id="358" w:name="_Toc534899524"/>
      <w:r>
        <w:t>stdin, stdout, stderr</w:t>
      </w:r>
      <w:r w:rsidR="00D943E5">
        <w:t xml:space="preserve">, and </w:t>
      </w:r>
      <w:proofErr w:type="spellStart"/>
      <w:r w:rsidR="00D943E5">
        <w:t>stdoutStderr</w:t>
      </w:r>
      <w:proofErr w:type="spellEnd"/>
      <w:r>
        <w:t xml:space="preserve"> properties</w:t>
      </w:r>
      <w:bookmarkEnd w:id="357"/>
      <w:bookmarkEnd w:id="358"/>
    </w:p>
    <w:p w14:paraId="47275264" w14:textId="20692254"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proofErr w:type="spellStart"/>
      <w:r w:rsidR="00D943E5" w:rsidRPr="00D943E5">
        <w:rPr>
          <w:rStyle w:val="CODEtemp"/>
        </w:rPr>
        <w:t>stdoutStderr</w:t>
      </w:r>
      <w:proofErr w:type="spellEnd"/>
      <w:r w:rsidR="00D943E5">
        <w:t xml:space="preserve">, </w:t>
      </w:r>
      <w:r>
        <w:t xml:space="preserve">whose values are </w:t>
      </w:r>
      <w:proofErr w:type="spellStart"/>
      <w:r w:rsidR="007D67CC">
        <w:rPr>
          <w:rStyle w:val="CODEtemp"/>
        </w:rPr>
        <w:t>file</w:t>
      </w:r>
      <w:r w:rsidRPr="0068251B">
        <w:rPr>
          <w:rStyle w:val="CODEtemp"/>
        </w:rPr>
        <w:t>Location</w:t>
      </w:r>
      <w:proofErr w:type="spellEnd"/>
      <w:r>
        <w:t xml:space="preserve"> objects (</w:t>
      </w:r>
      <w:r w:rsidRPr="00F90F0E">
        <w:t>§</w:t>
      </w:r>
      <w:r w:rsidR="007D67CC">
        <w:fldChar w:fldCharType="begin"/>
      </w:r>
      <w:r w:rsidR="007D67CC">
        <w:instrText xml:space="preserve"> REF _Ref508989521 \r \h </w:instrText>
      </w:r>
      <w:r w:rsidR="007D67CC">
        <w:fldChar w:fldCharType="separate"/>
      </w:r>
      <w:r w:rsidR="00820181">
        <w:t>3.4</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proofErr w:type="spellStart"/>
      <w:r w:rsidR="00D943E5">
        <w:rPr>
          <w:rStyle w:val="CODEtemp"/>
        </w:rPr>
        <w:t>stdoutStderr</w:t>
      </w:r>
      <w:proofErr w:type="spellEnd"/>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6FE6A5CA" w:rsidR="00DC2E41" w:rsidRPr="00DC2E41" w:rsidRDefault="00DC2E41" w:rsidP="00DC2E41">
      <w:r>
        <w:t xml:space="preserve">A SARIF producer </w:t>
      </w:r>
      <w:r>
        <w:rPr>
          <w:b/>
        </w:rPr>
        <w:t>MAY</w:t>
      </w:r>
      <w:r>
        <w:t xml:space="preserve"> embed the stream contents in the log file by mentioning the corresponding file in </w:t>
      </w:r>
      <w:r w:rsidRPr="0068251B">
        <w:rPr>
          <w:rStyle w:val="CODEtemp"/>
        </w:rPr>
        <w:t>run.files</w:t>
      </w:r>
      <w:r>
        <w:t xml:space="preserve"> (</w:t>
      </w:r>
      <w:r w:rsidRPr="00F90F0E">
        <w:t>§</w:t>
      </w:r>
      <w:r>
        <w:fldChar w:fldCharType="begin"/>
      </w:r>
      <w:r>
        <w:instrText xml:space="preserve"> REF _Ref507667580 \r \h </w:instrText>
      </w:r>
      <w:r>
        <w:fldChar w:fldCharType="separate"/>
      </w:r>
      <w:r w:rsidR="00820181">
        <w:t>3.13.11</w:t>
      </w:r>
      <w:r>
        <w:fldChar w:fldCharType="end"/>
      </w:r>
      <w:r>
        <w:t xml:space="preserve">) and providing a value for </w:t>
      </w:r>
      <w:proofErr w:type="spellStart"/>
      <w:r w:rsidRPr="00B020F9">
        <w:rPr>
          <w:rStyle w:val="CODEtemp"/>
        </w:rPr>
        <w:t>file.contents</w:t>
      </w:r>
      <w:proofErr w:type="spellEnd"/>
      <w:r>
        <w:t xml:space="preserve"> (</w:t>
      </w:r>
      <w:r w:rsidRPr="00F90F0E">
        <w:t>§</w:t>
      </w:r>
      <w:r w:rsidR="00201FA6">
        <w:fldChar w:fldCharType="begin"/>
      </w:r>
      <w:r w:rsidR="00201FA6">
        <w:instrText xml:space="preserve"> REF _Ref511899450 \r \h </w:instrText>
      </w:r>
      <w:r w:rsidR="00201FA6">
        <w:fldChar w:fldCharType="separate"/>
      </w:r>
      <w:r w:rsidR="00820181">
        <w:t>3.21.8</w:t>
      </w:r>
      <w:r w:rsidR="00201FA6">
        <w:fldChar w:fldCharType="end"/>
      </w:r>
      <w:r>
        <w:t>).</w:t>
      </w:r>
    </w:p>
    <w:p w14:paraId="30FD5CA1" w14:textId="781D3718" w:rsidR="00DC389E" w:rsidRDefault="00DC389E" w:rsidP="00AC6C45">
      <w:pPr>
        <w:pStyle w:val="Heading2"/>
      </w:pPr>
      <w:bookmarkStart w:id="359" w:name="_Ref507597819"/>
      <w:bookmarkStart w:id="360" w:name="_Toc534899525"/>
      <w:bookmarkStart w:id="361" w:name="_Ref506806657"/>
      <w:r>
        <w:t>attachment object</w:t>
      </w:r>
      <w:bookmarkEnd w:id="359"/>
      <w:bookmarkEnd w:id="360"/>
    </w:p>
    <w:p w14:paraId="554194B0" w14:textId="77777777" w:rsidR="00A27D47" w:rsidRDefault="00A27D47" w:rsidP="00A27D47">
      <w:pPr>
        <w:pStyle w:val="Heading3"/>
        <w:numPr>
          <w:ilvl w:val="2"/>
          <w:numId w:val="2"/>
        </w:numPr>
      </w:pPr>
      <w:bookmarkStart w:id="362" w:name="_Ref506978653"/>
      <w:bookmarkStart w:id="363" w:name="_Toc534899526"/>
      <w:r>
        <w:t>General</w:t>
      </w:r>
      <w:bookmarkEnd w:id="362"/>
      <w:bookmarkEnd w:id="363"/>
    </w:p>
    <w:p w14:paraId="4FF20040" w14:textId="268B9EE6" w:rsidR="00A27D47" w:rsidRDefault="00A27D47" w:rsidP="00A27D47">
      <w:r>
        <w:t xml:space="preserve">An </w:t>
      </w:r>
      <w:r w:rsidRPr="00D029D1">
        <w:rPr>
          <w:rStyle w:val="CODEtemp"/>
        </w:rPr>
        <w:t>attachment</w:t>
      </w:r>
      <w:r>
        <w:t xml:space="preserve"> object describes a file relevant to the invocation of a tool (see </w:t>
      </w:r>
      <w:r w:rsidRPr="000C59FB">
        <w:t>§</w:t>
      </w:r>
      <w:r>
        <w:fldChar w:fldCharType="begin"/>
      </w:r>
      <w:r>
        <w:instrText xml:space="preserve"> REF _Ref507597986 \r \h </w:instrText>
      </w:r>
      <w:r>
        <w:fldChar w:fldCharType="separate"/>
      </w:r>
      <w:r w:rsidR="00820181">
        <w:t>3.17.5</w:t>
      </w:r>
      <w:r>
        <w:fldChar w:fldCharType="end"/>
      </w:r>
      <w:r>
        <w:t xml:space="preserve">) or to the detection of a result (see </w:t>
      </w:r>
      <w:r w:rsidRPr="000C59FB">
        <w:t>§</w:t>
      </w:r>
      <w:r>
        <w:fldChar w:fldCharType="begin"/>
      </w:r>
      <w:r>
        <w:instrText xml:space="preserve"> REF _Ref507598047 \r \h </w:instrText>
      </w:r>
      <w:r>
        <w:fldChar w:fldCharType="separate"/>
      </w:r>
      <w:r w:rsidR="00820181">
        <w:t>3.22.21</w:t>
      </w:r>
      <w:r>
        <w:fldChar w:fldCharType="end"/>
      </w:r>
      <w:r>
        <w:t>).</w:t>
      </w:r>
    </w:p>
    <w:p w14:paraId="120068B3" w14:textId="0017E856" w:rsidR="00A27D47" w:rsidRDefault="00A27D47" w:rsidP="00A27D47">
      <w:r>
        <w:t xml:space="preserve">A SARIF producer </w:t>
      </w:r>
      <w:r>
        <w:rPr>
          <w:b/>
        </w:rPr>
        <w:t>MAY</w:t>
      </w:r>
      <w:r>
        <w:t xml:space="preserve"> embed the contents of an attachment in the log file by mentioning the attachment file in </w:t>
      </w:r>
      <w:r w:rsidRPr="0068251B">
        <w:rPr>
          <w:rStyle w:val="CODEtemp"/>
        </w:rPr>
        <w:t>run.files</w:t>
      </w:r>
      <w:r>
        <w:t xml:space="preserve"> (</w:t>
      </w:r>
      <w:r w:rsidRPr="00F90F0E">
        <w:t>§</w:t>
      </w:r>
      <w:r w:rsidR="00830F21">
        <w:fldChar w:fldCharType="begin"/>
      </w:r>
      <w:r w:rsidR="00830F21">
        <w:instrText xml:space="preserve"> REF _Ref507667580 \r \h </w:instrText>
      </w:r>
      <w:r w:rsidR="00830F21">
        <w:fldChar w:fldCharType="separate"/>
      </w:r>
      <w:r w:rsidR="00820181">
        <w:t>3.13.11</w:t>
      </w:r>
      <w:r w:rsidR="00830F21">
        <w:fldChar w:fldCharType="end"/>
      </w:r>
      <w:r>
        <w:t xml:space="preserve">) and providing a value for </w:t>
      </w:r>
      <w:proofErr w:type="spellStart"/>
      <w:r w:rsidRPr="00B020F9">
        <w:rPr>
          <w:rStyle w:val="CODEtemp"/>
        </w:rPr>
        <w:t>file.contents</w:t>
      </w:r>
      <w:proofErr w:type="spellEnd"/>
      <w:r>
        <w:t xml:space="preserve"> (</w:t>
      </w:r>
      <w:r w:rsidRPr="00F90F0E">
        <w:t>§</w:t>
      </w:r>
      <w:r w:rsidR="00201FA6">
        <w:fldChar w:fldCharType="begin"/>
      </w:r>
      <w:r w:rsidR="00201FA6">
        <w:instrText xml:space="preserve"> REF _Ref511899450 \r \h </w:instrText>
      </w:r>
      <w:r w:rsidR="00201FA6">
        <w:fldChar w:fldCharType="separate"/>
      </w:r>
      <w:r w:rsidR="00820181">
        <w:t>3.21.8</w:t>
      </w:r>
      <w:r w:rsidR="00201FA6">
        <w:fldChar w:fldCharType="end"/>
      </w:r>
      <w:r>
        <w:t>).</w:t>
      </w:r>
    </w:p>
    <w:p w14:paraId="34BD5F83" w14:textId="66A9287F" w:rsidR="00A27D47" w:rsidRPr="00A27D47" w:rsidRDefault="00A27D47" w:rsidP="00A27D47">
      <w:pPr>
        <w:pStyle w:val="Note"/>
        <w:rPr>
          <w:b/>
        </w:rPr>
      </w:pPr>
      <w:r>
        <w:t xml:space="preserve">EXAMPLE 1: In this example, </w:t>
      </w:r>
      <w:r w:rsidRPr="00D029D1">
        <w:rPr>
          <w:rStyle w:val="CODEtemp"/>
        </w:rPr>
        <w:t>.</w:t>
      </w:r>
      <w:proofErr w:type="spellStart"/>
      <w:r w:rsidRPr="00D029D1">
        <w:rPr>
          <w:rStyle w:val="CODEtemp"/>
        </w:rPr>
        <w:t>scanrc</w:t>
      </w:r>
      <w:proofErr w:type="spellEnd"/>
      <w:r>
        <w:t xml:space="preserve"> is the configuration file for the tool being run:</w:t>
      </w:r>
    </w:p>
    <w:p w14:paraId="7032AA25" w14:textId="12155B64" w:rsidR="00A27D47" w:rsidRDefault="00A27D47" w:rsidP="002D65F3">
      <w:pPr>
        <w:pStyle w:val="Code"/>
      </w:pPr>
      <w:r>
        <w:t>{</w:t>
      </w:r>
      <w:r w:rsidR="00E92030">
        <w:t xml:space="preserve">                                             # A run object (</w:t>
      </w:r>
      <w:r w:rsidR="00E92030" w:rsidRPr="000C59FB">
        <w:t>§</w:t>
      </w:r>
      <w:r w:rsidR="00E92030">
        <w:fldChar w:fldCharType="begin"/>
      </w:r>
      <w:r w:rsidR="00E92030">
        <w:instrText xml:space="preserve"> REF _Ref493349997 \r \h </w:instrText>
      </w:r>
      <w:r w:rsidR="002D65F3">
        <w:instrText xml:space="preserve"> \* MERGEFORMAT </w:instrText>
      </w:r>
      <w:r w:rsidR="00E92030">
        <w:fldChar w:fldCharType="separate"/>
      </w:r>
      <w:r w:rsidR="00820181">
        <w:t>3.13</w:t>
      </w:r>
      <w:r w:rsidR="00E92030">
        <w:fldChar w:fldCharType="end"/>
      </w:r>
      <w:r w:rsidR="00E92030">
        <w:t>)</w:t>
      </w:r>
      <w:r w:rsidR="006D4B00">
        <w:t>.</w:t>
      </w:r>
    </w:p>
    <w:p w14:paraId="62B645C6" w14:textId="6ADD2561" w:rsidR="00A27D47" w:rsidRDefault="00A27D47" w:rsidP="002D65F3">
      <w:pPr>
        <w:pStyle w:val="Code"/>
      </w:pPr>
      <w:r>
        <w:t xml:space="preserve">  "invocation</w:t>
      </w:r>
      <w:r w:rsidR="00DF2D77">
        <w:t>s</w:t>
      </w:r>
      <w:r>
        <w:t xml:space="preserve">": </w:t>
      </w:r>
      <w:r w:rsidR="00DF2D77">
        <w:t xml:space="preserve">[                            # See </w:t>
      </w:r>
      <w:r w:rsidR="00DF2D77" w:rsidRPr="000C59FB">
        <w:t>§</w:t>
      </w:r>
      <w:r w:rsidR="00DF2D77">
        <w:fldChar w:fldCharType="begin"/>
      </w:r>
      <w:r w:rsidR="00DF2D77">
        <w:instrText xml:space="preserve"> REF _Ref507657941 \r \h </w:instrText>
      </w:r>
      <w:r w:rsidR="002D65F3">
        <w:instrText xml:space="preserve"> \* MERGEFORMAT </w:instrText>
      </w:r>
      <w:r w:rsidR="00DF2D77">
        <w:fldChar w:fldCharType="separate"/>
      </w:r>
      <w:r w:rsidR="00820181">
        <w:t>3.13.7</w:t>
      </w:r>
      <w:r w:rsidR="00DF2D77">
        <w:fldChar w:fldCharType="end"/>
      </w:r>
      <w:r w:rsidR="00DF2D77">
        <w:t>.</w:t>
      </w:r>
    </w:p>
    <w:p w14:paraId="4A70386B" w14:textId="4D9EDE74" w:rsidR="00DF2D77" w:rsidRDefault="00DF2D77" w:rsidP="002D65F3">
      <w:pPr>
        <w:pStyle w:val="Code"/>
      </w:pPr>
      <w:r>
        <w:lastRenderedPageBreak/>
        <w:t xml:space="preserve">    {                                         # An invocation object (</w:t>
      </w:r>
      <w:r w:rsidRPr="000C59FB">
        <w:t>§</w:t>
      </w:r>
      <w:r>
        <w:fldChar w:fldCharType="begin"/>
      </w:r>
      <w:r>
        <w:instrText xml:space="preserve"> REF _Ref493352563 \r \h </w:instrText>
      </w:r>
      <w:r w:rsidR="002D65F3">
        <w:instrText xml:space="preserve"> \* MERGEFORMAT </w:instrText>
      </w:r>
      <w:r>
        <w:fldChar w:fldCharType="separate"/>
      </w:r>
      <w:r w:rsidR="00820181">
        <w:t>3.17</w:t>
      </w:r>
      <w:r>
        <w:fldChar w:fldCharType="end"/>
      </w:r>
      <w:r>
        <w:t>).</w:t>
      </w:r>
    </w:p>
    <w:p w14:paraId="059FB259" w14:textId="711CC078" w:rsidR="00A27D47" w:rsidRDefault="00A27D47" w:rsidP="002D65F3">
      <w:pPr>
        <w:pStyle w:val="Code"/>
      </w:pPr>
      <w:r>
        <w:t xml:space="preserve">    </w:t>
      </w:r>
      <w:r w:rsidR="00DF2D77">
        <w:t xml:space="preserve">  </w:t>
      </w:r>
      <w:r>
        <w:t>...</w:t>
      </w:r>
    </w:p>
    <w:p w14:paraId="5A89A5A5" w14:textId="52BFA741" w:rsidR="00A27D47" w:rsidRDefault="00A27D47" w:rsidP="002D65F3">
      <w:pPr>
        <w:pStyle w:val="Code"/>
      </w:pPr>
      <w:r>
        <w:t xml:space="preserve">    </w:t>
      </w:r>
      <w:r w:rsidR="00DF2D77">
        <w:t xml:space="preserve">  </w:t>
      </w:r>
      <w:r>
        <w:t>"attachments": [</w:t>
      </w:r>
      <w:r w:rsidR="00E92030">
        <w:t xml:space="preserve">                        # See </w:t>
      </w:r>
      <w:r w:rsidR="00E92030" w:rsidRPr="000C59FB">
        <w:t>§</w:t>
      </w:r>
      <w:r w:rsidR="00E92030">
        <w:fldChar w:fldCharType="begin"/>
      </w:r>
      <w:r w:rsidR="00E92030">
        <w:instrText xml:space="preserve"> REF _Ref507597986 \r \h </w:instrText>
      </w:r>
      <w:r w:rsidR="002D65F3">
        <w:instrText xml:space="preserve"> \* MERGEFORMAT </w:instrText>
      </w:r>
      <w:r w:rsidR="00E92030">
        <w:fldChar w:fldCharType="separate"/>
      </w:r>
      <w:r w:rsidR="00820181">
        <w:t>3.17.5</w:t>
      </w:r>
      <w:r w:rsidR="00E92030">
        <w:fldChar w:fldCharType="end"/>
      </w:r>
      <w:r w:rsidR="006D4B00">
        <w:t>.</w:t>
      </w:r>
    </w:p>
    <w:p w14:paraId="6DA49650" w14:textId="454FA269" w:rsidR="00A27D47" w:rsidRDefault="00A27D47" w:rsidP="002D65F3">
      <w:pPr>
        <w:pStyle w:val="Code"/>
      </w:pPr>
      <w:r>
        <w:t xml:space="preserve">      </w:t>
      </w:r>
      <w:r w:rsidR="00DF2D77">
        <w:t xml:space="preserve">  </w:t>
      </w:r>
      <w:r>
        <w:t>{                                     # An attachment object</w:t>
      </w:r>
      <w:r w:rsidR="006D4B00">
        <w:t>.</w:t>
      </w:r>
    </w:p>
    <w:p w14:paraId="5E276010" w14:textId="5FE366E2" w:rsidR="00A27D47" w:rsidRDefault="00A27D47" w:rsidP="002D65F3">
      <w:pPr>
        <w:pStyle w:val="Code"/>
      </w:pPr>
      <w:r>
        <w:t xml:space="preserve">        </w:t>
      </w:r>
      <w:r w:rsidR="00DF2D77">
        <w:t xml:space="preserve">  </w:t>
      </w:r>
      <w:r>
        <w:t xml:space="preserve">"description": </w:t>
      </w:r>
      <w:r w:rsidR="00A8547F">
        <w:t xml:space="preserve">{                    </w:t>
      </w:r>
      <w:r>
        <w:t xml:space="preserve"># See </w:t>
      </w:r>
      <w:r w:rsidRPr="00F90F0E">
        <w:t>§</w:t>
      </w:r>
      <w:r w:rsidR="00E92030">
        <w:fldChar w:fldCharType="begin"/>
      </w:r>
      <w:r w:rsidR="00E92030">
        <w:instrText xml:space="preserve"> REF _Ref506978925 \r \h </w:instrText>
      </w:r>
      <w:r w:rsidR="002D65F3">
        <w:instrText xml:space="preserve"> \* MERGEFORMAT </w:instrText>
      </w:r>
      <w:r w:rsidR="00E92030">
        <w:fldChar w:fldCharType="separate"/>
      </w:r>
      <w:r w:rsidR="00820181">
        <w:t>3.18.2</w:t>
      </w:r>
      <w:r w:rsidR="00E92030">
        <w:fldChar w:fldCharType="end"/>
      </w:r>
      <w:r w:rsidR="006D4B00">
        <w:t>.</w:t>
      </w:r>
    </w:p>
    <w:p w14:paraId="2FACA751" w14:textId="4B9EFFE4" w:rsidR="00A8547F" w:rsidRDefault="00A8547F" w:rsidP="002D65F3">
      <w:pPr>
        <w:pStyle w:val="Code"/>
      </w:pPr>
      <w:r>
        <w:t xml:space="preserve">          </w:t>
      </w:r>
      <w:r w:rsidR="00DF2D77">
        <w:t xml:space="preserve">  </w:t>
      </w:r>
      <w:r>
        <w:t>"text": "Configuration file"</w:t>
      </w:r>
    </w:p>
    <w:p w14:paraId="69BD2E35" w14:textId="791FDA76" w:rsidR="00A8547F" w:rsidRDefault="00A8547F" w:rsidP="002D65F3">
      <w:pPr>
        <w:pStyle w:val="Code"/>
      </w:pPr>
      <w:r>
        <w:t xml:space="preserve">        </w:t>
      </w:r>
      <w:r w:rsidR="00DF2D77">
        <w:t xml:space="preserve">  </w:t>
      </w:r>
      <w:r>
        <w:t>},</w:t>
      </w:r>
    </w:p>
    <w:p w14:paraId="44BB5352" w14:textId="33EF74E6" w:rsidR="00E92030" w:rsidRDefault="00E92030" w:rsidP="002D65F3">
      <w:pPr>
        <w:pStyle w:val="Code"/>
      </w:pPr>
      <w:r>
        <w:t xml:space="preserve">        </w:t>
      </w:r>
      <w:r w:rsidR="00DF2D77">
        <w:t xml:space="preserve">  </w:t>
      </w:r>
      <w:r>
        <w:t>"</w:t>
      </w:r>
      <w:proofErr w:type="spellStart"/>
      <w:r>
        <w:t>fileLocation</w:t>
      </w:r>
      <w:proofErr w:type="spellEnd"/>
      <w:r>
        <w:t xml:space="preserve">": {                   # See </w:t>
      </w:r>
      <w:r w:rsidRPr="00F90F0E">
        <w:t>§</w:t>
      </w:r>
      <w:r>
        <w:fldChar w:fldCharType="begin"/>
      </w:r>
      <w:r>
        <w:instrText xml:space="preserve"> REF _Ref506978525 \r \h </w:instrText>
      </w:r>
      <w:r w:rsidR="002D65F3">
        <w:instrText xml:space="preserve"> \* MERGEFORMAT </w:instrText>
      </w:r>
      <w:r>
        <w:fldChar w:fldCharType="separate"/>
      </w:r>
      <w:r w:rsidR="00820181">
        <w:t>3.18.3</w:t>
      </w:r>
      <w:r>
        <w:fldChar w:fldCharType="end"/>
      </w:r>
      <w:r w:rsidR="006D4B00">
        <w:t>.</w:t>
      </w:r>
    </w:p>
    <w:p w14:paraId="279D4052" w14:textId="38B8E085" w:rsidR="00A27D47" w:rsidRDefault="00A27D47" w:rsidP="002D65F3">
      <w:pPr>
        <w:pStyle w:val="Code"/>
      </w:pPr>
      <w:r>
        <w:t xml:space="preserve">          </w:t>
      </w:r>
      <w:r w:rsidR="00DF2D77">
        <w:t xml:space="preserve">  </w:t>
      </w:r>
      <w:r>
        <w:t xml:space="preserve">"uri": </w:t>
      </w:r>
      <w:r w:rsidR="00E92030">
        <w:t>"</w:t>
      </w:r>
      <w:r w:rsidR="00E92030" w:rsidRPr="00E92030">
        <w:t>file:///C:/Users/Mary/.</w:t>
      </w:r>
      <w:proofErr w:type="spellStart"/>
      <w:r w:rsidR="00E92030" w:rsidRPr="00E92030">
        <w:t>scanrc</w:t>
      </w:r>
      <w:proofErr w:type="spellEnd"/>
      <w:r w:rsidR="00E92030">
        <w:t>"</w:t>
      </w:r>
    </w:p>
    <w:p w14:paraId="2A6200C8" w14:textId="7A9DB36A" w:rsidR="00E92030" w:rsidRDefault="00E92030" w:rsidP="002D65F3">
      <w:pPr>
        <w:pStyle w:val="Code"/>
      </w:pPr>
      <w:r>
        <w:t xml:space="preserve">        </w:t>
      </w:r>
      <w:r w:rsidR="00DF2D77">
        <w:t xml:space="preserve">  </w:t>
      </w:r>
      <w:r>
        <w:t>}</w:t>
      </w:r>
    </w:p>
    <w:p w14:paraId="56B962F4" w14:textId="7E3EDC08" w:rsidR="00A27D47" w:rsidRDefault="00A27D47" w:rsidP="002D65F3">
      <w:pPr>
        <w:pStyle w:val="Code"/>
      </w:pPr>
      <w:r>
        <w:t xml:space="preserve">      </w:t>
      </w:r>
      <w:r w:rsidR="00DF2D77">
        <w:t xml:space="preserve">  </w:t>
      </w:r>
      <w:r>
        <w:t>}</w:t>
      </w:r>
    </w:p>
    <w:p w14:paraId="21160A54" w14:textId="56579A03" w:rsidR="00A27D47" w:rsidRDefault="00A27D47" w:rsidP="002D65F3">
      <w:pPr>
        <w:pStyle w:val="Code"/>
      </w:pPr>
      <w:r>
        <w:t xml:space="preserve">    </w:t>
      </w:r>
      <w:r w:rsidR="00DF2D77">
        <w:t xml:space="preserve">  </w:t>
      </w:r>
      <w:r>
        <w:t>]</w:t>
      </w:r>
    </w:p>
    <w:p w14:paraId="79BC515C" w14:textId="14E70A25" w:rsidR="00DF2D77" w:rsidRDefault="00DF2D77" w:rsidP="002D65F3">
      <w:pPr>
        <w:pStyle w:val="Code"/>
      </w:pPr>
      <w:r>
        <w:t xml:space="preserve">    }</w:t>
      </w:r>
    </w:p>
    <w:p w14:paraId="679CBE0E" w14:textId="1347CC1C" w:rsidR="00E92030" w:rsidRDefault="00E92030" w:rsidP="002D65F3">
      <w:pPr>
        <w:pStyle w:val="Code"/>
      </w:pPr>
      <w:r>
        <w:t xml:space="preserve">  </w:t>
      </w:r>
      <w:r w:rsidR="00DF2D77">
        <w:t>]</w:t>
      </w:r>
    </w:p>
    <w:p w14:paraId="6596EA44" w14:textId="4311ABCD" w:rsidR="00A27D47" w:rsidRDefault="00A27D47" w:rsidP="002D65F3">
      <w:pPr>
        <w:pStyle w:val="Code"/>
      </w:pPr>
      <w:r>
        <w:t>}</w:t>
      </w:r>
    </w:p>
    <w:p w14:paraId="2B673093" w14:textId="6A13DF92" w:rsidR="00A27D47" w:rsidRDefault="00A27D47" w:rsidP="00E92030">
      <w:pPr>
        <w:pStyle w:val="Note"/>
      </w:pPr>
      <w:r>
        <w:t xml:space="preserve">EXAMPLE 2: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1CFB553D" w:rsidR="00E92030" w:rsidRDefault="00E92030" w:rsidP="002D65F3">
      <w:pPr>
        <w:pStyle w:val="Code"/>
      </w:pPr>
      <w:r>
        <w:t>{                                             # A result object (</w:t>
      </w:r>
      <w:r w:rsidRPr="000C59FB">
        <w:t>§</w:t>
      </w:r>
      <w:r>
        <w:fldChar w:fldCharType="begin"/>
      </w:r>
      <w:r>
        <w:instrText xml:space="preserve"> REF _Ref493350984 \r \h </w:instrText>
      </w:r>
      <w:r w:rsidR="002D65F3">
        <w:instrText xml:space="preserve"> \* MERGEFORMAT </w:instrText>
      </w:r>
      <w:r>
        <w:fldChar w:fldCharType="separate"/>
      </w:r>
      <w:r w:rsidR="00820181">
        <w:t>3.22</w:t>
      </w:r>
      <w:r>
        <w:fldChar w:fldCharType="end"/>
      </w:r>
      <w:r>
        <w:t>)</w:t>
      </w:r>
      <w:r w:rsidR="006D4B00">
        <w:t>.</w:t>
      </w:r>
    </w:p>
    <w:p w14:paraId="30BF41E2" w14:textId="69A25B72" w:rsidR="00A27D47" w:rsidRDefault="00A27D47" w:rsidP="002D65F3">
      <w:pPr>
        <w:pStyle w:val="Code"/>
      </w:pPr>
      <w:r>
        <w:t xml:space="preserve">  ...</w:t>
      </w:r>
    </w:p>
    <w:p w14:paraId="344F43B5" w14:textId="6965BEC6" w:rsidR="00A27D47" w:rsidRDefault="00A27D47" w:rsidP="002D65F3">
      <w:pPr>
        <w:pStyle w:val="Code"/>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2D65F3">
        <w:instrText xml:space="preserve"> \* MERGEFORMAT </w:instrText>
      </w:r>
      <w:r w:rsidR="00E92030">
        <w:fldChar w:fldCharType="separate"/>
      </w:r>
      <w:r w:rsidR="00820181">
        <w:t>3.22.21</w:t>
      </w:r>
      <w:r w:rsidR="00E92030">
        <w:fldChar w:fldCharType="end"/>
      </w:r>
      <w:r w:rsidR="006D4B00">
        <w:t>.</w:t>
      </w:r>
    </w:p>
    <w:p w14:paraId="5FE550F7" w14:textId="35B4429A" w:rsidR="00A27D47" w:rsidRDefault="00A27D47" w:rsidP="002D65F3">
      <w:pPr>
        <w:pStyle w:val="Code"/>
      </w:pPr>
      <w:r>
        <w:t xml:space="preserve">    {                                         # An attachment object</w:t>
      </w:r>
      <w:r w:rsidR="006D4B00">
        <w:t>.</w:t>
      </w:r>
    </w:p>
    <w:p w14:paraId="7B60083E" w14:textId="6CA1F249" w:rsidR="00A27D47" w:rsidRDefault="00A27D47" w:rsidP="002D65F3">
      <w:pPr>
        <w:pStyle w:val="Code"/>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2D65F3">
        <w:instrText xml:space="preserve"> \* MERGEFORMAT </w:instrText>
      </w:r>
      <w:r w:rsidR="00E92030">
        <w:fldChar w:fldCharType="separate"/>
      </w:r>
      <w:r w:rsidR="00820181">
        <w:t>3.18.2</w:t>
      </w:r>
      <w:r w:rsidR="00E92030">
        <w:fldChar w:fldCharType="end"/>
      </w:r>
      <w:r w:rsidR="006D4B00">
        <w:t>.</w:t>
      </w:r>
    </w:p>
    <w:p w14:paraId="0705E09E" w14:textId="636837FE" w:rsidR="00A8547F" w:rsidRDefault="00A8547F" w:rsidP="002D65F3">
      <w:pPr>
        <w:pStyle w:val="Code"/>
      </w:pPr>
      <w:r>
        <w:t xml:space="preserve">        "text": "Screen shot"</w:t>
      </w:r>
    </w:p>
    <w:p w14:paraId="193C58E8" w14:textId="4D27B2DF" w:rsidR="00A8547F" w:rsidRDefault="00A8547F" w:rsidP="002D65F3">
      <w:pPr>
        <w:pStyle w:val="Code"/>
      </w:pPr>
      <w:r>
        <w:t xml:space="preserve">      },</w:t>
      </w:r>
    </w:p>
    <w:p w14:paraId="49AA312D" w14:textId="6443F6E4" w:rsidR="00E92030" w:rsidRDefault="00E92030" w:rsidP="002D65F3">
      <w:pPr>
        <w:pStyle w:val="Code"/>
      </w:pPr>
      <w:r>
        <w:t xml:space="preserve">      "</w:t>
      </w:r>
      <w:proofErr w:type="spellStart"/>
      <w:r>
        <w:t>fileLocation</w:t>
      </w:r>
      <w:proofErr w:type="spellEnd"/>
      <w:r>
        <w:t xml:space="preserve">": {                       # See </w:t>
      </w:r>
      <w:r w:rsidRPr="00F90F0E">
        <w:t>§</w:t>
      </w:r>
      <w:bookmarkStart w:id="364" w:name="_Hlk507657707"/>
      <w:r>
        <w:fldChar w:fldCharType="begin"/>
      </w:r>
      <w:r>
        <w:instrText xml:space="preserve"> REF _Ref506978525 \r \h </w:instrText>
      </w:r>
      <w:r w:rsidR="002D65F3">
        <w:instrText xml:space="preserve"> \* MERGEFORMAT </w:instrText>
      </w:r>
      <w:r>
        <w:fldChar w:fldCharType="separate"/>
      </w:r>
      <w:r w:rsidR="00820181">
        <w:t>3.18.3</w:t>
      </w:r>
      <w:r>
        <w:fldChar w:fldCharType="end"/>
      </w:r>
      <w:bookmarkEnd w:id="364"/>
      <w:r w:rsidR="006D4B00">
        <w:t>.</w:t>
      </w:r>
    </w:p>
    <w:p w14:paraId="2E291DAC" w14:textId="5848B814" w:rsidR="00A27D47" w:rsidRDefault="00E92030" w:rsidP="002D65F3">
      <w:pPr>
        <w:pStyle w:val="Code"/>
      </w:pPr>
      <w:r>
        <w:t xml:space="preserve">  </w:t>
      </w:r>
      <w:r w:rsidR="00A27D47">
        <w:t xml:space="preserve">      "uri": </w:t>
      </w:r>
      <w:r>
        <w:t>"</w:t>
      </w:r>
      <w:r w:rsidRPr="00E92030">
        <w:t>file:///C:/ScanOutput/image001.png</w:t>
      </w:r>
      <w:r>
        <w:t>"</w:t>
      </w:r>
    </w:p>
    <w:p w14:paraId="3A46067F" w14:textId="55EE92B2" w:rsidR="00E92030" w:rsidRDefault="00E92030" w:rsidP="002D65F3">
      <w:pPr>
        <w:pStyle w:val="Code"/>
      </w:pPr>
      <w:r>
        <w:t xml:space="preserve">      }</w:t>
      </w:r>
    </w:p>
    <w:p w14:paraId="7A641FBB" w14:textId="15C06A8D" w:rsidR="00A27D47" w:rsidRDefault="00A27D47" w:rsidP="002D65F3">
      <w:pPr>
        <w:pStyle w:val="Code"/>
      </w:pPr>
      <w:r>
        <w:t xml:space="preserve">    }</w:t>
      </w:r>
    </w:p>
    <w:p w14:paraId="6E223760" w14:textId="0ECDD3A2" w:rsidR="00A27D47" w:rsidRDefault="00A27D47" w:rsidP="002D65F3">
      <w:pPr>
        <w:pStyle w:val="Code"/>
      </w:pPr>
      <w:r>
        <w:t xml:space="preserve">  ]</w:t>
      </w:r>
    </w:p>
    <w:p w14:paraId="31B35430" w14:textId="1B515354" w:rsidR="00A27D47" w:rsidRDefault="00E92030" w:rsidP="002D65F3">
      <w:pPr>
        <w:pStyle w:val="Code"/>
      </w:pPr>
      <w:r>
        <w:t>}</w:t>
      </w:r>
    </w:p>
    <w:p w14:paraId="2596C11E" w14:textId="77777777" w:rsidR="00A27D47" w:rsidRDefault="00A27D47" w:rsidP="00A27D47">
      <w:pPr>
        <w:pStyle w:val="Heading3"/>
        <w:numPr>
          <w:ilvl w:val="2"/>
          <w:numId w:val="2"/>
        </w:numPr>
      </w:pPr>
      <w:bookmarkStart w:id="365" w:name="_Ref506978925"/>
      <w:bookmarkStart w:id="366" w:name="_Toc534899527"/>
      <w:r>
        <w:t>description property</w:t>
      </w:r>
      <w:bookmarkEnd w:id="365"/>
      <w:bookmarkEnd w:id="366"/>
    </w:p>
    <w:p w14:paraId="237B6C86" w14:textId="677F1843"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820181">
        <w:t>3.11</w:t>
      </w:r>
      <w:r w:rsidR="00A8547F">
        <w:fldChar w:fldCharType="end"/>
      </w:r>
      <w:r w:rsidR="00A8547F">
        <w:t>)</w:t>
      </w:r>
      <w:r>
        <w:t xml:space="preserve"> describing the role played by the attachment.</w:t>
      </w:r>
    </w:p>
    <w:p w14:paraId="50FF20BD" w14:textId="0B3CBF15" w:rsidR="00A27D47" w:rsidRDefault="00E92030" w:rsidP="00A27D47">
      <w:pPr>
        <w:pStyle w:val="Heading3"/>
        <w:numPr>
          <w:ilvl w:val="2"/>
          <w:numId w:val="2"/>
        </w:numPr>
      </w:pPr>
      <w:bookmarkStart w:id="367" w:name="_Ref506978525"/>
      <w:bookmarkStart w:id="368" w:name="_Toc534899528"/>
      <w:proofErr w:type="spellStart"/>
      <w:r>
        <w:t>fileLocation</w:t>
      </w:r>
      <w:proofErr w:type="spellEnd"/>
      <w:r w:rsidR="00A27D47">
        <w:t xml:space="preserve"> property</w:t>
      </w:r>
      <w:bookmarkEnd w:id="367"/>
      <w:bookmarkEnd w:id="368"/>
    </w:p>
    <w:p w14:paraId="13D7987F" w14:textId="5C280F8E"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proofErr w:type="spellStart"/>
      <w:r w:rsidR="00E92030">
        <w:rPr>
          <w:rStyle w:val="CODEtemp"/>
        </w:rPr>
        <w:t>fileLocation</w:t>
      </w:r>
      <w:proofErr w:type="spellEnd"/>
      <w:r w:rsidRPr="00D27D0A">
        <w:rPr>
          <w:rStyle w:val="CODEtemp"/>
        </w:rPr>
        <w:t xml:space="preserve"> </w:t>
      </w:r>
      <w:r>
        <w:t xml:space="preserve">whose value is a </w:t>
      </w:r>
      <w:proofErr w:type="spellStart"/>
      <w:r w:rsidR="00E92030" w:rsidRPr="00E92030">
        <w:rPr>
          <w:rStyle w:val="CODEtemp"/>
        </w:rPr>
        <w:t>fileLocation</w:t>
      </w:r>
      <w:proofErr w:type="spellEnd"/>
      <w:r w:rsidR="00E92030">
        <w:t xml:space="preserve"> object</w:t>
      </w:r>
      <w:r>
        <w:t xml:space="preserve"> (</w:t>
      </w:r>
      <w:r w:rsidRPr="000C59FB">
        <w:t>§</w:t>
      </w:r>
      <w:r w:rsidR="00E92030">
        <w:fldChar w:fldCharType="begin"/>
      </w:r>
      <w:r w:rsidR="00E92030">
        <w:instrText xml:space="preserve"> REF _Ref507594747 \r \h </w:instrText>
      </w:r>
      <w:r w:rsidR="00E92030">
        <w:fldChar w:fldCharType="separate"/>
      </w:r>
      <w:r w:rsidR="00820181">
        <w:t>3.3</w:t>
      </w:r>
      <w:r w:rsidR="00E92030">
        <w:fldChar w:fldCharType="end"/>
      </w:r>
      <w:r>
        <w:t>) that specifies the location of the attachment file.</w:t>
      </w:r>
    </w:p>
    <w:p w14:paraId="75143AAE" w14:textId="458144C3" w:rsidR="008A21D5" w:rsidRDefault="008A21D5" w:rsidP="008A21D5">
      <w:pPr>
        <w:pStyle w:val="Heading3"/>
      </w:pPr>
      <w:bookmarkStart w:id="369" w:name="_Toc534899529"/>
      <w:r>
        <w:t>regions property</w:t>
      </w:r>
      <w:bookmarkEnd w:id="369"/>
    </w:p>
    <w:p w14:paraId="0B37D4FE" w14:textId="7E79A5F5" w:rsid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 xml:space="preserve">whose value is an array of </w:t>
      </w:r>
      <w:r w:rsidR="004F368C">
        <w:t xml:space="preserve">zero </w:t>
      </w:r>
      <w:r>
        <w:t>or more unique (§</w:t>
      </w:r>
      <w:r>
        <w:fldChar w:fldCharType="begin"/>
      </w:r>
      <w:r>
        <w:instrText xml:space="preserve"> REF _Ref493404799 \r \h </w:instrText>
      </w:r>
      <w:r>
        <w:fldChar w:fldCharType="separate"/>
      </w:r>
      <w:r w:rsidR="00820181">
        <w:t>3.7.2</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820181">
        <w:t>3.25</w:t>
      </w:r>
      <w:r>
        <w:fldChar w:fldCharType="end"/>
      </w:r>
      <w:r>
        <w:t xml:space="preserve">), each of which </w:t>
      </w:r>
      <w:r w:rsidR="004F368C" w:rsidRPr="004F368C">
        <w:rPr>
          <w:b/>
        </w:rPr>
        <w:t>SHALL</w:t>
      </w:r>
      <w:r w:rsidR="004F368C">
        <w:t xml:space="preserve"> specify </w:t>
      </w:r>
      <w:r>
        <w:t>a region of interest within the attachment</w:t>
      </w:r>
      <w:r w:rsidR="004F368C">
        <w:t>, and</w:t>
      </w:r>
      <w:r>
        <w:t xml:space="preserve">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820181">
        <w:t>3.25.14</w:t>
      </w:r>
      <w:r>
        <w:fldChar w:fldCharType="end"/>
      </w:r>
      <w:r>
        <w:t xml:space="preserve">) so a user can understand </w:t>
      </w:r>
      <w:r w:rsidR="004F368C">
        <w:t xml:space="preserve">its </w:t>
      </w:r>
      <w:r>
        <w:t>relevance.</w:t>
      </w:r>
    </w:p>
    <w:p w14:paraId="35B08FB3" w14:textId="2ECDD216" w:rsidR="004F368C" w:rsidRPr="00DE7798" w:rsidRDefault="004F368C" w:rsidP="00DE7798">
      <w:r>
        <w:t xml:space="preserve">If </w:t>
      </w:r>
      <w:r w:rsidRPr="004B773B">
        <w:rPr>
          <w:rStyle w:val="CODEtemp"/>
        </w:rPr>
        <w:t>regions</w:t>
      </w:r>
      <w:r>
        <w:t xml:space="preserve"> is absent, it </w:t>
      </w:r>
      <w:r w:rsidRPr="004B773B">
        <w:rPr>
          <w:b/>
        </w:rPr>
        <w:t>SHALL</w:t>
      </w:r>
      <w:r>
        <w:t xml:space="preserve"> default to an empty array.</w:t>
      </w:r>
    </w:p>
    <w:p w14:paraId="7A2A7AE2" w14:textId="2F726FF8" w:rsidR="008A21D5" w:rsidRDefault="008A21D5" w:rsidP="008A21D5">
      <w:pPr>
        <w:pStyle w:val="Heading3"/>
      </w:pPr>
      <w:bookmarkStart w:id="370" w:name="_Ref532384473"/>
      <w:bookmarkStart w:id="371" w:name="_Ref532384512"/>
      <w:bookmarkStart w:id="372" w:name="_Toc534899530"/>
      <w:bookmarkStart w:id="373" w:name="_Hlk513212887"/>
      <w:r>
        <w:t>rectangles property</w:t>
      </w:r>
      <w:bookmarkEnd w:id="370"/>
      <w:bookmarkEnd w:id="371"/>
      <w:bookmarkEnd w:id="372"/>
    </w:p>
    <w:p w14:paraId="731EC896" w14:textId="25E6DA13" w:rsidR="00DE7798" w:rsidRDefault="004F368C" w:rsidP="00DE7798">
      <w:r>
        <w:t>A</w:t>
      </w:r>
      <w:r w:rsidR="00DE7798">
        <w:t xml:space="preserve">n </w:t>
      </w:r>
      <w:r w:rsidR="00DE7798" w:rsidRPr="00D27D0A">
        <w:rPr>
          <w:rStyle w:val="CODEtemp"/>
        </w:rPr>
        <w:t>attachment</w:t>
      </w:r>
      <w:r w:rsidR="00DE7798">
        <w:t xml:space="preserve"> object </w:t>
      </w:r>
      <w:r w:rsidR="00DE7798">
        <w:rPr>
          <w:b/>
        </w:rPr>
        <w:t>MAY</w:t>
      </w:r>
      <w:r w:rsidR="00DE7798">
        <w:t xml:space="preserve"> contain a property named</w:t>
      </w:r>
      <w:r w:rsidR="00DE7798" w:rsidRPr="00D27D0A">
        <w:rPr>
          <w:rStyle w:val="CODEtemp"/>
        </w:rPr>
        <w:t xml:space="preserve"> </w:t>
      </w:r>
      <w:r w:rsidR="00DE7798">
        <w:rPr>
          <w:rStyle w:val="CODEtemp"/>
        </w:rPr>
        <w:t>rectangles</w:t>
      </w:r>
      <w:r w:rsidR="00DE7798" w:rsidRPr="00C20521">
        <w:t xml:space="preserve"> </w:t>
      </w:r>
      <w:r w:rsidR="00DE7798">
        <w:t xml:space="preserve">whose value is an array of </w:t>
      </w:r>
      <w:r>
        <w:t xml:space="preserve">zero </w:t>
      </w:r>
      <w:r w:rsidR="00DE7798">
        <w:t>or more unique (§</w:t>
      </w:r>
      <w:r w:rsidR="00DE7798">
        <w:fldChar w:fldCharType="begin"/>
      </w:r>
      <w:r w:rsidR="00DE7798">
        <w:instrText xml:space="preserve"> REF _Ref493404799 \r \h </w:instrText>
      </w:r>
      <w:r w:rsidR="00DE7798">
        <w:fldChar w:fldCharType="separate"/>
      </w:r>
      <w:r w:rsidR="00820181">
        <w:t>3.7.2</w:t>
      </w:r>
      <w:r w:rsidR="00DE7798">
        <w:fldChar w:fldCharType="end"/>
      </w:r>
      <w:r w:rsidR="00DE7798">
        <w:t xml:space="preserve">) </w:t>
      </w:r>
      <w:r w:rsidR="00DE7798">
        <w:rPr>
          <w:rStyle w:val="CODEtemp"/>
        </w:rPr>
        <w:t>rectangle</w:t>
      </w:r>
      <w:r w:rsidR="00DE7798">
        <w:t xml:space="preserve"> objects (</w:t>
      </w:r>
      <w:r w:rsidR="00DE7798" w:rsidRPr="000C59FB">
        <w:t>§</w:t>
      </w:r>
      <w:r w:rsidR="00DE7798">
        <w:fldChar w:fldCharType="begin"/>
      </w:r>
      <w:r w:rsidR="00DE7798">
        <w:instrText xml:space="preserve"> REF _Ref513118449 \r \h </w:instrText>
      </w:r>
      <w:r w:rsidR="00DE7798">
        <w:fldChar w:fldCharType="separate"/>
      </w:r>
      <w:r w:rsidR="00820181">
        <w:t>3.26</w:t>
      </w:r>
      <w:r w:rsidR="00DE7798">
        <w:fldChar w:fldCharType="end"/>
      </w:r>
      <w:r w:rsidR="00DE7798">
        <w:t>)</w:t>
      </w:r>
      <w:r>
        <w:t xml:space="preserve">. If the attachment is an image file (for example </w:t>
      </w:r>
      <w:r w:rsidRPr="00DE7798">
        <w:rPr>
          <w:rStyle w:val="CODEtemp"/>
        </w:rPr>
        <w:t>.</w:t>
      </w:r>
      <w:proofErr w:type="spellStart"/>
      <w:r w:rsidRPr="00DE7798">
        <w:rPr>
          <w:rStyle w:val="CODEtemp"/>
        </w:rPr>
        <w:t>png</w:t>
      </w:r>
      <w:proofErr w:type="spellEnd"/>
      <w:r>
        <w:t xml:space="preserve"> or </w:t>
      </w:r>
      <w:r w:rsidRPr="00DE7798">
        <w:rPr>
          <w:rStyle w:val="CODEtemp"/>
        </w:rPr>
        <w:t>.</w:t>
      </w:r>
      <w:proofErr w:type="spellStart"/>
      <w:r>
        <w:rPr>
          <w:rStyle w:val="CODEtemp"/>
        </w:rPr>
        <w:t>svg</w:t>
      </w:r>
      <w:proofErr w:type="spellEnd"/>
      <w:r>
        <w:t xml:space="preserve">), </w:t>
      </w:r>
      <w:r w:rsidR="00DE7798">
        <w:t xml:space="preserve">each </w:t>
      </w:r>
      <w:r w:rsidRPr="004F368C">
        <w:rPr>
          <w:rStyle w:val="CODEtemp"/>
        </w:rPr>
        <w:t>rectangle</w:t>
      </w:r>
      <w:r>
        <w:t xml:space="preserve"> object</w:t>
      </w:r>
      <w:r w:rsidR="00DE7798">
        <w:t xml:space="preserve"> </w:t>
      </w:r>
      <w:r w:rsidRPr="004F368C">
        <w:rPr>
          <w:b/>
        </w:rPr>
        <w:t>SHALL</w:t>
      </w:r>
      <w:r>
        <w:t xml:space="preserve"> specify </w:t>
      </w:r>
      <w:r w:rsidR="00DE7798">
        <w:t xml:space="preserve">an area of interest within the </w:t>
      </w:r>
      <w:r w:rsidR="002F5212">
        <w:t>image</w:t>
      </w:r>
      <w:r>
        <w:t>, and</w:t>
      </w:r>
      <w:r w:rsidR="00DE7798">
        <w:t xml:space="preserve"> </w:t>
      </w:r>
      <w:r w:rsidR="00DE7798">
        <w:rPr>
          <w:b/>
        </w:rPr>
        <w:t>SHOULD</w:t>
      </w:r>
      <w:r w:rsidR="00DE7798">
        <w:t xml:space="preserve"> contain a </w:t>
      </w:r>
      <w:r w:rsidR="00DE7798" w:rsidRPr="007A31DB">
        <w:rPr>
          <w:rStyle w:val="CODEtemp"/>
        </w:rPr>
        <w:t>message</w:t>
      </w:r>
      <w:r w:rsidR="00DE7798">
        <w:t xml:space="preserve"> property (§</w:t>
      </w:r>
      <w:r w:rsidR="00DE7798">
        <w:fldChar w:fldCharType="begin"/>
      </w:r>
      <w:r w:rsidR="00DE7798">
        <w:instrText xml:space="preserve"> REF _Ref513118473 \r \h </w:instrText>
      </w:r>
      <w:r w:rsidR="00DE7798">
        <w:fldChar w:fldCharType="separate"/>
      </w:r>
      <w:r w:rsidR="00820181">
        <w:t>3.26.3</w:t>
      </w:r>
      <w:r w:rsidR="00DE7798">
        <w:fldChar w:fldCharType="end"/>
      </w:r>
      <w:r w:rsidR="00DE7798">
        <w:t xml:space="preserve">) so a user can understand </w:t>
      </w:r>
      <w:r>
        <w:t xml:space="preserve">its </w:t>
      </w:r>
      <w:r w:rsidR="00DE7798">
        <w:t>relevance.</w:t>
      </w:r>
    </w:p>
    <w:p w14:paraId="543E3FB4" w14:textId="777FD700" w:rsidR="00DE7798" w:rsidRDefault="00DE7798" w:rsidP="00DE7798">
      <w:r>
        <w:t>If the attachment is not a</w:t>
      </w:r>
      <w:r w:rsidR="00477F12">
        <w:t>n</w:t>
      </w:r>
      <w:r>
        <w:t xml:space="preserve"> image file,</w:t>
      </w:r>
      <w:r w:rsidR="004F368C">
        <w:t xml:space="preserve"> and</w:t>
      </w:r>
      <w:r>
        <w:t xml:space="preserve"> </w:t>
      </w:r>
      <w:r w:rsidRPr="00867B6C">
        <w:rPr>
          <w:rStyle w:val="CODEtemp"/>
        </w:rPr>
        <w:t>rectangles</w:t>
      </w:r>
      <w:r>
        <w:t xml:space="preserve"> </w:t>
      </w:r>
      <w:r w:rsidR="004F368C">
        <w:t xml:space="preserve">is present, its value </w:t>
      </w:r>
      <w:r>
        <w:rPr>
          <w:b/>
        </w:rPr>
        <w:t>SHALL</w:t>
      </w:r>
      <w:r>
        <w:t xml:space="preserve"> be </w:t>
      </w:r>
      <w:r w:rsidR="004F368C">
        <w:t>an empty array</w:t>
      </w:r>
      <w:r>
        <w:t>.</w:t>
      </w:r>
    </w:p>
    <w:p w14:paraId="233FDB98" w14:textId="596AD1F3" w:rsidR="004F368C" w:rsidRDefault="004F368C" w:rsidP="00DE7798">
      <w:r>
        <w:lastRenderedPageBreak/>
        <w:t xml:space="preserve">If </w:t>
      </w:r>
      <w:r w:rsidRPr="004F368C">
        <w:rPr>
          <w:rStyle w:val="CODEtemp"/>
        </w:rPr>
        <w:t>rectangles</w:t>
      </w:r>
      <w:r>
        <w:t xml:space="preserve"> is absent, it </w:t>
      </w:r>
      <w:r w:rsidRPr="004F368C">
        <w:rPr>
          <w:b/>
        </w:rPr>
        <w:t>SHALL</w:t>
      </w:r>
      <w:r>
        <w:t xml:space="preserve"> default to an empty array.</w:t>
      </w:r>
    </w:p>
    <w:p w14:paraId="78FA4DB2" w14:textId="1BA8ACE4" w:rsidR="00AC6C45" w:rsidRDefault="00AC6C45" w:rsidP="00AC6C45">
      <w:pPr>
        <w:pStyle w:val="Heading2"/>
      </w:pPr>
      <w:bookmarkStart w:id="374" w:name="_Toc534899531"/>
      <w:bookmarkEnd w:id="373"/>
      <w:r>
        <w:t>conversion object</w:t>
      </w:r>
      <w:bookmarkEnd w:id="361"/>
      <w:bookmarkEnd w:id="374"/>
    </w:p>
    <w:p w14:paraId="615BCC83" w14:textId="7B3EE260" w:rsidR="00AC6C45" w:rsidRDefault="00AC6C45" w:rsidP="00AC6C45">
      <w:pPr>
        <w:pStyle w:val="Heading3"/>
      </w:pPr>
      <w:bookmarkStart w:id="375" w:name="_Toc534899532"/>
      <w:r>
        <w:t>General</w:t>
      </w:r>
      <w:bookmarkEnd w:id="375"/>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 xml:space="preserve">EXAMPLE: In this example, a converter has converted an </w:t>
      </w:r>
      <w:proofErr w:type="spellStart"/>
      <w:r>
        <w:t>AndroidStudio</w:t>
      </w:r>
      <w:proofErr w:type="spellEnd"/>
      <w:r>
        <w:t xml:space="preserve"> output file into a SARIF log file:</w:t>
      </w:r>
    </w:p>
    <w:p w14:paraId="41B96111" w14:textId="77777777" w:rsidR="00AC6C45" w:rsidRDefault="00AC6C45" w:rsidP="002D65F3">
      <w:pPr>
        <w:pStyle w:val="Code"/>
      </w:pPr>
      <w:r>
        <w:t>{</w:t>
      </w:r>
    </w:p>
    <w:p w14:paraId="7FCDA808" w14:textId="77777777" w:rsidR="00AC6C45" w:rsidRDefault="00AC6C45" w:rsidP="002D65F3">
      <w:pPr>
        <w:pStyle w:val="Code"/>
      </w:pPr>
      <w:r>
        <w:t xml:space="preserve">  ...</w:t>
      </w:r>
    </w:p>
    <w:p w14:paraId="0FB43977" w14:textId="77777777" w:rsidR="00AC6C45" w:rsidRDefault="00AC6C45" w:rsidP="002D65F3">
      <w:pPr>
        <w:pStyle w:val="Code"/>
      </w:pPr>
      <w:r>
        <w:t xml:space="preserve">  "runs": [</w:t>
      </w:r>
    </w:p>
    <w:p w14:paraId="100D35C4" w14:textId="77777777" w:rsidR="00AC6C45" w:rsidRDefault="00AC6C45" w:rsidP="002D65F3">
      <w:pPr>
        <w:pStyle w:val="Code"/>
      </w:pPr>
      <w:r>
        <w:t xml:space="preserve">    {</w:t>
      </w:r>
    </w:p>
    <w:p w14:paraId="65D46822" w14:textId="77777777" w:rsidR="00AC6C45" w:rsidRDefault="00AC6C45" w:rsidP="002D65F3">
      <w:pPr>
        <w:pStyle w:val="Code"/>
      </w:pPr>
      <w:r>
        <w:t xml:space="preserve">      "tool": {</w:t>
      </w:r>
    </w:p>
    <w:p w14:paraId="20ABC894" w14:textId="77777777" w:rsidR="00AC6C45" w:rsidRDefault="00AC6C45" w:rsidP="002D65F3">
      <w:pPr>
        <w:pStyle w:val="Code"/>
      </w:pPr>
      <w:r>
        <w:t xml:space="preserve">        "name": "</w:t>
      </w:r>
      <w:proofErr w:type="spellStart"/>
      <w:r>
        <w:t>AndroidStudio</w:t>
      </w:r>
      <w:proofErr w:type="spellEnd"/>
      <w:r>
        <w:t>"</w:t>
      </w:r>
    </w:p>
    <w:p w14:paraId="793AA2A4" w14:textId="77777777" w:rsidR="00AC6C45" w:rsidRDefault="00AC6C45" w:rsidP="002D65F3">
      <w:pPr>
        <w:pStyle w:val="Code"/>
      </w:pPr>
      <w:r>
        <w:t xml:space="preserve">      },</w:t>
      </w:r>
    </w:p>
    <w:p w14:paraId="597E555A" w14:textId="77777777" w:rsidR="00AC6C45" w:rsidRDefault="00AC6C45" w:rsidP="002D65F3">
      <w:pPr>
        <w:pStyle w:val="Code"/>
      </w:pPr>
      <w:r>
        <w:t xml:space="preserve">      "conversion": {</w:t>
      </w:r>
    </w:p>
    <w:p w14:paraId="5E9D4D90" w14:textId="22054CA4" w:rsidR="00AC6C45" w:rsidRDefault="00AC6C45" w:rsidP="002D65F3">
      <w:pPr>
        <w:pStyle w:val="Code"/>
      </w:pPr>
      <w:r>
        <w:t xml:space="preserve">        "tool": {                                    # see </w:t>
      </w:r>
      <w:r w:rsidRPr="000C59FB">
        <w:t>§</w:t>
      </w:r>
      <w:r w:rsidR="00CA2EB2">
        <w:fldChar w:fldCharType="begin"/>
      </w:r>
      <w:r w:rsidR="00CA2EB2">
        <w:instrText xml:space="preserve"> REF _Ref503539410 \w \h </w:instrText>
      </w:r>
      <w:r w:rsidR="002D65F3">
        <w:instrText xml:space="preserve"> \* MERGEFORMAT </w:instrText>
      </w:r>
      <w:r w:rsidR="00CA2EB2">
        <w:fldChar w:fldCharType="separate"/>
      </w:r>
      <w:r w:rsidR="00820181">
        <w:t>3.19.2</w:t>
      </w:r>
      <w:r w:rsidR="00CA2EB2">
        <w:fldChar w:fldCharType="end"/>
      </w:r>
    </w:p>
    <w:p w14:paraId="53B56E6B" w14:textId="77777777" w:rsidR="00AC6C45" w:rsidRDefault="00AC6C45" w:rsidP="002D65F3">
      <w:pPr>
        <w:pStyle w:val="Code"/>
      </w:pPr>
      <w:r>
        <w:t xml:space="preserve">          "name": "SARIF SDK Multitool",</w:t>
      </w:r>
    </w:p>
    <w:p w14:paraId="7259E84B" w14:textId="77777777" w:rsidR="00AC6C45" w:rsidRDefault="00AC6C45" w:rsidP="002D65F3">
      <w:pPr>
        <w:pStyle w:val="Code"/>
      </w:pPr>
      <w:r>
        <w:t xml:space="preserve">        },</w:t>
      </w:r>
    </w:p>
    <w:p w14:paraId="7E3174E3" w14:textId="57B2705B" w:rsidR="00AC6C45" w:rsidRDefault="00AC6C45" w:rsidP="002D65F3">
      <w:pPr>
        <w:pStyle w:val="Code"/>
      </w:pPr>
      <w:r>
        <w:t xml:space="preserve">                                                     # see </w:t>
      </w:r>
      <w:r w:rsidRPr="000C59FB">
        <w:t>§</w:t>
      </w:r>
      <w:r w:rsidR="00CA2EB2">
        <w:fldChar w:fldCharType="begin"/>
      </w:r>
      <w:r w:rsidR="00CA2EB2">
        <w:instrText xml:space="preserve"> REF _Ref503608264 \w \h </w:instrText>
      </w:r>
      <w:r w:rsidR="002D65F3">
        <w:instrText xml:space="preserve"> \* MERGEFORMAT </w:instrText>
      </w:r>
      <w:r w:rsidR="00CA2EB2">
        <w:fldChar w:fldCharType="separate"/>
      </w:r>
      <w:r w:rsidR="00820181">
        <w:t>3.19.3</w:t>
      </w:r>
      <w:r w:rsidR="00CA2EB2">
        <w:fldChar w:fldCharType="end"/>
      </w:r>
    </w:p>
    <w:p w14:paraId="4691CEE0" w14:textId="77777777" w:rsidR="002D65F3" w:rsidRDefault="00AC6C45" w:rsidP="002D65F3">
      <w:pPr>
        <w:pStyle w:val="Code"/>
      </w:pPr>
      <w:r>
        <w:t xml:space="preserve">        "invocation":</w:t>
      </w:r>
    </w:p>
    <w:p w14:paraId="4A5E1B2E" w14:textId="00E3CB59" w:rsidR="00AC6C45" w:rsidRDefault="002D65F3" w:rsidP="002D65F3">
      <w:pPr>
        <w:pStyle w:val="Code"/>
      </w:pPr>
      <w:r>
        <w:t xml:space="preserve">          </w:t>
      </w:r>
      <w:r w:rsidR="00AC6C45">
        <w:t xml:space="preserve">"Sarif.Multitool.exe convert -t </w:t>
      </w:r>
      <w:proofErr w:type="spellStart"/>
      <w:r w:rsidR="00AC6C45">
        <w:t>AndroidStudio</w:t>
      </w:r>
      <w:proofErr w:type="spellEnd"/>
      <w:r w:rsidR="00AC6C45">
        <w:t xml:space="preserve"> northwind.log"</w:t>
      </w:r>
    </w:p>
    <w:p w14:paraId="17459126" w14:textId="77777777" w:rsidR="00AC6C45" w:rsidRDefault="00AC6C45" w:rsidP="002D65F3">
      <w:pPr>
        <w:pStyle w:val="Code"/>
      </w:pPr>
    </w:p>
    <w:p w14:paraId="6E99D528" w14:textId="09BB4856" w:rsidR="0054415E" w:rsidRDefault="00AC6C45" w:rsidP="002D65F3">
      <w:pPr>
        <w:pStyle w:val="Code"/>
      </w:pPr>
      <w:r>
        <w:t xml:space="preserve">        "</w:t>
      </w:r>
      <w:proofErr w:type="spellStart"/>
      <w:r>
        <w:t>analysisToolLogFile</w:t>
      </w:r>
      <w:r w:rsidR="0054415E">
        <w:t>Location</w:t>
      </w:r>
      <w:proofErr w:type="spellEnd"/>
      <w:r>
        <w:t>":</w:t>
      </w:r>
      <w:r w:rsidR="0054415E">
        <w:t xml:space="preserve"> {             # see </w:t>
      </w:r>
      <w:r w:rsidR="0054415E" w:rsidRPr="000C59FB">
        <w:t>§</w:t>
      </w:r>
      <w:r w:rsidR="0054415E">
        <w:fldChar w:fldCharType="begin"/>
      </w:r>
      <w:r w:rsidR="0054415E">
        <w:instrText xml:space="preserve"> REF _Ref503539431 \w \h </w:instrText>
      </w:r>
      <w:r w:rsidR="002D65F3">
        <w:instrText xml:space="preserve"> \* MERGEFORMAT </w:instrText>
      </w:r>
      <w:r w:rsidR="0054415E">
        <w:fldChar w:fldCharType="separate"/>
      </w:r>
      <w:r w:rsidR="00820181">
        <w:t>3.19.4</w:t>
      </w:r>
      <w:r w:rsidR="0054415E">
        <w:fldChar w:fldCharType="end"/>
      </w:r>
    </w:p>
    <w:p w14:paraId="62DE25AF" w14:textId="5CBC6261" w:rsidR="00AC6C45" w:rsidRDefault="0054415E" w:rsidP="002D65F3">
      <w:pPr>
        <w:pStyle w:val="Code"/>
      </w:pPr>
      <w:r>
        <w:t xml:space="preserve">         </w:t>
      </w:r>
      <w:r w:rsidR="00AC6C45">
        <w:t xml:space="preserve"> </w:t>
      </w:r>
      <w:r>
        <w:t xml:space="preserve">"uri": </w:t>
      </w:r>
      <w:r w:rsidR="00AC6C45">
        <w:t xml:space="preserve">"northwind.log",   </w:t>
      </w:r>
    </w:p>
    <w:p w14:paraId="33E280FF" w14:textId="43D6FC6A" w:rsidR="0054415E" w:rsidRDefault="00AC6C45" w:rsidP="002D65F3">
      <w:pPr>
        <w:pStyle w:val="Code"/>
      </w:pPr>
      <w:r>
        <w:t xml:space="preserve">        </w:t>
      </w:r>
      <w:r w:rsidR="0054415E">
        <w:t xml:space="preserve">  </w:t>
      </w:r>
      <w:r>
        <w:t>"</w:t>
      </w:r>
      <w:proofErr w:type="spellStart"/>
      <w:r w:rsidR="0054415E">
        <w:t>u</w:t>
      </w:r>
      <w:r>
        <w:t>riBaseId</w:t>
      </w:r>
      <w:proofErr w:type="spellEnd"/>
      <w:r>
        <w:t>": "$LOG_DIR$"</w:t>
      </w:r>
    </w:p>
    <w:p w14:paraId="7F58A454" w14:textId="571B573C" w:rsidR="00AC6C45" w:rsidRDefault="0054415E" w:rsidP="002D65F3">
      <w:pPr>
        <w:pStyle w:val="Code"/>
      </w:pPr>
      <w:r>
        <w:t xml:space="preserve">        } </w:t>
      </w:r>
    </w:p>
    <w:p w14:paraId="06A53117" w14:textId="77777777" w:rsidR="00AC6C45" w:rsidRDefault="00AC6C45" w:rsidP="002D65F3">
      <w:pPr>
        <w:pStyle w:val="Code"/>
      </w:pPr>
      <w:r>
        <w:t xml:space="preserve">      },</w:t>
      </w:r>
    </w:p>
    <w:p w14:paraId="0A58FB87" w14:textId="77777777" w:rsidR="00AC6C45" w:rsidRDefault="00AC6C45" w:rsidP="002D65F3">
      <w:pPr>
        <w:pStyle w:val="Code"/>
      </w:pPr>
      <w:r>
        <w:t xml:space="preserve">      "results": [</w:t>
      </w:r>
    </w:p>
    <w:p w14:paraId="12B6180D" w14:textId="77777777" w:rsidR="00AC6C45" w:rsidRDefault="00AC6C45" w:rsidP="002D65F3">
      <w:pPr>
        <w:pStyle w:val="Code"/>
      </w:pPr>
      <w:r>
        <w:t xml:space="preserve">        ...</w:t>
      </w:r>
    </w:p>
    <w:p w14:paraId="6EC5726D" w14:textId="77777777" w:rsidR="00AC6C45" w:rsidRDefault="00AC6C45" w:rsidP="002D65F3">
      <w:pPr>
        <w:pStyle w:val="Code"/>
      </w:pPr>
      <w:r>
        <w:t xml:space="preserve">      ]</w:t>
      </w:r>
    </w:p>
    <w:p w14:paraId="27C3B948" w14:textId="77777777" w:rsidR="00AC6C45" w:rsidRDefault="00AC6C45" w:rsidP="002D65F3">
      <w:pPr>
        <w:pStyle w:val="Code"/>
      </w:pPr>
      <w:r>
        <w:t xml:space="preserve">    }</w:t>
      </w:r>
    </w:p>
    <w:p w14:paraId="1AA7D866" w14:textId="77777777" w:rsidR="00AC6C45" w:rsidRDefault="00AC6C45" w:rsidP="002D65F3">
      <w:pPr>
        <w:pStyle w:val="Code"/>
      </w:pPr>
      <w:r>
        <w:t xml:space="preserve">  ]</w:t>
      </w:r>
    </w:p>
    <w:p w14:paraId="34258158" w14:textId="77777777" w:rsidR="00AC6C45" w:rsidRPr="008F4CB1" w:rsidRDefault="00AC6C45" w:rsidP="002D65F3">
      <w:pPr>
        <w:pStyle w:val="Code"/>
      </w:pPr>
      <w:r>
        <w:t>}</w:t>
      </w:r>
    </w:p>
    <w:p w14:paraId="1DDFE0F7" w14:textId="77777777" w:rsidR="00AC6C45" w:rsidRPr="006C0319" w:rsidRDefault="00AC6C45" w:rsidP="00AC6C45"/>
    <w:p w14:paraId="30C62EF6" w14:textId="77777777" w:rsidR="00AC6C45" w:rsidRDefault="00AC6C45" w:rsidP="00AC6C45">
      <w:pPr>
        <w:pStyle w:val="Heading3"/>
        <w:numPr>
          <w:ilvl w:val="2"/>
          <w:numId w:val="2"/>
        </w:numPr>
      </w:pPr>
      <w:bookmarkStart w:id="376" w:name="_Ref503539410"/>
      <w:bookmarkStart w:id="377" w:name="_Toc534899533"/>
      <w:r>
        <w:t>tool property</w:t>
      </w:r>
      <w:bookmarkEnd w:id="376"/>
      <w:bookmarkEnd w:id="377"/>
    </w:p>
    <w:p w14:paraId="3E0454EE" w14:textId="5D7306F7"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820181">
        <w:t>3.16</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378" w:name="_Ref503608264"/>
      <w:bookmarkStart w:id="379" w:name="_Toc534899534"/>
      <w:r>
        <w:t>invocation property</w:t>
      </w:r>
      <w:bookmarkEnd w:id="378"/>
      <w:bookmarkEnd w:id="379"/>
    </w:p>
    <w:p w14:paraId="3E5B67EA" w14:textId="2B638854"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820181">
        <w:t>3.17</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380" w:name="_Ref503539431"/>
      <w:bookmarkStart w:id="381" w:name="_Toc534899535"/>
      <w:proofErr w:type="spellStart"/>
      <w:r>
        <w:t>analysisToolLog</w:t>
      </w:r>
      <w:r w:rsidR="00ED76F2">
        <w:t>Files</w:t>
      </w:r>
      <w:proofErr w:type="spellEnd"/>
      <w:r>
        <w:t xml:space="preserve"> property</w:t>
      </w:r>
      <w:bookmarkEnd w:id="380"/>
      <w:bookmarkEnd w:id="381"/>
    </w:p>
    <w:p w14:paraId="0819B679" w14:textId="61010C79" w:rsidR="00ED76F2" w:rsidRDefault="00ED76F2" w:rsidP="00ED76F2">
      <w:r>
        <w:t xml:space="preserve">Some analysis tools produce </w:t>
      </w:r>
      <w:r w:rsidR="004F368C">
        <w:t xml:space="preserve">one or more </w:t>
      </w:r>
      <w:r>
        <w:t xml:space="preserve">output files that describe the analysis run as a whole; we refer to these as “per-run” files. </w:t>
      </w:r>
      <w:r w:rsidR="004F368C">
        <w:t xml:space="preserve">Some </w:t>
      </w:r>
      <w:r>
        <w:t>tools produce one or more output files for each result; we refer to these as “per-result” files. Some tools produce both per-run and per-result files.</w:t>
      </w:r>
    </w:p>
    <w:p w14:paraId="5F713669" w14:textId="0768853C" w:rsidR="00AC6C45" w:rsidRDefault="004F368C" w:rsidP="00AC6C45">
      <w:r>
        <w:t>A</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proofErr w:type="spellStart"/>
      <w:r w:rsidR="00AC6C45" w:rsidRPr="006D6AE0">
        <w:rPr>
          <w:rStyle w:val="CODEtemp"/>
        </w:rPr>
        <w:t>analysisToolLogFile</w:t>
      </w:r>
      <w:r w:rsidR="00ED76F2">
        <w:rPr>
          <w:rStyle w:val="CODEtemp"/>
        </w:rPr>
        <w:t>s</w:t>
      </w:r>
      <w:proofErr w:type="spellEnd"/>
      <w:r w:rsidR="00AC6C45">
        <w:t xml:space="preserve"> </w:t>
      </w:r>
      <w:r w:rsidR="00AC6C45" w:rsidRPr="00F90F0E">
        <w:t>whose value is a</w:t>
      </w:r>
      <w:r w:rsidR="00ED76F2">
        <w:t xml:space="preserve">n array of </w:t>
      </w:r>
      <w:r>
        <w:t xml:space="preserve">zero </w:t>
      </w:r>
      <w:r w:rsidR="00ED76F2">
        <w:t>or more unique (§</w:t>
      </w:r>
      <w:r w:rsidR="00ED76F2">
        <w:fldChar w:fldCharType="begin"/>
      </w:r>
      <w:r w:rsidR="00ED76F2">
        <w:instrText xml:space="preserve"> REF _Ref493404799 \r \h </w:instrText>
      </w:r>
      <w:r w:rsidR="00ED76F2">
        <w:fldChar w:fldCharType="separate"/>
      </w:r>
      <w:r w:rsidR="00820181">
        <w:t>3.7.2</w:t>
      </w:r>
      <w:r w:rsidR="00ED76F2">
        <w:fldChar w:fldCharType="end"/>
      </w:r>
      <w:r w:rsidR="00ED76F2">
        <w:t>)</w:t>
      </w:r>
      <w:r w:rsidR="00AC6C45" w:rsidRPr="00F90F0E">
        <w:t xml:space="preserve"> </w:t>
      </w:r>
      <w:proofErr w:type="spellStart"/>
      <w:r w:rsidR="00316A25" w:rsidRPr="00316A25">
        <w:rPr>
          <w:rStyle w:val="CODEtemp"/>
        </w:rPr>
        <w:t>fileLocation</w:t>
      </w:r>
      <w:proofErr w:type="spellEnd"/>
      <w:r w:rsidR="00316A25">
        <w:t xml:space="preserve"> object</w:t>
      </w:r>
      <w:r w:rsidR="00ED76F2">
        <w:t>s</w:t>
      </w:r>
      <w:r w:rsidR="00AC6C45" w:rsidRPr="00F90F0E">
        <w:t xml:space="preserve"> (§</w:t>
      </w:r>
      <w:r w:rsidR="00316A25">
        <w:fldChar w:fldCharType="begin"/>
      </w:r>
      <w:r w:rsidR="00316A25">
        <w:instrText xml:space="preserve"> REF _Ref507594747 \r \h </w:instrText>
      </w:r>
      <w:r w:rsidR="00316A25">
        <w:fldChar w:fldCharType="separate"/>
      </w:r>
      <w:r w:rsidR="00820181">
        <w:t>3.3</w:t>
      </w:r>
      <w:r w:rsidR="00316A25">
        <w:fldChar w:fldCharType="end"/>
      </w:r>
      <w:r w:rsidR="00AC6C45" w:rsidRPr="00F90F0E">
        <w:t>)</w:t>
      </w:r>
      <w:r w:rsidR="00AC6C45">
        <w:t xml:space="preserve"> that specif</w:t>
      </w:r>
      <w:r w:rsidR="00ED76F2">
        <w:t>y</w:t>
      </w:r>
      <w:r w:rsidR="00AC6C45">
        <w:t xml:space="preserve"> the location</w:t>
      </w:r>
      <w:r w:rsidR="00ED76F2">
        <w:t>s</w:t>
      </w:r>
      <w:r w:rsidR="00AC6C45">
        <w:t xml:space="preserve"> of </w:t>
      </w:r>
      <w:r>
        <w:t xml:space="preserve">the per-run </w:t>
      </w:r>
      <w:r w:rsidR="00ED76F2">
        <w:t>files</w:t>
      </w:r>
      <w:r w:rsidR="00AC6C45">
        <w:t>.</w:t>
      </w:r>
    </w:p>
    <w:p w14:paraId="20B281A6" w14:textId="5F8B2C4C" w:rsidR="00ED76F2" w:rsidRDefault="00ED76F2" w:rsidP="00ED76F2">
      <w:r>
        <w:lastRenderedPageBreak/>
        <w:t>If the analysis tool did not produce any per-run files,</w:t>
      </w:r>
      <w:r w:rsidR="004F368C">
        <w:t xml:space="preserve"> and</w:t>
      </w:r>
      <w:r>
        <w:t xml:space="preserve"> </w:t>
      </w:r>
      <w:proofErr w:type="spellStart"/>
      <w:r w:rsidRPr="0098586D">
        <w:rPr>
          <w:rStyle w:val="CODEtemp"/>
        </w:rPr>
        <w:t>analysisToolLogFiles</w:t>
      </w:r>
      <w:proofErr w:type="spellEnd"/>
      <w:r>
        <w:t xml:space="preserve"> </w:t>
      </w:r>
      <w:r w:rsidR="004F368C">
        <w:t xml:space="preserve">is present, its value </w:t>
      </w:r>
      <w:r>
        <w:rPr>
          <w:b/>
        </w:rPr>
        <w:t>SHALL</w:t>
      </w:r>
      <w:r>
        <w:t xml:space="preserve"> be </w:t>
      </w:r>
      <w:r w:rsidR="004F368C">
        <w:t>an empty array</w:t>
      </w:r>
      <w:r>
        <w:t>.</w:t>
      </w:r>
    </w:p>
    <w:p w14:paraId="48567A35" w14:textId="281A5C06" w:rsidR="004F368C" w:rsidRPr="0098586D" w:rsidRDefault="004F368C" w:rsidP="00ED76F2">
      <w:r>
        <w:t xml:space="preserve">If </w:t>
      </w:r>
      <w:proofErr w:type="spellStart"/>
      <w:r w:rsidRPr="0098586D">
        <w:rPr>
          <w:rStyle w:val="CODEtemp"/>
        </w:rPr>
        <w:t>analysisToolLogFiles</w:t>
      </w:r>
      <w:proofErr w:type="spellEnd"/>
      <w:r>
        <w:t xml:space="preserve"> is absent, it </w:t>
      </w:r>
      <w:r w:rsidRPr="004F368C">
        <w:rPr>
          <w:b/>
        </w:rPr>
        <w:t>SHALL</w:t>
      </w:r>
      <w:r>
        <w:t xml:space="preserve"> default to an empty array.</w:t>
      </w:r>
    </w:p>
    <w:p w14:paraId="25932807" w14:textId="73F57A8C" w:rsidR="00ED76F2" w:rsidRDefault="00ED76F2" w:rsidP="00AC6C45">
      <w:r>
        <w:t xml:space="preserve">Per-result files are handled by the </w:t>
      </w:r>
      <w:proofErr w:type="spellStart"/>
      <w:r w:rsidRPr="00A76DF3">
        <w:rPr>
          <w:rStyle w:val="CODEtemp"/>
        </w:rPr>
        <w:t>result</w:t>
      </w:r>
      <w:r w:rsidR="006C118A">
        <w:rPr>
          <w:rStyle w:val="CODEtemp"/>
        </w:rPr>
        <w:t>Provenance</w:t>
      </w:r>
      <w:r w:rsidRPr="00A76DF3">
        <w:rPr>
          <w:rStyle w:val="CODEtemp"/>
        </w:rPr>
        <w:t>.</w:t>
      </w:r>
      <w:r w:rsidR="006C118A" w:rsidRPr="00A76DF3">
        <w:rPr>
          <w:rStyle w:val="CODEtemp"/>
        </w:rPr>
        <w:t>conversion</w:t>
      </w:r>
      <w:r w:rsidR="006C118A">
        <w:rPr>
          <w:rStyle w:val="CODEtemp"/>
        </w:rPr>
        <w:t>Sources</w:t>
      </w:r>
      <w:proofErr w:type="spellEnd"/>
      <w:r w:rsidR="006C118A">
        <w:t xml:space="preserve"> </w:t>
      </w:r>
      <w:r>
        <w:t>property (</w:t>
      </w:r>
      <w:r w:rsidRPr="00F90F0E">
        <w:t>§</w:t>
      </w:r>
      <w:r>
        <w:fldChar w:fldCharType="begin"/>
      </w:r>
      <w:r>
        <w:instrText xml:space="preserve"> REF _Ref510085934 \r \h </w:instrText>
      </w:r>
      <w:r>
        <w:fldChar w:fldCharType="separate"/>
      </w:r>
      <w:r w:rsidR="00820181">
        <w:rPr>
          <w:b/>
          <w:bCs/>
        </w:rPr>
        <w:t>Error! Reference source not found.</w:t>
      </w:r>
      <w:r>
        <w:fldChar w:fldCharType="end"/>
      </w:r>
      <w:r>
        <w:t>).</w:t>
      </w:r>
    </w:p>
    <w:p w14:paraId="3476EB07" w14:textId="7DAB202C" w:rsidR="002315DB" w:rsidRDefault="002315DB" w:rsidP="002315DB">
      <w:pPr>
        <w:pStyle w:val="Heading2"/>
      </w:pPr>
      <w:bookmarkStart w:id="382" w:name="_Ref511829625"/>
      <w:bookmarkStart w:id="383" w:name="_Toc534899536"/>
      <w:proofErr w:type="spellStart"/>
      <w:r>
        <w:t>versionControlDetails</w:t>
      </w:r>
      <w:proofErr w:type="spellEnd"/>
      <w:r>
        <w:t xml:space="preserve"> object</w:t>
      </w:r>
      <w:bookmarkEnd w:id="382"/>
      <w:bookmarkEnd w:id="383"/>
    </w:p>
    <w:p w14:paraId="28FE29F4" w14:textId="169979D6" w:rsidR="002315DB" w:rsidRDefault="002315DB" w:rsidP="002315DB">
      <w:pPr>
        <w:pStyle w:val="Heading3"/>
      </w:pPr>
      <w:bookmarkStart w:id="384" w:name="_Toc534899537"/>
      <w:r>
        <w:t>General</w:t>
      </w:r>
      <w:bookmarkEnd w:id="384"/>
    </w:p>
    <w:p w14:paraId="7229D67F" w14:textId="4CF9E1D6" w:rsidR="001466B1" w:rsidRDefault="001466B1" w:rsidP="001466B1">
      <w:r>
        <w:t xml:space="preserve">A </w:t>
      </w:r>
      <w:proofErr w:type="spellStart"/>
      <w:r w:rsidRPr="00AA3729">
        <w:rPr>
          <w:rStyle w:val="CODEtemp"/>
        </w:rPr>
        <w:t>versionControl</w:t>
      </w:r>
      <w:r>
        <w:rPr>
          <w:rStyle w:val="CODEtemp"/>
        </w:rPr>
        <w:t>Details</w:t>
      </w:r>
      <w:proofErr w:type="spellEnd"/>
      <w:r>
        <w:t xml:space="preserve"> object specifies the information necessary to retrieve from a version control system (VCS) the correct revision of the files that were scanned during the containing </w:t>
      </w:r>
      <w:r w:rsidRPr="00AA3729">
        <w:rPr>
          <w:rStyle w:val="CODEtemp"/>
        </w:rPr>
        <w:t>run</w:t>
      </w:r>
      <w:r>
        <w:t xml:space="preserve"> (§</w:t>
      </w:r>
      <w:r>
        <w:fldChar w:fldCharType="begin"/>
      </w:r>
      <w:r>
        <w:instrText xml:space="preserve"> REF _Ref493349997 \r \h </w:instrText>
      </w:r>
      <w:r>
        <w:fldChar w:fldCharType="separate"/>
      </w:r>
      <w:r w:rsidR="00820181">
        <w:t>3.13</w:t>
      </w:r>
      <w:r>
        <w:fldChar w:fldCharType="end"/>
      </w:r>
      <w:r>
        <w:t>).</w:t>
      </w:r>
    </w:p>
    <w:p w14:paraId="18E3B1D4" w14:textId="6D9165B9" w:rsidR="001466B1" w:rsidRPr="001466B1" w:rsidRDefault="001466B1" w:rsidP="001466B1">
      <w:r>
        <w:t>For an example, see §</w:t>
      </w:r>
      <w:r>
        <w:fldChar w:fldCharType="begin"/>
      </w:r>
      <w:r>
        <w:instrText xml:space="preserve"> REF _Ref511829897 \r \h </w:instrText>
      </w:r>
      <w:r>
        <w:fldChar w:fldCharType="separate"/>
      </w:r>
      <w:r w:rsidR="00820181">
        <w:t>3.13.9</w:t>
      </w:r>
      <w:r>
        <w:fldChar w:fldCharType="end"/>
      </w:r>
      <w:r>
        <w:t>.</w:t>
      </w:r>
    </w:p>
    <w:p w14:paraId="5CE76795" w14:textId="0BDD8598" w:rsidR="002315DB" w:rsidRDefault="002315DB" w:rsidP="002315DB">
      <w:pPr>
        <w:pStyle w:val="Heading3"/>
      </w:pPr>
      <w:bookmarkStart w:id="385" w:name="_Toc534899538"/>
      <w:r>
        <w:t>Constraints</w:t>
      </w:r>
      <w:bookmarkEnd w:id="385"/>
    </w:p>
    <w:p w14:paraId="549562B2" w14:textId="217CD3BD" w:rsid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SHALL</w:t>
      </w:r>
      <w:r>
        <w:t xml:space="preserve"> contain sufficient information to uniquely and permanently identify the revision of the files that were scanned.</w:t>
      </w:r>
    </w:p>
    <w:p w14:paraId="4C5ADB21" w14:textId="55C9646C" w:rsidR="001466B1" w:rsidRPr="001466B1" w:rsidRDefault="001466B1" w:rsidP="001466B1">
      <w:pPr>
        <w:pStyle w:val="Note"/>
      </w:pPr>
      <w:r>
        <w:t xml:space="preserve">NOTE: The required set of properties depends on the VCS and on the engineering system within which it is used. Consider Git as an example. The </w:t>
      </w:r>
      <w:proofErr w:type="spellStart"/>
      <w:r w:rsidRPr="009F0B58">
        <w:rPr>
          <w:rStyle w:val="CODEtemp"/>
        </w:rPr>
        <w:t>revisionId</w:t>
      </w:r>
      <w:proofErr w:type="spellEnd"/>
      <w:r>
        <w:t xml:space="preserve"> property (containing a commit id) would suffice. The </w:t>
      </w:r>
      <w:r w:rsidRPr="009F0B58">
        <w:rPr>
          <w:rStyle w:val="CODEtemp"/>
        </w:rPr>
        <w:t>branch</w:t>
      </w:r>
      <w:r>
        <w:t xml:space="preserve"> property</w:t>
      </w:r>
      <w:r w:rsidR="00AC2FD2">
        <w:t xml:space="preserve"> (§</w:t>
      </w:r>
      <w:r w:rsidR="00AC2FD2">
        <w:fldChar w:fldCharType="begin"/>
      </w:r>
      <w:r w:rsidR="00AC2FD2">
        <w:instrText xml:space="preserve"> REF _Ref511829698 \r \h </w:instrText>
      </w:r>
      <w:r w:rsidR="00AC2FD2">
        <w:fldChar w:fldCharType="separate"/>
      </w:r>
      <w:r w:rsidR="00820181">
        <w:t>3.20.5</w:t>
      </w:r>
      <w:r w:rsidR="00AC2FD2">
        <w:fldChar w:fldCharType="end"/>
      </w:r>
      <w:r w:rsidR="00AC2FD2">
        <w:t>)</w:t>
      </w:r>
      <w:r>
        <w:t xml:space="preserve">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proofErr w:type="spellStart"/>
      <w:r w:rsidR="00D1201D">
        <w:rPr>
          <w:rStyle w:val="CODEtemp"/>
        </w:rPr>
        <w:t>asOfTimeUtc</w:t>
      </w:r>
      <w:proofErr w:type="spellEnd"/>
      <w:r w:rsidR="00D1201D">
        <w:t xml:space="preserve"> </w:t>
      </w:r>
      <w:r w:rsidR="00AC2FD2">
        <w:t>(§</w:t>
      </w:r>
      <w:r w:rsidR="00AC2FD2">
        <w:fldChar w:fldCharType="begin"/>
      </w:r>
      <w:r w:rsidR="00AC2FD2">
        <w:instrText xml:space="preserve"> REF _Ref526939293 \r \h </w:instrText>
      </w:r>
      <w:r w:rsidR="00AC2FD2">
        <w:fldChar w:fldCharType="separate"/>
      </w:r>
      <w:r w:rsidR="00820181">
        <w:t>3.20.7</w:t>
      </w:r>
      <w:r w:rsidR="00AC2FD2">
        <w:fldChar w:fldCharType="end"/>
      </w:r>
      <w:r w:rsidR="00AC2FD2">
        <w:t xml:space="preserve">) </w:t>
      </w:r>
      <w:r>
        <w:t xml:space="preserve">might suffice (although that is not an idiomatic use of Git). Similarly, </w:t>
      </w:r>
      <w:proofErr w:type="spellStart"/>
      <w:r w:rsidR="00AC2FD2">
        <w:rPr>
          <w:rStyle w:val="CODEtemp"/>
        </w:rPr>
        <w:t>revisionTag</w:t>
      </w:r>
      <w:proofErr w:type="spellEnd"/>
      <w:r w:rsidR="00AC2FD2">
        <w:t xml:space="preserve"> (§</w:t>
      </w:r>
      <w:r w:rsidR="00AC2FD2">
        <w:fldChar w:fldCharType="begin"/>
      </w:r>
      <w:r w:rsidR="00AC2FD2">
        <w:instrText xml:space="preserve"> REF _Ref526939310 \r \h </w:instrText>
      </w:r>
      <w:r w:rsidR="00AC2FD2">
        <w:fldChar w:fldCharType="separate"/>
      </w:r>
      <w:r w:rsidR="00820181">
        <w:t>3.20.6</w:t>
      </w:r>
      <w:r w:rsidR="00AC2FD2">
        <w:fldChar w:fldCharType="end"/>
      </w:r>
      <w:r w:rsidR="00AC2FD2">
        <w:t xml:space="preserve">) </w:t>
      </w:r>
      <w:r>
        <w:t xml:space="preserve">might not suffice because a Git tag can be removed, but if the engineering system guaranteed that certain tags (such as those specifying public releases) were stable, then </w:t>
      </w:r>
      <w:proofErr w:type="spellStart"/>
      <w:r w:rsidR="00AC2FD2">
        <w:rPr>
          <w:rStyle w:val="CODEtemp"/>
        </w:rPr>
        <w:t>revisionTag</w:t>
      </w:r>
      <w:proofErr w:type="spellEnd"/>
      <w:r w:rsidR="00AC2FD2">
        <w:t xml:space="preserve"> </w:t>
      </w:r>
      <w:r>
        <w:t>might suffice.</w:t>
      </w:r>
    </w:p>
    <w:p w14:paraId="5C78ADCA" w14:textId="22026002" w:rsidR="002315DB" w:rsidRDefault="007A480E" w:rsidP="002315DB">
      <w:pPr>
        <w:pStyle w:val="Heading3"/>
      </w:pPr>
      <w:bookmarkStart w:id="386" w:name="_Ref511829678"/>
      <w:bookmarkStart w:id="387" w:name="_Toc534899539"/>
      <w:proofErr w:type="spellStart"/>
      <w:r>
        <w:t>repositoryUri</w:t>
      </w:r>
      <w:proofErr w:type="spellEnd"/>
      <w:r>
        <w:t xml:space="preserve"> </w:t>
      </w:r>
      <w:r w:rsidR="002315DB">
        <w:t>property</w:t>
      </w:r>
      <w:bookmarkEnd w:id="386"/>
      <w:bookmarkEnd w:id="387"/>
    </w:p>
    <w:p w14:paraId="1785AFD1" w14:textId="00BF9C94" w:rsidR="001466B1" w:rsidRDefault="001466B1" w:rsidP="001466B1">
      <w:bookmarkStart w:id="388" w:name="_Ref511829688"/>
      <w:r>
        <w:t xml:space="preserve">A </w:t>
      </w:r>
      <w:proofErr w:type="spellStart"/>
      <w:r w:rsidRPr="00AA3729">
        <w:rPr>
          <w:rStyle w:val="CODEtemp"/>
        </w:rPr>
        <w:t>versionControl</w:t>
      </w:r>
      <w:r>
        <w:rPr>
          <w:rStyle w:val="CODEtemp"/>
        </w:rPr>
        <w:t>Details</w:t>
      </w:r>
      <w:proofErr w:type="spellEnd"/>
      <w:r>
        <w:t xml:space="preserve"> object </w:t>
      </w:r>
      <w:r w:rsidRPr="00AA3729">
        <w:rPr>
          <w:b/>
        </w:rPr>
        <w:t>SHALL</w:t>
      </w:r>
      <w:r>
        <w:t xml:space="preserve"> contain a property named </w:t>
      </w:r>
      <w:proofErr w:type="spellStart"/>
      <w:r w:rsidR="007A480E">
        <w:rPr>
          <w:rStyle w:val="CODEtemp"/>
        </w:rPr>
        <w:t>repositoryUri</w:t>
      </w:r>
      <w:proofErr w:type="spellEnd"/>
      <w:r w:rsidR="007A480E">
        <w:t xml:space="preserve"> </w:t>
      </w:r>
      <w:r>
        <w:t>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389" w:name="_Ref513199006"/>
      <w:bookmarkStart w:id="390" w:name="_Toc534899540"/>
      <w:proofErr w:type="spellStart"/>
      <w:r>
        <w:t>revisionId</w:t>
      </w:r>
      <w:proofErr w:type="spellEnd"/>
      <w:r>
        <w:t xml:space="preserve"> property</w:t>
      </w:r>
      <w:bookmarkEnd w:id="388"/>
      <w:bookmarkEnd w:id="389"/>
      <w:bookmarkEnd w:id="390"/>
    </w:p>
    <w:p w14:paraId="3CD0C6CD" w14:textId="0A74775A" w:rsidR="001466B1" w:rsidRP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SHOULD</w:t>
      </w:r>
      <w:r>
        <w:t xml:space="preserve"> contain a property named </w:t>
      </w:r>
      <w:proofErr w:type="spellStart"/>
      <w:r>
        <w:rPr>
          <w:rStyle w:val="CODEtemp"/>
        </w:rPr>
        <w:t>revisionId</w:t>
      </w:r>
      <w:proofErr w:type="spellEnd"/>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391" w:name="_Ref511829698"/>
      <w:bookmarkStart w:id="392" w:name="_Toc534899541"/>
      <w:r>
        <w:t>branch property</w:t>
      </w:r>
      <w:bookmarkEnd w:id="391"/>
      <w:bookmarkEnd w:id="392"/>
    </w:p>
    <w:p w14:paraId="0AB9164D" w14:textId="3518B7E4" w:rsidR="001466B1" w:rsidRP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4FBE2DAF" w:rsidR="002315DB" w:rsidRDefault="00AC2FD2" w:rsidP="002315DB">
      <w:pPr>
        <w:pStyle w:val="Heading3"/>
      </w:pPr>
      <w:bookmarkStart w:id="393" w:name="_Ref526939310"/>
      <w:bookmarkStart w:id="394" w:name="_Toc534899542"/>
      <w:proofErr w:type="spellStart"/>
      <w:r>
        <w:t>revisionTag</w:t>
      </w:r>
      <w:proofErr w:type="spellEnd"/>
      <w:r>
        <w:t xml:space="preserve"> </w:t>
      </w:r>
      <w:r w:rsidR="002315DB">
        <w:t>property</w:t>
      </w:r>
      <w:bookmarkEnd w:id="393"/>
      <w:bookmarkEnd w:id="394"/>
    </w:p>
    <w:p w14:paraId="343EFC1F" w14:textId="573A0CD0" w:rsid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MAY</w:t>
      </w:r>
      <w:r>
        <w:t xml:space="preserve"> contain a property named </w:t>
      </w:r>
      <w:proofErr w:type="spellStart"/>
      <w:r w:rsidR="00AC2FD2">
        <w:rPr>
          <w:rStyle w:val="CODEtemp"/>
        </w:rPr>
        <w:t>revisionTag</w:t>
      </w:r>
      <w:proofErr w:type="spellEnd"/>
      <w:r w:rsidR="00AC2FD2">
        <w:t xml:space="preserve"> </w:t>
      </w:r>
      <w:r>
        <w:t>whose value is a string containing a tag that has been applied to the revision in the VCS.</w:t>
      </w:r>
    </w:p>
    <w:p w14:paraId="2B93D31D" w14:textId="6093F2D2" w:rsidR="001466B1" w:rsidRDefault="001466B1" w:rsidP="001466B1">
      <w:pPr>
        <w:pStyle w:val="Note"/>
      </w:pPr>
      <w:r>
        <w:t>NOTE 1: This specification refers to an identifier for a revision in a VCS as a “tag”. Different VCSs use different terms; for example, Visual Studio Team Services Version Control calls it a “label”.</w:t>
      </w:r>
    </w:p>
    <w:p w14:paraId="0F7113A6" w14:textId="226C3A44" w:rsidR="001466B1" w:rsidRPr="001466B1" w:rsidRDefault="001466B1" w:rsidP="001466B1">
      <w:pPr>
        <w:pStyle w:val="Note"/>
      </w:pPr>
      <w:r>
        <w:t xml:space="preserve">NOTE 2: Although VCSs generally allow a revision to have more than one tag, the </w:t>
      </w:r>
      <w:proofErr w:type="spellStart"/>
      <w:r w:rsidR="00AC2FD2">
        <w:rPr>
          <w:rStyle w:val="CODEtemp"/>
        </w:rPr>
        <w:t>revisionTag</w:t>
      </w:r>
      <w:proofErr w:type="spellEnd"/>
      <w:r w:rsidR="00AC2FD2">
        <w:t xml:space="preserve"> </w:t>
      </w:r>
      <w:r>
        <w:t xml:space="preserve">property is not an array. The purpose of </w:t>
      </w:r>
      <w:proofErr w:type="spellStart"/>
      <w:r w:rsidR="00AC2FD2">
        <w:rPr>
          <w:rStyle w:val="CODEtemp"/>
        </w:rPr>
        <w:t>revisionTag</w:t>
      </w:r>
      <w:proofErr w:type="spellEnd"/>
      <w:r w:rsidR="00AC2FD2">
        <w:t xml:space="preserve"> </w:t>
      </w:r>
      <w:r>
        <w:t xml:space="preserve">is to aid in </w:t>
      </w:r>
      <w:r>
        <w:lastRenderedPageBreak/>
        <w:t>identifying a revision so that a scan can be reproduced, not to exhaustively describe the revision.</w:t>
      </w:r>
    </w:p>
    <w:p w14:paraId="3AFCDEF7" w14:textId="2D03F881" w:rsidR="002315DB" w:rsidRDefault="00D1201D" w:rsidP="002315DB">
      <w:pPr>
        <w:pStyle w:val="Heading3"/>
      </w:pPr>
      <w:bookmarkStart w:id="395" w:name="_Ref526939293"/>
      <w:bookmarkStart w:id="396" w:name="_Toc534899543"/>
      <w:bookmarkStart w:id="397" w:name="_Hlk525802952"/>
      <w:proofErr w:type="spellStart"/>
      <w:r>
        <w:t>asOfTimeUtc</w:t>
      </w:r>
      <w:proofErr w:type="spellEnd"/>
      <w:r>
        <w:t xml:space="preserve"> </w:t>
      </w:r>
      <w:r w:rsidR="002315DB">
        <w:t>property</w:t>
      </w:r>
      <w:bookmarkEnd w:id="395"/>
      <w:bookmarkEnd w:id="396"/>
    </w:p>
    <w:p w14:paraId="1844A6A7" w14:textId="6DF324E3" w:rsidR="00522420" w:rsidRDefault="00522420" w:rsidP="00522420">
      <w:r>
        <w:t xml:space="preserve">A </w:t>
      </w:r>
      <w:proofErr w:type="spellStart"/>
      <w:r w:rsidRPr="00AA3729">
        <w:rPr>
          <w:rStyle w:val="CODEtemp"/>
        </w:rPr>
        <w:t>versionControl</w:t>
      </w:r>
      <w:r>
        <w:rPr>
          <w:rStyle w:val="CODEtemp"/>
        </w:rPr>
        <w:t>Details</w:t>
      </w:r>
      <w:proofErr w:type="spellEnd"/>
      <w:r>
        <w:t xml:space="preserve"> object </w:t>
      </w:r>
      <w:r>
        <w:rPr>
          <w:b/>
        </w:rPr>
        <w:t>MAY</w:t>
      </w:r>
      <w:r>
        <w:t xml:space="preserve"> contain a property named </w:t>
      </w:r>
      <w:proofErr w:type="spellStart"/>
      <w:r w:rsidR="00D1201D">
        <w:rPr>
          <w:rStyle w:val="CODEtemp"/>
        </w:rPr>
        <w:t>asOfTimeUtc</w:t>
      </w:r>
      <w:proofErr w:type="spellEnd"/>
      <w:r w:rsidR="00D1201D">
        <w:t xml:space="preserve"> </w:t>
      </w:r>
      <w:r>
        <w:t xml:space="preserve">whose value is a string </w:t>
      </w:r>
      <w:r w:rsidRPr="00A14F9A">
        <w:t xml:space="preserve">specifying </w:t>
      </w:r>
      <w:r w:rsidR="000455F5">
        <w:t xml:space="preserve">a </w:t>
      </w:r>
      <w:r w:rsidR="00D1201D">
        <w:t>UTC</w:t>
      </w:r>
      <w:r w:rsidRPr="00A14F9A">
        <w:t xml:space="preserve"> date and time </w:t>
      </w:r>
      <w:r w:rsidR="007F4F38">
        <w:t xml:space="preserve">that </w:t>
      </w:r>
      <w:r w:rsidR="0051705F">
        <w:t>can be used to synchronize an enlistment to the state of the repository as of that time</w:t>
      </w:r>
      <w:r w:rsidR="007F4F38">
        <w:t>.</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820181">
        <w:t>3.9</w:t>
      </w:r>
      <w:r>
        <w:fldChar w:fldCharType="end"/>
      </w:r>
      <w:r>
        <w:t>.</w:t>
      </w:r>
    </w:p>
    <w:p w14:paraId="0BCC1061" w14:textId="3B280F5F" w:rsidR="00F505F2" w:rsidRDefault="00F505F2" w:rsidP="00F505F2">
      <w:pPr>
        <w:pStyle w:val="Note"/>
      </w:pPr>
      <w:r>
        <w:t xml:space="preserve">NOTE: </w:t>
      </w:r>
      <w:r w:rsidR="00B43A20">
        <w:t>In s</w:t>
      </w:r>
      <w:r>
        <w:t>ome VCSs</w:t>
      </w:r>
      <w:r w:rsidR="00B43A20">
        <w:t xml:space="preserve">, the “synchronize by date” feature requires the time to be expressed in the server’s time zone. In such a case, the SARIF producer would need to know the server’s time zone to correctly populate </w:t>
      </w:r>
      <w:proofErr w:type="spellStart"/>
      <w:r w:rsidR="00B43A20" w:rsidRPr="00B43A20">
        <w:rPr>
          <w:rStyle w:val="CODEtemp"/>
        </w:rPr>
        <w:t>asOfTimeUtc</w:t>
      </w:r>
      <w:proofErr w:type="spellEnd"/>
      <w:r w:rsidR="00B43A20">
        <w:t>.</w:t>
      </w:r>
    </w:p>
    <w:p w14:paraId="0AE294F8" w14:textId="6285BE2B" w:rsidR="002E3211" w:rsidRDefault="002E3211" w:rsidP="002E3211">
      <w:pPr>
        <w:pStyle w:val="Heading3"/>
      </w:pPr>
      <w:bookmarkStart w:id="398" w:name="_Toc534899544"/>
      <w:proofErr w:type="spellStart"/>
      <w:r>
        <w:t>mappedTo</w:t>
      </w:r>
      <w:proofErr w:type="spellEnd"/>
      <w:r>
        <w:t xml:space="preserve"> property</w:t>
      </w:r>
      <w:bookmarkEnd w:id="398"/>
    </w:p>
    <w:p w14:paraId="01253B4A" w14:textId="22C1FE52" w:rsidR="002E3211" w:rsidRDefault="002E3211" w:rsidP="002E3211">
      <w:r>
        <w:t xml:space="preserve">A </w:t>
      </w:r>
      <w:proofErr w:type="spellStart"/>
      <w:r w:rsidRPr="002104B8">
        <w:rPr>
          <w:rStyle w:val="CODEtemp"/>
        </w:rPr>
        <w:t>versionControlDetails</w:t>
      </w:r>
      <w:proofErr w:type="spellEnd"/>
      <w:r>
        <w:t xml:space="preserve"> object </w:t>
      </w:r>
      <w:r>
        <w:rPr>
          <w:b/>
        </w:rPr>
        <w:t>MAY</w:t>
      </w:r>
      <w:r>
        <w:t xml:space="preserve"> contain a property named </w:t>
      </w:r>
      <w:proofErr w:type="spellStart"/>
      <w:r w:rsidRPr="002104B8">
        <w:rPr>
          <w:rStyle w:val="CODEtemp"/>
        </w:rPr>
        <w:t>mappedTo</w:t>
      </w:r>
      <w:proofErr w:type="spellEnd"/>
      <w:r>
        <w:t xml:space="preserve"> whose value is a </w:t>
      </w:r>
      <w:proofErr w:type="spellStart"/>
      <w:r w:rsidRPr="002104B8">
        <w:rPr>
          <w:rStyle w:val="CODEtemp"/>
        </w:rPr>
        <w:t>fileLocation</w:t>
      </w:r>
      <w:proofErr w:type="spellEnd"/>
      <w:r>
        <w:t xml:space="preserve"> object (</w:t>
      </w:r>
      <w:r w:rsidRPr="00F90F0E">
        <w:t>§</w:t>
      </w:r>
      <w:r>
        <w:fldChar w:fldCharType="begin"/>
      </w:r>
      <w:r>
        <w:instrText xml:space="preserve"> REF _Ref508989521 \r \h </w:instrText>
      </w:r>
      <w:r>
        <w:fldChar w:fldCharType="separate"/>
      </w:r>
      <w:r w:rsidR="00820181">
        <w:t>3.4</w:t>
      </w:r>
      <w:r>
        <w:fldChar w:fldCharType="end"/>
      </w:r>
      <w:r>
        <w:t>) that specifies the location in the local file system to which the root of the repository was mapped at the time of the analysis.</w:t>
      </w:r>
    </w:p>
    <w:p w14:paraId="0C602B0D" w14:textId="77777777" w:rsidR="002E3211" w:rsidRDefault="002E3211" w:rsidP="002E3211">
      <w:r>
        <w:t xml:space="preserve">This property makes it possible to map any </w:t>
      </w:r>
      <w:proofErr w:type="spellStart"/>
      <w:r w:rsidRPr="002104B8">
        <w:rPr>
          <w:rStyle w:val="CODEtemp"/>
        </w:rPr>
        <w:t>fileLocation</w:t>
      </w:r>
      <w:proofErr w:type="spellEnd"/>
      <w:r>
        <w:t xml:space="preserve"> to the repository, if any, to which the file belongs. The mapping algorithm </w:t>
      </w:r>
      <w:r w:rsidRPr="002104B8">
        <w:rPr>
          <w:b/>
        </w:rPr>
        <w:t>SHALL</w:t>
      </w:r>
      <w:r>
        <w:t xml:space="preserve"> be as follows, or any algorithm with equivalent effect (a clarifying example follows):</w:t>
      </w:r>
    </w:p>
    <w:p w14:paraId="606048CB" w14:textId="327D409A" w:rsidR="002E3211" w:rsidRDefault="002E3211" w:rsidP="002E3211">
      <w:pPr>
        <w:pStyle w:val="ListParagraph"/>
        <w:numPr>
          <w:ilvl w:val="0"/>
          <w:numId w:val="76"/>
        </w:numPr>
      </w:pPr>
      <w:r>
        <w:t xml:space="preserve">Resolve the </w:t>
      </w:r>
      <w:proofErr w:type="spellStart"/>
      <w:r w:rsidRPr="002104B8">
        <w:rPr>
          <w:rStyle w:val="CODEtemp"/>
        </w:rPr>
        <w:t>fileLocation</w:t>
      </w:r>
      <w:proofErr w:type="spellEnd"/>
      <w:r>
        <w:t xml:space="preserve"> as far as possible using the procedure specified in </w:t>
      </w:r>
      <w:r w:rsidRPr="00F90F0E">
        <w:t>§</w:t>
      </w:r>
      <w:r>
        <w:fldChar w:fldCharType="begin"/>
      </w:r>
      <w:r>
        <w:instrText xml:space="preserve"> REF _Ref508869459 \r \h </w:instrText>
      </w:r>
      <w:r>
        <w:fldChar w:fldCharType="separate"/>
      </w:r>
      <w:r w:rsidR="00820181">
        <w:t>3.13.10</w:t>
      </w:r>
      <w:r>
        <w:fldChar w:fldCharType="end"/>
      </w:r>
      <w:r>
        <w:t xml:space="preserve">. Denote the resolved </w:t>
      </w:r>
      <w:proofErr w:type="spellStart"/>
      <w:r w:rsidRPr="002840CB">
        <w:rPr>
          <w:rStyle w:val="CODEtemp"/>
        </w:rPr>
        <w:t>fileLocation</w:t>
      </w:r>
      <w:proofErr w:type="spellEnd"/>
      <w:r>
        <w:t xml:space="preserve"> by </w:t>
      </w:r>
      <w:r>
        <w:rPr>
          <w:rStyle w:val="CODEtemp"/>
        </w:rPr>
        <w:t>f</w:t>
      </w:r>
      <w:r>
        <w:t>.</w:t>
      </w:r>
    </w:p>
    <w:p w14:paraId="68D58C7E" w14:textId="5F57373A" w:rsidR="002E3211" w:rsidRDefault="002E3211" w:rsidP="002E3211">
      <w:pPr>
        <w:pStyle w:val="ListParagraph"/>
        <w:numPr>
          <w:ilvl w:val="0"/>
          <w:numId w:val="76"/>
        </w:numPr>
      </w:pPr>
      <w:r>
        <w:t xml:space="preserve">For every </w:t>
      </w:r>
      <w:proofErr w:type="spellStart"/>
      <w:r w:rsidRPr="006D609B">
        <w:rPr>
          <w:rStyle w:val="CODEtemp"/>
        </w:rPr>
        <w:t>versionControlDetails</w:t>
      </w:r>
      <w:proofErr w:type="spellEnd"/>
      <w:r>
        <w:t xml:space="preserve"> object </w:t>
      </w:r>
      <w:proofErr w:type="spellStart"/>
      <w:r w:rsidRPr="002104B8">
        <w:rPr>
          <w:rStyle w:val="CODEtemp"/>
        </w:rPr>
        <w:t>vcd</w:t>
      </w:r>
      <w:proofErr w:type="spellEnd"/>
      <w:r>
        <w:t xml:space="preserve"> in the </w:t>
      </w:r>
      <w:proofErr w:type="spellStart"/>
      <w:r w:rsidRPr="002104B8">
        <w:rPr>
          <w:rStyle w:val="CODEtemp"/>
        </w:rPr>
        <w:t>versionControlProvenance</w:t>
      </w:r>
      <w:proofErr w:type="spellEnd"/>
      <w:r>
        <w:t xml:space="preserve"> property (</w:t>
      </w:r>
      <w:r w:rsidRPr="00F90F0E">
        <w:t>§</w:t>
      </w:r>
      <w:r>
        <w:fldChar w:fldCharType="begin"/>
      </w:r>
      <w:r>
        <w:instrText xml:space="preserve"> REF _Ref511829897 \r \h </w:instrText>
      </w:r>
      <w:r>
        <w:fldChar w:fldCharType="separate"/>
      </w:r>
      <w:r w:rsidR="00820181">
        <w:t>3.13.9</w:t>
      </w:r>
      <w:r>
        <w:fldChar w:fldCharType="end"/>
      </w:r>
      <w:r>
        <w:t xml:space="preserve">) of the containing </w:t>
      </w:r>
      <w:r w:rsidRPr="002104B8">
        <w:rPr>
          <w:rStyle w:val="CODEtemp"/>
        </w:rPr>
        <w:t>run</w:t>
      </w:r>
      <w:r>
        <w:t xml:space="preserve"> object (</w:t>
      </w:r>
      <w:r w:rsidRPr="00F90F0E">
        <w:t>§</w:t>
      </w:r>
      <w:r>
        <w:fldChar w:fldCharType="begin"/>
      </w:r>
      <w:r>
        <w:instrText xml:space="preserve"> REF _Ref493349997 \r \h </w:instrText>
      </w:r>
      <w:r>
        <w:fldChar w:fldCharType="separate"/>
      </w:r>
      <w:r w:rsidR="00820181">
        <w:t>3.13</w:t>
      </w:r>
      <w:r>
        <w:fldChar w:fldCharType="end"/>
      </w:r>
      <w:r>
        <w:t xml:space="preserve">), resolve the </w:t>
      </w:r>
      <w:proofErr w:type="spellStart"/>
      <w:r w:rsidRPr="006D609B">
        <w:rPr>
          <w:rStyle w:val="CODEtemp"/>
        </w:rPr>
        <w:t>fileLocation</w:t>
      </w:r>
      <w:proofErr w:type="spellEnd"/>
      <w:r>
        <w:t xml:space="preserve"> object specified by </w:t>
      </w:r>
      <w:proofErr w:type="spellStart"/>
      <w:r w:rsidRPr="006D609B">
        <w:rPr>
          <w:rStyle w:val="CODEtemp"/>
        </w:rPr>
        <w:t>vcd.mappedTo</w:t>
      </w:r>
      <w:proofErr w:type="spellEnd"/>
      <w:r>
        <w:t xml:space="preserve">, again using the procedure specified in </w:t>
      </w:r>
      <w:r w:rsidRPr="00F90F0E">
        <w:t>§</w:t>
      </w:r>
      <w:r>
        <w:fldChar w:fldCharType="begin"/>
      </w:r>
      <w:r>
        <w:instrText xml:space="preserve"> REF _Ref508869459 \r \h </w:instrText>
      </w:r>
      <w:r>
        <w:fldChar w:fldCharType="separate"/>
      </w:r>
      <w:r w:rsidR="00820181">
        <w:t>3.13.10</w:t>
      </w:r>
      <w:r>
        <w:fldChar w:fldCharType="end"/>
      </w:r>
      <w:r>
        <w:t xml:space="preserve">. Denote each such resolved </w:t>
      </w:r>
      <w:proofErr w:type="spellStart"/>
      <w:r w:rsidRPr="006D609B">
        <w:rPr>
          <w:rStyle w:val="CODEtemp"/>
        </w:rPr>
        <w:t>fileLocation</w:t>
      </w:r>
      <w:proofErr w:type="spellEnd"/>
      <w:r>
        <w:t xml:space="preserve"> object by </w:t>
      </w:r>
      <w:r w:rsidRPr="006D609B">
        <w:rPr>
          <w:rStyle w:val="CODEtemp"/>
        </w:rPr>
        <w:t>v</w:t>
      </w:r>
      <w:r>
        <w:t>.</w:t>
      </w:r>
    </w:p>
    <w:p w14:paraId="637B9FC7" w14:textId="77777777" w:rsidR="002E3211" w:rsidRDefault="002E3211" w:rsidP="002E3211">
      <w:pPr>
        <w:pStyle w:val="ListParagraph"/>
        <w:numPr>
          <w:ilvl w:val="0"/>
          <w:numId w:val="76"/>
        </w:numPr>
      </w:pPr>
      <w:r>
        <w:t xml:space="preserve">Let </w:t>
      </w:r>
      <w:proofErr w:type="spellStart"/>
      <w:r>
        <w:t>S</w:t>
      </w:r>
      <w:proofErr w:type="spellEnd"/>
      <w:r>
        <w:t xml:space="preserve"> be the set of all </w:t>
      </w:r>
      <w:proofErr w:type="spellStart"/>
      <w:r w:rsidRPr="002104B8">
        <w:rPr>
          <w:rStyle w:val="CODEtemp"/>
        </w:rPr>
        <w:t>versionControlDetails</w:t>
      </w:r>
      <w:proofErr w:type="spellEnd"/>
      <w:r>
        <w:t xml:space="preserve"> objects </w:t>
      </w:r>
      <w:proofErr w:type="spellStart"/>
      <w:r w:rsidRPr="002104B8">
        <w:rPr>
          <w:rStyle w:val="CODEtemp"/>
        </w:rPr>
        <w:t>vcd</w:t>
      </w:r>
      <w:proofErr w:type="spellEnd"/>
      <w:r>
        <w:t xml:space="preserve"> for which </w:t>
      </w:r>
      <w:proofErr w:type="spellStart"/>
      <w:r>
        <w:rPr>
          <w:rStyle w:val="CODEtemp"/>
        </w:rPr>
        <w:t>v.</w:t>
      </w:r>
      <w:r w:rsidRPr="002104B8">
        <w:rPr>
          <w:rStyle w:val="CODEtemp"/>
        </w:rPr>
        <w:t>uriBaseId</w:t>
      </w:r>
      <w:proofErr w:type="spellEnd"/>
      <w:r>
        <w:t xml:space="preserve"> equals </w:t>
      </w:r>
      <w:proofErr w:type="spellStart"/>
      <w:r>
        <w:rPr>
          <w:rStyle w:val="CODEtemp"/>
        </w:rPr>
        <w:t>f</w:t>
      </w:r>
      <w:r w:rsidRPr="002104B8">
        <w:rPr>
          <w:rStyle w:val="CODEtemp"/>
        </w:rPr>
        <w:t>.uriBaseId</w:t>
      </w:r>
      <w:proofErr w:type="spellEnd"/>
      <w:r>
        <w:t xml:space="preserve"> and </w:t>
      </w:r>
      <w:proofErr w:type="spellStart"/>
      <w:r>
        <w:rPr>
          <w:rStyle w:val="CODEtemp"/>
        </w:rPr>
        <w:t>v.</w:t>
      </w:r>
      <w:r w:rsidRPr="002104B8">
        <w:rPr>
          <w:rStyle w:val="CODEtemp"/>
        </w:rPr>
        <w:t>uri</w:t>
      </w:r>
      <w:proofErr w:type="spellEnd"/>
      <w:r>
        <w:t xml:space="preserve"> is a prefix of </w:t>
      </w:r>
      <w:proofErr w:type="spellStart"/>
      <w:r>
        <w:rPr>
          <w:rStyle w:val="CODEtemp"/>
        </w:rPr>
        <w:t>f</w:t>
      </w:r>
      <w:r w:rsidRPr="002104B8">
        <w:rPr>
          <w:rStyle w:val="CODEtemp"/>
        </w:rPr>
        <w:t>.uri</w:t>
      </w:r>
      <w:proofErr w:type="spellEnd"/>
      <w:r>
        <w:t>.</w:t>
      </w:r>
    </w:p>
    <w:p w14:paraId="18AD859D" w14:textId="77777777" w:rsidR="002E3211" w:rsidRDefault="002E3211" w:rsidP="002E3211">
      <w:pPr>
        <w:pStyle w:val="ListParagraph"/>
        <w:numPr>
          <w:ilvl w:val="0"/>
          <w:numId w:val="76"/>
        </w:numPr>
      </w:pPr>
      <w:r>
        <w:t xml:space="preserve">If S is the empty set, then the file specified by </w:t>
      </w:r>
      <w:proofErr w:type="spellStart"/>
      <w:r w:rsidRPr="002104B8">
        <w:rPr>
          <w:rStyle w:val="CODEtemp"/>
        </w:rPr>
        <w:t>fileLocation</w:t>
      </w:r>
      <w:proofErr w:type="spellEnd"/>
      <w:r>
        <w:t xml:space="preserve"> does not belong to any repository.</w:t>
      </w:r>
    </w:p>
    <w:p w14:paraId="53EB963A" w14:textId="77777777" w:rsidR="002E3211" w:rsidRDefault="002E3211" w:rsidP="002E3211">
      <w:pPr>
        <w:pStyle w:val="ListParagraph"/>
        <w:numPr>
          <w:ilvl w:val="0"/>
          <w:numId w:val="76"/>
        </w:numPr>
      </w:pPr>
      <w:r>
        <w:t xml:space="preserve">Otherwise, then the file specified by </w:t>
      </w:r>
      <w:proofErr w:type="spellStart"/>
      <w:r w:rsidRPr="006D609B">
        <w:rPr>
          <w:rStyle w:val="CODEtemp"/>
        </w:rPr>
        <w:t>fileLocation</w:t>
      </w:r>
      <w:proofErr w:type="spellEnd"/>
      <w:r>
        <w:t xml:space="preserve"> belongs to the repository specified by the member of S with the longest </w:t>
      </w:r>
      <w:proofErr w:type="spellStart"/>
      <w:r>
        <w:rPr>
          <w:rStyle w:val="CODEtemp"/>
        </w:rPr>
        <w:t>v.</w:t>
      </w:r>
      <w:r w:rsidRPr="002104B8">
        <w:rPr>
          <w:rStyle w:val="CODEtemp"/>
        </w:rPr>
        <w:t>uri</w:t>
      </w:r>
      <w:proofErr w:type="spellEnd"/>
      <w:r>
        <w:t>.</w:t>
      </w:r>
    </w:p>
    <w:p w14:paraId="0FEEFFC5" w14:textId="77777777" w:rsidR="002E3211" w:rsidRDefault="002E3211" w:rsidP="002E3211">
      <w:pPr>
        <w:pStyle w:val="Note"/>
      </w:pPr>
      <w:r>
        <w:t>EXAMPLE: This example illustrates the mapping algorithm. Consider this SARIF file:</w:t>
      </w:r>
    </w:p>
    <w:p w14:paraId="5ED6F418" w14:textId="77777777" w:rsidR="002E3211" w:rsidRDefault="002E3211" w:rsidP="002E3211">
      <w:pPr>
        <w:pStyle w:val="Code"/>
      </w:pPr>
      <w:r>
        <w:t>{</w:t>
      </w:r>
    </w:p>
    <w:p w14:paraId="775F1A27" w14:textId="77777777" w:rsidR="002E3211" w:rsidRDefault="002E3211" w:rsidP="002E3211">
      <w:pPr>
        <w:pStyle w:val="Code"/>
      </w:pPr>
      <w:r>
        <w:t xml:space="preserve">  "</w:t>
      </w:r>
      <w:proofErr w:type="spellStart"/>
      <w:r>
        <w:t>originalUriBaseIds</w:t>
      </w:r>
      <w:proofErr w:type="spellEnd"/>
      <w:r>
        <w:t>": {</w:t>
      </w:r>
    </w:p>
    <w:p w14:paraId="167B376B" w14:textId="77777777" w:rsidR="002E3211" w:rsidRDefault="002E3211" w:rsidP="002E3211">
      <w:pPr>
        <w:pStyle w:val="Code"/>
      </w:pPr>
      <w:r>
        <w:t xml:space="preserve">    "HOME": {</w:t>
      </w:r>
    </w:p>
    <w:p w14:paraId="1009B10E" w14:textId="77777777" w:rsidR="002E3211" w:rsidRDefault="002E3211" w:rsidP="002E3211">
      <w:pPr>
        <w:pStyle w:val="Code"/>
      </w:pPr>
      <w:r>
        <w:t xml:space="preserve">      "uri": "file:///home/user"</w:t>
      </w:r>
    </w:p>
    <w:p w14:paraId="5EDA2DDE" w14:textId="77777777" w:rsidR="002E3211" w:rsidRDefault="002E3211" w:rsidP="002E3211">
      <w:pPr>
        <w:pStyle w:val="Code"/>
      </w:pPr>
      <w:r>
        <w:t xml:space="preserve">    }</w:t>
      </w:r>
    </w:p>
    <w:p w14:paraId="731E77EF" w14:textId="77777777" w:rsidR="002E3211" w:rsidRDefault="002E3211" w:rsidP="002E3211">
      <w:pPr>
        <w:pStyle w:val="Code"/>
      </w:pPr>
      <w:r>
        <w:t xml:space="preserve">    "PACKAGE_ROOT": {</w:t>
      </w:r>
    </w:p>
    <w:p w14:paraId="72EC074E" w14:textId="77777777" w:rsidR="002E3211" w:rsidRDefault="002E3211" w:rsidP="002E3211">
      <w:pPr>
        <w:pStyle w:val="Code"/>
      </w:pPr>
      <w:r>
        <w:t xml:space="preserve">      "uri": "package",</w:t>
      </w:r>
    </w:p>
    <w:p w14:paraId="63E1225C" w14:textId="77777777" w:rsidR="002E3211" w:rsidRDefault="002E3211" w:rsidP="002E3211">
      <w:pPr>
        <w:pStyle w:val="Code"/>
      </w:pPr>
      <w:r>
        <w:t xml:space="preserve">      "</w:t>
      </w:r>
      <w:proofErr w:type="spellStart"/>
      <w:r>
        <w:t>uriBaseId</w:t>
      </w:r>
      <w:proofErr w:type="spellEnd"/>
      <w:r>
        <w:t>": "HOME"</w:t>
      </w:r>
    </w:p>
    <w:p w14:paraId="4EF01A55" w14:textId="77777777" w:rsidR="002E3211" w:rsidRDefault="002E3211" w:rsidP="002E3211">
      <w:pPr>
        <w:pStyle w:val="Code"/>
      </w:pPr>
      <w:r>
        <w:t xml:space="preserve">    },</w:t>
      </w:r>
    </w:p>
    <w:p w14:paraId="6C2F12D5" w14:textId="77777777" w:rsidR="002E3211" w:rsidRDefault="002E3211" w:rsidP="002E3211">
      <w:pPr>
        <w:pStyle w:val="Code"/>
      </w:pPr>
      <w:r>
        <w:t xml:space="preserve">  },</w:t>
      </w:r>
    </w:p>
    <w:p w14:paraId="64F25B0E" w14:textId="77777777" w:rsidR="002E3211" w:rsidRDefault="002E3211" w:rsidP="002E3211">
      <w:pPr>
        <w:pStyle w:val="Code"/>
      </w:pPr>
    </w:p>
    <w:p w14:paraId="409C14A8" w14:textId="77777777" w:rsidR="002E3211" w:rsidRDefault="002E3211" w:rsidP="002E3211">
      <w:pPr>
        <w:pStyle w:val="Code"/>
      </w:pPr>
      <w:r>
        <w:t xml:space="preserve">  "</w:t>
      </w:r>
      <w:proofErr w:type="spellStart"/>
      <w:r>
        <w:t>versionControlProvenance</w:t>
      </w:r>
      <w:proofErr w:type="spellEnd"/>
      <w:r>
        <w:t>": [</w:t>
      </w:r>
    </w:p>
    <w:p w14:paraId="3ED15270" w14:textId="77777777" w:rsidR="002E3211" w:rsidRDefault="002E3211" w:rsidP="002E3211">
      <w:pPr>
        <w:pStyle w:val="Code"/>
      </w:pPr>
      <w:r>
        <w:t xml:space="preserve">    {</w:t>
      </w:r>
    </w:p>
    <w:p w14:paraId="7F54719E" w14:textId="77777777" w:rsidR="002E3211" w:rsidRDefault="002E3211" w:rsidP="002E3211">
      <w:pPr>
        <w:pStyle w:val="Code"/>
      </w:pPr>
      <w:r>
        <w:t xml:space="preserve">      "</w:t>
      </w:r>
      <w:proofErr w:type="spellStart"/>
      <w:r>
        <w:t>repositoryUri</w:t>
      </w:r>
      <w:proofErr w:type="spellEnd"/>
      <w:r>
        <w:t>": "https://github.com/example-</w:t>
      </w:r>
      <w:proofErr w:type="spellStart"/>
      <w:r>
        <w:t>corp</w:t>
      </w:r>
      <w:proofErr w:type="spellEnd"/>
      <w:r>
        <w:t>/package",</w:t>
      </w:r>
    </w:p>
    <w:p w14:paraId="6597BFEB" w14:textId="77777777" w:rsidR="002E3211" w:rsidRDefault="002E3211" w:rsidP="002E3211">
      <w:pPr>
        <w:pStyle w:val="Code"/>
      </w:pPr>
      <w:r>
        <w:t xml:space="preserve">      "</w:t>
      </w:r>
      <w:proofErr w:type="spellStart"/>
      <w:r>
        <w:t>revisionId</w:t>
      </w:r>
      <w:proofErr w:type="spellEnd"/>
      <w:r>
        <w:t>": "b87c4e9"</w:t>
      </w:r>
    </w:p>
    <w:p w14:paraId="09AA8E97" w14:textId="77777777" w:rsidR="002E3211" w:rsidRDefault="002E3211" w:rsidP="002E3211">
      <w:pPr>
        <w:pStyle w:val="Code"/>
      </w:pPr>
      <w:r>
        <w:t xml:space="preserve">      "</w:t>
      </w:r>
      <w:proofErr w:type="spellStart"/>
      <w:r>
        <w:t>mappedTo</w:t>
      </w:r>
      <w:proofErr w:type="spellEnd"/>
      <w:r>
        <w:t>": {</w:t>
      </w:r>
    </w:p>
    <w:p w14:paraId="6F2CDFC4" w14:textId="77777777" w:rsidR="002E3211" w:rsidRDefault="002E3211" w:rsidP="002E3211">
      <w:pPr>
        <w:pStyle w:val="Code"/>
      </w:pPr>
      <w:r>
        <w:t xml:space="preserve">        "</w:t>
      </w:r>
      <w:proofErr w:type="spellStart"/>
      <w:r>
        <w:t>uriBaseId</w:t>
      </w:r>
      <w:proofErr w:type="spellEnd"/>
      <w:r>
        <w:t>": "PACKAGE_ROOT"</w:t>
      </w:r>
    </w:p>
    <w:p w14:paraId="279142CA" w14:textId="77777777" w:rsidR="002E3211" w:rsidRDefault="002E3211" w:rsidP="002E3211">
      <w:pPr>
        <w:pStyle w:val="Code"/>
      </w:pPr>
      <w:r>
        <w:t xml:space="preserve">      },</w:t>
      </w:r>
    </w:p>
    <w:p w14:paraId="0ABBF81B" w14:textId="77777777" w:rsidR="002E3211" w:rsidRDefault="002E3211" w:rsidP="002E3211">
      <w:pPr>
        <w:pStyle w:val="Code"/>
      </w:pPr>
      <w:r>
        <w:t xml:space="preserve">    },</w:t>
      </w:r>
    </w:p>
    <w:p w14:paraId="6829EA8A" w14:textId="77777777" w:rsidR="002E3211" w:rsidRDefault="002E3211" w:rsidP="002E3211">
      <w:pPr>
        <w:pStyle w:val="Code"/>
      </w:pPr>
      <w:r>
        <w:t xml:space="preserve">    {</w:t>
      </w:r>
    </w:p>
    <w:p w14:paraId="2B179BF5" w14:textId="77777777" w:rsidR="002E3211" w:rsidRDefault="002E3211" w:rsidP="002E3211">
      <w:pPr>
        <w:pStyle w:val="Code"/>
      </w:pPr>
      <w:r>
        <w:t xml:space="preserve">      "</w:t>
      </w:r>
      <w:proofErr w:type="spellStart"/>
      <w:r>
        <w:t>repositoryUri</w:t>
      </w:r>
      <w:proofErr w:type="spellEnd"/>
      <w:r>
        <w:t>": "https://github.com/example-</w:t>
      </w:r>
      <w:proofErr w:type="spellStart"/>
      <w:r>
        <w:t>corp</w:t>
      </w:r>
      <w:proofErr w:type="spellEnd"/>
      <w:r>
        <w:t>/plugin1",</w:t>
      </w:r>
    </w:p>
    <w:p w14:paraId="43C6C817" w14:textId="77777777" w:rsidR="002E3211" w:rsidRDefault="002E3211" w:rsidP="002E3211">
      <w:pPr>
        <w:pStyle w:val="Code"/>
      </w:pPr>
      <w:r>
        <w:t xml:space="preserve">      "</w:t>
      </w:r>
      <w:proofErr w:type="spellStart"/>
      <w:r>
        <w:t>revisionId</w:t>
      </w:r>
      <w:proofErr w:type="spellEnd"/>
      <w:r>
        <w:t>": "cafdac7"</w:t>
      </w:r>
    </w:p>
    <w:p w14:paraId="3BF6FC23" w14:textId="77777777" w:rsidR="002E3211" w:rsidRDefault="002E3211" w:rsidP="002E3211">
      <w:pPr>
        <w:pStyle w:val="Code"/>
      </w:pPr>
      <w:r>
        <w:t xml:space="preserve">      "</w:t>
      </w:r>
      <w:proofErr w:type="spellStart"/>
      <w:r>
        <w:t>mappedTo</w:t>
      </w:r>
      <w:proofErr w:type="spellEnd"/>
      <w:r>
        <w:t>": {</w:t>
      </w:r>
    </w:p>
    <w:p w14:paraId="0D33A621" w14:textId="77777777" w:rsidR="002E3211" w:rsidRDefault="002E3211" w:rsidP="002E3211">
      <w:pPr>
        <w:pStyle w:val="Code"/>
      </w:pPr>
      <w:r>
        <w:t xml:space="preserve">        "</w:t>
      </w:r>
      <w:proofErr w:type="spellStart"/>
      <w:r>
        <w:t>uriBaseId</w:t>
      </w:r>
      <w:proofErr w:type="spellEnd"/>
      <w:r>
        <w:t>": "PACKAGE_ROOT"</w:t>
      </w:r>
    </w:p>
    <w:p w14:paraId="11790A8C" w14:textId="77777777" w:rsidR="002E3211" w:rsidRDefault="002E3211" w:rsidP="002E3211">
      <w:pPr>
        <w:pStyle w:val="Code"/>
      </w:pPr>
      <w:r>
        <w:lastRenderedPageBreak/>
        <w:t xml:space="preserve">        "uri": "plugin1",</w:t>
      </w:r>
    </w:p>
    <w:p w14:paraId="6B964611" w14:textId="77777777" w:rsidR="002E3211" w:rsidRDefault="002E3211" w:rsidP="002E3211">
      <w:pPr>
        <w:pStyle w:val="Code"/>
      </w:pPr>
      <w:r>
        <w:t xml:space="preserve">    },</w:t>
      </w:r>
    </w:p>
    <w:p w14:paraId="7F0AF6A1" w14:textId="77777777" w:rsidR="002E3211" w:rsidRDefault="002E3211" w:rsidP="002E3211">
      <w:pPr>
        <w:pStyle w:val="Code"/>
      </w:pPr>
      <w:r>
        <w:t xml:space="preserve">    {</w:t>
      </w:r>
    </w:p>
    <w:p w14:paraId="62A47373" w14:textId="77777777" w:rsidR="002E3211" w:rsidRDefault="002E3211" w:rsidP="002E3211">
      <w:pPr>
        <w:pStyle w:val="Code"/>
      </w:pPr>
      <w:r>
        <w:t xml:space="preserve">      "</w:t>
      </w:r>
      <w:proofErr w:type="spellStart"/>
      <w:r>
        <w:t>repositoryUri</w:t>
      </w:r>
      <w:proofErr w:type="spellEnd"/>
      <w:r>
        <w:t>": "https://github.com/example-</w:t>
      </w:r>
      <w:proofErr w:type="spellStart"/>
      <w:r>
        <w:t>corp</w:t>
      </w:r>
      <w:proofErr w:type="spellEnd"/>
      <w:r>
        <w:t>/plugin2",</w:t>
      </w:r>
    </w:p>
    <w:p w14:paraId="59EDF172" w14:textId="77777777" w:rsidR="002E3211" w:rsidRDefault="002E3211" w:rsidP="002E3211">
      <w:pPr>
        <w:pStyle w:val="Code"/>
      </w:pPr>
      <w:r>
        <w:t xml:space="preserve">      "</w:t>
      </w:r>
      <w:proofErr w:type="spellStart"/>
      <w:r>
        <w:t>revisionId</w:t>
      </w:r>
      <w:proofErr w:type="spellEnd"/>
      <w:r>
        <w:t>": "</w:t>
      </w:r>
      <w:r w:rsidRPr="00C57BAC">
        <w:t>d0dc2c0</w:t>
      </w:r>
      <w:r>
        <w:t>"</w:t>
      </w:r>
    </w:p>
    <w:p w14:paraId="1854871F" w14:textId="77777777" w:rsidR="002E3211" w:rsidRDefault="002E3211" w:rsidP="002E3211">
      <w:pPr>
        <w:pStyle w:val="Code"/>
      </w:pPr>
      <w:r>
        <w:t xml:space="preserve">      "</w:t>
      </w:r>
      <w:proofErr w:type="spellStart"/>
      <w:r>
        <w:t>mappedTo</w:t>
      </w:r>
      <w:proofErr w:type="spellEnd"/>
      <w:r>
        <w:t>": {</w:t>
      </w:r>
    </w:p>
    <w:p w14:paraId="7DD06888" w14:textId="77777777" w:rsidR="002E3211" w:rsidRDefault="002E3211" w:rsidP="002E3211">
      <w:pPr>
        <w:pStyle w:val="Code"/>
      </w:pPr>
      <w:r>
        <w:t xml:space="preserve">        "</w:t>
      </w:r>
      <w:proofErr w:type="spellStart"/>
      <w:r>
        <w:t>uriBaseId</w:t>
      </w:r>
      <w:proofErr w:type="spellEnd"/>
      <w:r>
        <w:t>": "PACKAGE_ROOT"</w:t>
      </w:r>
    </w:p>
    <w:p w14:paraId="3F47130E" w14:textId="77777777" w:rsidR="002E3211" w:rsidRDefault="002E3211" w:rsidP="002E3211">
      <w:pPr>
        <w:pStyle w:val="Code"/>
      </w:pPr>
      <w:r>
        <w:t xml:space="preserve">        "uri": "plugin2",</w:t>
      </w:r>
    </w:p>
    <w:p w14:paraId="24B2DE6C" w14:textId="77777777" w:rsidR="002E3211" w:rsidRDefault="002E3211" w:rsidP="002E3211">
      <w:pPr>
        <w:pStyle w:val="Code"/>
      </w:pPr>
      <w:r>
        <w:t xml:space="preserve">    }</w:t>
      </w:r>
    </w:p>
    <w:p w14:paraId="7D0BA302" w14:textId="77777777" w:rsidR="002E3211" w:rsidRDefault="002E3211" w:rsidP="002E3211">
      <w:pPr>
        <w:pStyle w:val="Code"/>
      </w:pPr>
      <w:r>
        <w:t xml:space="preserve">  ],</w:t>
      </w:r>
    </w:p>
    <w:p w14:paraId="42797265" w14:textId="77777777" w:rsidR="002E3211" w:rsidRDefault="002E3211" w:rsidP="002E3211">
      <w:pPr>
        <w:pStyle w:val="Code"/>
      </w:pPr>
    </w:p>
    <w:p w14:paraId="48267178" w14:textId="77777777" w:rsidR="002E3211" w:rsidRDefault="002E3211" w:rsidP="002E3211">
      <w:pPr>
        <w:pStyle w:val="Code"/>
      </w:pPr>
      <w:r>
        <w:t xml:space="preserve">  "results": [</w:t>
      </w:r>
    </w:p>
    <w:p w14:paraId="05DBEE33" w14:textId="77777777" w:rsidR="002E3211" w:rsidRDefault="002E3211" w:rsidP="002E3211">
      <w:pPr>
        <w:pStyle w:val="Code"/>
      </w:pPr>
      <w:r>
        <w:t xml:space="preserve">    {</w:t>
      </w:r>
    </w:p>
    <w:p w14:paraId="614DD9B1" w14:textId="77777777" w:rsidR="002E3211" w:rsidRDefault="002E3211" w:rsidP="002E3211">
      <w:pPr>
        <w:pStyle w:val="Code"/>
      </w:pPr>
      <w:r>
        <w:t xml:space="preserve">      "</w:t>
      </w:r>
      <w:proofErr w:type="spellStart"/>
      <w:r>
        <w:t>ruleId</w:t>
      </w:r>
      <w:proofErr w:type="spellEnd"/>
      <w:r>
        <w:t>": "CA1000",</w:t>
      </w:r>
    </w:p>
    <w:p w14:paraId="02A539DD" w14:textId="77777777" w:rsidR="002E3211" w:rsidRDefault="002E3211" w:rsidP="002E3211">
      <w:pPr>
        <w:pStyle w:val="Code"/>
      </w:pPr>
      <w:r>
        <w:t xml:space="preserve">      "locations": [</w:t>
      </w:r>
    </w:p>
    <w:p w14:paraId="17A98F9B" w14:textId="77777777" w:rsidR="002E3211" w:rsidRDefault="002E3211" w:rsidP="002E3211">
      <w:pPr>
        <w:pStyle w:val="Code"/>
      </w:pPr>
      <w:r>
        <w:t xml:space="preserve">        {</w:t>
      </w:r>
    </w:p>
    <w:p w14:paraId="5EF6E941" w14:textId="77777777" w:rsidR="002E3211" w:rsidRDefault="002E3211" w:rsidP="002E3211">
      <w:pPr>
        <w:pStyle w:val="Code"/>
      </w:pPr>
      <w:r>
        <w:t xml:space="preserve">          "</w:t>
      </w:r>
      <w:proofErr w:type="spellStart"/>
      <w:r>
        <w:t>physicalLocation</w:t>
      </w:r>
      <w:proofErr w:type="spellEnd"/>
      <w:r>
        <w:t>": {</w:t>
      </w:r>
    </w:p>
    <w:p w14:paraId="415F3915" w14:textId="77777777" w:rsidR="002E3211" w:rsidRDefault="002E3211" w:rsidP="002E3211">
      <w:pPr>
        <w:pStyle w:val="Code"/>
      </w:pPr>
      <w:r>
        <w:t xml:space="preserve">            "</w:t>
      </w:r>
      <w:proofErr w:type="spellStart"/>
      <w:r>
        <w:t>fileLocation</w:t>
      </w:r>
      <w:proofErr w:type="spellEnd"/>
      <w:r>
        <w:t>": {</w:t>
      </w:r>
    </w:p>
    <w:p w14:paraId="7D1DA5A1" w14:textId="77777777" w:rsidR="002E3211" w:rsidRDefault="002E3211" w:rsidP="002E3211">
      <w:pPr>
        <w:pStyle w:val="Code"/>
      </w:pPr>
      <w:r>
        <w:t xml:space="preserve">              "uri": "plugin1/</w:t>
      </w:r>
      <w:proofErr w:type="spellStart"/>
      <w:r>
        <w:t>x.c</w:t>
      </w:r>
      <w:proofErr w:type="spellEnd"/>
      <w:r>
        <w:t>",</w:t>
      </w:r>
    </w:p>
    <w:p w14:paraId="75680ADF" w14:textId="77777777" w:rsidR="002E3211" w:rsidRDefault="002E3211" w:rsidP="002E3211">
      <w:pPr>
        <w:pStyle w:val="Code"/>
      </w:pPr>
      <w:r>
        <w:t xml:space="preserve">              "</w:t>
      </w:r>
      <w:proofErr w:type="spellStart"/>
      <w:r>
        <w:t>uriBaseId</w:t>
      </w:r>
      <w:proofErr w:type="spellEnd"/>
      <w:r>
        <w:t>": "PACKAGE_ROOT"</w:t>
      </w:r>
    </w:p>
    <w:p w14:paraId="3375F0BE" w14:textId="77777777" w:rsidR="002E3211" w:rsidRDefault="002E3211" w:rsidP="002E3211">
      <w:pPr>
        <w:pStyle w:val="Code"/>
      </w:pPr>
      <w:r>
        <w:t xml:space="preserve">            }</w:t>
      </w:r>
    </w:p>
    <w:p w14:paraId="4EA179DF" w14:textId="77777777" w:rsidR="002E3211" w:rsidRDefault="002E3211" w:rsidP="002E3211">
      <w:pPr>
        <w:pStyle w:val="Code"/>
      </w:pPr>
      <w:r>
        <w:t xml:space="preserve">          }</w:t>
      </w:r>
    </w:p>
    <w:p w14:paraId="23CD397A" w14:textId="77777777" w:rsidR="002E3211" w:rsidRDefault="002E3211" w:rsidP="002E3211">
      <w:pPr>
        <w:pStyle w:val="Code"/>
      </w:pPr>
      <w:r>
        <w:t xml:space="preserve">        }</w:t>
      </w:r>
    </w:p>
    <w:p w14:paraId="1322D284" w14:textId="77777777" w:rsidR="002E3211" w:rsidRDefault="002E3211" w:rsidP="002E3211">
      <w:pPr>
        <w:pStyle w:val="Code"/>
      </w:pPr>
      <w:r>
        <w:t xml:space="preserve">      ]</w:t>
      </w:r>
    </w:p>
    <w:p w14:paraId="39F2D996" w14:textId="77777777" w:rsidR="002E3211" w:rsidRDefault="002E3211" w:rsidP="002E3211">
      <w:pPr>
        <w:pStyle w:val="Code"/>
      </w:pPr>
      <w:r>
        <w:t xml:space="preserve">    }</w:t>
      </w:r>
    </w:p>
    <w:p w14:paraId="34921BD8" w14:textId="77777777" w:rsidR="002E3211" w:rsidRDefault="002E3211" w:rsidP="002E3211">
      <w:pPr>
        <w:pStyle w:val="Code"/>
      </w:pPr>
      <w:r>
        <w:t xml:space="preserve">  ]</w:t>
      </w:r>
    </w:p>
    <w:p w14:paraId="64430AD4" w14:textId="77777777" w:rsidR="002E3211" w:rsidRDefault="002E3211" w:rsidP="002E3211">
      <w:pPr>
        <w:pStyle w:val="Code"/>
      </w:pPr>
      <w:r>
        <w:t>}</w:t>
      </w:r>
    </w:p>
    <w:p w14:paraId="7B034D4A" w14:textId="77777777" w:rsidR="002E3211" w:rsidRDefault="002E3211" w:rsidP="002E3211">
      <w:pPr>
        <w:pStyle w:val="Note"/>
      </w:pPr>
      <w:r>
        <w:t xml:space="preserve">The object is to determine to which repository, if any, the file </w:t>
      </w:r>
      <w:r w:rsidRPr="00C57BAC">
        <w:rPr>
          <w:rStyle w:val="CODEtemp"/>
        </w:rPr>
        <w:t>plugin1/</w:t>
      </w:r>
      <w:proofErr w:type="spellStart"/>
      <w:r w:rsidRPr="00C57BAC">
        <w:rPr>
          <w:rStyle w:val="CODEtemp"/>
        </w:rPr>
        <w:t>x.c</w:t>
      </w:r>
      <w:proofErr w:type="spellEnd"/>
      <w:r>
        <w:t xml:space="preserve"> specified by the result location belongs. The algorithm proceeds as follows, using a simplified notation (</w:t>
      </w:r>
      <w:proofErr w:type="spellStart"/>
      <w:r>
        <w:rPr>
          <w:i/>
        </w:rPr>
        <w:t>uriBaseId</w:t>
      </w:r>
      <w:proofErr w:type="spellEnd"/>
      <w:r>
        <w:t xml:space="preserve">, </w:t>
      </w:r>
      <w:r>
        <w:rPr>
          <w:i/>
        </w:rPr>
        <w:t>uri</w:t>
      </w:r>
      <w:r>
        <w:t xml:space="preserve">) to denote a </w:t>
      </w:r>
      <w:proofErr w:type="spellStart"/>
      <w:r w:rsidRPr="00C57BAC">
        <w:rPr>
          <w:rStyle w:val="CODEtemp"/>
        </w:rPr>
        <w:t>fileLocation</w:t>
      </w:r>
      <w:proofErr w:type="spellEnd"/>
      <w:r>
        <w:t>:</w:t>
      </w:r>
      <w:r>
        <w:br/>
      </w:r>
    </w:p>
    <w:p w14:paraId="48B90DC3" w14:textId="6C353195" w:rsidR="002E3211" w:rsidRDefault="002E3211" w:rsidP="002E3211">
      <w:pPr>
        <w:pStyle w:val="Note"/>
        <w:numPr>
          <w:ilvl w:val="0"/>
          <w:numId w:val="77"/>
        </w:numPr>
      </w:pPr>
      <w:r>
        <w:t xml:space="preserve">Use the information in </w:t>
      </w:r>
      <w:proofErr w:type="spellStart"/>
      <w:r w:rsidRPr="00C57BAC">
        <w:rPr>
          <w:rStyle w:val="CODEtemp"/>
        </w:rPr>
        <w:t>originalUriBaseIds</w:t>
      </w:r>
      <w:proofErr w:type="spellEnd"/>
      <w:r>
        <w:t xml:space="preserve"> and the procedure specified in </w:t>
      </w:r>
      <w:r w:rsidRPr="00F90F0E">
        <w:t>§</w:t>
      </w:r>
      <w:r>
        <w:fldChar w:fldCharType="begin"/>
      </w:r>
      <w:r>
        <w:instrText xml:space="preserve"> REF _Ref508869459 \r \h </w:instrText>
      </w:r>
      <w:r>
        <w:fldChar w:fldCharType="separate"/>
      </w:r>
      <w:r w:rsidR="00820181">
        <w:t>3.13.10</w:t>
      </w:r>
      <w:r>
        <w:fldChar w:fldCharType="end"/>
      </w:r>
      <w:r>
        <w:t xml:space="preserve"> to calculate the “resolved the file location” </w:t>
      </w:r>
      <w:r>
        <w:rPr>
          <w:rStyle w:val="CODEtemp"/>
        </w:rPr>
        <w:t>f</w:t>
      </w:r>
      <w:r>
        <w:t>:</w:t>
      </w:r>
      <w:r>
        <w:br/>
      </w:r>
      <w:r>
        <w:br/>
      </w:r>
      <w:r w:rsidRPr="00C57BAC">
        <w:rPr>
          <w:rStyle w:val="CODEtemp"/>
        </w:rPr>
        <w:t>(PACKAGE_ROOT, plugin1/</w:t>
      </w:r>
      <w:proofErr w:type="spellStart"/>
      <w:r w:rsidRPr="00C57BAC">
        <w:rPr>
          <w:rStyle w:val="CODEtemp"/>
        </w:rPr>
        <w:t>x.c</w:t>
      </w:r>
      <w:proofErr w:type="spellEnd"/>
      <w:r w:rsidRPr="00C57BAC">
        <w:rPr>
          <w:rStyle w:val="CODEtemp"/>
        </w:rPr>
        <w:t>)</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package/plugin1/</w:t>
      </w:r>
      <w:proofErr w:type="spellStart"/>
      <w:r w:rsidRPr="00C57BAC">
        <w:rPr>
          <w:rStyle w:val="CODEtemp"/>
        </w:rPr>
        <w:t>x.c</w:t>
      </w:r>
      <w:proofErr w:type="spellEnd"/>
      <w:r w:rsidRPr="00C57BAC">
        <w:rPr>
          <w:rStyle w:val="CODEtemp"/>
        </w:rPr>
        <w:t>)</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/home/user/package/plugin1/x.c)</w:t>
      </w:r>
      <w:r>
        <w:t>.</w:t>
      </w:r>
      <w:r>
        <w:br/>
      </w:r>
    </w:p>
    <w:p w14:paraId="7E51D1AB" w14:textId="77777777" w:rsidR="002E3211" w:rsidRDefault="002E3211" w:rsidP="002E3211">
      <w:pPr>
        <w:pStyle w:val="Note"/>
        <w:numPr>
          <w:ilvl w:val="0"/>
          <w:numId w:val="77"/>
        </w:numPr>
      </w:pPr>
      <w:r>
        <w:t xml:space="preserve">In the same way, calculate the resolved file location </w:t>
      </w:r>
      <w:r w:rsidRPr="006D609B">
        <w:rPr>
          <w:rStyle w:val="CODEtemp"/>
        </w:rPr>
        <w:t>v</w:t>
      </w:r>
      <w:r>
        <w:t xml:space="preserve"> from the </w:t>
      </w:r>
      <w:proofErr w:type="spellStart"/>
      <w:r w:rsidRPr="00C57BAC">
        <w:rPr>
          <w:rStyle w:val="CODEtemp"/>
        </w:rPr>
        <w:t>mappedTo</w:t>
      </w:r>
      <w:proofErr w:type="spellEnd"/>
      <w:r>
        <w:t xml:space="preserve"> property of each element </w:t>
      </w:r>
      <w:proofErr w:type="spellStart"/>
      <w:r w:rsidRPr="00C57BAC">
        <w:rPr>
          <w:rStyle w:val="CODEtemp"/>
        </w:rPr>
        <w:t>vcd</w:t>
      </w:r>
      <w:proofErr w:type="spellEnd"/>
      <w:r>
        <w:t xml:space="preserve"> of the </w:t>
      </w:r>
      <w:proofErr w:type="spellStart"/>
      <w:r w:rsidRPr="00C57BAC">
        <w:rPr>
          <w:rStyle w:val="CODEtemp"/>
        </w:rPr>
        <w:t>versionControlProvenance</w:t>
      </w:r>
      <w:proofErr w:type="spellEnd"/>
      <w:r>
        <w:t xml:space="preserve"> array:</w:t>
      </w:r>
    </w:p>
    <w:p w14:paraId="23E5998A" w14:textId="77777777" w:rsidR="002E3211" w:rsidRDefault="002E3211" w:rsidP="002E3211">
      <w:pPr>
        <w:pStyle w:val="Note"/>
        <w:numPr>
          <w:ilvl w:val="1"/>
          <w:numId w:val="78"/>
        </w:numPr>
      </w:pPr>
      <w:r w:rsidRPr="00C57BAC">
        <w:rPr>
          <w:rStyle w:val="CODEtemp"/>
        </w:rPr>
        <w:t>(PACKAGE_ROOT, null)</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w:t>
      </w:r>
    </w:p>
    <w:p w14:paraId="3A4005E5" w14:textId="77777777" w:rsidR="002E3211" w:rsidRPr="006D609B" w:rsidRDefault="002E3211" w:rsidP="002E3211">
      <w:pPr>
        <w:pStyle w:val="Note"/>
        <w:numPr>
          <w:ilvl w:val="1"/>
          <w:numId w:val="78"/>
        </w:numPr>
        <w:rPr>
          <w:rStyle w:val="CODEtemp"/>
          <w:rFonts w:ascii="Arial" w:hAnsi="Arial"/>
        </w:rPr>
      </w:pPr>
      <w:r w:rsidRPr="006D609B">
        <w:rPr>
          <w:rStyle w:val="CODEtemp"/>
        </w:rPr>
        <w:t>(</w:t>
      </w:r>
      <w:r w:rsidRPr="00C57BAC">
        <w:rPr>
          <w:rStyle w:val="CODEtemp"/>
        </w:rPr>
        <w:t xml:space="preserve">PACKAGE_ROOT, </w:t>
      </w:r>
      <w:r>
        <w:rPr>
          <w:rStyle w:val="CODEtemp"/>
        </w:rPr>
        <w:t>plugin1</w:t>
      </w:r>
      <w:r w:rsidRPr="006D609B">
        <w:rPr>
          <w:rStyle w:val="CODEtemp"/>
        </w:rPr>
        <w:t>)</w:t>
      </w:r>
      <w:r>
        <w:t xml:space="preserve"> </w:t>
      </w:r>
      <w:r w:rsidRPr="006D609B">
        <w:rPr>
          <w:rFonts w:ascii="Segoe UI" w:hAnsi="Segoe UI" w:cs="Segoe UI"/>
          <w:color w:val="24292E"/>
          <w:sz w:val="21"/>
          <w:szCs w:val="21"/>
          <w:shd w:val="clear" w:color="auto" w:fill="FFFFFF"/>
        </w:rPr>
        <w:t xml:space="preserve">→ </w:t>
      </w:r>
      <w:r w:rsidRPr="006D609B">
        <w:rPr>
          <w:rStyle w:val="CODEtemp"/>
        </w:rPr>
        <w:t>(</w:t>
      </w:r>
      <w:r w:rsidRPr="00C57BAC">
        <w:rPr>
          <w:rStyle w:val="CODEtemp"/>
        </w:rPr>
        <w:t>HOME, package</w:t>
      </w:r>
      <w:r>
        <w:rPr>
          <w:rStyle w:val="CODEtemp"/>
        </w:rPr>
        <w:t>/plugin1</w:t>
      </w:r>
      <w:r w:rsidRPr="006D609B">
        <w:rPr>
          <w:rStyle w:val="CODEtemp"/>
        </w:rPr>
        <w:t>)</w:t>
      </w:r>
      <w:r w:rsidRPr="006D609B">
        <w:rPr>
          <w:rFonts w:ascii="Segoe UI" w:hAnsi="Segoe UI" w:cs="Segoe UI"/>
          <w:color w:val="24292E"/>
          <w:sz w:val="21"/>
          <w:szCs w:val="21"/>
          <w:shd w:val="clear" w:color="auto" w:fill="FFFFFF"/>
        </w:rPr>
        <w:t xml:space="preserve"> → </w:t>
      </w:r>
      <w:r w:rsidRPr="006D609B">
        <w:rPr>
          <w:rStyle w:val="CODEtemp"/>
        </w:rPr>
        <w:t>(</w:t>
      </w:r>
      <w:r w:rsidRPr="00C57BAC">
        <w:rPr>
          <w:rStyle w:val="CODEtemp"/>
        </w:rPr>
        <w:t xml:space="preserve">null, </w:t>
      </w:r>
      <w:r>
        <w:rPr>
          <w:rStyle w:val="CODEtemp"/>
        </w:rPr>
        <w:t>file://</w:t>
      </w:r>
      <w:r w:rsidRPr="00C57BAC">
        <w:rPr>
          <w:rStyle w:val="CODEtemp"/>
        </w:rPr>
        <w:t>/home/user/package/plugin1</w:t>
      </w:r>
      <w:r w:rsidRPr="006D609B">
        <w:rPr>
          <w:rStyle w:val="CODEtemp"/>
        </w:rPr>
        <w:t>)</w:t>
      </w:r>
    </w:p>
    <w:p w14:paraId="452EF5F6" w14:textId="77777777" w:rsidR="002E3211" w:rsidRDefault="002E3211" w:rsidP="002E3211">
      <w:pPr>
        <w:pStyle w:val="ListParagraph"/>
        <w:numPr>
          <w:ilvl w:val="1"/>
          <w:numId w:val="78"/>
        </w:numPr>
      </w:pPr>
      <w:r w:rsidRPr="002840CB">
        <w:rPr>
          <w:rStyle w:val="CODEtemp"/>
        </w:rPr>
        <w:t>(</w:t>
      </w:r>
      <w:r w:rsidRPr="00C57BAC">
        <w:rPr>
          <w:rStyle w:val="CODEtemp"/>
        </w:rPr>
        <w:t xml:space="preserve">PACKAGE_ROOT, </w:t>
      </w:r>
      <w:r>
        <w:rPr>
          <w:rStyle w:val="CODEtemp"/>
        </w:rPr>
        <w:t>plugin2</w:t>
      </w:r>
      <w:r w:rsidRPr="002840CB">
        <w:rPr>
          <w:rStyle w:val="CODEtemp"/>
        </w:rPr>
        <w:t>)</w:t>
      </w:r>
      <w:r>
        <w:t xml:space="preserve"> </w:t>
      </w:r>
      <w:r w:rsidRPr="002840CB">
        <w:rPr>
          <w:rFonts w:ascii="Segoe UI" w:hAnsi="Segoe UI" w:cs="Segoe UI"/>
          <w:color w:val="24292E"/>
          <w:sz w:val="21"/>
          <w:szCs w:val="21"/>
          <w:shd w:val="clear" w:color="auto" w:fill="FFFFFF"/>
        </w:rPr>
        <w:t xml:space="preserve">→ </w:t>
      </w:r>
      <w:r w:rsidRPr="002840CB">
        <w:rPr>
          <w:rStyle w:val="CODEtemp"/>
        </w:rPr>
        <w:t>(</w:t>
      </w:r>
      <w:r w:rsidRPr="00C57BAC">
        <w:rPr>
          <w:rStyle w:val="CODEtemp"/>
        </w:rPr>
        <w:t>HOME, package</w:t>
      </w:r>
      <w:r>
        <w:rPr>
          <w:rStyle w:val="CODEtemp"/>
        </w:rPr>
        <w:t>/plugin2</w:t>
      </w:r>
      <w:r w:rsidRPr="002840CB">
        <w:rPr>
          <w:rStyle w:val="CODEtemp"/>
        </w:rPr>
        <w:t>)</w:t>
      </w:r>
      <w:r w:rsidRPr="002840CB">
        <w:rPr>
          <w:rFonts w:ascii="Segoe UI" w:hAnsi="Segoe UI" w:cs="Segoe UI"/>
          <w:color w:val="24292E"/>
          <w:sz w:val="21"/>
          <w:szCs w:val="21"/>
          <w:shd w:val="clear" w:color="auto" w:fill="FFFFFF"/>
        </w:rPr>
        <w:t xml:space="preserve"> → </w:t>
      </w:r>
      <w:r w:rsidRPr="002840CB">
        <w:rPr>
          <w:rStyle w:val="CODEtemp"/>
        </w:rPr>
        <w:t>(</w:t>
      </w:r>
      <w:r w:rsidRPr="00C57BAC">
        <w:rPr>
          <w:rStyle w:val="CODEtemp"/>
        </w:rPr>
        <w:t xml:space="preserve">null, </w:t>
      </w:r>
      <w:r>
        <w:rPr>
          <w:rStyle w:val="CODEtemp"/>
        </w:rPr>
        <w:t>file://</w:t>
      </w:r>
      <w:r w:rsidRPr="00C57BAC">
        <w:rPr>
          <w:rStyle w:val="CODEtemp"/>
        </w:rPr>
        <w:t>/home/user/package/plugin</w:t>
      </w:r>
      <w:r>
        <w:rPr>
          <w:rStyle w:val="CODEtemp"/>
        </w:rPr>
        <w:t>2</w:t>
      </w:r>
      <w:r w:rsidRPr="002840CB">
        <w:rPr>
          <w:rStyle w:val="CODEtemp"/>
        </w:rPr>
        <w:t>)</w:t>
      </w:r>
    </w:p>
    <w:p w14:paraId="359EBB0E" w14:textId="77777777" w:rsidR="002E3211" w:rsidRDefault="002E3211" w:rsidP="002E3211">
      <w:pPr>
        <w:pStyle w:val="Note"/>
        <w:ind w:left="1440"/>
      </w:pPr>
    </w:p>
    <w:p w14:paraId="257AD603" w14:textId="77777777" w:rsidR="002E3211" w:rsidRDefault="002E3211" w:rsidP="002E3211">
      <w:pPr>
        <w:pStyle w:val="Note"/>
        <w:numPr>
          <w:ilvl w:val="0"/>
          <w:numId w:val="77"/>
        </w:numPr>
      </w:pPr>
      <w:r>
        <w:t xml:space="preserve">The set of </w:t>
      </w:r>
      <w:proofErr w:type="spellStart"/>
      <w:r w:rsidRPr="006D609B">
        <w:rPr>
          <w:rStyle w:val="CODEtemp"/>
        </w:rPr>
        <w:t>vcd</w:t>
      </w:r>
      <w:proofErr w:type="spellEnd"/>
      <w:r>
        <w:t xml:space="preserve"> for which </w:t>
      </w:r>
      <w:proofErr w:type="spellStart"/>
      <w:r w:rsidRPr="006D609B">
        <w:rPr>
          <w:rStyle w:val="CODEtemp"/>
        </w:rPr>
        <w:t>v</w:t>
      </w:r>
      <w:r>
        <w:rPr>
          <w:rStyle w:val="CODEtemp"/>
        </w:rPr>
        <w:t>.</w:t>
      </w:r>
      <w:r w:rsidRPr="006D609B">
        <w:rPr>
          <w:rStyle w:val="CODEtemp"/>
        </w:rPr>
        <w:t>uriBaseId</w:t>
      </w:r>
      <w:proofErr w:type="spellEnd"/>
      <w:r>
        <w:t xml:space="preserve"> equals </w:t>
      </w:r>
      <w:proofErr w:type="spellStart"/>
      <w:r>
        <w:rPr>
          <w:rStyle w:val="CODEtemp"/>
        </w:rPr>
        <w:t>f</w:t>
      </w:r>
      <w:r w:rsidRPr="006D609B">
        <w:rPr>
          <w:rStyle w:val="CODEtemp"/>
        </w:rPr>
        <w:t>.uriBaseId</w:t>
      </w:r>
      <w:proofErr w:type="spellEnd"/>
      <w:r>
        <w:t xml:space="preserve"> (which is </w:t>
      </w:r>
      <w:r w:rsidRPr="006D609B">
        <w:rPr>
          <w:rStyle w:val="CODEtemp"/>
        </w:rPr>
        <w:t>null</w:t>
      </w:r>
      <w:r>
        <w:t xml:space="preserve">) and for which </w:t>
      </w:r>
      <w:proofErr w:type="spellStart"/>
      <w:r w:rsidRPr="006D609B">
        <w:rPr>
          <w:rStyle w:val="CODEtemp"/>
        </w:rPr>
        <w:t>v.ur</w:t>
      </w:r>
      <w:r>
        <w:rPr>
          <w:rStyle w:val="CODEtemp"/>
        </w:rPr>
        <w:t>i</w:t>
      </w:r>
      <w:proofErr w:type="spellEnd"/>
      <w:r>
        <w:t xml:space="preserve"> is a </w:t>
      </w:r>
      <w:r>
        <w:rPr>
          <w:i/>
        </w:rPr>
        <w:t>prefix</w:t>
      </w:r>
      <w:r>
        <w:t xml:space="preserve"> of </w:t>
      </w:r>
      <w:proofErr w:type="spellStart"/>
      <w:r>
        <w:rPr>
          <w:rStyle w:val="CODEtemp"/>
        </w:rPr>
        <w:t>f</w:t>
      </w:r>
      <w:r w:rsidRPr="006D609B">
        <w:rPr>
          <w:rStyle w:val="CODEtemp"/>
        </w:rPr>
        <w:t>.uri</w:t>
      </w:r>
      <w:proofErr w:type="spellEnd"/>
      <w:r>
        <w:t xml:space="preserve"> (which is </w:t>
      </w:r>
      <w:r>
        <w:rPr>
          <w:rStyle w:val="CODEtemp"/>
        </w:rPr>
        <w:t>file:///</w:t>
      </w:r>
      <w:r w:rsidRPr="00C57BAC">
        <w:rPr>
          <w:rStyle w:val="CODEtemp"/>
        </w:rPr>
        <w:t>home/user/package/plugin1/x.c</w:t>
      </w:r>
      <w:r>
        <w:t xml:space="preserve">) contains the objects at indices 0 and 1. It does not contain the object at index 2 because </w:t>
      </w:r>
      <w:r>
        <w:rPr>
          <w:rStyle w:val="CODEtemp"/>
        </w:rPr>
        <w:t>file:///</w:t>
      </w:r>
      <w:r w:rsidRPr="00C57BAC">
        <w:rPr>
          <w:rStyle w:val="CODEtemp"/>
        </w:rPr>
        <w:t>home/user/package/plugin</w:t>
      </w:r>
      <w:r>
        <w:rPr>
          <w:rStyle w:val="CODEtemp"/>
        </w:rPr>
        <w:t>2</w:t>
      </w:r>
      <w:r>
        <w:t xml:space="preserve"> is not a prefix of </w:t>
      </w:r>
      <w:r>
        <w:rPr>
          <w:rStyle w:val="CODEtemp"/>
        </w:rPr>
        <w:t>file:///</w:t>
      </w:r>
      <w:r w:rsidRPr="00C57BAC">
        <w:rPr>
          <w:rStyle w:val="CODEtemp"/>
        </w:rPr>
        <w:t>home/user/package/plugin</w:t>
      </w:r>
      <w:r>
        <w:rPr>
          <w:rStyle w:val="CODEtemp"/>
        </w:rPr>
        <w:t>1/x.c</w:t>
      </w:r>
      <w:r>
        <w:t>.</w:t>
      </w:r>
      <w:r>
        <w:br/>
      </w:r>
    </w:p>
    <w:p w14:paraId="74710754" w14:textId="77777777" w:rsidR="002E3211" w:rsidRDefault="002E3211" w:rsidP="002E3211">
      <w:pPr>
        <w:pStyle w:val="Note"/>
        <w:numPr>
          <w:ilvl w:val="0"/>
          <w:numId w:val="77"/>
        </w:numPr>
      </w:pPr>
      <w:r>
        <w:lastRenderedPageBreak/>
        <w:t>The set is not empty (it contains indices 0 and 1).</w:t>
      </w:r>
      <w:r>
        <w:br/>
      </w:r>
    </w:p>
    <w:p w14:paraId="2F332457" w14:textId="77777777" w:rsidR="002E3211" w:rsidRDefault="002E3211" w:rsidP="002E3211">
      <w:pPr>
        <w:pStyle w:val="Note"/>
        <w:numPr>
          <w:ilvl w:val="0"/>
          <w:numId w:val="77"/>
        </w:numPr>
      </w:pPr>
      <w:r>
        <w:t xml:space="preserve">The member of the set for with the longest </w:t>
      </w:r>
      <w:proofErr w:type="spellStart"/>
      <w:r w:rsidRPr="006D609B">
        <w:rPr>
          <w:rStyle w:val="CODEtemp"/>
        </w:rPr>
        <w:t>v.uri</w:t>
      </w:r>
      <w:proofErr w:type="spellEnd"/>
      <w:r>
        <w:t xml:space="preserve"> is the object at index 1, because </w:t>
      </w:r>
      <w:r>
        <w:rPr>
          <w:rStyle w:val="CODEtemp"/>
        </w:rPr>
        <w:t>file:///</w:t>
      </w:r>
      <w:r w:rsidRPr="00C57BAC">
        <w:rPr>
          <w:rStyle w:val="CODEtemp"/>
        </w:rPr>
        <w:t>home/user/package/plugin</w:t>
      </w:r>
      <w:r>
        <w:rPr>
          <w:rStyle w:val="CODEtemp"/>
        </w:rPr>
        <w:t>1</w:t>
      </w:r>
      <w:r>
        <w:t xml:space="preserve"> is longer than </w:t>
      </w:r>
      <w:r>
        <w:rPr>
          <w:rStyle w:val="CODEtemp"/>
        </w:rPr>
        <w:t>file:///</w:t>
      </w:r>
      <w:r w:rsidRPr="00C57BAC">
        <w:rPr>
          <w:rStyle w:val="CODEtemp"/>
        </w:rPr>
        <w:t>home/user/package</w:t>
      </w:r>
      <w:r>
        <w:t>.</w:t>
      </w:r>
    </w:p>
    <w:p w14:paraId="3FDD610C" w14:textId="75121D58" w:rsidR="002E3211" w:rsidRPr="002E3211" w:rsidRDefault="002E3211" w:rsidP="002E3211">
      <w:r>
        <w:t xml:space="preserve">Therefore, the specified file belongs to the repository specified by the </w:t>
      </w:r>
      <w:proofErr w:type="spellStart"/>
      <w:r w:rsidRPr="0081222E">
        <w:t>versionControlDetails</w:t>
      </w:r>
      <w:proofErr w:type="spellEnd"/>
      <w:r>
        <w:t xml:space="preserve"> object at index 1, namely </w:t>
      </w:r>
      <w:r w:rsidRPr="006D609B">
        <w:rPr>
          <w:rStyle w:val="CODEtemp"/>
        </w:rPr>
        <w:t>https://github.com/example-corp/plugin1</w:t>
      </w:r>
      <w:r w:rsidRPr="002E3211">
        <w:t>.</w:t>
      </w:r>
    </w:p>
    <w:p w14:paraId="0EABEAD9" w14:textId="074FFE65" w:rsidR="00401BB5" w:rsidRDefault="00401BB5" w:rsidP="00401BB5">
      <w:pPr>
        <w:pStyle w:val="Heading2"/>
      </w:pPr>
      <w:bookmarkStart w:id="399" w:name="_Ref493403111"/>
      <w:bookmarkStart w:id="400" w:name="_Ref493404005"/>
      <w:bookmarkStart w:id="401" w:name="_Toc534899545"/>
      <w:bookmarkEnd w:id="397"/>
      <w:r>
        <w:t>file object</w:t>
      </w:r>
      <w:bookmarkEnd w:id="399"/>
      <w:bookmarkEnd w:id="400"/>
      <w:bookmarkEnd w:id="401"/>
    </w:p>
    <w:p w14:paraId="375224F2" w14:textId="20156049" w:rsidR="00401BB5" w:rsidRDefault="00401BB5" w:rsidP="00401BB5">
      <w:pPr>
        <w:pStyle w:val="Heading3"/>
      </w:pPr>
      <w:bookmarkStart w:id="402" w:name="_Toc534899546"/>
      <w:r>
        <w:t>General</w:t>
      </w:r>
      <w:bookmarkEnd w:id="402"/>
    </w:p>
    <w:p w14:paraId="6F1B9766" w14:textId="3623214C" w:rsidR="00F90F0E" w:rsidRPr="00F90F0E" w:rsidRDefault="00F90F0E" w:rsidP="00F90F0E">
      <w:r w:rsidRPr="00F90F0E">
        <w:t xml:space="preserve">A </w:t>
      </w:r>
      <w:r w:rsidRPr="00F90F0E">
        <w:rPr>
          <w:rStyle w:val="CODEtemp"/>
        </w:rPr>
        <w:t>file</w:t>
      </w:r>
      <w:r w:rsidRPr="00F90F0E">
        <w:t xml:space="preserve"> object represents a single file.</w:t>
      </w:r>
    </w:p>
    <w:p w14:paraId="3759841C" w14:textId="76BA1CDB" w:rsidR="00401BB5" w:rsidRDefault="00316A25" w:rsidP="00401BB5">
      <w:pPr>
        <w:pStyle w:val="Heading3"/>
      </w:pPr>
      <w:bookmarkStart w:id="403" w:name="_Ref493403519"/>
      <w:bookmarkStart w:id="404" w:name="_Toc534899547"/>
      <w:proofErr w:type="spellStart"/>
      <w:r>
        <w:t>fileLocation</w:t>
      </w:r>
      <w:proofErr w:type="spellEnd"/>
      <w:r w:rsidR="00401BB5">
        <w:t xml:space="preserve"> property</w:t>
      </w:r>
      <w:bookmarkEnd w:id="403"/>
      <w:bookmarkEnd w:id="404"/>
    </w:p>
    <w:p w14:paraId="35DB6B07" w14:textId="7CA88A75" w:rsidR="00F90F0E" w:rsidRDefault="00F90F0E" w:rsidP="00F90F0E">
      <w:r w:rsidRPr="00F90F0E">
        <w:t xml:space="preserve">Depending on the circumstances, a </w:t>
      </w:r>
      <w:r w:rsidRPr="00F90F0E">
        <w:rPr>
          <w:rStyle w:val="CODEtemp"/>
        </w:rPr>
        <w:t>file</w:t>
      </w:r>
      <w:r w:rsidRPr="00F90F0E">
        <w:t xml:space="preserve"> 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proofErr w:type="spellStart"/>
      <w:r w:rsidR="00316A25">
        <w:rPr>
          <w:rStyle w:val="CODEtemp"/>
        </w:rPr>
        <w:t>fileLocation</w:t>
      </w:r>
      <w:proofErr w:type="spellEnd"/>
      <w:r w:rsidRPr="00F90F0E">
        <w:t xml:space="preserve"> whose value is a </w:t>
      </w:r>
      <w:proofErr w:type="spellStart"/>
      <w:r w:rsidR="00316A25" w:rsidRPr="00316A25">
        <w:rPr>
          <w:rStyle w:val="CODEtemp"/>
        </w:rPr>
        <w:t>fileLocation</w:t>
      </w:r>
      <w:proofErr w:type="spellEnd"/>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820181">
        <w:t>3.3</w:t>
      </w:r>
      <w:r w:rsidR="00316A25">
        <w:fldChar w:fldCharType="end"/>
      </w:r>
      <w:r w:rsidRPr="00F90F0E">
        <w:t>).</w:t>
      </w:r>
    </w:p>
    <w:p w14:paraId="421F8AA7" w14:textId="1932E604" w:rsidR="00F90F0E" w:rsidRDefault="00F90F0E" w:rsidP="00F90F0E">
      <w:r w:rsidRPr="00F90F0E">
        <w:t xml:space="preserve">If the </w:t>
      </w:r>
      <w:r w:rsidRPr="00F90F0E">
        <w:rPr>
          <w:rStyle w:val="CODEtemp"/>
        </w:rPr>
        <w:t>file</w:t>
      </w:r>
      <w:r w:rsidRPr="00F90F0E">
        <w:t xml:space="preserve"> object represents a top-level file, then </w:t>
      </w:r>
      <w:proofErr w:type="spellStart"/>
      <w:r w:rsidR="00316A25">
        <w:rPr>
          <w:rStyle w:val="CODEtemp"/>
        </w:rPr>
        <w:t>fileLocation</w:t>
      </w:r>
      <w:proofErr w:type="spellEnd"/>
      <w:r w:rsidRPr="00F90F0E">
        <w:t xml:space="preserve"> </w:t>
      </w:r>
      <w:r w:rsidR="00DF3AD0">
        <w:rPr>
          <w:b/>
        </w:rPr>
        <w:t>SHALL</w:t>
      </w:r>
      <w:r w:rsidR="00DF3AD0" w:rsidRPr="00F90F0E">
        <w:t xml:space="preserve"> </w:t>
      </w:r>
      <w:r w:rsidRPr="00F90F0E">
        <w:t>be present.</w:t>
      </w:r>
    </w:p>
    <w:p w14:paraId="255F2B01" w14:textId="3A934548" w:rsidR="006A0D86" w:rsidRDefault="006A0D86" w:rsidP="00F90F0E">
      <w:r w:rsidRPr="006A0D86">
        <w:t xml:space="preserve">If the </w:t>
      </w:r>
      <w:r w:rsidRPr="006A0D86">
        <w:rPr>
          <w:rStyle w:val="CODEtemp"/>
        </w:rPr>
        <w:t>file</w:t>
      </w:r>
      <w:r w:rsidRPr="006A0D86">
        <w:t xml:space="preserve"> object represents a nested file whose location relative to its parent can be expressed only by means of a path, then </w:t>
      </w:r>
      <w:proofErr w:type="spellStart"/>
      <w:r w:rsidR="00316A25">
        <w:rPr>
          <w:rStyle w:val="CODEtemp"/>
        </w:rPr>
        <w:t>fileLocation</w:t>
      </w:r>
      <w:proofErr w:type="spellEnd"/>
      <w:r w:rsidRPr="006A0D86">
        <w:t xml:space="preserve">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w:t>
      </w:r>
      <w:r w:rsidR="007A603D">
        <w:t>reference</w:t>
      </w:r>
      <w:r w:rsidRPr="006A0D86">
        <w:t xml:space="preserve"> </w:t>
      </w:r>
      <w:r w:rsidR="00945112">
        <w:t>[</w:t>
      </w:r>
      <w:hyperlink w:anchor="RFC3986" w:history="1">
        <w:r w:rsidR="00945112" w:rsidRPr="00945112">
          <w:rPr>
            <w:rStyle w:val="Hyperlink"/>
          </w:rPr>
          <w:t>RFC3986</w:t>
        </w:r>
      </w:hyperlink>
      <w:r w:rsidR="00945112">
        <w:t xml:space="preserve">] </w:t>
      </w:r>
      <w:r w:rsidRPr="006A0D86">
        <w:t>expressing that path.</w:t>
      </w:r>
    </w:p>
    <w:p w14:paraId="1C748C7A" w14:textId="25B3CDF3" w:rsidR="006A0D86" w:rsidRDefault="006A0D86" w:rsidP="00F90F0E">
      <w:r w:rsidRPr="006A0D86">
        <w:t xml:space="preserve">If the </w:t>
      </w:r>
      <w:r w:rsidRPr="006A0D86">
        <w:rPr>
          <w:rStyle w:val="CODEtemp"/>
        </w:rPr>
        <w:t>file</w:t>
      </w:r>
      <w:r w:rsidRPr="006A0D86">
        <w:t xml:space="preserve"> object represents a nested file whose location within its parent can be expressed only by a byte offset from the start of the parent, and not by means of a path, then the </w:t>
      </w:r>
      <w:proofErr w:type="spellStart"/>
      <w:r w:rsidR="00316A25">
        <w:rPr>
          <w:rStyle w:val="CODEtemp"/>
        </w:rPr>
        <w:t>fileLocation</w:t>
      </w:r>
      <w:proofErr w:type="spellEnd"/>
      <w:r w:rsidRPr="006A0D86">
        <w:t xml:space="preserve"> property </w:t>
      </w:r>
      <w:r w:rsidRPr="006A0D86">
        <w:rPr>
          <w:b/>
        </w:rPr>
        <w:t>SHALL</w:t>
      </w:r>
      <w:r w:rsidRPr="006A0D86">
        <w:t xml:space="preserve"> be absent.</w:t>
      </w:r>
    </w:p>
    <w:p w14:paraId="76D9885A" w14:textId="3FB469F3" w:rsidR="0063202C" w:rsidRDefault="0063202C" w:rsidP="00F90F0E">
      <w:r w:rsidRPr="0063202C">
        <w:t xml:space="preserve">If the </w:t>
      </w:r>
      <w:r w:rsidRPr="0063202C">
        <w:rPr>
          <w:rStyle w:val="CODEtemp"/>
        </w:rPr>
        <w:t>file</w:t>
      </w:r>
      <w:r w:rsidRPr="0063202C">
        <w:t xml:space="preserve"> object represents a nested file whose location within its parent can be expressed either by means of a path or by means of a byte offset from the start of the parent, then either the </w:t>
      </w:r>
      <w:proofErr w:type="spellStart"/>
      <w:r w:rsidR="00316A25">
        <w:rPr>
          <w:rStyle w:val="CODEtemp"/>
        </w:rPr>
        <w:t>fileLocation</w:t>
      </w:r>
      <w:proofErr w:type="spellEnd"/>
      <w:r w:rsidRPr="0063202C">
        <w:t xml:space="preserve"> 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820181">
        <w:t>3.21.4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proofErr w:type="spellStart"/>
      <w:r w:rsidR="00316A25">
        <w:rPr>
          <w:rStyle w:val="CODEtemp"/>
        </w:rPr>
        <w:t>fileLocation</w:t>
      </w:r>
      <w:proofErr w:type="spellEnd"/>
      <w:r w:rsidRPr="0063202C">
        <w:t xml:space="preserve"> 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 xml:space="preserve">be a relative </w:t>
      </w:r>
      <w:r w:rsidR="007A603D">
        <w:t>reference</w:t>
      </w:r>
      <w:r w:rsidRPr="0063202C">
        <w:t xml:space="preserve"> expressing the path of the nested file within the parent.</w:t>
      </w:r>
    </w:p>
    <w:p w14:paraId="6A71A173" w14:textId="58DB99D6" w:rsidR="004F0AE4" w:rsidRDefault="004F0AE4" w:rsidP="00F90F0E">
      <w:r>
        <w:t xml:space="preserve">For an example, see </w:t>
      </w:r>
      <w:r w:rsidRPr="0063202C">
        <w:t>§</w:t>
      </w:r>
      <w:r w:rsidR="00EB6F4A">
        <w:fldChar w:fldCharType="begin"/>
      </w:r>
      <w:r w:rsidR="00EB6F4A">
        <w:instrText xml:space="preserve"> REF _Ref493404063 \r \h </w:instrText>
      </w:r>
      <w:r w:rsidR="00EB6F4A">
        <w:fldChar w:fldCharType="separate"/>
      </w:r>
      <w:r w:rsidR="00820181">
        <w:t>3.21.3</w:t>
      </w:r>
      <w:r w:rsidR="00EB6F4A">
        <w:fldChar w:fldCharType="end"/>
      </w:r>
      <w:r w:rsidR="00EB6F4A">
        <w:t>.</w:t>
      </w:r>
    </w:p>
    <w:p w14:paraId="42C6608E" w14:textId="4A4D13C4" w:rsidR="00401BB5" w:rsidRDefault="004F0AE4" w:rsidP="00401BB5">
      <w:pPr>
        <w:pStyle w:val="Heading3"/>
      </w:pPr>
      <w:bookmarkStart w:id="405" w:name="_Ref493404063"/>
      <w:bookmarkStart w:id="406" w:name="_Toc534899548"/>
      <w:proofErr w:type="spellStart"/>
      <w:r>
        <w:t>parentIndex</w:t>
      </w:r>
      <w:proofErr w:type="spellEnd"/>
      <w:r>
        <w:t xml:space="preserve"> </w:t>
      </w:r>
      <w:r w:rsidR="00401BB5">
        <w:t>property</w:t>
      </w:r>
      <w:bookmarkEnd w:id="405"/>
      <w:bookmarkEnd w:id="406"/>
    </w:p>
    <w:p w14:paraId="7B9D65E1" w14:textId="33C7627F" w:rsidR="00321264" w:rsidRDefault="00321264" w:rsidP="00321264">
      <w:r w:rsidRPr="00321264">
        <w:t xml:space="preserve">If </w:t>
      </w:r>
      <w:r w:rsidR="004F0AE4">
        <w:t>this</w:t>
      </w:r>
      <w:r w:rsidRPr="00321264">
        <w:t xml:space="preserve"> </w:t>
      </w:r>
      <w:r w:rsidRPr="00321264">
        <w:rPr>
          <w:rStyle w:val="CODEtemp"/>
        </w:rPr>
        <w:t>file</w:t>
      </w:r>
      <w:r w:rsidRPr="00321264">
        <w:t xml:space="preserve"> object </w:t>
      </w:r>
      <w:r w:rsidR="004F0AE4">
        <w:t>represents</w:t>
      </w:r>
      <w:r w:rsidR="004F0AE4" w:rsidRPr="00321264">
        <w:t xml:space="preserve"> </w:t>
      </w:r>
      <w:r w:rsidRPr="00321264">
        <w:t xml:space="preserve">a nested file, then </w:t>
      </w:r>
      <w:r w:rsidR="004F0AE4">
        <w:t>it</w:t>
      </w:r>
      <w:r w:rsidRPr="00321264">
        <w:t xml:space="preserve"> </w:t>
      </w:r>
      <w:r w:rsidRPr="00321264">
        <w:rPr>
          <w:b/>
        </w:rPr>
        <w:t>SHALL</w:t>
      </w:r>
      <w:r w:rsidRPr="00321264">
        <w:t xml:space="preserve"> contain a property named </w:t>
      </w:r>
      <w:proofErr w:type="spellStart"/>
      <w:r w:rsidR="004F0AE4" w:rsidRPr="00321264">
        <w:rPr>
          <w:rStyle w:val="CODEtemp"/>
        </w:rPr>
        <w:t>parent</w:t>
      </w:r>
      <w:r w:rsidR="004F0AE4">
        <w:rPr>
          <w:rStyle w:val="CODEtemp"/>
        </w:rPr>
        <w:t>Index</w:t>
      </w:r>
      <w:proofErr w:type="spellEnd"/>
      <w:r w:rsidR="004F0AE4" w:rsidRPr="00321264">
        <w:t xml:space="preserve"> </w:t>
      </w:r>
      <w:r w:rsidRPr="00321264">
        <w:t xml:space="preserve">whose value is a </w:t>
      </w:r>
      <w:r w:rsidR="004F0AE4">
        <w:t>non-negative integer</w:t>
      </w:r>
      <w:r w:rsidR="004F0AE4" w:rsidRPr="00321264">
        <w:t xml:space="preserve"> </w:t>
      </w:r>
      <w:r w:rsidR="004F0AE4">
        <w:t>that specifies the index</w:t>
      </w:r>
      <w:r w:rsidRPr="00321264">
        <w:t xml:space="preserve"> of the parent file's </w:t>
      </w:r>
      <w:r w:rsidRPr="00321264">
        <w:rPr>
          <w:rStyle w:val="CODEtemp"/>
        </w:rPr>
        <w:t>file</w:t>
      </w:r>
      <w:r w:rsidRPr="00321264">
        <w:t xml:space="preserve"> object within</w:t>
      </w:r>
      <w:r w:rsidR="004F0AE4">
        <w:t xml:space="preserve"> the</w:t>
      </w:r>
      <w:r w:rsidRPr="00321264">
        <w:t xml:space="preserve"> </w:t>
      </w:r>
      <w:r w:rsidRPr="00321264">
        <w:rPr>
          <w:rStyle w:val="CODEtemp"/>
        </w:rPr>
        <w:t>run.files</w:t>
      </w:r>
      <w:r w:rsidRPr="00321264">
        <w:t xml:space="preserve"> (§</w:t>
      </w:r>
      <w:r w:rsidR="00830F21">
        <w:fldChar w:fldCharType="begin"/>
      </w:r>
      <w:r w:rsidR="00830F21">
        <w:instrText xml:space="preserve"> REF _Ref507667580 \r \h </w:instrText>
      </w:r>
      <w:r w:rsidR="00830F21">
        <w:fldChar w:fldCharType="separate"/>
      </w:r>
      <w:r w:rsidR="00820181">
        <w:t>3.13.11</w:t>
      </w:r>
      <w:r w:rsidR="00830F21">
        <w:fldChar w:fldCharType="end"/>
      </w:r>
      <w:r w:rsidRPr="00321264">
        <w:t>)</w:t>
      </w:r>
      <w:r w:rsidR="004F0AE4">
        <w:t xml:space="preserve"> array</w:t>
      </w:r>
      <w:r w:rsidRPr="00321264">
        <w:t>.</w:t>
      </w:r>
      <w:r w:rsidR="00ED3D5C">
        <w:t xml:space="preserve"> If this property is absent, it </w:t>
      </w:r>
      <w:r w:rsidR="00ED3D5C">
        <w:rPr>
          <w:b/>
        </w:rPr>
        <w:t>SHALL</w:t>
      </w:r>
      <w:r w:rsidR="00ED3D5C">
        <w:t xml:space="preserve"> default to -1.</w:t>
      </w:r>
    </w:p>
    <w:p w14:paraId="46ED3F87" w14:textId="29E43582" w:rsidR="00321264" w:rsidRDefault="00321264" w:rsidP="00321264">
      <w:r w:rsidRPr="00321264">
        <w:t xml:space="preserve">If </w:t>
      </w:r>
      <w:r w:rsidR="004F0AE4">
        <w:t>this</w:t>
      </w:r>
      <w:r w:rsidRPr="00321264">
        <w:t xml:space="preserve"> </w:t>
      </w:r>
      <w:r w:rsidRPr="00321264">
        <w:rPr>
          <w:rStyle w:val="CODEtemp"/>
        </w:rPr>
        <w:t>file</w:t>
      </w:r>
      <w:r w:rsidRPr="00321264">
        <w:t xml:space="preserve"> object </w:t>
      </w:r>
      <w:r w:rsidR="004F0AE4">
        <w:t>represents</w:t>
      </w:r>
      <w:r w:rsidR="004F0AE4" w:rsidRPr="00321264">
        <w:t xml:space="preserve"> </w:t>
      </w:r>
      <w:r w:rsidRPr="00321264">
        <w:t xml:space="preserve">a top-level file, then </w:t>
      </w:r>
      <w:proofErr w:type="spellStart"/>
      <w:r w:rsidRPr="00321264">
        <w:rPr>
          <w:rStyle w:val="CODEtemp"/>
        </w:rPr>
        <w:t>parent</w:t>
      </w:r>
      <w:r w:rsidR="004F0AE4">
        <w:rPr>
          <w:rStyle w:val="CODEtemp"/>
        </w:rPr>
        <w:t>Index</w:t>
      </w:r>
      <w:proofErr w:type="spellEnd"/>
      <w:r w:rsidRPr="00321264">
        <w:t xml:space="preserve"> </w:t>
      </w:r>
      <w:r w:rsidRPr="00321264">
        <w:rPr>
          <w:b/>
        </w:rPr>
        <w:t>SHALL</w:t>
      </w:r>
      <w:r w:rsidRPr="00321264">
        <w:t xml:space="preserve"> be absent.</w:t>
      </w:r>
    </w:p>
    <w:p w14:paraId="0F927DD1" w14:textId="113E8B04" w:rsidR="00321264" w:rsidRDefault="00321264" w:rsidP="00321264">
      <w:pPr>
        <w:pStyle w:val="Note"/>
      </w:pPr>
      <w:r>
        <w:t xml:space="preserve">NOTE: </w:t>
      </w:r>
      <w:proofErr w:type="spellStart"/>
      <w:r w:rsidRPr="00321264">
        <w:rPr>
          <w:rStyle w:val="CODEtemp"/>
        </w:rPr>
        <w:t>parent</w:t>
      </w:r>
      <w:r w:rsidR="004F0AE4">
        <w:rPr>
          <w:rStyle w:val="CODEtemp"/>
        </w:rPr>
        <w:t>Index</w:t>
      </w:r>
      <w:proofErr w:type="spellEnd"/>
      <w:r w:rsidRPr="00321264">
        <w:t xml:space="preserve"> makes it possible to navigate from the </w:t>
      </w:r>
      <w:r w:rsidRPr="00321264">
        <w:rPr>
          <w:rStyle w:val="CODEtemp"/>
        </w:rPr>
        <w:t>file</w:t>
      </w:r>
      <w:r w:rsidRPr="00321264">
        <w:t xml:space="preserve"> object representing a nested file to the </w:t>
      </w:r>
      <w:r w:rsidRPr="00321264">
        <w:rPr>
          <w:rStyle w:val="CODEtemp"/>
        </w:rPr>
        <w:t>file</w:t>
      </w:r>
      <w:r w:rsidRPr="00321264">
        <w:t xml:space="preserve"> objects representing each of its parent files in turn, up to the top-level file.</w:t>
      </w:r>
    </w:p>
    <w:p w14:paraId="2DD8ED10" w14:textId="31BAA504" w:rsidR="00EB6F4A" w:rsidRDefault="00EB6F4A" w:rsidP="00EB6F4A">
      <w:pPr>
        <w:pStyle w:val="Note"/>
      </w:pPr>
      <w:r>
        <w:t>EXAMPLE: This example demonstrates two levels of file nesting</w:t>
      </w:r>
      <w:r w:rsidRPr="00642FA1">
        <w:t>.</w:t>
      </w:r>
      <w:r>
        <w:t xml:space="preserve"> The top-level file is a ZIP archive represented by the </w:t>
      </w:r>
      <w:r w:rsidRPr="003F4CF6">
        <w:rPr>
          <w:rStyle w:val="CODEtemp"/>
        </w:rPr>
        <w:t>file</w:t>
      </w:r>
      <w:r>
        <w:t xml:space="preserve"> object at index 0 in the </w:t>
      </w:r>
      <w:r w:rsidRPr="003F4CF6">
        <w:rPr>
          <w:rStyle w:val="CODEtemp"/>
        </w:rPr>
        <w:t>files</w:t>
      </w:r>
      <w:r>
        <w:t xml:space="preserve"> array. The archive contains a word processing document at the specified absolute path from its root; the document is represented by the </w:t>
      </w:r>
      <w:r w:rsidRPr="003F4CF6">
        <w:rPr>
          <w:rStyle w:val="CODEtemp"/>
        </w:rPr>
        <w:t>file</w:t>
      </w:r>
      <w:r>
        <w:t xml:space="preserve"> object at index 1. Finally, the document contains an embedded media object of the specified length at the specified offset from its beginning; the media object is represented by the </w:t>
      </w:r>
      <w:r w:rsidRPr="003F4CF6">
        <w:rPr>
          <w:rStyle w:val="CODEtemp"/>
        </w:rPr>
        <w:t>file</w:t>
      </w:r>
      <w:r>
        <w:t xml:space="preserve"> object at index 2. The media object’s </w:t>
      </w:r>
      <w:proofErr w:type="spellStart"/>
      <w:r w:rsidRPr="003F4CF6">
        <w:rPr>
          <w:rStyle w:val="CODEtemp"/>
        </w:rPr>
        <w:t>parentIndex</w:t>
      </w:r>
      <w:proofErr w:type="spellEnd"/>
      <w:r>
        <w:t xml:space="preserve"> property refers to its parent document; the document’s </w:t>
      </w:r>
      <w:proofErr w:type="spellStart"/>
      <w:r w:rsidRPr="003F4CF6">
        <w:rPr>
          <w:rStyle w:val="CODEtemp"/>
        </w:rPr>
        <w:t>parentIndex</w:t>
      </w:r>
      <w:proofErr w:type="spellEnd"/>
      <w:r>
        <w:t xml:space="preserve"> property refers to its parent ZIP archive, and the ZIP archive does not have a </w:t>
      </w:r>
      <w:proofErr w:type="spellStart"/>
      <w:r w:rsidRPr="003F4CF6">
        <w:rPr>
          <w:rStyle w:val="CODEtemp"/>
        </w:rPr>
        <w:t>parentIndex</w:t>
      </w:r>
      <w:proofErr w:type="spellEnd"/>
      <w:r>
        <w:t xml:space="preserve"> property.</w:t>
      </w:r>
    </w:p>
    <w:p w14:paraId="52B95B2D" w14:textId="77777777" w:rsidR="00EB6F4A" w:rsidRDefault="00EB6F4A" w:rsidP="002D65F3">
      <w:pPr>
        <w:pStyle w:val="Code"/>
      </w:pPr>
      <w:r>
        <w:lastRenderedPageBreak/>
        <w:t>"files": [</w:t>
      </w:r>
    </w:p>
    <w:p w14:paraId="2BEBB56D" w14:textId="77777777" w:rsidR="00EB6F4A" w:rsidRDefault="00EB6F4A" w:rsidP="002D65F3">
      <w:pPr>
        <w:pStyle w:val="Code"/>
      </w:pPr>
      <w:r>
        <w:t xml:space="preserve">  {</w:t>
      </w:r>
    </w:p>
    <w:p w14:paraId="0C9BD58A" w14:textId="77777777" w:rsidR="00EB6F4A" w:rsidRDefault="00EB6F4A" w:rsidP="002D65F3">
      <w:pPr>
        <w:pStyle w:val="Code"/>
      </w:pPr>
      <w:r>
        <w:t xml:space="preserve">    "</w:t>
      </w:r>
      <w:proofErr w:type="spellStart"/>
      <w:r>
        <w:t>fileLocation</w:t>
      </w:r>
      <w:proofErr w:type="spellEnd"/>
      <w:r>
        <w:t>": {</w:t>
      </w:r>
    </w:p>
    <w:p w14:paraId="515BD8C9" w14:textId="77777777" w:rsidR="00EB6F4A" w:rsidRDefault="00EB6F4A" w:rsidP="002D65F3">
      <w:pPr>
        <w:pStyle w:val="Code"/>
      </w:pPr>
      <w:r>
        <w:t xml:space="preserve">      "uri": "file:///C:/Code/app.zip"</w:t>
      </w:r>
    </w:p>
    <w:p w14:paraId="4B988610" w14:textId="57A956AE" w:rsidR="00EB6F4A" w:rsidRDefault="00EB6F4A" w:rsidP="002D65F3">
      <w:pPr>
        <w:pStyle w:val="Code"/>
      </w:pPr>
      <w:r>
        <w:t xml:space="preserve">    },</w:t>
      </w:r>
    </w:p>
    <w:p w14:paraId="355BF4FF" w14:textId="77777777" w:rsidR="00EB6F4A" w:rsidRDefault="00EB6F4A" w:rsidP="002D65F3">
      <w:pPr>
        <w:pStyle w:val="Code"/>
      </w:pPr>
      <w:r>
        <w:t xml:space="preserve">    "</w:t>
      </w:r>
      <w:proofErr w:type="spellStart"/>
      <w:r>
        <w:t>mimeType</w:t>
      </w:r>
      <w:proofErr w:type="spellEnd"/>
      <w:r>
        <w:t>": "application/zip",</w:t>
      </w:r>
    </w:p>
    <w:p w14:paraId="23D2A4AB" w14:textId="77777777" w:rsidR="00EB6F4A" w:rsidRDefault="00EB6F4A" w:rsidP="002D65F3">
      <w:pPr>
        <w:pStyle w:val="Code"/>
      </w:pPr>
      <w:r>
        <w:t xml:space="preserve">  },</w:t>
      </w:r>
    </w:p>
    <w:p w14:paraId="6303F947" w14:textId="77777777" w:rsidR="00EB6F4A" w:rsidRDefault="00EB6F4A" w:rsidP="002D65F3">
      <w:pPr>
        <w:pStyle w:val="Code"/>
      </w:pPr>
      <w:r>
        <w:t xml:space="preserve">  {</w:t>
      </w:r>
    </w:p>
    <w:p w14:paraId="2A7F0BBC" w14:textId="77777777" w:rsidR="00EB6F4A" w:rsidRDefault="00EB6F4A" w:rsidP="002D65F3">
      <w:pPr>
        <w:pStyle w:val="Code"/>
      </w:pPr>
      <w:r>
        <w:t xml:space="preserve">    "</w:t>
      </w:r>
      <w:proofErr w:type="spellStart"/>
      <w:r>
        <w:t>fileLocation</w:t>
      </w:r>
      <w:proofErr w:type="spellEnd"/>
      <w:r>
        <w:t>": {</w:t>
      </w:r>
    </w:p>
    <w:p w14:paraId="66F1F732" w14:textId="77777777" w:rsidR="00EB6F4A" w:rsidRDefault="00EB6F4A" w:rsidP="002D65F3">
      <w:pPr>
        <w:pStyle w:val="Code"/>
      </w:pPr>
      <w:r>
        <w:t xml:space="preserve">      "uri": "/docs/intro.docx",</w:t>
      </w:r>
    </w:p>
    <w:p w14:paraId="6BA53970" w14:textId="77777777" w:rsidR="00EB6F4A" w:rsidRDefault="00EB6F4A" w:rsidP="002D65F3">
      <w:pPr>
        <w:pStyle w:val="Code"/>
      </w:pPr>
      <w:r>
        <w:t xml:space="preserve">    },</w:t>
      </w:r>
    </w:p>
    <w:p w14:paraId="3C997CB1" w14:textId="77777777" w:rsidR="00EB6F4A" w:rsidRDefault="00EB6F4A" w:rsidP="002D65F3">
      <w:pPr>
        <w:pStyle w:val="Code"/>
      </w:pPr>
      <w:r>
        <w:t xml:space="preserve">    "</w:t>
      </w:r>
      <w:proofErr w:type="spellStart"/>
      <w:r>
        <w:t>mimeType</w:t>
      </w:r>
      <w:proofErr w:type="spellEnd"/>
      <w:r>
        <w:t>":</w:t>
      </w:r>
    </w:p>
    <w:p w14:paraId="675167A4" w14:textId="77777777" w:rsidR="00EB6F4A" w:rsidRDefault="00EB6F4A" w:rsidP="002D65F3">
      <w:pPr>
        <w:pStyle w:val="Code"/>
      </w:pPr>
      <w:r>
        <w:t xml:space="preserve">      "application/vnd.openxmlformats-officedocument.wordprocessingml.document",</w:t>
      </w:r>
    </w:p>
    <w:p w14:paraId="3901FA83" w14:textId="77777777" w:rsidR="00EB6F4A" w:rsidRDefault="00EB6F4A" w:rsidP="002D65F3">
      <w:pPr>
        <w:pStyle w:val="Code"/>
      </w:pPr>
      <w:r>
        <w:t xml:space="preserve">    "</w:t>
      </w:r>
      <w:proofErr w:type="spellStart"/>
      <w:r>
        <w:t>parentIndex</w:t>
      </w:r>
      <w:proofErr w:type="spellEnd"/>
      <w:r>
        <w:t>": 0</w:t>
      </w:r>
    </w:p>
    <w:p w14:paraId="1BF437B4" w14:textId="77777777" w:rsidR="00EB6F4A" w:rsidRDefault="00EB6F4A" w:rsidP="002D65F3">
      <w:pPr>
        <w:pStyle w:val="Code"/>
      </w:pPr>
      <w:r>
        <w:t xml:space="preserve">  },</w:t>
      </w:r>
    </w:p>
    <w:p w14:paraId="0309AC24" w14:textId="77777777" w:rsidR="00EB6F4A" w:rsidRDefault="00EB6F4A" w:rsidP="002D65F3">
      <w:pPr>
        <w:pStyle w:val="Code"/>
      </w:pPr>
      <w:r>
        <w:t xml:space="preserve">  {</w:t>
      </w:r>
    </w:p>
    <w:p w14:paraId="251D99F3" w14:textId="77777777" w:rsidR="00EB6F4A" w:rsidRDefault="00EB6F4A" w:rsidP="002D65F3">
      <w:pPr>
        <w:pStyle w:val="Code"/>
      </w:pPr>
      <w:r>
        <w:t xml:space="preserve">    "offset": 17522,</w:t>
      </w:r>
    </w:p>
    <w:p w14:paraId="7BA7D3F2" w14:textId="77777777" w:rsidR="00EB6F4A" w:rsidRDefault="00EB6F4A" w:rsidP="002D65F3">
      <w:pPr>
        <w:pStyle w:val="Code"/>
      </w:pPr>
      <w:r>
        <w:t xml:space="preserve">    "length": 4050,</w:t>
      </w:r>
    </w:p>
    <w:p w14:paraId="707AE57E" w14:textId="4ED3E8BD" w:rsidR="00EB6F4A" w:rsidRDefault="00EB6F4A" w:rsidP="002D65F3">
      <w:pPr>
        <w:pStyle w:val="Code"/>
      </w:pPr>
      <w:r>
        <w:t xml:space="preserve">    "</w:t>
      </w:r>
      <w:proofErr w:type="spellStart"/>
      <w:r>
        <w:t>mimeType</w:t>
      </w:r>
      <w:proofErr w:type="spellEnd"/>
      <w:r>
        <w:t>": "application/x-</w:t>
      </w:r>
      <w:proofErr w:type="spellStart"/>
      <w:r>
        <w:t>contoso</w:t>
      </w:r>
      <w:proofErr w:type="spellEnd"/>
      <w:r>
        <w:t>-animation",</w:t>
      </w:r>
    </w:p>
    <w:p w14:paraId="35C31945" w14:textId="77777777" w:rsidR="00EB6F4A" w:rsidRDefault="00EB6F4A" w:rsidP="002D65F3">
      <w:pPr>
        <w:pStyle w:val="Code"/>
      </w:pPr>
      <w:r>
        <w:t xml:space="preserve">    "</w:t>
      </w:r>
      <w:proofErr w:type="spellStart"/>
      <w:r>
        <w:t>parentIndex</w:t>
      </w:r>
      <w:proofErr w:type="spellEnd"/>
      <w:r>
        <w:t>": 1</w:t>
      </w:r>
    </w:p>
    <w:p w14:paraId="18AD47B5" w14:textId="77777777" w:rsidR="00EB6F4A" w:rsidRDefault="00EB6F4A" w:rsidP="002D65F3">
      <w:pPr>
        <w:pStyle w:val="Code"/>
      </w:pPr>
      <w:r>
        <w:t xml:space="preserve">  }</w:t>
      </w:r>
    </w:p>
    <w:p w14:paraId="6059547B" w14:textId="7D8C5DFF" w:rsidR="00EB6F4A" w:rsidRPr="00EB6F4A" w:rsidRDefault="00EB6F4A" w:rsidP="002D65F3">
      <w:pPr>
        <w:pStyle w:val="Code"/>
      </w:pPr>
      <w:r>
        <w:t>}</w:t>
      </w:r>
    </w:p>
    <w:p w14:paraId="7A2E9AEB" w14:textId="4B20ACE1" w:rsidR="00401BB5" w:rsidRDefault="00401BB5" w:rsidP="00401BB5">
      <w:pPr>
        <w:pStyle w:val="Heading3"/>
      </w:pPr>
      <w:bookmarkStart w:id="407" w:name="_Ref493403563"/>
      <w:bookmarkStart w:id="408" w:name="_Toc534899549"/>
      <w:r>
        <w:t>offset property</w:t>
      </w:r>
      <w:bookmarkEnd w:id="407"/>
      <w:bookmarkEnd w:id="408"/>
    </w:p>
    <w:p w14:paraId="3F950B54" w14:textId="052FBB4F" w:rsidR="00321264" w:rsidRDefault="00321264" w:rsidP="00321264">
      <w:r w:rsidRPr="00321264">
        <w:t xml:space="preserve">Depending on the circumstances, a </w:t>
      </w:r>
      <w:r w:rsidRPr="00321264">
        <w:rPr>
          <w:rStyle w:val="CODEtemp"/>
        </w:rPr>
        <w:t>file</w:t>
      </w:r>
      <w:r w:rsidRPr="00321264">
        <w:t xml:space="preserve"> 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5AC1ACF4" w:rsidR="00321264" w:rsidRDefault="00321264" w:rsidP="00321264">
      <w:r w:rsidRPr="00321264">
        <w:t xml:space="preserve">If the </w:t>
      </w:r>
      <w:r w:rsidRPr="00321264">
        <w:rPr>
          <w:rStyle w:val="CODEtemp"/>
        </w:rPr>
        <w:t>file</w:t>
      </w:r>
      <w:r w:rsidRPr="00321264">
        <w:t xml:space="preserve"> object represents a top-level file,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76737454" w:rsidR="0082371F" w:rsidRDefault="0082371F" w:rsidP="00321264">
      <w:r w:rsidRPr="0082371F">
        <w:t xml:space="preserve">If the </w:t>
      </w:r>
      <w:r w:rsidRPr="0082371F">
        <w:rPr>
          <w:rStyle w:val="CODEtemp"/>
        </w:rPr>
        <w:t>file</w:t>
      </w:r>
      <w:r w:rsidRPr="0082371F">
        <w:t xml:space="preserve"> object represents a nested file whose location relative to its parent can be expressed only by means of a byte offset from the start of its parent file,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43824ECB" w:rsidR="0082371F" w:rsidRDefault="0082371F" w:rsidP="00321264">
      <w:r w:rsidRPr="0082371F">
        <w:t xml:space="preserve">If the </w:t>
      </w:r>
      <w:r w:rsidRPr="0082371F">
        <w:rPr>
          <w:rStyle w:val="CODEtemp"/>
        </w:rPr>
        <w:t>file</w:t>
      </w:r>
      <w:r w:rsidRPr="0082371F">
        <w:t xml:space="preserve"> object represents a nested file 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28248DBD" w:rsidR="0082371F" w:rsidRPr="00321264" w:rsidRDefault="0082371F" w:rsidP="00321264">
      <w:r w:rsidRPr="0082371F">
        <w:t xml:space="preserve">If the </w:t>
      </w:r>
      <w:r w:rsidRPr="0082371F">
        <w:rPr>
          <w:rStyle w:val="CODEtemp"/>
        </w:rPr>
        <w:t>file</w:t>
      </w:r>
      <w:r w:rsidRPr="0082371F">
        <w:t xml:space="preserve"> object represents a nested file whose location within its parent can be expressed either by means of a path or by means of a byte offset from the start of the parent, then either the </w:t>
      </w:r>
      <w:proofErr w:type="spellStart"/>
      <w:r w:rsidR="00A308C2">
        <w:rPr>
          <w:rStyle w:val="CODEtemp"/>
        </w:rPr>
        <w:t>fileLocation</w:t>
      </w:r>
      <w:proofErr w:type="spellEnd"/>
      <w:r>
        <w:t xml:space="preserve"> property (§</w:t>
      </w:r>
      <w:r>
        <w:fldChar w:fldCharType="begin"/>
      </w:r>
      <w:r>
        <w:instrText xml:space="preserve"> REF _Ref493403519 \r \h </w:instrText>
      </w:r>
      <w:r>
        <w:fldChar w:fldCharType="separate"/>
      </w:r>
      <w:r w:rsidR="00820181">
        <w:t>3.21.2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409" w:name="_Ref493403574"/>
      <w:bookmarkStart w:id="410" w:name="_Toc534899550"/>
      <w:r>
        <w:t>length property</w:t>
      </w:r>
      <w:bookmarkEnd w:id="409"/>
      <w:bookmarkEnd w:id="410"/>
    </w:p>
    <w:p w14:paraId="30777CDE" w14:textId="4FBDAB1F"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file in bytes.</w:t>
      </w:r>
    </w:p>
    <w:p w14:paraId="29E139CF" w14:textId="10160672" w:rsidR="00201FA6" w:rsidRDefault="00201FA6" w:rsidP="00201FA6">
      <w:pPr>
        <w:pStyle w:val="Heading3"/>
      </w:pPr>
      <w:bookmarkStart w:id="411" w:name="_Toc534899551"/>
      <w:bookmarkStart w:id="412" w:name="_Hlk514318855"/>
      <w:r>
        <w:t>roles property</w:t>
      </w:r>
      <w:bookmarkEnd w:id="411"/>
    </w:p>
    <w:bookmarkEnd w:id="412"/>
    <w:p w14:paraId="1E0FD617" w14:textId="46552B9C" w:rsidR="00201FA6" w:rsidRDefault="00201FA6" w:rsidP="00201FA6">
      <w:r>
        <w:t xml:space="preserve">A </w:t>
      </w:r>
      <w:r w:rsidRPr="00E52B7C">
        <w:rPr>
          <w:rStyle w:val="CODEtemp"/>
        </w:rPr>
        <w:t>file</w:t>
      </w:r>
      <w:r>
        <w:t xml:space="preserve"> object </w:t>
      </w:r>
      <w:r>
        <w:rPr>
          <w:b/>
        </w:rPr>
        <w:t>MAY</w:t>
      </w:r>
      <w:r>
        <w:t xml:space="preserve"> </w:t>
      </w:r>
      <w:r w:rsidR="004F368C">
        <w:t xml:space="preserve">contain </w:t>
      </w:r>
      <w:r>
        <w:t xml:space="preserve">a property named </w:t>
      </w:r>
      <w:r w:rsidRPr="00E52B7C">
        <w:rPr>
          <w:rStyle w:val="CODEtemp"/>
        </w:rPr>
        <w:t>role</w:t>
      </w:r>
      <w:r>
        <w:rPr>
          <w:rStyle w:val="CODEtemp"/>
        </w:rPr>
        <w:t>s</w:t>
      </w:r>
      <w:r>
        <w:t xml:space="preserve"> whose value is an array of </w:t>
      </w:r>
      <w:r w:rsidR="004F368C">
        <w:t xml:space="preserve">zero </w:t>
      </w:r>
      <w:r>
        <w:t xml:space="preserve">or more </w:t>
      </w:r>
      <w:r w:rsidR="004F368C">
        <w:t>unique (§</w:t>
      </w:r>
      <w:r w:rsidR="004F368C">
        <w:fldChar w:fldCharType="begin"/>
      </w:r>
      <w:r w:rsidR="004F368C">
        <w:instrText xml:space="preserve"> REF _Ref493404799 \r \h </w:instrText>
      </w:r>
      <w:r w:rsidR="004F368C">
        <w:fldChar w:fldCharType="separate"/>
      </w:r>
      <w:r w:rsidR="00820181">
        <w:t>3.7.2</w:t>
      </w:r>
      <w:r w:rsidR="004F368C">
        <w:fldChar w:fldCharType="end"/>
      </w:r>
      <w:r w:rsidR="004F368C">
        <w:t xml:space="preserve">) </w:t>
      </w:r>
      <w:r>
        <w:t>strings, each of which specifies a role that this file played in the analysis.</w:t>
      </w:r>
    </w:p>
    <w:p w14:paraId="281DF37D" w14:textId="4AA9E5F9" w:rsidR="004F368C" w:rsidRPr="00E52B7C" w:rsidRDefault="004F368C" w:rsidP="00201FA6">
      <w:r>
        <w:t xml:space="preserve">If </w:t>
      </w:r>
      <w:r w:rsidRPr="004F368C">
        <w:t>roles</w:t>
      </w:r>
      <w:r>
        <w:t xml:space="preserve"> is absent, it </w:t>
      </w:r>
      <w:r w:rsidRPr="004F368C">
        <w:rPr>
          <w:b/>
        </w:rPr>
        <w:t>SHALL</w:t>
      </w:r>
      <w:r>
        <w:t xml:space="preserve"> default to an empty array.</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77777777" w:rsidR="00201FA6" w:rsidRDefault="00201FA6" w:rsidP="00EA540C">
      <w:pPr>
        <w:pStyle w:val="ListParagraph"/>
        <w:numPr>
          <w:ilvl w:val="0"/>
          <w:numId w:val="54"/>
        </w:numPr>
      </w:pPr>
      <w:r w:rsidRPr="00E52B7C">
        <w:rPr>
          <w:rStyle w:val="CODEtemp"/>
        </w:rPr>
        <w:t>"</w:t>
      </w:r>
      <w:proofErr w:type="spellStart"/>
      <w:r>
        <w:rPr>
          <w:rStyle w:val="CODEtemp"/>
        </w:rPr>
        <w:t>analysisTarget</w:t>
      </w:r>
      <w:proofErr w:type="spellEnd"/>
      <w:r w:rsidRPr="00E52B7C">
        <w:rPr>
          <w:rStyle w:val="CODEtemp"/>
        </w:rPr>
        <w:t>"</w:t>
      </w:r>
      <w:r>
        <w:t>: The analysis tool was instructed to scan this file.</w:t>
      </w:r>
    </w:p>
    <w:p w14:paraId="147A9EA9" w14:textId="52B8966C" w:rsidR="00201FA6" w:rsidRDefault="00201FA6" w:rsidP="00EA540C">
      <w:pPr>
        <w:pStyle w:val="ListParagraph"/>
        <w:numPr>
          <w:ilvl w:val="0"/>
          <w:numId w:val="54"/>
        </w:numPr>
      </w:pPr>
      <w:r w:rsidRPr="00E52B7C">
        <w:rPr>
          <w:rStyle w:val="CODEtemp"/>
        </w:rPr>
        <w:t>"attachment"</w:t>
      </w:r>
      <w:r>
        <w:t xml:space="preserve">: The file is an attachment mentioned in </w:t>
      </w:r>
      <w:proofErr w:type="spellStart"/>
      <w:r>
        <w:rPr>
          <w:rStyle w:val="CODEtemp"/>
        </w:rPr>
        <w:t>invocation.attachments</w:t>
      </w:r>
      <w:proofErr w:type="spellEnd"/>
      <w:r>
        <w:t xml:space="preserve"> (§</w:t>
      </w:r>
      <w:r>
        <w:fldChar w:fldCharType="begin"/>
      </w:r>
      <w:r>
        <w:instrText xml:space="preserve"> REF _Ref507597986 \r \h </w:instrText>
      </w:r>
      <w:r>
        <w:fldChar w:fldCharType="separate"/>
      </w:r>
      <w:r w:rsidR="00820181">
        <w:t>3.17.5</w:t>
      </w:r>
      <w:r>
        <w:fldChar w:fldCharType="end"/>
      </w:r>
      <w:r>
        <w:t xml:space="preserve">) or </w:t>
      </w:r>
      <w:proofErr w:type="spellStart"/>
      <w:r w:rsidRPr="00E52B7C">
        <w:rPr>
          <w:rStyle w:val="CODEtemp"/>
        </w:rPr>
        <w:t>result</w:t>
      </w:r>
      <w:r>
        <w:rPr>
          <w:rStyle w:val="CODEtemp"/>
        </w:rPr>
        <w:t>.attachments</w:t>
      </w:r>
      <w:proofErr w:type="spellEnd"/>
      <w:r>
        <w:t xml:space="preserve"> (§</w:t>
      </w:r>
      <w:r>
        <w:fldChar w:fldCharType="begin"/>
      </w:r>
      <w:r>
        <w:instrText xml:space="preserve"> REF _Ref508987354 \r \h </w:instrText>
      </w:r>
      <w:r>
        <w:fldChar w:fldCharType="separate"/>
      </w:r>
      <w:r w:rsidR="00820181">
        <w:t>3.22.21</w:t>
      </w:r>
      <w:r>
        <w:fldChar w:fldCharType="end"/>
      </w:r>
      <w:r>
        <w:t>).</w:t>
      </w:r>
    </w:p>
    <w:p w14:paraId="3F2585BF" w14:textId="671C5B64" w:rsidR="00201FA6" w:rsidRDefault="00201FA6" w:rsidP="00EA540C">
      <w:pPr>
        <w:pStyle w:val="ListParagraph"/>
        <w:numPr>
          <w:ilvl w:val="0"/>
          <w:numId w:val="54"/>
        </w:numPr>
      </w:pPr>
      <w:r w:rsidRPr="00E52B7C">
        <w:rPr>
          <w:rStyle w:val="CODEtemp"/>
        </w:rPr>
        <w:lastRenderedPageBreak/>
        <w:t>"</w:t>
      </w:r>
      <w:proofErr w:type="spellStart"/>
      <w:r>
        <w:rPr>
          <w:rStyle w:val="CODEtemp"/>
        </w:rPr>
        <w:t>responseFile</w:t>
      </w:r>
      <w:proofErr w:type="spellEnd"/>
      <w:r w:rsidRPr="00E52B7C">
        <w:rPr>
          <w:rStyle w:val="CODEtemp"/>
        </w:rPr>
        <w:t>"</w:t>
      </w:r>
      <w:r>
        <w:t xml:space="preserve">: The file contains command line arguments to a program, as specified in </w:t>
      </w:r>
      <w:proofErr w:type="spellStart"/>
      <w:r w:rsidRPr="00E52B7C">
        <w:rPr>
          <w:rStyle w:val="CODEtemp"/>
        </w:rPr>
        <w:t>invocation.responseFiles</w:t>
      </w:r>
      <w:proofErr w:type="spellEnd"/>
      <w:r>
        <w:t xml:space="preserve"> (§</w:t>
      </w:r>
      <w:r>
        <w:fldChar w:fldCharType="begin"/>
      </w:r>
      <w:r>
        <w:instrText xml:space="preserve"> REF _Ref511899181 \r \h </w:instrText>
      </w:r>
      <w:r>
        <w:fldChar w:fldCharType="separate"/>
      </w:r>
      <w:r w:rsidR="00820181">
        <w:t>3.17.4</w:t>
      </w:r>
      <w:r>
        <w:fldChar w:fldCharType="end"/>
      </w:r>
      <w:r>
        <w:t>).</w:t>
      </w:r>
    </w:p>
    <w:p w14:paraId="1D88CDC0" w14:textId="77777777" w:rsidR="00201FA6" w:rsidRDefault="00201FA6" w:rsidP="00EA540C">
      <w:pPr>
        <w:pStyle w:val="ListParagraph"/>
        <w:numPr>
          <w:ilvl w:val="0"/>
          <w:numId w:val="54"/>
        </w:numPr>
      </w:pPr>
      <w:r w:rsidRPr="00CC6129">
        <w:rPr>
          <w:rStyle w:val="CODEtemp"/>
        </w:rPr>
        <w:t>"</w:t>
      </w:r>
      <w:proofErr w:type="spellStart"/>
      <w:r w:rsidRPr="00CC6129">
        <w:rPr>
          <w:rStyle w:val="CODEtemp"/>
        </w:rPr>
        <w:t>resultFile</w:t>
      </w:r>
      <w:proofErr w:type="spellEnd"/>
      <w:r w:rsidRPr="00CC6129">
        <w:rPr>
          <w:rStyle w:val="CODEtemp"/>
        </w:rPr>
        <w:t>"</w:t>
      </w:r>
      <w:r>
        <w:t>: A result was detected in this file.</w:t>
      </w:r>
    </w:p>
    <w:p w14:paraId="45275CC2" w14:textId="64209DD8" w:rsidR="00E66AF8" w:rsidRDefault="00E66AF8" w:rsidP="00EA540C">
      <w:pPr>
        <w:pStyle w:val="ListParagraph"/>
        <w:numPr>
          <w:ilvl w:val="0"/>
          <w:numId w:val="54"/>
        </w:numPr>
      </w:pPr>
      <w:r w:rsidRPr="00CC6129">
        <w:rPr>
          <w:rStyle w:val="CODEtemp"/>
        </w:rPr>
        <w:t>"</w:t>
      </w:r>
      <w:proofErr w:type="spellStart"/>
      <w:r w:rsidRPr="00CC6129">
        <w:rPr>
          <w:rStyle w:val="CODEtemp"/>
        </w:rPr>
        <w:t>standardStream</w:t>
      </w:r>
      <w:proofErr w:type="spellEnd"/>
      <w:r w:rsidRPr="00CC6129">
        <w:rPr>
          <w:rStyle w:val="CODEtemp"/>
        </w:rPr>
        <w:t>"</w:t>
      </w:r>
      <w:r>
        <w:t xml:space="preserve">: The file contains the contents of one of the standard input or output streams, as specified in </w:t>
      </w:r>
      <w:proofErr w:type="spellStart"/>
      <w:r w:rsidRPr="00CC6129">
        <w:rPr>
          <w:rStyle w:val="CODEtemp"/>
        </w:rPr>
        <w:t>invocation.stdin</w:t>
      </w:r>
      <w:proofErr w:type="spellEnd"/>
      <w:r>
        <w:t xml:space="preserve">, </w:t>
      </w:r>
      <w:proofErr w:type="spellStart"/>
      <w:r w:rsidRPr="00CC6129">
        <w:rPr>
          <w:rStyle w:val="CODEtemp"/>
        </w:rPr>
        <w:t>invocation.stdout</w:t>
      </w:r>
      <w:proofErr w:type="spellEnd"/>
      <w:r>
        <w:t xml:space="preserve">, </w:t>
      </w:r>
      <w:proofErr w:type="spellStart"/>
      <w:r w:rsidRPr="00CC6129">
        <w:rPr>
          <w:rStyle w:val="CODEtemp"/>
        </w:rPr>
        <w:t>invocation.stderr</w:t>
      </w:r>
      <w:proofErr w:type="spellEnd"/>
      <w:r>
        <w:t xml:space="preserve">, or </w:t>
      </w:r>
      <w:proofErr w:type="spellStart"/>
      <w:r w:rsidRPr="00CC6129">
        <w:rPr>
          <w:rStyle w:val="CODEtemp"/>
        </w:rPr>
        <w:t>invocation.stdoutStderr</w:t>
      </w:r>
      <w:proofErr w:type="spellEnd"/>
      <w:r>
        <w:t xml:space="preserve"> (§</w:t>
      </w:r>
      <w:r>
        <w:fldChar w:fldCharType="begin"/>
      </w:r>
      <w:r>
        <w:instrText xml:space="preserve"> REF _Ref511899216 \r \h </w:instrText>
      </w:r>
      <w:r>
        <w:fldChar w:fldCharType="separate"/>
      </w:r>
      <w:r w:rsidR="00820181">
        <w:t>3.17.22</w:t>
      </w:r>
      <w:r>
        <w:fldChar w:fldCharType="end"/>
      </w:r>
      <w:r>
        <w:t>).</w:t>
      </w:r>
    </w:p>
    <w:p w14:paraId="3801F82A" w14:textId="26575302" w:rsidR="00201FA6" w:rsidRDefault="00201FA6" w:rsidP="00EA540C">
      <w:pPr>
        <w:pStyle w:val="ListParagraph"/>
        <w:numPr>
          <w:ilvl w:val="0"/>
          <w:numId w:val="54"/>
        </w:numPr>
      </w:pPr>
      <w:r w:rsidRPr="00201FA6">
        <w:rPr>
          <w:rStyle w:val="CODEtemp"/>
        </w:rPr>
        <w:t>"</w:t>
      </w:r>
      <w:proofErr w:type="spellStart"/>
      <w:r w:rsidRPr="00201FA6">
        <w:rPr>
          <w:rStyle w:val="CODEtemp"/>
        </w:rPr>
        <w:t>traceFile</w:t>
      </w:r>
      <w:proofErr w:type="spellEnd"/>
      <w:r w:rsidRPr="00201FA6">
        <w:rPr>
          <w:rStyle w:val="CODEtemp"/>
        </w:rPr>
        <w:t>"</w:t>
      </w:r>
      <w:r>
        <w:t>: The analysis tool traced through this file while executing or simulating the execution of the code under test.</w:t>
      </w:r>
    </w:p>
    <w:p w14:paraId="7F183835" w14:textId="5683B96C" w:rsidR="001F66A6" w:rsidRDefault="001F66A6" w:rsidP="001F66A6">
      <w:pPr>
        <w:ind w:left="360"/>
      </w:pPr>
      <w:bookmarkStart w:id="413" w:name="_Hlk514318889"/>
      <w:r>
        <w:t xml:space="preserve">The following role values denote files that have changed since the baseline run. If </w:t>
      </w:r>
      <w:proofErr w:type="spellStart"/>
      <w:r>
        <w:rPr>
          <w:rStyle w:val="CODEtemp"/>
        </w:rPr>
        <w:t>b</w:t>
      </w:r>
      <w:r w:rsidRPr="000B3284">
        <w:rPr>
          <w:rStyle w:val="CODEtemp"/>
        </w:rPr>
        <w:t>aselineI</w:t>
      </w:r>
      <w:r>
        <w:rPr>
          <w:rStyle w:val="CODEtemp"/>
        </w:rPr>
        <w:t>nstanceGui</w:t>
      </w:r>
      <w:r w:rsidRPr="000B3284">
        <w:rPr>
          <w:rStyle w:val="CODEtemp"/>
        </w:rPr>
        <w:t>d</w:t>
      </w:r>
      <w:proofErr w:type="spellEnd"/>
      <w:r>
        <w:t xml:space="preserve"> (§</w:t>
      </w:r>
      <w:r>
        <w:fldChar w:fldCharType="begin"/>
      </w:r>
      <w:r>
        <w:instrText xml:space="preserve"> REF _Ref493475805 \r \h </w:instrText>
      </w:r>
      <w:r>
        <w:fldChar w:fldCharType="separate"/>
      </w:r>
      <w:r w:rsidR="00820181">
        <w:t>3.13.5</w:t>
      </w:r>
      <w:r>
        <w:fldChar w:fldCharType="end"/>
      </w:r>
      <w:r>
        <w:t xml:space="preserve">) is present on the containing </w:t>
      </w:r>
      <w:r w:rsidRPr="000B3284">
        <w:rPr>
          <w:rStyle w:val="CODEtemp"/>
        </w:rPr>
        <w:t>run</w:t>
      </w:r>
      <w:r>
        <w:t xml:space="preserve"> object (§</w:t>
      </w:r>
      <w:r>
        <w:fldChar w:fldCharType="begin"/>
      </w:r>
      <w:r>
        <w:instrText xml:space="preserve"> REF _Ref493349997 \r \h </w:instrText>
      </w:r>
      <w:r>
        <w:fldChar w:fldCharType="separate"/>
      </w:r>
      <w:r w:rsidR="00820181">
        <w:t>3.13</w:t>
      </w:r>
      <w:r>
        <w:fldChar w:fldCharType="end"/>
      </w:r>
      <w:r>
        <w:t xml:space="preserve">), its value </w:t>
      </w:r>
      <w:r w:rsidR="00FA2536">
        <w:rPr>
          <w:b/>
        </w:rPr>
        <w:t>SHALL</w:t>
      </w:r>
      <w:r w:rsidR="00FA2536" w:rsidRPr="00FA2536">
        <w:t xml:space="preserve"> </w:t>
      </w:r>
      <w:r>
        <w:t>specif</w:t>
      </w:r>
      <w:r w:rsidR="00FA2536">
        <w:t>y</w:t>
      </w:r>
      <w:r>
        <w:t xml:space="preserve"> the baseline run. If any of these role values are present but </w:t>
      </w:r>
      <w:proofErr w:type="spellStart"/>
      <w:r w:rsidRPr="001F66A6">
        <w:rPr>
          <w:rStyle w:val="CODEtemp"/>
        </w:rPr>
        <w:t>baselineInstanceGuid</w:t>
      </w:r>
      <w:proofErr w:type="spellEnd"/>
      <w:r>
        <w:t xml:space="preserve"> is absent, the engineering system </w:t>
      </w:r>
      <w:r>
        <w:rPr>
          <w:b/>
        </w:rPr>
        <w:t>SHALL</w:t>
      </w:r>
      <w:r>
        <w:t xml:space="preserve"> provide out of</w:t>
      </w:r>
      <w:r w:rsidRPr="006066AC">
        <w:t xml:space="preserve"> band information </w:t>
      </w:r>
      <w:r>
        <w:t>that</w:t>
      </w:r>
      <w:r w:rsidRPr="006066AC">
        <w:t xml:space="preserve"> determine</w:t>
      </w:r>
      <w:r>
        <w:t>s</w:t>
      </w:r>
      <w:r w:rsidRPr="006066AC">
        <w:t xml:space="preserve"> the</w:t>
      </w:r>
      <w:r>
        <w:t xml:space="preserve"> baseline</w:t>
      </w:r>
      <w:r w:rsidRPr="006066AC">
        <w:t xml:space="preserve"> run</w:t>
      </w:r>
      <w:r>
        <w:t>.</w:t>
      </w:r>
    </w:p>
    <w:p w14:paraId="39ED23D3" w14:textId="7FC5C5F7" w:rsidR="00B0117C" w:rsidRPr="00B0117C" w:rsidRDefault="00B0117C" w:rsidP="00EA540C">
      <w:pPr>
        <w:pStyle w:val="ListParagraph"/>
        <w:numPr>
          <w:ilvl w:val="0"/>
          <w:numId w:val="61"/>
        </w:numPr>
        <w:rPr>
          <w:rStyle w:val="CODEtemp"/>
          <w:rFonts w:ascii="Arial" w:hAnsi="Arial"/>
        </w:rPr>
      </w:pPr>
      <w:r w:rsidRPr="00B0117C">
        <w:rPr>
          <w:rStyle w:val="CODEtemp"/>
        </w:rPr>
        <w:t>"</w:t>
      </w:r>
      <w:proofErr w:type="spellStart"/>
      <w:r w:rsidRPr="00B0117C">
        <w:rPr>
          <w:rStyle w:val="CODEtemp"/>
        </w:rPr>
        <w:t>unmodifiedFile</w:t>
      </w:r>
      <w:proofErr w:type="spellEnd"/>
      <w:r w:rsidRPr="00B0117C">
        <w:rPr>
          <w:rStyle w:val="CODEtemp"/>
        </w:rPr>
        <w:t>"</w:t>
      </w:r>
      <w:r>
        <w:rPr>
          <w:rStyle w:val="CODEtemp"/>
          <w:rFonts w:ascii="Arial" w:hAnsi="Arial"/>
        </w:rPr>
        <w:t>: The file has not been modified since the baseline run.</w:t>
      </w:r>
    </w:p>
    <w:p w14:paraId="236D762F" w14:textId="2FDC9B05" w:rsidR="00B0117C" w:rsidRDefault="00B0117C" w:rsidP="00EA540C">
      <w:pPr>
        <w:pStyle w:val="ListParagraph"/>
        <w:numPr>
          <w:ilvl w:val="0"/>
          <w:numId w:val="61"/>
        </w:numPr>
      </w:pPr>
      <w:r w:rsidRPr="007E7B18">
        <w:rPr>
          <w:rStyle w:val="CODEtemp"/>
        </w:rPr>
        <w:t>"</w:t>
      </w:r>
      <w:proofErr w:type="spellStart"/>
      <w:r>
        <w:rPr>
          <w:rStyle w:val="CODEtemp"/>
        </w:rPr>
        <w:t>modifi</w:t>
      </w:r>
      <w:r w:rsidRPr="007E7B18">
        <w:rPr>
          <w:rStyle w:val="CODEtemp"/>
        </w:rPr>
        <w:t>edFile</w:t>
      </w:r>
      <w:proofErr w:type="spellEnd"/>
      <w:r w:rsidRPr="007E7B18">
        <w:rPr>
          <w:rStyle w:val="CODEtemp"/>
        </w:rPr>
        <w:t>"</w:t>
      </w:r>
      <w:r>
        <w:t>: The file was modified after the baseline run.</w:t>
      </w:r>
    </w:p>
    <w:p w14:paraId="395BC04B" w14:textId="77777777" w:rsidR="00B0117C" w:rsidRDefault="00B0117C" w:rsidP="00EA540C">
      <w:pPr>
        <w:pStyle w:val="ListParagraph"/>
        <w:numPr>
          <w:ilvl w:val="0"/>
          <w:numId w:val="61"/>
        </w:numPr>
      </w:pPr>
      <w:r w:rsidRPr="007E7B18">
        <w:rPr>
          <w:rStyle w:val="CODEtemp"/>
        </w:rPr>
        <w:t>"</w:t>
      </w:r>
      <w:proofErr w:type="spellStart"/>
      <w:r w:rsidRPr="007E7B18">
        <w:rPr>
          <w:rStyle w:val="CODEtemp"/>
        </w:rPr>
        <w:t>addedFile</w:t>
      </w:r>
      <w:proofErr w:type="spellEnd"/>
      <w:r w:rsidRPr="007E7B18">
        <w:rPr>
          <w:rStyle w:val="CODEtemp"/>
        </w:rPr>
        <w:t>"</w:t>
      </w:r>
      <w:r>
        <w:t>: The file was added after the baseline run.</w:t>
      </w:r>
    </w:p>
    <w:p w14:paraId="0FECC136" w14:textId="77777777" w:rsidR="00B0117C" w:rsidRDefault="00B0117C" w:rsidP="00EA540C">
      <w:pPr>
        <w:pStyle w:val="ListParagraph"/>
        <w:numPr>
          <w:ilvl w:val="0"/>
          <w:numId w:val="61"/>
        </w:numPr>
      </w:pPr>
      <w:r w:rsidRPr="007E7B18">
        <w:rPr>
          <w:rStyle w:val="CODEtemp"/>
        </w:rPr>
        <w:t>"</w:t>
      </w:r>
      <w:proofErr w:type="spellStart"/>
      <w:r w:rsidRPr="007E7B18">
        <w:rPr>
          <w:rStyle w:val="CODEtemp"/>
        </w:rPr>
        <w:t>deletedFile</w:t>
      </w:r>
      <w:proofErr w:type="spellEnd"/>
      <w:r w:rsidRPr="007E7B18">
        <w:rPr>
          <w:rStyle w:val="CODEtemp"/>
        </w:rPr>
        <w:t>"</w:t>
      </w:r>
      <w:r>
        <w:t>: The file was deleted after the baseline run.</w:t>
      </w:r>
    </w:p>
    <w:p w14:paraId="08BCDE6E" w14:textId="77777777" w:rsidR="00B0117C" w:rsidRDefault="00B0117C" w:rsidP="00EA540C">
      <w:pPr>
        <w:pStyle w:val="ListParagraph"/>
        <w:numPr>
          <w:ilvl w:val="0"/>
          <w:numId w:val="61"/>
        </w:numPr>
      </w:pPr>
      <w:r w:rsidRPr="007E7B18">
        <w:rPr>
          <w:rStyle w:val="CODEtemp"/>
        </w:rPr>
        <w:t>"</w:t>
      </w:r>
      <w:proofErr w:type="spellStart"/>
      <w:r w:rsidRPr="007E7B18">
        <w:rPr>
          <w:rStyle w:val="CODEtemp"/>
        </w:rPr>
        <w:t>renamedFile</w:t>
      </w:r>
      <w:proofErr w:type="spellEnd"/>
      <w:r w:rsidRPr="007E7B18">
        <w:rPr>
          <w:rStyle w:val="CODEtemp"/>
        </w:rPr>
        <w:t>"</w:t>
      </w:r>
      <w:r>
        <w:t xml:space="preserve">: The file was renamed after the baseline run. In this case, the </w:t>
      </w:r>
      <w:r w:rsidRPr="00CD475C">
        <w:rPr>
          <w:rStyle w:val="CODEtemp"/>
        </w:rPr>
        <w:t>file</w:t>
      </w:r>
      <w:r>
        <w:t xml:space="preserve"> object specifies the new name.</w:t>
      </w:r>
    </w:p>
    <w:p w14:paraId="43882B3F" w14:textId="363ACCF6" w:rsidR="00B0117C" w:rsidRDefault="00B0117C" w:rsidP="00EA540C">
      <w:pPr>
        <w:pStyle w:val="ListParagraph"/>
        <w:numPr>
          <w:ilvl w:val="0"/>
          <w:numId w:val="61"/>
        </w:numPr>
      </w:pPr>
      <w:r w:rsidRPr="00B0117C">
        <w:rPr>
          <w:rStyle w:val="CODEtemp"/>
        </w:rPr>
        <w:t>"</w:t>
      </w:r>
      <w:proofErr w:type="spellStart"/>
      <w:r w:rsidR="0046513A">
        <w:rPr>
          <w:rStyle w:val="CODEtemp"/>
        </w:rPr>
        <w:t>uncontrolledFile</w:t>
      </w:r>
      <w:proofErr w:type="spellEnd"/>
      <w:r w:rsidRPr="00B0117C">
        <w:rPr>
          <w:rStyle w:val="CODEtemp"/>
        </w:rPr>
        <w:t>"</w:t>
      </w:r>
      <w:r>
        <w:t xml:space="preserve">: The file </w:t>
      </w:r>
      <w:r w:rsidR="0046513A">
        <w:t>is not under version control</w:t>
      </w:r>
      <w:r>
        <w:t>.</w:t>
      </w:r>
    </w:p>
    <w:p w14:paraId="6F765473" w14:textId="381B8F17" w:rsidR="00B0117C" w:rsidRDefault="00B0117C" w:rsidP="00B0117C">
      <w:pPr>
        <w:pStyle w:val="Note"/>
      </w:pPr>
      <w:r>
        <w:t>NOTE: The information conveyed by these values could be extracted from a VCS. These properties exist so SARIF consumers can have this information without needing access to the VCS.</w:t>
      </w:r>
    </w:p>
    <w:p w14:paraId="20B7A9BB" w14:textId="77777777" w:rsidR="00013F83" w:rsidRDefault="00013F83" w:rsidP="00013F83">
      <w:pPr>
        <w:pStyle w:val="Heading3"/>
      </w:pPr>
      <w:bookmarkStart w:id="414" w:name="_Toc534899552"/>
      <w:bookmarkEnd w:id="413"/>
      <w:proofErr w:type="spellStart"/>
      <w:r>
        <w:t>mimeType</w:t>
      </w:r>
      <w:proofErr w:type="spellEnd"/>
      <w:r>
        <w:t xml:space="preserve"> property</w:t>
      </w:r>
      <w:bookmarkEnd w:id="414"/>
    </w:p>
    <w:p w14:paraId="4EDBA528" w14:textId="194FD169" w:rsidR="00013F83" w:rsidRPr="00201FA6" w:rsidRDefault="00013F83" w:rsidP="00201FA6">
      <w:r w:rsidRPr="0082371F">
        <w:t xml:space="preserve">A </w:t>
      </w:r>
      <w:r w:rsidRPr="0082371F">
        <w:rPr>
          <w:rStyle w:val="CODEtemp"/>
        </w:rPr>
        <w:t>file</w:t>
      </w:r>
      <w:r w:rsidRPr="0082371F">
        <w:t xml:space="preserve"> object </w:t>
      </w:r>
      <w:r w:rsidRPr="0082371F">
        <w:rPr>
          <w:b/>
        </w:rPr>
        <w:t>SHOULD</w:t>
      </w:r>
      <w:r w:rsidRPr="0082371F">
        <w:t xml:space="preserve"> contain a property named </w:t>
      </w:r>
      <w:proofErr w:type="spellStart"/>
      <w:r w:rsidRPr="0082371F">
        <w:rPr>
          <w:rStyle w:val="CODEtemp"/>
        </w:rPr>
        <w:t>mimeType</w:t>
      </w:r>
      <w:proofErr w:type="spellEnd"/>
      <w:r w:rsidRPr="0082371F">
        <w:t xml:space="preserve"> whose value is a string that specifies the MIME type </w:t>
      </w:r>
      <w:r>
        <w:t>[</w:t>
      </w:r>
      <w:hyperlink w:anchor="RFC2045" w:history="1">
        <w:r w:rsidRPr="0082371F">
          <w:rPr>
            <w:rStyle w:val="Hyperlink"/>
          </w:rPr>
          <w:t>RFC2045</w:t>
        </w:r>
      </w:hyperlink>
      <w:r>
        <w:t>]</w:t>
      </w:r>
      <w:r w:rsidRPr="0082371F">
        <w:t xml:space="preserve"> of the file.</w:t>
      </w:r>
    </w:p>
    <w:p w14:paraId="2F627CCB" w14:textId="2DA8C580" w:rsidR="008A4CD4" w:rsidRDefault="008A4CD4" w:rsidP="008A4CD4">
      <w:pPr>
        <w:pStyle w:val="Heading3"/>
      </w:pPr>
      <w:bookmarkStart w:id="415" w:name="_Ref511899450"/>
      <w:bookmarkStart w:id="416" w:name="_Toc534899553"/>
      <w:r>
        <w:t>contents property</w:t>
      </w:r>
      <w:bookmarkEnd w:id="415"/>
      <w:bookmarkEnd w:id="416"/>
    </w:p>
    <w:p w14:paraId="3EAD79DF" w14:textId="7C349F8E" w:rsidR="00201FA6" w:rsidRPr="00201FA6" w:rsidRDefault="00201FA6" w:rsidP="00201FA6">
      <w:r w:rsidRPr="00201FA6">
        <w:t xml:space="preserve">A </w:t>
      </w:r>
      <w:r w:rsidRPr="00201FA6">
        <w:rPr>
          <w:rStyle w:val="CODEtemp"/>
        </w:rPr>
        <w:t>file</w:t>
      </w:r>
      <w:r w:rsidRPr="00201FA6">
        <w:t xml:space="preserve"> object </w:t>
      </w:r>
      <w:r w:rsidRPr="00201FA6">
        <w:rPr>
          <w:b/>
        </w:rPr>
        <w:t>MAY</w:t>
      </w:r>
      <w:r w:rsidRPr="00201FA6">
        <w:t xml:space="preserve"> contain a property named contents whose value is a </w:t>
      </w:r>
      <w:proofErr w:type="spellStart"/>
      <w:r w:rsidRPr="00201FA6">
        <w:rPr>
          <w:rStyle w:val="CODEtemp"/>
        </w:rPr>
        <w:t>fileContent</w:t>
      </w:r>
      <w:proofErr w:type="spellEnd"/>
      <w:r w:rsidRPr="00201FA6">
        <w:t xml:space="preserve"> object (§</w:t>
      </w:r>
      <w:r>
        <w:fldChar w:fldCharType="begin"/>
      </w:r>
      <w:r>
        <w:instrText xml:space="preserve"> REF _Ref509042171 \r \h </w:instrText>
      </w:r>
      <w:r>
        <w:fldChar w:fldCharType="separate"/>
      </w:r>
      <w:r w:rsidR="00820181">
        <w:t>3.3</w:t>
      </w:r>
      <w:r>
        <w:fldChar w:fldCharType="end"/>
      </w:r>
      <w:r w:rsidRPr="00201FA6">
        <w:t>) representing the entire contents of the file.</w:t>
      </w:r>
    </w:p>
    <w:p w14:paraId="37061BF8" w14:textId="389B7925" w:rsidR="00926829" w:rsidRDefault="00926829" w:rsidP="00926829">
      <w:pPr>
        <w:pStyle w:val="Heading3"/>
      </w:pPr>
      <w:bookmarkStart w:id="417" w:name="_Ref511828128"/>
      <w:bookmarkStart w:id="418" w:name="_Toc534899554"/>
      <w:r>
        <w:t>encoding property</w:t>
      </w:r>
      <w:bookmarkEnd w:id="417"/>
      <w:bookmarkEnd w:id="418"/>
    </w:p>
    <w:p w14:paraId="29D5943D" w14:textId="2E26AD4A" w:rsidR="00926829" w:rsidRDefault="00926829" w:rsidP="00926829">
      <w:r>
        <w:t xml:space="preserve">If a </w:t>
      </w:r>
      <w:r w:rsidRPr="009F3D94">
        <w:rPr>
          <w:rStyle w:val="CODEtemp"/>
        </w:rPr>
        <w:t>file</w:t>
      </w:r>
      <w:r>
        <w:t xml:space="preserve"> object represents a text file, it </w:t>
      </w:r>
      <w:r>
        <w:rPr>
          <w:b/>
        </w:rPr>
        <w:t>MAY</w:t>
      </w:r>
      <w:r>
        <w:t xml:space="preserve"> contain a property named </w:t>
      </w:r>
      <w:r w:rsidRPr="009F3D94">
        <w:rPr>
          <w:rStyle w:val="CODEtemp"/>
        </w:rPr>
        <w:t>encoding</w:t>
      </w:r>
      <w:r>
        <w:t xml:space="preserve"> whose value is a string that specifies the file’s text encoding.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01A4BDE2" w14:textId="0D636E24" w:rsidR="00926829" w:rsidRPr="009F3D94" w:rsidRDefault="00926829" w:rsidP="00926829">
      <w:r>
        <w:t xml:space="preserve">If the </w:t>
      </w:r>
      <w:r w:rsidRPr="009F3D94">
        <w:rPr>
          <w:rStyle w:val="CODEtemp"/>
        </w:rPr>
        <w:t>file</w:t>
      </w:r>
      <w:r>
        <w:t xml:space="preserve"> object represents a text file and this property is absent, it </w:t>
      </w:r>
      <w:r>
        <w:rPr>
          <w:b/>
        </w:rPr>
        <w:t>SHALL</w:t>
      </w:r>
      <w:r>
        <w:t xml:space="preserve"> </w:t>
      </w:r>
      <w:r w:rsidR="00DD087C">
        <w:t xml:space="preserve">default to </w:t>
      </w:r>
      <w:r>
        <w:t xml:space="preserve">the value of the </w:t>
      </w:r>
      <w:proofErr w:type="spellStart"/>
      <w:r w:rsidRPr="009F3D94">
        <w:rPr>
          <w:rStyle w:val="CODEtemp"/>
        </w:rPr>
        <w:t>defaultFileEncoding</w:t>
      </w:r>
      <w:proofErr w:type="spellEnd"/>
      <w:r>
        <w:t xml:space="preserve"> property (§</w:t>
      </w:r>
      <w:r>
        <w:fldChar w:fldCharType="begin"/>
      </w:r>
      <w:r>
        <w:instrText xml:space="preserve"> REF _Ref511828248 \r \h </w:instrText>
      </w:r>
      <w:r>
        <w:fldChar w:fldCharType="separate"/>
      </w:r>
      <w:r w:rsidR="00820181">
        <w:t>3.13.16</w:t>
      </w:r>
      <w:r>
        <w:fldChar w:fldCharType="end"/>
      </w:r>
      <w:r>
        <w:t xml:space="preserve">) of the containing </w:t>
      </w:r>
      <w:r w:rsidRPr="00926829">
        <w:rPr>
          <w:rStyle w:val="CODEtemp"/>
        </w:rPr>
        <w:t>run</w:t>
      </w:r>
      <w:r>
        <w:t xml:space="preserve"> object (§</w:t>
      </w:r>
      <w:r>
        <w:fldChar w:fldCharType="begin"/>
      </w:r>
      <w:r>
        <w:instrText xml:space="preserve"> REF _Ref493349997 \r \h </w:instrText>
      </w:r>
      <w:r>
        <w:fldChar w:fldCharType="separate"/>
      </w:r>
      <w:r w:rsidR="00820181">
        <w:t>3.13</w:t>
      </w:r>
      <w:r>
        <w:fldChar w:fldCharType="end"/>
      </w:r>
      <w:r>
        <w:t xml:space="preserve">), if that property is present; otherwise, the file’s encoding </w:t>
      </w:r>
      <w:r>
        <w:rPr>
          <w:b/>
        </w:rPr>
        <w:t>SHALL</w:t>
      </w:r>
      <w:r>
        <w:t xml:space="preserve"> be taken to be unknown.</w:t>
      </w:r>
    </w:p>
    <w:p w14:paraId="281532C9" w14:textId="77777777" w:rsidR="00926829" w:rsidRDefault="00926829" w:rsidP="00926829">
      <w:r>
        <w:t xml:space="preserve">If the </w:t>
      </w:r>
      <w:r w:rsidRPr="009F3D94">
        <w:rPr>
          <w:rStyle w:val="CODEtemp"/>
        </w:rPr>
        <w:t>file</w:t>
      </w:r>
      <w:r>
        <w:t xml:space="preserve"> object represents a binary file, the </w:t>
      </w:r>
      <w:r w:rsidRPr="009F3D94">
        <w:rPr>
          <w:rStyle w:val="CODEtemp"/>
        </w:rPr>
        <w:t>encoding</w:t>
      </w:r>
      <w:r>
        <w:t xml:space="preserve"> property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1BC323D3" w:rsidR="00926829" w:rsidRDefault="00926829" w:rsidP="002D65F3">
      <w:pPr>
        <w:pStyle w:val="Code"/>
      </w:pPr>
      <w:r>
        <w:t>{                                      # A run object (§</w:t>
      </w:r>
      <w:r>
        <w:fldChar w:fldCharType="begin"/>
      </w:r>
      <w:r>
        <w:instrText xml:space="preserve"> REF _Ref493349997 \r \h </w:instrText>
      </w:r>
      <w:r w:rsidR="002D65F3">
        <w:instrText xml:space="preserve"> \* MERGEFORMAT </w:instrText>
      </w:r>
      <w:r>
        <w:fldChar w:fldCharType="separate"/>
      </w:r>
      <w:r w:rsidR="00820181">
        <w:t>3.13</w:t>
      </w:r>
      <w:r>
        <w:fldChar w:fldCharType="end"/>
      </w:r>
      <w:r>
        <w:t>)</w:t>
      </w:r>
    </w:p>
    <w:p w14:paraId="170FA798" w14:textId="08C9A423" w:rsidR="00926829" w:rsidRDefault="00926829" w:rsidP="002D65F3">
      <w:pPr>
        <w:pStyle w:val="Code"/>
      </w:pPr>
      <w:r>
        <w:t xml:space="preserve">  "</w:t>
      </w:r>
      <w:proofErr w:type="spellStart"/>
      <w:r>
        <w:t>defaultFileEncoding</w:t>
      </w:r>
      <w:proofErr w:type="spellEnd"/>
      <w:r>
        <w:t>": "UTF-16BE",   # See §</w:t>
      </w:r>
      <w:r>
        <w:fldChar w:fldCharType="begin"/>
      </w:r>
      <w:r>
        <w:instrText xml:space="preserve"> REF _Ref511828248 \r \h </w:instrText>
      </w:r>
      <w:r w:rsidR="002D65F3">
        <w:instrText xml:space="preserve"> \* MERGEFORMAT </w:instrText>
      </w:r>
      <w:r>
        <w:fldChar w:fldCharType="separate"/>
      </w:r>
      <w:r w:rsidR="00820181">
        <w:t>3.13.16</w:t>
      </w:r>
      <w:r>
        <w:fldChar w:fldCharType="end"/>
      </w:r>
      <w:r>
        <w:t>.</w:t>
      </w:r>
    </w:p>
    <w:p w14:paraId="4E9D1D4D" w14:textId="77777777" w:rsidR="00926829" w:rsidRDefault="00926829" w:rsidP="002D65F3">
      <w:pPr>
        <w:pStyle w:val="Code"/>
      </w:pPr>
    </w:p>
    <w:p w14:paraId="7C79FDD1" w14:textId="3C3B2858" w:rsidR="00926829" w:rsidRDefault="00926829" w:rsidP="002D65F3">
      <w:pPr>
        <w:pStyle w:val="Code"/>
      </w:pPr>
      <w:r>
        <w:t xml:space="preserve">  "files": </w:t>
      </w:r>
      <w:r w:rsidR="00EB6F4A">
        <w:t xml:space="preserve">[                           </w:t>
      </w:r>
      <w:r>
        <w:t># See §</w:t>
      </w:r>
      <w:r>
        <w:fldChar w:fldCharType="begin"/>
      </w:r>
      <w:r>
        <w:instrText xml:space="preserve"> REF _Ref507667580 \r \h </w:instrText>
      </w:r>
      <w:r w:rsidR="002D65F3">
        <w:instrText xml:space="preserve"> \* MERGEFORMAT </w:instrText>
      </w:r>
      <w:r>
        <w:fldChar w:fldCharType="separate"/>
      </w:r>
      <w:r w:rsidR="00820181">
        <w:t>3.13.11</w:t>
      </w:r>
      <w:r>
        <w:fldChar w:fldCharType="end"/>
      </w:r>
      <w:r>
        <w:t>.</w:t>
      </w:r>
    </w:p>
    <w:p w14:paraId="6F0B3BE0" w14:textId="66C06793" w:rsidR="00926829" w:rsidRDefault="00926829" w:rsidP="002D65F3">
      <w:pPr>
        <w:pStyle w:val="Code"/>
      </w:pPr>
      <w:r>
        <w:t xml:space="preserve">    {</w:t>
      </w:r>
    </w:p>
    <w:p w14:paraId="2918C1B7" w14:textId="683C76FC" w:rsidR="00EB6F4A" w:rsidRDefault="00EB6F4A" w:rsidP="002D65F3">
      <w:pPr>
        <w:pStyle w:val="Code"/>
      </w:pPr>
      <w:r>
        <w:t xml:space="preserve">      "</w:t>
      </w:r>
      <w:proofErr w:type="spellStart"/>
      <w:r>
        <w:t>fileLocation</w:t>
      </w:r>
      <w:proofErr w:type="spellEnd"/>
      <w:r>
        <w:t>": {</w:t>
      </w:r>
    </w:p>
    <w:p w14:paraId="72AD831A" w14:textId="64BA9E59" w:rsidR="00EB6F4A" w:rsidRDefault="00EB6F4A" w:rsidP="002D65F3">
      <w:pPr>
        <w:pStyle w:val="Code"/>
      </w:pPr>
      <w:r>
        <w:t xml:space="preserve">        "uri": "output.txt"</w:t>
      </w:r>
    </w:p>
    <w:p w14:paraId="66599F89" w14:textId="2D4B6247" w:rsidR="00EB6F4A" w:rsidRDefault="00EB6F4A" w:rsidP="002D65F3">
      <w:pPr>
        <w:pStyle w:val="Code"/>
      </w:pPr>
      <w:r>
        <w:t xml:space="preserve">      }</w:t>
      </w:r>
    </w:p>
    <w:p w14:paraId="1D04F172" w14:textId="77777777" w:rsidR="00926829" w:rsidRDefault="00926829" w:rsidP="002D65F3">
      <w:pPr>
        <w:pStyle w:val="Code"/>
      </w:pPr>
      <w:r>
        <w:lastRenderedPageBreak/>
        <w:t xml:space="preserve">      # encoding property omitted</w:t>
      </w:r>
    </w:p>
    <w:p w14:paraId="61AF59A2" w14:textId="77777777" w:rsidR="00926829" w:rsidRDefault="00926829" w:rsidP="002D65F3">
      <w:pPr>
        <w:pStyle w:val="Code"/>
      </w:pPr>
      <w:r>
        <w:t xml:space="preserve">    },</w:t>
      </w:r>
    </w:p>
    <w:p w14:paraId="1F0E9709" w14:textId="77777777" w:rsidR="00926829" w:rsidRDefault="00926829" w:rsidP="002D65F3">
      <w:pPr>
        <w:pStyle w:val="Code"/>
      </w:pPr>
    </w:p>
    <w:p w14:paraId="0DC4FF6D" w14:textId="7E5261E4" w:rsidR="00926829" w:rsidRDefault="00926829" w:rsidP="002D65F3">
      <w:pPr>
        <w:pStyle w:val="Code"/>
      </w:pPr>
      <w:r>
        <w:t xml:space="preserve">    {</w:t>
      </w:r>
    </w:p>
    <w:p w14:paraId="7F95AC32" w14:textId="4B0AADDB" w:rsidR="00EB6F4A" w:rsidRDefault="00EB6F4A" w:rsidP="002D65F3">
      <w:pPr>
        <w:pStyle w:val="Code"/>
      </w:pPr>
      <w:r>
        <w:t xml:space="preserve">      "</w:t>
      </w:r>
      <w:proofErr w:type="spellStart"/>
      <w:r>
        <w:t>fileLocation</w:t>
      </w:r>
      <w:proofErr w:type="spellEnd"/>
      <w:r>
        <w:t>": {</w:t>
      </w:r>
    </w:p>
    <w:p w14:paraId="73BC98ED" w14:textId="28206474" w:rsidR="00EB6F4A" w:rsidRDefault="00EB6F4A" w:rsidP="002D65F3">
      <w:pPr>
        <w:pStyle w:val="Code"/>
      </w:pPr>
      <w:r>
        <w:t xml:space="preserve">        "uri": "data.txt"</w:t>
      </w:r>
    </w:p>
    <w:p w14:paraId="7DBA9166" w14:textId="6F7E2A7F" w:rsidR="00EB6F4A" w:rsidRDefault="00EB6F4A" w:rsidP="002D65F3">
      <w:pPr>
        <w:pStyle w:val="Code"/>
      </w:pPr>
      <w:r>
        <w:t xml:space="preserve">      },</w:t>
      </w:r>
    </w:p>
    <w:p w14:paraId="5987B331" w14:textId="77777777" w:rsidR="00926829" w:rsidRDefault="00926829" w:rsidP="002D65F3">
      <w:pPr>
        <w:pStyle w:val="Code"/>
      </w:pPr>
      <w:r>
        <w:t xml:space="preserve">      "encoding": "UTF-16LE"</w:t>
      </w:r>
    </w:p>
    <w:p w14:paraId="45F23A4A" w14:textId="77777777" w:rsidR="00926829" w:rsidRDefault="00926829" w:rsidP="002D65F3">
      <w:pPr>
        <w:pStyle w:val="Code"/>
      </w:pPr>
      <w:r>
        <w:t xml:space="preserve">    }</w:t>
      </w:r>
    </w:p>
    <w:p w14:paraId="78B2FA67" w14:textId="398272D2" w:rsidR="00926829" w:rsidRDefault="00926829" w:rsidP="002D65F3">
      <w:pPr>
        <w:pStyle w:val="Code"/>
      </w:pPr>
      <w:r>
        <w:t xml:space="preserve">  </w:t>
      </w:r>
      <w:r w:rsidR="00EB6F4A">
        <w:t>]</w:t>
      </w:r>
    </w:p>
    <w:p w14:paraId="15B3E52A" w14:textId="31C3320F" w:rsidR="00D72BDC" w:rsidRDefault="00D72BDC" w:rsidP="002D65F3">
      <w:pPr>
        <w:pStyle w:val="Code"/>
      </w:pPr>
      <w:r>
        <w:t>}</w:t>
      </w:r>
    </w:p>
    <w:p w14:paraId="2864343B" w14:textId="525E32B6" w:rsidR="00F82406" w:rsidRDefault="00F82406" w:rsidP="00F82406">
      <w:pPr>
        <w:pStyle w:val="Heading3"/>
      </w:pPr>
      <w:bookmarkStart w:id="419" w:name="_Ref534896207"/>
      <w:bookmarkStart w:id="420" w:name="_Toc534899555"/>
      <w:proofErr w:type="spellStart"/>
      <w:r>
        <w:t>sourceLanguage</w:t>
      </w:r>
      <w:proofErr w:type="spellEnd"/>
      <w:r>
        <w:t xml:space="preserve"> property</w:t>
      </w:r>
      <w:bookmarkEnd w:id="419"/>
      <w:bookmarkEnd w:id="420"/>
    </w:p>
    <w:p w14:paraId="02CC5CC4" w14:textId="350D120E" w:rsidR="00F82406" w:rsidRDefault="00F82406" w:rsidP="00F82406">
      <w:pPr>
        <w:pStyle w:val="Heading4"/>
      </w:pPr>
      <w:bookmarkStart w:id="421" w:name="_Toc534899556"/>
      <w:r>
        <w:t>General</w:t>
      </w:r>
      <w:bookmarkEnd w:id="421"/>
    </w:p>
    <w:p w14:paraId="517A853E" w14:textId="1C9BCA49" w:rsidR="0003707A" w:rsidRDefault="0003707A" w:rsidP="0003707A">
      <w:r>
        <w:t xml:space="preserve">If a </w:t>
      </w:r>
      <w:r w:rsidRPr="00330BFE">
        <w:rPr>
          <w:rStyle w:val="CODEtemp"/>
        </w:rPr>
        <w:t>file</w:t>
      </w:r>
      <w:r>
        <w:t xml:space="preserve"> object represents a text file that contains source code, it </w:t>
      </w:r>
      <w:r w:rsidRPr="00330BFE">
        <w:rPr>
          <w:b/>
        </w:rPr>
        <w:t>MAY</w:t>
      </w:r>
      <w:r>
        <w:t xml:space="preserve"> contain a property named </w:t>
      </w:r>
      <w:proofErr w:type="spellStart"/>
      <w:r w:rsidRPr="00330BFE">
        <w:rPr>
          <w:rStyle w:val="CODEtemp"/>
        </w:rPr>
        <w:t>sourceLanguage</w:t>
      </w:r>
      <w:proofErr w:type="spellEnd"/>
      <w:r>
        <w:t xml:space="preserve"> whose value is a hierarchical string (</w:t>
      </w:r>
      <w:r w:rsidRPr="00201FA6">
        <w:t>§</w:t>
      </w:r>
      <w:r>
        <w:fldChar w:fldCharType="begin"/>
      </w:r>
      <w:r>
        <w:instrText xml:space="preserve"> REF _Ref534896655 \r \h </w:instrText>
      </w:r>
      <w:r>
        <w:fldChar w:fldCharType="separate"/>
      </w:r>
      <w:r w:rsidR="00820181">
        <w:t>3.5.4</w:t>
      </w:r>
      <w:r>
        <w:fldChar w:fldCharType="end"/>
      </w:r>
      <w:r>
        <w:t>) that specifies the programming language in which the source code is written.</w:t>
      </w:r>
      <w:r w:rsidRPr="0003707A">
        <w:t xml:space="preserve"> </w:t>
      </w:r>
      <w:r>
        <w:t xml:space="preserve">If the </w:t>
      </w:r>
      <w:r w:rsidRPr="00AE02F6">
        <w:rPr>
          <w:rStyle w:val="CODEtemp"/>
        </w:rPr>
        <w:t>file</w:t>
      </w:r>
      <w:r>
        <w:t xml:space="preserve"> object does not represent a text file containing source code, </w:t>
      </w:r>
      <w:proofErr w:type="spellStart"/>
      <w:r w:rsidRPr="00AE02F6">
        <w:rPr>
          <w:rStyle w:val="CODEtemp"/>
        </w:rPr>
        <w:t>sourceLanguage</w:t>
      </w:r>
      <w:proofErr w:type="spellEnd"/>
      <w:r>
        <w:t xml:space="preserve"> </w:t>
      </w:r>
      <w:r w:rsidRPr="00AE02F6">
        <w:rPr>
          <w:b/>
        </w:rPr>
        <w:t>SHALL</w:t>
      </w:r>
      <w:r>
        <w:t xml:space="preserve"> be absent.</w:t>
      </w:r>
    </w:p>
    <w:p w14:paraId="4FCB142B" w14:textId="5D40F115" w:rsidR="0003707A" w:rsidRDefault="0003707A" w:rsidP="0003707A">
      <w:r>
        <w:t xml:space="preserve">For the remainder of this section, we assume that the </w:t>
      </w:r>
      <w:r w:rsidRPr="00330BFE">
        <w:rPr>
          <w:rStyle w:val="CODEtemp"/>
        </w:rPr>
        <w:t>file</w:t>
      </w:r>
      <w:r>
        <w:t xml:space="preserve"> object represents a text file that contains source code.</w:t>
      </w:r>
    </w:p>
    <w:p w14:paraId="40785FBA" w14:textId="24D0C06C" w:rsidR="0003707A" w:rsidRDefault="0003707A" w:rsidP="0003707A">
      <w:pPr>
        <w:pStyle w:val="Note"/>
      </w:pPr>
      <w:r>
        <w:t>NOTE 1: This property is intended to help SARIF viewers to render code snippets (</w:t>
      </w:r>
      <w:r w:rsidRPr="00201FA6">
        <w:t>§</w:t>
      </w:r>
      <w:r>
        <w:fldChar w:fldCharType="begin"/>
      </w:r>
      <w:r>
        <w:instrText xml:space="preserve"> REF _Ref534896821 \r \h </w:instrText>
      </w:r>
      <w:r>
        <w:fldChar w:fldCharType="separate"/>
      </w:r>
      <w:r w:rsidR="00820181">
        <w:t>3.25.13</w:t>
      </w:r>
      <w:r>
        <w:fldChar w:fldCharType="end"/>
      </w:r>
      <w:r>
        <w:t>) with appropriate syntax coloring.</w:t>
      </w:r>
    </w:p>
    <w:p w14:paraId="28FCE0A6" w14:textId="0ED92F89" w:rsidR="0003707A" w:rsidRDefault="0003707A" w:rsidP="0003707A">
      <w:r>
        <w:t xml:space="preserve">If the file contains source code in a mix of languages, and if it is possible to identify one of those languages as the “primary” language of the file, then </w:t>
      </w:r>
      <w:proofErr w:type="spellStart"/>
      <w:r w:rsidRPr="000B6518">
        <w:rPr>
          <w:rStyle w:val="CODEtemp"/>
        </w:rPr>
        <w:t>sourceLanguage</w:t>
      </w:r>
      <w:proofErr w:type="spellEnd"/>
      <w:r>
        <w:t xml:space="preserve"> </w:t>
      </w:r>
      <w:r w:rsidRPr="000B6518">
        <w:rPr>
          <w:b/>
        </w:rPr>
        <w:t>SHALL</w:t>
      </w:r>
      <w:r>
        <w:t xml:space="preserve"> specify that language.</w:t>
      </w:r>
    </w:p>
    <w:p w14:paraId="3D016074" w14:textId="4E3AABD2" w:rsidR="0003707A" w:rsidRDefault="0003707A" w:rsidP="0003707A">
      <w:pPr>
        <w:pStyle w:val="Note"/>
      </w:pPr>
      <w:r>
        <w:t>NOTE 2: Typically, this is the language implied by the file name extension.</w:t>
      </w:r>
    </w:p>
    <w:p w14:paraId="3BDE7E17" w14:textId="3F4980D9" w:rsidR="0003707A" w:rsidRDefault="0003707A" w:rsidP="0003707A">
      <w:pPr>
        <w:pStyle w:val="Note"/>
      </w:pPr>
      <w:r>
        <w:t xml:space="preserve">EXAMPLE: In an HTML file that contains embedded JavaScript, </w:t>
      </w:r>
      <w:proofErr w:type="spellStart"/>
      <w:r w:rsidRPr="000B6518">
        <w:rPr>
          <w:rStyle w:val="CODEtemp"/>
        </w:rPr>
        <w:t>sourceLanguage</w:t>
      </w:r>
      <w:proofErr w:type="spellEnd"/>
      <w:r>
        <w:t xml:space="preserve"> would be </w:t>
      </w:r>
      <w:r w:rsidRPr="000B6518">
        <w:rPr>
          <w:rStyle w:val="CODEtemp"/>
        </w:rPr>
        <w:t>"html"</w:t>
      </w:r>
      <w:r>
        <w:t>.</w:t>
      </w:r>
    </w:p>
    <w:p w14:paraId="01E0CF51" w14:textId="33F6E121" w:rsidR="0003707A" w:rsidRDefault="0003707A" w:rsidP="0003707A">
      <w:r>
        <w:t xml:space="preserve">If it is not possible to identify a primary language, </w:t>
      </w:r>
      <w:proofErr w:type="spellStart"/>
      <w:r w:rsidRPr="000B6518">
        <w:rPr>
          <w:rStyle w:val="CODEtemp"/>
        </w:rPr>
        <w:t>sourceLanguage</w:t>
      </w:r>
      <w:proofErr w:type="spellEnd"/>
      <w:r>
        <w:t xml:space="preserve"> </w:t>
      </w:r>
      <w:r w:rsidRPr="000B6518">
        <w:rPr>
          <w:b/>
        </w:rPr>
        <w:t>MAY</w:t>
      </w:r>
      <w:r>
        <w:t xml:space="preserve"> specify any language used in the file, or it </w:t>
      </w:r>
      <w:r w:rsidRPr="000B6518">
        <w:rPr>
          <w:b/>
        </w:rPr>
        <w:t>MAY</w:t>
      </w:r>
      <w:r>
        <w:t xml:space="preserve"> be absent.</w:t>
      </w:r>
    </w:p>
    <w:p w14:paraId="21278EB6" w14:textId="0900566F" w:rsidR="0003707A" w:rsidRDefault="0003707A" w:rsidP="0003707A">
      <w:pPr>
        <w:pStyle w:val="Note"/>
      </w:pPr>
      <w:r>
        <w:t xml:space="preserve">NOTE 3: In either case, it is possible to specify a source language for any region by using </w:t>
      </w:r>
      <w:proofErr w:type="spellStart"/>
      <w:r w:rsidRPr="000B6518">
        <w:rPr>
          <w:rStyle w:val="CODEtemp"/>
        </w:rPr>
        <w:t>region.sourceLanguage</w:t>
      </w:r>
      <w:proofErr w:type="spellEnd"/>
      <w:r>
        <w:t xml:space="preserve"> (see </w:t>
      </w:r>
      <w:r w:rsidRPr="00201FA6">
        <w:t>§</w:t>
      </w:r>
      <w:r>
        <w:fldChar w:fldCharType="begin"/>
      </w:r>
      <w:r>
        <w:instrText xml:space="preserve"> REF _Ref534896942 \r \h </w:instrText>
      </w:r>
      <w:r>
        <w:fldChar w:fldCharType="separate"/>
      </w:r>
      <w:r w:rsidR="00820181">
        <w:t>3.25.15</w:t>
      </w:r>
      <w:r>
        <w:fldChar w:fldCharType="end"/>
      </w:r>
      <w:r>
        <w:t>).</w:t>
      </w:r>
    </w:p>
    <w:p w14:paraId="617A1368" w14:textId="425485C2" w:rsidR="0003707A" w:rsidRDefault="0003707A" w:rsidP="0003707A">
      <w:r>
        <w:t xml:space="preserve">If </w:t>
      </w:r>
      <w:proofErr w:type="spellStart"/>
      <w:r w:rsidRPr="00A45327">
        <w:rPr>
          <w:rStyle w:val="CODEtemp"/>
        </w:rPr>
        <w:t>sourceLanguage</w:t>
      </w:r>
      <w:proofErr w:type="spellEnd"/>
      <w:r>
        <w:t xml:space="preserve"> is absent, it </w:t>
      </w:r>
      <w:r w:rsidRPr="00A45327">
        <w:rPr>
          <w:b/>
        </w:rPr>
        <w:t>SHALL</w:t>
      </w:r>
      <w:r>
        <w:t xml:space="preserve"> default to the value of the </w:t>
      </w:r>
      <w:proofErr w:type="spellStart"/>
      <w:r w:rsidRPr="00A45327">
        <w:rPr>
          <w:rStyle w:val="CODEtemp"/>
        </w:rPr>
        <w:t>defaultSourceLanguage</w:t>
      </w:r>
      <w:proofErr w:type="spellEnd"/>
      <w:r>
        <w:t xml:space="preserve"> property (</w:t>
      </w:r>
      <w:r w:rsidRPr="00201FA6">
        <w:t>§</w:t>
      </w:r>
      <w:r>
        <w:fldChar w:fldCharType="begin"/>
      </w:r>
      <w:r>
        <w:instrText xml:space="preserve"> REF _Ref534897013 \r \h </w:instrText>
      </w:r>
      <w:r>
        <w:fldChar w:fldCharType="separate"/>
      </w:r>
      <w:r w:rsidR="00820181">
        <w:t>3.13.17</w:t>
      </w:r>
      <w:r>
        <w:fldChar w:fldCharType="end"/>
      </w:r>
      <w:r>
        <w:t xml:space="preserve">) of the containing </w:t>
      </w:r>
      <w:r w:rsidRPr="00A45327">
        <w:rPr>
          <w:rStyle w:val="CODEtemp"/>
        </w:rPr>
        <w:t>run</w:t>
      </w:r>
      <w:r>
        <w:t xml:space="preserve"> object (</w:t>
      </w:r>
      <w:r w:rsidRPr="00201FA6">
        <w:t>§</w:t>
      </w:r>
      <w:r>
        <w:fldChar w:fldCharType="begin"/>
      </w:r>
      <w:r>
        <w:instrText xml:space="preserve"> REF _Ref493349997 \r \h </w:instrText>
      </w:r>
      <w:r>
        <w:fldChar w:fldCharType="separate"/>
      </w:r>
      <w:r w:rsidR="00820181">
        <w:t>3.13</w:t>
      </w:r>
      <w:r>
        <w:fldChar w:fldCharType="end"/>
      </w:r>
      <w:r>
        <w:t xml:space="preserve">). If both </w:t>
      </w:r>
      <w:proofErr w:type="spellStart"/>
      <w:r w:rsidRPr="00A45327">
        <w:rPr>
          <w:rStyle w:val="CODEtemp"/>
        </w:rPr>
        <w:t>file.sourceLanguage</w:t>
      </w:r>
      <w:proofErr w:type="spellEnd"/>
      <w:r>
        <w:t xml:space="preserve"> and </w:t>
      </w:r>
      <w:proofErr w:type="spellStart"/>
      <w:r w:rsidRPr="00A45327">
        <w:rPr>
          <w:rStyle w:val="CODEtemp"/>
        </w:rPr>
        <w:t>run.defaultSourceLanguage</w:t>
      </w:r>
      <w:proofErr w:type="spellEnd"/>
      <w:r>
        <w:t xml:space="preserve"> are absent, the file’s source language </w:t>
      </w:r>
      <w:r w:rsidRPr="00A45327">
        <w:rPr>
          <w:b/>
        </w:rPr>
        <w:t>SHALL</w:t>
      </w:r>
      <w:r>
        <w:t xml:space="preserve"> be taken to be unknown. In that case, a SARIF viewer </w:t>
      </w:r>
      <w:r w:rsidRPr="00A45327">
        <w:rPr>
          <w:b/>
        </w:rPr>
        <w:t>MAY</w:t>
      </w:r>
      <w:r>
        <w:t xml:space="preserve"> use any method or heuristic to determine the file’s source language, for example, by examining its file name extension or MIME type, or by prompting the user.</w:t>
      </w:r>
    </w:p>
    <w:p w14:paraId="3A6FEFF0" w14:textId="10065990" w:rsidR="00F82406" w:rsidRDefault="00F82406" w:rsidP="0003707A">
      <w:pPr>
        <w:pStyle w:val="Heading4"/>
      </w:pPr>
      <w:bookmarkStart w:id="422" w:name="_Ref534209313"/>
      <w:bookmarkStart w:id="423" w:name="_Toc534899557"/>
      <w:r>
        <w:t>Source language identifier conventions and practices</w:t>
      </w:r>
      <w:bookmarkEnd w:id="422"/>
      <w:bookmarkEnd w:id="423"/>
    </w:p>
    <w:p w14:paraId="7F45A87C" w14:textId="77777777" w:rsidR="0003707A" w:rsidRDefault="0003707A" w:rsidP="0003707A">
      <w:r>
        <w:t xml:space="preserve">To maximize interoperability, SARIF producers and consumers </w:t>
      </w:r>
      <w:r>
        <w:rPr>
          <w:b/>
        </w:rPr>
        <w:t>SHOULD</w:t>
      </w:r>
      <w:r>
        <w:t xml:space="preserve"> conform to the following conventions and practices with respect to the value of this property:</w:t>
      </w:r>
    </w:p>
    <w:p w14:paraId="2E5D9010" w14:textId="77777777" w:rsidR="0003707A" w:rsidRDefault="0003707A" w:rsidP="0003707A">
      <w:pPr>
        <w:pStyle w:val="ListParagraph"/>
        <w:numPr>
          <w:ilvl w:val="0"/>
          <w:numId w:val="82"/>
        </w:numPr>
      </w:pPr>
      <w:r>
        <w:t>Producers:</w:t>
      </w:r>
    </w:p>
    <w:p w14:paraId="566C88C2" w14:textId="77777777" w:rsidR="0003707A" w:rsidRPr="00FE57A8" w:rsidRDefault="0003707A" w:rsidP="0003707A">
      <w:pPr>
        <w:pStyle w:val="ListParagraph"/>
        <w:numPr>
          <w:ilvl w:val="1"/>
          <w:numId w:val="82"/>
        </w:numPr>
        <w:rPr>
          <w:rStyle w:val="CODEtemp"/>
          <w:rFonts w:ascii="Arial" w:hAnsi="Arial"/>
        </w:rPr>
      </w:pPr>
      <w:r>
        <w:t xml:space="preserve">Use only lower-case letters, and numbers (for example, </w:t>
      </w:r>
      <w:r w:rsidRPr="00BA34AB">
        <w:rPr>
          <w:rStyle w:val="CODEtemp"/>
        </w:rPr>
        <w:t>"c"</w:t>
      </w:r>
      <w:r>
        <w:t xml:space="preserve"> rather than </w:t>
      </w:r>
      <w:r w:rsidRPr="00BA34AB">
        <w:rPr>
          <w:rStyle w:val="CODEtemp"/>
        </w:rPr>
        <w:t>"C"</w:t>
      </w:r>
      <w:r>
        <w:rPr>
          <w:rStyle w:val="CODEtemp"/>
        </w:rPr>
        <w:t>)</w:t>
      </w:r>
      <w:r w:rsidRPr="00FE57A8">
        <w:t>.</w:t>
      </w:r>
    </w:p>
    <w:p w14:paraId="1CC7573E" w14:textId="77777777" w:rsidR="0003707A" w:rsidRDefault="0003707A" w:rsidP="0003707A">
      <w:pPr>
        <w:pStyle w:val="ListParagraph"/>
        <w:numPr>
          <w:ilvl w:val="1"/>
          <w:numId w:val="82"/>
        </w:numPr>
      </w:pPr>
      <w:r>
        <w:t xml:space="preserve">Spell out symbols (for example, </w:t>
      </w:r>
      <w:r w:rsidRPr="00FE57A8">
        <w:rPr>
          <w:rStyle w:val="CODEtemp"/>
        </w:rPr>
        <w:t>"</w:t>
      </w:r>
      <w:proofErr w:type="spellStart"/>
      <w:r w:rsidRPr="00FE57A8">
        <w:rPr>
          <w:rStyle w:val="CODEtemp"/>
        </w:rPr>
        <w:t>csharp</w:t>
      </w:r>
      <w:proofErr w:type="spellEnd"/>
      <w:r w:rsidRPr="00FE57A8">
        <w:rPr>
          <w:rStyle w:val="CODEtemp"/>
        </w:rPr>
        <w:t>"</w:t>
      </w:r>
      <w:r>
        <w:t xml:space="preserve"> rather than </w:t>
      </w:r>
      <w:r w:rsidRPr="00FE57A8">
        <w:rPr>
          <w:rStyle w:val="CODEtemp"/>
        </w:rPr>
        <w:t>"c#"</w:t>
      </w:r>
      <w:r>
        <w:t>).</w:t>
      </w:r>
    </w:p>
    <w:p w14:paraId="266A940E" w14:textId="77777777" w:rsidR="0003707A" w:rsidRDefault="0003707A" w:rsidP="0003707A">
      <w:pPr>
        <w:pStyle w:val="ListParagraph"/>
        <w:numPr>
          <w:ilvl w:val="1"/>
          <w:numId w:val="82"/>
        </w:numPr>
      </w:pPr>
      <w:r>
        <w:t xml:space="preserve">To denote a language variant, use the hierarchical string mechanism (for example, </w:t>
      </w:r>
      <w:r w:rsidRPr="00FE57A8">
        <w:rPr>
          <w:rStyle w:val="CODEtemp"/>
        </w:rPr>
        <w:t>"</w:t>
      </w:r>
      <w:proofErr w:type="spellStart"/>
      <w:r w:rsidRPr="00FE57A8">
        <w:rPr>
          <w:rStyle w:val="CODEtemp"/>
        </w:rPr>
        <w:t>c#</w:t>
      </w:r>
      <w:proofErr w:type="spellEnd"/>
      <w:r w:rsidRPr="00FE57A8">
        <w:rPr>
          <w:rStyle w:val="CODEtemp"/>
        </w:rPr>
        <w:t>/7"</w:t>
      </w:r>
      <w:r>
        <w:t>).</w:t>
      </w:r>
    </w:p>
    <w:p w14:paraId="61BEAF35" w14:textId="77777777" w:rsidR="0003707A" w:rsidRDefault="0003707A" w:rsidP="0003707A">
      <w:pPr>
        <w:pStyle w:val="ListParagraph"/>
        <w:numPr>
          <w:ilvl w:val="1"/>
          <w:numId w:val="82"/>
        </w:numPr>
      </w:pPr>
      <w:r>
        <w:t xml:space="preserve">Do not abbreviate (for example, </w:t>
      </w:r>
      <w:r w:rsidRPr="00444228">
        <w:rPr>
          <w:rStyle w:val="CODEtemp"/>
        </w:rPr>
        <w:t>"</w:t>
      </w:r>
      <w:proofErr w:type="spellStart"/>
      <w:r w:rsidRPr="00444228">
        <w:rPr>
          <w:rStyle w:val="CODEtemp"/>
        </w:rPr>
        <w:t>visualbasic</w:t>
      </w:r>
      <w:proofErr w:type="spellEnd"/>
      <w:r w:rsidRPr="00444228">
        <w:rPr>
          <w:rStyle w:val="CODEtemp"/>
        </w:rPr>
        <w:t>"</w:t>
      </w:r>
      <w:r>
        <w:t xml:space="preserve">™  rather than </w:t>
      </w:r>
      <w:r w:rsidRPr="00444228">
        <w:rPr>
          <w:rStyle w:val="CODEtemp"/>
        </w:rPr>
        <w:t>"</w:t>
      </w:r>
      <w:proofErr w:type="spellStart"/>
      <w:r w:rsidRPr="00444228">
        <w:rPr>
          <w:rStyle w:val="CODEtemp"/>
        </w:rPr>
        <w:t>vb</w:t>
      </w:r>
      <w:proofErr w:type="spellEnd"/>
      <w:r w:rsidRPr="00444228">
        <w:rPr>
          <w:rStyle w:val="CODEtemp"/>
        </w:rPr>
        <w:t>"</w:t>
      </w:r>
      <w:r>
        <w:t>).</w:t>
      </w:r>
    </w:p>
    <w:p w14:paraId="6B546116" w14:textId="77777777" w:rsidR="0003707A" w:rsidRDefault="0003707A" w:rsidP="0003707A">
      <w:pPr>
        <w:pStyle w:val="ListParagraph"/>
        <w:numPr>
          <w:ilvl w:val="0"/>
          <w:numId w:val="82"/>
        </w:numPr>
      </w:pPr>
      <w:r>
        <w:t>Consumers</w:t>
      </w:r>
    </w:p>
    <w:p w14:paraId="1F1D8B38" w14:textId="77777777" w:rsidR="0003707A" w:rsidRDefault="0003707A" w:rsidP="0003707A">
      <w:pPr>
        <w:pStyle w:val="ListParagraph"/>
        <w:numPr>
          <w:ilvl w:val="1"/>
          <w:numId w:val="82"/>
        </w:numPr>
      </w:pPr>
      <w:r>
        <w:t>Accept source language identifiers that conform to the above producer conventions.</w:t>
      </w:r>
    </w:p>
    <w:p w14:paraId="65D2F9BB" w14:textId="77777777" w:rsidR="0003707A" w:rsidRDefault="0003707A" w:rsidP="0003707A">
      <w:pPr>
        <w:pStyle w:val="ListParagraph"/>
        <w:numPr>
          <w:ilvl w:val="1"/>
          <w:numId w:val="82"/>
        </w:numPr>
      </w:pPr>
      <w:r>
        <w:lastRenderedPageBreak/>
        <w:t>In addition, accept a variety of common industry forms, for example, {</w:t>
      </w:r>
      <w:r w:rsidRPr="00FE57A8">
        <w:rPr>
          <w:rStyle w:val="CODEtemp"/>
        </w:rPr>
        <w:t>"</w:t>
      </w:r>
      <w:proofErr w:type="spellStart"/>
      <w:r w:rsidRPr="00FE57A8">
        <w:rPr>
          <w:rStyle w:val="CODEtemp"/>
        </w:rPr>
        <w:t>cplusplus</w:t>
      </w:r>
      <w:proofErr w:type="spellEnd"/>
      <w:r w:rsidRPr="00FE57A8">
        <w:rPr>
          <w:rStyle w:val="CODEtemp"/>
        </w:rPr>
        <w:t>"</w:t>
      </w:r>
      <w:r>
        <w:t xml:space="preserve">, </w:t>
      </w:r>
      <w:r w:rsidRPr="00FE57A8">
        <w:rPr>
          <w:rStyle w:val="CODEtemp"/>
        </w:rPr>
        <w:t>"</w:t>
      </w:r>
      <w:proofErr w:type="spellStart"/>
      <w:r w:rsidRPr="00FE57A8">
        <w:rPr>
          <w:rStyle w:val="CODEtemp"/>
        </w:rPr>
        <w:t>c++</w:t>
      </w:r>
      <w:proofErr w:type="spellEnd"/>
      <w:r w:rsidRPr="00FE57A8">
        <w:rPr>
          <w:rStyle w:val="CODEtemp"/>
        </w:rPr>
        <w:t>"</w:t>
      </w:r>
      <w:r>
        <w:t xml:space="preserve">, </w:t>
      </w:r>
      <w:r w:rsidRPr="00FE57A8">
        <w:rPr>
          <w:rStyle w:val="CODEtemp"/>
        </w:rPr>
        <w:t>"</w:t>
      </w:r>
      <w:proofErr w:type="spellStart"/>
      <w:r w:rsidRPr="00FE57A8">
        <w:rPr>
          <w:rStyle w:val="CODEtemp"/>
        </w:rPr>
        <w:t>cpp</w:t>
      </w:r>
      <w:proofErr w:type="spellEnd"/>
      <w:r w:rsidRPr="00FE57A8">
        <w:rPr>
          <w:rStyle w:val="CODEtemp"/>
        </w:rPr>
        <w:t>"</w:t>
      </w:r>
      <w:r>
        <w:t xml:space="preserve">}, or </w:t>
      </w:r>
      <w:r w:rsidRPr="00FE57A8">
        <w:rPr>
          <w:rStyle w:val="CODEtemp"/>
        </w:rPr>
        <w:t>{"</w:t>
      </w:r>
      <w:proofErr w:type="spellStart"/>
      <w:r w:rsidRPr="00FE57A8">
        <w:rPr>
          <w:rStyle w:val="CODEtemp"/>
        </w:rPr>
        <w:t>javascript</w:t>
      </w:r>
      <w:proofErr w:type="spellEnd"/>
      <w:r w:rsidRPr="00FE57A8">
        <w:rPr>
          <w:rStyle w:val="CODEtemp"/>
        </w:rPr>
        <w:t>"</w:t>
      </w:r>
      <w:r>
        <w:t xml:space="preserve">, </w:t>
      </w:r>
      <w:r w:rsidRPr="00FE57A8">
        <w:rPr>
          <w:rStyle w:val="CODEtemp"/>
        </w:rPr>
        <w:t>"</w:t>
      </w:r>
      <w:proofErr w:type="spellStart"/>
      <w:r w:rsidRPr="00FE57A8">
        <w:rPr>
          <w:rStyle w:val="CODEtemp"/>
        </w:rPr>
        <w:t>js</w:t>
      </w:r>
      <w:proofErr w:type="spellEnd"/>
      <w:r w:rsidRPr="00FE57A8">
        <w:rPr>
          <w:rStyle w:val="CODEtemp"/>
        </w:rPr>
        <w:t>"</w:t>
      </w:r>
      <w:r>
        <w:t>}.</w:t>
      </w:r>
    </w:p>
    <w:p w14:paraId="5EA6AE9F" w14:textId="69C378A9" w:rsidR="0003707A" w:rsidRDefault="0003707A" w:rsidP="0003707A">
      <w:pPr>
        <w:pStyle w:val="ListParagraph"/>
        <w:numPr>
          <w:ilvl w:val="1"/>
          <w:numId w:val="82"/>
        </w:numPr>
      </w:pPr>
      <w:r>
        <w:t>Compare source language identifiers case-insensitively.</w:t>
      </w:r>
    </w:p>
    <w:p w14:paraId="0AF8E3A8" w14:textId="39D479F1" w:rsidR="0003707A" w:rsidRPr="0003707A" w:rsidRDefault="00E732B3" w:rsidP="0003707A">
      <w:hyperlink w:anchor="AppendixSourceLanguage" w:history="1">
        <w:r w:rsidR="0003707A" w:rsidRPr="003819E5">
          <w:rPr>
            <w:rStyle w:val="Hyperlink"/>
          </w:rPr>
          <w:t>Appendix I</w:t>
        </w:r>
      </w:hyperlink>
      <w:r w:rsidR="003819E5">
        <w:t xml:space="preserve">, “Sample </w:t>
      </w:r>
      <w:proofErr w:type="spellStart"/>
      <w:r w:rsidR="003819E5">
        <w:t>sourceLanguage</w:t>
      </w:r>
      <w:proofErr w:type="spellEnd"/>
      <w:r w:rsidR="003819E5">
        <w:t xml:space="preserve"> values</w:t>
      </w:r>
      <w:r w:rsidR="0003707A">
        <w:t>,</w:t>
      </w:r>
      <w:r w:rsidR="003819E5">
        <w:t>”</w:t>
      </w:r>
      <w:r w:rsidR="0003707A">
        <w:t xml:space="preserve"> provides sample values for common programming languages.</w:t>
      </w:r>
    </w:p>
    <w:p w14:paraId="0BA813E0" w14:textId="6C22A625" w:rsidR="00401BB5" w:rsidRDefault="00401BB5" w:rsidP="00401BB5">
      <w:pPr>
        <w:pStyle w:val="Heading3"/>
      </w:pPr>
      <w:bookmarkStart w:id="424" w:name="_Ref493345445"/>
      <w:bookmarkStart w:id="425" w:name="_Toc534899558"/>
      <w:r>
        <w:t>hashes property</w:t>
      </w:r>
      <w:bookmarkEnd w:id="424"/>
      <w:bookmarkEnd w:id="425"/>
    </w:p>
    <w:p w14:paraId="084CC4D1" w14:textId="650EFEF2"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hashes</w:t>
      </w:r>
      <w:r w:rsidRPr="0082371F">
        <w:t xml:space="preserve"> whose value is </w:t>
      </w:r>
      <w:r w:rsidR="0010345D">
        <w:t>a</w:t>
      </w:r>
      <w:r w:rsidR="00E2731F">
        <w:t xml:space="preserve"> non-empty</w:t>
      </w:r>
      <w:r w:rsidR="0010345D">
        <w:t xml:space="preserve"> object (</w:t>
      </w:r>
      <w:r w:rsidR="0010345D" w:rsidRPr="00201FA6">
        <w:t>§</w:t>
      </w:r>
      <w:r w:rsidR="0010345D">
        <w:fldChar w:fldCharType="begin"/>
      </w:r>
      <w:r w:rsidR="0010345D">
        <w:instrText xml:space="preserve"> REF _Ref508798892 \r \h </w:instrText>
      </w:r>
      <w:r w:rsidR="0010345D">
        <w:fldChar w:fldCharType="separate"/>
      </w:r>
      <w:r w:rsidR="00820181">
        <w:t>3.6</w:t>
      </w:r>
      <w:r w:rsidR="0010345D">
        <w:fldChar w:fldCharType="end"/>
      </w:r>
      <w:r w:rsidR="0010345D">
        <w:t>)</w:t>
      </w:r>
      <w:r w:rsidRPr="0082371F">
        <w:t xml:space="preserve"> each of </w:t>
      </w:r>
      <w:r w:rsidR="00E07D5F">
        <w:t xml:space="preserve">whose property names specifies the name of a hash function, and each of whose property values </w:t>
      </w:r>
      <w:r w:rsidR="00E2731F">
        <w:t>represents the value produced by that hash function</w:t>
      </w:r>
      <w:r w:rsidRPr="0082371F">
        <w:t>.</w:t>
      </w:r>
    </w:p>
    <w:p w14:paraId="67FE9895" w14:textId="41355C6B" w:rsidR="0010345D" w:rsidRDefault="0010345D" w:rsidP="0010345D">
      <w:pPr>
        <w:pStyle w:val="Note"/>
      </w:pPr>
      <w:r>
        <w:t>EXAMPLE: In this example, each of the hash functions SHA-256 and SHA-512 were used to compute hash values for the file.</w:t>
      </w:r>
    </w:p>
    <w:p w14:paraId="162E6A51" w14:textId="56CC6004" w:rsidR="0010345D" w:rsidRDefault="0010345D" w:rsidP="0010345D">
      <w:pPr>
        <w:pStyle w:val="Code"/>
      </w:pPr>
      <w:r>
        <w:t>{                   # A file object.</w:t>
      </w:r>
    </w:p>
    <w:p w14:paraId="798C546A" w14:textId="5299F408" w:rsidR="0010345D" w:rsidRDefault="0010345D" w:rsidP="0010345D">
      <w:pPr>
        <w:pStyle w:val="Code"/>
      </w:pPr>
      <w:r>
        <w:t xml:space="preserve">  "hashes": {</w:t>
      </w:r>
    </w:p>
    <w:p w14:paraId="7733A79A" w14:textId="2A041134" w:rsidR="0010345D" w:rsidRDefault="0010345D" w:rsidP="0010345D">
      <w:pPr>
        <w:pStyle w:val="Code"/>
      </w:pPr>
      <w:r>
        <w:t xml:space="preserve">    "sha-256": "...",</w:t>
      </w:r>
    </w:p>
    <w:p w14:paraId="7914C6B6" w14:textId="6EEECE62" w:rsidR="0010345D" w:rsidRDefault="0010345D" w:rsidP="0010345D">
      <w:pPr>
        <w:pStyle w:val="Code"/>
      </w:pPr>
      <w:r>
        <w:t xml:space="preserve">    "sha-512": "..."</w:t>
      </w:r>
    </w:p>
    <w:p w14:paraId="7B4751D1" w14:textId="756C30D3" w:rsidR="0010345D" w:rsidRDefault="0010345D" w:rsidP="0010345D">
      <w:pPr>
        <w:pStyle w:val="Code"/>
      </w:pPr>
      <w:r>
        <w:t xml:space="preserve">  }</w:t>
      </w:r>
    </w:p>
    <w:p w14:paraId="00EC811B" w14:textId="0C218BCE" w:rsidR="0010345D" w:rsidRPr="0010345D" w:rsidRDefault="0010345D" w:rsidP="00E07D5F">
      <w:pPr>
        <w:pStyle w:val="Code"/>
      </w:pPr>
      <w:r>
        <w:t>}</w:t>
      </w:r>
    </w:p>
    <w:p w14:paraId="690BE21B" w14:textId="1890974D" w:rsidR="009E3235" w:rsidRDefault="009E3235" w:rsidP="009E3235">
      <w:r>
        <w:t xml:space="preserve">To maximize interoperability, the </w:t>
      </w:r>
      <w:r w:rsidR="00BB3C16">
        <w:t>property names</w:t>
      </w:r>
      <w:r w:rsidR="00E07D5F">
        <w:t xml:space="preserve"> </w:t>
      </w:r>
      <w:r w:rsidR="00BB3C16">
        <w:rPr>
          <w:b/>
        </w:rPr>
        <w:t>SHOULD</w:t>
      </w:r>
      <w:r w:rsidR="00BB3C16">
        <w:t xml:space="preserve"> </w:t>
      </w:r>
      <w:r>
        <w:t>appear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r w:rsidR="001324BF">
        <w:t>the IANA registry</w:t>
      </w:r>
      <w:r>
        <w:t>.</w:t>
      </w:r>
    </w:p>
    <w:p w14:paraId="68045425" w14:textId="77777777" w:rsidR="00BB3C16" w:rsidRDefault="00BB3C16" w:rsidP="00BB3C16">
      <w:r>
        <w:t xml:space="preserve">The object </w:t>
      </w:r>
      <w:r>
        <w:rPr>
          <w:b/>
        </w:rPr>
        <w:t>SHOULD</w:t>
      </w:r>
      <w:r>
        <w:t xml:space="preserve"> contain a property named </w:t>
      </w:r>
      <w:r>
        <w:rPr>
          <w:rStyle w:val="CODEtemp"/>
        </w:rPr>
        <w:t>"sha-256"</w:t>
      </w:r>
      <w:r>
        <w:t xml:space="preserve">. SARIF consumers that need to verify hash values </w:t>
      </w:r>
      <w:r>
        <w:rPr>
          <w:b/>
        </w:rPr>
        <w:t>SHALL</w:t>
      </w:r>
      <w:r>
        <w:t xml:space="preserve"> be able to compute a SHA-256 hash.</w:t>
      </w:r>
    </w:p>
    <w:p w14:paraId="55E17A49" w14:textId="1407798E" w:rsidR="009E3235" w:rsidRDefault="009E3235" w:rsidP="0082371F">
      <w:r>
        <w:t xml:space="preserve">The </w:t>
      </w:r>
      <w:r w:rsidR="00E07D5F">
        <w:t xml:space="preserve">object </w:t>
      </w:r>
      <w:r>
        <w:rPr>
          <w:b/>
        </w:rPr>
        <w:t>MAY</w:t>
      </w:r>
      <w:r>
        <w:t xml:space="preserve"> contain </w:t>
      </w:r>
      <w:r w:rsidR="00E07D5F">
        <w:t>properties whose names</w:t>
      </w:r>
      <w:r>
        <w:t xml:space="preserve"> do not appear in </w:t>
      </w:r>
      <w:r w:rsidR="001324BF">
        <w:t>the IANA registry</w:t>
      </w:r>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w:t>
      </w:r>
      <w:r w:rsidR="001324BF">
        <w:t xml:space="preserve"> the IANA registry.</w:t>
      </w:r>
    </w:p>
    <w:p w14:paraId="68C12B43" w14:textId="5CB82816" w:rsidR="00BB3C16" w:rsidRDefault="00BB3C16" w:rsidP="00BB3C16">
      <w:r>
        <w:t>If the hash function is one whose name appears in t</w:t>
      </w:r>
      <w:r w:rsidR="00EF02F3">
        <w:t>he IANA registry</w:t>
      </w:r>
      <w:r>
        <w:t xml:space="preserve">, the property name </w:t>
      </w:r>
      <w:r>
        <w:rPr>
          <w:b/>
        </w:rPr>
        <w:t>SHALL</w:t>
      </w:r>
      <w:r>
        <w:t xml:space="preserve"> equal the name </w:t>
      </w:r>
      <w:r w:rsidR="00EF02F3">
        <w:t>as it appears</w:t>
      </w:r>
      <w:r>
        <w:t xml:space="preserve"> in the registry (for example, </w:t>
      </w:r>
      <w:r>
        <w:rPr>
          <w:rStyle w:val="CODEtemp"/>
        </w:rPr>
        <w:t>"</w:t>
      </w:r>
      <w:r w:rsidRPr="006E4B71">
        <w:rPr>
          <w:rStyle w:val="CODEtemp"/>
        </w:rPr>
        <w:t>sha-256"</w:t>
      </w:r>
      <w:r>
        <w:t xml:space="preserve"> rather than </w:t>
      </w:r>
      <w:r w:rsidRPr="006E4B71">
        <w:rPr>
          <w:rStyle w:val="CODEtemp"/>
        </w:rPr>
        <w:t>"sha256"</w:t>
      </w:r>
      <w:r>
        <w:t xml:space="preserve">); otherwise the property name </w:t>
      </w:r>
      <w:r>
        <w:rPr>
          <w:b/>
        </w:rPr>
        <w:t>MAY</w:t>
      </w:r>
      <w:r>
        <w:t xml:space="preserve"> be any suitable name, but it </w:t>
      </w:r>
      <w:r>
        <w:rPr>
          <w:b/>
        </w:rPr>
        <w:t>SHALL NOT</w:t>
      </w:r>
      <w:r>
        <w:t xml:space="preserve"> equal any name defined in the IANA registry.</w:t>
      </w:r>
    </w:p>
    <w:p w14:paraId="728EBBA2" w14:textId="02514258" w:rsidR="00BB3C16" w:rsidRDefault="00BB3C16" w:rsidP="0082371F">
      <w:r>
        <w:t xml:space="preserve">SARIF consumers </w:t>
      </w:r>
      <w:r w:rsidRPr="007D3194">
        <w:rPr>
          <w:b/>
        </w:rPr>
        <w:t>SHALL</w:t>
      </w:r>
      <w:r>
        <w:t xml:space="preserve"> treat the property name as case insensitive (even when comparing to hash function names in the IANA registry).</w:t>
      </w:r>
    </w:p>
    <w:p w14:paraId="7B9408AE" w14:textId="6FBBB525" w:rsidR="00BB3C16" w:rsidRDefault="00BB3C16" w:rsidP="00BB3C16">
      <w:r>
        <w:t xml:space="preserve">Each property value </w:t>
      </w:r>
      <w:r>
        <w:rPr>
          <w:b/>
        </w:rPr>
        <w:t>SHALL</w:t>
      </w:r>
      <w:r>
        <w:t xml:space="preserve"> be a string representation of the hash digest of the file, computed by the hash function specified by the property name. Numeric hash values </w:t>
      </w:r>
      <w:r>
        <w:rPr>
          <w:b/>
        </w:rPr>
        <w:t>SHALL</w:t>
      </w:r>
      <w:r>
        <w:t xml:space="preserve"> be represented in hexadecimal. The hexadecimal string representation </w:t>
      </w:r>
      <w:r>
        <w:rPr>
          <w:b/>
        </w:rPr>
        <w:t>SHALL NOT</w:t>
      </w:r>
      <w:r>
        <w:t xml:space="preserve"> include a hexadecimal prefix such as </w:t>
      </w:r>
      <w:r w:rsidRPr="00AC0D33">
        <w:rPr>
          <w:rStyle w:val="CODEtemp"/>
        </w:rPr>
        <w:t>"0x"</w:t>
      </w:r>
      <w:r>
        <w:t xml:space="preserve"> or a suffix such as </w:t>
      </w:r>
      <w:r w:rsidRPr="00AC0D33">
        <w:rPr>
          <w:rStyle w:val="CODEtemp"/>
        </w:rPr>
        <w:t>"h"</w:t>
      </w:r>
      <w:r>
        <w:t xml:space="preserve">. A SARIF consumer </w:t>
      </w:r>
      <w:r>
        <w:rPr>
          <w:b/>
        </w:rPr>
        <w:t>SHALL</w:t>
      </w:r>
      <w:r>
        <w:t xml:space="preserve"> treat a hexadecimal string value as case</w:t>
      </w:r>
      <w:r w:rsidR="00EF02F3">
        <w:t xml:space="preserve"> </w:t>
      </w:r>
      <w:r>
        <w:t>insensitive.</w:t>
      </w:r>
    </w:p>
    <w:p w14:paraId="026AE5D7" w14:textId="0C547981" w:rsidR="00BB3C16" w:rsidRPr="00BB3C16" w:rsidRDefault="00BB3C16" w:rsidP="00BB3C16">
      <w:pPr>
        <w:pStyle w:val="Note"/>
      </w:pPr>
      <w:r>
        <w:t xml:space="preserve">NOTE 1: </w:t>
      </w:r>
      <w:r w:rsidRPr="00244809">
        <w:t>The value is represented as a string because hash values are typically represented in hexadecimal notation, and JSON integer values must be decimal.</w:t>
      </w:r>
    </w:p>
    <w:p w14:paraId="38995293" w14:textId="7DCF09D5" w:rsidR="0082371F" w:rsidRDefault="0082371F" w:rsidP="0082371F">
      <w:pPr>
        <w:pStyle w:val="Note"/>
      </w:pPr>
      <w:r>
        <w:t>NOTE</w:t>
      </w:r>
      <w:r w:rsidR="00BB3C16">
        <w:t xml:space="preserve"> 2</w:t>
      </w:r>
      <w:r>
        <w:t xml:space="preserv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Pr="0082371F">
        <w:rPr>
          <w:rStyle w:val="CODEtemp"/>
        </w:rPr>
        <w:t>file</w:t>
      </w:r>
      <w:r w:rsidRPr="0082371F">
        <w:t xml:space="preserve"> object defines </w:t>
      </w:r>
      <w:r w:rsidR="00E07D5F">
        <w:t>a set</w:t>
      </w:r>
      <w:r w:rsidRPr="0082371F">
        <w:t xml:space="preserve">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w:t>
      </w:r>
      <w:r w:rsidRPr="0082371F">
        <w:lastRenderedPageBreak/>
        <w:t xml:space="preserve">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7D5615AB" w14:textId="40FBB391" w:rsidR="00491424" w:rsidRDefault="00491424" w:rsidP="00491424">
      <w:pPr>
        <w:pStyle w:val="Heading3"/>
      </w:pPr>
      <w:bookmarkStart w:id="426" w:name="_Toc534899559"/>
      <w:proofErr w:type="spellStart"/>
      <w:r>
        <w:t>lastModifiedTime</w:t>
      </w:r>
      <w:r w:rsidR="00327EBE">
        <w:t>Utc</w:t>
      </w:r>
      <w:proofErr w:type="spellEnd"/>
      <w:r>
        <w:t xml:space="preserve"> property</w:t>
      </w:r>
      <w:bookmarkEnd w:id="426"/>
    </w:p>
    <w:p w14:paraId="70E36537" w14:textId="342D22AE" w:rsidR="00491424" w:rsidRDefault="00491424" w:rsidP="00491424">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proofErr w:type="spellStart"/>
      <w:r>
        <w:rPr>
          <w:rStyle w:val="CODEtemp"/>
        </w:rPr>
        <w:t>lastModifiedTime</w:t>
      </w:r>
      <w:r w:rsidR="00327EBE">
        <w:rPr>
          <w:rStyle w:val="CODEtemp"/>
        </w:rPr>
        <w:t>Utc</w:t>
      </w:r>
      <w:proofErr w:type="spellEnd"/>
      <w:r w:rsidRPr="0082371F">
        <w:t xml:space="preserve"> whose value is a</w:t>
      </w:r>
      <w:r>
        <w:t xml:space="preserve"> string </w:t>
      </w:r>
      <w:r w:rsidRPr="00A14F9A">
        <w:t xml:space="preserve">specifying the </w:t>
      </w:r>
      <w:r w:rsidR="00327EBE">
        <w:t xml:space="preserve">UTC </w:t>
      </w:r>
      <w:r w:rsidRPr="00A14F9A">
        <w:t xml:space="preserve">date and time </w:t>
      </w:r>
      <w:r>
        <w:t>at which the file was most recently modified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820181">
        <w:t>3.9</w:t>
      </w:r>
      <w:r>
        <w:fldChar w:fldCharType="end"/>
      </w:r>
      <w:r w:rsidRPr="00A14F9A">
        <w:t>.</w:t>
      </w:r>
    </w:p>
    <w:p w14:paraId="44C1321C" w14:textId="669FD2C1" w:rsidR="00491424" w:rsidRPr="00491424" w:rsidRDefault="00491424" w:rsidP="00491424">
      <w:pPr>
        <w:pStyle w:val="Note"/>
      </w:pPr>
      <w:r>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820181">
        <w:t>3.21.11</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25EA5BC1" w14:textId="049576DC" w:rsidR="00401BB5" w:rsidRDefault="00401BB5" w:rsidP="00401BB5">
      <w:pPr>
        <w:pStyle w:val="Heading2"/>
      </w:pPr>
      <w:bookmarkStart w:id="427" w:name="_Ref493350984"/>
      <w:bookmarkStart w:id="428" w:name="_Toc534899560"/>
      <w:r>
        <w:t>result object</w:t>
      </w:r>
      <w:bookmarkEnd w:id="427"/>
      <w:bookmarkEnd w:id="428"/>
    </w:p>
    <w:p w14:paraId="74FD90F6" w14:textId="18F2DD20" w:rsidR="00401BB5" w:rsidRDefault="00401BB5" w:rsidP="00401BB5">
      <w:pPr>
        <w:pStyle w:val="Heading3"/>
      </w:pPr>
      <w:bookmarkStart w:id="429" w:name="_Toc534899561"/>
      <w:r>
        <w:t>General</w:t>
      </w:r>
      <w:bookmarkEnd w:id="429"/>
    </w:p>
    <w:p w14:paraId="3819DDFB" w14:textId="57CCBD7E"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497181A8" w14:textId="28D5C1CC" w:rsidR="00345B29" w:rsidRDefault="00345B29" w:rsidP="00345B29">
      <w:pPr>
        <w:pStyle w:val="Heading3"/>
      </w:pPr>
      <w:bookmarkStart w:id="430" w:name="_Ref515624666"/>
      <w:bookmarkStart w:id="431" w:name="_Toc534899562"/>
      <w:r>
        <w:t>Distinguishing logically identical from logically distinct results</w:t>
      </w:r>
      <w:bookmarkEnd w:id="430"/>
      <w:bookmarkEnd w:id="431"/>
    </w:p>
    <w:p w14:paraId="174C2174" w14:textId="0621786A" w:rsidR="00345B29" w:rsidRDefault="00345B29" w:rsidP="00345B29">
      <w:r>
        <w:t xml:space="preserve">Successive runs of the same tool, or even runs of different tools, might detect the same condition in the code. When two </w:t>
      </w:r>
      <w:r w:rsidRPr="00C35477">
        <w:rPr>
          <w:rStyle w:val="CODEtemp"/>
        </w:rPr>
        <w:t>result</w:t>
      </w:r>
      <w:r>
        <w:t xml:space="preserve"> objects represent the same condition, we say that the results are “logically identical;” when they represent different conditions, we say that the results are “logically distinct.” Two results can be logically identical even if the </w:t>
      </w:r>
      <w:r w:rsidRPr="00C35477">
        <w:rPr>
          <w:rStyle w:val="CODEtemp"/>
        </w:rPr>
        <w:t>result</w:t>
      </w:r>
      <w:r>
        <w:t xml:space="preserve"> objects are not identical. For example, if code is inserted into the file between runs, the same condition might be reported on two different lines.</w:t>
      </w:r>
    </w:p>
    <w:p w14:paraId="1408A9C0" w14:textId="77777777" w:rsidR="00286BC1" w:rsidRDefault="00345B29" w:rsidP="00345B29">
      <w:r>
        <w:t>To avoid reporting the same condition repeatedly, result management systems typically group results into equivalence classes such that results in any one class are logically identical and results in different classes are logically distinct.</w:t>
      </w:r>
    </w:p>
    <w:p w14:paraId="4D57D93E" w14:textId="0F1AAF38" w:rsidR="00286BC1" w:rsidRDefault="00345B29" w:rsidP="00345B29">
      <w:r>
        <w:t xml:space="preserve">Some result management systems do this by calculating a “fingerprint” for each result and considering results with the same fingerprint to be logically identical. </w:t>
      </w:r>
      <w:r w:rsidR="00286BC1">
        <w:t>A fingerprint is calculated from information contained in the result and might contain readable information from the result.</w:t>
      </w:r>
    </w:p>
    <w:p w14:paraId="53A7F6D6" w14:textId="24C7363A" w:rsidR="00286BC1" w:rsidRDefault="00345B29" w:rsidP="00345B29">
      <w:r>
        <w:t xml:space="preserve">Other result management systems group results into equivalence classes </w:t>
      </w:r>
      <w:r>
        <w:rPr>
          <w:i/>
        </w:rPr>
        <w:t>without</w:t>
      </w:r>
      <w:r>
        <w:t xml:space="preserve"> associating a computed fingerprint with each result, and they denote each equivalence class with an arbitrary unique identifier.</w:t>
      </w:r>
      <w:r w:rsidR="00286BC1">
        <w:t xml:space="preserve"> This identifier is opaque: it is </w:t>
      </w:r>
      <w:r w:rsidR="00286BC1">
        <w:softHyphen/>
      </w:r>
      <w:r w:rsidR="00286BC1">
        <w:rPr>
          <w:i/>
        </w:rPr>
        <w:t>not</w:t>
      </w:r>
      <w:r w:rsidR="00286BC1">
        <w:t xml:space="preserve"> calculated from information stored in the result, and hence contains no readable information about the result.</w:t>
      </w:r>
    </w:p>
    <w:p w14:paraId="222D8FB1" w14:textId="607DC2D3" w:rsidR="00345B29" w:rsidRDefault="00514296" w:rsidP="00345B29">
      <w:r>
        <w:t>Still other result management systems compute a fingerprint</w:t>
      </w:r>
      <w:r w:rsidR="00286BC1">
        <w:t>, associate an arbitrary unique identifier with the fingerprint, and use that identifier rather than the fingerprint to identify the equivalence class of results.</w:t>
      </w:r>
    </w:p>
    <w:p w14:paraId="2B7865E2" w14:textId="15F67C8D" w:rsidR="00345B29" w:rsidRPr="00345B29" w:rsidRDefault="00345B29" w:rsidP="00345B29">
      <w:r>
        <w:t xml:space="preserve">SARIF accommodates </w:t>
      </w:r>
      <w:r w:rsidR="008563A8">
        <w:t>all</w:t>
      </w:r>
      <w:r w:rsidR="00286BC1">
        <w:t xml:space="preserve"> these </w:t>
      </w:r>
      <w:r>
        <w:t xml:space="preserve">types of result management systems. Result management systems that compute fingerprints </w:t>
      </w:r>
      <w:r>
        <w:rPr>
          <w:b/>
        </w:rPr>
        <w:t>SHOULD</w:t>
      </w:r>
      <w:r>
        <w:t xml:space="preserve"> populate the </w:t>
      </w:r>
      <w:r w:rsidRPr="00C35477">
        <w:rPr>
          <w:rStyle w:val="CODEtemp"/>
        </w:rPr>
        <w:t>fingerprints</w:t>
      </w:r>
      <w:r>
        <w:t xml:space="preserve"> property (§</w:t>
      </w:r>
      <w:r>
        <w:fldChar w:fldCharType="begin"/>
      </w:r>
      <w:r>
        <w:instrText xml:space="preserve"> REF _Ref513040093 \r \h </w:instrText>
      </w:r>
      <w:r>
        <w:fldChar w:fldCharType="separate"/>
      </w:r>
      <w:r w:rsidR="00820181">
        <w:t>3.22.11</w:t>
      </w:r>
      <w:r>
        <w:fldChar w:fldCharType="end"/>
      </w:r>
      <w:r>
        <w:t>). Result management systems that group results into equivalence classes</w:t>
      </w:r>
      <w:r w:rsidR="008563A8">
        <w:t xml:space="preserve"> </w:t>
      </w:r>
      <w:r w:rsidR="00286BC1">
        <w:t>based on an arbitrary unique identifier</w:t>
      </w:r>
      <w:r>
        <w:t xml:space="preserve"> </w:t>
      </w:r>
      <w:r>
        <w:rPr>
          <w:b/>
        </w:rPr>
        <w:t>SHOULD</w:t>
      </w:r>
      <w:r>
        <w:t xml:space="preserve"> populate the </w:t>
      </w:r>
      <w:proofErr w:type="spellStart"/>
      <w:r w:rsidRPr="00C35477">
        <w:rPr>
          <w:rStyle w:val="CODEtemp"/>
        </w:rPr>
        <w:t>correlationGuid</w:t>
      </w:r>
      <w:proofErr w:type="spellEnd"/>
      <w:r>
        <w:t xml:space="preserve"> property (§</w:t>
      </w:r>
      <w:r>
        <w:fldChar w:fldCharType="begin"/>
      </w:r>
      <w:r>
        <w:instrText xml:space="preserve"> REF _Ref516055541 \r \h </w:instrText>
      </w:r>
      <w:r>
        <w:fldChar w:fldCharType="separate"/>
      </w:r>
      <w:r w:rsidR="00820181">
        <w:t>3.22.4</w:t>
      </w:r>
      <w:r>
        <w:fldChar w:fldCharType="end"/>
      </w:r>
      <w:r>
        <w:t>)</w:t>
      </w:r>
      <w:r w:rsidR="00286BC1">
        <w:t>, regardless of whether they also compute a fingerprint</w:t>
      </w:r>
      <w:r>
        <w:t>.</w:t>
      </w:r>
    </w:p>
    <w:p w14:paraId="11C37704" w14:textId="5D599308" w:rsidR="00621490" w:rsidRDefault="00621490" w:rsidP="00401BB5">
      <w:pPr>
        <w:pStyle w:val="Heading3"/>
      </w:pPr>
      <w:bookmarkStart w:id="432" w:name="_Toc534899563"/>
      <w:bookmarkStart w:id="433" w:name="_Ref493408865"/>
      <w:proofErr w:type="spellStart"/>
      <w:r>
        <w:lastRenderedPageBreak/>
        <w:t>i</w:t>
      </w:r>
      <w:r w:rsidR="00435405">
        <w:t>nstanceGui</w:t>
      </w:r>
      <w:r>
        <w:t>d</w:t>
      </w:r>
      <w:proofErr w:type="spellEnd"/>
      <w:r>
        <w:t xml:space="preserve"> property</w:t>
      </w:r>
      <w:bookmarkEnd w:id="432"/>
    </w:p>
    <w:p w14:paraId="2C599143" w14:textId="3889DE5D" w:rsidR="00376B6D" w:rsidRDefault="00376B6D" w:rsidP="00376B6D">
      <w:bookmarkStart w:id="434" w:name="_Ref508814211"/>
      <w:r>
        <w:t xml:space="preserve">A </w:t>
      </w:r>
      <w:r w:rsidRPr="003466D5">
        <w:rPr>
          <w:rStyle w:val="CODEtemp"/>
        </w:rPr>
        <w:t>result</w:t>
      </w:r>
      <w:r>
        <w:t xml:space="preserve"> object </w:t>
      </w:r>
      <w:r w:rsidRPr="003466D5">
        <w:rPr>
          <w:b/>
        </w:rPr>
        <w:t>MAY</w:t>
      </w:r>
      <w:r>
        <w:t xml:space="preserve"> contain a property named </w:t>
      </w:r>
      <w:proofErr w:type="spellStart"/>
      <w:r w:rsidRPr="003466D5">
        <w:rPr>
          <w:rStyle w:val="CODEtemp"/>
        </w:rPr>
        <w:t>i</w:t>
      </w:r>
      <w:r w:rsidR="00435405">
        <w:rPr>
          <w:rStyle w:val="CODEtemp"/>
        </w:rPr>
        <w:t>nstanceGui</w:t>
      </w:r>
      <w:r w:rsidRPr="003466D5">
        <w:rPr>
          <w:rStyle w:val="CODEtemp"/>
        </w:rPr>
        <w:t>d</w:t>
      </w:r>
      <w:proofErr w:type="spellEnd"/>
      <w:r>
        <w:t xml:space="preserve"> 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820181">
        <w:t>3.5.3</w:t>
      </w:r>
      <w:r w:rsidR="00435405">
        <w:fldChar w:fldCharType="end"/>
      </w:r>
      <w:r w:rsidR="00435405">
        <w:t>) defining</w:t>
      </w:r>
      <w:r>
        <w:t xml:space="preserve"> a unique, stable identifier for the result.</w:t>
      </w:r>
    </w:p>
    <w:p w14:paraId="03267FF3" w14:textId="77777777" w:rsidR="00376B6D" w:rsidRDefault="00376B6D" w:rsidP="00376B6D">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3B45D108" w:rsidR="00376B6D"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820181">
        <w:t>3.22.11</w:t>
      </w:r>
      <w:r>
        <w:fldChar w:fldCharType="end"/>
      </w:r>
      <w:r>
        <w:t xml:space="preserve"> and </w:t>
      </w:r>
      <w:hyperlink w:anchor="AppendixFingerprints" w:history="1">
        <w:r w:rsidRPr="00376B6D">
          <w:rPr>
            <w:rStyle w:val="Hyperlink"/>
          </w:rPr>
          <w:t>Appendix B</w:t>
        </w:r>
      </w:hyperlink>
      <w:r>
        <w:t xml:space="preserve">), but the </w:t>
      </w:r>
      <w:proofErr w:type="spellStart"/>
      <w:r w:rsidRPr="008434CA">
        <w:rPr>
          <w:rStyle w:val="CODEtemp"/>
        </w:rPr>
        <w:t>i</w:t>
      </w:r>
      <w:r w:rsidR="00435405">
        <w:rPr>
          <w:rStyle w:val="CODEtemp"/>
        </w:rPr>
        <w:t>nstanceGui</w:t>
      </w:r>
      <w:r w:rsidRPr="008434CA">
        <w:rPr>
          <w:rStyle w:val="CODEtemp"/>
        </w:rPr>
        <w:t>d</w:t>
      </w:r>
      <w:proofErr w:type="spellEnd"/>
      <w:r>
        <w:t xml:space="preserve"> properties for those results </w:t>
      </w:r>
      <w:r>
        <w:rPr>
          <w:b/>
        </w:rPr>
        <w:t>SHALL</w:t>
      </w:r>
      <w:r>
        <w:t xml:space="preserve"> be distinct.</w:t>
      </w:r>
    </w:p>
    <w:p w14:paraId="767B68C7" w14:textId="4597FFDE" w:rsidR="00345B29" w:rsidRDefault="00345B29" w:rsidP="00345B29">
      <w:pPr>
        <w:pStyle w:val="Heading3"/>
      </w:pPr>
      <w:bookmarkStart w:id="435" w:name="_Ref516055541"/>
      <w:bookmarkStart w:id="436" w:name="_Toc534899564"/>
      <w:proofErr w:type="spellStart"/>
      <w:r>
        <w:t>correlationGuid</w:t>
      </w:r>
      <w:proofErr w:type="spellEnd"/>
      <w:r>
        <w:t xml:space="preserve"> property</w:t>
      </w:r>
      <w:bookmarkEnd w:id="435"/>
      <w:bookmarkEnd w:id="436"/>
    </w:p>
    <w:p w14:paraId="28683740" w14:textId="09F03D24" w:rsidR="00345B29" w:rsidRDefault="00345B29" w:rsidP="00345B29">
      <w:r>
        <w:t xml:space="preserve">A </w:t>
      </w:r>
      <w:r w:rsidRPr="003466D5">
        <w:rPr>
          <w:rStyle w:val="CODEtemp"/>
        </w:rPr>
        <w:t>result</w:t>
      </w:r>
      <w:r>
        <w:t xml:space="preserve"> object </w:t>
      </w:r>
      <w:r w:rsidRPr="003466D5">
        <w:rPr>
          <w:b/>
        </w:rPr>
        <w:t>MAY</w:t>
      </w:r>
      <w:r>
        <w:t xml:space="preserve"> contain a property named </w:t>
      </w:r>
      <w:proofErr w:type="spellStart"/>
      <w:r>
        <w:rPr>
          <w:rStyle w:val="CODEtemp"/>
        </w:rPr>
        <w:t>correlationGui</w:t>
      </w:r>
      <w:r w:rsidRPr="003466D5">
        <w:rPr>
          <w:rStyle w:val="CODEtemp"/>
        </w:rPr>
        <w:t>d</w:t>
      </w:r>
      <w:proofErr w:type="spellEnd"/>
      <w:r>
        <w:t xml:space="preserve"> whose value is a GUID-valued string (§</w:t>
      </w:r>
      <w:r>
        <w:fldChar w:fldCharType="begin"/>
      </w:r>
      <w:r>
        <w:instrText xml:space="preserve"> REF _Ref514314114 \r \h </w:instrText>
      </w:r>
      <w:r>
        <w:fldChar w:fldCharType="separate"/>
      </w:r>
      <w:r w:rsidR="00820181">
        <w:t>3.5.3</w:t>
      </w:r>
      <w:r>
        <w:fldChar w:fldCharType="end"/>
      </w:r>
      <w:r>
        <w:t>) that is shared by all results that are considered logically identical, and that is different between any two results that are considered logically distinct.</w:t>
      </w:r>
    </w:p>
    <w:p w14:paraId="411C4D98" w14:textId="3FB63A2B" w:rsidR="00345B29" w:rsidRDefault="00345B29" w:rsidP="00345B29">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MAY</w:t>
      </w:r>
      <w:r>
        <w:t xml:space="preserve"> set this property when it ingests a SARIF log file. If it does so, then later, when a SARIF consumer retrieves results in SARIF format from the result management system, the result management system </w:t>
      </w:r>
      <w:r w:rsidR="00286BC1">
        <w:rPr>
          <w:b/>
        </w:rPr>
        <w:t>MAY</w:t>
      </w:r>
      <w:r w:rsidR="00286BC1">
        <w:t xml:space="preserve"> </w:t>
      </w:r>
      <w:r>
        <w:t>set this property to the value it assigned.</w:t>
      </w:r>
    </w:p>
    <w:p w14:paraId="733FB39F" w14:textId="1EF76587" w:rsidR="00345B29" w:rsidRPr="00345B29" w:rsidRDefault="00345B29" w:rsidP="00345B29">
      <w:pPr>
        <w:pStyle w:val="Note"/>
      </w:pPr>
      <w:r>
        <w:t xml:space="preserve">NOTE: </w:t>
      </w:r>
      <w:proofErr w:type="spellStart"/>
      <w:r w:rsidRPr="000B4AFC">
        <w:rPr>
          <w:rStyle w:val="CODEtemp"/>
        </w:rPr>
        <w:t>correlationGuid</w:t>
      </w:r>
      <w:proofErr w:type="spellEnd"/>
      <w:r>
        <w:t xml:space="preserve"> and </w:t>
      </w:r>
      <w:r w:rsidRPr="000B4AFC">
        <w:rPr>
          <w:rStyle w:val="CODEtemp"/>
        </w:rPr>
        <w:t>fingerprints</w:t>
      </w:r>
      <w:r>
        <w:t xml:space="preserve"> (§</w:t>
      </w:r>
      <w:r w:rsidR="001B6058">
        <w:fldChar w:fldCharType="begin"/>
      </w:r>
      <w:r w:rsidR="001B6058">
        <w:instrText xml:space="preserve"> REF _Ref513040093 \r \h </w:instrText>
      </w:r>
      <w:r w:rsidR="001B6058">
        <w:fldChar w:fldCharType="separate"/>
      </w:r>
      <w:r w:rsidR="00820181">
        <w:t>3.22.11</w:t>
      </w:r>
      <w:r w:rsidR="001B6058">
        <w:fldChar w:fldCharType="end"/>
      </w:r>
      <w:r>
        <w:t>) provide two different ways for result management systems to associate results that are logically identical. See §</w:t>
      </w:r>
      <w:r>
        <w:fldChar w:fldCharType="begin"/>
      </w:r>
      <w:r>
        <w:instrText xml:space="preserve"> REF _Ref515624666 \r \h </w:instrText>
      </w:r>
      <w:r>
        <w:fldChar w:fldCharType="separate"/>
      </w:r>
      <w:r w:rsidR="00820181">
        <w:t>3.22.2</w:t>
      </w:r>
      <w:r>
        <w:fldChar w:fldCharType="end"/>
      </w:r>
      <w:r>
        <w:t xml:space="preserve"> for more information.</w:t>
      </w:r>
    </w:p>
    <w:p w14:paraId="4D5CBA4B" w14:textId="4E46EB73" w:rsidR="00401BB5" w:rsidRDefault="00401BB5" w:rsidP="00401BB5">
      <w:pPr>
        <w:pStyle w:val="Heading3"/>
      </w:pPr>
      <w:bookmarkStart w:id="437" w:name="_Ref513193500"/>
      <w:bookmarkStart w:id="438" w:name="_Ref513195673"/>
      <w:bookmarkStart w:id="439" w:name="_Toc534899565"/>
      <w:proofErr w:type="spellStart"/>
      <w:r>
        <w:t>ruleId</w:t>
      </w:r>
      <w:proofErr w:type="spellEnd"/>
      <w:r>
        <w:t xml:space="preserve"> property</w:t>
      </w:r>
      <w:bookmarkEnd w:id="433"/>
      <w:bookmarkEnd w:id="434"/>
      <w:bookmarkEnd w:id="437"/>
      <w:bookmarkEnd w:id="438"/>
      <w:bookmarkEnd w:id="439"/>
    </w:p>
    <w:p w14:paraId="49035589" w14:textId="723EA86D"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Pr="00244809">
        <w:t xml:space="preserve"> or </w:t>
      </w:r>
      <w:r w:rsidRPr="00244809">
        <w:rPr>
          <w:b/>
        </w:rPr>
        <w:t>SHALL NOT</w:t>
      </w:r>
      <w:r w:rsidRPr="00244809">
        <w:t xml:space="preserve"> </w:t>
      </w:r>
      <w:r>
        <w:t xml:space="preserve">contain a property named </w:t>
      </w:r>
      <w:proofErr w:type="spellStart"/>
      <w:r w:rsidRPr="00244809">
        <w:rPr>
          <w:rStyle w:val="CODEtemp"/>
        </w:rPr>
        <w:t>ruleId</w:t>
      </w:r>
      <w:proofErr w:type="spellEnd"/>
      <w:r w:rsidRPr="00244809">
        <w:t xml:space="preserve"> whose value is a string containing the stable, opaque identifier for the rule that was evaluated to produce the result.</w:t>
      </w:r>
    </w:p>
    <w:p w14:paraId="2C1F6E45" w14:textId="4A636FA8" w:rsidR="00244809" w:rsidRDefault="00244809" w:rsidP="00244809">
      <w:pPr>
        <w:pStyle w:val="Note"/>
      </w:pPr>
      <w:r>
        <w:t>EXAMPLE:</w:t>
      </w:r>
    </w:p>
    <w:p w14:paraId="334E259A" w14:textId="77777777" w:rsidR="002E52B0" w:rsidRDefault="002E52B0" w:rsidP="002D65F3">
      <w:pPr>
        <w:pStyle w:val="Code"/>
      </w:pPr>
      <w:r>
        <w:t>"results": [</w:t>
      </w:r>
    </w:p>
    <w:p w14:paraId="58056288" w14:textId="15DA0179" w:rsidR="002E52B0" w:rsidRDefault="002E52B0" w:rsidP="002D65F3">
      <w:pPr>
        <w:pStyle w:val="Code"/>
      </w:pPr>
      <w:r>
        <w:t xml:space="preserve">  {</w:t>
      </w:r>
    </w:p>
    <w:p w14:paraId="61A1D039" w14:textId="4AF6BBF6" w:rsidR="002E52B0" w:rsidRDefault="002E52B0" w:rsidP="002D65F3">
      <w:pPr>
        <w:pStyle w:val="Code"/>
      </w:pPr>
      <w:r>
        <w:t xml:space="preserve">     "</w:t>
      </w:r>
      <w:proofErr w:type="spellStart"/>
      <w:r>
        <w:t>ruleId</w:t>
      </w:r>
      <w:proofErr w:type="spellEnd"/>
      <w:r>
        <w:t>": "CA2101"</w:t>
      </w:r>
    </w:p>
    <w:p w14:paraId="17BE0C3A" w14:textId="0B28B0A8" w:rsidR="002E52B0" w:rsidRDefault="002E52B0" w:rsidP="002D65F3">
      <w:pPr>
        <w:pStyle w:val="Code"/>
      </w:pPr>
      <w:r>
        <w:t xml:space="preserve">      ...</w:t>
      </w:r>
    </w:p>
    <w:p w14:paraId="70E7C7A9" w14:textId="34A5D5A8" w:rsidR="002E52B0" w:rsidRDefault="002E52B0" w:rsidP="002D65F3">
      <w:pPr>
        <w:pStyle w:val="Code"/>
      </w:pPr>
      <w:r>
        <w:t xml:space="preserve">  }</w:t>
      </w:r>
    </w:p>
    <w:p w14:paraId="7866049B" w14:textId="06E3A040" w:rsidR="00A8547F" w:rsidRDefault="002E52B0" w:rsidP="002D65F3">
      <w:pPr>
        <w:pStyle w:val="Code"/>
      </w:pPr>
      <w:r>
        <w:t>]</w:t>
      </w:r>
    </w:p>
    <w:p w14:paraId="5E754603" w14:textId="60EA6904" w:rsidR="00244809" w:rsidRDefault="00D13A53" w:rsidP="00244809">
      <w:r>
        <w:t xml:space="preserve">Direct producers </w:t>
      </w:r>
      <w:r w:rsidRPr="00D13A53">
        <w:rPr>
          <w:b/>
        </w:rPr>
        <w:t>SHALL</w:t>
      </w:r>
      <w:r>
        <w:t xml:space="preserve"> emit </w:t>
      </w:r>
      <w:proofErr w:type="spellStart"/>
      <w:r w:rsidR="00244809" w:rsidRPr="00244809">
        <w:rPr>
          <w:rStyle w:val="CODEtemp"/>
        </w:rPr>
        <w:t>ruleId</w:t>
      </w:r>
      <w:proofErr w:type="spellEnd"/>
      <w:r w:rsidR="00244809" w:rsidRPr="00244809">
        <w:t>.</w:t>
      </w:r>
    </w:p>
    <w:p w14:paraId="55A9B5E9" w14:textId="1AD1A534" w:rsidR="00244809" w:rsidRDefault="00244809" w:rsidP="00244809">
      <w:r w:rsidRPr="00244809">
        <w:t xml:space="preserve">Not all existing analysis tools emit the equivalent of a </w:t>
      </w:r>
      <w:proofErr w:type="spellStart"/>
      <w:r w:rsidRPr="00244809">
        <w:rPr>
          <w:rStyle w:val="CODEtemp"/>
        </w:rPr>
        <w:t>ruleId</w:t>
      </w:r>
      <w:proofErr w:type="spellEnd"/>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Pr="00244809">
        <w:rPr>
          <w:b/>
        </w:rPr>
        <w:t>SHALL NOT</w:t>
      </w:r>
      <w:r w:rsidRPr="00244809">
        <w:t xml:space="preserve"> set </w:t>
      </w:r>
      <w:proofErr w:type="spellStart"/>
      <w:r w:rsidRPr="00244809">
        <w:rPr>
          <w:rStyle w:val="CODEtemp"/>
        </w:rPr>
        <w:t>ruleId</w:t>
      </w:r>
      <w:proofErr w:type="spellEnd"/>
      <w:r w:rsidRPr="00244809">
        <w:t xml:space="preserve">, and in particular, it </w:t>
      </w:r>
      <w:r w:rsidRPr="00244809">
        <w:rPr>
          <w:b/>
        </w:rPr>
        <w:t>SHALL NOT</w:t>
      </w:r>
      <w:r w:rsidRPr="00244809">
        <w:t xml:space="preserve"> attempt to synthesize it from other information available in the original analysis tool's output.</w:t>
      </w:r>
    </w:p>
    <w:p w14:paraId="77BB7C1A" w14:textId="61269137" w:rsidR="00A41A7B" w:rsidRDefault="00A41A7B" w:rsidP="00A41A7B">
      <w:pPr>
        <w:pStyle w:val="Note"/>
      </w:pPr>
      <w:r>
        <w:t>NOTE: If a converter were to synthesize a rule id, then two converters for the same tool might synthesize them differently, leading to loss of interoperability. For example, a SARIF consumer might mistakenly conclude that two issues, found in SARIF log files created by those two converters, were logically distinct because they had different rule ids.</w:t>
      </w:r>
    </w:p>
    <w:p w14:paraId="2114E54B" w14:textId="48A43B6F" w:rsidR="001C1CF4" w:rsidRPr="00244809" w:rsidRDefault="001C1CF4" w:rsidP="001C1CF4">
      <w:pPr>
        <w:pStyle w:val="Heading3"/>
      </w:pPr>
      <w:bookmarkStart w:id="440" w:name="_Ref531188246"/>
      <w:bookmarkStart w:id="441" w:name="_Toc534899566"/>
      <w:proofErr w:type="spellStart"/>
      <w:r>
        <w:t>ruleIndex</w:t>
      </w:r>
      <w:proofErr w:type="spellEnd"/>
      <w:r>
        <w:t xml:space="preserve"> property</w:t>
      </w:r>
      <w:bookmarkEnd w:id="440"/>
      <w:bookmarkEnd w:id="441"/>
    </w:p>
    <w:p w14:paraId="543A4472" w14:textId="1363DD67" w:rsidR="00465D52" w:rsidRDefault="003D76CB" w:rsidP="003D76CB">
      <w:r>
        <w:t xml:space="preserve">Depending on the circumstances, a </w:t>
      </w:r>
      <w:r w:rsidR="001C1CF4" w:rsidRPr="001C1CF4">
        <w:rPr>
          <w:rStyle w:val="CODEtemp"/>
        </w:rPr>
        <w:t>result</w:t>
      </w:r>
      <w:r w:rsidR="001C1CF4">
        <w:t xml:space="preserve"> object</w:t>
      </w:r>
      <w:r>
        <w:t xml:space="preserve"> either</w:t>
      </w:r>
      <w:r w:rsidR="004816E2">
        <w:t xml:space="preserve"> </w:t>
      </w:r>
      <w:r w:rsidR="001C1CF4">
        <w:rPr>
          <w:b/>
        </w:rPr>
        <w:t>SHOULD</w:t>
      </w:r>
      <w:r w:rsidR="001C1CF4" w:rsidRPr="00465D52">
        <w:t xml:space="preserve"> </w:t>
      </w:r>
      <w:r>
        <w:t xml:space="preserve">or </w:t>
      </w:r>
      <w:r w:rsidRPr="003D76CB">
        <w:rPr>
          <w:b/>
        </w:rPr>
        <w:t>SHALL NOT</w:t>
      </w:r>
      <w:r>
        <w:t xml:space="preserve"> </w:t>
      </w:r>
      <w:r w:rsidR="004816E2">
        <w:t xml:space="preserve">contain </w:t>
      </w:r>
      <w:r w:rsidR="00465D52" w:rsidRPr="00465D52">
        <w:t xml:space="preserve">a </w:t>
      </w:r>
      <w:r w:rsidR="001C1CF4">
        <w:t xml:space="preserve">property named </w:t>
      </w:r>
      <w:proofErr w:type="spellStart"/>
      <w:r w:rsidR="001C1CF4" w:rsidRPr="007539E5">
        <w:rPr>
          <w:rStyle w:val="CODEtemp"/>
        </w:rPr>
        <w:t>ruleIndex</w:t>
      </w:r>
      <w:proofErr w:type="spellEnd"/>
      <w:r w:rsidR="001C1CF4">
        <w:t xml:space="preserve"> whose value is a non-negative integer that specifies the index of the relevant </w:t>
      </w:r>
      <w:r w:rsidR="001C1CF4" w:rsidRPr="007539E5">
        <w:rPr>
          <w:rStyle w:val="CODEtemp"/>
        </w:rPr>
        <w:t>rule</w:t>
      </w:r>
      <w:r w:rsidR="001C1CF4">
        <w:t xml:space="preserve"> object (</w:t>
      </w:r>
      <w:bookmarkStart w:id="442" w:name="_Hlk534893104"/>
      <w:r w:rsidR="001C1CF4">
        <w:t>§</w:t>
      </w:r>
      <w:bookmarkEnd w:id="442"/>
      <w:r w:rsidR="001C1CF4">
        <w:fldChar w:fldCharType="begin"/>
      </w:r>
      <w:r w:rsidR="001C1CF4">
        <w:instrText xml:space="preserve"> REF _Ref508814067 \r \h </w:instrText>
      </w:r>
      <w:r w:rsidR="001C1CF4">
        <w:fldChar w:fldCharType="separate"/>
      </w:r>
      <w:r w:rsidR="00820181">
        <w:t>3.40</w:t>
      </w:r>
      <w:r w:rsidR="001C1CF4">
        <w:fldChar w:fldCharType="end"/>
      </w:r>
      <w:r w:rsidR="001C1CF4">
        <w:t>)</w:t>
      </w:r>
      <w:r w:rsidR="00465D52" w:rsidRPr="00465D52">
        <w:t xml:space="preserve"> in </w:t>
      </w:r>
      <w:r w:rsidR="007539E5">
        <w:t xml:space="preserve">the </w:t>
      </w:r>
      <w:proofErr w:type="spellStart"/>
      <w:r w:rsidR="002E52B0">
        <w:rPr>
          <w:rStyle w:val="CODEtemp"/>
        </w:rPr>
        <w:t>resources</w:t>
      </w:r>
      <w:r w:rsidR="00465D52" w:rsidRPr="000A7DA8">
        <w:rPr>
          <w:rStyle w:val="CODEtemp"/>
        </w:rPr>
        <w:t>.rules</w:t>
      </w:r>
      <w:proofErr w:type="spellEnd"/>
      <w:r w:rsidR="001C1CF4" w:rsidRPr="001C1CF4">
        <w:t xml:space="preserve"> </w:t>
      </w:r>
      <w:r w:rsidR="007539E5">
        <w:t xml:space="preserve">property </w:t>
      </w:r>
      <w:r w:rsidR="001C1CF4" w:rsidRPr="001C1CF4">
        <w:t>(</w:t>
      </w:r>
      <w:r w:rsidR="001C1CF4">
        <w:t>§</w:t>
      </w:r>
      <w:r w:rsidR="007539E5">
        <w:fldChar w:fldCharType="begin"/>
      </w:r>
      <w:r w:rsidR="007539E5">
        <w:instrText xml:space="preserve"> REF _Ref493404878 \r \h </w:instrText>
      </w:r>
      <w:r w:rsidR="007539E5">
        <w:fldChar w:fldCharType="separate"/>
      </w:r>
      <w:r w:rsidR="00820181">
        <w:t>3.13.15</w:t>
      </w:r>
      <w:r w:rsidR="007539E5">
        <w:fldChar w:fldCharType="end"/>
      </w:r>
      <w:r w:rsidR="001C1CF4">
        <w:t>, §</w:t>
      </w:r>
      <w:r w:rsidR="007539E5">
        <w:fldChar w:fldCharType="begin"/>
      </w:r>
      <w:r w:rsidR="007539E5">
        <w:instrText xml:space="preserve"> REF _Ref508870783 \r \h </w:instrText>
      </w:r>
      <w:r w:rsidR="007539E5">
        <w:fldChar w:fldCharType="separate"/>
      </w:r>
      <w:r w:rsidR="00820181">
        <w:t>3.39.3</w:t>
      </w:r>
      <w:r w:rsidR="007539E5">
        <w:fldChar w:fldCharType="end"/>
      </w:r>
      <w:r w:rsidR="001C1CF4" w:rsidRPr="001C1CF4">
        <w:t>)</w:t>
      </w:r>
      <w:r w:rsidR="007539E5">
        <w:t xml:space="preserve"> of the containing </w:t>
      </w:r>
      <w:r w:rsidR="007539E5" w:rsidRPr="007539E5">
        <w:rPr>
          <w:rStyle w:val="CODEtemp"/>
        </w:rPr>
        <w:t>run</w:t>
      </w:r>
      <w:r w:rsidR="007539E5">
        <w:t xml:space="preserve"> object </w:t>
      </w:r>
      <w:r w:rsidR="007539E5">
        <w:lastRenderedPageBreak/>
        <w:t>(§</w:t>
      </w:r>
      <w:r w:rsidR="007539E5">
        <w:fldChar w:fldCharType="begin"/>
      </w:r>
      <w:r w:rsidR="007539E5">
        <w:instrText xml:space="preserve"> REF _Ref493349997 \r \h </w:instrText>
      </w:r>
      <w:r w:rsidR="007539E5">
        <w:fldChar w:fldCharType="separate"/>
      </w:r>
      <w:r w:rsidR="00820181">
        <w:t>3.13</w:t>
      </w:r>
      <w:r w:rsidR="007539E5">
        <w:fldChar w:fldCharType="end"/>
      </w:r>
      <w:r w:rsidR="007539E5">
        <w:t>), or in an external resource file (§</w:t>
      </w:r>
      <w:r w:rsidR="007539E5">
        <w:fldChar w:fldCharType="begin"/>
      </w:r>
      <w:r w:rsidR="007539E5">
        <w:instrText xml:space="preserve"> REF _Ref508811713 \r \h </w:instrText>
      </w:r>
      <w:r w:rsidR="007539E5">
        <w:fldChar w:fldCharType="separate"/>
      </w:r>
      <w:r w:rsidR="00820181">
        <w:t>3.11.6.4</w:t>
      </w:r>
      <w:r w:rsidR="007539E5">
        <w:fldChar w:fldCharType="end"/>
      </w:r>
      <w:r w:rsidR="007539E5">
        <w:t>) or external property file (§</w:t>
      </w:r>
      <w:r w:rsidR="007539E5">
        <w:fldChar w:fldCharType="begin"/>
      </w:r>
      <w:r w:rsidR="007539E5">
        <w:instrText xml:space="preserve"> REF _Ref530061707 \r \h </w:instrText>
      </w:r>
      <w:r w:rsidR="007539E5">
        <w:fldChar w:fldCharType="separate"/>
      </w:r>
      <w:r w:rsidR="00820181">
        <w:t>3.13.2.1</w:t>
      </w:r>
      <w:r w:rsidR="007539E5">
        <w:fldChar w:fldCharType="end"/>
      </w:r>
      <w:r w:rsidR="007539E5">
        <w:t>)</w:t>
      </w:r>
      <w:r w:rsidR="00465D52" w:rsidRPr="00465D52">
        <w:t>.</w:t>
      </w:r>
      <w:r w:rsidR="00B33D4B">
        <w:t xml:space="preserve"> If this property is absent, it </w:t>
      </w:r>
      <w:r w:rsidR="00B33D4B">
        <w:rPr>
          <w:b/>
        </w:rPr>
        <w:t>SHALL</w:t>
      </w:r>
      <w:r w:rsidR="00B33D4B">
        <w:t xml:space="preserve"> default to -1</w:t>
      </w:r>
      <w:r w:rsidR="00C27613">
        <w:t xml:space="preserve"> (which is otherwise not a valid value for this property)</w:t>
      </w:r>
      <w:r w:rsidR="00B33D4B">
        <w:t>.</w:t>
      </w:r>
    </w:p>
    <w:p w14:paraId="6B3E423F" w14:textId="625787CC" w:rsidR="007539E5" w:rsidRDefault="007539E5" w:rsidP="007539E5">
      <w:pPr>
        <w:pStyle w:val="Note"/>
      </w:pPr>
      <w:r>
        <w:t xml:space="preserve">NOTE: If </w:t>
      </w:r>
      <w:proofErr w:type="spellStart"/>
      <w:r w:rsidRPr="00F97028">
        <w:rPr>
          <w:rStyle w:val="CODEtemp"/>
        </w:rPr>
        <w:t>ruleIndex</w:t>
      </w:r>
      <w:proofErr w:type="spellEnd"/>
      <w:r>
        <w:t xml:space="preserve"> is absent, a SARIF consumer will not be able to locate metadata for the rule.</w:t>
      </w:r>
    </w:p>
    <w:p w14:paraId="53018363" w14:textId="2914AF8D" w:rsidR="003D76CB" w:rsidRPr="003D76CB" w:rsidRDefault="003D76CB" w:rsidP="003D76CB">
      <w:r>
        <w:t>If</w:t>
      </w:r>
      <w:r w:rsidR="00262770">
        <w:t xml:space="preserve"> the relevant </w:t>
      </w:r>
      <w:r w:rsidR="00262770" w:rsidRPr="00C20521">
        <w:rPr>
          <w:rStyle w:val="CODEtemp"/>
        </w:rPr>
        <w:t>rule</w:t>
      </w:r>
      <w:r w:rsidR="00262770">
        <w:t xml:space="preserve"> object is present in</w:t>
      </w:r>
      <w:r>
        <w:t xml:space="preserve"> </w:t>
      </w:r>
      <w:proofErr w:type="spellStart"/>
      <w:r w:rsidRPr="002C1306">
        <w:rPr>
          <w:rStyle w:val="CODEtemp"/>
        </w:rPr>
        <w:t>resources.rules</w:t>
      </w:r>
      <w:proofErr w:type="spellEnd"/>
      <w:r>
        <w:t xml:space="preserve"> </w:t>
      </w:r>
      <w:r w:rsidR="00262770">
        <w:t>or in</w:t>
      </w:r>
      <w:r>
        <w:t xml:space="preserve"> an external resource file or external property file</w:t>
      </w:r>
      <w:r w:rsidR="002C1306">
        <w:t xml:space="preserve">, then </w:t>
      </w:r>
      <w:proofErr w:type="spellStart"/>
      <w:r w:rsidR="002C1306" w:rsidRPr="002C1306">
        <w:rPr>
          <w:rStyle w:val="CODEtemp"/>
        </w:rPr>
        <w:t>ruleIndex</w:t>
      </w:r>
      <w:proofErr w:type="spellEnd"/>
      <w:r w:rsidR="002C1306">
        <w:t xml:space="preserve"> </w:t>
      </w:r>
      <w:r w:rsidR="002C1306" w:rsidRPr="002C1306">
        <w:rPr>
          <w:b/>
        </w:rPr>
        <w:t>SHOULD</w:t>
      </w:r>
      <w:r w:rsidR="002C1306">
        <w:t xml:space="preserve"> be present. Otherwise, </w:t>
      </w:r>
      <w:proofErr w:type="spellStart"/>
      <w:r w:rsidR="002C1306" w:rsidRPr="002C1306">
        <w:rPr>
          <w:rStyle w:val="CODEtemp"/>
        </w:rPr>
        <w:t>ruleIndex</w:t>
      </w:r>
      <w:proofErr w:type="spellEnd"/>
      <w:r w:rsidR="002C1306">
        <w:t xml:space="preserve"> </w:t>
      </w:r>
      <w:r w:rsidR="002C1306" w:rsidRPr="002C1306">
        <w:rPr>
          <w:b/>
        </w:rPr>
        <w:t>SHALL NOT</w:t>
      </w:r>
      <w:r w:rsidR="002C1306">
        <w:t xml:space="preserve"> be present.</w:t>
      </w:r>
    </w:p>
    <w:p w14:paraId="0DB8B3AE" w14:textId="0C3242CD" w:rsidR="000A7DA8" w:rsidRDefault="000A7DA8" w:rsidP="000A7DA8">
      <w:pPr>
        <w:pStyle w:val="Note"/>
      </w:pPr>
      <w:r>
        <w:t xml:space="preserve">EXAMPLE: </w:t>
      </w:r>
      <w:r w:rsidRPr="000A7DA8">
        <w:t xml:space="preserve">In this example, there is more than one rule with id </w:t>
      </w:r>
      <w:r w:rsidRPr="000A7DA8">
        <w:rPr>
          <w:rStyle w:val="CODEtemp"/>
        </w:rPr>
        <w:t>CA1711</w:t>
      </w:r>
      <w:r w:rsidRPr="000A7DA8">
        <w:t>.</w:t>
      </w:r>
      <w:r w:rsidR="007539E5">
        <w:t xml:space="preserve"> </w:t>
      </w:r>
      <w:proofErr w:type="spellStart"/>
      <w:r w:rsidR="007539E5" w:rsidRPr="007539E5">
        <w:rPr>
          <w:rStyle w:val="CODEtemp"/>
        </w:rPr>
        <w:t>ruleIndex</w:t>
      </w:r>
      <w:proofErr w:type="spellEnd"/>
      <w:r w:rsidR="007539E5">
        <w:t xml:space="preserve"> uniquely specifies the relevant rule, whether or not there are multiple rules with the same id.</w:t>
      </w:r>
    </w:p>
    <w:p w14:paraId="12592021" w14:textId="7A21698C" w:rsidR="002E52B0" w:rsidRDefault="002E52B0" w:rsidP="002D65F3">
      <w:pPr>
        <w:pStyle w:val="Code"/>
      </w:pPr>
      <w:r>
        <w:t>{</w:t>
      </w:r>
      <w:r w:rsidR="00C32311">
        <w:t xml:space="preserve">                            # A run object (§</w:t>
      </w:r>
      <w:r w:rsidR="00C32311">
        <w:fldChar w:fldCharType="begin"/>
      </w:r>
      <w:r w:rsidR="00C32311">
        <w:instrText xml:space="preserve"> REF _Ref493349997 \r \h </w:instrText>
      </w:r>
      <w:r w:rsidR="002D65F3">
        <w:instrText xml:space="preserve"> \* MERGEFORMAT </w:instrText>
      </w:r>
      <w:r w:rsidR="00C32311">
        <w:fldChar w:fldCharType="separate"/>
      </w:r>
      <w:r w:rsidR="00820181">
        <w:t>3.13</w:t>
      </w:r>
      <w:r w:rsidR="00C32311">
        <w:fldChar w:fldCharType="end"/>
      </w:r>
      <w:r w:rsidR="00C32311">
        <w:t>).</w:t>
      </w:r>
    </w:p>
    <w:p w14:paraId="00325953" w14:textId="663EE502" w:rsidR="002E52B0" w:rsidRDefault="002E52B0" w:rsidP="002D65F3">
      <w:pPr>
        <w:pStyle w:val="Code"/>
      </w:pPr>
      <w:r>
        <w:t xml:space="preserve">  "results": [</w:t>
      </w:r>
      <w:r w:rsidR="00C32311">
        <w:t xml:space="preserve">               # See §</w:t>
      </w:r>
      <w:r w:rsidR="00C32311">
        <w:fldChar w:fldCharType="begin"/>
      </w:r>
      <w:r w:rsidR="00C32311">
        <w:instrText xml:space="preserve"> REF _Ref493350972 \r \h </w:instrText>
      </w:r>
      <w:r w:rsidR="002D65F3">
        <w:instrText xml:space="preserve"> \* MERGEFORMAT </w:instrText>
      </w:r>
      <w:r w:rsidR="00C32311">
        <w:fldChar w:fldCharType="separate"/>
      </w:r>
      <w:r w:rsidR="00820181">
        <w:t>3.13.14</w:t>
      </w:r>
      <w:r w:rsidR="00C32311">
        <w:fldChar w:fldCharType="end"/>
      </w:r>
      <w:r w:rsidR="000F5B03">
        <w:t>.</w:t>
      </w:r>
    </w:p>
    <w:p w14:paraId="269975A2" w14:textId="75FA1095" w:rsidR="002E52B0" w:rsidRDefault="002E52B0" w:rsidP="002D65F3">
      <w:pPr>
        <w:pStyle w:val="Code"/>
      </w:pPr>
      <w:r>
        <w:t xml:space="preserve">    {</w:t>
      </w:r>
      <w:r w:rsidR="00C32311">
        <w:t xml:space="preserve">                        # A result object (§</w:t>
      </w:r>
      <w:r w:rsidR="00C32311">
        <w:fldChar w:fldCharType="begin"/>
      </w:r>
      <w:r w:rsidR="00C32311">
        <w:instrText xml:space="preserve"> REF _Ref493350984 \r \h </w:instrText>
      </w:r>
      <w:r w:rsidR="002D65F3">
        <w:instrText xml:space="preserve"> \* MERGEFORMAT </w:instrText>
      </w:r>
      <w:r w:rsidR="00C32311">
        <w:fldChar w:fldCharType="separate"/>
      </w:r>
      <w:r w:rsidR="00820181">
        <w:t>3.22</w:t>
      </w:r>
      <w:r w:rsidR="00C32311">
        <w:fldChar w:fldCharType="end"/>
      </w:r>
      <w:r w:rsidR="00C32311">
        <w:t>).</w:t>
      </w:r>
    </w:p>
    <w:p w14:paraId="68428F55" w14:textId="65065D31" w:rsidR="002E52B0" w:rsidRDefault="002E52B0" w:rsidP="002D65F3">
      <w:pPr>
        <w:pStyle w:val="Code"/>
      </w:pPr>
      <w:r>
        <w:t xml:space="preserve">      "</w:t>
      </w:r>
      <w:proofErr w:type="spellStart"/>
      <w:r>
        <w:t>ruleId</w:t>
      </w:r>
      <w:proofErr w:type="spellEnd"/>
      <w:r>
        <w:t>": "CA1711",</w:t>
      </w:r>
      <w:r w:rsidR="00A431FB">
        <w:t xml:space="preserve">    # See §</w:t>
      </w:r>
      <w:r w:rsidR="00A431FB">
        <w:fldChar w:fldCharType="begin"/>
      </w:r>
      <w:r w:rsidR="00A431FB">
        <w:instrText xml:space="preserve"> REF _Ref493408046 \r \h </w:instrText>
      </w:r>
      <w:r w:rsidR="002D65F3">
        <w:instrText xml:space="preserve"> \* MERGEFORMAT </w:instrText>
      </w:r>
      <w:r w:rsidR="00A431FB">
        <w:fldChar w:fldCharType="separate"/>
      </w:r>
      <w:r w:rsidR="00820181">
        <w:t>3.40.3</w:t>
      </w:r>
      <w:r w:rsidR="00A431FB">
        <w:fldChar w:fldCharType="end"/>
      </w:r>
      <w:r w:rsidR="00A431FB">
        <w:t>.</w:t>
      </w:r>
    </w:p>
    <w:p w14:paraId="79FFF355" w14:textId="3139F2D7" w:rsidR="007539E5" w:rsidRDefault="007539E5" w:rsidP="002D65F3">
      <w:pPr>
        <w:pStyle w:val="Code"/>
      </w:pPr>
      <w:r>
        <w:t xml:space="preserve">      "</w:t>
      </w:r>
      <w:proofErr w:type="spellStart"/>
      <w:r w:rsidR="00A431FB">
        <w:t>ruleIndex</w:t>
      </w:r>
      <w:proofErr w:type="spellEnd"/>
      <w:r w:rsidR="00A431FB">
        <w:t>": 1,</w:t>
      </w:r>
    </w:p>
    <w:p w14:paraId="6D0F1EEF" w14:textId="6AE05EB4" w:rsidR="00C32311" w:rsidRDefault="00C32311" w:rsidP="002D65F3">
      <w:pPr>
        <w:pStyle w:val="Code"/>
      </w:pPr>
      <w:r>
        <w:t xml:space="preserve">      ...</w:t>
      </w:r>
    </w:p>
    <w:p w14:paraId="0B765564" w14:textId="4231EF17" w:rsidR="002E52B0" w:rsidRDefault="002E52B0" w:rsidP="002D65F3">
      <w:pPr>
        <w:pStyle w:val="Code"/>
      </w:pPr>
      <w:r>
        <w:t xml:space="preserve">    }</w:t>
      </w:r>
    </w:p>
    <w:p w14:paraId="55B690CE" w14:textId="006E8FAE" w:rsidR="002E52B0" w:rsidRDefault="002E52B0" w:rsidP="002D65F3">
      <w:pPr>
        <w:pStyle w:val="Code"/>
      </w:pPr>
      <w:r>
        <w:t xml:space="preserve">  ],</w:t>
      </w:r>
    </w:p>
    <w:p w14:paraId="60D2D083" w14:textId="5C31EBAA" w:rsidR="002E52B0" w:rsidRDefault="002E52B0" w:rsidP="002D65F3">
      <w:pPr>
        <w:pStyle w:val="Code"/>
      </w:pPr>
      <w:r>
        <w:t xml:space="preserve">  "resources": {</w:t>
      </w:r>
      <w:r w:rsidR="00C32311">
        <w:t xml:space="preserve">             # See §</w:t>
      </w:r>
      <w:r w:rsidR="00C32311">
        <w:fldChar w:fldCharType="begin"/>
      </w:r>
      <w:r w:rsidR="00C32311">
        <w:instrText xml:space="preserve"> REF _Ref493404878 \r \h </w:instrText>
      </w:r>
      <w:r w:rsidR="002D65F3">
        <w:instrText xml:space="preserve"> \* MERGEFORMAT </w:instrText>
      </w:r>
      <w:r w:rsidR="00C32311">
        <w:fldChar w:fldCharType="separate"/>
      </w:r>
      <w:r w:rsidR="00820181">
        <w:t>3.13.15</w:t>
      </w:r>
      <w:r w:rsidR="00C32311">
        <w:fldChar w:fldCharType="end"/>
      </w:r>
      <w:r w:rsidR="00C32311">
        <w:t>.</w:t>
      </w:r>
    </w:p>
    <w:p w14:paraId="57DE0082" w14:textId="3F98D523" w:rsidR="002E52B0" w:rsidRDefault="002E52B0" w:rsidP="002D65F3">
      <w:pPr>
        <w:pStyle w:val="Code"/>
      </w:pPr>
      <w:r>
        <w:t xml:space="preserve">    "rules": </w:t>
      </w:r>
      <w:r w:rsidR="007539E5">
        <w:t xml:space="preserve">[               </w:t>
      </w:r>
      <w:r w:rsidR="00C32311">
        <w:t># See §</w:t>
      </w:r>
      <w:r w:rsidR="00C32311">
        <w:fldChar w:fldCharType="begin"/>
      </w:r>
      <w:r w:rsidR="00C32311">
        <w:instrText xml:space="preserve"> REF _Ref508870783 \r \h </w:instrText>
      </w:r>
      <w:r w:rsidR="002D65F3">
        <w:instrText xml:space="preserve"> \* MERGEFORMAT </w:instrText>
      </w:r>
      <w:r w:rsidR="00C32311">
        <w:fldChar w:fldCharType="separate"/>
      </w:r>
      <w:r w:rsidR="00820181">
        <w:t>3.39.3</w:t>
      </w:r>
      <w:r w:rsidR="00C32311">
        <w:fldChar w:fldCharType="end"/>
      </w:r>
      <w:r w:rsidR="00C32311">
        <w:t>.</w:t>
      </w:r>
    </w:p>
    <w:p w14:paraId="7AC6549D" w14:textId="4DC7994E" w:rsidR="002E52B0" w:rsidRDefault="002E52B0" w:rsidP="002D65F3">
      <w:pPr>
        <w:pStyle w:val="Code"/>
      </w:pPr>
      <w:r>
        <w:t xml:space="preserve">      {</w:t>
      </w:r>
      <w:r w:rsidR="00C32311">
        <w:t xml:space="preserve">          </w:t>
      </w:r>
      <w:r w:rsidR="00A431FB">
        <w:t xml:space="preserve">            </w:t>
      </w:r>
      <w:r w:rsidR="00C32311">
        <w:t># A rule object (§</w:t>
      </w:r>
      <w:r w:rsidR="00C32311">
        <w:fldChar w:fldCharType="begin"/>
      </w:r>
      <w:r w:rsidR="00C32311">
        <w:instrText xml:space="preserve"> REF _Ref508814067 \r \h </w:instrText>
      </w:r>
      <w:r w:rsidR="002D65F3">
        <w:instrText xml:space="preserve"> \* MERGEFORMAT </w:instrText>
      </w:r>
      <w:r w:rsidR="00C32311">
        <w:fldChar w:fldCharType="separate"/>
      </w:r>
      <w:r w:rsidR="00820181">
        <w:t>3.40</w:t>
      </w:r>
      <w:r w:rsidR="00C32311">
        <w:fldChar w:fldCharType="end"/>
      </w:r>
      <w:r w:rsidR="00C32311">
        <w:t>).</w:t>
      </w:r>
    </w:p>
    <w:p w14:paraId="25A8FFA0" w14:textId="2E75F861" w:rsidR="002E52B0" w:rsidRDefault="002E52B0" w:rsidP="002D65F3">
      <w:pPr>
        <w:pStyle w:val="Code"/>
      </w:pPr>
      <w:r>
        <w:t xml:space="preserve">        "id": "CA1711"</w:t>
      </w:r>
      <w:r w:rsidR="00C32311">
        <w:t>,      # See §</w:t>
      </w:r>
      <w:r w:rsidR="00C32311">
        <w:fldChar w:fldCharType="begin"/>
      </w:r>
      <w:r w:rsidR="00C32311">
        <w:instrText xml:space="preserve"> REF _Ref493408046 \r \h </w:instrText>
      </w:r>
      <w:r w:rsidR="002D65F3">
        <w:instrText xml:space="preserve"> \* MERGEFORMAT </w:instrText>
      </w:r>
      <w:r w:rsidR="00C32311">
        <w:fldChar w:fldCharType="separate"/>
      </w:r>
      <w:r w:rsidR="00820181">
        <w:t>3.40.3</w:t>
      </w:r>
      <w:r w:rsidR="00C32311">
        <w:fldChar w:fldCharType="end"/>
      </w:r>
      <w:r w:rsidR="00C32311">
        <w:t>.</w:t>
      </w:r>
    </w:p>
    <w:p w14:paraId="6723CEEA" w14:textId="43A37EE4" w:rsidR="00C32311" w:rsidRDefault="00C32311" w:rsidP="002D65F3">
      <w:pPr>
        <w:pStyle w:val="Code"/>
      </w:pPr>
      <w:r>
        <w:t xml:space="preserve">        ...</w:t>
      </w:r>
    </w:p>
    <w:p w14:paraId="5F6368E0" w14:textId="2F212572" w:rsidR="002E52B0" w:rsidRDefault="002E52B0" w:rsidP="002D65F3">
      <w:pPr>
        <w:pStyle w:val="Code"/>
      </w:pPr>
      <w:r>
        <w:t xml:space="preserve">      },</w:t>
      </w:r>
    </w:p>
    <w:p w14:paraId="03BB4BB8" w14:textId="360B42C8" w:rsidR="002E52B0" w:rsidRDefault="002E52B0" w:rsidP="002D65F3">
      <w:pPr>
        <w:pStyle w:val="Code"/>
      </w:pPr>
      <w:r>
        <w:t xml:space="preserve">      {</w:t>
      </w:r>
      <w:r w:rsidR="00D62947">
        <w:t xml:space="preserve">          </w:t>
      </w:r>
      <w:r w:rsidR="00A431FB">
        <w:t xml:space="preserve">            </w:t>
      </w:r>
      <w:r w:rsidR="00D62947">
        <w:t># Another rule object with the same rule id</w:t>
      </w:r>
      <w:r w:rsidR="002D65F3">
        <w:t>.</w:t>
      </w:r>
    </w:p>
    <w:p w14:paraId="43548C5D" w14:textId="4832B60B" w:rsidR="002E52B0" w:rsidRDefault="002E52B0" w:rsidP="002D65F3">
      <w:pPr>
        <w:pStyle w:val="Code"/>
      </w:pPr>
      <w:r>
        <w:t xml:space="preserve">        "id": "CA1711"</w:t>
      </w:r>
      <w:r w:rsidR="00C32311">
        <w:t>,</w:t>
      </w:r>
      <w:r w:rsidR="00A431FB">
        <w:t xml:space="preserve">      # </w:t>
      </w:r>
      <w:proofErr w:type="spellStart"/>
      <w:r w:rsidR="002D65F3">
        <w:t>ruleIndex</w:t>
      </w:r>
      <w:proofErr w:type="spellEnd"/>
      <w:r w:rsidR="002D65F3">
        <w:t xml:space="preserve"> </w:t>
      </w:r>
      <w:r w:rsidR="00A431FB">
        <w:t>points to this one.</w:t>
      </w:r>
    </w:p>
    <w:p w14:paraId="4660E90E" w14:textId="77777777" w:rsidR="00C32311" w:rsidRDefault="00C32311" w:rsidP="002D65F3">
      <w:pPr>
        <w:pStyle w:val="Code"/>
      </w:pPr>
      <w:r>
        <w:t xml:space="preserve">        ...</w:t>
      </w:r>
    </w:p>
    <w:p w14:paraId="1D99A04F" w14:textId="2DB68874" w:rsidR="002E52B0" w:rsidRDefault="002E52B0" w:rsidP="002D65F3">
      <w:pPr>
        <w:pStyle w:val="Code"/>
      </w:pPr>
      <w:r>
        <w:t xml:space="preserve">      }</w:t>
      </w:r>
    </w:p>
    <w:p w14:paraId="61A9F3BD" w14:textId="690DD004" w:rsidR="002E52B0" w:rsidRDefault="002E52B0" w:rsidP="002D65F3">
      <w:pPr>
        <w:pStyle w:val="Code"/>
      </w:pPr>
      <w:r>
        <w:t xml:space="preserve">    </w:t>
      </w:r>
      <w:r w:rsidR="00A431FB">
        <w:t>]</w:t>
      </w:r>
    </w:p>
    <w:p w14:paraId="29A7A5FB" w14:textId="0D2C09E2" w:rsidR="002E52B0" w:rsidRDefault="002E52B0" w:rsidP="002D65F3">
      <w:pPr>
        <w:pStyle w:val="Code"/>
      </w:pPr>
      <w:r>
        <w:t xml:space="preserve">  }</w:t>
      </w:r>
    </w:p>
    <w:p w14:paraId="1F975944" w14:textId="79854745" w:rsidR="002E52B0" w:rsidRDefault="002E52B0" w:rsidP="002D65F3">
      <w:pPr>
        <w:pStyle w:val="Code"/>
      </w:pPr>
      <w:r>
        <w:t>}</w:t>
      </w:r>
    </w:p>
    <w:p w14:paraId="090C10D1" w14:textId="1E9D8940" w:rsidR="00262770" w:rsidRDefault="00262770" w:rsidP="00262770">
      <w:r>
        <w:t xml:space="preserve">If </w:t>
      </w:r>
      <w:proofErr w:type="spellStart"/>
      <w:r w:rsidRPr="00262770">
        <w:rPr>
          <w:rStyle w:val="CODEtemp"/>
        </w:rPr>
        <w:t>ruleIndex</w:t>
      </w:r>
      <w:proofErr w:type="spellEnd"/>
      <w:r>
        <w:t xml:space="preserve"> and </w:t>
      </w:r>
      <w:proofErr w:type="spellStart"/>
      <w:r w:rsidRPr="00262770">
        <w:rPr>
          <w:rStyle w:val="CODEtemp"/>
        </w:rPr>
        <w:t>ruleId</w:t>
      </w:r>
      <w:proofErr w:type="spellEnd"/>
      <w:r>
        <w:t xml:space="preserve"> are both present, then the value of the </w:t>
      </w:r>
      <w:r w:rsidRPr="00262770">
        <w:rPr>
          <w:rStyle w:val="CODEtemp"/>
        </w:rPr>
        <w:t>id</w:t>
      </w:r>
      <w:r>
        <w:t xml:space="preserve"> property (§</w:t>
      </w:r>
      <w:r>
        <w:fldChar w:fldCharType="begin"/>
      </w:r>
      <w:r>
        <w:instrText xml:space="preserve"> REF _Ref493408046 \r \h </w:instrText>
      </w:r>
      <w:r>
        <w:fldChar w:fldCharType="separate"/>
      </w:r>
      <w:r w:rsidR="00820181">
        <w:t>3.40.3</w:t>
      </w:r>
      <w:r>
        <w:fldChar w:fldCharType="end"/>
      </w:r>
      <w:r>
        <w:t xml:space="preserve">) of the </w:t>
      </w:r>
      <w:r w:rsidRPr="00262770">
        <w:rPr>
          <w:rStyle w:val="CODEtemp"/>
        </w:rPr>
        <w:t>rule</w:t>
      </w:r>
      <w:r>
        <w:t xml:space="preserve"> object specified by </w:t>
      </w:r>
      <w:proofErr w:type="spellStart"/>
      <w:r w:rsidRPr="00262770">
        <w:rPr>
          <w:rStyle w:val="CODEtemp"/>
        </w:rPr>
        <w:t>ruleIndex</w:t>
      </w:r>
      <w:proofErr w:type="spellEnd"/>
      <w:r>
        <w:t xml:space="preserve"> </w:t>
      </w:r>
      <w:r w:rsidRPr="00262770">
        <w:rPr>
          <w:b/>
        </w:rPr>
        <w:t>SHALL</w:t>
      </w:r>
      <w:r>
        <w:t xml:space="preserve"> equal the value of </w:t>
      </w:r>
      <w:proofErr w:type="spellStart"/>
      <w:r w:rsidRPr="00262770">
        <w:rPr>
          <w:rStyle w:val="CODEtemp"/>
        </w:rPr>
        <w:t>ruleId</w:t>
      </w:r>
      <w:proofErr w:type="spellEnd"/>
      <w:r>
        <w:t>.</w:t>
      </w:r>
    </w:p>
    <w:p w14:paraId="3E878FD3" w14:textId="2EA8F13B" w:rsidR="00401BB5" w:rsidRDefault="00401BB5" w:rsidP="00401BB5">
      <w:pPr>
        <w:pStyle w:val="Heading3"/>
      </w:pPr>
      <w:bookmarkStart w:id="443" w:name="_Ref493511208"/>
      <w:bookmarkStart w:id="444" w:name="_Toc534899567"/>
      <w:r>
        <w:t>level property</w:t>
      </w:r>
      <w:bookmarkEnd w:id="443"/>
      <w:bookmarkEnd w:id="444"/>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3987BA99" w14:textId="54407422" w:rsidR="000A7DA8" w:rsidRDefault="000A7DA8" w:rsidP="00EA540C">
      <w:pPr>
        <w:pStyle w:val="ListParagraph"/>
        <w:numPr>
          <w:ilvl w:val="0"/>
          <w:numId w:val="8"/>
        </w:numPr>
      </w:pPr>
      <w:r w:rsidRPr="000A7DA8">
        <w:rPr>
          <w:rStyle w:val="CODEtemp"/>
        </w:rPr>
        <w:t>"pass"</w:t>
      </w:r>
      <w:r>
        <w:t xml:space="preserve">: The rule specified by the </w:t>
      </w:r>
      <w:proofErr w:type="spellStart"/>
      <w:r w:rsidRPr="000A7DA8">
        <w:rPr>
          <w:rStyle w:val="CODEtemp"/>
        </w:rPr>
        <w:t>ruleId</w:t>
      </w:r>
      <w:proofErr w:type="spellEnd"/>
      <w:r>
        <w:t xml:space="preserve"> property (§</w:t>
      </w:r>
      <w:r>
        <w:fldChar w:fldCharType="begin"/>
      </w:r>
      <w:r>
        <w:instrText xml:space="preserve"> REF _Ref493408865 \r \h </w:instrText>
      </w:r>
      <w:r>
        <w:fldChar w:fldCharType="separate"/>
      </w:r>
      <w:r w:rsidR="00820181">
        <w:t>3.22.3</w:t>
      </w:r>
      <w:r>
        <w:fldChar w:fldCharType="end"/>
      </w:r>
      <w:r>
        <w:t>) was evaluated, and no problem was found.</w:t>
      </w:r>
    </w:p>
    <w:p w14:paraId="6902BE83" w14:textId="47AB696B" w:rsidR="000A7DA8" w:rsidRDefault="000A7DA8" w:rsidP="00EA540C">
      <w:pPr>
        <w:pStyle w:val="ListParagraph"/>
        <w:numPr>
          <w:ilvl w:val="0"/>
          <w:numId w:val="8"/>
        </w:numPr>
      </w:pPr>
      <w:r w:rsidRPr="000A7DA8">
        <w:rPr>
          <w:rStyle w:val="CODEtemp"/>
        </w:rPr>
        <w:t>"warning"</w:t>
      </w:r>
      <w:r>
        <w:t xml:space="preserve">: The rule specified by the </w:t>
      </w:r>
      <w:proofErr w:type="spellStart"/>
      <w:r w:rsidRPr="000A7DA8">
        <w:rPr>
          <w:rStyle w:val="CODEtemp"/>
        </w:rPr>
        <w:t>ruleId</w:t>
      </w:r>
      <w:proofErr w:type="spellEnd"/>
      <w:r>
        <w:t xml:space="preserve"> property was evaluated, and a problem was found.</w:t>
      </w:r>
    </w:p>
    <w:p w14:paraId="07BAFB0B" w14:textId="4684717D" w:rsidR="000A7DA8" w:rsidRDefault="000A7DA8" w:rsidP="00EA540C">
      <w:pPr>
        <w:pStyle w:val="ListParagraph"/>
        <w:numPr>
          <w:ilvl w:val="0"/>
          <w:numId w:val="8"/>
        </w:numPr>
      </w:pPr>
      <w:r w:rsidRPr="000A7DA8">
        <w:rPr>
          <w:rStyle w:val="CODEtemp"/>
        </w:rPr>
        <w:t>"error"</w:t>
      </w:r>
      <w:r>
        <w:t xml:space="preserve">: The rule specified by the </w:t>
      </w:r>
      <w:proofErr w:type="spellStart"/>
      <w:r w:rsidRPr="000A7DA8">
        <w:rPr>
          <w:rStyle w:val="CODEtemp"/>
        </w:rPr>
        <w:t>ruleId</w:t>
      </w:r>
      <w:proofErr w:type="spellEnd"/>
      <w:r>
        <w:t xml:space="preserve"> property was evaluated, and a serious problem was found.</w:t>
      </w:r>
    </w:p>
    <w:p w14:paraId="62029822" w14:textId="575912BD" w:rsidR="00BF3723" w:rsidRDefault="00BF3723" w:rsidP="00EA540C">
      <w:pPr>
        <w:pStyle w:val="ListParagraph"/>
        <w:numPr>
          <w:ilvl w:val="0"/>
          <w:numId w:val="8"/>
        </w:numPr>
      </w:pPr>
      <w:r w:rsidRPr="00BF3723">
        <w:rPr>
          <w:rStyle w:val="CODEtemp"/>
        </w:rPr>
        <w:t>"open"</w:t>
      </w:r>
      <w:r>
        <w:t xml:space="preserve">: The rule specified by the </w:t>
      </w:r>
      <w:proofErr w:type="spellStart"/>
      <w:r w:rsidRPr="002E38BC">
        <w:rPr>
          <w:rStyle w:val="CODEtemp"/>
        </w:rPr>
        <w:t>ruleId</w:t>
      </w:r>
      <w:proofErr w:type="spellEnd"/>
      <w:r>
        <w:t xml:space="preserve"> property was evaluated, and the tool concluded that there was insufficient information to decide whether a problem exists.</w:t>
      </w:r>
    </w:p>
    <w:p w14:paraId="4D14D4F2" w14:textId="23503501" w:rsidR="000A7DA8" w:rsidRDefault="000A7DA8" w:rsidP="00EA540C">
      <w:pPr>
        <w:pStyle w:val="ListParagraph"/>
        <w:numPr>
          <w:ilvl w:val="0"/>
          <w:numId w:val="8"/>
        </w:numPr>
      </w:pPr>
      <w:r w:rsidRPr="000A7DA8">
        <w:rPr>
          <w:rStyle w:val="CODEtemp"/>
        </w:rPr>
        <w:t>"</w:t>
      </w:r>
      <w:proofErr w:type="spellStart"/>
      <w:r w:rsidRPr="000A7DA8">
        <w:rPr>
          <w:rStyle w:val="CODEtemp"/>
        </w:rPr>
        <w:t>notApplicable</w:t>
      </w:r>
      <w:proofErr w:type="spellEnd"/>
      <w:r w:rsidRPr="000A7DA8">
        <w:rPr>
          <w:rStyle w:val="CODEtemp"/>
        </w:rPr>
        <w:t>"</w:t>
      </w:r>
      <w:r>
        <w:t xml:space="preserve">: The rule specified by the </w:t>
      </w:r>
      <w:proofErr w:type="spellStart"/>
      <w:r w:rsidRPr="000A7DA8">
        <w:rPr>
          <w:rStyle w:val="CODEtemp"/>
        </w:rPr>
        <w:t>ruleId</w:t>
      </w:r>
      <w:proofErr w:type="spellEnd"/>
      <w:r>
        <w:t xml:space="preserve"> property was not evaluated, because it does not apply to the </w:t>
      </w:r>
      <w:r w:rsidR="00F0710E">
        <w:t>analysis target</w:t>
      </w:r>
      <w:r>
        <w:t>.</w:t>
      </w:r>
    </w:p>
    <w:p w14:paraId="1685002D" w14:textId="4FDC18A2" w:rsidR="000A7DA8" w:rsidRDefault="000A7DA8" w:rsidP="000A7DA8">
      <w:pPr>
        <w:pStyle w:val="Note"/>
      </w:pPr>
      <w:r>
        <w:t xml:space="preserve">EXAMPLE 1: </w:t>
      </w:r>
      <w:r w:rsidRPr="000A7DA8">
        <w:t xml:space="preserve">In this example, a binary checker has a rule that applies to 32-bit binaries only. It produces a </w:t>
      </w:r>
      <w:r w:rsidRPr="000A7DA8">
        <w:rPr>
          <w:rStyle w:val="CODEtemp"/>
        </w:rPr>
        <w:t>"</w:t>
      </w:r>
      <w:proofErr w:type="spellStart"/>
      <w:r w:rsidRPr="000A7DA8">
        <w:rPr>
          <w:rStyle w:val="CODEtemp"/>
        </w:rPr>
        <w:t>notApplicable</w:t>
      </w:r>
      <w:proofErr w:type="spellEnd"/>
      <w:r w:rsidRPr="000A7DA8">
        <w:rPr>
          <w:rStyle w:val="CODEtemp"/>
        </w:rPr>
        <w:t>"</w:t>
      </w:r>
      <w:r w:rsidRPr="000A7DA8">
        <w:t xml:space="preserve"> result if it is run on a 64-bit binary:</w:t>
      </w:r>
    </w:p>
    <w:p w14:paraId="44FC7318" w14:textId="5B3334AC" w:rsidR="000A7DA8" w:rsidRDefault="000A7DA8" w:rsidP="002D65F3">
      <w:pPr>
        <w:pStyle w:val="Code"/>
      </w:pPr>
      <w:r>
        <w:t>"results": [</w:t>
      </w:r>
    </w:p>
    <w:p w14:paraId="23D847CC" w14:textId="5AB5530D" w:rsidR="000A7DA8" w:rsidRDefault="000A7DA8" w:rsidP="002D65F3">
      <w:pPr>
        <w:pStyle w:val="Code"/>
      </w:pPr>
      <w:r>
        <w:t xml:space="preserve">  {</w:t>
      </w:r>
    </w:p>
    <w:p w14:paraId="3B471C0D" w14:textId="606AF079" w:rsidR="000A7DA8" w:rsidRDefault="000A7DA8" w:rsidP="002D65F3">
      <w:pPr>
        <w:pStyle w:val="Code"/>
      </w:pPr>
      <w:r>
        <w:t xml:space="preserve">    "</w:t>
      </w:r>
      <w:proofErr w:type="spellStart"/>
      <w:r>
        <w:t>ruleId</w:t>
      </w:r>
      <w:proofErr w:type="spellEnd"/>
      <w:r>
        <w:t>": "ABC0001",</w:t>
      </w:r>
    </w:p>
    <w:p w14:paraId="320BE861" w14:textId="701A2274" w:rsidR="000A7DA8" w:rsidRDefault="000A7DA8" w:rsidP="002D65F3">
      <w:pPr>
        <w:pStyle w:val="Code"/>
      </w:pPr>
      <w:r>
        <w:t xml:space="preserve">    "level": "</w:t>
      </w:r>
      <w:proofErr w:type="spellStart"/>
      <w:r>
        <w:t>notApplicable</w:t>
      </w:r>
      <w:proofErr w:type="spellEnd"/>
      <w:r>
        <w:t>",</w:t>
      </w:r>
    </w:p>
    <w:p w14:paraId="57A0708D" w14:textId="77777777" w:rsidR="00715955" w:rsidRDefault="000A7DA8" w:rsidP="002D65F3">
      <w:pPr>
        <w:pStyle w:val="Code"/>
      </w:pPr>
      <w:r>
        <w:lastRenderedPageBreak/>
        <w:t xml:space="preserve">    "message": </w:t>
      </w:r>
      <w:r w:rsidR="00715955">
        <w:t>{</w:t>
      </w:r>
    </w:p>
    <w:p w14:paraId="5C8C2911" w14:textId="1164E645" w:rsidR="00B050AF" w:rsidRDefault="00715955" w:rsidP="002D65F3">
      <w:pPr>
        <w:pStyle w:val="Code"/>
      </w:pPr>
      <w:r>
        <w:t xml:space="preserve">      "text": </w:t>
      </w:r>
      <w:r w:rsidR="000A7DA8">
        <w:t>"\"MyTool64.exe\" was not evaluated for rule ABC0001</w:t>
      </w:r>
    </w:p>
    <w:p w14:paraId="0DDE99EC" w14:textId="1C67D0AA" w:rsidR="000A7DA8" w:rsidRDefault="00B050AF" w:rsidP="002D65F3">
      <w:pPr>
        <w:pStyle w:val="Code"/>
      </w:pPr>
      <w:r>
        <w:t xml:space="preserve">              </w:t>
      </w:r>
      <w:r w:rsidR="000A7DA8">
        <w:t xml:space="preserve"> because it is not a 32-bit binary."</w:t>
      </w:r>
    </w:p>
    <w:p w14:paraId="55BCCAA5" w14:textId="5C083029" w:rsidR="00715955" w:rsidRDefault="00715955" w:rsidP="002D65F3">
      <w:pPr>
        <w:pStyle w:val="Code"/>
      </w:pPr>
      <w:r>
        <w:t xml:space="preserve">    },</w:t>
      </w:r>
    </w:p>
    <w:p w14:paraId="2FC3AD8E" w14:textId="6CC42AA9" w:rsidR="000A7DA8" w:rsidRDefault="00B050AF" w:rsidP="002D65F3">
      <w:pPr>
        <w:pStyle w:val="Code"/>
      </w:pPr>
      <w:r>
        <w:t xml:space="preserve">    </w:t>
      </w:r>
      <w:r w:rsidR="000A7DA8">
        <w:t>"locations": [</w:t>
      </w:r>
    </w:p>
    <w:p w14:paraId="00E5EA9F" w14:textId="03F5EDF1" w:rsidR="000A7DA8" w:rsidRDefault="000A7DA8" w:rsidP="002D65F3">
      <w:pPr>
        <w:pStyle w:val="Code"/>
      </w:pPr>
      <w:r>
        <w:t xml:space="preserve">      {</w:t>
      </w:r>
    </w:p>
    <w:p w14:paraId="0F66748F" w14:textId="570E34FD" w:rsidR="000A7DA8" w:rsidRDefault="000A7DA8" w:rsidP="002D65F3">
      <w:pPr>
        <w:pStyle w:val="Code"/>
      </w:pPr>
      <w:r>
        <w:t xml:space="preserve">        "</w:t>
      </w:r>
      <w:proofErr w:type="spellStart"/>
      <w:r w:rsidR="00EB5632">
        <w:t>physicalLocation</w:t>
      </w:r>
      <w:proofErr w:type="spellEnd"/>
      <w:r>
        <w:t>": {</w:t>
      </w:r>
    </w:p>
    <w:p w14:paraId="68925E86" w14:textId="704DFB05" w:rsidR="000A7DA8" w:rsidRDefault="000A7DA8" w:rsidP="002D65F3">
      <w:pPr>
        <w:pStyle w:val="Code"/>
      </w:pPr>
      <w:r>
        <w:t xml:space="preserve">          "uri": "file://C:/bin/MyTool64.exe"</w:t>
      </w:r>
    </w:p>
    <w:p w14:paraId="52413872" w14:textId="016AD80E" w:rsidR="000A7DA8" w:rsidRDefault="000A7DA8" w:rsidP="002D65F3">
      <w:pPr>
        <w:pStyle w:val="Code"/>
      </w:pPr>
      <w:r>
        <w:t xml:space="preserve">        }</w:t>
      </w:r>
    </w:p>
    <w:p w14:paraId="2B1F5604" w14:textId="7B7C2E06" w:rsidR="000A7DA8" w:rsidRDefault="000A7DA8" w:rsidP="002D65F3">
      <w:pPr>
        <w:pStyle w:val="Code"/>
      </w:pPr>
      <w:r>
        <w:t xml:space="preserve">      }</w:t>
      </w:r>
    </w:p>
    <w:p w14:paraId="6C33A0CE" w14:textId="4140E58C" w:rsidR="000A7DA8" w:rsidRDefault="000A7DA8" w:rsidP="002D65F3">
      <w:pPr>
        <w:pStyle w:val="Code"/>
      </w:pPr>
      <w:r>
        <w:t xml:space="preserve">    ]</w:t>
      </w:r>
    </w:p>
    <w:p w14:paraId="13ACF85F" w14:textId="7995B0BA" w:rsidR="000A7DA8" w:rsidRDefault="00B050AF" w:rsidP="002D65F3">
      <w:pPr>
        <w:pStyle w:val="Code"/>
      </w:pPr>
      <w:r>
        <w:t xml:space="preserve">  </w:t>
      </w:r>
      <w:r w:rsidR="000A7DA8">
        <w:t>}</w:t>
      </w:r>
    </w:p>
    <w:p w14:paraId="49A9D4B8" w14:textId="7222EE11" w:rsidR="000A7DA8" w:rsidRDefault="000A7DA8" w:rsidP="002D65F3">
      <w:pPr>
        <w:pStyle w:val="Code"/>
      </w:pPr>
      <w:r>
        <w:t>]</w:t>
      </w:r>
    </w:p>
    <w:p w14:paraId="4113E9CD" w14:textId="6E5CE48D" w:rsidR="00B050AF" w:rsidRDefault="00B050AF" w:rsidP="00EA540C">
      <w:pPr>
        <w:pStyle w:val="ListParagraph"/>
        <w:numPr>
          <w:ilvl w:val="0"/>
          <w:numId w:val="9"/>
        </w:numPr>
      </w:pPr>
      <w:r w:rsidRPr="003810C0">
        <w:rPr>
          <w:rStyle w:val="CODEtemp"/>
        </w:rPr>
        <w:t>"note"</w:t>
      </w:r>
      <w:r>
        <w:t xml:space="preserve">: </w:t>
      </w:r>
      <w:r w:rsidRPr="00B050AF">
        <w:t>A purely informational log entry.</w:t>
      </w:r>
      <w:r>
        <w:br/>
      </w:r>
      <w:r>
        <w:br/>
      </w:r>
      <w:r w:rsidRPr="00B050AF">
        <w:t xml:space="preserve">The </w:t>
      </w:r>
      <w:proofErr w:type="spellStart"/>
      <w:r w:rsidRPr="00B050AF">
        <w:rPr>
          <w:rStyle w:val="CODEtemp"/>
        </w:rPr>
        <w:t>ruleId</w:t>
      </w:r>
      <w:proofErr w:type="spellEnd"/>
      <w:r w:rsidRPr="00B050AF">
        <w:t xml:space="preserve"> property for a </w:t>
      </w:r>
      <w:r w:rsidRPr="00B050AF">
        <w:rPr>
          <w:rStyle w:val="CODEtemp"/>
        </w:rPr>
        <w:t>result</w:t>
      </w:r>
      <w:r w:rsidRPr="00B050AF">
        <w:t xml:space="preserve"> object whose </w:t>
      </w:r>
      <w:r w:rsidRPr="00B050AF">
        <w:rPr>
          <w:rStyle w:val="CODEtemp"/>
        </w:rPr>
        <w:t>level</w:t>
      </w:r>
      <w:r w:rsidRPr="00B050AF">
        <w:t xml:space="preserve"> property is </w:t>
      </w:r>
      <w:r w:rsidRPr="00B050AF">
        <w:rPr>
          <w:rStyle w:val="CODEtemp"/>
        </w:rPr>
        <w:t>"note"</w:t>
      </w:r>
      <w:r w:rsidRPr="00B050AF">
        <w:t xml:space="preserve"> </w:t>
      </w:r>
      <w:r w:rsidRPr="00B050AF">
        <w:rPr>
          <w:b/>
        </w:rPr>
        <w:t>MAY</w:t>
      </w:r>
      <w:r w:rsidRPr="00B050AF">
        <w:t xml:space="preserve"> be present, if the note relates to a particular rule; otherwise </w:t>
      </w:r>
      <w:proofErr w:type="spellStart"/>
      <w:r w:rsidRPr="00B050AF">
        <w:rPr>
          <w:rStyle w:val="CODEtemp"/>
        </w:rPr>
        <w:t>ruleId</w:t>
      </w:r>
      <w:proofErr w:type="spellEnd"/>
      <w:r w:rsidRPr="00B050AF">
        <w:t xml:space="preserve"> </w:t>
      </w:r>
      <w:r w:rsidRPr="00B050AF">
        <w:rPr>
          <w:b/>
        </w:rPr>
        <w:t>MAY</w:t>
      </w:r>
      <w:r w:rsidRPr="00B050AF">
        <w:t xml:space="preserve"> be absent.</w:t>
      </w:r>
    </w:p>
    <w:p w14:paraId="7CB8F3A0" w14:textId="18CBC24F" w:rsidR="00B050AF" w:rsidRDefault="00B050AF" w:rsidP="00B050AF">
      <w:pPr>
        <w:pStyle w:val="Note"/>
      </w:pPr>
      <w:r>
        <w:t xml:space="preserve">EXAMPLE 2: </w:t>
      </w:r>
      <w:r w:rsidRPr="00B050AF">
        <w:t>In this example, the tool reports an observation about the code that does not represent a problem.</w:t>
      </w:r>
    </w:p>
    <w:p w14:paraId="570E4EEA" w14:textId="77777777" w:rsidR="00B050AF" w:rsidRDefault="00B050AF" w:rsidP="002D65F3">
      <w:pPr>
        <w:pStyle w:val="Code"/>
      </w:pPr>
      <w:r>
        <w:t>"results": [</w:t>
      </w:r>
    </w:p>
    <w:p w14:paraId="5AF64A96" w14:textId="655DFD64" w:rsidR="00B050AF" w:rsidRDefault="00B050AF" w:rsidP="002D65F3">
      <w:pPr>
        <w:pStyle w:val="Code"/>
      </w:pPr>
      <w:r>
        <w:t xml:space="preserve">  {</w:t>
      </w:r>
    </w:p>
    <w:p w14:paraId="359845B1" w14:textId="2D2AD392" w:rsidR="00B050AF" w:rsidRDefault="00B050AF" w:rsidP="002D65F3">
      <w:pPr>
        <w:pStyle w:val="Code"/>
      </w:pPr>
      <w:r>
        <w:t xml:space="preserve">    "</w:t>
      </w:r>
      <w:proofErr w:type="spellStart"/>
      <w:r>
        <w:t>ruleId</w:t>
      </w:r>
      <w:proofErr w:type="spellEnd"/>
      <w:r>
        <w:t>": "ABC0002",</w:t>
      </w:r>
    </w:p>
    <w:p w14:paraId="2DB6720A" w14:textId="29F71719" w:rsidR="00B050AF" w:rsidRDefault="00B050AF" w:rsidP="002D65F3">
      <w:pPr>
        <w:pStyle w:val="Code"/>
      </w:pPr>
      <w:r>
        <w:t xml:space="preserve">    "level": "note",</w:t>
      </w:r>
    </w:p>
    <w:p w14:paraId="6EA206D5" w14:textId="77777777" w:rsidR="00715955" w:rsidRDefault="00715955" w:rsidP="002D65F3">
      <w:pPr>
        <w:pStyle w:val="Code"/>
      </w:pPr>
      <w:r>
        <w:t xml:space="preserve"> </w:t>
      </w:r>
      <w:r w:rsidR="00B050AF">
        <w:t xml:space="preserve">   "message": </w:t>
      </w:r>
      <w:r>
        <w:t>{</w:t>
      </w:r>
    </w:p>
    <w:p w14:paraId="7BF3AE72" w14:textId="5B21CA7B" w:rsidR="00B050AF" w:rsidRDefault="00715955" w:rsidP="002D65F3">
      <w:pPr>
        <w:pStyle w:val="Code"/>
      </w:pPr>
      <w:r>
        <w:t xml:space="preserve">      "text": </w:t>
      </w:r>
      <w:r w:rsidR="00B050AF">
        <w:t>"Consider using '</w:t>
      </w:r>
      <w:proofErr w:type="spellStart"/>
      <w:r w:rsidR="00B050AF">
        <w:t>nameof</w:t>
      </w:r>
      <w:proofErr w:type="spellEnd"/>
      <w:r w:rsidR="00B050AF">
        <w:t>(start)' instead of hard-coding</w:t>
      </w:r>
    </w:p>
    <w:p w14:paraId="4B41C233" w14:textId="3A61C666" w:rsidR="00B050AF" w:rsidRDefault="00B050AF" w:rsidP="002D65F3">
      <w:pPr>
        <w:pStyle w:val="Code"/>
      </w:pPr>
      <w:r>
        <w:t xml:space="preserve">               the parameter name 'start'."</w:t>
      </w:r>
    </w:p>
    <w:p w14:paraId="5404F83E" w14:textId="7BC0F47B" w:rsidR="00715955" w:rsidRDefault="00715955" w:rsidP="002D65F3">
      <w:pPr>
        <w:pStyle w:val="Code"/>
      </w:pPr>
      <w:r>
        <w:t xml:space="preserve">    },</w:t>
      </w:r>
    </w:p>
    <w:p w14:paraId="34C3ECD4" w14:textId="38C3B775" w:rsidR="00B050AF" w:rsidRDefault="00B050AF" w:rsidP="002D65F3">
      <w:pPr>
        <w:pStyle w:val="Code"/>
      </w:pPr>
      <w:r>
        <w:t xml:space="preserve">    "locations": [</w:t>
      </w:r>
    </w:p>
    <w:p w14:paraId="5B6153BC" w14:textId="407E7384" w:rsidR="00B050AF" w:rsidRDefault="00B050AF" w:rsidP="002D65F3">
      <w:pPr>
        <w:pStyle w:val="Code"/>
      </w:pPr>
      <w:r>
        <w:t xml:space="preserve">      {</w:t>
      </w:r>
    </w:p>
    <w:p w14:paraId="3FD64184" w14:textId="5713AEA4" w:rsidR="00B050AF" w:rsidRDefault="00B050AF" w:rsidP="002D65F3">
      <w:pPr>
        <w:pStyle w:val="Code"/>
      </w:pPr>
      <w:r>
        <w:t xml:space="preserve">        "</w:t>
      </w:r>
      <w:proofErr w:type="spellStart"/>
      <w:r w:rsidR="00EB5632">
        <w:t>physicalLocation</w:t>
      </w:r>
      <w:proofErr w:type="spellEnd"/>
      <w:r>
        <w:t>": {</w:t>
      </w:r>
    </w:p>
    <w:p w14:paraId="199C4636" w14:textId="40636712" w:rsidR="00B050AF" w:rsidRDefault="00B050AF" w:rsidP="002D65F3">
      <w:pPr>
        <w:pStyle w:val="Code"/>
      </w:pPr>
      <w:r>
        <w:t xml:space="preserve">          "uri": "file:///C:/code/a.cs",</w:t>
      </w:r>
    </w:p>
    <w:p w14:paraId="1B3E569E" w14:textId="0BADF317" w:rsidR="00B050AF" w:rsidRDefault="00B050AF" w:rsidP="002D65F3">
      <w:pPr>
        <w:pStyle w:val="Code"/>
      </w:pPr>
      <w:r>
        <w:t xml:space="preserve">          "region": {</w:t>
      </w:r>
    </w:p>
    <w:p w14:paraId="418DAC70" w14:textId="1D0B19D4" w:rsidR="00B050AF" w:rsidRDefault="00B050AF" w:rsidP="002D65F3">
      <w:pPr>
        <w:pStyle w:val="Code"/>
      </w:pPr>
      <w:r>
        <w:t xml:space="preserve">            "</w:t>
      </w:r>
      <w:proofErr w:type="spellStart"/>
      <w:r>
        <w:t>startLine</w:t>
      </w:r>
      <w:proofErr w:type="spellEnd"/>
      <w:r>
        <w:t>": 6</w:t>
      </w:r>
    </w:p>
    <w:p w14:paraId="731D11A3" w14:textId="4E20AB2B" w:rsidR="00B050AF" w:rsidRDefault="00B050AF" w:rsidP="002D65F3">
      <w:pPr>
        <w:pStyle w:val="Code"/>
      </w:pPr>
      <w:r>
        <w:t xml:space="preserve">          }</w:t>
      </w:r>
    </w:p>
    <w:p w14:paraId="3D3A88F6" w14:textId="42424840" w:rsidR="00B050AF" w:rsidRDefault="00B050AF" w:rsidP="002D65F3">
      <w:pPr>
        <w:pStyle w:val="Code"/>
      </w:pPr>
      <w:r>
        <w:t xml:space="preserve">        }</w:t>
      </w:r>
    </w:p>
    <w:p w14:paraId="09A50AD4" w14:textId="62436683" w:rsidR="00B050AF" w:rsidRDefault="00B050AF" w:rsidP="002D65F3">
      <w:pPr>
        <w:pStyle w:val="Code"/>
      </w:pPr>
      <w:r>
        <w:t xml:space="preserve">      }</w:t>
      </w:r>
    </w:p>
    <w:p w14:paraId="1B9D291B" w14:textId="3A384A91" w:rsidR="00B050AF" w:rsidRDefault="00B050AF" w:rsidP="002D65F3">
      <w:pPr>
        <w:pStyle w:val="Code"/>
      </w:pPr>
      <w:r>
        <w:t xml:space="preserve">    ]</w:t>
      </w:r>
    </w:p>
    <w:p w14:paraId="773EAC39" w14:textId="10745A8C" w:rsidR="00B050AF" w:rsidRDefault="00B050AF" w:rsidP="002D65F3">
      <w:pPr>
        <w:pStyle w:val="Code"/>
      </w:pPr>
      <w:r>
        <w:t xml:space="preserve">  }</w:t>
      </w:r>
    </w:p>
    <w:p w14:paraId="5BEA13E9" w14:textId="51981B01" w:rsidR="00B050AF" w:rsidRDefault="00B050AF" w:rsidP="002D65F3">
      <w:pPr>
        <w:pStyle w:val="Code"/>
      </w:pPr>
      <w:r>
        <w:t>]</w:t>
      </w:r>
    </w:p>
    <w:p w14:paraId="5350D9FE" w14:textId="014CBEA4" w:rsidR="00B050AF" w:rsidRDefault="00B050AF" w:rsidP="00B050AF">
      <w:pPr>
        <w:pStyle w:val="Note"/>
      </w:pPr>
      <w:r>
        <w:t xml:space="preserve">EXAMPLE 3: </w:t>
      </w:r>
      <w:r w:rsidRPr="00B050AF">
        <w:t>In this example, the tool reports information that is relevant to a particular rule but does not represent an observation about the code.</w:t>
      </w:r>
    </w:p>
    <w:p w14:paraId="0FB52970" w14:textId="77777777" w:rsidR="00B050AF" w:rsidRDefault="00B050AF" w:rsidP="002D65F3">
      <w:pPr>
        <w:pStyle w:val="Code"/>
      </w:pPr>
      <w:r>
        <w:t>"results": [</w:t>
      </w:r>
    </w:p>
    <w:p w14:paraId="340362F6" w14:textId="489D36B7" w:rsidR="00B050AF" w:rsidRDefault="00B050AF" w:rsidP="002D65F3">
      <w:pPr>
        <w:pStyle w:val="Code"/>
      </w:pPr>
      <w:r>
        <w:t xml:space="preserve">  {</w:t>
      </w:r>
    </w:p>
    <w:p w14:paraId="00F856D4" w14:textId="016582CF" w:rsidR="00B050AF" w:rsidRDefault="00B050AF" w:rsidP="002D65F3">
      <w:pPr>
        <w:pStyle w:val="Code"/>
      </w:pPr>
      <w:r>
        <w:t xml:space="preserve">    "</w:t>
      </w:r>
      <w:proofErr w:type="spellStart"/>
      <w:r>
        <w:t>ruleId</w:t>
      </w:r>
      <w:proofErr w:type="spellEnd"/>
      <w:r>
        <w:t>": "ABC0003",</w:t>
      </w:r>
    </w:p>
    <w:p w14:paraId="5227C63A" w14:textId="13C07CC8" w:rsidR="00B050AF" w:rsidRDefault="00B050AF" w:rsidP="002D65F3">
      <w:pPr>
        <w:pStyle w:val="Code"/>
      </w:pPr>
      <w:r>
        <w:t xml:space="preserve">    "level": "note",</w:t>
      </w:r>
    </w:p>
    <w:p w14:paraId="7F613B6C" w14:textId="77777777" w:rsidR="00715955" w:rsidRDefault="00B050AF" w:rsidP="002D65F3">
      <w:pPr>
        <w:pStyle w:val="Code"/>
      </w:pPr>
      <w:r>
        <w:t xml:space="preserve">    "message": </w:t>
      </w:r>
      <w:r w:rsidR="00715955">
        <w:t>{</w:t>
      </w:r>
    </w:p>
    <w:p w14:paraId="5AEC7649" w14:textId="788AD650" w:rsidR="00B050AF" w:rsidRDefault="00715955" w:rsidP="002D65F3">
      <w:pPr>
        <w:pStyle w:val="Code"/>
      </w:pPr>
      <w:r>
        <w:t xml:space="preserve">      "text": </w:t>
      </w:r>
      <w:r w:rsidR="00B050AF">
        <w:t>"A new version of rule ABC000</w:t>
      </w:r>
      <w:r w:rsidR="00D57FA6">
        <w:t>3</w:t>
      </w:r>
      <w:r w:rsidR="00B050AF">
        <w:t xml:space="preserve"> is available."</w:t>
      </w:r>
    </w:p>
    <w:p w14:paraId="1FA0B337" w14:textId="55C0499F" w:rsidR="00715955" w:rsidRDefault="00715955" w:rsidP="002D65F3">
      <w:pPr>
        <w:pStyle w:val="Code"/>
      </w:pPr>
      <w:r>
        <w:t xml:space="preserve">    }</w:t>
      </w:r>
    </w:p>
    <w:p w14:paraId="3C82C44F" w14:textId="2BC71F1F" w:rsidR="00B050AF" w:rsidRDefault="00B050AF" w:rsidP="002D65F3">
      <w:pPr>
        <w:pStyle w:val="Code"/>
      </w:pPr>
      <w:r>
        <w:t xml:space="preserve">  }</w:t>
      </w:r>
    </w:p>
    <w:p w14:paraId="2C588BDF" w14:textId="2F954610" w:rsidR="00B050AF" w:rsidRDefault="00B050AF" w:rsidP="002D65F3">
      <w:pPr>
        <w:pStyle w:val="Code"/>
      </w:pPr>
      <w:r>
        <w:t>]</w:t>
      </w:r>
    </w:p>
    <w:p w14:paraId="0CADA44A" w14:textId="6F716658" w:rsidR="00B050AF" w:rsidRDefault="00B050AF" w:rsidP="00B050AF">
      <w:pPr>
        <w:pStyle w:val="Note"/>
      </w:pPr>
      <w:r>
        <w:t xml:space="preserve">EXAMPLE 4: </w:t>
      </w:r>
      <w:r w:rsidRPr="00B050AF">
        <w:t>In this example, the tool reports information that is not related to any rule and is not an observation about the code.</w:t>
      </w:r>
    </w:p>
    <w:p w14:paraId="218DE56C" w14:textId="77777777" w:rsidR="00B050AF" w:rsidRDefault="00B050AF" w:rsidP="002D65F3">
      <w:pPr>
        <w:pStyle w:val="Code"/>
      </w:pPr>
      <w:r>
        <w:t>"results": [</w:t>
      </w:r>
    </w:p>
    <w:p w14:paraId="5BA722B2" w14:textId="25D214FB" w:rsidR="00B050AF" w:rsidRDefault="00B050AF" w:rsidP="002D65F3">
      <w:pPr>
        <w:pStyle w:val="Code"/>
      </w:pPr>
      <w:r>
        <w:t xml:space="preserve">  {</w:t>
      </w:r>
    </w:p>
    <w:p w14:paraId="35EAE4ED" w14:textId="33B7B642" w:rsidR="00B050AF" w:rsidRDefault="00B050AF" w:rsidP="002D65F3">
      <w:pPr>
        <w:pStyle w:val="Code"/>
      </w:pPr>
      <w:r>
        <w:t xml:space="preserve">    "level": "note",</w:t>
      </w:r>
    </w:p>
    <w:p w14:paraId="5FE047A2" w14:textId="77777777" w:rsidR="00D57FA6" w:rsidRDefault="00B050AF" w:rsidP="002D65F3">
      <w:pPr>
        <w:pStyle w:val="Code"/>
      </w:pPr>
      <w:r>
        <w:t xml:space="preserve">    "message": </w:t>
      </w:r>
      <w:r w:rsidR="00D57FA6">
        <w:t>{</w:t>
      </w:r>
    </w:p>
    <w:p w14:paraId="0F5D1EE8" w14:textId="3F46E110" w:rsidR="00B050AF" w:rsidRDefault="00D57FA6" w:rsidP="002D65F3">
      <w:pPr>
        <w:pStyle w:val="Code"/>
      </w:pPr>
      <w:r>
        <w:t xml:space="preserve">      "text": </w:t>
      </w:r>
      <w:r w:rsidR="00B050AF">
        <w:t xml:space="preserve">"Version 11.0 of </w:t>
      </w:r>
      <w:proofErr w:type="spellStart"/>
      <w:r w:rsidR="00B050AF">
        <w:t>SuperLint</w:t>
      </w:r>
      <w:proofErr w:type="spellEnd"/>
      <w:r w:rsidR="00B050AF">
        <w:t xml:space="preserve"> is now available."</w:t>
      </w:r>
    </w:p>
    <w:p w14:paraId="1D34EAE6" w14:textId="5DACD510" w:rsidR="00D57FA6" w:rsidRDefault="00D57FA6" w:rsidP="002D65F3">
      <w:pPr>
        <w:pStyle w:val="Code"/>
      </w:pPr>
      <w:r>
        <w:lastRenderedPageBreak/>
        <w:t xml:space="preserve">    }</w:t>
      </w:r>
    </w:p>
    <w:p w14:paraId="027776B6" w14:textId="10D1FDE5" w:rsidR="00B050AF" w:rsidRDefault="00B050AF" w:rsidP="002D65F3">
      <w:pPr>
        <w:pStyle w:val="Code"/>
      </w:pPr>
      <w:r>
        <w:t xml:space="preserve">  }</w:t>
      </w:r>
    </w:p>
    <w:p w14:paraId="3C30C923" w14:textId="132E3C14" w:rsidR="00B050AF" w:rsidRDefault="00B050AF" w:rsidP="002D65F3">
      <w:pPr>
        <w:pStyle w:val="Code"/>
      </w:pPr>
      <w:r>
        <w:t>]</w:t>
      </w:r>
    </w:p>
    <w:p w14:paraId="6FC389C1" w14:textId="0460DB27" w:rsidR="00B050AF" w:rsidRDefault="00B050AF" w:rsidP="00B050AF">
      <w:r w:rsidRPr="00B050AF">
        <w:t xml:space="preserve">If the </w:t>
      </w:r>
      <w:r w:rsidRPr="00B050AF">
        <w:rPr>
          <w:rStyle w:val="CODEtemp"/>
        </w:rPr>
        <w:t>level</w:t>
      </w:r>
      <w:r w:rsidRPr="00B050AF">
        <w:t xml:space="preserve"> property is absent, it </w:t>
      </w:r>
      <w:r w:rsidRPr="00B050AF">
        <w:rPr>
          <w:b/>
        </w:rPr>
        <w:t>SHALL</w:t>
      </w:r>
      <w:r w:rsidRPr="00B050AF">
        <w:t xml:space="preserve"> </w:t>
      </w:r>
      <w:r w:rsidR="00DD087C">
        <w:t>default to</w:t>
      </w:r>
      <w:r w:rsidRPr="00B050AF">
        <w:t xml:space="preserve"> the </w:t>
      </w:r>
      <w:proofErr w:type="spellStart"/>
      <w:r w:rsidRPr="00B050AF">
        <w:rPr>
          <w:rStyle w:val="CODEtemp"/>
        </w:rPr>
        <w:t>defaultLevel</w:t>
      </w:r>
      <w:proofErr w:type="spellEnd"/>
      <w:r w:rsidRPr="00B050AF">
        <w:t xml:space="preserve"> property (§</w:t>
      </w:r>
      <w:r w:rsidR="00822D1D">
        <w:fldChar w:fldCharType="begin"/>
      </w:r>
      <w:r w:rsidR="00822D1D">
        <w:instrText xml:space="preserve"> REF _Ref508894469 \r \h </w:instrText>
      </w:r>
      <w:r w:rsidR="00822D1D">
        <w:fldChar w:fldCharType="separate"/>
      </w:r>
      <w:r w:rsidR="00820181">
        <w:t>3.41.3</w:t>
      </w:r>
      <w:r w:rsidR="00822D1D">
        <w:fldChar w:fldCharType="end"/>
      </w:r>
      <w:r w:rsidRPr="00B050AF">
        <w:t>) of</w:t>
      </w:r>
      <w:r w:rsidR="00822D1D">
        <w:t xml:space="preserve"> the </w:t>
      </w:r>
      <w:proofErr w:type="spellStart"/>
      <w:r w:rsidR="00822D1D" w:rsidRPr="00822D1D">
        <w:rPr>
          <w:rStyle w:val="CODEtemp"/>
        </w:rPr>
        <w:t>ruleConfiguration</w:t>
      </w:r>
      <w:proofErr w:type="spellEnd"/>
      <w:r w:rsidR="00822D1D">
        <w:t xml:space="preserve"> object (§</w:t>
      </w:r>
      <w:r w:rsidR="00822D1D">
        <w:fldChar w:fldCharType="begin"/>
      </w:r>
      <w:r w:rsidR="00822D1D">
        <w:instrText xml:space="preserve"> REF _Ref508894470 \r \h </w:instrText>
      </w:r>
      <w:r w:rsidR="00822D1D">
        <w:fldChar w:fldCharType="separate"/>
      </w:r>
      <w:r w:rsidR="00820181">
        <w:t>3.41</w:t>
      </w:r>
      <w:r w:rsidR="00822D1D">
        <w:fldChar w:fldCharType="end"/>
      </w:r>
      <w:r w:rsidR="00822D1D">
        <w:t>)</w:t>
      </w:r>
      <w:r w:rsidRPr="00B050AF">
        <w:t xml:space="preserve"> </w:t>
      </w:r>
      <w:r w:rsidR="00822D1D">
        <w:t xml:space="preserve">contained in the </w:t>
      </w:r>
      <w:r w:rsidR="00822D1D" w:rsidRPr="00822D1D">
        <w:rPr>
          <w:rStyle w:val="CODEtemp"/>
        </w:rPr>
        <w:t>configuration</w:t>
      </w:r>
      <w:r w:rsidR="00822D1D">
        <w:t xml:space="preserve"> property (§</w:t>
      </w:r>
      <w:r w:rsidR="00822D1D">
        <w:fldChar w:fldCharType="begin"/>
      </w:r>
      <w:r w:rsidR="00822D1D">
        <w:instrText xml:space="preserve"> REF _Ref508894471 \r \h </w:instrText>
      </w:r>
      <w:r w:rsidR="00822D1D">
        <w:fldChar w:fldCharType="separate"/>
      </w:r>
      <w:r w:rsidR="00820181">
        <w:t>3.40.12</w:t>
      </w:r>
      <w:r w:rsidR="00822D1D">
        <w:fldChar w:fldCharType="end"/>
      </w:r>
      <w:r w:rsidR="00822D1D">
        <w:t xml:space="preserve">) of </w:t>
      </w:r>
      <w:r w:rsidRPr="00B050AF">
        <w:t xml:space="preserve">the </w:t>
      </w:r>
      <w:r w:rsidRPr="00B050AF">
        <w:rPr>
          <w:rStyle w:val="CODEtemp"/>
        </w:rPr>
        <w:t>rule</w:t>
      </w:r>
      <w:r w:rsidRPr="00B050AF">
        <w:t xml:space="preserve"> object</w:t>
      </w:r>
      <w:r>
        <w:t xml:space="preserve"> (</w:t>
      </w:r>
      <w:r w:rsidRPr="00B050AF">
        <w:t>§</w:t>
      </w:r>
      <w:r w:rsidR="00822D1D">
        <w:fldChar w:fldCharType="begin"/>
      </w:r>
      <w:r w:rsidR="00822D1D">
        <w:instrText xml:space="preserve"> REF _Ref508814067 \r \h </w:instrText>
      </w:r>
      <w:r w:rsidR="00822D1D">
        <w:fldChar w:fldCharType="separate"/>
      </w:r>
      <w:r w:rsidR="00820181">
        <w:t>3.40</w:t>
      </w:r>
      <w:r w:rsidR="00822D1D">
        <w:fldChar w:fldCharType="end"/>
      </w:r>
      <w:r>
        <w:t>)</w:t>
      </w:r>
      <w:r w:rsidRPr="00B050AF">
        <w:t xml:space="preserve"> specified by this </w:t>
      </w:r>
      <w:r w:rsidRPr="00B050AF">
        <w:rPr>
          <w:rStyle w:val="CODEtemp"/>
        </w:rPr>
        <w:t>result</w:t>
      </w:r>
      <w:r w:rsidRPr="00B050AF">
        <w:t xml:space="preserve"> object's </w:t>
      </w:r>
      <w:proofErr w:type="spellStart"/>
      <w:r w:rsidRPr="00B050AF">
        <w:rPr>
          <w:rStyle w:val="CODEtemp"/>
        </w:rPr>
        <w:t>ruleId</w:t>
      </w:r>
      <w:proofErr w:type="spellEnd"/>
      <w:r w:rsidRPr="00B050AF">
        <w:t xml:space="preserve"> property (§</w:t>
      </w:r>
      <w:r>
        <w:fldChar w:fldCharType="begin"/>
      </w:r>
      <w:r>
        <w:instrText xml:space="preserve"> REF _Ref493408865 \r \h </w:instrText>
      </w:r>
      <w:r>
        <w:fldChar w:fldCharType="separate"/>
      </w:r>
      <w:r w:rsidR="00820181">
        <w:t>3.22.3</w:t>
      </w:r>
      <w:r>
        <w:fldChar w:fldCharType="end"/>
      </w:r>
      <w:r w:rsidRPr="00B050AF">
        <w:t>).</w:t>
      </w:r>
    </w:p>
    <w:p w14:paraId="5E554133" w14:textId="5A7A62ED" w:rsidR="003810C0" w:rsidRPr="00B050AF" w:rsidRDefault="003810C0" w:rsidP="00B050AF">
      <w:r w:rsidRPr="003810C0">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820181">
        <w:t>3.13</w:t>
      </w:r>
      <w:r>
        <w:fldChar w:fldCharType="end"/>
      </w:r>
      <w:r w:rsidRPr="003810C0">
        <w:t xml:space="preserve">) containing this result does not include a </w:t>
      </w:r>
      <w:proofErr w:type="spellStart"/>
      <w:r w:rsidRPr="003810C0">
        <w:rPr>
          <w:rStyle w:val="CODEtemp"/>
        </w:rPr>
        <w:t>r</w:t>
      </w:r>
      <w:r w:rsidR="00892DEE">
        <w:rPr>
          <w:rStyle w:val="CODEtemp"/>
        </w:rPr>
        <w:t>esources.r</w:t>
      </w:r>
      <w:r w:rsidRPr="003810C0">
        <w:rPr>
          <w:rStyle w:val="CODEtemp"/>
        </w:rPr>
        <w:t>ules</w:t>
      </w:r>
      <w:proofErr w:type="spellEnd"/>
      <w:r w:rsidRPr="003810C0">
        <w:t xml:space="preserve"> property (§</w:t>
      </w:r>
      <w:r>
        <w:fldChar w:fldCharType="begin"/>
      </w:r>
      <w:r>
        <w:instrText xml:space="preserve"> REF _Ref493404878 \r \h </w:instrText>
      </w:r>
      <w:r>
        <w:fldChar w:fldCharType="separate"/>
      </w:r>
      <w:r w:rsidR="00820181">
        <w:t>3.13.15</w:t>
      </w:r>
      <w:r>
        <w:fldChar w:fldCharType="end"/>
      </w:r>
      <w:r w:rsidR="00892DEE">
        <w:t>, §</w:t>
      </w:r>
      <w:r w:rsidR="00892DEE">
        <w:fldChar w:fldCharType="begin"/>
      </w:r>
      <w:r w:rsidR="00892DEE">
        <w:instrText xml:space="preserve"> REF _Ref508871574 \r \h </w:instrText>
      </w:r>
      <w:r w:rsidR="00892DEE">
        <w:fldChar w:fldCharType="separate"/>
      </w:r>
      <w:r w:rsidR="00820181">
        <w:t>3.39.3</w:t>
      </w:r>
      <w:r w:rsidR="00892DEE">
        <w:fldChar w:fldCharType="end"/>
      </w:r>
      <w:r w:rsidRPr="003810C0">
        <w:t>)</w:t>
      </w:r>
      <w:r w:rsidR="006D17C5">
        <w:t xml:space="preserve"> (and no external resource file is available)</w:t>
      </w:r>
      <w:r w:rsidRPr="003810C0">
        <w:t xml:space="preserve">, or if the </w:t>
      </w:r>
      <w:proofErr w:type="spellStart"/>
      <w:r w:rsidR="00892DEE">
        <w:rPr>
          <w:rStyle w:val="CODEtemp"/>
        </w:rPr>
        <w:t>resources</w:t>
      </w:r>
      <w:r w:rsidRPr="003810C0">
        <w:rPr>
          <w:rStyle w:val="CODEtemp"/>
        </w:rPr>
        <w:t>.rules</w:t>
      </w:r>
      <w:proofErr w:type="spellEnd"/>
      <w:r w:rsidRPr="003810C0">
        <w:t xml:space="preserve"> property does not specify information for the </w:t>
      </w:r>
      <w:r w:rsidRPr="00822D1D">
        <w:rPr>
          <w:rStyle w:val="CODEtemp"/>
        </w:rPr>
        <w:t>rule</w:t>
      </w:r>
      <w:r w:rsidR="00822D1D">
        <w:t xml:space="preserve"> object</w:t>
      </w:r>
      <w:r w:rsidRPr="003810C0">
        <w:t xml:space="preserve"> associated with this result, or if the </w:t>
      </w:r>
      <w:r w:rsidRPr="003810C0">
        <w:rPr>
          <w:rStyle w:val="CODEtemp"/>
        </w:rPr>
        <w:t>rule</w:t>
      </w:r>
      <w:r w:rsidRPr="003810C0">
        <w:t xml:space="preserve"> object associated with this result does not specify a </w:t>
      </w:r>
      <w:proofErr w:type="spellStart"/>
      <w:r w:rsidR="00822D1D">
        <w:rPr>
          <w:rStyle w:val="CODEtemp"/>
        </w:rPr>
        <w:t>configuration.d</w:t>
      </w:r>
      <w:r w:rsidRPr="003810C0">
        <w:rPr>
          <w:rStyle w:val="CODEtemp"/>
        </w:rPr>
        <w:t>efaultLevel</w:t>
      </w:r>
      <w:proofErr w:type="spellEnd"/>
      <w:r w:rsidRPr="003810C0">
        <w:t xml:space="preserve"> property, then the </w:t>
      </w:r>
      <w:r w:rsidRPr="003810C0">
        <w:rPr>
          <w:rStyle w:val="CODEtemp"/>
        </w:rPr>
        <w:t>level</w:t>
      </w:r>
      <w:r w:rsidRPr="003810C0">
        <w:t xml:space="preserve"> property </w:t>
      </w:r>
      <w:r w:rsidRPr="003810C0">
        <w:rPr>
          <w:b/>
        </w:rPr>
        <w:t>SHALL</w:t>
      </w:r>
      <w:r w:rsidRPr="003810C0">
        <w:t xml:space="preserve"> </w:t>
      </w:r>
      <w:r w:rsidR="00DD087C">
        <w:t>default to</w:t>
      </w:r>
      <w:r w:rsidRPr="003810C0">
        <w:t xml:space="preserve"> </w:t>
      </w:r>
      <w:r w:rsidRPr="003810C0">
        <w:rPr>
          <w:rStyle w:val="CODEtemp"/>
        </w:rPr>
        <w:t>"warning"</w:t>
      </w:r>
      <w:r w:rsidRPr="003810C0">
        <w:t>.</w:t>
      </w:r>
    </w:p>
    <w:p w14:paraId="2421ECC9" w14:textId="51C20FA3" w:rsidR="00401BB5" w:rsidRDefault="00401BB5" w:rsidP="00401BB5">
      <w:pPr>
        <w:pStyle w:val="Heading3"/>
      </w:pPr>
      <w:bookmarkStart w:id="445" w:name="_Ref493426628"/>
      <w:bookmarkStart w:id="446" w:name="_Toc534899568"/>
      <w:r>
        <w:t>message property</w:t>
      </w:r>
      <w:bookmarkEnd w:id="445"/>
      <w:bookmarkEnd w:id="446"/>
    </w:p>
    <w:p w14:paraId="2544155E" w14:textId="2CD07A8D" w:rsidR="00AD1298" w:rsidRDefault="00B10DFC" w:rsidP="006D17C5">
      <w:r w:rsidRPr="00B10DFC">
        <w:t xml:space="preserve">A </w:t>
      </w:r>
      <w:r w:rsidRPr="00B10DFC">
        <w:rPr>
          <w:rStyle w:val="CODEtemp"/>
        </w:rPr>
        <w:t>result</w:t>
      </w:r>
      <w:r w:rsidRPr="00B10DFC">
        <w:t xml:space="preserve"> object</w:t>
      </w:r>
      <w:r w:rsidR="00DE7AAC">
        <w:t xml:space="preserve"> </w:t>
      </w:r>
      <w:r w:rsidR="003B3A06">
        <w:rPr>
          <w:b/>
        </w:rPr>
        <w:t>SHALL</w:t>
      </w:r>
      <w:r w:rsidR="003B3A06">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820181">
        <w:t>3.11</w:t>
      </w:r>
      <w:r w:rsidR="006D17C5">
        <w:fldChar w:fldCharType="end"/>
      </w:r>
      <w:r w:rsidR="001B4C41">
        <w:t xml:space="preserve">) </w:t>
      </w:r>
      <w:r w:rsidRPr="00B10DFC">
        <w:t>that describes the result.</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In particular,</w:t>
      </w:r>
      <w:r w:rsidR="006D17C5">
        <w:t xml:space="preserve"> it</w:t>
      </w:r>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EA540C">
      <w:pPr>
        <w:pStyle w:val="ListParagraph"/>
        <w:numPr>
          <w:ilvl w:val="0"/>
          <w:numId w:val="9"/>
        </w:numPr>
      </w:pPr>
      <w:r w:rsidRPr="00AD1298">
        <w:t>Information sufficient to identify the analysis target, and the location within the target where the problem occurred.</w:t>
      </w:r>
    </w:p>
    <w:p w14:paraId="46AAFA7C" w14:textId="64B08636" w:rsidR="00AD1298" w:rsidRDefault="00AD1298" w:rsidP="00EA540C">
      <w:pPr>
        <w:pStyle w:val="ListParagraph"/>
        <w:numPr>
          <w:ilvl w:val="0"/>
          <w:numId w:val="9"/>
        </w:numPr>
      </w:pPr>
      <w:r w:rsidRPr="00AD1298">
        <w:t>The condition within the analysis target that led to the problem being reported.</w:t>
      </w:r>
    </w:p>
    <w:p w14:paraId="6319B290" w14:textId="5E84007C" w:rsidR="00AD1298" w:rsidRDefault="00AD1298" w:rsidP="00EA540C">
      <w:pPr>
        <w:pStyle w:val="ListParagraph"/>
        <w:numPr>
          <w:ilvl w:val="0"/>
          <w:numId w:val="9"/>
        </w:numPr>
      </w:pPr>
      <w:r w:rsidRPr="00AD1298">
        <w:t>The risks potentially associated with not fixing the problem.</w:t>
      </w:r>
    </w:p>
    <w:p w14:paraId="091385E4" w14:textId="55F59EAB" w:rsidR="00AD1298" w:rsidRDefault="00A620C3" w:rsidP="00EA540C">
      <w:pPr>
        <w:pStyle w:val="ListParagraph"/>
        <w:numPr>
          <w:ilvl w:val="0"/>
          <w:numId w:val="9"/>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5FBA6C1B" w:rsidR="00A620C3" w:rsidRDefault="00A620C3" w:rsidP="00A620C3">
      <w:pPr>
        <w:pStyle w:val="Note"/>
      </w:pPr>
      <w:r>
        <w:t>EXAMPLE</w:t>
      </w:r>
      <w:r w:rsidR="003B3A06">
        <w:t xml:space="preserve"> 1</w:t>
      </w:r>
      <w:r>
        <w:t xml:space="preserve">: This is an example of a </w:t>
      </w:r>
      <w:r w:rsidRPr="00A620C3">
        <w:rPr>
          <w:rStyle w:val="CODEtemp"/>
        </w:rPr>
        <w:t>message</w:t>
      </w:r>
      <w:r>
        <w:t>:</w:t>
      </w:r>
    </w:p>
    <w:p w14:paraId="76FBECAE" w14:textId="4A5DA6B6" w:rsidR="00A620C3" w:rsidRDefault="00A620C3" w:rsidP="002D65F3">
      <w:pPr>
        <w:pStyle w:val="Code"/>
      </w:pPr>
      <w:r>
        <w:t>"results": [</w:t>
      </w:r>
    </w:p>
    <w:p w14:paraId="05D1686A" w14:textId="0C23806F" w:rsidR="00A620C3" w:rsidRDefault="00A620C3" w:rsidP="002D65F3">
      <w:pPr>
        <w:pStyle w:val="Code"/>
      </w:pPr>
      <w:r>
        <w:t xml:space="preserve">  {</w:t>
      </w:r>
    </w:p>
    <w:p w14:paraId="050C7979" w14:textId="77777777" w:rsidR="006D17C5" w:rsidRDefault="00A620C3" w:rsidP="002D65F3">
      <w:pPr>
        <w:pStyle w:val="Code"/>
      </w:pPr>
      <w:r>
        <w:t xml:space="preserve">    "message": </w:t>
      </w:r>
      <w:r w:rsidR="006D17C5">
        <w:t>{</w:t>
      </w:r>
    </w:p>
    <w:p w14:paraId="3B897DA6" w14:textId="57B1323D" w:rsidR="006F467D" w:rsidRDefault="006D17C5" w:rsidP="002D65F3">
      <w:pPr>
        <w:pStyle w:val="Code"/>
      </w:pPr>
      <w:r>
        <w:t xml:space="preserve">      "text": </w:t>
      </w:r>
      <w:r w:rsidR="00A620C3">
        <w:t>"Deleting member 'x' of variable 'y' may compromise</w:t>
      </w:r>
    </w:p>
    <w:p w14:paraId="45AA3D10" w14:textId="5021783F" w:rsidR="006F467D" w:rsidRDefault="006F467D" w:rsidP="002D65F3">
      <w:pPr>
        <w:pStyle w:val="Code"/>
      </w:pPr>
      <w:r>
        <w:t xml:space="preserve">               </w:t>
      </w:r>
      <w:r w:rsidR="00A620C3">
        <w:t>performance on subsequent accesses</w:t>
      </w:r>
      <w:r>
        <w:t xml:space="preserve"> of 'y'. Consider</w:t>
      </w:r>
    </w:p>
    <w:p w14:paraId="49F19506" w14:textId="7B52A1B5" w:rsidR="006F467D" w:rsidRDefault="006F467D" w:rsidP="002D65F3">
      <w:pPr>
        <w:pStyle w:val="Code"/>
      </w:pPr>
      <w:r>
        <w:t xml:space="preserve">               </w:t>
      </w:r>
      <w:r w:rsidR="00A620C3">
        <w:t>setting object member '</w:t>
      </w:r>
      <w:r>
        <w:t>x' to null instead, unless this</w:t>
      </w:r>
    </w:p>
    <w:p w14:paraId="6DB6004C" w14:textId="604C3B79" w:rsidR="006F467D" w:rsidRDefault="006F467D" w:rsidP="002D65F3">
      <w:pPr>
        <w:pStyle w:val="Code"/>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2D65F3">
      <w:pPr>
        <w:pStyle w:val="Code"/>
      </w:pPr>
      <w:r>
        <w:t xml:space="preserve">               </w:t>
      </w:r>
      <w:r w:rsidR="00A620C3">
        <w:t>dictate that the existence of a null member is distinct</w:t>
      </w:r>
    </w:p>
    <w:p w14:paraId="3B232A0A" w14:textId="47732731" w:rsidR="006F467D" w:rsidRDefault="006F467D" w:rsidP="002D65F3">
      <w:pPr>
        <w:pStyle w:val="Code"/>
      </w:pPr>
      <w:r>
        <w:t xml:space="preserve">               </w:t>
      </w:r>
      <w:r w:rsidR="00A620C3">
        <w:t>from one that is not pre</w:t>
      </w:r>
      <w:r>
        <w:t>sent at all. This violation can</w:t>
      </w:r>
    </w:p>
    <w:p w14:paraId="0C0B512F" w14:textId="2D7FA38E" w:rsidR="00A620C3" w:rsidRDefault="006F467D" w:rsidP="002D65F3">
      <w:pPr>
        <w:pStyle w:val="Code"/>
      </w:pPr>
      <w:r>
        <w:t xml:space="preserve">               </w:t>
      </w:r>
      <w:r w:rsidR="00A620C3">
        <w:t>also be ignored for infrequently</w:t>
      </w:r>
      <w:r>
        <w:t xml:space="preserve"> </w:t>
      </w:r>
      <w:r w:rsidR="00A620C3">
        <w:t>called code paths."</w:t>
      </w:r>
    </w:p>
    <w:p w14:paraId="14B2374F" w14:textId="45F41902" w:rsidR="006D17C5" w:rsidRDefault="006D17C5" w:rsidP="002D65F3">
      <w:pPr>
        <w:pStyle w:val="Code"/>
      </w:pPr>
      <w:r>
        <w:t xml:space="preserve">    }</w:t>
      </w:r>
    </w:p>
    <w:p w14:paraId="02EDD614" w14:textId="0F4F0E70" w:rsidR="00A620C3" w:rsidRDefault="00A620C3" w:rsidP="002D65F3">
      <w:pPr>
        <w:pStyle w:val="Code"/>
      </w:pPr>
      <w:r>
        <w:t xml:space="preserve">  }</w:t>
      </w:r>
    </w:p>
    <w:p w14:paraId="07D899D9" w14:textId="0DD227CC" w:rsidR="00A620C3" w:rsidRDefault="00A620C3" w:rsidP="002D65F3">
      <w:pPr>
        <w:pStyle w:val="Code"/>
      </w:pPr>
      <w:r>
        <w:t>]</w:t>
      </w:r>
    </w:p>
    <w:p w14:paraId="15E07533" w14:textId="1EFB7D3E" w:rsidR="003B3A06" w:rsidRDefault="003B3A06" w:rsidP="003B3A06">
      <w:r>
        <w:t xml:space="preserve">If the </w:t>
      </w:r>
      <w:r>
        <w:rPr>
          <w:rStyle w:val="CODEtemp"/>
        </w:rPr>
        <w:t>message</w:t>
      </w:r>
      <w:r>
        <w:t xml:space="preserve"> object contains a </w:t>
      </w:r>
      <w:proofErr w:type="spellStart"/>
      <w:r>
        <w:rPr>
          <w:rStyle w:val="CODEtemp"/>
        </w:rPr>
        <w:t>messageId</w:t>
      </w:r>
      <w:proofErr w:type="spellEnd"/>
      <w:r>
        <w:t xml:space="preserve"> property (§</w:t>
      </w:r>
      <w:r>
        <w:fldChar w:fldCharType="begin"/>
      </w:r>
      <w:r>
        <w:instrText xml:space="preserve"> REF _Ref508811592 \r \h </w:instrText>
      </w:r>
      <w:r>
        <w:fldChar w:fldCharType="separate"/>
      </w:r>
      <w:r w:rsidR="00820181">
        <w:t>3.11.9</w:t>
      </w:r>
      <w:r>
        <w:fldChar w:fldCharType="end"/>
      </w:r>
      <w:r>
        <w:t xml:space="preserve">), the value of </w:t>
      </w:r>
      <w:proofErr w:type="spellStart"/>
      <w:r>
        <w:rPr>
          <w:rStyle w:val="CODEtemp"/>
        </w:rPr>
        <w:t>messageId</w:t>
      </w:r>
      <w:proofErr w:type="spellEnd"/>
      <w:r>
        <w:t xml:space="preserve"> </w:t>
      </w:r>
      <w:r>
        <w:rPr>
          <w:b/>
        </w:rPr>
        <w:t>SHALL</w:t>
      </w:r>
      <w:r>
        <w:t xml:space="preserve"> identify the message within the rule metadata for the rule used in this result. If </w:t>
      </w:r>
      <w:proofErr w:type="spellStart"/>
      <w:r>
        <w:rPr>
          <w:rStyle w:val="CODEtemp"/>
        </w:rPr>
        <w:t>resources.rules</w:t>
      </w:r>
      <w:proofErr w:type="spellEnd"/>
      <w:r>
        <w:t xml:space="preserve"> (§</w:t>
      </w:r>
      <w:r>
        <w:fldChar w:fldCharType="begin"/>
      </w:r>
      <w:r>
        <w:instrText xml:space="preserve"> REF _Ref493404878 \r \h </w:instrText>
      </w:r>
      <w:r>
        <w:fldChar w:fldCharType="separate"/>
      </w:r>
      <w:r w:rsidR="00820181">
        <w:t>3.13.15</w:t>
      </w:r>
      <w:r>
        <w:fldChar w:fldCharType="end"/>
      </w:r>
      <w:r>
        <w:t>, §</w:t>
      </w:r>
      <w:r>
        <w:fldChar w:fldCharType="begin"/>
      </w:r>
      <w:r>
        <w:instrText xml:space="preserve"> REF _Ref508870783 \r \h </w:instrText>
      </w:r>
      <w:r>
        <w:fldChar w:fldCharType="separate"/>
      </w:r>
      <w:r w:rsidR="00820181">
        <w:t>3.39.3</w:t>
      </w:r>
      <w:r>
        <w:fldChar w:fldCharType="end"/>
      </w:r>
      <w:r>
        <w:t xml:space="preserve">) is present on the containing </w:t>
      </w:r>
      <w:r>
        <w:rPr>
          <w:rStyle w:val="CODEtemp"/>
        </w:rPr>
        <w:t>run</w:t>
      </w:r>
      <w:r>
        <w:t xml:space="preserve"> object (§</w:t>
      </w:r>
      <w:r>
        <w:fldChar w:fldCharType="begin"/>
      </w:r>
      <w:r>
        <w:instrText xml:space="preserve"> REF _Ref493349997 \r \h </w:instrText>
      </w:r>
      <w:r>
        <w:fldChar w:fldCharType="separate"/>
      </w:r>
      <w:r w:rsidR="00820181">
        <w:t>3.13</w:t>
      </w:r>
      <w:r>
        <w:fldChar w:fldCharType="end"/>
      </w:r>
      <w:r>
        <w:t xml:space="preserve">), then </w:t>
      </w:r>
      <w:proofErr w:type="spellStart"/>
      <w:r>
        <w:rPr>
          <w:rStyle w:val="CODEtemp"/>
        </w:rPr>
        <w:t>message.messageId</w:t>
      </w:r>
      <w:proofErr w:type="spellEnd"/>
      <w:r>
        <w:t xml:space="preserve"> </w:t>
      </w:r>
      <w:r>
        <w:rPr>
          <w:b/>
        </w:rPr>
        <w:t>SHALL</w:t>
      </w:r>
      <w:r>
        <w:t xml:space="preserve"> equal one of the property names in the </w:t>
      </w:r>
      <w:proofErr w:type="spellStart"/>
      <w:r>
        <w:rPr>
          <w:rStyle w:val="CODEtemp"/>
        </w:rPr>
        <w:t>messageStrings</w:t>
      </w:r>
      <w:proofErr w:type="spellEnd"/>
      <w:r>
        <w:t xml:space="preserve"> property (§</w:t>
      </w:r>
      <w:r>
        <w:fldChar w:fldCharType="begin"/>
      </w:r>
      <w:r>
        <w:instrText xml:space="preserve"> REF _Ref493345139 \w \h </w:instrText>
      </w:r>
      <w:r>
        <w:fldChar w:fldCharType="separate"/>
      </w:r>
      <w:r w:rsidR="00820181">
        <w:t>3.40.8</w:t>
      </w:r>
      <w:r>
        <w:fldChar w:fldCharType="end"/>
      </w:r>
      <w:r>
        <w:t xml:space="preserve">) of the </w:t>
      </w:r>
      <w:r>
        <w:rPr>
          <w:rStyle w:val="CODEtemp"/>
        </w:rPr>
        <w:t>rule</w:t>
      </w:r>
      <w:r>
        <w:t xml:space="preserve"> object (§</w:t>
      </w:r>
      <w:r>
        <w:fldChar w:fldCharType="begin"/>
      </w:r>
      <w:r>
        <w:instrText xml:space="preserve"> REF _Ref508814067 \r \h </w:instrText>
      </w:r>
      <w:r>
        <w:fldChar w:fldCharType="separate"/>
      </w:r>
      <w:r w:rsidR="00820181">
        <w:t>3.40</w:t>
      </w:r>
      <w:r>
        <w:fldChar w:fldCharType="end"/>
      </w:r>
      <w:r>
        <w:t xml:space="preserve">) whose property name within </w:t>
      </w:r>
      <w:proofErr w:type="spellStart"/>
      <w:r>
        <w:rPr>
          <w:rStyle w:val="CODEtemp"/>
        </w:rPr>
        <w:t>resources.rules</w:t>
      </w:r>
      <w:proofErr w:type="spellEnd"/>
      <w:r>
        <w:t xml:space="preserve"> equals the </w:t>
      </w:r>
      <w:proofErr w:type="spellStart"/>
      <w:r>
        <w:rPr>
          <w:rStyle w:val="CODEtemp"/>
        </w:rPr>
        <w:t>ruleId</w:t>
      </w:r>
      <w:proofErr w:type="spellEnd"/>
      <w:r>
        <w:t xml:space="preserve"> property (§</w:t>
      </w:r>
      <w:r>
        <w:fldChar w:fldCharType="begin"/>
      </w:r>
      <w:r>
        <w:instrText xml:space="preserve"> REF _Ref513193500 \r \h </w:instrText>
      </w:r>
      <w:r>
        <w:fldChar w:fldCharType="separate"/>
      </w:r>
      <w:r w:rsidR="00820181">
        <w:t>3.22.5</w:t>
      </w:r>
      <w:r>
        <w:fldChar w:fldCharType="end"/>
      </w:r>
      <w:r>
        <w:t xml:space="preserve">) of this </w:t>
      </w:r>
      <w:r>
        <w:rPr>
          <w:rStyle w:val="CODEtemp"/>
        </w:rPr>
        <w:t>result</w:t>
      </w:r>
      <w:r>
        <w:t xml:space="preserve"> object. </w:t>
      </w:r>
      <w:proofErr w:type="spellStart"/>
      <w:r>
        <w:rPr>
          <w:rStyle w:val="CODEtemp"/>
        </w:rPr>
        <w:t>message.messageId</w:t>
      </w:r>
      <w:proofErr w:type="spellEnd"/>
      <w:r>
        <w:t xml:space="preserve"> </w:t>
      </w:r>
      <w:r>
        <w:rPr>
          <w:b/>
        </w:rPr>
        <w:t>MAY</w:t>
      </w:r>
      <w:r>
        <w:t xml:space="preserve"> also equal one of the property names in the </w:t>
      </w:r>
      <w:proofErr w:type="spellStart"/>
      <w:r>
        <w:rPr>
          <w:rStyle w:val="CODEtemp"/>
        </w:rPr>
        <w:t>richMessageStrings</w:t>
      </w:r>
      <w:proofErr w:type="spellEnd"/>
      <w:r>
        <w:t xml:space="preserve"> property (§</w:t>
      </w:r>
      <w:r>
        <w:fldChar w:fldCharType="begin"/>
      </w:r>
      <w:r>
        <w:instrText xml:space="preserve"> REF _Ref503366474 \w \h </w:instrText>
      </w:r>
      <w:r>
        <w:fldChar w:fldCharType="separate"/>
      </w:r>
      <w:r w:rsidR="00820181">
        <w:t>3.40.9</w:t>
      </w:r>
      <w:r>
        <w:fldChar w:fldCharType="end"/>
      </w:r>
      <w:r>
        <w:t xml:space="preserve">) of that </w:t>
      </w:r>
      <w:r>
        <w:rPr>
          <w:rStyle w:val="CODEtemp"/>
        </w:rPr>
        <w:t>rule</w:t>
      </w:r>
      <w:r>
        <w:t xml:space="preserve"> object.</w:t>
      </w:r>
    </w:p>
    <w:p w14:paraId="354B25E0" w14:textId="5B2DEA38" w:rsidR="003B3A06" w:rsidRDefault="003B3A06" w:rsidP="003B3A06">
      <w:pPr>
        <w:pStyle w:val="Note"/>
      </w:pPr>
      <w:r>
        <w:t xml:space="preserve">NOTE: This interpretation of </w:t>
      </w:r>
      <w:proofErr w:type="spellStart"/>
      <w:r>
        <w:rPr>
          <w:rStyle w:val="CODEtemp"/>
        </w:rPr>
        <w:t>message.messageId</w:t>
      </w:r>
      <w:proofErr w:type="spellEnd"/>
      <w:r>
        <w:t xml:space="preserve"> differs from its interpretation elsewhere in this specification. In every other </w:t>
      </w:r>
      <w:r>
        <w:rPr>
          <w:rStyle w:val="CODEtemp"/>
        </w:rPr>
        <w:t>message</w:t>
      </w:r>
      <w:r>
        <w:t xml:space="preserve"> object in this specification, </w:t>
      </w:r>
      <w:proofErr w:type="spellStart"/>
      <w:r>
        <w:rPr>
          <w:rStyle w:val="CODEtemp"/>
        </w:rPr>
        <w:t>messageId</w:t>
      </w:r>
      <w:proofErr w:type="spellEnd"/>
      <w:r>
        <w:t xml:space="preserve"> refers to a string within the </w:t>
      </w:r>
      <w:proofErr w:type="spellStart"/>
      <w:r>
        <w:rPr>
          <w:rStyle w:val="CODEtemp"/>
        </w:rPr>
        <w:t>resources.messageStrings</w:t>
      </w:r>
      <w:proofErr w:type="spellEnd"/>
      <w:r>
        <w:t xml:space="preserve"> property of the current </w:t>
      </w:r>
      <w:r>
        <w:rPr>
          <w:rStyle w:val="CODEtemp"/>
        </w:rPr>
        <w:t>run</w:t>
      </w:r>
      <w:r>
        <w:t xml:space="preserve"> object (see §</w:t>
      </w:r>
      <w:r>
        <w:fldChar w:fldCharType="begin"/>
      </w:r>
      <w:r>
        <w:instrText xml:space="preserve"> REF _Ref508811592 \r \h </w:instrText>
      </w:r>
      <w:r>
        <w:fldChar w:fldCharType="separate"/>
      </w:r>
      <w:r w:rsidR="00820181">
        <w:t>3.11.9</w:t>
      </w:r>
      <w:r>
        <w:fldChar w:fldCharType="end"/>
      </w:r>
      <w:r>
        <w:t xml:space="preserve">, and see </w:t>
      </w:r>
      <w:bookmarkStart w:id="447" w:name="_Hlk522873802"/>
      <w:r>
        <w:t>§</w:t>
      </w:r>
      <w:bookmarkEnd w:id="447"/>
      <w:r>
        <w:fldChar w:fldCharType="begin"/>
      </w:r>
      <w:r>
        <w:instrText xml:space="preserve"> REF _Ref508812199 \r \h </w:instrText>
      </w:r>
      <w:r>
        <w:fldChar w:fldCharType="separate"/>
      </w:r>
      <w:r w:rsidR="00820181">
        <w:t>3.11.6.2</w:t>
      </w:r>
      <w:r>
        <w:fldChar w:fldCharType="end"/>
      </w:r>
      <w:r>
        <w:t xml:space="preserve"> and §</w:t>
      </w:r>
      <w:r>
        <w:fldChar w:fldCharType="begin"/>
      </w:r>
      <w:r>
        <w:instrText xml:space="preserve"> REF _Ref508811713 \r \h </w:instrText>
      </w:r>
      <w:r>
        <w:fldChar w:fldCharType="separate"/>
      </w:r>
      <w:r w:rsidR="00820181">
        <w:t>3.11.6.4</w:t>
      </w:r>
      <w:r>
        <w:fldChar w:fldCharType="end"/>
      </w:r>
      <w:r>
        <w:t xml:space="preserve"> for details of the resource string lookup procedure). It is only </w:t>
      </w:r>
      <w:proofErr w:type="spellStart"/>
      <w:r>
        <w:rPr>
          <w:rStyle w:val="CODEtemp"/>
        </w:rPr>
        <w:t>result.message.messageId</w:t>
      </w:r>
      <w:proofErr w:type="spellEnd"/>
      <w:r>
        <w:t xml:space="preserve"> that refers to a string within </w:t>
      </w:r>
      <w:proofErr w:type="spellStart"/>
      <w:r>
        <w:rPr>
          <w:rStyle w:val="CODEtemp"/>
        </w:rPr>
        <w:t>resources.rules</w:t>
      </w:r>
      <w:proofErr w:type="spellEnd"/>
      <w:r>
        <w:rPr>
          <w:rStyle w:val="CODEtemp"/>
        </w:rPr>
        <w:t>[</w:t>
      </w:r>
      <w:proofErr w:type="spellStart"/>
      <w:r>
        <w:rPr>
          <w:rStyle w:val="CODEtemp"/>
          <w:i/>
        </w:rPr>
        <w:t>ruleId</w:t>
      </w:r>
      <w:proofErr w:type="spellEnd"/>
      <w:r>
        <w:rPr>
          <w:rStyle w:val="CODEtemp"/>
        </w:rPr>
        <w:t>].</w:t>
      </w:r>
      <w:proofErr w:type="spellStart"/>
      <w:r>
        <w:rPr>
          <w:rStyle w:val="CODEtemp"/>
        </w:rPr>
        <w:t>messageStrings</w:t>
      </w:r>
      <w:proofErr w:type="spellEnd"/>
      <w:r>
        <w:t>.</w:t>
      </w:r>
    </w:p>
    <w:p w14:paraId="5EFCD22F" w14:textId="0F1BB714" w:rsidR="003B3A06" w:rsidRDefault="003B3A06" w:rsidP="003B3A06">
      <w:pPr>
        <w:pStyle w:val="Note"/>
      </w:pPr>
      <w:r>
        <w:lastRenderedPageBreak/>
        <w:t xml:space="preserve">EXAMPLE 2: In this example, </w:t>
      </w:r>
      <w:proofErr w:type="spellStart"/>
      <w:r>
        <w:rPr>
          <w:rStyle w:val="CODEtemp"/>
        </w:rPr>
        <w:t>message.messageId</w:t>
      </w:r>
      <w:proofErr w:type="spellEnd"/>
      <w:r>
        <w:t xml:space="preserve"> refers to the property named </w:t>
      </w:r>
      <w:r>
        <w:rPr>
          <w:rStyle w:val="CODEtemp"/>
        </w:rPr>
        <w:t>default</w:t>
      </w:r>
      <w:r>
        <w:t xml:space="preserve"> defined in both the </w:t>
      </w:r>
      <w:proofErr w:type="spellStart"/>
      <w:r>
        <w:rPr>
          <w:rStyle w:val="CODEtemp"/>
        </w:rPr>
        <w:t>messageStrings</w:t>
      </w:r>
      <w:proofErr w:type="spellEnd"/>
      <w:r>
        <w:t xml:space="preserve"> property and the </w:t>
      </w:r>
      <w:proofErr w:type="spellStart"/>
      <w:r>
        <w:rPr>
          <w:rStyle w:val="CODEtemp"/>
        </w:rPr>
        <w:t>richMessageStrings</w:t>
      </w:r>
      <w:proofErr w:type="spellEnd"/>
      <w:r>
        <w:t xml:space="preserve"> property of the </w:t>
      </w:r>
      <w:r>
        <w:rPr>
          <w:rStyle w:val="CODEtemp"/>
        </w:rPr>
        <w:t>rule</w:t>
      </w:r>
      <w:r>
        <w:t xml:space="preserve"> object identified by </w:t>
      </w:r>
      <w:r>
        <w:rPr>
          <w:rStyle w:val="CODEtemp"/>
        </w:rPr>
        <w:t>"CA2101"</w:t>
      </w:r>
      <w:r>
        <w:t>.</w:t>
      </w:r>
    </w:p>
    <w:p w14:paraId="241838CE" w14:textId="2EF5D868" w:rsidR="003B3A06" w:rsidRDefault="003B3A06" w:rsidP="002D65F3">
      <w:pPr>
        <w:pStyle w:val="Code"/>
      </w:pPr>
      <w:r>
        <w:t>{                                 # A run object (§</w:t>
      </w:r>
      <w:r>
        <w:fldChar w:fldCharType="begin"/>
      </w:r>
      <w:r>
        <w:instrText xml:space="preserve"> REF _Ref493349997 \w \h </w:instrText>
      </w:r>
      <w:r w:rsidR="002D65F3">
        <w:instrText xml:space="preserve"> \* MERGEFORMAT </w:instrText>
      </w:r>
      <w:r>
        <w:fldChar w:fldCharType="separate"/>
      </w:r>
      <w:r w:rsidR="00820181">
        <w:t>3.13</w:t>
      </w:r>
      <w:r>
        <w:fldChar w:fldCharType="end"/>
      </w:r>
      <w:r>
        <w:t>).</w:t>
      </w:r>
    </w:p>
    <w:p w14:paraId="5048079C" w14:textId="77777777" w:rsidR="003B3A06" w:rsidRDefault="003B3A06" w:rsidP="002D65F3">
      <w:pPr>
        <w:pStyle w:val="Code"/>
      </w:pPr>
      <w:r>
        <w:t xml:space="preserve">  "results": [</w:t>
      </w:r>
    </w:p>
    <w:p w14:paraId="7658BE2A" w14:textId="334F3D7F" w:rsidR="003B3A06" w:rsidRDefault="003B3A06" w:rsidP="002D65F3">
      <w:pPr>
        <w:pStyle w:val="Code"/>
      </w:pPr>
      <w:r>
        <w:t xml:space="preserve">    {                             # A result object (§</w:t>
      </w:r>
      <w:r>
        <w:fldChar w:fldCharType="begin"/>
      </w:r>
      <w:r>
        <w:instrText xml:space="preserve"> REF _Ref493350984 \w \h </w:instrText>
      </w:r>
      <w:r w:rsidR="002D65F3">
        <w:instrText xml:space="preserve"> \* MERGEFORMAT </w:instrText>
      </w:r>
      <w:r>
        <w:fldChar w:fldCharType="separate"/>
      </w:r>
      <w:r w:rsidR="00820181">
        <w:t>3.22</w:t>
      </w:r>
      <w:r>
        <w:fldChar w:fldCharType="end"/>
      </w:r>
      <w:r>
        <w:t>).</w:t>
      </w:r>
    </w:p>
    <w:p w14:paraId="458450F0" w14:textId="77777777" w:rsidR="003B3A06" w:rsidRDefault="003B3A06" w:rsidP="002D65F3">
      <w:pPr>
        <w:pStyle w:val="Code"/>
      </w:pPr>
      <w:r>
        <w:t xml:space="preserve">      "</w:t>
      </w:r>
      <w:proofErr w:type="spellStart"/>
      <w:r>
        <w:t>ruleId</w:t>
      </w:r>
      <w:proofErr w:type="spellEnd"/>
      <w:r>
        <w:t>": "CA2101",</w:t>
      </w:r>
    </w:p>
    <w:p w14:paraId="0021CE73" w14:textId="77777777" w:rsidR="003B3A06" w:rsidRDefault="003B3A06" w:rsidP="002D65F3">
      <w:pPr>
        <w:pStyle w:val="Code"/>
      </w:pPr>
      <w:r>
        <w:t xml:space="preserve">      "message": {</w:t>
      </w:r>
    </w:p>
    <w:p w14:paraId="2BF9BB4A" w14:textId="77777777" w:rsidR="003B3A06" w:rsidRDefault="003B3A06" w:rsidP="002D65F3">
      <w:pPr>
        <w:pStyle w:val="Code"/>
      </w:pPr>
      <w:r>
        <w:t xml:space="preserve">        "</w:t>
      </w:r>
      <w:proofErr w:type="spellStart"/>
      <w:r>
        <w:t>messageId</w:t>
      </w:r>
      <w:proofErr w:type="spellEnd"/>
      <w:r>
        <w:t>": "default"</w:t>
      </w:r>
    </w:p>
    <w:p w14:paraId="2692D17D" w14:textId="77777777" w:rsidR="003B3A06" w:rsidRDefault="003B3A06" w:rsidP="002D65F3">
      <w:pPr>
        <w:pStyle w:val="Code"/>
      </w:pPr>
      <w:r>
        <w:t xml:space="preserve">      },</w:t>
      </w:r>
    </w:p>
    <w:p w14:paraId="697B74D6" w14:textId="77777777" w:rsidR="003B3A06" w:rsidRDefault="003B3A06" w:rsidP="002D65F3">
      <w:pPr>
        <w:pStyle w:val="Code"/>
      </w:pPr>
      <w:r>
        <w:t xml:space="preserve">      ...</w:t>
      </w:r>
    </w:p>
    <w:p w14:paraId="403E1A12" w14:textId="77777777" w:rsidR="003B3A06" w:rsidRDefault="003B3A06" w:rsidP="002D65F3">
      <w:pPr>
        <w:pStyle w:val="Code"/>
      </w:pPr>
      <w:r>
        <w:t xml:space="preserve">    }</w:t>
      </w:r>
    </w:p>
    <w:p w14:paraId="297B06B2" w14:textId="77777777" w:rsidR="003B3A06" w:rsidRDefault="003B3A06" w:rsidP="002D65F3">
      <w:pPr>
        <w:pStyle w:val="Code"/>
      </w:pPr>
      <w:r>
        <w:t xml:space="preserve">  ],</w:t>
      </w:r>
    </w:p>
    <w:p w14:paraId="6FBCB28D" w14:textId="77777777" w:rsidR="003B3A06" w:rsidRDefault="003B3A06" w:rsidP="002D65F3">
      <w:pPr>
        <w:pStyle w:val="Code"/>
      </w:pPr>
    </w:p>
    <w:p w14:paraId="351ACDE6" w14:textId="7C7E5539" w:rsidR="003B3A06" w:rsidRDefault="003B3A06" w:rsidP="002D65F3">
      <w:pPr>
        <w:pStyle w:val="Code"/>
      </w:pPr>
      <w:r>
        <w:t xml:space="preserve">  "resources": {                  # A resources object (§</w:t>
      </w:r>
      <w:r>
        <w:fldChar w:fldCharType="begin"/>
      </w:r>
      <w:r>
        <w:instrText xml:space="preserve"> REF _Ref508812750 \r \h </w:instrText>
      </w:r>
      <w:r w:rsidR="002D65F3">
        <w:instrText xml:space="preserve"> \* MERGEFORMAT </w:instrText>
      </w:r>
      <w:r>
        <w:fldChar w:fldCharType="separate"/>
      </w:r>
      <w:r w:rsidR="00820181">
        <w:t>3.39</w:t>
      </w:r>
      <w:r>
        <w:fldChar w:fldCharType="end"/>
      </w:r>
      <w:r>
        <w:t>).</w:t>
      </w:r>
    </w:p>
    <w:p w14:paraId="6059C200" w14:textId="14951325" w:rsidR="003B3A06" w:rsidRDefault="003B3A06" w:rsidP="002D65F3">
      <w:pPr>
        <w:pStyle w:val="Code"/>
      </w:pPr>
      <w:r>
        <w:t xml:space="preserve">    "rules": </w:t>
      </w:r>
      <w:r w:rsidR="00F76775">
        <w:t>[</w:t>
      </w:r>
    </w:p>
    <w:p w14:paraId="6E7464D8" w14:textId="0102C4FE" w:rsidR="003B3A06" w:rsidRDefault="003B3A06" w:rsidP="002D65F3">
      <w:pPr>
        <w:pStyle w:val="Code"/>
      </w:pPr>
      <w:r>
        <w:t xml:space="preserve">      {</w:t>
      </w:r>
    </w:p>
    <w:p w14:paraId="024DB36D" w14:textId="77777777" w:rsidR="003B3A06" w:rsidRDefault="003B3A06" w:rsidP="002D65F3">
      <w:pPr>
        <w:pStyle w:val="Code"/>
      </w:pPr>
      <w:r>
        <w:t xml:space="preserve">        "id": "CA2101",</w:t>
      </w:r>
    </w:p>
    <w:p w14:paraId="79E900EF" w14:textId="77777777" w:rsidR="003B3A06" w:rsidRDefault="003B3A06" w:rsidP="002D65F3">
      <w:pPr>
        <w:pStyle w:val="Code"/>
      </w:pPr>
      <w:r>
        <w:t xml:space="preserve">        "</w:t>
      </w:r>
      <w:proofErr w:type="spellStart"/>
      <w:r>
        <w:t>messageStrings</w:t>
      </w:r>
      <w:proofErr w:type="spellEnd"/>
      <w:r>
        <w:t>": {</w:t>
      </w:r>
    </w:p>
    <w:p w14:paraId="7AD5D4B2" w14:textId="04E08C2A" w:rsidR="003B3A06" w:rsidRDefault="003B3A06" w:rsidP="002D65F3">
      <w:pPr>
        <w:pStyle w:val="Code"/>
      </w:pPr>
      <w:r>
        <w:t xml:space="preserve">          "default": "</w:t>
      </w:r>
      <w:r w:rsidR="002D65F3">
        <w:t>T</w:t>
      </w:r>
      <w:r>
        <w:t>he default message for this rule.",</w:t>
      </w:r>
    </w:p>
    <w:p w14:paraId="784DBBF4" w14:textId="7751F721" w:rsidR="003B3A06" w:rsidRDefault="003B3A06" w:rsidP="002D65F3">
      <w:pPr>
        <w:pStyle w:val="Code"/>
      </w:pPr>
      <w:r>
        <w:t xml:space="preserve">          "special": "</w:t>
      </w:r>
      <w:r w:rsidR="002D65F3">
        <w:t>A</w:t>
      </w:r>
      <w:r>
        <w:t xml:space="preserve">nother message for this rule, </w:t>
      </w:r>
      <w:r w:rsidR="002D65F3">
        <w:t>for</w:t>
      </w:r>
      <w:r>
        <w:t xml:space="preserve"> special cases."</w:t>
      </w:r>
    </w:p>
    <w:p w14:paraId="59307341" w14:textId="77777777" w:rsidR="003B3A06" w:rsidRDefault="003B3A06" w:rsidP="002D65F3">
      <w:pPr>
        <w:pStyle w:val="Code"/>
      </w:pPr>
      <w:r>
        <w:t xml:space="preserve">        },</w:t>
      </w:r>
    </w:p>
    <w:p w14:paraId="32C268F2" w14:textId="77777777" w:rsidR="003B3A06" w:rsidRDefault="003B3A06" w:rsidP="002D65F3">
      <w:pPr>
        <w:pStyle w:val="Code"/>
      </w:pPr>
      <w:r>
        <w:t xml:space="preserve">        "</w:t>
      </w:r>
      <w:proofErr w:type="spellStart"/>
      <w:r>
        <w:t>richMessageStrings</w:t>
      </w:r>
      <w:proofErr w:type="spellEnd"/>
      <w:r>
        <w:t>": {</w:t>
      </w:r>
    </w:p>
    <w:p w14:paraId="6740C7B4" w14:textId="0B0D895F" w:rsidR="003B3A06" w:rsidRDefault="003B3A06" w:rsidP="002D65F3">
      <w:pPr>
        <w:pStyle w:val="Code"/>
      </w:pPr>
      <w:r>
        <w:t xml:space="preserve">          "default": "</w:t>
      </w:r>
      <w:r w:rsidR="002D65F3">
        <w:t>T</w:t>
      </w:r>
      <w:r>
        <w:t>he default message for **this** rule.",</w:t>
      </w:r>
    </w:p>
    <w:p w14:paraId="3B3A42A5" w14:textId="59713A98" w:rsidR="003B3A06" w:rsidRDefault="003B3A06" w:rsidP="002D65F3">
      <w:pPr>
        <w:pStyle w:val="Code"/>
      </w:pPr>
      <w:r>
        <w:t xml:space="preserve">          "special": "</w:t>
      </w:r>
      <w:r w:rsidR="002D65F3">
        <w:t>A</w:t>
      </w:r>
      <w:r>
        <w:t xml:space="preserve">nother message for this rule, </w:t>
      </w:r>
      <w:r w:rsidR="002D65F3">
        <w:t>for</w:t>
      </w:r>
      <w:r>
        <w:t xml:space="preserve"> </w:t>
      </w:r>
      <w:r w:rsidR="002D65F3">
        <w:t>**</w:t>
      </w:r>
      <w:r>
        <w:t>special</w:t>
      </w:r>
      <w:r w:rsidR="002D65F3">
        <w:t xml:space="preserve">** </w:t>
      </w:r>
      <w:r>
        <w:t>cases."</w:t>
      </w:r>
    </w:p>
    <w:p w14:paraId="451B9041" w14:textId="77777777" w:rsidR="003B3A06" w:rsidRDefault="003B3A06" w:rsidP="002D65F3">
      <w:pPr>
        <w:pStyle w:val="Code"/>
      </w:pPr>
      <w:r>
        <w:t xml:space="preserve">        }</w:t>
      </w:r>
    </w:p>
    <w:p w14:paraId="4D79DF0F" w14:textId="77777777" w:rsidR="003B3A06" w:rsidRDefault="003B3A06" w:rsidP="002D65F3">
      <w:pPr>
        <w:pStyle w:val="Code"/>
      </w:pPr>
      <w:r>
        <w:t xml:space="preserve">      }</w:t>
      </w:r>
    </w:p>
    <w:p w14:paraId="576F2D4C" w14:textId="0DC39B44" w:rsidR="003B3A06" w:rsidRDefault="003B3A06" w:rsidP="002D65F3">
      <w:pPr>
        <w:pStyle w:val="Code"/>
      </w:pPr>
      <w:r>
        <w:t xml:space="preserve">    </w:t>
      </w:r>
      <w:r w:rsidR="00F76775">
        <w:t>]</w:t>
      </w:r>
    </w:p>
    <w:p w14:paraId="5F299732" w14:textId="77777777" w:rsidR="003B3A06" w:rsidRDefault="003B3A06" w:rsidP="002D65F3">
      <w:pPr>
        <w:pStyle w:val="Code"/>
      </w:pPr>
      <w:r>
        <w:t xml:space="preserve">  }</w:t>
      </w:r>
    </w:p>
    <w:p w14:paraId="599A4A28" w14:textId="77777777" w:rsidR="003B3A06" w:rsidRDefault="003B3A06" w:rsidP="002D65F3">
      <w:pPr>
        <w:pStyle w:val="Code"/>
      </w:pPr>
      <w:r>
        <w:t>}</w:t>
      </w:r>
    </w:p>
    <w:p w14:paraId="524D645F" w14:textId="77777777" w:rsidR="003B3A06" w:rsidRPr="00A620C3" w:rsidRDefault="003B3A06" w:rsidP="003B3A06"/>
    <w:p w14:paraId="3AC4EC26" w14:textId="5900B17F" w:rsidR="00401BB5" w:rsidRDefault="00401BB5" w:rsidP="00401BB5">
      <w:pPr>
        <w:pStyle w:val="Heading3"/>
      </w:pPr>
      <w:bookmarkStart w:id="448" w:name="_Ref510013155"/>
      <w:bookmarkStart w:id="449" w:name="_Toc534899569"/>
      <w:r>
        <w:t>locations property</w:t>
      </w:r>
      <w:bookmarkEnd w:id="448"/>
      <w:bookmarkEnd w:id="449"/>
    </w:p>
    <w:p w14:paraId="065F9E8C" w14:textId="12E3D8BC"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w:t>
      </w:r>
      <w:r w:rsidR="009D39CB">
        <w:t>zero</w:t>
      </w:r>
      <w:r w:rsidR="009D39CB" w:rsidRPr="00CA5F99">
        <w:t xml:space="preserve"> </w:t>
      </w:r>
      <w:r w:rsidRPr="00CA5F99">
        <w:t xml:space="preserve">or more </w:t>
      </w:r>
      <w:r w:rsidRPr="003A2BC1">
        <w:rPr>
          <w:rStyle w:val="CODEtemp"/>
        </w:rPr>
        <w:t>location</w:t>
      </w:r>
      <w:r w:rsidRPr="00CA5F99">
        <w:t xml:space="preserve"> objects (§</w:t>
      </w:r>
      <w:r>
        <w:fldChar w:fldCharType="begin"/>
      </w:r>
      <w:r>
        <w:instrText xml:space="preserve"> REF _Ref493426721 \r \h </w:instrText>
      </w:r>
      <w:r>
        <w:fldChar w:fldCharType="separate"/>
      </w:r>
      <w:r w:rsidR="00820181">
        <w:t>3.23</w:t>
      </w:r>
      <w:r>
        <w:fldChar w:fldCharType="end"/>
      </w:r>
      <w:r w:rsidRPr="00CA5F99">
        <w:t>), each of which specifies a location where the result occurred.</w:t>
      </w:r>
    </w:p>
    <w:p w14:paraId="23AFF0C8" w14:textId="4933126C" w:rsidR="009D39CB" w:rsidRDefault="009D39CB" w:rsidP="00E1429C">
      <w:r>
        <w:t xml:space="preserve">If </w:t>
      </w:r>
      <w:r w:rsidRPr="009D39CB">
        <w:rPr>
          <w:rStyle w:val="CODEtemp"/>
        </w:rPr>
        <w:t>locations</w:t>
      </w:r>
      <w:r>
        <w:t xml:space="preserve"> is absent, it </w:t>
      </w:r>
      <w:r w:rsidRPr="009D39CB">
        <w:rPr>
          <w:b/>
        </w:rPr>
        <w:t>SHALL</w:t>
      </w:r>
      <w:r>
        <w:t xml:space="preserve"> default to an empty array.</w:t>
      </w:r>
    </w:p>
    <w:p w14:paraId="571105F5" w14:textId="2648A47B" w:rsidR="00CA5F99" w:rsidRDefault="00CA5F99" w:rsidP="00CA5F99">
      <w:pPr>
        <w:pStyle w:val="Note"/>
      </w:pPr>
      <w:r>
        <w:t>NOTE</w:t>
      </w:r>
      <w:r w:rsidR="009D7DA1">
        <w:t xml:space="preserve"> 1</w:t>
      </w:r>
      <w:r>
        <w:t>:</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2EB184CD" w14:textId="77777777" w:rsidR="009D39CB" w:rsidRDefault="009D39CB" w:rsidP="009D39CB">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4BDAB782" w14:textId="3E9C6B8A" w:rsidR="009D7DA1" w:rsidRPr="001F7D93" w:rsidRDefault="009D7DA1" w:rsidP="001F7D93">
      <w:pPr>
        <w:pStyle w:val="Note"/>
      </w:pPr>
      <w:r>
        <w:t xml:space="preserve">NOTE 2: The </w:t>
      </w:r>
      <w:r>
        <w:rPr>
          <w:rStyle w:val="CODEtemp"/>
        </w:rPr>
        <w:t>location</w:t>
      </w:r>
      <w:r w:rsidRPr="00F03991">
        <w:rPr>
          <w:rStyle w:val="CODEtemp"/>
        </w:rPr>
        <w:t>s</w:t>
      </w:r>
      <w:r>
        <w:t xml:space="preserve"> array is not defined to contain unique (§</w:t>
      </w:r>
      <w:r>
        <w:fldChar w:fldCharType="begin"/>
      </w:r>
      <w:r>
        <w:instrText xml:space="preserve"> REF _Ref493404799 \r \h </w:instrText>
      </w:r>
      <w:r>
        <w:fldChar w:fldCharType="separate"/>
      </w:r>
      <w:r w:rsidR="00820181">
        <w:t>3.7.2</w:t>
      </w:r>
      <w:r>
        <w:fldChar w:fldCharType="end"/>
      </w:r>
      <w:r>
        <w:t xml:space="preserve">) elements because some tools report a line number but not a column number for a result’s location. Such a tool might report the same result twice on the same line, in some cases producing multiple identical </w:t>
      </w:r>
      <w:r w:rsidR="001F7D93">
        <w:rPr>
          <w:rStyle w:val="CODEtemp"/>
        </w:rPr>
        <w:t>location</w:t>
      </w:r>
      <w:r>
        <w:t xml:space="preserve"> objects.</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01C160AB" w:rsidR="00CA5F99" w:rsidRDefault="00CA5F99" w:rsidP="00CA5F99">
      <w:r w:rsidRPr="00CA5F99">
        <w:lastRenderedPageBreak/>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2146E730"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007E35BF">
        <w:t xml:space="preserve">EXAMPLE 4: </w:t>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450" w:name="_Ref510085223"/>
      <w:bookmarkStart w:id="451" w:name="_Toc534899570"/>
      <w:proofErr w:type="spellStart"/>
      <w:r>
        <w:t>analysisTarget</w:t>
      </w:r>
      <w:proofErr w:type="spellEnd"/>
      <w:r w:rsidR="00673F27">
        <w:t xml:space="preserve"> p</w:t>
      </w:r>
      <w:r>
        <w:t>roperty</w:t>
      </w:r>
      <w:bookmarkEnd w:id="450"/>
      <w:bookmarkEnd w:id="451"/>
    </w:p>
    <w:p w14:paraId="50B31C9B" w14:textId="6A0546F2"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proofErr w:type="spellStart"/>
      <w:r w:rsidR="00673F27" w:rsidRPr="00673F27">
        <w:rPr>
          <w:rStyle w:val="CODEtemp"/>
        </w:rPr>
        <w:t>analysisTarget</w:t>
      </w:r>
      <w:proofErr w:type="spellEnd"/>
      <w:r w:rsidR="00673F27">
        <w:t xml:space="preserve"> whose value is a </w:t>
      </w:r>
      <w:proofErr w:type="spellStart"/>
      <w:r w:rsidR="00673F27" w:rsidRPr="00673F27">
        <w:rPr>
          <w:rStyle w:val="CODEtemp"/>
        </w:rPr>
        <w:t>fileLocation</w:t>
      </w:r>
      <w:proofErr w:type="spellEnd"/>
      <w:r w:rsidR="00673F27">
        <w:t xml:space="preserve"> object (§</w:t>
      </w:r>
      <w:r w:rsidR="00673F27">
        <w:fldChar w:fldCharType="begin"/>
      </w:r>
      <w:r w:rsidR="00673F27">
        <w:instrText xml:space="preserve"> REF _Ref508989521 \r \h </w:instrText>
      </w:r>
      <w:r w:rsidR="00673F27">
        <w:fldChar w:fldCharType="separate"/>
      </w:r>
      <w:r w:rsidR="00820181">
        <w:t>3.4</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proofErr w:type="spellStart"/>
      <w:r w:rsidRPr="006805FB">
        <w:rPr>
          <w:rStyle w:val="CODEtemp"/>
        </w:rPr>
        <w:t>analysisTarget</w:t>
      </w:r>
      <w:proofErr w:type="spellEnd"/>
      <w:r>
        <w:t xml:space="preserve"> property </w:t>
      </w:r>
      <w:r w:rsidR="00F0710E" w:rsidRPr="003A2BC1">
        <w:rPr>
          <w:b/>
        </w:rPr>
        <w:t>SHOULD</w:t>
      </w:r>
      <w:r w:rsidR="00F0710E">
        <w:t xml:space="preserve"> be absent</w:t>
      </w:r>
      <w:r>
        <w:t>.</w:t>
      </w:r>
    </w:p>
    <w:p w14:paraId="34BC6DA3" w14:textId="774F4A52" w:rsidR="00673F27" w:rsidRDefault="00673F27" w:rsidP="00673F27">
      <w:pPr>
        <w:pStyle w:val="Note"/>
      </w:pPr>
      <w:r>
        <w:t xml:space="preserve">EXAMPLE: In this example, </w:t>
      </w:r>
      <w:r w:rsidR="00F0710E">
        <w:t>the tool’s analysis target was</w:t>
      </w:r>
      <w:r>
        <w:t xml:space="preserve"> the file </w:t>
      </w:r>
      <w:proofErr w:type="spellStart"/>
      <w:r>
        <w:t>mouse.c</w:t>
      </w:r>
      <w:proofErr w:type="spellEnd"/>
      <w:r>
        <w:t xml:space="preserve">. In the course of the scan, </w:t>
      </w:r>
      <w:r w:rsidR="00F0710E">
        <w:t>the tool</w:t>
      </w:r>
      <w:r>
        <w:t xml:space="preserve"> detected a result in the included file </w:t>
      </w:r>
      <w:proofErr w:type="spellStart"/>
      <w:r>
        <w:t>mouse.h</w:t>
      </w:r>
      <w:proofErr w:type="spellEnd"/>
      <w:r>
        <w:t>.</w:t>
      </w:r>
    </w:p>
    <w:p w14:paraId="3D35064F" w14:textId="253504DD" w:rsidR="00673F27" w:rsidRDefault="00673F2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820181">
        <w:t>3.22</w:t>
      </w:r>
      <w:r>
        <w:fldChar w:fldCharType="end"/>
      </w:r>
      <w:r>
        <w:t>).</w:t>
      </w:r>
    </w:p>
    <w:p w14:paraId="58DF954F" w14:textId="1F12B3E2" w:rsidR="00673F27" w:rsidRDefault="00673F27" w:rsidP="002D65F3">
      <w:pPr>
        <w:pStyle w:val="Code"/>
      </w:pPr>
      <w:r>
        <w:t xml:space="preserve">  "</w:t>
      </w:r>
      <w:proofErr w:type="spellStart"/>
      <w:r>
        <w:t>analysisTarget</w:t>
      </w:r>
      <w:proofErr w:type="spellEnd"/>
      <w:r>
        <w:t xml:space="preserve">": {             # A </w:t>
      </w:r>
      <w:proofErr w:type="spellStart"/>
      <w:r>
        <w:t>fileLocation</w:t>
      </w:r>
      <w:proofErr w:type="spellEnd"/>
      <w:r>
        <w:t xml:space="preserve"> object (§</w:t>
      </w:r>
      <w:r>
        <w:fldChar w:fldCharType="begin"/>
      </w:r>
      <w:r>
        <w:instrText xml:space="preserve"> REF _Ref508989521 \r \h </w:instrText>
      </w:r>
      <w:r w:rsidR="002D65F3">
        <w:instrText xml:space="preserve"> \* MERGEFORMAT </w:instrText>
      </w:r>
      <w:r>
        <w:fldChar w:fldCharType="separate"/>
      </w:r>
      <w:r w:rsidR="00820181">
        <w:t>3.4</w:t>
      </w:r>
      <w:r>
        <w:fldChar w:fldCharType="end"/>
      </w:r>
    </w:p>
    <w:p w14:paraId="3ACFBE28" w14:textId="5950C0F9" w:rsidR="00673F27" w:rsidRDefault="00673F27" w:rsidP="002D65F3">
      <w:pPr>
        <w:pStyle w:val="Code"/>
      </w:pPr>
      <w:r>
        <w:t xml:space="preserve">    "uri": "input/</w:t>
      </w:r>
      <w:proofErr w:type="spellStart"/>
      <w:r>
        <w:t>mouse.c</w:t>
      </w:r>
      <w:proofErr w:type="spellEnd"/>
      <w:r>
        <w:t>",</w:t>
      </w:r>
    </w:p>
    <w:p w14:paraId="0A07FD8E" w14:textId="0B427150" w:rsidR="00673F27" w:rsidRDefault="00673F27" w:rsidP="002D65F3">
      <w:pPr>
        <w:pStyle w:val="Code"/>
      </w:pPr>
      <w:r>
        <w:t xml:space="preserve">    "</w:t>
      </w:r>
      <w:proofErr w:type="spellStart"/>
      <w:r>
        <w:t>uriBaseId</w:t>
      </w:r>
      <w:proofErr w:type="spellEnd"/>
      <w:r>
        <w:t>": "SRCROOT"</w:t>
      </w:r>
    </w:p>
    <w:p w14:paraId="0F7589A0" w14:textId="3B6A0D03" w:rsidR="00673F27" w:rsidRDefault="00673F27" w:rsidP="002D65F3">
      <w:pPr>
        <w:pStyle w:val="Code"/>
      </w:pPr>
      <w:r>
        <w:t xml:space="preserve">  },</w:t>
      </w:r>
    </w:p>
    <w:p w14:paraId="6E8205C7" w14:textId="0D248D65" w:rsidR="00673F27" w:rsidRDefault="00673F27" w:rsidP="002D65F3">
      <w:pPr>
        <w:pStyle w:val="Code"/>
      </w:pPr>
    </w:p>
    <w:p w14:paraId="4E5116F6" w14:textId="29294C3F" w:rsidR="00673F27" w:rsidRDefault="00673F2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820181">
        <w:t>3.22.9</w:t>
      </w:r>
      <w:r>
        <w:fldChar w:fldCharType="end"/>
      </w:r>
      <w:r>
        <w:t>.</w:t>
      </w:r>
    </w:p>
    <w:p w14:paraId="29DB0443" w14:textId="3EA77A37" w:rsidR="00673F27" w:rsidRDefault="00673F2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820181">
        <w:t>3.23</w:t>
      </w:r>
      <w:r>
        <w:fldChar w:fldCharType="end"/>
      </w:r>
      <w:r>
        <w:t>).</w:t>
      </w:r>
    </w:p>
    <w:p w14:paraId="7C6BCB69" w14:textId="6FA830C5" w:rsidR="00673F27" w:rsidRDefault="00673F27" w:rsidP="002D65F3">
      <w:pPr>
        <w:pStyle w:val="Code"/>
      </w:pPr>
      <w:r>
        <w:t xml:space="preserve">      "</w:t>
      </w:r>
      <w:proofErr w:type="spellStart"/>
      <w:r>
        <w:t>physicalLocation</w:t>
      </w:r>
      <w:proofErr w:type="spellEnd"/>
      <w:r>
        <w:t>": {       # See §</w:t>
      </w:r>
      <w:r>
        <w:fldChar w:fldCharType="begin"/>
      </w:r>
      <w:r>
        <w:instrText xml:space="preserve"> REF _Ref493477623 \r \h </w:instrText>
      </w:r>
      <w:r w:rsidR="002D65F3">
        <w:instrText xml:space="preserve"> \* MERGEFORMAT </w:instrText>
      </w:r>
      <w:r>
        <w:fldChar w:fldCharType="separate"/>
      </w:r>
      <w:r w:rsidR="00820181">
        <w:t>3.23.3</w:t>
      </w:r>
      <w:r>
        <w:fldChar w:fldCharType="end"/>
      </w:r>
      <w:r>
        <w:t>.</w:t>
      </w:r>
    </w:p>
    <w:p w14:paraId="6E543087" w14:textId="572CF29B" w:rsidR="00673F27" w:rsidRDefault="00673F27" w:rsidP="002D65F3">
      <w:pPr>
        <w:pStyle w:val="Code"/>
      </w:pPr>
      <w:r>
        <w:t xml:space="preserve">        "</w:t>
      </w:r>
      <w:proofErr w:type="spellStart"/>
      <w:r>
        <w:t>fileLocation</w:t>
      </w:r>
      <w:proofErr w:type="spellEnd"/>
      <w:r>
        <w:t xml:space="preserve">": {         # A </w:t>
      </w:r>
      <w:proofErr w:type="spellStart"/>
      <w:r>
        <w:t>fileLocation</w:t>
      </w:r>
      <w:proofErr w:type="spellEnd"/>
      <w:r>
        <w:t xml:space="preserve"> object.</w:t>
      </w:r>
    </w:p>
    <w:p w14:paraId="69345B81" w14:textId="137A147B" w:rsidR="00673F27" w:rsidRDefault="00673F27" w:rsidP="002D65F3">
      <w:pPr>
        <w:pStyle w:val="Code"/>
      </w:pPr>
      <w:r>
        <w:t xml:space="preserve">          "uri": "input/</w:t>
      </w:r>
      <w:proofErr w:type="spellStart"/>
      <w:r>
        <w:t>mouse.h</w:t>
      </w:r>
      <w:proofErr w:type="spellEnd"/>
      <w:r>
        <w:t>",</w:t>
      </w:r>
    </w:p>
    <w:p w14:paraId="6B9629DE" w14:textId="06F8D421" w:rsidR="00673F27" w:rsidRDefault="00673F27" w:rsidP="002D65F3">
      <w:pPr>
        <w:pStyle w:val="Code"/>
      </w:pPr>
      <w:r>
        <w:t xml:space="preserve">          "</w:t>
      </w:r>
      <w:proofErr w:type="spellStart"/>
      <w:r>
        <w:t>uriBaseId</w:t>
      </w:r>
      <w:proofErr w:type="spellEnd"/>
      <w:r>
        <w:t>": "SRCROOT"</w:t>
      </w:r>
    </w:p>
    <w:p w14:paraId="3CC1AEF0" w14:textId="1E3963CE" w:rsidR="00673F27" w:rsidRDefault="00673F27" w:rsidP="002D65F3">
      <w:pPr>
        <w:pStyle w:val="Code"/>
      </w:pPr>
      <w:r>
        <w:t xml:space="preserve">        },</w:t>
      </w:r>
    </w:p>
    <w:p w14:paraId="1AB6A32A" w14:textId="6B9E471D" w:rsidR="00673F27" w:rsidRDefault="00673F27" w:rsidP="002D65F3">
      <w:pPr>
        <w:pStyle w:val="Code"/>
      </w:pPr>
    </w:p>
    <w:p w14:paraId="321B20F7" w14:textId="2EC00B43" w:rsidR="00673F27" w:rsidRDefault="00673F27" w:rsidP="002D65F3">
      <w:pPr>
        <w:pStyle w:val="Code"/>
      </w:pPr>
      <w:r>
        <w:t xml:space="preserve">        "region": {</w:t>
      </w:r>
    </w:p>
    <w:p w14:paraId="187CC9F8" w14:textId="1E4C5C40" w:rsidR="00673F27" w:rsidRDefault="00673F27" w:rsidP="002D65F3">
      <w:pPr>
        <w:pStyle w:val="Code"/>
      </w:pPr>
      <w:r>
        <w:t xml:space="preserve">          "</w:t>
      </w:r>
      <w:proofErr w:type="spellStart"/>
      <w:r>
        <w:t>startLine</w:t>
      </w:r>
      <w:proofErr w:type="spellEnd"/>
      <w:r>
        <w:t>": 42</w:t>
      </w:r>
    </w:p>
    <w:p w14:paraId="327C420A" w14:textId="2AA8F4B2" w:rsidR="00673F27" w:rsidRDefault="00673F27" w:rsidP="002D65F3">
      <w:pPr>
        <w:pStyle w:val="Code"/>
      </w:pPr>
      <w:r>
        <w:t xml:space="preserve">        }</w:t>
      </w:r>
    </w:p>
    <w:p w14:paraId="4A880555" w14:textId="19193643" w:rsidR="00673F27" w:rsidRDefault="00673F27" w:rsidP="002D65F3">
      <w:pPr>
        <w:pStyle w:val="Code"/>
      </w:pPr>
      <w:r>
        <w:t xml:space="preserve">      }</w:t>
      </w:r>
    </w:p>
    <w:p w14:paraId="2B7A4612" w14:textId="4864179F" w:rsidR="00673F27" w:rsidRDefault="00673F27" w:rsidP="002D65F3">
      <w:pPr>
        <w:pStyle w:val="Code"/>
      </w:pPr>
      <w:r>
        <w:t xml:space="preserve">    }</w:t>
      </w:r>
    </w:p>
    <w:p w14:paraId="557E65A8" w14:textId="2D81EB3C" w:rsidR="00673F27" w:rsidRDefault="00673F27" w:rsidP="002D65F3">
      <w:pPr>
        <w:pStyle w:val="Code"/>
      </w:pPr>
      <w:r>
        <w:t xml:space="preserve">  ]</w:t>
      </w:r>
    </w:p>
    <w:p w14:paraId="50B89DA7" w14:textId="72E931A1" w:rsidR="00673F27" w:rsidRDefault="00673F27" w:rsidP="002D65F3">
      <w:pPr>
        <w:pStyle w:val="Code"/>
      </w:pPr>
      <w:r>
        <w:t>}</w:t>
      </w:r>
    </w:p>
    <w:p w14:paraId="7721E020" w14:textId="1C06A0F7" w:rsidR="003B6448" w:rsidRDefault="003B6448" w:rsidP="003B6448">
      <w:pPr>
        <w:pStyle w:val="Heading3"/>
      </w:pPr>
      <w:bookmarkStart w:id="452" w:name="_Ref513040093"/>
      <w:bookmarkStart w:id="453" w:name="_Toc534899571"/>
      <w:r>
        <w:t>fingerprints property</w:t>
      </w:r>
      <w:bookmarkEnd w:id="452"/>
      <w:bookmarkEnd w:id="453"/>
    </w:p>
    <w:p w14:paraId="3AC53915" w14:textId="6CECF9EF"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w:t>
      </w:r>
      <w:r w:rsidR="00E14A98">
        <w:t>n</w:t>
      </w:r>
      <w:r>
        <w:t xml:space="preserve"> object (§</w:t>
      </w:r>
      <w:r>
        <w:fldChar w:fldCharType="begin"/>
      </w:r>
      <w:r>
        <w:instrText xml:space="preserve"> REF _Ref508798892 \r \h </w:instrText>
      </w:r>
      <w:r>
        <w:fldChar w:fldCharType="separate"/>
      </w:r>
      <w:r w:rsidR="00820181">
        <w:t>3.6</w:t>
      </w:r>
      <w:r>
        <w:fldChar w:fldCharType="end"/>
      </w:r>
      <w:r>
        <w:t>).</w:t>
      </w:r>
    </w:p>
    <w:p w14:paraId="3B2BA5EF" w14:textId="38E9DD6C"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w:t>
      </w:r>
      <w:r w:rsidR="00345B29">
        <w:t xml:space="preserve"> identical</w:t>
      </w:r>
      <w:r>
        <w:t>,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7C46E5C4" w:rsidR="003B6448" w:rsidRDefault="00814E2A" w:rsidP="003B6448">
      <w:r>
        <w:t>Each</w:t>
      </w:r>
      <w:r w:rsidR="003B6448">
        <w:t xml:space="preserve"> property name in this object </w:t>
      </w:r>
      <w:r>
        <w:rPr>
          <w:b/>
        </w:rPr>
        <w:t>SHALL</w:t>
      </w:r>
      <w:r w:rsidR="003B6448">
        <w:t xml:space="preserve"> </w:t>
      </w:r>
      <w:r>
        <w:t xml:space="preserve">be a </w:t>
      </w:r>
      <w:r w:rsidR="004108B9">
        <w:t xml:space="preserve">versioned </w:t>
      </w:r>
      <w:r>
        <w:t>hierarchical</w:t>
      </w:r>
      <w:r w:rsidR="003B6448">
        <w:t xml:space="preserve"> string</w:t>
      </w:r>
      <w:r>
        <w:t xml:space="preserve"> (§</w:t>
      </w:r>
      <w:r w:rsidR="004108B9">
        <w:fldChar w:fldCharType="begin"/>
      </w:r>
      <w:r w:rsidR="004108B9">
        <w:instrText xml:space="preserve"> REF _Ref515815105 \r \h </w:instrText>
      </w:r>
      <w:r w:rsidR="004108B9">
        <w:fldChar w:fldCharType="separate"/>
      </w:r>
      <w:r w:rsidR="00820181">
        <w:t>3.5.4.2</w:t>
      </w:r>
      <w:r w:rsidR="004108B9">
        <w:fldChar w:fldCharType="end"/>
      </w:r>
      <w:r>
        <w:t>)</w:t>
      </w:r>
      <w:r w:rsidR="003B6448">
        <w:t xml:space="preserve">. A result management system </w:t>
      </w:r>
      <w:r w:rsidR="003B6448">
        <w:rPr>
          <w:b/>
        </w:rPr>
        <w:t>MAY</w:t>
      </w:r>
      <w:r w:rsidR="003B6448">
        <w:t xml:space="preserve"> use the property names to identify the method used to calculate the fingerprint.</w:t>
      </w:r>
    </w:p>
    <w:p w14:paraId="08757DC5" w14:textId="7994BBFE" w:rsidR="00814E2A" w:rsidRDefault="00814E2A" w:rsidP="00814E2A">
      <w:pPr>
        <w:pStyle w:val="Note"/>
      </w:pPr>
      <w:r>
        <w:lastRenderedPageBreak/>
        <w:t xml:space="preserve">EXAMPLE: In this example, the producer has calculated a fingerprint using version 2 of a fingerprinting method it refers to as </w:t>
      </w:r>
      <w:r w:rsidRPr="00814E2A">
        <w:rPr>
          <w:rStyle w:val="CODEtemp"/>
        </w:rPr>
        <w:t>"</w:t>
      </w:r>
      <w:proofErr w:type="spellStart"/>
      <w:r>
        <w:rPr>
          <w:rStyle w:val="CODEtemp"/>
        </w:rPr>
        <w:t>c</w:t>
      </w:r>
      <w:r w:rsidRPr="00814E2A">
        <w:rPr>
          <w:rStyle w:val="CODEtemp"/>
        </w:rPr>
        <w:t>ontextRegionHash</w:t>
      </w:r>
      <w:proofErr w:type="spellEnd"/>
      <w:r w:rsidRPr="00814E2A">
        <w:rPr>
          <w:rStyle w:val="CODEtemp"/>
        </w:rPr>
        <w:t>"</w:t>
      </w:r>
      <w:r>
        <w:t>:</w:t>
      </w:r>
    </w:p>
    <w:p w14:paraId="6EFB2FD8" w14:textId="066F0986" w:rsidR="00814E2A" w:rsidRDefault="00814E2A" w:rsidP="00814E2A">
      <w:pPr>
        <w:pStyle w:val="Code"/>
      </w:pPr>
      <w:r>
        <w:t>{</w:t>
      </w:r>
    </w:p>
    <w:p w14:paraId="6CCD0775" w14:textId="5800BC62" w:rsidR="00814E2A" w:rsidRDefault="00814E2A" w:rsidP="00814E2A">
      <w:pPr>
        <w:pStyle w:val="Code"/>
      </w:pPr>
      <w:r>
        <w:t xml:space="preserve">    "fingerprints": {</w:t>
      </w:r>
    </w:p>
    <w:p w14:paraId="2F47DC56" w14:textId="14087EE5" w:rsidR="00814E2A" w:rsidRDefault="00814E2A" w:rsidP="00814E2A">
      <w:pPr>
        <w:pStyle w:val="Code"/>
      </w:pPr>
      <w:r>
        <w:t xml:space="preserve">      "</w:t>
      </w:r>
      <w:proofErr w:type="spellStart"/>
      <w:r>
        <w:t>contextRegionHash</w:t>
      </w:r>
      <w:proofErr w:type="spellEnd"/>
      <w:r>
        <w:t>/v2": "097886bc876fe"</w:t>
      </w:r>
    </w:p>
    <w:p w14:paraId="581F803A" w14:textId="2912F9AA" w:rsidR="00814E2A" w:rsidRDefault="00814E2A" w:rsidP="00814E2A">
      <w:pPr>
        <w:pStyle w:val="Code"/>
      </w:pPr>
      <w:r>
        <w:t xml:space="preserve">    }</w:t>
      </w:r>
    </w:p>
    <w:p w14:paraId="5667AD79" w14:textId="6276E654" w:rsidR="00814E2A" w:rsidRPr="00814E2A" w:rsidRDefault="00814E2A" w:rsidP="00814E2A">
      <w:pPr>
        <w:pStyle w:val="Code"/>
      </w:pPr>
      <w:r>
        <w:t>}</w:t>
      </w:r>
    </w:p>
    <w:p w14:paraId="29104E85" w14:textId="4518104B" w:rsidR="004108B9" w:rsidRDefault="004108B9" w:rsidP="004108B9">
      <w:r>
        <w:t xml:space="preserve">When a result management system uses fingerprint information to determine whether two results are logically identical, it </w:t>
      </w:r>
      <w:r>
        <w:rPr>
          <w:b/>
        </w:rPr>
        <w:t>SHOULD</w:t>
      </w:r>
      <w:r>
        <w:t xml:space="preserve"> use the latest version of </w:t>
      </w:r>
      <w:r w:rsidR="00A112DD">
        <w:t>the</w:t>
      </w:r>
      <w:r>
        <w:t xml:space="preserve"> fingerprint available in both results.</w:t>
      </w:r>
    </w:p>
    <w:p w14:paraId="71A103B4" w14:textId="4735E450" w:rsidR="004108B9" w:rsidRDefault="004108B9" w:rsidP="004108B9">
      <w:pPr>
        <w:pStyle w:val="Note"/>
      </w:pPr>
      <w:r>
        <w:t>EXAMPLE 2: In this example, one result has values for versions 1 and 2 of the “</w:t>
      </w:r>
      <w:r w:rsidR="00BE474A">
        <w:t xml:space="preserve">context </w:t>
      </w:r>
      <w:r>
        <w:t>region hash” fingerprint. Another result has values for versions 2 and 3. A result management system would use version 2 (the greatest common version) to compare the two results.</w:t>
      </w:r>
    </w:p>
    <w:p w14:paraId="491803DB" w14:textId="089AE003" w:rsidR="004108B9" w:rsidRDefault="004108B9" w:rsidP="004108B9">
      <w:pPr>
        <w:pStyle w:val="Code"/>
      </w:pPr>
      <w:r>
        <w:t>{                                  # A run object (§</w:t>
      </w:r>
      <w:r>
        <w:fldChar w:fldCharType="begin"/>
      </w:r>
      <w:r>
        <w:instrText xml:space="preserve"> REF _Ref493349997 \r \h </w:instrText>
      </w:r>
      <w:r>
        <w:fldChar w:fldCharType="separate"/>
      </w:r>
      <w:r w:rsidR="00820181">
        <w:t>3.13</w:t>
      </w:r>
      <w:r>
        <w:fldChar w:fldCharType="end"/>
      </w:r>
      <w:r>
        <w:t>).</w:t>
      </w:r>
    </w:p>
    <w:p w14:paraId="3958BEF4" w14:textId="1D72C43C" w:rsidR="004108B9" w:rsidRDefault="004108B9" w:rsidP="004108B9">
      <w:pPr>
        <w:pStyle w:val="Code"/>
      </w:pPr>
      <w:r>
        <w:t xml:space="preserve">  "results": [                     # See §</w:t>
      </w:r>
      <w:r>
        <w:fldChar w:fldCharType="begin"/>
      </w:r>
      <w:r>
        <w:instrText xml:space="preserve"> REF _Ref493350972 \r \h </w:instrText>
      </w:r>
      <w:r>
        <w:fldChar w:fldCharType="separate"/>
      </w:r>
      <w:r w:rsidR="00820181">
        <w:t>3.13.14</w:t>
      </w:r>
      <w:r>
        <w:fldChar w:fldCharType="end"/>
      </w:r>
      <w:r>
        <w:t>.</w:t>
      </w:r>
    </w:p>
    <w:p w14:paraId="1CA25AAE" w14:textId="439DB71B" w:rsidR="004108B9" w:rsidRDefault="004108B9" w:rsidP="004108B9">
      <w:pPr>
        <w:pStyle w:val="Code"/>
      </w:pPr>
      <w:r>
        <w:t xml:space="preserve">    {                              # A result object (§</w:t>
      </w:r>
      <w:r>
        <w:fldChar w:fldCharType="begin"/>
      </w:r>
      <w:r>
        <w:instrText xml:space="preserve"> REF _Ref493350984 \r \h </w:instrText>
      </w:r>
      <w:r>
        <w:fldChar w:fldCharType="separate"/>
      </w:r>
      <w:r w:rsidR="00820181">
        <w:t>3.22</w:t>
      </w:r>
      <w:r>
        <w:fldChar w:fldCharType="end"/>
      </w:r>
      <w:r>
        <w:t>).</w:t>
      </w:r>
    </w:p>
    <w:p w14:paraId="1B7D75FE" w14:textId="6FA23F4D" w:rsidR="004108B9" w:rsidRDefault="004108B9" w:rsidP="004108B9">
      <w:pPr>
        <w:pStyle w:val="Code"/>
      </w:pPr>
      <w:r>
        <w:t xml:space="preserve">      "fingerprints": {</w:t>
      </w:r>
    </w:p>
    <w:p w14:paraId="37244E44" w14:textId="2194A8A3"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/v1": "1234567900abc"</w:t>
      </w:r>
    </w:p>
    <w:p w14:paraId="06DB5B00" w14:textId="31FBBD29"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/v2": "234567900abcd"</w:t>
      </w:r>
    </w:p>
    <w:p w14:paraId="283ECFBD" w14:textId="77777777" w:rsidR="004108B9" w:rsidRDefault="004108B9" w:rsidP="004108B9">
      <w:pPr>
        <w:pStyle w:val="Code"/>
      </w:pPr>
      <w:r>
        <w:t xml:space="preserve">    },</w:t>
      </w:r>
    </w:p>
    <w:p w14:paraId="0CB45D1B" w14:textId="77777777" w:rsidR="004108B9" w:rsidRDefault="004108B9" w:rsidP="004108B9">
      <w:pPr>
        <w:pStyle w:val="Code"/>
      </w:pPr>
      <w:r>
        <w:t xml:space="preserve">    {</w:t>
      </w:r>
    </w:p>
    <w:p w14:paraId="7E64874F" w14:textId="04A88865" w:rsidR="004108B9" w:rsidRDefault="004108B9" w:rsidP="004108B9">
      <w:pPr>
        <w:pStyle w:val="Code"/>
      </w:pPr>
      <w:r>
        <w:t xml:space="preserve">      "fingerprints": {</w:t>
      </w:r>
    </w:p>
    <w:p w14:paraId="71A7CBDF" w14:textId="2CC2386F"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/v2": "234567900abcd"</w:t>
      </w:r>
    </w:p>
    <w:p w14:paraId="4D4512B0" w14:textId="5EEFB366"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/v3": "34567900abcde"</w:t>
      </w:r>
    </w:p>
    <w:p w14:paraId="6DEABA55" w14:textId="77777777" w:rsidR="004108B9" w:rsidRDefault="004108B9" w:rsidP="004108B9">
      <w:pPr>
        <w:pStyle w:val="Code"/>
      </w:pPr>
      <w:r>
        <w:t xml:space="preserve">    }</w:t>
      </w:r>
    </w:p>
    <w:p w14:paraId="60FB4B42" w14:textId="77777777" w:rsidR="004108B9" w:rsidRDefault="004108B9" w:rsidP="004108B9">
      <w:pPr>
        <w:pStyle w:val="Code"/>
      </w:pPr>
      <w:r>
        <w:t xml:space="preserve">  ]</w:t>
      </w:r>
    </w:p>
    <w:p w14:paraId="238310E6" w14:textId="77777777" w:rsidR="004108B9" w:rsidRDefault="004108B9" w:rsidP="004108B9">
      <w:pPr>
        <w:pStyle w:val="Code"/>
      </w:pPr>
      <w:r>
        <w:t>}</w:t>
      </w:r>
    </w:p>
    <w:p w14:paraId="7B8D984D" w14:textId="7E853989" w:rsidR="003B6448" w:rsidRDefault="003B6448" w:rsidP="003B6448">
      <w:r>
        <w:t xml:space="preserve">This property is an array, rather than a single string, to allow a result management system to select among a variety of methods for deciding whether two results are logically </w:t>
      </w:r>
      <w:r w:rsidR="00345B29">
        <w:t>identical</w:t>
      </w:r>
      <w:r>
        <w:t xml:space="preserve"> or logically distinct.</w:t>
      </w:r>
    </w:p>
    <w:p w14:paraId="31838E3F" w14:textId="21F79740" w:rsidR="00FA2C6D" w:rsidRDefault="00FA2C6D" w:rsidP="003B6448">
      <w:r>
        <w:t xml:space="preserve">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r w:rsidR="00345B29" w:rsidRPr="00345B29">
        <w:t xml:space="preserve"> </w:t>
      </w:r>
      <w:r w:rsidR="00345B29">
        <w:t xml:space="preserve">A result management system </w:t>
      </w:r>
      <w:r w:rsidR="00345B29">
        <w:rPr>
          <w:b/>
        </w:rPr>
        <w:t>MAY</w:t>
      </w:r>
      <w:r w:rsidR="00345B29">
        <w:t xml:space="preserve"> populate this property when it ingests a SARIF file. If it does so, then later, when a SARIF consumer retrieves results in SARIF format from the result management system, the result management system </w:t>
      </w:r>
      <w:r w:rsidR="00286BC1">
        <w:rPr>
          <w:b/>
        </w:rPr>
        <w:t>MAY</w:t>
      </w:r>
      <w:r w:rsidR="00286BC1">
        <w:t xml:space="preserve"> </w:t>
      </w:r>
      <w:r w:rsidR="00345B29">
        <w:t>set this property to the value it assigned.</w:t>
      </w:r>
    </w:p>
    <w:p w14:paraId="4559DB1A" w14:textId="367478E3" w:rsidR="003B6448" w:rsidRDefault="00E732B3"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computes fingerprints.</w:t>
      </w:r>
    </w:p>
    <w:p w14:paraId="1C0739A7" w14:textId="3C4A7827" w:rsidR="00345B29" w:rsidRPr="003B6448" w:rsidRDefault="00345B29" w:rsidP="00345B29">
      <w:pPr>
        <w:pStyle w:val="Note"/>
      </w:pPr>
      <w:r>
        <w:t xml:space="preserve">NOTE: </w:t>
      </w:r>
      <w:r w:rsidRPr="000B4AFC">
        <w:rPr>
          <w:rStyle w:val="CODEtemp"/>
        </w:rPr>
        <w:t>fingerprints</w:t>
      </w:r>
      <w:r>
        <w:t xml:space="preserve"> and </w:t>
      </w:r>
      <w:proofErr w:type="spellStart"/>
      <w:r w:rsidRPr="000B4AFC">
        <w:rPr>
          <w:rStyle w:val="CODEtemp"/>
        </w:rPr>
        <w:t>correlationGuid</w:t>
      </w:r>
      <w:proofErr w:type="spellEnd"/>
      <w:r>
        <w:t xml:space="preserve"> (§</w:t>
      </w:r>
      <w:r>
        <w:fldChar w:fldCharType="begin"/>
      </w:r>
      <w:r>
        <w:instrText xml:space="preserve"> REF _Ref516055541 \r \h </w:instrText>
      </w:r>
      <w:r>
        <w:fldChar w:fldCharType="separate"/>
      </w:r>
      <w:r w:rsidR="00820181">
        <w:t>3.22.4</w:t>
      </w:r>
      <w:r>
        <w:fldChar w:fldCharType="end"/>
      </w:r>
      <w:r>
        <w:t>) provide two different ways for result management systems to associate results that are logically identical.</w:t>
      </w:r>
      <w:r w:rsidRPr="0000788E">
        <w:t xml:space="preserve"> </w:t>
      </w:r>
      <w:r>
        <w:t>See §</w:t>
      </w:r>
      <w:r>
        <w:fldChar w:fldCharType="begin"/>
      </w:r>
      <w:r>
        <w:instrText xml:space="preserve"> REF _Ref515624666 \r \h </w:instrText>
      </w:r>
      <w:r>
        <w:fldChar w:fldCharType="separate"/>
      </w:r>
      <w:r w:rsidR="00820181">
        <w:t>3.22.2</w:t>
      </w:r>
      <w:r>
        <w:fldChar w:fldCharType="end"/>
      </w:r>
      <w:r>
        <w:t xml:space="preserve"> for more information.</w:t>
      </w:r>
    </w:p>
    <w:p w14:paraId="4BD017FA" w14:textId="0E8A2233" w:rsidR="00401BB5" w:rsidRDefault="00FA2C6D" w:rsidP="00401BB5">
      <w:pPr>
        <w:pStyle w:val="Heading3"/>
      </w:pPr>
      <w:bookmarkStart w:id="454" w:name="_Ref507591746"/>
      <w:bookmarkStart w:id="455" w:name="_Toc534899572"/>
      <w:proofErr w:type="spellStart"/>
      <w:r>
        <w:t>partialFingerprints</w:t>
      </w:r>
      <w:proofErr w:type="spellEnd"/>
      <w:r w:rsidR="00401BB5">
        <w:t xml:space="preserve"> property</w:t>
      </w:r>
      <w:bookmarkEnd w:id="454"/>
      <w:bookmarkEnd w:id="455"/>
    </w:p>
    <w:p w14:paraId="0F26AF7E" w14:textId="11D52F12" w:rsidR="00814E2A"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proofErr w:type="spellStart"/>
      <w:r w:rsidR="00FA2C6D">
        <w:rPr>
          <w:rStyle w:val="CODEtemp"/>
        </w:rPr>
        <w:t>partialFingerprints</w:t>
      </w:r>
      <w:proofErr w:type="spellEnd"/>
      <w:r w:rsidRPr="00135BCE">
        <w:t xml:space="preserve"> whose value is a</w:t>
      </w:r>
      <w:r w:rsidR="00E14A98">
        <w:t>n</w:t>
      </w:r>
      <w:r w:rsidRPr="00135BCE">
        <w:t xml:space="preserve"> </w:t>
      </w:r>
      <w:r w:rsidR="002F1358">
        <w:t>object (§</w:t>
      </w:r>
      <w:r w:rsidR="002F1358">
        <w:fldChar w:fldCharType="begin"/>
      </w:r>
      <w:r w:rsidR="002F1358">
        <w:instrText xml:space="preserve"> REF _Ref508798892 \r \h </w:instrText>
      </w:r>
      <w:r w:rsidR="002F1358">
        <w:fldChar w:fldCharType="separate"/>
      </w:r>
      <w:r w:rsidR="00820181">
        <w:t>3.6</w:t>
      </w:r>
      <w:r w:rsidR="002F1358">
        <w:fldChar w:fldCharType="end"/>
      </w:r>
      <w:r w:rsidR="002F1358">
        <w:t>).</w:t>
      </w:r>
    </w:p>
    <w:p w14:paraId="7DA72967" w14:textId="314838D0" w:rsidR="00FA2C6D" w:rsidRDefault="002F1358" w:rsidP="00135BCE">
      <w:r>
        <w:t xml:space="preserve">Each property value in this object </w:t>
      </w:r>
      <w:r>
        <w:rPr>
          <w:b/>
        </w:rPr>
        <w:t>SHALL</w:t>
      </w:r>
      <w:r>
        <w:t xml:space="preserve"> be a string that</w:t>
      </w:r>
      <w:r w:rsidR="00135BCE" w:rsidRPr="00135BCE">
        <w:t xml:space="preserve"> contributes to the </w:t>
      </w:r>
      <w:r w:rsidR="00FA2C6D">
        <w:t xml:space="preserve">stable, </w:t>
      </w:r>
      <w:r w:rsidR="00135BCE" w:rsidRPr="00135BCE">
        <w:t>unique identity</w:t>
      </w:r>
      <w:r w:rsidR="00FA2C6D">
        <w:t>, or “fingerprint,”</w:t>
      </w:r>
      <w:r w:rsidR="00135BCE"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820181">
        <w:t>3.22.11</w:t>
      </w:r>
      <w:r w:rsidR="00FA2C6D">
        <w:fldChar w:fldCharType="end"/>
      </w:r>
      <w:r w:rsidR="00FA2C6D">
        <w:t>)</w:t>
      </w:r>
      <w:r w:rsidR="00135BCE" w:rsidRPr="00135BCE">
        <w:t xml:space="preserve">. </w:t>
      </w:r>
      <w:hyperlink w:anchor="AppendixFingerprints" w:history="1">
        <w:r w:rsidR="00E8605A" w:rsidRPr="00E8605A">
          <w:rPr>
            <w:rStyle w:val="Hyperlink"/>
          </w:rPr>
          <w:t>Appendix B</w:t>
        </w:r>
      </w:hyperlink>
      <w:r w:rsidR="00E8605A">
        <w:t xml:space="preserve"> </w:t>
      </w:r>
      <w:r w:rsidR="00135BCE" w:rsidRPr="00135BCE">
        <w:t xml:space="preserve">explains how a result management system can </w:t>
      </w:r>
      <w:r w:rsidR="00FA2C6D">
        <w:t>compute</w:t>
      </w:r>
      <w:r w:rsidR="00135BCE" w:rsidRPr="00135BCE">
        <w:t xml:space="preserve"> th</w:t>
      </w:r>
      <w:r>
        <w:t>ese</w:t>
      </w:r>
      <w:r w:rsidR="00135BCE" w:rsidRPr="00135BCE">
        <w:t xml:space="preserve"> </w:t>
      </w:r>
      <w:r w:rsidR="00FA2C6D">
        <w:t>fingerprints</w:t>
      </w:r>
      <w:r w:rsidR="00135BCE" w:rsidRPr="00135BCE">
        <w:t>.</w:t>
      </w:r>
    </w:p>
    <w:p w14:paraId="38DB500E" w14:textId="4A0CF652" w:rsidR="00135BCE" w:rsidRDefault="00814E2A" w:rsidP="00135BCE">
      <w:r>
        <w:t>Each</w:t>
      </w:r>
      <w:r w:rsidR="002F1358">
        <w:t xml:space="preserve"> property name </w:t>
      </w:r>
      <w:r w:rsidR="00FA2C6D">
        <w:t>in this object</w:t>
      </w:r>
      <w:r w:rsidR="002F1358">
        <w:t xml:space="preserve"> </w:t>
      </w:r>
      <w:r>
        <w:rPr>
          <w:b/>
        </w:rPr>
        <w:t>SHALL</w:t>
      </w:r>
      <w:r w:rsidR="002F1358">
        <w:t xml:space="preserve"> </w:t>
      </w:r>
      <w:r>
        <w:t>be a</w:t>
      </w:r>
      <w:r w:rsidR="004108B9">
        <w:t xml:space="preserve"> versioned</w:t>
      </w:r>
      <w:r>
        <w:t xml:space="preserve"> hierarchical </w:t>
      </w:r>
      <w:r w:rsidR="002F1358">
        <w:t>string</w:t>
      </w:r>
      <w:r>
        <w:t xml:space="preserve"> (§</w:t>
      </w:r>
      <w:r w:rsidR="004108B9">
        <w:fldChar w:fldCharType="begin"/>
      </w:r>
      <w:r w:rsidR="004108B9">
        <w:instrText xml:space="preserve"> REF _Ref515815105 \r \h </w:instrText>
      </w:r>
      <w:r w:rsidR="004108B9">
        <w:fldChar w:fldCharType="separate"/>
      </w:r>
      <w:r w:rsidR="00820181">
        <w:t>3.5.4.2</w:t>
      </w:r>
      <w:r w:rsidR="004108B9">
        <w:fldChar w:fldCharType="end"/>
      </w:r>
      <w:r>
        <w:t>)</w:t>
      </w:r>
      <w:r w:rsidR="002F1358">
        <w:t xml:space="preserve">. A SARIF producer </w:t>
      </w:r>
      <w:r w:rsidR="002F1358">
        <w:rPr>
          <w:b/>
        </w:rPr>
        <w:t>MAY</w:t>
      </w:r>
      <w:r w:rsidR="002F1358">
        <w:t xml:space="preserve"> use the property name to identify the nature of the information used to compute the</w:t>
      </w:r>
      <w:r w:rsidR="00FA2C6D">
        <w:t xml:space="preserve"> partial</w:t>
      </w:r>
      <w:r w:rsidR="002F1358">
        <w:t xml:space="preserve"> fingerprint.</w:t>
      </w:r>
    </w:p>
    <w:p w14:paraId="2FB4ABF4" w14:textId="2F62C975" w:rsidR="00814E2A" w:rsidRDefault="00814E2A" w:rsidP="00814E2A">
      <w:pPr>
        <w:pStyle w:val="Note"/>
      </w:pPr>
      <w:r>
        <w:t>EXAMPLE</w:t>
      </w:r>
      <w:r w:rsidR="004108B9">
        <w:t xml:space="preserve"> 1</w:t>
      </w:r>
      <w:r>
        <w:t xml:space="preserve">: In this example, the producer has calculated a partial fingerprint using version 3 of a partial fingerprint value it refers to as </w:t>
      </w:r>
      <w:r w:rsidRPr="00814E2A">
        <w:rPr>
          <w:rStyle w:val="CODEtemp"/>
        </w:rPr>
        <w:t>"</w:t>
      </w:r>
      <w:proofErr w:type="spellStart"/>
      <w:r>
        <w:rPr>
          <w:rStyle w:val="CODEtemp"/>
        </w:rPr>
        <w:t>prohibitedWordHash</w:t>
      </w:r>
      <w:proofErr w:type="spellEnd"/>
      <w:r w:rsidRPr="00814E2A">
        <w:rPr>
          <w:rStyle w:val="CODEtemp"/>
        </w:rPr>
        <w:t>"</w:t>
      </w:r>
      <w:r>
        <w:t>:</w:t>
      </w:r>
    </w:p>
    <w:p w14:paraId="4135886E" w14:textId="6CB16143" w:rsidR="00814E2A" w:rsidRDefault="00814E2A" w:rsidP="00814E2A">
      <w:pPr>
        <w:pStyle w:val="Code"/>
      </w:pPr>
      <w:r>
        <w:t>{</w:t>
      </w:r>
      <w:r w:rsidR="004108B9">
        <w:t xml:space="preserve">                                 # A result object (§</w:t>
      </w:r>
      <w:r w:rsidR="004108B9">
        <w:fldChar w:fldCharType="begin"/>
      </w:r>
      <w:r w:rsidR="004108B9">
        <w:instrText xml:space="preserve"> REF _Ref493350984 \r \h </w:instrText>
      </w:r>
      <w:r w:rsidR="004108B9">
        <w:fldChar w:fldCharType="separate"/>
      </w:r>
      <w:r w:rsidR="00820181">
        <w:t>3.22</w:t>
      </w:r>
      <w:r w:rsidR="004108B9">
        <w:fldChar w:fldCharType="end"/>
      </w:r>
      <w:r w:rsidR="004108B9">
        <w:t>).</w:t>
      </w:r>
    </w:p>
    <w:p w14:paraId="3DBFC72B" w14:textId="78918161" w:rsidR="00814E2A" w:rsidRDefault="00814E2A" w:rsidP="00814E2A">
      <w:pPr>
        <w:pStyle w:val="Code"/>
      </w:pPr>
      <w:r>
        <w:lastRenderedPageBreak/>
        <w:t xml:space="preserve">  "</w:t>
      </w:r>
      <w:proofErr w:type="spellStart"/>
      <w:r>
        <w:t>partialFingerprints</w:t>
      </w:r>
      <w:proofErr w:type="spellEnd"/>
      <w:r>
        <w:t>": {</w:t>
      </w:r>
    </w:p>
    <w:p w14:paraId="014882FC" w14:textId="5D9CC97E" w:rsidR="00814E2A" w:rsidRDefault="00814E2A" w:rsidP="00814E2A">
      <w:pPr>
        <w:pStyle w:val="Code"/>
      </w:pPr>
      <w:r>
        <w:t xml:space="preserve">    "</w:t>
      </w:r>
      <w:proofErr w:type="spellStart"/>
      <w:r>
        <w:t>prohibitedWordHash</w:t>
      </w:r>
      <w:proofErr w:type="spellEnd"/>
      <w:r>
        <w:t>/v3": "097886bc876fe"</w:t>
      </w:r>
    </w:p>
    <w:p w14:paraId="55D5A02A" w14:textId="6436B54C" w:rsidR="00814E2A" w:rsidRDefault="00814E2A" w:rsidP="00814E2A">
      <w:pPr>
        <w:pStyle w:val="Code"/>
      </w:pPr>
      <w:r>
        <w:t xml:space="preserve">  }</w:t>
      </w:r>
    </w:p>
    <w:p w14:paraId="440C8770" w14:textId="3AF63947" w:rsidR="00814E2A" w:rsidRDefault="00814E2A" w:rsidP="00814E2A">
      <w:pPr>
        <w:pStyle w:val="Code"/>
      </w:pPr>
      <w:r>
        <w:t>}</w:t>
      </w:r>
    </w:p>
    <w:p w14:paraId="7A3F4671" w14:textId="6D9B84B4" w:rsidR="004108B9" w:rsidRDefault="004108B9" w:rsidP="00FA2C6D">
      <w:r>
        <w:t xml:space="preserve">When a result management system uses partial fingerprint information to determine whether two results are logically identical, it </w:t>
      </w:r>
      <w:r>
        <w:rPr>
          <w:b/>
        </w:rPr>
        <w:t>SHOULD</w:t>
      </w:r>
      <w:r>
        <w:t xml:space="preserve"> use the latest version of the partial fingerprint available in both results.</w:t>
      </w:r>
    </w:p>
    <w:p w14:paraId="04EF80E6" w14:textId="6EDF7B5E" w:rsidR="004108B9" w:rsidRDefault="004108B9" w:rsidP="004108B9">
      <w:pPr>
        <w:pStyle w:val="Note"/>
      </w:pPr>
      <w:r>
        <w:t>EXAMPLE 2: In this example, one result has values for versions 1 and 2 of the “prohibited word hash” partial fingerprint. Another result has values for versions 2 and 3. A result management system would use version 2 (the greatest common version) to compare the two results.</w:t>
      </w:r>
    </w:p>
    <w:p w14:paraId="6C0B86FA" w14:textId="090C6F2D" w:rsidR="004108B9" w:rsidRDefault="004108B9" w:rsidP="004108B9">
      <w:pPr>
        <w:pStyle w:val="Code"/>
      </w:pPr>
      <w:r>
        <w:t>{                                  # A run object (§</w:t>
      </w:r>
      <w:r>
        <w:fldChar w:fldCharType="begin"/>
      </w:r>
      <w:r>
        <w:instrText xml:space="preserve"> REF _Ref493349997 \r \h </w:instrText>
      </w:r>
      <w:r>
        <w:fldChar w:fldCharType="separate"/>
      </w:r>
      <w:r w:rsidR="00820181">
        <w:t>3.13</w:t>
      </w:r>
      <w:r>
        <w:fldChar w:fldCharType="end"/>
      </w:r>
      <w:r>
        <w:t>).</w:t>
      </w:r>
    </w:p>
    <w:p w14:paraId="76DAD22D" w14:textId="70538651" w:rsidR="004108B9" w:rsidRDefault="004108B9" w:rsidP="004108B9">
      <w:pPr>
        <w:pStyle w:val="Code"/>
      </w:pPr>
      <w:r>
        <w:t xml:space="preserve">  "results": [                     # See §</w:t>
      </w:r>
      <w:r>
        <w:fldChar w:fldCharType="begin"/>
      </w:r>
      <w:r>
        <w:instrText xml:space="preserve"> REF _Ref493350972 \r \h </w:instrText>
      </w:r>
      <w:r>
        <w:fldChar w:fldCharType="separate"/>
      </w:r>
      <w:r w:rsidR="00820181">
        <w:t>3.13.14</w:t>
      </w:r>
      <w:r>
        <w:fldChar w:fldCharType="end"/>
      </w:r>
      <w:r>
        <w:t>.</w:t>
      </w:r>
    </w:p>
    <w:p w14:paraId="0013B105" w14:textId="045C9AD8" w:rsidR="004108B9" w:rsidRDefault="004108B9" w:rsidP="004108B9">
      <w:pPr>
        <w:pStyle w:val="Code"/>
      </w:pPr>
      <w:r>
        <w:t xml:space="preserve">    {                              # A result object (§</w:t>
      </w:r>
      <w:r>
        <w:fldChar w:fldCharType="begin"/>
      </w:r>
      <w:r>
        <w:instrText xml:space="preserve"> REF _Ref493350984 \r \h </w:instrText>
      </w:r>
      <w:r>
        <w:fldChar w:fldCharType="separate"/>
      </w:r>
      <w:r w:rsidR="00820181">
        <w:t>3.22</w:t>
      </w:r>
      <w:r>
        <w:fldChar w:fldCharType="end"/>
      </w:r>
      <w:r>
        <w:t>).</w:t>
      </w:r>
    </w:p>
    <w:p w14:paraId="0E7AC3D1" w14:textId="4E776188" w:rsidR="004108B9" w:rsidRDefault="004108B9" w:rsidP="004108B9">
      <w:pPr>
        <w:pStyle w:val="Code"/>
      </w:pPr>
      <w:r>
        <w:t xml:space="preserve">      "</w:t>
      </w:r>
      <w:proofErr w:type="spellStart"/>
      <w:r>
        <w:t>partialFingerprints</w:t>
      </w:r>
      <w:proofErr w:type="spellEnd"/>
      <w:r>
        <w:t>": {</w:t>
      </w:r>
    </w:p>
    <w:p w14:paraId="16B6E8D8" w14:textId="70FEF3D2" w:rsidR="004108B9" w:rsidRDefault="004108B9" w:rsidP="004108B9">
      <w:pPr>
        <w:pStyle w:val="Code"/>
      </w:pPr>
      <w:r>
        <w:t xml:space="preserve">        "</w:t>
      </w:r>
      <w:proofErr w:type="spellStart"/>
      <w:r>
        <w:t>prohibitedWordHash</w:t>
      </w:r>
      <w:proofErr w:type="spellEnd"/>
      <w:r>
        <w:t>/v1": "1234567900abc"</w:t>
      </w:r>
    </w:p>
    <w:p w14:paraId="60C0DD56" w14:textId="6742DFF1" w:rsidR="004108B9" w:rsidRDefault="004108B9" w:rsidP="004108B9">
      <w:pPr>
        <w:pStyle w:val="Code"/>
      </w:pPr>
      <w:r>
        <w:t xml:space="preserve">        "</w:t>
      </w:r>
      <w:proofErr w:type="spellStart"/>
      <w:r>
        <w:t>prohibitedWordHash</w:t>
      </w:r>
      <w:proofErr w:type="spellEnd"/>
      <w:r>
        <w:t>/v2": "234567900abcd"</w:t>
      </w:r>
    </w:p>
    <w:p w14:paraId="020F6548" w14:textId="07949130" w:rsidR="004108B9" w:rsidRDefault="004108B9" w:rsidP="004108B9">
      <w:pPr>
        <w:pStyle w:val="Code"/>
      </w:pPr>
      <w:r>
        <w:t xml:space="preserve">    },</w:t>
      </w:r>
    </w:p>
    <w:p w14:paraId="6992864C" w14:textId="52B31028" w:rsidR="004108B9" w:rsidRDefault="004108B9" w:rsidP="004108B9">
      <w:pPr>
        <w:pStyle w:val="Code"/>
      </w:pPr>
      <w:r>
        <w:t xml:space="preserve">    {</w:t>
      </w:r>
    </w:p>
    <w:p w14:paraId="352DECE1" w14:textId="77777777" w:rsidR="004108B9" w:rsidRDefault="004108B9" w:rsidP="004108B9">
      <w:pPr>
        <w:pStyle w:val="Code"/>
      </w:pPr>
      <w:r>
        <w:t xml:space="preserve">      "</w:t>
      </w:r>
      <w:proofErr w:type="spellStart"/>
      <w:r>
        <w:t>partialFingerprints</w:t>
      </w:r>
      <w:proofErr w:type="spellEnd"/>
      <w:r>
        <w:t>": {</w:t>
      </w:r>
    </w:p>
    <w:p w14:paraId="3DE556DE" w14:textId="79FAF80D" w:rsidR="004108B9" w:rsidRDefault="004108B9" w:rsidP="004108B9">
      <w:pPr>
        <w:pStyle w:val="Code"/>
      </w:pPr>
      <w:r>
        <w:t xml:space="preserve">        "</w:t>
      </w:r>
      <w:proofErr w:type="spellStart"/>
      <w:r>
        <w:t>prohibitedWordHash</w:t>
      </w:r>
      <w:proofErr w:type="spellEnd"/>
      <w:r>
        <w:t>/v2": "234567900abcd"</w:t>
      </w:r>
    </w:p>
    <w:p w14:paraId="22426867" w14:textId="5DF0FCDD" w:rsidR="004108B9" w:rsidRDefault="004108B9" w:rsidP="004108B9">
      <w:pPr>
        <w:pStyle w:val="Code"/>
      </w:pPr>
      <w:r>
        <w:t xml:space="preserve">        "</w:t>
      </w:r>
      <w:proofErr w:type="spellStart"/>
      <w:r>
        <w:t>prohibitedWordHash</w:t>
      </w:r>
      <w:proofErr w:type="spellEnd"/>
      <w:r>
        <w:t>/v3": "34567900abcde"</w:t>
      </w:r>
    </w:p>
    <w:p w14:paraId="3A7FA8AC" w14:textId="34C88A16" w:rsidR="004108B9" w:rsidRDefault="004108B9" w:rsidP="004108B9">
      <w:pPr>
        <w:pStyle w:val="Code"/>
      </w:pPr>
      <w:r>
        <w:t xml:space="preserve">    }</w:t>
      </w:r>
    </w:p>
    <w:p w14:paraId="0C664BBB" w14:textId="585A554E" w:rsidR="004108B9" w:rsidRDefault="004108B9" w:rsidP="004108B9">
      <w:pPr>
        <w:pStyle w:val="Code"/>
      </w:pPr>
      <w:r>
        <w:t xml:space="preserve">  ]</w:t>
      </w:r>
    </w:p>
    <w:p w14:paraId="23AD2F07" w14:textId="77777777" w:rsidR="004108B9" w:rsidRDefault="004108B9" w:rsidP="004108B9">
      <w:pPr>
        <w:pStyle w:val="Code"/>
      </w:pPr>
      <w:r>
        <w:t>}</w:t>
      </w:r>
    </w:p>
    <w:p w14:paraId="2640637E" w14:textId="106127C4"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Pr>
          <w:b/>
        </w:rPr>
        <w:t xml:space="preserve">SHALL </w:t>
      </w:r>
      <w:r>
        <w:t>include all the partial fingerprints in its fingerprint computation.</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EA540C">
      <w:pPr>
        <w:pStyle w:val="ListParagraph"/>
        <w:numPr>
          <w:ilvl w:val="0"/>
          <w:numId w:val="45"/>
        </w:numPr>
      </w:pPr>
      <w:r>
        <w:t>Choose meaningful property names that describe the information used to compute the partial fingerprint.</w:t>
      </w:r>
    </w:p>
    <w:p w14:paraId="53FC84A3" w14:textId="77777777" w:rsidR="00FA2C6D" w:rsidRDefault="00FA2C6D" w:rsidP="00EA540C">
      <w:pPr>
        <w:pStyle w:val="ListParagraph"/>
        <w:numPr>
          <w:ilvl w:val="0"/>
          <w:numId w:val="45"/>
        </w:numPr>
      </w:pPr>
      <w:r>
        <w:t>Document the property names.</w:t>
      </w:r>
    </w:p>
    <w:p w14:paraId="0591CB02" w14:textId="77777777" w:rsidR="00FA2C6D" w:rsidRDefault="00FA2C6D" w:rsidP="00EA540C">
      <w:pPr>
        <w:pStyle w:val="ListParagraph"/>
        <w:numPr>
          <w:ilvl w:val="0"/>
          <w:numId w:val="45"/>
        </w:numPr>
      </w:pPr>
      <w:r>
        <w:t>When introducing a partial fingerprint computed with a different approach, associate it with a new property name.</w:t>
      </w:r>
    </w:p>
    <w:p w14:paraId="5593E837" w14:textId="35B89751" w:rsidR="00FA2C6D" w:rsidRDefault="00FA2C6D" w:rsidP="00EA540C">
      <w:pPr>
        <w:pStyle w:val="ListParagraph"/>
        <w:numPr>
          <w:ilvl w:val="0"/>
          <w:numId w:val="45"/>
        </w:numPr>
      </w:pPr>
      <w:r>
        <w:t>Avoid removing existing property names and partial fingerprints, since existing result management systems might rely on them.</w:t>
      </w:r>
    </w:p>
    <w:p w14:paraId="61A165BF" w14:textId="0A34C4B0" w:rsidR="002F1358" w:rsidRDefault="002F1358" w:rsidP="002F1358">
      <w:pPr>
        <w:pStyle w:val="Note"/>
      </w:pPr>
      <w:bookmarkStart w:id="456" w:name="_Hlk513040539"/>
      <w:r>
        <w:t xml:space="preserve">EXAMPLE </w:t>
      </w:r>
      <w:r w:rsidR="00A41A7B">
        <w:t>3</w:t>
      </w:r>
      <w:r>
        <w:t xml:space="preserve">: In this example, </w:t>
      </w:r>
      <w:r w:rsidR="00FA2C6D">
        <w:t>a</w:t>
      </w:r>
      <w:r>
        <w:t xml:space="preserve"> SARIF</w:t>
      </w:r>
      <w:r w:rsidR="00FA2C6D">
        <w:t>-</w:t>
      </w:r>
      <w:r>
        <w:t>produc</w:t>
      </w:r>
      <w:r w:rsidR="00FA2C6D">
        <w:t>ing document checker</w:t>
      </w:r>
      <w:r>
        <w:t xml:space="preserve"> has computed two </w:t>
      </w:r>
      <w:r w:rsidR="00FA2C6D">
        <w:t xml:space="preserve">partial </w:t>
      </w:r>
      <w:r>
        <w:t xml:space="preserve">fingerprints, one </w:t>
      </w:r>
      <w:r w:rsidR="00FA2C6D">
        <w:t>being</w:t>
      </w:r>
      <w:r>
        <w:t xml:space="preserve"> a hash of a </w:t>
      </w:r>
      <w:r w:rsidR="00FA2C6D">
        <w:t>word that should not appear in a document, and the other being a hash of the document’s language</w:t>
      </w:r>
      <w:r>
        <w:t>.</w:t>
      </w:r>
    </w:p>
    <w:p w14:paraId="07C93E63" w14:textId="77777777" w:rsidR="002F1358" w:rsidRDefault="002F1358" w:rsidP="002D65F3">
      <w:pPr>
        <w:pStyle w:val="Code"/>
      </w:pPr>
      <w:r>
        <w:t>{                           # A result object</w:t>
      </w:r>
    </w:p>
    <w:p w14:paraId="4E6B01F4" w14:textId="77777777" w:rsidR="002F1358" w:rsidRDefault="002F1358" w:rsidP="002D65F3">
      <w:pPr>
        <w:pStyle w:val="Code"/>
      </w:pPr>
      <w:r>
        <w:t xml:space="preserve">  ...</w:t>
      </w:r>
    </w:p>
    <w:p w14:paraId="7A36CB00" w14:textId="7A0D6D6A" w:rsidR="002F1358" w:rsidRDefault="002F1358" w:rsidP="002D65F3">
      <w:pPr>
        <w:pStyle w:val="Code"/>
      </w:pPr>
      <w:r>
        <w:t xml:space="preserve">  "</w:t>
      </w:r>
      <w:proofErr w:type="spellStart"/>
      <w:r w:rsidR="00FA2C6D">
        <w:t>partialFingerprints</w:t>
      </w:r>
      <w:proofErr w:type="spellEnd"/>
      <w:r>
        <w:t>": {</w:t>
      </w:r>
    </w:p>
    <w:p w14:paraId="102AC9B8" w14:textId="77777777" w:rsidR="002D65F3" w:rsidRDefault="00FA2C6D" w:rsidP="002D65F3">
      <w:pPr>
        <w:pStyle w:val="Code"/>
      </w:pPr>
      <w:r>
        <w:t xml:space="preserve">    "</w:t>
      </w:r>
      <w:proofErr w:type="spellStart"/>
      <w:r>
        <w:t>wordHash</w:t>
      </w:r>
      <w:proofErr w:type="spellEnd"/>
      <w:r>
        <w:t>":</w:t>
      </w:r>
    </w:p>
    <w:p w14:paraId="21DADDB1" w14:textId="223E2B68" w:rsidR="00FA2C6D" w:rsidRDefault="002D65F3" w:rsidP="002D65F3">
      <w:pPr>
        <w:pStyle w:val="Code"/>
      </w:pPr>
      <w:r>
        <w:t xml:space="preserve">      </w:t>
      </w:r>
      <w:r w:rsidR="00FA2C6D">
        <w:t>"</w:t>
      </w:r>
      <w:r w:rsidR="00FA2C6D" w:rsidRPr="00FA2C6D">
        <w:t>2c26b46b68ffc68ff99b453c1d30413413422d706483bfa0f98a5e886266e7ae</w:t>
      </w:r>
      <w:r w:rsidR="00FA2C6D">
        <w:t>",</w:t>
      </w:r>
    </w:p>
    <w:p w14:paraId="6B3B84B3" w14:textId="77777777" w:rsidR="002D65F3" w:rsidRDefault="002F1358" w:rsidP="002D65F3">
      <w:pPr>
        <w:pStyle w:val="Code"/>
      </w:pPr>
      <w:r>
        <w:t xml:space="preserve">    "</w:t>
      </w:r>
      <w:proofErr w:type="spellStart"/>
      <w:r w:rsidR="00FA2C6D">
        <w:t>langHash</w:t>
      </w:r>
      <w:proofErr w:type="spellEnd"/>
      <w:r>
        <w:t>":</w:t>
      </w:r>
    </w:p>
    <w:p w14:paraId="2316A547" w14:textId="6B81C93F" w:rsidR="002F1358" w:rsidRDefault="002D65F3" w:rsidP="002D65F3">
      <w:pPr>
        <w:pStyle w:val="Code"/>
      </w:pPr>
      <w:r>
        <w:t xml:space="preserve">    </w:t>
      </w:r>
      <w:r w:rsidR="002F1358">
        <w:t xml:space="preserve"> </w:t>
      </w:r>
      <w:r>
        <w:t xml:space="preserve"> </w:t>
      </w:r>
      <w:r w:rsidR="002F1358">
        <w:t>"</w:t>
      </w:r>
      <w:r w:rsidR="00FA2C6D" w:rsidRPr="00FA2C6D">
        <w:t>5c49f88dafe66e0ecdca8f682ae0b38c38ccd3ad464e3358e899beca88c18560</w:t>
      </w:r>
      <w:r w:rsidR="002F1358">
        <w:t>"</w:t>
      </w:r>
    </w:p>
    <w:p w14:paraId="4E7DD267" w14:textId="77777777" w:rsidR="002F1358" w:rsidRDefault="002F1358" w:rsidP="002D65F3">
      <w:pPr>
        <w:pStyle w:val="Code"/>
      </w:pPr>
      <w:r>
        <w:t xml:space="preserve">  }</w:t>
      </w:r>
    </w:p>
    <w:p w14:paraId="4BFD9B59" w14:textId="77777777" w:rsidR="002F1358" w:rsidRDefault="002F1358" w:rsidP="002D65F3">
      <w:pPr>
        <w:pStyle w:val="Code"/>
      </w:pPr>
      <w:r>
        <w:t>}</w:t>
      </w:r>
    </w:p>
    <w:bookmarkEnd w:id="456"/>
    <w:p w14:paraId="5B3D8EAE" w14:textId="42D2BA4B" w:rsidR="002F1358" w:rsidRDefault="002F1358" w:rsidP="002F1358">
      <w:pPr>
        <w:pStyle w:val="Note"/>
      </w:pPr>
      <w:r>
        <w:t xml:space="preserve">EXAMPLE </w:t>
      </w:r>
      <w:r w:rsidR="00A41A7B">
        <w:t>4</w:t>
      </w:r>
      <w:r>
        <w:t>. In this example, the SARIF producer has computed a single</w:t>
      </w:r>
      <w:r w:rsidR="00FA2C6D">
        <w:t xml:space="preserve"> partial</w:t>
      </w:r>
      <w:r>
        <w:t xml:space="preserve"> fingerprint. It has chosen an arbitrary value for the corresponding property name.</w:t>
      </w:r>
    </w:p>
    <w:p w14:paraId="639791E2" w14:textId="77777777" w:rsidR="002F1358" w:rsidRDefault="002F1358" w:rsidP="002D65F3">
      <w:pPr>
        <w:pStyle w:val="Code"/>
      </w:pPr>
      <w:r>
        <w:t>{                           # A result object</w:t>
      </w:r>
    </w:p>
    <w:p w14:paraId="48C481CA" w14:textId="77777777" w:rsidR="002F1358" w:rsidRDefault="002F1358" w:rsidP="002D65F3">
      <w:pPr>
        <w:pStyle w:val="Code"/>
      </w:pPr>
      <w:r>
        <w:lastRenderedPageBreak/>
        <w:t xml:space="preserve">  ...</w:t>
      </w:r>
    </w:p>
    <w:p w14:paraId="35B3F16F" w14:textId="699C8147" w:rsidR="002F1358" w:rsidRDefault="002F1358" w:rsidP="002D65F3">
      <w:pPr>
        <w:pStyle w:val="Code"/>
      </w:pPr>
      <w:r>
        <w:t xml:space="preserve">  "</w:t>
      </w:r>
      <w:proofErr w:type="spellStart"/>
      <w:r w:rsidR="00FA2C6D">
        <w:t>partialFingerprints</w:t>
      </w:r>
      <w:proofErr w:type="spellEnd"/>
      <w:r>
        <w:t>": {</w:t>
      </w:r>
    </w:p>
    <w:p w14:paraId="5341FB00" w14:textId="77777777" w:rsidR="002F1358" w:rsidRDefault="002F1358" w:rsidP="002D65F3">
      <w:pPr>
        <w:pStyle w:val="Code"/>
      </w:pPr>
      <w:r>
        <w:t xml:space="preserve">    "1": "56eaf900cc8f6"</w:t>
      </w:r>
    </w:p>
    <w:p w14:paraId="25471A60" w14:textId="77777777" w:rsidR="002F1358" w:rsidRDefault="002F1358" w:rsidP="002D65F3">
      <w:pPr>
        <w:pStyle w:val="Code"/>
      </w:pPr>
      <w:r>
        <w:t xml:space="preserve">  }</w:t>
      </w:r>
    </w:p>
    <w:p w14:paraId="33CB9384" w14:textId="77777777" w:rsidR="002F1358" w:rsidRDefault="002F1358" w:rsidP="002D65F3">
      <w:pPr>
        <w:pStyle w:val="Code"/>
      </w:pPr>
      <w:r>
        <w:t>}</w:t>
      </w:r>
    </w:p>
    <w:p w14:paraId="67304210" w14:textId="0BD6D5E5" w:rsidR="00401BB5" w:rsidRDefault="00401BB5" w:rsidP="00401BB5">
      <w:pPr>
        <w:pStyle w:val="Heading3"/>
      </w:pPr>
      <w:bookmarkStart w:id="457" w:name="_Ref510008160"/>
      <w:bookmarkStart w:id="458" w:name="_Toc534899573"/>
      <w:proofErr w:type="spellStart"/>
      <w:r>
        <w:t>codeFlows</w:t>
      </w:r>
      <w:proofErr w:type="spellEnd"/>
      <w:r>
        <w:t xml:space="preserve"> property</w:t>
      </w:r>
      <w:bookmarkEnd w:id="457"/>
      <w:bookmarkEnd w:id="458"/>
    </w:p>
    <w:p w14:paraId="4BD8575B" w14:textId="58B72C87"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proofErr w:type="spellStart"/>
      <w:r w:rsidRPr="00135BCE">
        <w:rPr>
          <w:rStyle w:val="CODEtemp"/>
        </w:rPr>
        <w:t>codeFlows</w:t>
      </w:r>
      <w:proofErr w:type="spellEnd"/>
      <w:r w:rsidRPr="00135BCE">
        <w:t xml:space="preserve"> whose value is an array of </w:t>
      </w:r>
      <w:r w:rsidR="009D39CB">
        <w:t>zero</w:t>
      </w:r>
      <w:r w:rsidR="009D39CB" w:rsidRPr="00135BCE">
        <w:t xml:space="preserve"> </w:t>
      </w:r>
      <w:r w:rsidRPr="00135BCE">
        <w:t xml:space="preserve">or more </w:t>
      </w:r>
      <w:proofErr w:type="spellStart"/>
      <w:r w:rsidRPr="000C5A2B">
        <w:rPr>
          <w:rStyle w:val="CODEtemp"/>
        </w:rPr>
        <w:t>codeFlow</w:t>
      </w:r>
      <w:proofErr w:type="spellEnd"/>
      <w:r w:rsidRPr="00135BCE">
        <w:t xml:space="preserve"> objects (§</w:t>
      </w:r>
      <w:r w:rsidR="008E08B5">
        <w:fldChar w:fldCharType="begin"/>
      </w:r>
      <w:r w:rsidR="008E08B5">
        <w:instrText xml:space="preserve"> REF _Ref510008325 \r \h </w:instrText>
      </w:r>
      <w:r w:rsidR="008E08B5">
        <w:fldChar w:fldCharType="separate"/>
      </w:r>
      <w:r w:rsidR="00820181">
        <w:t>3.28</w:t>
      </w:r>
      <w:r w:rsidR="008E08B5">
        <w:fldChar w:fldCharType="end"/>
      </w:r>
      <w:r w:rsidRPr="00135BCE">
        <w:t xml:space="preserve">). The </w:t>
      </w:r>
      <w:proofErr w:type="spellStart"/>
      <w:r w:rsidRPr="00135BCE">
        <w:rPr>
          <w:rStyle w:val="CODEtemp"/>
        </w:rPr>
        <w:t>codeFlows</w:t>
      </w:r>
      <w:proofErr w:type="spellEnd"/>
      <w:r w:rsidRPr="00135BCE">
        <w:t xml:space="preserve"> property is intended for use by analysis tools that provide execution path details that illustrate a possible problem in the code.</w:t>
      </w:r>
    </w:p>
    <w:p w14:paraId="1BB2EC3E" w14:textId="26496C10" w:rsidR="009D39CB" w:rsidRDefault="009D39CB" w:rsidP="00135BCE">
      <w:r>
        <w:t xml:space="preserve">If </w:t>
      </w:r>
      <w:proofErr w:type="spellStart"/>
      <w:r w:rsidRPr="00DA4FBC">
        <w:rPr>
          <w:rStyle w:val="CODEtemp"/>
        </w:rPr>
        <w:t>codeFlows</w:t>
      </w:r>
      <w:proofErr w:type="spellEnd"/>
      <w:r>
        <w:t xml:space="preserve"> is absent, it </w:t>
      </w:r>
      <w:r>
        <w:rPr>
          <w:b/>
        </w:rPr>
        <w:t>SHALL</w:t>
      </w:r>
      <w:r>
        <w:t xml:space="preserve"> default to an empty array.</w:t>
      </w:r>
    </w:p>
    <w:p w14:paraId="384C34EC" w14:textId="51542301" w:rsidR="00135BCE" w:rsidRDefault="00135BCE" w:rsidP="00135BCE">
      <w:pPr>
        <w:pStyle w:val="Note"/>
      </w:pPr>
      <w:r>
        <w:t xml:space="preserve">NOTE: </w:t>
      </w:r>
      <w:r w:rsidRPr="00135BCE">
        <w:t>The SARIF fi</w:t>
      </w:r>
      <w:r>
        <w:t xml:space="preserve">le format allows multiple </w:t>
      </w:r>
      <w:proofErr w:type="spellStart"/>
      <w:r w:rsidRPr="00135BCE">
        <w:rPr>
          <w:rStyle w:val="CODEtemp"/>
        </w:rPr>
        <w:t>codeFlow</w:t>
      </w:r>
      <w:proofErr w:type="spellEnd"/>
      <w:r>
        <w:t xml:space="preserve"> objects</w:t>
      </w:r>
      <w:r w:rsidRPr="00135BCE">
        <w:t xml:space="preserve"> within a single </w:t>
      </w:r>
      <w:r w:rsidRPr="00135BCE">
        <w:rPr>
          <w:rStyle w:val="CODEtemp"/>
        </w:rPr>
        <w:t>result</w:t>
      </w:r>
      <w:r w:rsidRPr="00135BCE">
        <w:t xml:space="preserve"> object to allow for the possibility that more than </w:t>
      </w:r>
      <w:r w:rsidR="004A2C9B">
        <w:t>code flow</w:t>
      </w:r>
      <w:r w:rsidRPr="00135BCE">
        <w:t xml:space="preserve"> might be relevant to a single result.</w:t>
      </w:r>
    </w:p>
    <w:p w14:paraId="23CFABBE" w14:textId="37254786" w:rsidR="00CD4F20" w:rsidRDefault="00CD4F20" w:rsidP="00CD4F20">
      <w:pPr>
        <w:pStyle w:val="Heading3"/>
      </w:pPr>
      <w:bookmarkStart w:id="459" w:name="_Ref511820702"/>
      <w:bookmarkStart w:id="460" w:name="_Toc534899574"/>
      <w:r>
        <w:t>graphs property</w:t>
      </w:r>
      <w:bookmarkEnd w:id="459"/>
      <w:bookmarkEnd w:id="460"/>
    </w:p>
    <w:p w14:paraId="7F5C098A" w14:textId="7E9F9927"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w:t>
      </w:r>
      <w:r w:rsidR="000C304C">
        <w:t xml:space="preserve"> a</w:t>
      </w:r>
      <w:r w:rsidR="00E14A98">
        <w:t>n</w:t>
      </w:r>
      <w:r w:rsidR="000C304C">
        <w:t xml:space="preserve"> object (§</w:t>
      </w:r>
      <w:r w:rsidR="000C304C">
        <w:fldChar w:fldCharType="begin"/>
      </w:r>
      <w:r w:rsidR="000C304C">
        <w:instrText xml:space="preserve"> REF _Ref508798892 \r \h </w:instrText>
      </w:r>
      <w:r w:rsidR="000C304C">
        <w:fldChar w:fldCharType="separate"/>
      </w:r>
      <w:r w:rsidR="00820181">
        <w:t>3.6</w:t>
      </w:r>
      <w:r w:rsidR="000C304C">
        <w:fldChar w:fldCharType="end"/>
      </w:r>
      <w:r w:rsidR="000C304C">
        <w:t>) each of whose property values is</w:t>
      </w:r>
      <w:r>
        <w:t xml:space="preserve"> </w:t>
      </w:r>
      <w:r w:rsidR="000C304C">
        <w:t>a</w:t>
      </w:r>
      <w:r>
        <w:t xml:space="preserve"> </w:t>
      </w:r>
      <w:r>
        <w:rPr>
          <w:rStyle w:val="CODEtemp"/>
        </w:rPr>
        <w:t>graph</w:t>
      </w:r>
      <w:r>
        <w:t xml:space="preserve"> object (§</w:t>
      </w:r>
      <w:r>
        <w:fldChar w:fldCharType="begin"/>
      </w:r>
      <w:r>
        <w:instrText xml:space="preserve"> REF _Ref511819945 \r \h </w:instrText>
      </w:r>
      <w:r>
        <w:fldChar w:fldCharType="separate"/>
      </w:r>
      <w:r w:rsidR="00820181">
        <w:t>3.30</w:t>
      </w:r>
      <w:r>
        <w:fldChar w:fldCharType="end"/>
      </w:r>
      <w:r>
        <w:t>)</w:t>
      </w:r>
      <w:r w:rsidR="000C304C">
        <w:t xml:space="preserve">, and each of whose property names equals the </w:t>
      </w:r>
      <w:r w:rsidR="000C304C">
        <w:rPr>
          <w:rStyle w:val="CODEtemp"/>
        </w:rPr>
        <w:t>id</w:t>
      </w:r>
      <w:r w:rsidR="000C304C">
        <w:t xml:space="preserve"> property (§</w:t>
      </w:r>
      <w:r w:rsidR="000C304C">
        <w:fldChar w:fldCharType="begin"/>
      </w:r>
      <w:r w:rsidR="000C304C">
        <w:instrText xml:space="preserve"> REF _Ref511822858 \r \h </w:instrText>
      </w:r>
      <w:r w:rsidR="000C304C">
        <w:fldChar w:fldCharType="separate"/>
      </w:r>
      <w:r w:rsidR="00820181">
        <w:t>3.30.2</w:t>
      </w:r>
      <w:r w:rsidR="000C304C">
        <w:fldChar w:fldCharType="end"/>
      </w:r>
      <w:r w:rsidR="000C304C">
        <w:t xml:space="preserve">) of that </w:t>
      </w:r>
      <w:r w:rsidR="000C304C">
        <w:rPr>
          <w:rStyle w:val="CODEtemp"/>
        </w:rPr>
        <w:t>graph</w:t>
      </w:r>
      <w:r w:rsidR="000C304C">
        <w:t xml:space="preserve"> object.</w:t>
      </w:r>
      <w:r>
        <w:t xml:space="preserve"> </w:t>
      </w:r>
      <w:r w:rsidR="000C304C">
        <w:t xml:space="preserve">A </w:t>
      </w:r>
      <w:r w:rsidR="000C304C" w:rsidRPr="000C304C">
        <w:rPr>
          <w:rStyle w:val="CODEtemp"/>
        </w:rPr>
        <w:t>graph</w:t>
      </w:r>
      <w:r w:rsidR="000C304C">
        <w:t xml:space="preserve"> object</w:t>
      </w:r>
      <w:r>
        <w:t xml:space="preserve"> represents a directed graph</w:t>
      </w:r>
      <w:r w:rsidR="000C304C">
        <w:t xml:space="preserve">: </w:t>
      </w:r>
      <w:r>
        <w:t>a network of nodes and directed edges that describes some aspect of the structure of the code (for example, a call graph).</w:t>
      </w:r>
    </w:p>
    <w:p w14:paraId="2C35AD9B" w14:textId="08ECEDE1" w:rsidR="00863FAE" w:rsidRP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820181">
        <w:t>3.33</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820181">
        <w:t>3.22.15</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820181">
        <w:t>3.13.13</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the containing </w:t>
      </w:r>
      <w:r>
        <w:rPr>
          <w:rStyle w:val="CODEtemp"/>
        </w:rPr>
        <w:t>run</w:t>
      </w:r>
      <w:r>
        <w:t>.</w:t>
      </w:r>
    </w:p>
    <w:p w14:paraId="466305F7" w14:textId="37AA4A93" w:rsidR="00CD4F20" w:rsidRDefault="00CD4F20" w:rsidP="00CD4F20">
      <w:pPr>
        <w:pStyle w:val="Heading3"/>
      </w:pPr>
      <w:bookmarkStart w:id="461" w:name="_Ref511820008"/>
      <w:bookmarkStart w:id="462" w:name="_Toc534899575"/>
      <w:r>
        <w:t>graphTraversals property</w:t>
      </w:r>
      <w:bookmarkEnd w:id="461"/>
      <w:bookmarkEnd w:id="462"/>
    </w:p>
    <w:p w14:paraId="1AFBBE39" w14:textId="57B29817" w:rsidR="00231B1C" w:rsidRP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820181">
        <w:t>3.22.14</w:t>
      </w:r>
      <w:r>
        <w:fldChar w:fldCharType="end"/>
      </w:r>
      <w:r>
        <w:t xml:space="preserve">), or if its containing </w:t>
      </w:r>
      <w:r>
        <w:rPr>
          <w:rStyle w:val="CODEtemp"/>
        </w:rPr>
        <w:t>run</w:t>
      </w:r>
      <w:r>
        <w:t xml:space="preserve"> object (§</w:t>
      </w:r>
      <w:r>
        <w:fldChar w:fldCharType="begin"/>
      </w:r>
      <w:r>
        <w:instrText xml:space="preserve"> REF _Ref493349997 \r \h </w:instrText>
      </w:r>
      <w:r>
        <w:fldChar w:fldCharType="separate"/>
      </w:r>
      <w:r w:rsidR="00820181">
        <w:t>3.13</w:t>
      </w:r>
      <w:r>
        <w:fldChar w:fldCharType="end"/>
      </w:r>
      <w:r>
        <w:t xml:space="preserve">) contains a </w:t>
      </w:r>
      <w:r>
        <w:rPr>
          <w:rStyle w:val="CODEtemp"/>
        </w:rPr>
        <w:t>graphs</w:t>
      </w:r>
      <w:r>
        <w:t xml:space="preserve"> property (§</w:t>
      </w:r>
      <w:r>
        <w:fldChar w:fldCharType="begin"/>
      </w:r>
      <w:r>
        <w:instrText xml:space="preserve"> REF _Ref511820652 \r \h </w:instrText>
      </w:r>
      <w:r>
        <w:fldChar w:fldCharType="separate"/>
      </w:r>
      <w:r w:rsidR="00820181">
        <w:t>3.13.13</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one or more unique (§</w:t>
      </w:r>
      <w:r>
        <w:fldChar w:fldCharType="begin"/>
      </w:r>
      <w:r>
        <w:instrText xml:space="preserve"> REF _Ref493404799 \r \h </w:instrText>
      </w:r>
      <w:r>
        <w:fldChar w:fldCharType="separate"/>
      </w:r>
      <w:r w:rsidR="00820181">
        <w:t>3.7.2</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820181">
        <w:t>3.33</w:t>
      </w:r>
      <w:r>
        <w:fldChar w:fldCharType="end"/>
      </w:r>
      <w:r>
        <w:t xml:space="preserve">). If neither the </w:t>
      </w:r>
      <w:r>
        <w:rPr>
          <w:rStyle w:val="CODEtemp"/>
        </w:rPr>
        <w:t>result</w:t>
      </w:r>
      <w:r>
        <w:t xml:space="preserve"> object nor its containing </w:t>
      </w:r>
      <w:r>
        <w:rPr>
          <w:rStyle w:val="CODEtemp"/>
        </w:rPr>
        <w:t>run</w:t>
      </w:r>
      <w:r>
        <w:t xml:space="preserve"> object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463" w:name="_Toc534899576"/>
      <w:r>
        <w:t>stacks property</w:t>
      </w:r>
      <w:bookmarkEnd w:id="463"/>
    </w:p>
    <w:p w14:paraId="5ABDA84F" w14:textId="7A31D2E4"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w:t>
      </w:r>
      <w:r w:rsidR="00720547">
        <w:t>stacks</w:t>
      </w:r>
      <w:r w:rsidR="00720547" w:rsidRPr="00135BCE">
        <w:t xml:space="preserve"> </w:t>
      </w:r>
      <w:r w:rsidRPr="00135BCE">
        <w:t>or more stack objects (§</w:t>
      </w:r>
      <w:r>
        <w:fldChar w:fldCharType="begin"/>
      </w:r>
      <w:r>
        <w:instrText xml:space="preserve"> REF _Ref493427479 \r \h </w:instrText>
      </w:r>
      <w:r>
        <w:fldChar w:fldCharType="separate"/>
      </w:r>
      <w:r w:rsidR="00820181">
        <w:t>3.35</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1A6A7AC4" w14:textId="1F3E2FA0" w:rsidR="00720547" w:rsidRDefault="00720547" w:rsidP="00135BCE">
      <w:r>
        <w:t xml:space="preserve">If </w:t>
      </w:r>
      <w:r w:rsidRPr="00DA4FBC">
        <w:rPr>
          <w:rStyle w:val="CODEtemp"/>
        </w:rPr>
        <w:t>stacks</w:t>
      </w:r>
      <w:r>
        <w:t xml:space="preserve"> is absent, it </w:t>
      </w:r>
      <w:r>
        <w:rPr>
          <w:b/>
        </w:rPr>
        <w:t>SHALL</w:t>
      </w:r>
      <w:r>
        <w:t xml:space="preserve"> default to an empty array.</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464" w:name="_Ref493499246"/>
      <w:bookmarkStart w:id="465" w:name="_Toc534899577"/>
      <w:proofErr w:type="spellStart"/>
      <w:r>
        <w:t>relatedLocations</w:t>
      </w:r>
      <w:proofErr w:type="spellEnd"/>
      <w:r>
        <w:t xml:space="preserve"> property</w:t>
      </w:r>
      <w:bookmarkEnd w:id="464"/>
      <w:bookmarkEnd w:id="465"/>
    </w:p>
    <w:p w14:paraId="31F869B5" w14:textId="6241CB15"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proofErr w:type="spellStart"/>
      <w:r w:rsidRPr="00135BCE">
        <w:rPr>
          <w:rStyle w:val="CODEtemp"/>
        </w:rPr>
        <w:t>relatedLocations</w:t>
      </w:r>
      <w:proofErr w:type="spellEnd"/>
      <w:r w:rsidRPr="00135BCE">
        <w:t xml:space="preserve"> whose value is an array of </w:t>
      </w:r>
      <w:r w:rsidR="00720547">
        <w:t>zero</w:t>
      </w:r>
      <w:r w:rsidR="00720547" w:rsidRPr="00135BCE">
        <w:t xml:space="preserve"> </w:t>
      </w:r>
      <w:r w:rsidRPr="00135BCE">
        <w:t xml:space="preserve">or more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820181">
        <w:t>3.23</w:t>
      </w:r>
      <w:r w:rsidR="00DE4250">
        <w:fldChar w:fldCharType="end"/>
      </w:r>
      <w:r w:rsidRPr="00135BCE">
        <w:t>), each of which represents a location relevant to understanding the result.</w:t>
      </w:r>
    </w:p>
    <w:p w14:paraId="19B94D40" w14:textId="064FA325" w:rsidR="00720547" w:rsidRDefault="00720547" w:rsidP="00135BCE">
      <w:r>
        <w:t xml:space="preserve">If </w:t>
      </w:r>
      <w:proofErr w:type="spellStart"/>
      <w:r w:rsidRPr="00DA4FBC">
        <w:rPr>
          <w:rStyle w:val="CODEtemp"/>
        </w:rPr>
        <w:t>relatedLocations</w:t>
      </w:r>
      <w:proofErr w:type="spellEnd"/>
      <w:r>
        <w:t xml:space="preserve"> is absent, it </w:t>
      </w:r>
      <w:r w:rsidRPr="00DA4FBC">
        <w:rPr>
          <w:b/>
        </w:rPr>
        <w:t>SHALL</w:t>
      </w:r>
      <w:r>
        <w:t xml:space="preserve"> default to an empty array.</w:t>
      </w:r>
    </w:p>
    <w:p w14:paraId="6DFDA600" w14:textId="58D97E94" w:rsidR="00135BCE" w:rsidRDefault="00135BCE" w:rsidP="00135BCE">
      <w:pPr>
        <w:pStyle w:val="Note"/>
      </w:pPr>
      <w:r>
        <w:lastRenderedPageBreak/>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proofErr w:type="spellStart"/>
      <w:r w:rsidRPr="00135BCE">
        <w:rPr>
          <w:rStyle w:val="CODEtemp"/>
        </w:rPr>
        <w:t>relatedLocations</w:t>
      </w:r>
      <w:proofErr w:type="spellEnd"/>
      <w:r w:rsidRPr="00135BCE">
        <w:t xml:space="preserve"> array, specifying the location where the outer variable was declared.</w:t>
      </w:r>
      <w:r>
        <w:br/>
      </w:r>
      <w:r>
        <w:br/>
        <w:t>The result might appear in the log file like this:</w:t>
      </w:r>
    </w:p>
    <w:p w14:paraId="48F90C14" w14:textId="77777777" w:rsidR="00135BCE" w:rsidRDefault="00135BCE" w:rsidP="002D65F3">
      <w:pPr>
        <w:pStyle w:val="Code"/>
      </w:pPr>
      <w:r>
        <w:t>results: [</w:t>
      </w:r>
    </w:p>
    <w:p w14:paraId="15513CAD" w14:textId="795A2F95" w:rsidR="00135BCE" w:rsidRDefault="00135BCE" w:rsidP="002D65F3">
      <w:pPr>
        <w:pStyle w:val="Code"/>
      </w:pPr>
      <w:r>
        <w:t xml:space="preserve">  {</w:t>
      </w:r>
    </w:p>
    <w:p w14:paraId="6891716B" w14:textId="42311552" w:rsidR="00135BCE" w:rsidRDefault="00135BCE" w:rsidP="002D65F3">
      <w:pPr>
        <w:pStyle w:val="Code"/>
      </w:pPr>
      <w:r>
        <w:t xml:space="preserve">    "</w:t>
      </w:r>
      <w:proofErr w:type="spellStart"/>
      <w:r>
        <w:t>ruleId</w:t>
      </w:r>
      <w:proofErr w:type="spellEnd"/>
      <w:r>
        <w:t>": "JS3056",</w:t>
      </w:r>
    </w:p>
    <w:p w14:paraId="2EB8F508" w14:textId="0774DD7A" w:rsidR="00135BCE" w:rsidRDefault="00135BCE" w:rsidP="002D65F3">
      <w:pPr>
        <w:pStyle w:val="Code"/>
      </w:pPr>
      <w:r>
        <w:t xml:space="preserve">    "level": "error",</w:t>
      </w:r>
    </w:p>
    <w:p w14:paraId="03AC42D0" w14:textId="77777777" w:rsidR="00C55966" w:rsidRDefault="00135BCE" w:rsidP="002D65F3">
      <w:pPr>
        <w:pStyle w:val="Code"/>
      </w:pPr>
      <w:r>
        <w:t xml:space="preserve">    "message": </w:t>
      </w:r>
      <w:r w:rsidR="00C55966">
        <w:t>{</w:t>
      </w:r>
    </w:p>
    <w:p w14:paraId="775E4614" w14:textId="5A7AD552" w:rsidR="00135BCE" w:rsidRDefault="00C55966" w:rsidP="002D65F3">
      <w:pPr>
        <w:pStyle w:val="Code"/>
      </w:pPr>
      <w:r>
        <w:t xml:space="preserve">      "text": </w:t>
      </w:r>
      <w:r w:rsidR="00135BCE">
        <w:t>"Name 'index' cannot be used in this scope because</w:t>
      </w:r>
    </w:p>
    <w:p w14:paraId="535BC3F6" w14:textId="77777777" w:rsidR="00C55966" w:rsidRDefault="00135BCE" w:rsidP="002D65F3">
      <w:pPr>
        <w:pStyle w:val="Code"/>
      </w:pPr>
      <w:r>
        <w:t xml:space="preserve">               it would give a different meaning to 'index'."</w:t>
      </w:r>
    </w:p>
    <w:p w14:paraId="089D019C" w14:textId="1080AAE2" w:rsidR="00135BCE" w:rsidRDefault="00C55966" w:rsidP="002D65F3">
      <w:pPr>
        <w:pStyle w:val="Code"/>
      </w:pPr>
      <w:r>
        <w:t xml:space="preserve">    }</w:t>
      </w:r>
      <w:r w:rsidR="00135BCE">
        <w:t>,</w:t>
      </w:r>
    </w:p>
    <w:p w14:paraId="403C588D" w14:textId="01E10738" w:rsidR="00135BCE" w:rsidRDefault="00135BCE" w:rsidP="002D65F3">
      <w:pPr>
        <w:pStyle w:val="Code"/>
      </w:pPr>
      <w:r>
        <w:t xml:space="preserve">    "locations": [</w:t>
      </w:r>
    </w:p>
    <w:p w14:paraId="661DF77B" w14:textId="599DC3E8" w:rsidR="00135BCE" w:rsidRDefault="00135BCE" w:rsidP="002D65F3">
      <w:pPr>
        <w:pStyle w:val="Code"/>
      </w:pPr>
      <w:r>
        <w:t xml:space="preserve">      {</w:t>
      </w:r>
    </w:p>
    <w:p w14:paraId="26AC16DB" w14:textId="27C68044" w:rsidR="00135BCE" w:rsidRDefault="002A24FE" w:rsidP="002D65F3">
      <w:pPr>
        <w:pStyle w:val="Code"/>
      </w:pPr>
      <w:r>
        <w:t xml:space="preserve">        "</w:t>
      </w:r>
      <w:proofErr w:type="spellStart"/>
      <w:r w:rsidR="00EB5632">
        <w:t>physicalLocation</w:t>
      </w:r>
      <w:proofErr w:type="spellEnd"/>
      <w:r>
        <w:t>": {</w:t>
      </w:r>
    </w:p>
    <w:p w14:paraId="136DF6E1" w14:textId="302A65AA" w:rsidR="00135BCE" w:rsidRDefault="00135BCE" w:rsidP="002D65F3">
      <w:pPr>
        <w:pStyle w:val="Code"/>
      </w:pPr>
      <w:r>
        <w:t xml:space="preserve">          "uri": "file:///C:/Code/a.js",</w:t>
      </w:r>
    </w:p>
    <w:p w14:paraId="7CA4D187" w14:textId="691F426A" w:rsidR="00135BCE" w:rsidRDefault="00135BCE" w:rsidP="002D65F3">
      <w:pPr>
        <w:pStyle w:val="Code"/>
      </w:pPr>
      <w:r>
        <w:t xml:space="preserve">          "region": {</w:t>
      </w:r>
    </w:p>
    <w:p w14:paraId="5A07264C" w14:textId="4F67E219" w:rsidR="00135BCE" w:rsidRDefault="00135BCE" w:rsidP="002D65F3">
      <w:pPr>
        <w:pStyle w:val="Code"/>
      </w:pPr>
      <w:r>
        <w:t xml:space="preserve">            "</w:t>
      </w:r>
      <w:proofErr w:type="spellStart"/>
      <w:r>
        <w:t>startLine</w:t>
      </w:r>
      <w:proofErr w:type="spellEnd"/>
      <w:r>
        <w:t>": "6",</w:t>
      </w:r>
    </w:p>
    <w:p w14:paraId="5F550DFF" w14:textId="016B0434" w:rsidR="00135BCE" w:rsidRDefault="00135BCE" w:rsidP="002D65F3">
      <w:pPr>
        <w:pStyle w:val="Code"/>
      </w:pPr>
      <w:r>
        <w:t xml:space="preserve">            "</w:t>
      </w:r>
      <w:proofErr w:type="spellStart"/>
      <w:r>
        <w:t>startColumn</w:t>
      </w:r>
      <w:proofErr w:type="spellEnd"/>
      <w:r>
        <w:t>": "10"</w:t>
      </w:r>
    </w:p>
    <w:p w14:paraId="5D06C80D" w14:textId="4017F60B" w:rsidR="00135BCE" w:rsidRDefault="00135BCE" w:rsidP="002D65F3">
      <w:pPr>
        <w:pStyle w:val="Code"/>
      </w:pPr>
      <w:r>
        <w:t xml:space="preserve">          }</w:t>
      </w:r>
    </w:p>
    <w:p w14:paraId="68358172" w14:textId="104F9294" w:rsidR="00135BCE" w:rsidRDefault="002A24FE" w:rsidP="002D65F3">
      <w:pPr>
        <w:pStyle w:val="Code"/>
      </w:pPr>
      <w:r>
        <w:t xml:space="preserve">        }</w:t>
      </w:r>
    </w:p>
    <w:p w14:paraId="7D9A8721" w14:textId="4944B8C3" w:rsidR="00135BCE" w:rsidRDefault="00135BCE" w:rsidP="002D65F3">
      <w:pPr>
        <w:pStyle w:val="Code"/>
      </w:pPr>
      <w:r>
        <w:t xml:space="preserve">      }</w:t>
      </w:r>
    </w:p>
    <w:p w14:paraId="2C3EE54A" w14:textId="0DD025FA" w:rsidR="00135BCE" w:rsidRDefault="00135BCE" w:rsidP="002D65F3">
      <w:pPr>
        <w:pStyle w:val="Code"/>
      </w:pPr>
      <w:r>
        <w:t xml:space="preserve">    ],</w:t>
      </w:r>
    </w:p>
    <w:p w14:paraId="676215C8" w14:textId="05338779" w:rsidR="00135BCE" w:rsidRDefault="00135BCE" w:rsidP="002D65F3">
      <w:pPr>
        <w:pStyle w:val="Code"/>
      </w:pPr>
      <w:r>
        <w:t xml:space="preserve">    "</w:t>
      </w:r>
      <w:proofErr w:type="spellStart"/>
      <w:r>
        <w:t>relatedLocations</w:t>
      </w:r>
      <w:proofErr w:type="spellEnd"/>
      <w:r>
        <w:t xml:space="preserve">": [   # An array of </w:t>
      </w:r>
      <w:r w:rsidR="001842EF">
        <w:t xml:space="preserve">location </w:t>
      </w:r>
      <w:r>
        <w:t>objects</w:t>
      </w:r>
    </w:p>
    <w:p w14:paraId="0707923B" w14:textId="013B0623" w:rsidR="00135BCE" w:rsidRDefault="00135BCE" w:rsidP="002D65F3">
      <w:pPr>
        <w:pStyle w:val="Code"/>
      </w:pPr>
      <w:r>
        <w:t xml:space="preserve">                            # (§</w:t>
      </w:r>
      <w:r w:rsidR="001842EF">
        <w:fldChar w:fldCharType="begin"/>
      </w:r>
      <w:r w:rsidR="001842EF">
        <w:instrText xml:space="preserve"> REF _Ref507665939 \r \h </w:instrText>
      </w:r>
      <w:r w:rsidR="002D65F3">
        <w:instrText xml:space="preserve"> \* MERGEFORMAT </w:instrText>
      </w:r>
      <w:r w:rsidR="001842EF">
        <w:fldChar w:fldCharType="separate"/>
      </w:r>
      <w:r w:rsidR="00820181">
        <w:t>3.23</w:t>
      </w:r>
      <w:r w:rsidR="001842EF">
        <w:fldChar w:fldCharType="end"/>
      </w:r>
      <w:r>
        <w:t>)</w:t>
      </w:r>
    </w:p>
    <w:p w14:paraId="488184E0" w14:textId="1FFA4FC6" w:rsidR="00135BCE" w:rsidRDefault="00135BCE" w:rsidP="002D65F3">
      <w:pPr>
        <w:pStyle w:val="Code"/>
      </w:pPr>
      <w:r>
        <w:t xml:space="preserve">      { </w:t>
      </w:r>
      <w:r w:rsidR="006805FB">
        <w:t xml:space="preserve">                    # A location object.</w:t>
      </w:r>
    </w:p>
    <w:p w14:paraId="1F31D0A8" w14:textId="28E5ACA9" w:rsidR="00C55966" w:rsidRDefault="00135BCE" w:rsidP="002D65F3">
      <w:pPr>
        <w:pStyle w:val="Code"/>
      </w:pPr>
      <w:r>
        <w:t xml:space="preserve">        "message": </w:t>
      </w:r>
      <w:r w:rsidR="00C55966">
        <w:t>{</w:t>
      </w:r>
    </w:p>
    <w:p w14:paraId="0E1D98C1" w14:textId="791E03FF" w:rsidR="00C55966" w:rsidRDefault="00C55966" w:rsidP="002D65F3">
      <w:pPr>
        <w:pStyle w:val="Code"/>
      </w:pPr>
      <w:r>
        <w:t xml:space="preserve">          "text": "The previous declaration of 'index' was here."</w:t>
      </w:r>
    </w:p>
    <w:p w14:paraId="2BD35BFE" w14:textId="0FE3955C" w:rsidR="00135BCE" w:rsidRDefault="00C55966" w:rsidP="002D65F3">
      <w:pPr>
        <w:pStyle w:val="Code"/>
      </w:pPr>
      <w:r>
        <w:t xml:space="preserve">        },</w:t>
      </w:r>
    </w:p>
    <w:p w14:paraId="667CF836" w14:textId="7D991578" w:rsidR="00135BCE" w:rsidRDefault="00135BCE" w:rsidP="002D65F3">
      <w:pPr>
        <w:pStyle w:val="Code"/>
      </w:pPr>
      <w:r>
        <w:t xml:space="preserve">        "</w:t>
      </w:r>
      <w:proofErr w:type="spellStart"/>
      <w:r>
        <w:t>physicalLocation</w:t>
      </w:r>
      <w:proofErr w:type="spellEnd"/>
      <w:r>
        <w:t>": {</w:t>
      </w:r>
    </w:p>
    <w:p w14:paraId="634B20C2" w14:textId="08479DDB" w:rsidR="00135BCE" w:rsidRDefault="00135BCE" w:rsidP="002D65F3">
      <w:pPr>
        <w:pStyle w:val="Code"/>
      </w:pPr>
      <w:r>
        <w:t xml:space="preserve">          "uri": "file:///C:/Code/a.js",</w:t>
      </w:r>
    </w:p>
    <w:p w14:paraId="543496F4" w14:textId="2ECE1BDD" w:rsidR="00135BCE" w:rsidRDefault="00135BCE" w:rsidP="002D65F3">
      <w:pPr>
        <w:pStyle w:val="Code"/>
      </w:pPr>
      <w:r>
        <w:t xml:space="preserve">          "region": {</w:t>
      </w:r>
    </w:p>
    <w:p w14:paraId="008FFEBD" w14:textId="5C111E8F" w:rsidR="00135BCE" w:rsidRDefault="00135BCE" w:rsidP="002D65F3">
      <w:pPr>
        <w:pStyle w:val="Code"/>
      </w:pPr>
      <w:r>
        <w:t xml:space="preserve">            "</w:t>
      </w:r>
      <w:proofErr w:type="spellStart"/>
      <w:r>
        <w:t>startLine</w:t>
      </w:r>
      <w:proofErr w:type="spellEnd"/>
      <w:r>
        <w:t>": "2",</w:t>
      </w:r>
    </w:p>
    <w:p w14:paraId="2F2C41F2" w14:textId="561E0F28" w:rsidR="00135BCE" w:rsidRDefault="00135BCE" w:rsidP="002D65F3">
      <w:pPr>
        <w:pStyle w:val="Code"/>
      </w:pPr>
      <w:r>
        <w:t xml:space="preserve">            "</w:t>
      </w:r>
      <w:proofErr w:type="spellStart"/>
      <w:r>
        <w:t>startColumn</w:t>
      </w:r>
      <w:proofErr w:type="spellEnd"/>
      <w:r>
        <w:t>": "6"</w:t>
      </w:r>
    </w:p>
    <w:p w14:paraId="4FEABDFA" w14:textId="59182B88" w:rsidR="00135BCE" w:rsidRDefault="00135BCE" w:rsidP="002D65F3">
      <w:pPr>
        <w:pStyle w:val="Code"/>
      </w:pPr>
      <w:r>
        <w:t xml:space="preserve">          }</w:t>
      </w:r>
    </w:p>
    <w:p w14:paraId="7B86F5B9" w14:textId="7D02C8A7" w:rsidR="00135BCE" w:rsidRDefault="00135BCE" w:rsidP="002D65F3">
      <w:pPr>
        <w:pStyle w:val="Code"/>
      </w:pPr>
      <w:r>
        <w:t xml:space="preserve">        }</w:t>
      </w:r>
    </w:p>
    <w:p w14:paraId="038DB0E6" w14:textId="48EDC43A" w:rsidR="00135BCE" w:rsidRDefault="00135BCE" w:rsidP="002D65F3">
      <w:pPr>
        <w:pStyle w:val="Code"/>
      </w:pPr>
      <w:r>
        <w:t xml:space="preserve">      }</w:t>
      </w:r>
    </w:p>
    <w:p w14:paraId="6DC8103D" w14:textId="3700EC58" w:rsidR="00135BCE" w:rsidRDefault="00135BCE" w:rsidP="002D65F3">
      <w:pPr>
        <w:pStyle w:val="Code"/>
      </w:pPr>
      <w:r>
        <w:t xml:space="preserve">    ]</w:t>
      </w:r>
    </w:p>
    <w:p w14:paraId="2F23E634" w14:textId="441D1A2A" w:rsidR="00135BCE" w:rsidRDefault="00135BCE" w:rsidP="002D65F3">
      <w:pPr>
        <w:pStyle w:val="Code"/>
      </w:pPr>
      <w:r>
        <w:t xml:space="preserve">  },</w:t>
      </w:r>
    </w:p>
    <w:p w14:paraId="0F431E0E" w14:textId="77777777" w:rsidR="00135BCE" w:rsidRDefault="00135BCE" w:rsidP="002D65F3">
      <w:pPr>
        <w:pStyle w:val="Code"/>
      </w:pPr>
      <w:r>
        <w:t xml:space="preserve">    ...</w:t>
      </w:r>
    </w:p>
    <w:p w14:paraId="2AD9E7E8" w14:textId="51480C31" w:rsidR="00135BCE" w:rsidRDefault="00135BCE" w:rsidP="002D65F3">
      <w:pPr>
        <w:pStyle w:val="Code"/>
      </w:pPr>
      <w:r>
        <w:t>]</w:t>
      </w:r>
    </w:p>
    <w:p w14:paraId="54088E2A" w14:textId="4D48BC94" w:rsidR="002A24FE" w:rsidRDefault="002A24FE" w:rsidP="002A24FE">
      <w:pPr>
        <w:pStyle w:val="Note"/>
      </w:pPr>
      <w:r>
        <w:t>The tool might write messages to the console like this:</w:t>
      </w:r>
    </w:p>
    <w:p w14:paraId="2CF79AAD" w14:textId="484F924A" w:rsidR="002A24FE" w:rsidRDefault="002A24FE" w:rsidP="002D65F3">
      <w:pPr>
        <w:pStyle w:val="Code"/>
      </w:pPr>
      <w:r>
        <w:t>C:\Code\a.js(6,10-10): error : JS3056: Name 'index' cannot be used in this scope because it would give a different meaning to 'index'.</w:t>
      </w:r>
    </w:p>
    <w:p w14:paraId="7A7763B6" w14:textId="2FAC0D28" w:rsidR="002A24FE" w:rsidRPr="002A24FE" w:rsidRDefault="002A24FE" w:rsidP="002D65F3">
      <w:pPr>
        <w:pStyle w:val="Code"/>
      </w:pPr>
      <w:r>
        <w:t>C:\Code\a.js(2,6-6): info : JS3056: The previous declaration of 'index' was here.</w:t>
      </w:r>
    </w:p>
    <w:p w14:paraId="6F61094D" w14:textId="7EB5AE33" w:rsidR="00401BB5" w:rsidRDefault="00401BB5" w:rsidP="00401BB5">
      <w:pPr>
        <w:pStyle w:val="Heading3"/>
      </w:pPr>
      <w:bookmarkStart w:id="466" w:name="_Toc534899578"/>
      <w:proofErr w:type="spellStart"/>
      <w:r>
        <w:t>suppressionStates</w:t>
      </w:r>
      <w:proofErr w:type="spellEnd"/>
      <w:r>
        <w:t xml:space="preserve"> property</w:t>
      </w:r>
      <w:bookmarkEnd w:id="466"/>
    </w:p>
    <w:p w14:paraId="1AE8DC88" w14:textId="2A54B9A5" w:rsidR="00401BB5" w:rsidRDefault="00401BB5" w:rsidP="00401BB5">
      <w:pPr>
        <w:pStyle w:val="Heading4"/>
      </w:pPr>
      <w:bookmarkStart w:id="467" w:name="_Toc534899579"/>
      <w:r>
        <w:t>General</w:t>
      </w:r>
      <w:bookmarkEnd w:id="467"/>
    </w:p>
    <w:p w14:paraId="0F62C5DD" w14:textId="1C680AB7"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proofErr w:type="spellStart"/>
      <w:r w:rsidRPr="002A24FE">
        <w:rPr>
          <w:rStyle w:val="CODEtemp"/>
        </w:rPr>
        <w:t>suppressionStates</w:t>
      </w:r>
      <w:proofErr w:type="spellEnd"/>
      <w:r w:rsidRPr="002A24FE">
        <w:t xml:space="preserve"> whose value is</w:t>
      </w:r>
      <w:r w:rsidR="00720547">
        <w:t xml:space="preserve"> either </w:t>
      </w:r>
      <w:r w:rsidR="00720547" w:rsidRPr="00720547">
        <w:rPr>
          <w:rStyle w:val="CODEtemp"/>
        </w:rPr>
        <w:t>null</w:t>
      </w:r>
      <w:r w:rsidR="00720547">
        <w:t xml:space="preserve"> or</w:t>
      </w:r>
      <w:r w:rsidRPr="002A24FE">
        <w:t xml:space="preserve"> an array of </w:t>
      </w:r>
      <w:r w:rsidR="00720547">
        <w:t xml:space="preserve">zero or more </w:t>
      </w:r>
      <w:r w:rsidRPr="002A24FE">
        <w:t>unique (§</w:t>
      </w:r>
      <w:r>
        <w:fldChar w:fldCharType="begin"/>
      </w:r>
      <w:r>
        <w:instrText xml:space="preserve"> REF _Ref493404799 \r \h </w:instrText>
      </w:r>
      <w:r>
        <w:fldChar w:fldCharType="separate"/>
      </w:r>
      <w:r w:rsidR="00820181">
        <w:t>3.7.2</w:t>
      </w:r>
      <w:r>
        <w:fldChar w:fldCharType="end"/>
      </w:r>
      <w:r w:rsidRPr="002A24FE">
        <w:t>) strings</w:t>
      </w:r>
      <w:r w:rsidR="00720547">
        <w:t>, each of which specifies a reason the result should be “suppressed</w:t>
      </w:r>
      <w:r w:rsidRPr="002A24FE">
        <w:t>.</w:t>
      </w:r>
      <w:r w:rsidR="00720547">
        <w:t>”</w:t>
      </w:r>
    </w:p>
    <w:p w14:paraId="6128F7F9" w14:textId="77777777" w:rsidR="00720547" w:rsidRDefault="00720547" w:rsidP="00720547">
      <w:r>
        <w:t xml:space="preserve">If </w:t>
      </w:r>
      <w:proofErr w:type="spellStart"/>
      <w:r w:rsidRPr="00DA4FBC">
        <w:rPr>
          <w:rStyle w:val="CODEtemp"/>
        </w:rPr>
        <w:t>suppressionStates</w:t>
      </w:r>
      <w:proofErr w:type="spellEnd"/>
      <w:r>
        <w:t xml:space="preserve"> is absent, it </w:t>
      </w:r>
      <w:r w:rsidRPr="00DA4FBC">
        <w:rPr>
          <w:b/>
        </w:rPr>
        <w:t>SHALL</w:t>
      </w:r>
      <w:r>
        <w:t xml:space="preserve"> default to </w:t>
      </w:r>
      <w:r w:rsidRPr="00DA4FBC">
        <w:rPr>
          <w:rStyle w:val="CODEtemp"/>
        </w:rPr>
        <w:t>null</w:t>
      </w:r>
      <w:r>
        <w:t>.</w:t>
      </w:r>
    </w:p>
    <w:p w14:paraId="7BBDF5C7" w14:textId="77777777" w:rsidR="00720547" w:rsidRDefault="00720547" w:rsidP="00720547">
      <w:r>
        <w:lastRenderedPageBreak/>
        <w:t xml:space="preserve">An empty array </w:t>
      </w:r>
      <w:r w:rsidRPr="00DA4FBC">
        <w:rPr>
          <w:b/>
        </w:rPr>
        <w:t>SHALL</w:t>
      </w:r>
      <w:r>
        <w:t xml:space="preserve"> mean that the result should not be suppressed.  </w:t>
      </w:r>
      <w:r w:rsidRPr="00E37A00">
        <w:rPr>
          <w:rStyle w:val="CODEtemp"/>
        </w:rPr>
        <w:t>null</w:t>
      </w:r>
      <w:r>
        <w:t xml:space="preserve"> </w:t>
      </w:r>
      <w:r w:rsidRPr="00DA4FBC">
        <w:rPr>
          <w:b/>
        </w:rPr>
        <w:t>SHALL</w:t>
      </w:r>
      <w:r>
        <w:t xml:space="preserve"> mean that it is not known whether the result should be suppressed.</w:t>
      </w:r>
    </w:p>
    <w:p w14:paraId="750C56B0" w14:textId="0BE3FEB5" w:rsidR="00720547" w:rsidRDefault="00720547" w:rsidP="00720547">
      <w:r>
        <w:t>T</w:t>
      </w:r>
      <w:r w:rsidRPr="002A24FE">
        <w:t xml:space="preserve">he supported reasons for suppressing a result </w:t>
      </w:r>
      <w:r>
        <w:t>are:</w:t>
      </w:r>
    </w:p>
    <w:p w14:paraId="5285DB47" w14:textId="7FD56CA8" w:rsidR="00720547" w:rsidRDefault="00720547" w:rsidP="00720547">
      <w:pPr>
        <w:pStyle w:val="ListParagraph"/>
        <w:numPr>
          <w:ilvl w:val="0"/>
          <w:numId w:val="33"/>
        </w:numPr>
      </w:pPr>
      <w:r>
        <w:t>T</w:t>
      </w:r>
      <w:r w:rsidRPr="002A24FE">
        <w:t xml:space="preserve">he developer has suppressed </w:t>
      </w:r>
      <w:r>
        <w:t>the result</w:t>
      </w:r>
      <w:r w:rsidRPr="002A24FE">
        <w:t xml:space="preserve"> in the source code (see §</w:t>
      </w:r>
      <w:r>
        <w:fldChar w:fldCharType="begin"/>
      </w:r>
      <w:r>
        <w:instrText xml:space="preserve"> REF _Ref493475240 \r \h </w:instrText>
      </w:r>
      <w:r>
        <w:fldChar w:fldCharType="separate"/>
      </w:r>
      <w:r w:rsidR="00820181">
        <w:t>3.22.18.2</w:t>
      </w:r>
      <w:r>
        <w:fldChar w:fldCharType="end"/>
      </w:r>
      <w:r w:rsidRPr="002A24FE">
        <w:t>)</w:t>
      </w:r>
      <w:r>
        <w:t>.</w:t>
      </w:r>
    </w:p>
    <w:p w14:paraId="743A1A91" w14:textId="24B98283" w:rsidR="00720547" w:rsidRPr="002A24FE" w:rsidRDefault="00720547" w:rsidP="00720547">
      <w:pPr>
        <w:pStyle w:val="ListParagraph"/>
        <w:numPr>
          <w:ilvl w:val="0"/>
          <w:numId w:val="33"/>
        </w:numPr>
      </w:pPr>
      <w:r>
        <w:t>The result</w:t>
      </w:r>
      <w:r w:rsidRPr="002A24FE">
        <w:t xml:space="preserve"> is marked as suppressed in an external store such as a database (see §</w:t>
      </w:r>
      <w:r>
        <w:fldChar w:fldCharType="begin"/>
      </w:r>
      <w:r>
        <w:instrText xml:space="preserve"> REF _Ref493475253 \r \h </w:instrText>
      </w:r>
      <w:r>
        <w:fldChar w:fldCharType="separate"/>
      </w:r>
      <w:r w:rsidR="00820181">
        <w:t>3.22.18.3</w:t>
      </w:r>
      <w:r>
        <w:fldChar w:fldCharType="end"/>
      </w:r>
      <w:r w:rsidRPr="002A24FE">
        <w:t>).</w:t>
      </w:r>
    </w:p>
    <w:p w14:paraId="3A00FB59" w14:textId="592CF5B4"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4F013A56" w14:textId="1CD9F500" w:rsidR="00401BB5" w:rsidRDefault="00401BB5" w:rsidP="00401BB5">
      <w:pPr>
        <w:pStyle w:val="Heading4"/>
      </w:pPr>
      <w:bookmarkStart w:id="468" w:name="_Ref493475240"/>
      <w:bookmarkStart w:id="469" w:name="_Toc534899580"/>
      <w:proofErr w:type="spellStart"/>
      <w:r>
        <w:t>suppressedInSource</w:t>
      </w:r>
      <w:proofErr w:type="spellEnd"/>
      <w:r>
        <w:t xml:space="preserve"> value</w:t>
      </w:r>
      <w:bookmarkEnd w:id="468"/>
      <w:bookmarkEnd w:id="469"/>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proofErr w:type="spellStart"/>
      <w:r w:rsidRPr="00194A04">
        <w:rPr>
          <w:rStyle w:val="CODEtemp"/>
        </w:rPr>
        <w:t>suppressionStates</w:t>
      </w:r>
      <w:proofErr w:type="spellEnd"/>
      <w:r w:rsidRPr="00194A04">
        <w:t xml:space="preserve"> array </w:t>
      </w:r>
      <w:r w:rsidRPr="00194A04">
        <w:rPr>
          <w:b/>
        </w:rPr>
        <w:t>SHALL</w:t>
      </w:r>
      <w:r w:rsidRPr="00194A04">
        <w:t xml:space="preserve"> include the value </w:t>
      </w:r>
      <w:r w:rsidRPr="00194A04">
        <w:rPr>
          <w:rStyle w:val="CODEtemp"/>
        </w:rPr>
        <w:t>"</w:t>
      </w:r>
      <w:proofErr w:type="spellStart"/>
      <w:r w:rsidRPr="00194A04">
        <w:rPr>
          <w:rStyle w:val="CODEtemp"/>
        </w:rPr>
        <w:t>suppressedInSource</w:t>
      </w:r>
      <w:proofErr w:type="spellEnd"/>
      <w:r w:rsidRPr="00194A04">
        <w:rPr>
          <w:rStyle w:val="CODEtemp"/>
        </w:rPr>
        <w:t>"</w:t>
      </w:r>
      <w:r w:rsidRPr="00194A04">
        <w:t xml:space="preserve"> if the tool determines that the result occurred at a location within the scope of an instance of such a construct which is intended to suppress that particular class of result. If the tool determines that the result did not occur at such a location, or if the tool cannot or chooses not to determine whether the result occurred at such a location, or if the tool examines source code written in a language that lacks such a construct, the </w:t>
      </w:r>
      <w:proofErr w:type="spellStart"/>
      <w:r w:rsidRPr="00194A04">
        <w:rPr>
          <w:rStyle w:val="CODEtemp"/>
        </w:rPr>
        <w:t>suppressionStates</w:t>
      </w:r>
      <w:proofErr w:type="spellEnd"/>
      <w:r w:rsidRPr="00194A04">
        <w:t xml:space="preserve"> array </w:t>
      </w:r>
      <w:r w:rsidRPr="00194A04">
        <w:rPr>
          <w:b/>
        </w:rPr>
        <w:t>SHALL NOT</w:t>
      </w:r>
      <w:r w:rsidRPr="00194A04">
        <w:t xml:space="preserve"> include the value </w:t>
      </w:r>
      <w:r w:rsidRPr="00194A04">
        <w:rPr>
          <w:rStyle w:val="CODEtemp"/>
        </w:rPr>
        <w:t>"</w:t>
      </w:r>
      <w:proofErr w:type="spellStart"/>
      <w:r w:rsidRPr="00194A04">
        <w:rPr>
          <w:rStyle w:val="CODEtemp"/>
        </w:rPr>
        <w:t>suppressedInSource</w:t>
      </w:r>
      <w:proofErr w:type="spellEnd"/>
      <w:r w:rsidRPr="00194A04">
        <w:rPr>
          <w:rStyle w:val="CODEtemp"/>
        </w:rPr>
        <w:t>"</w:t>
      </w:r>
      <w:r w:rsidRPr="00194A04">
        <w:t>.</w:t>
      </w:r>
    </w:p>
    <w:p w14:paraId="6D851E1A" w14:textId="58896F0D" w:rsidR="00401BB5" w:rsidRDefault="00401BB5" w:rsidP="00401BB5">
      <w:pPr>
        <w:pStyle w:val="Heading4"/>
      </w:pPr>
      <w:bookmarkStart w:id="470" w:name="_Ref493475253"/>
      <w:bookmarkStart w:id="471" w:name="_Toc534899581"/>
      <w:proofErr w:type="spellStart"/>
      <w:r>
        <w:t>suppressedExternally</w:t>
      </w:r>
      <w:proofErr w:type="spellEnd"/>
      <w:r>
        <w:t xml:space="preserve"> value</w:t>
      </w:r>
      <w:bookmarkEnd w:id="470"/>
      <w:bookmarkEnd w:id="471"/>
    </w:p>
    <w:p w14:paraId="2B762209" w14:textId="1FF22FF6" w:rsidR="00194A04" w:rsidRDefault="00194A04" w:rsidP="00194A04">
      <w:r w:rsidRPr="00194A04">
        <w:t>Some development environments provide a persistent store, for example a database, containing historical information about the results from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proofErr w:type="spellStart"/>
      <w:r w:rsidRPr="00194A04">
        <w:rPr>
          <w:rStyle w:val="CODEtemp"/>
        </w:rPr>
        <w:t>suppressionStates</w:t>
      </w:r>
      <w:proofErr w:type="spellEnd"/>
      <w:r w:rsidRPr="00194A04">
        <w:t xml:space="preserve"> array </w:t>
      </w:r>
      <w:r w:rsidRPr="00194A04">
        <w:rPr>
          <w:b/>
        </w:rPr>
        <w:t>SHALL</w:t>
      </w:r>
      <w:r w:rsidRPr="00194A04">
        <w:t xml:space="preserve"> include the valu</w:t>
      </w:r>
      <w:r>
        <w:t xml:space="preserve">e </w:t>
      </w:r>
      <w:r w:rsidRPr="00194A04">
        <w:rPr>
          <w:rStyle w:val="CODEtemp"/>
        </w:rPr>
        <w:t>"</w:t>
      </w:r>
      <w:proofErr w:type="spellStart"/>
      <w:r w:rsidRPr="00194A04">
        <w:rPr>
          <w:rStyle w:val="CODEtemp"/>
        </w:rPr>
        <w:t>suppressedExternally</w:t>
      </w:r>
      <w:proofErr w:type="spellEnd"/>
      <w:r w:rsidRPr="00194A04">
        <w:rPr>
          <w:rStyle w:val="CODEtemp"/>
        </w:rPr>
        <w:t>"</w:t>
      </w:r>
      <w:r w:rsidRPr="00194A04">
        <w:t>.</w:t>
      </w:r>
    </w:p>
    <w:p w14:paraId="482669E4" w14:textId="5894195D" w:rsidR="00194A04" w:rsidRPr="00194A04" w:rsidRDefault="00194A04" w:rsidP="00194A04">
      <w:r w:rsidRPr="00194A04">
        <w:t xml:space="preserve">If the tool does not have access to a database of suppression information, or if the tool does have access to such a database and determines that the result is not marked for suppression in that database, then the </w:t>
      </w:r>
      <w:proofErr w:type="spellStart"/>
      <w:r w:rsidRPr="00194A04">
        <w:rPr>
          <w:rStyle w:val="CODEtemp"/>
        </w:rPr>
        <w:t>suppressionStates</w:t>
      </w:r>
      <w:proofErr w:type="spellEnd"/>
      <w:r w:rsidRPr="00194A04">
        <w:t xml:space="preserve"> array </w:t>
      </w:r>
      <w:r w:rsidRPr="00194A04">
        <w:rPr>
          <w:b/>
        </w:rPr>
        <w:t>SHALL NOT</w:t>
      </w:r>
      <w:r w:rsidRPr="00194A04">
        <w:t xml:space="preserve"> include the value </w:t>
      </w:r>
      <w:r w:rsidRPr="00194A04">
        <w:rPr>
          <w:rStyle w:val="CODEtemp"/>
        </w:rPr>
        <w:t>"</w:t>
      </w:r>
      <w:proofErr w:type="spellStart"/>
      <w:r w:rsidRPr="00194A04">
        <w:rPr>
          <w:rStyle w:val="CODEtemp"/>
        </w:rPr>
        <w:t>suppressedExternally</w:t>
      </w:r>
      <w:proofErr w:type="spellEnd"/>
      <w:r w:rsidRPr="00194A04">
        <w:rPr>
          <w:rStyle w:val="CODEtemp"/>
        </w:rPr>
        <w:t>"</w:t>
      </w:r>
      <w:r w:rsidRPr="00194A04">
        <w:t>.</w:t>
      </w:r>
    </w:p>
    <w:p w14:paraId="5D17433E" w14:textId="3F61BF74" w:rsidR="00401BB5" w:rsidRDefault="006E546E" w:rsidP="006E546E">
      <w:pPr>
        <w:pStyle w:val="Heading3"/>
      </w:pPr>
      <w:bookmarkStart w:id="472" w:name="_Ref493351360"/>
      <w:bookmarkStart w:id="473" w:name="_Toc534899582"/>
      <w:bookmarkStart w:id="474" w:name="_Hlk514318442"/>
      <w:proofErr w:type="spellStart"/>
      <w:r>
        <w:t>baselineState</w:t>
      </w:r>
      <w:proofErr w:type="spellEnd"/>
      <w:r>
        <w:t xml:space="preserve"> property</w:t>
      </w:r>
      <w:bookmarkEnd w:id="472"/>
      <w:bookmarkEnd w:id="473"/>
    </w:p>
    <w:p w14:paraId="23FAA773" w14:textId="15918052"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proofErr w:type="spellStart"/>
      <w:r w:rsidRPr="00194A04">
        <w:rPr>
          <w:rStyle w:val="CODEtemp"/>
        </w:rPr>
        <w:t>baselineState</w:t>
      </w:r>
      <w:proofErr w:type="spellEnd"/>
      <w:r w:rsidRPr="00194A04">
        <w:t xml:space="preserve"> whose value is a string that specifies the state of this result with respect to some previous run</w:t>
      </w:r>
      <w:r w:rsidR="00AF39D5">
        <w:t>, which</w:t>
      </w:r>
      <w:r>
        <w:t xml:space="preserve"> </w:t>
      </w:r>
      <w:r w:rsidR="00AF39D5">
        <w:t>w</w:t>
      </w:r>
      <w:r>
        <w:t xml:space="preserve">e refer </w:t>
      </w:r>
      <w:r w:rsidR="00E421F6">
        <w:t xml:space="preserve">to </w:t>
      </w:r>
      <w:r>
        <w:t>as the “</w:t>
      </w:r>
      <w:r w:rsidR="00F51AF1">
        <w:t>baseline</w:t>
      </w:r>
      <w:r w:rsidR="00AF39D5">
        <w:t xml:space="preserve"> run.</w:t>
      </w:r>
      <w:r>
        <w:t>”</w:t>
      </w:r>
    </w:p>
    <w:p w14:paraId="173C4A88" w14:textId="7ECAEEE4" w:rsidR="00194A04" w:rsidRDefault="00194A04" w:rsidP="00194A04">
      <w:r w:rsidRPr="00194A04">
        <w:t xml:space="preserve">If </w:t>
      </w:r>
      <w:proofErr w:type="spellStart"/>
      <w:r w:rsidRPr="00194A04">
        <w:rPr>
          <w:rStyle w:val="CODEtemp"/>
        </w:rPr>
        <w:t>baselineI</w:t>
      </w:r>
      <w:r w:rsidR="00AF39D5">
        <w:rPr>
          <w:rStyle w:val="CODEtemp"/>
        </w:rPr>
        <w:t>nstanceGui</w:t>
      </w:r>
      <w:r w:rsidRPr="00194A04">
        <w:rPr>
          <w:rStyle w:val="CODEtemp"/>
        </w:rPr>
        <w:t>d</w:t>
      </w:r>
      <w:proofErr w:type="spellEnd"/>
      <w:r w:rsidRPr="00194A04">
        <w:t xml:space="preserve"> (§</w:t>
      </w:r>
      <w:r>
        <w:fldChar w:fldCharType="begin"/>
      </w:r>
      <w:r>
        <w:instrText xml:space="preserve"> REF _Ref493475805 \r \h </w:instrText>
      </w:r>
      <w:r>
        <w:fldChar w:fldCharType="separate"/>
      </w:r>
      <w:r w:rsidR="00820181">
        <w:t>3.13.5</w:t>
      </w:r>
      <w:r>
        <w:fldChar w:fldCharType="end"/>
      </w:r>
      <w:r w:rsidRPr="00194A04">
        <w:t xml:space="preserve">) </w:t>
      </w:r>
      <w:r w:rsidR="00AF39D5">
        <w:t>is present on</w:t>
      </w:r>
      <w:r w:rsidRPr="00194A04">
        <w:t xml:space="preserve"> the </w:t>
      </w:r>
      <w:r w:rsidR="00C32159">
        <w:t>containing</w:t>
      </w:r>
      <w:r w:rsidRPr="00194A04">
        <w:t xml:space="preserve"> </w:t>
      </w:r>
      <w:r w:rsidRPr="00C32159">
        <w:rPr>
          <w:rStyle w:val="CODEtemp"/>
        </w:rPr>
        <w:t>run</w:t>
      </w:r>
      <w:r w:rsidRPr="00194A04">
        <w:t xml:space="preserve"> </w:t>
      </w:r>
      <w:r w:rsidR="00C32159">
        <w:t>object (§</w:t>
      </w:r>
      <w:r w:rsidR="00C32159">
        <w:fldChar w:fldCharType="begin"/>
      </w:r>
      <w:r w:rsidR="00C32159">
        <w:instrText xml:space="preserve"> REF _Ref493349997 \r \h </w:instrText>
      </w:r>
      <w:r w:rsidR="00C32159">
        <w:fldChar w:fldCharType="separate"/>
      </w:r>
      <w:r w:rsidR="00820181">
        <w:t>3.13</w:t>
      </w:r>
      <w:r w:rsidR="00C32159">
        <w:fldChar w:fldCharType="end"/>
      </w:r>
      <w:r w:rsidR="00C32159">
        <w:t>)</w:t>
      </w:r>
      <w:r w:rsidRPr="00194A04">
        <w:t xml:space="preserve">, </w:t>
      </w:r>
      <w:r w:rsidR="00AF39D5">
        <w:t>its value</w:t>
      </w:r>
      <w:r>
        <w:t xml:space="preserve"> </w:t>
      </w:r>
      <w:r w:rsidRPr="00194A04">
        <w:rPr>
          <w:b/>
        </w:rPr>
        <w:t>SHALL</w:t>
      </w:r>
      <w:r w:rsidRPr="00194A04">
        <w:t xml:space="preserve"> specif</w:t>
      </w:r>
      <w:r w:rsidR="00AF39D5">
        <w:t>y the baseline run</w:t>
      </w:r>
      <w:r w:rsidRPr="00194A04">
        <w:t>.</w:t>
      </w:r>
    </w:p>
    <w:bookmarkEnd w:id="474"/>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6C8CFD93" w:rsidR="00194A04" w:rsidRDefault="00194A04" w:rsidP="00EA540C">
      <w:pPr>
        <w:pStyle w:val="ListParagraph"/>
        <w:numPr>
          <w:ilvl w:val="0"/>
          <w:numId w:val="10"/>
        </w:numPr>
      </w:pPr>
      <w:r w:rsidRPr="00194A04">
        <w:rPr>
          <w:rStyle w:val="CODEtemp"/>
        </w:rPr>
        <w:t>"new"</w:t>
      </w:r>
      <w:r w:rsidRPr="00194A04">
        <w:t xml:space="preserve">: This result was detected in the current run but was not detected in the </w:t>
      </w:r>
      <w:r w:rsidR="00F51AF1">
        <w:t>baseline</w:t>
      </w:r>
      <w:r w:rsidR="000841B1">
        <w:t xml:space="preserve"> run</w:t>
      </w:r>
      <w:r w:rsidRPr="00194A04">
        <w:t>.</w:t>
      </w:r>
    </w:p>
    <w:p w14:paraId="781EB681" w14:textId="4DB412B8" w:rsidR="00194A04" w:rsidRDefault="00194A04" w:rsidP="00EA540C">
      <w:pPr>
        <w:pStyle w:val="ListParagraph"/>
        <w:numPr>
          <w:ilvl w:val="0"/>
          <w:numId w:val="10"/>
        </w:numPr>
        <w:rPr>
          <w:ins w:id="475" w:author="Laurence Golding" w:date="2019-02-11T14:34:00Z"/>
        </w:rPr>
      </w:pPr>
      <w:r w:rsidRPr="00194A04">
        <w:rPr>
          <w:rStyle w:val="CODEtemp"/>
        </w:rPr>
        <w:t>"</w:t>
      </w:r>
      <w:del w:id="476" w:author="Laurence Golding" w:date="2019-02-11T14:32:00Z">
        <w:r w:rsidRPr="00194A04" w:rsidDel="00CC791F">
          <w:rPr>
            <w:rStyle w:val="CODEtemp"/>
          </w:rPr>
          <w:delText>existing</w:delText>
        </w:r>
      </w:del>
      <w:ins w:id="477" w:author="Laurence Golding" w:date="2019-02-11T14:32:00Z">
        <w:r w:rsidR="00CC791F">
          <w:rPr>
            <w:rStyle w:val="CODEtemp"/>
          </w:rPr>
          <w:t>u</w:t>
        </w:r>
      </w:ins>
      <w:ins w:id="478" w:author="Laurence Golding" w:date="2019-02-11T14:33:00Z">
        <w:r w:rsidR="00CC791F">
          <w:rPr>
            <w:rStyle w:val="CODEtemp"/>
          </w:rPr>
          <w:t>nchang</w:t>
        </w:r>
      </w:ins>
      <w:ins w:id="479" w:author="Laurence Golding" w:date="2019-02-11T14:32:00Z">
        <w:r w:rsidR="00CC791F">
          <w:rPr>
            <w:rStyle w:val="CODEtemp"/>
          </w:rPr>
          <w:t>ed</w:t>
        </w:r>
      </w:ins>
      <w:r w:rsidRPr="00194A04">
        <w:rPr>
          <w:rStyle w:val="CODEtemp"/>
        </w:rPr>
        <w:t>"</w:t>
      </w:r>
      <w:r w:rsidRPr="00194A04">
        <w:t xml:space="preserve">: This result was detected both in the current run and in the </w:t>
      </w:r>
      <w:r w:rsidR="00F51AF1">
        <w:t>baseline</w:t>
      </w:r>
      <w:r w:rsidR="000841B1">
        <w:t xml:space="preserve"> run</w:t>
      </w:r>
      <w:ins w:id="480" w:author="Laurence Golding" w:date="2019-02-11T14:42:00Z">
        <w:r w:rsidR="00FF17D1">
          <w:t>,</w:t>
        </w:r>
      </w:ins>
      <w:ins w:id="481" w:author="Laurence Golding" w:date="2019-02-11T14:33:00Z">
        <w:r w:rsidR="00CC791F">
          <w:t xml:space="preserve"> and </w:t>
        </w:r>
      </w:ins>
      <w:ins w:id="482" w:author="Laurence Golding" w:date="2019-02-11T14:42:00Z">
        <w:r w:rsidR="00FF17D1">
          <w:t xml:space="preserve">it </w:t>
        </w:r>
      </w:ins>
      <w:bookmarkStart w:id="483" w:name="_GoBack"/>
      <w:bookmarkEnd w:id="483"/>
      <w:ins w:id="484" w:author="Laurence Golding" w:date="2019-02-11T14:33:00Z">
        <w:r w:rsidR="00CC791F">
          <w:t>did not change between tho</w:t>
        </w:r>
      </w:ins>
      <w:ins w:id="485" w:author="Laurence Golding" w:date="2019-02-11T14:34:00Z">
        <w:r w:rsidR="00CC791F">
          <w:t>se two runs</w:t>
        </w:r>
      </w:ins>
      <w:ins w:id="486" w:author="Laurence Golding" w:date="2019-02-11T14:33:00Z">
        <w:r w:rsidR="00CC791F">
          <w:t xml:space="preserve"> in any </w:t>
        </w:r>
      </w:ins>
      <w:ins w:id="487" w:author="Laurence Golding" w:date="2019-02-11T14:34:00Z">
        <w:r w:rsidR="00CC791F">
          <w:t>way that</w:t>
        </w:r>
      </w:ins>
      <w:ins w:id="488" w:author="Laurence Golding" w:date="2019-02-11T14:33:00Z">
        <w:r w:rsidR="00CC791F">
          <w:t xml:space="preserve"> the </w:t>
        </w:r>
      </w:ins>
      <w:ins w:id="489" w:author="Laurence Golding" w:date="2019-02-11T14:34:00Z">
        <w:r w:rsidR="00CC791F">
          <w:t>tool considers significant</w:t>
        </w:r>
      </w:ins>
      <w:r w:rsidRPr="00194A04">
        <w:t>.</w:t>
      </w:r>
    </w:p>
    <w:p w14:paraId="75947152" w14:textId="5C6B3406" w:rsidR="00CC791F" w:rsidRDefault="00CC791F" w:rsidP="00EA540C">
      <w:pPr>
        <w:pStyle w:val="ListParagraph"/>
        <w:numPr>
          <w:ilvl w:val="0"/>
          <w:numId w:val="10"/>
        </w:numPr>
      </w:pPr>
      <w:ins w:id="490" w:author="Laurence Golding" w:date="2019-02-11T14:34:00Z">
        <w:r w:rsidRPr="00CC791F">
          <w:rPr>
            <w:rStyle w:val="CODEtemp"/>
          </w:rPr>
          <w:t>"updated"</w:t>
        </w:r>
        <w:r>
          <w:t xml:space="preserve">: This </w:t>
        </w:r>
      </w:ins>
      <w:ins w:id="491" w:author="Laurence Golding" w:date="2019-02-11T14:35:00Z">
        <w:r>
          <w:t xml:space="preserve">result was detected </w:t>
        </w:r>
      </w:ins>
      <w:ins w:id="492" w:author="Laurence Golding" w:date="2019-02-11T14:37:00Z">
        <w:r>
          <w:t>both in the current run and in the baseline run, but it changed between those two runs in a way that the tool considers significant.</w:t>
        </w:r>
      </w:ins>
    </w:p>
    <w:p w14:paraId="2CAA528A" w14:textId="30780239" w:rsidR="00F51AF1" w:rsidRDefault="00F51AF1" w:rsidP="00EA540C">
      <w:pPr>
        <w:pStyle w:val="ListParagraph"/>
        <w:numPr>
          <w:ilvl w:val="0"/>
          <w:numId w:val="10"/>
        </w:numPr>
      </w:pPr>
      <w:r w:rsidRPr="00F51AF1">
        <w:rPr>
          <w:rStyle w:val="CODEtemp"/>
        </w:rPr>
        <w:t>"absent"</w:t>
      </w:r>
      <w:r w:rsidRPr="00F51AF1">
        <w:t xml:space="preserve">: This result was detected in the </w:t>
      </w:r>
      <w:r>
        <w:t>baseline</w:t>
      </w:r>
      <w:r w:rsidR="000841B1">
        <w:t xml:space="preserve"> run</w:t>
      </w:r>
      <w:r w:rsidRPr="00F51AF1">
        <w:t xml:space="preserve"> but was not detected in the current run.</w:t>
      </w:r>
    </w:p>
    <w:p w14:paraId="56A1EE73" w14:textId="74C94483" w:rsidR="00C1192E" w:rsidRDefault="00F51AF1" w:rsidP="00F51AF1">
      <w:pPr>
        <w:pStyle w:val="Note"/>
      </w:pPr>
      <w:r>
        <w:t>NOTE</w:t>
      </w:r>
      <w:r w:rsidR="00CF3731">
        <w:t xml:space="preserve"> 1</w:t>
      </w:r>
      <w:r>
        <w:t xml:space="preserve">: </w:t>
      </w:r>
      <w:r w:rsidRPr="00F51AF1">
        <w:t xml:space="preserve">The purpose of </w:t>
      </w:r>
      <w:proofErr w:type="spellStart"/>
      <w:r w:rsidRPr="00C1192E">
        <w:rPr>
          <w:rStyle w:val="CODEtemp"/>
        </w:rPr>
        <w:t>baselineState</w:t>
      </w:r>
      <w:proofErr w:type="spellEnd"/>
      <w:r w:rsidRPr="00F51AF1">
        <w:t xml:space="preserve"> is to allow (for example) a measurement of how many new results were introduced in the run, and how many previously existing results no longer appear.</w:t>
      </w:r>
    </w:p>
    <w:p w14:paraId="1E58FED4" w14:textId="278EA660" w:rsidR="00C1192E" w:rsidRDefault="00F51AF1" w:rsidP="00F51AF1">
      <w:pPr>
        <w:pStyle w:val="Note"/>
      </w:pPr>
      <w:r w:rsidRPr="00F51AF1">
        <w:lastRenderedPageBreak/>
        <w:t xml:space="preserve">To assign a value to </w:t>
      </w:r>
      <w:proofErr w:type="spellStart"/>
      <w:r w:rsidRPr="00F51AF1">
        <w:rPr>
          <w:rStyle w:val="CODEtemp"/>
        </w:rPr>
        <w:t>baselineState</w:t>
      </w:r>
      <w:proofErr w:type="spellEnd"/>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820181">
        <w:t>3.22.11</w:t>
      </w:r>
      <w:r w:rsidR="00C1192E">
        <w:fldChar w:fldCharType="end"/>
      </w:r>
      <w:r w:rsidR="00C1192E">
        <w:t xml:space="preserve">) and </w:t>
      </w:r>
      <w:proofErr w:type="spellStart"/>
      <w:r w:rsidR="00C1192E" w:rsidRPr="00D73465">
        <w:rPr>
          <w:rStyle w:val="CODEtemp"/>
        </w:rPr>
        <w:t>partialFingerprints</w:t>
      </w:r>
      <w:proofErr w:type="spellEnd"/>
      <w:r w:rsidR="00C1192E">
        <w:t xml:space="preserve"> (§</w:t>
      </w:r>
      <w:r w:rsidR="00C1192E">
        <w:fldChar w:fldCharType="begin"/>
      </w:r>
      <w:r w:rsidR="00C1192E">
        <w:instrText xml:space="preserve"> REF _Ref507591746 \r \h </w:instrText>
      </w:r>
      <w:r w:rsidR="00C1192E">
        <w:fldChar w:fldCharType="separate"/>
      </w:r>
      <w:r w:rsidR="00820181">
        <w:t>3.22.12</w:t>
      </w:r>
      <w:r w:rsidR="00C1192E">
        <w:fldChar w:fldCharType="end"/>
      </w:r>
      <w:r w:rsidR="00C1192E">
        <w:t>) properties.</w:t>
      </w:r>
    </w:p>
    <w:p w14:paraId="07B3816E" w14:textId="1C32CC70" w:rsidR="00F51AF1" w:rsidRDefault="00F51AF1" w:rsidP="00F51AF1">
      <w:pPr>
        <w:pStyle w:val="Note"/>
        <w:rPr>
          <w:ins w:id="493" w:author="Laurence Golding" w:date="2019-02-11T14:38:00Z"/>
        </w:rPr>
      </w:pPr>
      <w:r w:rsidRPr="00F51AF1">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63D99D8E" w14:textId="6712EF17" w:rsidR="00CC791F" w:rsidRPr="00CC791F" w:rsidRDefault="00CC791F" w:rsidP="00CC791F">
      <w:pPr>
        <w:pStyle w:val="Note"/>
      </w:pPr>
      <w:ins w:id="494" w:author="Laurence Golding" w:date="2019-02-11T14:38:00Z">
        <w:r>
          <w:t xml:space="preserve">NOTE 2: A result management system might respond to a “new” result by filing an issue in a </w:t>
        </w:r>
      </w:ins>
      <w:ins w:id="495" w:author="Laurence Golding" w:date="2019-02-11T14:39:00Z">
        <w:r>
          <w:t xml:space="preserve">bug tracking system. It might respond to an “updated” result by editing the details of an existing issue in the bug tracking system, or by attaching an </w:t>
        </w:r>
      </w:ins>
      <w:ins w:id="496" w:author="Laurence Golding" w:date="2019-02-11T14:40:00Z">
        <w:r>
          <w:t xml:space="preserve">updated SARIF log to the issue. It might respond to an “absent” result by resolving the issue. It </w:t>
        </w:r>
      </w:ins>
      <w:ins w:id="497" w:author="Laurence Golding" w:date="2019-02-11T14:41:00Z">
        <w:r>
          <w:t>might take no action at all for an “unchanged” issue, or it might simply update its internal information about the range of runs that contained the result.</w:t>
        </w:r>
      </w:ins>
    </w:p>
    <w:p w14:paraId="50715DBC" w14:textId="104A5E06" w:rsidR="00CF3731" w:rsidRDefault="00CF3731" w:rsidP="00CF3731">
      <w:r>
        <w:t xml:space="preserve">If </w:t>
      </w:r>
      <w:proofErr w:type="spellStart"/>
      <w:r w:rsidRPr="00CA0CB3">
        <w:rPr>
          <w:rStyle w:val="CODEtemp"/>
        </w:rPr>
        <w:t>baselineState</w:t>
      </w:r>
      <w:proofErr w:type="spellEnd"/>
      <w:r>
        <w:t xml:space="preserve"> is present on any </w:t>
      </w:r>
      <w:r w:rsidRPr="00CA0CB3">
        <w:rPr>
          <w:rStyle w:val="CODEtemp"/>
        </w:rPr>
        <w:t>result</w:t>
      </w:r>
      <w:r>
        <w:t xml:space="preserve"> object in the containing </w:t>
      </w:r>
      <w:r w:rsidRPr="009F1572">
        <w:rPr>
          <w:rStyle w:val="CODEtemp"/>
        </w:rPr>
        <w:t>run</w:t>
      </w:r>
      <w:r>
        <w:t xml:space="preserve">, it </w:t>
      </w:r>
      <w:r>
        <w:rPr>
          <w:b/>
        </w:rPr>
        <w:t>SHALL</w:t>
      </w:r>
      <w:r>
        <w:t xml:space="preserve"> be present on every such </w:t>
      </w:r>
      <w:r w:rsidRPr="00CA0CB3">
        <w:rPr>
          <w:rStyle w:val="CODEtemp"/>
        </w:rPr>
        <w:t>result</w:t>
      </w:r>
      <w:r>
        <w:t xml:space="preserve"> object.</w:t>
      </w:r>
    </w:p>
    <w:p w14:paraId="1005D1F1" w14:textId="015B55C9" w:rsidR="00CF3731" w:rsidRDefault="00CF3731" w:rsidP="00CF3731">
      <w:pPr>
        <w:pStyle w:val="Note"/>
      </w:pPr>
      <w:r>
        <w:t xml:space="preserve">NOTE </w:t>
      </w:r>
      <w:del w:id="498" w:author="Laurence Golding" w:date="2019-02-11T14:38:00Z">
        <w:r w:rsidDel="00CC791F">
          <w:delText>2</w:delText>
        </w:r>
      </w:del>
      <w:ins w:id="499" w:author="Laurence Golding" w:date="2019-02-11T14:38:00Z">
        <w:r w:rsidR="00CC791F">
          <w:t>3</w:t>
        </w:r>
      </w:ins>
      <w:r>
        <w:t xml:space="preserve">: The presence of </w:t>
      </w:r>
      <w:proofErr w:type="spellStart"/>
      <w:r w:rsidRPr="00CA0CB3">
        <w:rPr>
          <w:rStyle w:val="CODEtemp"/>
        </w:rPr>
        <w:t>baselineState</w:t>
      </w:r>
      <w:proofErr w:type="spellEnd"/>
      <w:r>
        <w:t xml:space="preserve"> on any </w:t>
      </w:r>
      <w:r w:rsidRPr="009F1572">
        <w:rPr>
          <w:rStyle w:val="CODEtemp"/>
        </w:rPr>
        <w:t>result</w:t>
      </w:r>
      <w:r>
        <w:t xml:space="preserve"> implies that the SARIF producer performed a comprehensive comparison between the results in the current run and those in some previous run. A SARIF consumer is entitled to expect that the differencing operation produced a </w:t>
      </w:r>
      <w:proofErr w:type="spellStart"/>
      <w:r w:rsidRPr="009F1572">
        <w:rPr>
          <w:rStyle w:val="CODEtemp"/>
        </w:rPr>
        <w:t>baselineState</w:t>
      </w:r>
      <w:proofErr w:type="spellEnd"/>
      <w:r>
        <w:t xml:space="preserve"> value for every result.</w:t>
      </w:r>
    </w:p>
    <w:p w14:paraId="20CAD857" w14:textId="47862FAE" w:rsidR="00CF3731" w:rsidRPr="00CF3731" w:rsidRDefault="00CF3731" w:rsidP="00CF3731">
      <w:pPr>
        <w:pStyle w:val="Note"/>
      </w:pPr>
      <w:r>
        <w:t>This is conceptually similar to a tool that compares two text files, and for every line, concludes that it exists in the left-hand file, the right-hand file, or both. The tool must provide this information for every line in both files; it cannot leave some lines “undetermined.”</w:t>
      </w:r>
    </w:p>
    <w:p w14:paraId="12CF026B" w14:textId="75E37192" w:rsidR="00F47B45" w:rsidRDefault="00F47B45" w:rsidP="00F47B45">
      <w:pPr>
        <w:pStyle w:val="Heading3"/>
      </w:pPr>
      <w:bookmarkStart w:id="500" w:name="_Ref531188379"/>
      <w:bookmarkStart w:id="501" w:name="_Toc534899583"/>
      <w:r>
        <w:t>rank property</w:t>
      </w:r>
      <w:bookmarkEnd w:id="500"/>
      <w:bookmarkEnd w:id="501"/>
    </w:p>
    <w:p w14:paraId="3188E29F" w14:textId="20F732D4" w:rsidR="00F47B45" w:rsidRDefault="00F47B45" w:rsidP="00F47B45">
      <w:r w:rsidRPr="00F47B45">
        <w:t xml:space="preserve">A </w:t>
      </w:r>
      <w:r w:rsidRPr="00F47B45">
        <w:rPr>
          <w:rStyle w:val="CODEtemp"/>
        </w:rPr>
        <w:t>result</w:t>
      </w:r>
      <w:r w:rsidRPr="00F47B45">
        <w:t xml:space="preserve"> object </w:t>
      </w:r>
      <w:r w:rsidRPr="00F47B45">
        <w:rPr>
          <w:b/>
        </w:rPr>
        <w:t>MAY</w:t>
      </w:r>
      <w:r w:rsidRPr="00F47B45">
        <w:t xml:space="preserve"> contain a property named </w:t>
      </w:r>
      <w:r w:rsidRPr="00F47B45">
        <w:rPr>
          <w:rStyle w:val="CODEtemp"/>
        </w:rPr>
        <w:t>rank</w:t>
      </w:r>
      <w:r w:rsidRPr="00F47B45">
        <w:t xml:space="preserve"> whose value is a number between </w:t>
      </w:r>
      <w:r w:rsidRPr="00F47B45">
        <w:rPr>
          <w:rStyle w:val="CODEtemp"/>
        </w:rPr>
        <w:t>0.0</w:t>
      </w:r>
      <w:r w:rsidRPr="00F47B45">
        <w:t xml:space="preserve"> and </w:t>
      </w:r>
      <w:r w:rsidRPr="00F47B45">
        <w:rPr>
          <w:rStyle w:val="CODEtemp"/>
        </w:rPr>
        <w:t>100.0</w:t>
      </w:r>
      <w:r w:rsidRPr="00F47B45">
        <w:t xml:space="preserve"> inclusive, representing the priority or importance of the result. </w:t>
      </w:r>
      <w:r w:rsidRPr="00F47B45">
        <w:rPr>
          <w:rStyle w:val="CODEtemp"/>
        </w:rPr>
        <w:t>0.0</w:t>
      </w:r>
      <w:r w:rsidRPr="00F47B45">
        <w:t xml:space="preserve"> is the lowest priority and </w:t>
      </w:r>
      <w:r w:rsidRPr="00F47B45">
        <w:rPr>
          <w:rStyle w:val="CODEtemp"/>
        </w:rPr>
        <w:t>100.0</w:t>
      </w:r>
      <w:r w:rsidRPr="00F47B45">
        <w:t xml:space="preserve"> is the highest.</w:t>
      </w:r>
    </w:p>
    <w:p w14:paraId="617E78B1" w14:textId="35C31FD7" w:rsidR="00F47B45" w:rsidRDefault="00F47B45" w:rsidP="00C37BDA">
      <w:r>
        <w:t xml:space="preserve">If </w:t>
      </w:r>
      <w:r w:rsidRPr="00F47B45">
        <w:rPr>
          <w:rStyle w:val="CODEtemp"/>
        </w:rPr>
        <w:t>rank</w:t>
      </w:r>
      <w:r>
        <w:t xml:space="preserve"> is absent, </w:t>
      </w:r>
      <w:r w:rsidRPr="00F47B45">
        <w:t xml:space="preserve">the </w:t>
      </w:r>
      <w:proofErr w:type="spellStart"/>
      <w:r w:rsidRPr="00F47B45">
        <w:rPr>
          <w:rStyle w:val="CODEtemp"/>
        </w:rPr>
        <w:t>ruleIndex</w:t>
      </w:r>
      <w:proofErr w:type="spellEnd"/>
      <w:r w:rsidRPr="00F47B45">
        <w:t xml:space="preserve"> property (§</w:t>
      </w:r>
      <w:r>
        <w:fldChar w:fldCharType="begin"/>
      </w:r>
      <w:r>
        <w:instrText xml:space="preserve"> REF _Ref531188246 \r \h </w:instrText>
      </w:r>
      <w:r>
        <w:fldChar w:fldCharType="separate"/>
      </w:r>
      <w:r w:rsidR="00820181">
        <w:t>3.22.6</w:t>
      </w:r>
      <w:r>
        <w:fldChar w:fldCharType="end"/>
      </w:r>
      <w:r w:rsidRPr="00F47B45">
        <w:t xml:space="preserve">) of the containing </w:t>
      </w:r>
      <w:r w:rsidRPr="00F47B45">
        <w:rPr>
          <w:rStyle w:val="CODEtemp"/>
        </w:rPr>
        <w:t>result</w:t>
      </w:r>
      <w:r w:rsidRPr="00F47B45">
        <w:t xml:space="preserve"> object is present,</w:t>
      </w:r>
    </w:p>
    <w:p w14:paraId="577FD63D" w14:textId="697BBC58" w:rsidR="00F47B45" w:rsidRDefault="00F47B45" w:rsidP="00F47B45">
      <w:r>
        <w:t xml:space="preserve">and </w:t>
      </w:r>
      <w:r w:rsidRPr="00F47B45">
        <w:t xml:space="preserve">the </w:t>
      </w:r>
      <w:r w:rsidRPr="00F47B45">
        <w:rPr>
          <w:rStyle w:val="CODEtemp"/>
        </w:rPr>
        <w:t>rule</w:t>
      </w:r>
      <w:r w:rsidRPr="00F47B45">
        <w:t xml:space="preserve"> object </w:t>
      </w:r>
      <w:r>
        <w:t xml:space="preserve">designated by </w:t>
      </w:r>
      <w:proofErr w:type="spellStart"/>
      <w:r w:rsidRPr="00F47B45">
        <w:rPr>
          <w:rStyle w:val="CODEtemp"/>
        </w:rPr>
        <w:t>ruleIndex</w:t>
      </w:r>
      <w:proofErr w:type="spellEnd"/>
      <w:r>
        <w:t xml:space="preserve"> </w:t>
      </w:r>
      <w:r w:rsidRPr="00F47B45">
        <w:t xml:space="preserve">contains </w:t>
      </w:r>
      <w:proofErr w:type="spellStart"/>
      <w:r w:rsidRPr="00F47B45">
        <w:rPr>
          <w:rStyle w:val="CODEtemp"/>
        </w:rPr>
        <w:t>configuration.defaultRank</w:t>
      </w:r>
      <w:proofErr w:type="spellEnd"/>
      <w:r w:rsidRPr="00F47B45">
        <w:t xml:space="preserve"> (§</w:t>
      </w:r>
      <w:r>
        <w:fldChar w:fldCharType="begin"/>
      </w:r>
      <w:r>
        <w:instrText xml:space="preserve"> REF _Ref508894471 \r \h </w:instrText>
      </w:r>
      <w:r>
        <w:fldChar w:fldCharType="separate"/>
      </w:r>
      <w:r w:rsidR="00820181">
        <w:t>3.40.12</w:t>
      </w:r>
      <w:r>
        <w:fldChar w:fldCharType="end"/>
      </w:r>
      <w:r w:rsidRPr="00F47B45">
        <w:t>, §</w:t>
      </w:r>
      <w:r>
        <w:fldChar w:fldCharType="begin"/>
      </w:r>
      <w:r>
        <w:instrText xml:space="preserve"> REF _Ref531188361 \r \h </w:instrText>
      </w:r>
      <w:r>
        <w:fldChar w:fldCharType="separate"/>
      </w:r>
      <w:r w:rsidR="00820181">
        <w:t>3.41.4</w:t>
      </w:r>
      <w:r>
        <w:fldChar w:fldCharType="end"/>
      </w:r>
      <w:r w:rsidRPr="00F47B45">
        <w:t>)</w:t>
      </w:r>
      <w:r>
        <w:t xml:space="preserve">, then </w:t>
      </w:r>
      <w:r w:rsidRPr="00F47B45">
        <w:rPr>
          <w:rStyle w:val="CODEtemp"/>
        </w:rPr>
        <w:t>rank</w:t>
      </w:r>
      <w:r w:rsidRPr="00F47B45">
        <w:t xml:space="preserve"> </w:t>
      </w:r>
      <w:r w:rsidRPr="00F47B45">
        <w:rPr>
          <w:b/>
        </w:rPr>
        <w:t>SHALL</w:t>
      </w:r>
      <w:r w:rsidRPr="00F47B45">
        <w:t xml:space="preserve"> default to the value of</w:t>
      </w:r>
      <w:r>
        <w:t xml:space="preserve"> </w:t>
      </w:r>
      <w:proofErr w:type="spellStart"/>
      <w:r w:rsidRPr="00F47B45">
        <w:rPr>
          <w:rStyle w:val="CODEtemp"/>
        </w:rPr>
        <w:t>configuration.defaultRank</w:t>
      </w:r>
      <w:proofErr w:type="spellEnd"/>
      <w:r>
        <w:t>.</w:t>
      </w:r>
    </w:p>
    <w:p w14:paraId="6B47D1C7" w14:textId="1FA7F42F" w:rsidR="00C84A6E" w:rsidRDefault="00C84A6E" w:rsidP="00F47B45">
      <w:r>
        <w:t xml:space="preserve">Otherwise, </w:t>
      </w:r>
      <w:r w:rsidRPr="007D126C">
        <w:rPr>
          <w:rStyle w:val="CODEtemp"/>
        </w:rPr>
        <w:t>rank</w:t>
      </w:r>
      <w:r>
        <w:t xml:space="preserve"> </w:t>
      </w:r>
      <w:r w:rsidRPr="007D126C">
        <w:rPr>
          <w:b/>
        </w:rPr>
        <w:t>SHALL</w:t>
      </w:r>
      <w:r>
        <w:t xml:space="preserve"> default to </w:t>
      </w:r>
      <w:r w:rsidR="008C4C4E">
        <w:rPr>
          <w:rStyle w:val="CODEtemp"/>
        </w:rPr>
        <w:t>-1</w:t>
      </w:r>
      <w:r w:rsidRPr="007D126C">
        <w:rPr>
          <w:rStyle w:val="CODEtemp"/>
        </w:rPr>
        <w:t>.0</w:t>
      </w:r>
      <w:r>
        <w:t>.</w:t>
      </w:r>
    </w:p>
    <w:p w14:paraId="25C59773" w14:textId="2173D595" w:rsidR="00F47B45" w:rsidRPr="00F47B45" w:rsidRDefault="00F47B45" w:rsidP="00F47B45">
      <w:pPr>
        <w:pStyle w:val="Note"/>
      </w:pPr>
      <w:r>
        <w:t xml:space="preserve">NOTE: </w:t>
      </w:r>
      <w:r w:rsidRPr="00C84A6E">
        <w:rPr>
          <w:rStyle w:val="CODEtemp"/>
        </w:rPr>
        <w:t>rank</w:t>
      </w:r>
      <w:r w:rsidRPr="00F47B45">
        <w:t xml:space="preserve"> values produced by different tools </w:t>
      </w:r>
      <w:r>
        <w:t>are in general not</w:t>
      </w:r>
      <w:r w:rsidRPr="00F47B45">
        <w:t xml:space="preserve"> commensurable. If Tool A produces one result with rank </w:t>
      </w:r>
      <w:r w:rsidR="00C84A6E" w:rsidRPr="00C84A6E">
        <w:rPr>
          <w:rStyle w:val="CODEtemp"/>
        </w:rPr>
        <w:t>0.</w:t>
      </w:r>
      <w:r w:rsidRPr="00C84A6E">
        <w:rPr>
          <w:rStyle w:val="CODEtemp"/>
        </w:rPr>
        <w:t>65</w:t>
      </w:r>
      <w:r w:rsidRPr="00F47B45">
        <w:t xml:space="preserve"> and a second result with rank </w:t>
      </w:r>
      <w:r w:rsidR="00C84A6E" w:rsidRPr="00C84A6E">
        <w:rPr>
          <w:rStyle w:val="CODEtemp"/>
        </w:rPr>
        <w:t>0.</w:t>
      </w:r>
      <w:r w:rsidRPr="00C84A6E">
        <w:rPr>
          <w:rStyle w:val="CODEtemp"/>
        </w:rPr>
        <w:t>70</w:t>
      </w:r>
      <w:r w:rsidRPr="00F47B45">
        <w:t xml:space="preserve">, the consumer is entitled to assume that the second result is of higher priority than the first. But if Tool A produces a result with rank </w:t>
      </w:r>
      <w:r w:rsidR="00C84A6E" w:rsidRPr="00C84A6E">
        <w:rPr>
          <w:rStyle w:val="CODEtemp"/>
        </w:rPr>
        <w:t>0.</w:t>
      </w:r>
      <w:r w:rsidRPr="00C84A6E">
        <w:rPr>
          <w:rStyle w:val="CODEtemp"/>
        </w:rPr>
        <w:t>65</w:t>
      </w:r>
      <w:r w:rsidRPr="00F47B45">
        <w:t xml:space="preserve"> and Tool B produces a result with rank </w:t>
      </w:r>
      <w:r w:rsidR="00C84A6E" w:rsidRPr="00C84A6E">
        <w:rPr>
          <w:rStyle w:val="CODEtemp"/>
        </w:rPr>
        <w:t>0.</w:t>
      </w:r>
      <w:r w:rsidRPr="00C84A6E">
        <w:rPr>
          <w:rStyle w:val="CODEtemp"/>
        </w:rPr>
        <w:t>70</w:t>
      </w:r>
      <w:r w:rsidRPr="00F47B45">
        <w:t>, the result produced by Tool B might or might not be of higher priority than the result produced by Tool A. In an engineering system that aggregates results from multiple tools, rank values might need to be adjusted, either automatically or by end users, so that rank values from different tools can be interleaved in a meaningful way.</w:t>
      </w:r>
    </w:p>
    <w:p w14:paraId="3775A5C2" w14:textId="63A09D6F" w:rsidR="00A27D47" w:rsidRDefault="003141F8" w:rsidP="006E546E">
      <w:pPr>
        <w:pStyle w:val="Heading3"/>
      </w:pPr>
      <w:bookmarkStart w:id="502" w:name="_Ref507598047"/>
      <w:bookmarkStart w:id="503" w:name="_Ref508987354"/>
      <w:bookmarkStart w:id="504" w:name="_Toc534899584"/>
      <w:bookmarkStart w:id="505" w:name="_Ref506807829"/>
      <w:r>
        <w:t>a</w:t>
      </w:r>
      <w:r w:rsidR="00A27D47">
        <w:t>ttachments</w:t>
      </w:r>
      <w:bookmarkEnd w:id="502"/>
      <w:r>
        <w:t xml:space="preserve"> property</w:t>
      </w:r>
      <w:bookmarkEnd w:id="503"/>
      <w:bookmarkEnd w:id="504"/>
    </w:p>
    <w:p w14:paraId="7E972364" w14:textId="5A4E078E"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w:t>
      </w:r>
      <w:r w:rsidR="00D83ED3">
        <w:t xml:space="preserve">zero </w:t>
      </w:r>
      <w:r w:rsidR="0007310E">
        <w:t>or more unique (§</w:t>
      </w:r>
      <w:r w:rsidR="0007310E">
        <w:fldChar w:fldCharType="begin"/>
      </w:r>
      <w:r w:rsidR="0007310E">
        <w:instrText xml:space="preserve"> REF _Ref493404799 \r \h </w:instrText>
      </w:r>
      <w:r w:rsidR="0007310E">
        <w:fldChar w:fldCharType="separate"/>
      </w:r>
      <w:r w:rsidR="00820181">
        <w:t>3.7.2</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820181">
        <w:t>3.18</w:t>
      </w:r>
      <w:r>
        <w:fldChar w:fldCharType="end"/>
      </w:r>
      <w:r>
        <w:t>)</w:t>
      </w:r>
      <w:r w:rsidR="00D83ED3">
        <w:t>, each of which</w:t>
      </w:r>
      <w:r>
        <w:t xml:space="preserve"> describe</w:t>
      </w:r>
      <w:r w:rsidR="00D83ED3">
        <w:t>s</w:t>
      </w:r>
      <w:r>
        <w:t xml:space="preserve"> a file relevant to the detection of the result.</w:t>
      </w:r>
      <w:r w:rsidR="00D83ED3">
        <w:t xml:space="preserve"> The array elements </w:t>
      </w:r>
      <w:r w:rsidR="00D83ED3" w:rsidRPr="00D83ED3">
        <w:rPr>
          <w:b/>
        </w:rPr>
        <w:t>SHALL</w:t>
      </w:r>
      <w:r w:rsidR="00D83ED3">
        <w:t xml:space="preserve"> refer to distinct files.</w:t>
      </w:r>
    </w:p>
    <w:p w14:paraId="5350B421" w14:textId="4455F212" w:rsidR="00D83ED3" w:rsidRDefault="00D83ED3" w:rsidP="00D83ED3">
      <w:pPr>
        <w:pStyle w:val="Note"/>
      </w:pPr>
      <w:r>
        <w:t xml:space="preserve">NOTE: For an illustration of the requirement for distinct files, see the examples in </w:t>
      </w:r>
      <w:r w:rsidRPr="00A14F9A">
        <w:t>§</w:t>
      </w:r>
      <w:r>
        <w:fldChar w:fldCharType="begin"/>
      </w:r>
      <w:r>
        <w:instrText xml:space="preserve"> REF _Ref507597986 \r \h </w:instrText>
      </w:r>
      <w:r>
        <w:fldChar w:fldCharType="separate"/>
      </w:r>
      <w:r w:rsidR="00820181">
        <w:t>3.17.5</w:t>
      </w:r>
      <w:r>
        <w:fldChar w:fldCharType="end"/>
      </w:r>
      <w:r>
        <w:t>.</w:t>
      </w:r>
    </w:p>
    <w:p w14:paraId="5FA38C20" w14:textId="7FE3CAEA" w:rsidR="00D83ED3" w:rsidRPr="00D83ED3" w:rsidRDefault="00D83ED3" w:rsidP="00D83ED3">
      <w:r>
        <w:t xml:space="preserve">If </w:t>
      </w:r>
      <w:r w:rsidRPr="00A229C8">
        <w:rPr>
          <w:rStyle w:val="CODEtemp"/>
        </w:rPr>
        <w:t>attachments</w:t>
      </w:r>
      <w:r>
        <w:t xml:space="preserve"> is absent, it </w:t>
      </w:r>
      <w:r w:rsidRPr="00A229C8">
        <w:rPr>
          <w:b/>
        </w:rPr>
        <w:t>SHALL</w:t>
      </w:r>
      <w:r>
        <w:t xml:space="preserve"> default to an empty array.</w:t>
      </w:r>
    </w:p>
    <w:p w14:paraId="373CC2C6" w14:textId="0820795C" w:rsidR="00563BBB" w:rsidRDefault="00563BBB" w:rsidP="00563BBB">
      <w:pPr>
        <w:pStyle w:val="Heading3"/>
      </w:pPr>
      <w:bookmarkStart w:id="506" w:name="_Toc534899585"/>
      <w:proofErr w:type="spellStart"/>
      <w:r>
        <w:lastRenderedPageBreak/>
        <w:t>workItem</w:t>
      </w:r>
      <w:r w:rsidR="00326BD5">
        <w:t>Uri</w:t>
      </w:r>
      <w:r w:rsidR="008C5D5A">
        <w:t>s</w:t>
      </w:r>
      <w:proofErr w:type="spellEnd"/>
      <w:r>
        <w:t xml:space="preserve"> property</w:t>
      </w:r>
      <w:bookmarkEnd w:id="506"/>
    </w:p>
    <w:p w14:paraId="1D36CDAB" w14:textId="65F94C91" w:rsidR="00563BBB" w:rsidRDefault="00563BBB" w:rsidP="00563BBB">
      <w:r>
        <w:t xml:space="preserve">A </w:t>
      </w:r>
      <w:r>
        <w:rPr>
          <w:rStyle w:val="CODEtemp"/>
        </w:rPr>
        <w:t>result</w:t>
      </w:r>
      <w:r>
        <w:t xml:space="preserve"> object </w:t>
      </w:r>
      <w:r w:rsidRPr="0025208C">
        <w:rPr>
          <w:b/>
        </w:rPr>
        <w:t>MAY</w:t>
      </w:r>
      <w:r>
        <w:t xml:space="preserve"> contain a property named </w:t>
      </w:r>
      <w:proofErr w:type="spellStart"/>
      <w:r>
        <w:rPr>
          <w:rStyle w:val="CODEtemp"/>
        </w:rPr>
        <w:t>workItem</w:t>
      </w:r>
      <w:r w:rsidR="00326BD5">
        <w:rPr>
          <w:rStyle w:val="CODEtemp"/>
        </w:rPr>
        <w:t>Uri</w:t>
      </w:r>
      <w:r w:rsidR="008C5D5A">
        <w:rPr>
          <w:rStyle w:val="CODEtemp"/>
        </w:rPr>
        <w:t>s</w:t>
      </w:r>
      <w:proofErr w:type="spellEnd"/>
      <w:r>
        <w:t xml:space="preserve"> whose value is</w:t>
      </w:r>
      <w:r w:rsidR="00326BD5">
        <w:t xml:space="preserve"> </w:t>
      </w:r>
      <w:r w:rsidR="00D83ED3">
        <w:t xml:space="preserve">either </w:t>
      </w:r>
      <w:r w:rsidR="00D83ED3" w:rsidRPr="00D83ED3">
        <w:rPr>
          <w:rStyle w:val="CODEtemp"/>
        </w:rPr>
        <w:t>null</w:t>
      </w:r>
      <w:r w:rsidR="00D83ED3">
        <w:t xml:space="preserve"> or </w:t>
      </w:r>
      <w:r w:rsidR="00326BD5">
        <w:t>a</w:t>
      </w:r>
      <w:r w:rsidR="008C5D5A">
        <w:t xml:space="preserve">n array of </w:t>
      </w:r>
      <w:r w:rsidR="00D83ED3">
        <w:t xml:space="preserve">zero </w:t>
      </w:r>
      <w:r w:rsidR="008C5D5A">
        <w:t>or more unique (§</w:t>
      </w:r>
      <w:r w:rsidR="008C5D5A">
        <w:fldChar w:fldCharType="begin"/>
      </w:r>
      <w:r w:rsidR="008C5D5A">
        <w:instrText xml:space="preserve"> REF _Ref493404799 \r \h </w:instrText>
      </w:r>
      <w:r w:rsidR="008C5D5A">
        <w:fldChar w:fldCharType="separate"/>
      </w:r>
      <w:r w:rsidR="00820181">
        <w:t>3.7.2</w:t>
      </w:r>
      <w:r w:rsidR="008C5D5A">
        <w:fldChar w:fldCharType="end"/>
      </w:r>
      <w:r w:rsidR="008C5D5A">
        <w:t>)</w:t>
      </w:r>
      <w:r w:rsidR="00326BD5">
        <w:t xml:space="preserve"> string</w:t>
      </w:r>
      <w:r w:rsidR="008C5D5A">
        <w:t>s, each</w:t>
      </w:r>
      <w:r w:rsidR="00326BD5">
        <w:t xml:space="preserve"> containing the absolute </w:t>
      </w:r>
      <w:r>
        <w:t xml:space="preserve">URI </w:t>
      </w:r>
      <w:r w:rsidR="00326BD5">
        <w:t>[</w:t>
      </w:r>
      <w:hyperlink w:anchor="RFC3986" w:history="1">
        <w:r w:rsidR="00326BD5" w:rsidRPr="002315DB">
          <w:rPr>
            <w:rStyle w:val="Hyperlink"/>
          </w:rPr>
          <w:t>RFC3986</w:t>
        </w:r>
      </w:hyperlink>
      <w:r w:rsidR="00326BD5">
        <w:t>]</w:t>
      </w:r>
      <w:r w:rsidR="007A603D">
        <w:t xml:space="preserve"> </w:t>
      </w:r>
      <w:r w:rsidR="00326BD5">
        <w:t>of</w:t>
      </w:r>
      <w:r>
        <w:t xml:space="preserve"> </w:t>
      </w:r>
      <w:r w:rsidR="008C5D5A">
        <w:t xml:space="preserve">a </w:t>
      </w:r>
      <w:r>
        <w:t>work item associated with this result.</w:t>
      </w:r>
    </w:p>
    <w:p w14:paraId="5A5FF318" w14:textId="77777777" w:rsidR="00D83ED3" w:rsidRDefault="00D83ED3" w:rsidP="00D83ED3">
      <w:r>
        <w:t xml:space="preserve">If </w:t>
      </w:r>
      <w:proofErr w:type="spellStart"/>
      <w:r w:rsidRPr="007B49F1">
        <w:rPr>
          <w:rStyle w:val="CODEtemp"/>
        </w:rPr>
        <w:t>workItemUris</w:t>
      </w:r>
      <w:proofErr w:type="spellEnd"/>
      <w:r>
        <w:t xml:space="preserve"> is absent, it</w:t>
      </w:r>
      <w:r w:rsidRPr="007B49F1">
        <w:rPr>
          <w:b/>
        </w:rPr>
        <w:t xml:space="preserve"> SHALL </w:t>
      </w:r>
      <w:r>
        <w:t xml:space="preserve">default to </w:t>
      </w:r>
      <w:r w:rsidRPr="007B49F1">
        <w:rPr>
          <w:rStyle w:val="CODEtemp"/>
        </w:rPr>
        <w:t>null</w:t>
      </w:r>
      <w:r>
        <w:t>.</w:t>
      </w:r>
    </w:p>
    <w:p w14:paraId="5E636EC7" w14:textId="2DFDBD28" w:rsidR="00D83ED3" w:rsidRDefault="00D83ED3" w:rsidP="00D83ED3">
      <w:r>
        <w:t xml:space="preserve">An empty array </w:t>
      </w:r>
      <w:r w:rsidRPr="001953C9">
        <w:rPr>
          <w:b/>
        </w:rPr>
        <w:t>SHALL</w:t>
      </w:r>
      <w:r>
        <w:t xml:space="preserve"> mean that there are no work items associated with this result. </w:t>
      </w:r>
      <w:r w:rsidRPr="007B49F1">
        <w:rPr>
          <w:rStyle w:val="CODEtemp"/>
        </w:rPr>
        <w:t>null</w:t>
      </w:r>
      <w:r>
        <w:t xml:space="preserve"> </w:t>
      </w:r>
      <w:r w:rsidRPr="001953C9">
        <w:rPr>
          <w:b/>
        </w:rPr>
        <w:t>SHALL</w:t>
      </w:r>
      <w:r>
        <w:t xml:space="preserve"> mean that the set of work items associated with this result, if any, is not known.</w:t>
      </w:r>
    </w:p>
    <w:p w14:paraId="0C9829DB" w14:textId="51BF2A4F" w:rsidR="00563BBB" w:rsidRDefault="00563BBB" w:rsidP="00563BBB">
      <w:pPr>
        <w:pStyle w:val="Note"/>
      </w:pPr>
      <w:r>
        <w:t>NOTE: Result management systems are likely to generate work items from at least some of the results in a SARIF log file. Depending on the engineering system, these work items might take the form of Git issues, Jira tickets, TFS work items, or the equivalent in other work item tracking systems.</w:t>
      </w:r>
    </w:p>
    <w:p w14:paraId="2DC6E9FF" w14:textId="423EACCD" w:rsidR="00A07714" w:rsidRDefault="00A07714" w:rsidP="00A07714">
      <w:pPr>
        <w:pStyle w:val="Heading3"/>
      </w:pPr>
      <w:bookmarkStart w:id="507" w:name="_Toc534899586"/>
      <w:proofErr w:type="spellStart"/>
      <w:r>
        <w:t>hostedViewerUri</w:t>
      </w:r>
      <w:proofErr w:type="spellEnd"/>
      <w:r>
        <w:t xml:space="preserve"> property</w:t>
      </w:r>
      <w:bookmarkEnd w:id="507"/>
    </w:p>
    <w:p w14:paraId="5C2C894B" w14:textId="7384A093" w:rsidR="00A07714" w:rsidRDefault="00A07714" w:rsidP="00A07714">
      <w:r>
        <w:t xml:space="preserve">A </w:t>
      </w:r>
      <w:r>
        <w:rPr>
          <w:rStyle w:val="CODEtemp"/>
        </w:rPr>
        <w:t>result</w:t>
      </w:r>
      <w:r>
        <w:t xml:space="preserve"> object </w:t>
      </w:r>
      <w:r w:rsidRPr="0025208C">
        <w:rPr>
          <w:b/>
        </w:rPr>
        <w:t>MAY</w:t>
      </w:r>
      <w:r>
        <w:t xml:space="preserve"> contain a property named </w:t>
      </w:r>
      <w:proofErr w:type="spellStart"/>
      <w:r>
        <w:rPr>
          <w:rStyle w:val="CODEtemp"/>
        </w:rPr>
        <w:t>hostedViewerUri</w:t>
      </w:r>
      <w:proofErr w:type="spellEnd"/>
      <w:r>
        <w:t xml:space="preserve"> whose value is a string containing an absolute URI [</w:t>
      </w:r>
      <w:hyperlink w:anchor="RFC3986" w:history="1">
        <w:r w:rsidRPr="00033C70">
          <w:rPr>
            <w:rStyle w:val="Hyperlink"/>
          </w:rPr>
          <w:t>RFC3986</w:t>
        </w:r>
      </w:hyperlink>
      <w:r>
        <w:t xml:space="preserve">] at which the result can be viewed. The URI </w:t>
      </w:r>
      <w:r>
        <w:rPr>
          <w:b/>
        </w:rPr>
        <w:t>SHALL</w:t>
      </w:r>
      <w:r>
        <w:t xml:space="preserve"> be valid as of the time the tool generated this result. It is not guaranteed to be valid at later times (for example, the hosting environment might not keep results older than a specified age).</w:t>
      </w:r>
    </w:p>
    <w:p w14:paraId="7978059E" w14:textId="01FC6BB7" w:rsidR="00A07714" w:rsidRDefault="00A07714" w:rsidP="00A07714">
      <w:pPr>
        <w:pStyle w:val="Note"/>
      </w:pPr>
      <w:r>
        <w:t>NOTE: This property can be used by tools that provide an online viewing experience for the results they generate. This experience might be specifically designed to display the results from that tool, as opposed to a generic SARIF viewer that displays results from any tool that produces SARIF.</w:t>
      </w:r>
    </w:p>
    <w:p w14:paraId="4BBCF8E3" w14:textId="536EEF38" w:rsidR="00C82EC9" w:rsidRDefault="006C118A" w:rsidP="00C82EC9">
      <w:pPr>
        <w:pStyle w:val="Heading3"/>
      </w:pPr>
      <w:bookmarkStart w:id="508" w:name="_Ref532469699"/>
      <w:bookmarkStart w:id="509" w:name="_Toc534899587"/>
      <w:r>
        <w:t>p</w:t>
      </w:r>
      <w:r w:rsidR="00C82EC9">
        <w:t>rovenance</w:t>
      </w:r>
      <w:r w:rsidR="008050BA">
        <w:t xml:space="preserve"> property</w:t>
      </w:r>
      <w:bookmarkEnd w:id="508"/>
      <w:bookmarkEnd w:id="509"/>
    </w:p>
    <w:p w14:paraId="47D757BD" w14:textId="6C52B4AC" w:rsidR="00DE4250" w:rsidRPr="00DF302D" w:rsidRDefault="00FA3E10" w:rsidP="00DF302D">
      <w:r>
        <w:t xml:space="preserve">A </w:t>
      </w:r>
      <w:r>
        <w:rPr>
          <w:rStyle w:val="CODEtemp"/>
        </w:rPr>
        <w:t>result</w:t>
      </w:r>
      <w:r>
        <w:t xml:space="preserve"> object </w:t>
      </w:r>
      <w:r w:rsidRPr="0025208C">
        <w:rPr>
          <w:b/>
        </w:rPr>
        <w:t>MAY</w:t>
      </w:r>
      <w:r>
        <w:t xml:space="preserve"> contain a property named </w:t>
      </w:r>
      <w:r w:rsidR="006C118A">
        <w:rPr>
          <w:rStyle w:val="CODEtemp"/>
        </w:rPr>
        <w:t>p</w:t>
      </w:r>
      <w:r>
        <w:rPr>
          <w:rStyle w:val="CODEtemp"/>
        </w:rPr>
        <w:t>rovenance</w:t>
      </w:r>
      <w:r>
        <w:t xml:space="preserve"> whose value is a </w:t>
      </w:r>
      <w:proofErr w:type="spellStart"/>
      <w:r w:rsidRPr="006B0D7B">
        <w:rPr>
          <w:rStyle w:val="CODEtemp"/>
        </w:rPr>
        <w:t>resultProvenance</w:t>
      </w:r>
      <w:proofErr w:type="spellEnd"/>
      <w:r>
        <w:t xml:space="preserve"> object (</w:t>
      </w:r>
      <w:r w:rsidRPr="00180B28">
        <w:t>§</w:t>
      </w:r>
      <w:r>
        <w:fldChar w:fldCharType="begin"/>
      </w:r>
      <w:r>
        <w:instrText xml:space="preserve"> REF _Ref529368289 \r \h </w:instrText>
      </w:r>
      <w:r>
        <w:fldChar w:fldCharType="separate"/>
      </w:r>
      <w:r w:rsidR="00820181">
        <w:t>3.38</w:t>
      </w:r>
      <w:r>
        <w:fldChar w:fldCharType="end"/>
      </w:r>
      <w:r>
        <w:t xml:space="preserve">) that contains information about </w:t>
      </w:r>
      <w:r w:rsidR="006C118A">
        <w:t>how and when the result was detected</w:t>
      </w:r>
      <w:r>
        <w:t>.</w:t>
      </w:r>
      <w:bookmarkEnd w:id="505"/>
    </w:p>
    <w:p w14:paraId="656D1948" w14:textId="2B2F6C2A" w:rsidR="006E546E" w:rsidRDefault="006E546E" w:rsidP="006E546E">
      <w:pPr>
        <w:pStyle w:val="Heading3"/>
      </w:pPr>
      <w:bookmarkStart w:id="510" w:name="_Ref532463863"/>
      <w:bookmarkStart w:id="511" w:name="_Toc534899588"/>
      <w:r>
        <w:t>fixes property</w:t>
      </w:r>
      <w:bookmarkEnd w:id="510"/>
      <w:bookmarkEnd w:id="511"/>
    </w:p>
    <w:p w14:paraId="41DB16FF" w14:textId="6DA0F112" w:rsid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w:t>
      </w:r>
      <w:r w:rsidR="001335C7" w:rsidRPr="00E20F80">
        <w:t>name</w:t>
      </w:r>
      <w:r w:rsidR="001335C7">
        <w:t>d</w:t>
      </w:r>
      <w:r w:rsidR="001335C7" w:rsidRPr="00E20F80">
        <w:t xml:space="preserve">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820181">
        <w:t>3.7.2</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820181">
        <w:t>3.41</w:t>
      </w:r>
      <w:r>
        <w:fldChar w:fldCharType="end"/>
      </w:r>
      <w:r w:rsidRPr="00E20F80">
        <w:t>).</w:t>
      </w:r>
    </w:p>
    <w:p w14:paraId="5BBA1AD3" w14:textId="6AB82262" w:rsidR="00E20F80" w:rsidRDefault="009079A3" w:rsidP="00E20F80">
      <w:r>
        <w:t xml:space="preserve">If </w:t>
      </w:r>
      <w:r w:rsidRPr="005D1885">
        <w:rPr>
          <w:rStyle w:val="CODEtemp"/>
        </w:rPr>
        <w:t>fixes</w:t>
      </w:r>
      <w:r>
        <w:t xml:space="preserve"> is absent, it </w:t>
      </w:r>
      <w:r w:rsidRPr="005D1885">
        <w:rPr>
          <w:b/>
        </w:rPr>
        <w:t>SHALL</w:t>
      </w:r>
      <w:r>
        <w:t xml:space="preserve"> default to an empty array.</w:t>
      </w:r>
    </w:p>
    <w:p w14:paraId="49F84533" w14:textId="6C250C95" w:rsidR="001335C7" w:rsidRDefault="001335C7" w:rsidP="001335C7">
      <w:pPr>
        <w:pStyle w:val="Heading3"/>
      </w:pPr>
      <w:bookmarkStart w:id="512" w:name="_Toc534899589"/>
      <w:proofErr w:type="spellStart"/>
      <w:r>
        <w:t>occurrenceCount</w:t>
      </w:r>
      <w:proofErr w:type="spellEnd"/>
      <w:r>
        <w:t xml:space="preserve"> property</w:t>
      </w:r>
      <w:bookmarkEnd w:id="512"/>
    </w:p>
    <w:p w14:paraId="284963B8" w14:textId="7856D08F" w:rsidR="001335C7" w:rsidRDefault="001335C7" w:rsidP="001335C7">
      <w:r>
        <w:t xml:space="preserve">A </w:t>
      </w:r>
      <w:r>
        <w:rPr>
          <w:rStyle w:val="CODEtemp"/>
        </w:rPr>
        <w:t>result</w:t>
      </w:r>
      <w:r>
        <w:t xml:space="preserve"> object </w:t>
      </w:r>
      <w:r>
        <w:rPr>
          <w:b/>
        </w:rPr>
        <w:t>MAY</w:t>
      </w:r>
      <w:r>
        <w:t xml:space="preserve"> contain a property named </w:t>
      </w:r>
      <w:proofErr w:type="spellStart"/>
      <w:r>
        <w:rPr>
          <w:rStyle w:val="CODEtemp"/>
        </w:rPr>
        <w:t>occurrenceCount</w:t>
      </w:r>
      <w:proofErr w:type="spellEnd"/>
      <w:r>
        <w:t xml:space="preserve"> whose value is a positive integer specifying the number of times a result with this </w:t>
      </w:r>
      <w:r>
        <w:rPr>
          <w:rStyle w:val="CODEtemp"/>
        </w:rPr>
        <w:t>result</w:t>
      </w:r>
      <w:r>
        <w:t xml:space="preserve"> object’s </w:t>
      </w:r>
      <w:proofErr w:type="spellStart"/>
      <w:r>
        <w:rPr>
          <w:rStyle w:val="CODEtemp"/>
        </w:rPr>
        <w:t>correlationGuid</w:t>
      </w:r>
      <w:proofErr w:type="spellEnd"/>
      <w:r>
        <w:t xml:space="preserve"> (§</w:t>
      </w:r>
      <w:r>
        <w:fldChar w:fldCharType="begin"/>
      </w:r>
      <w:r>
        <w:instrText xml:space="preserve"> REF _Ref516055541 \r \h </w:instrText>
      </w:r>
      <w:r>
        <w:fldChar w:fldCharType="separate"/>
      </w:r>
      <w:r w:rsidR="00820181">
        <w:t>3.22.4</w:t>
      </w:r>
      <w:r>
        <w:fldChar w:fldCharType="end"/>
      </w:r>
      <w:r>
        <w:t>) has been observed.</w:t>
      </w:r>
    </w:p>
    <w:p w14:paraId="6460A4F1" w14:textId="546029FC" w:rsidR="001335C7" w:rsidRPr="001335C7" w:rsidRDefault="001335C7" w:rsidP="001335C7">
      <w:pPr>
        <w:pStyle w:val="Note"/>
      </w:pPr>
      <w:r>
        <w:t>NOTE: This property is intended for the scenario where multiple SARIF files are being merged into a single SARIF file, with the intent that each logically distinct result (§</w:t>
      </w:r>
      <w:r>
        <w:fldChar w:fldCharType="begin"/>
      </w:r>
      <w:r>
        <w:instrText xml:space="preserve"> REF _Ref515624666 \r \h </w:instrText>
      </w:r>
      <w:r>
        <w:fldChar w:fldCharType="separate"/>
      </w:r>
      <w:r w:rsidR="00820181">
        <w:t>3.22.2</w:t>
      </w:r>
      <w:r>
        <w:fldChar w:fldCharType="end"/>
      </w:r>
      <w:r>
        <w:t xml:space="preserve">) occurs only once in the merged file. In that case, the system performing the merge would select one occurrence of each logically distinct result to serve as the exemplar for that class of results, and it would set </w:t>
      </w:r>
      <w:proofErr w:type="spellStart"/>
      <w:r>
        <w:rPr>
          <w:rStyle w:val="CODEtemp"/>
        </w:rPr>
        <w:t>occurrenceCount</w:t>
      </w:r>
      <w:proofErr w:type="spellEnd"/>
      <w:r>
        <w:t xml:space="preserve"> on that instance to the number of times a result with that </w:t>
      </w:r>
      <w:proofErr w:type="spellStart"/>
      <w:r>
        <w:rPr>
          <w:rStyle w:val="CODEtemp"/>
        </w:rPr>
        <w:t>correlationGuid</w:t>
      </w:r>
      <w:proofErr w:type="spellEnd"/>
      <w:r>
        <w:t xml:space="preserve"> occurred in the input files.</w:t>
      </w:r>
    </w:p>
    <w:p w14:paraId="6848B71B" w14:textId="614B7C52" w:rsidR="006E546E" w:rsidRDefault="006E546E" w:rsidP="006E546E">
      <w:pPr>
        <w:pStyle w:val="Heading2"/>
      </w:pPr>
      <w:bookmarkStart w:id="513" w:name="_Ref493426721"/>
      <w:bookmarkStart w:id="514" w:name="_Ref507665939"/>
      <w:bookmarkStart w:id="515" w:name="_Toc534899590"/>
      <w:r>
        <w:t>location object</w:t>
      </w:r>
      <w:bookmarkEnd w:id="513"/>
      <w:bookmarkEnd w:id="514"/>
      <w:bookmarkEnd w:id="515"/>
    </w:p>
    <w:p w14:paraId="27ED50C0" w14:textId="23D428DC" w:rsidR="006E546E" w:rsidRDefault="006E546E" w:rsidP="006E546E">
      <w:pPr>
        <w:pStyle w:val="Heading3"/>
      </w:pPr>
      <w:bookmarkStart w:id="516" w:name="_Ref493479281"/>
      <w:bookmarkStart w:id="517" w:name="_Toc534899591"/>
      <w:r>
        <w:t>General</w:t>
      </w:r>
      <w:bookmarkEnd w:id="516"/>
      <w:bookmarkEnd w:id="517"/>
    </w:p>
    <w:p w14:paraId="1D30489B" w14:textId="191409A8"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820181">
        <w:t>3.24</w:t>
      </w:r>
      <w:r>
        <w:fldChar w:fldCharType="end"/>
      </w:r>
      <w:r w:rsidRPr="00180B28">
        <w:t xml:space="preserve">), </w:t>
      </w:r>
      <w:r w:rsidR="00D24CB9">
        <w:t>a</w:t>
      </w:r>
      <w:r w:rsidRPr="00180B28">
        <w:t xml:space="preserve"> logical location (§</w:t>
      </w:r>
      <w:r>
        <w:fldChar w:fldCharType="begin"/>
      </w:r>
      <w:r>
        <w:instrText xml:space="preserve"> REF _Ref493404450 \w \h </w:instrText>
      </w:r>
      <w:r>
        <w:fldChar w:fldCharType="separate"/>
      </w:r>
      <w:r w:rsidR="00820181">
        <w:t>3.23.4</w:t>
      </w:r>
      <w:r>
        <w:fldChar w:fldCharType="end"/>
      </w:r>
      <w:r w:rsidRPr="00180B28">
        <w:t>), both</w:t>
      </w:r>
      <w:r w:rsidR="00334A3F">
        <w:t>, or in rare circumstances, neither (see below)</w:t>
      </w:r>
      <w:r w:rsidRPr="00180B28">
        <w:t>.</w:t>
      </w:r>
    </w:p>
    <w:p w14:paraId="1FD3A918" w14:textId="7621AED9" w:rsidR="00180B28" w:rsidRDefault="00180B28" w:rsidP="00180B28">
      <w:r w:rsidRPr="00180B28">
        <w:lastRenderedPageBreak/>
        <w:t>A logical location specifies a programmatic construct, for example, a class name or a function name, without specifying the programming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4B37AA3E" w:rsid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line locations. 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proofErr w:type="spellStart"/>
      <w:r w:rsidRPr="00180B28">
        <w:rPr>
          <w:rStyle w:val="CODEtemp"/>
        </w:rPr>
        <w:t>fullyQualifiedLogicalName</w:t>
      </w:r>
      <w:proofErr w:type="spellEnd"/>
      <w:r w:rsidRPr="00180B28">
        <w:t xml:space="preserve"> property (§</w:t>
      </w:r>
      <w:r>
        <w:fldChar w:fldCharType="begin"/>
      </w:r>
      <w:r>
        <w:instrText xml:space="preserve"> REF _Ref493404450 \w \h </w:instrText>
      </w:r>
      <w:r>
        <w:fldChar w:fldCharType="separate"/>
      </w:r>
      <w:r w:rsidR="00820181">
        <w:t>3.23.4</w:t>
      </w:r>
      <w:r>
        <w:fldChar w:fldCharType="end"/>
      </w:r>
      <w:r w:rsidRPr="00180B28">
        <w:t>) is particularly convenient for fingerprinting.</w:t>
      </w:r>
    </w:p>
    <w:p w14:paraId="310AFACC" w14:textId="4EA4E022" w:rsidR="00334A3F" w:rsidRDefault="00334A3F" w:rsidP="00334A3F">
      <w:r>
        <w:t xml:space="preserve">In rare circumstances, </w:t>
      </w:r>
      <w:r w:rsidR="00F76775">
        <w:t xml:space="preserve">there </w:t>
      </w:r>
      <w:r>
        <w:t xml:space="preserve">might be neither physical nor logical location information available for a </w:t>
      </w:r>
      <w:r w:rsidRPr="00334A3F">
        <w:rPr>
          <w:rStyle w:val="CODEtemp"/>
        </w:rPr>
        <w:t>location</w:t>
      </w:r>
      <w:r>
        <w:t xml:space="preserve"> object. See §</w:t>
      </w:r>
      <w:r>
        <w:fldChar w:fldCharType="begin"/>
      </w:r>
      <w:r>
        <w:instrText xml:space="preserve"> REF _Ref493497783 \r \h </w:instrText>
      </w:r>
      <w:r>
        <w:fldChar w:fldCharType="separate"/>
      </w:r>
      <w:r w:rsidR="00820181">
        <w:t>3.37.2</w:t>
      </w:r>
      <w:r>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820181">
        <w:t>3.23.6</w:t>
      </w:r>
      <w:r>
        <w:fldChar w:fldCharType="end"/>
      </w:r>
      <w:r>
        <w:t>) explaining the significance of this “location.”</w:t>
      </w:r>
    </w:p>
    <w:p w14:paraId="0FA7950E" w14:textId="08CED4CC" w:rsidR="00F76775" w:rsidRDefault="00F76775" w:rsidP="00F76775">
      <w:pPr>
        <w:pStyle w:val="Heading3"/>
      </w:pPr>
      <w:bookmarkStart w:id="518" w:name="_Toc534899592"/>
      <w:r>
        <w:t>Constraints</w:t>
      </w:r>
      <w:bookmarkEnd w:id="518"/>
    </w:p>
    <w:p w14:paraId="01C657E7" w14:textId="56443D6A" w:rsidR="00F76775" w:rsidRDefault="00885664" w:rsidP="00F76775">
      <w:r>
        <w:t xml:space="preserve">If a </w:t>
      </w:r>
      <w:r w:rsidRPr="00885664">
        <w:rPr>
          <w:rStyle w:val="CODEtemp"/>
        </w:rPr>
        <w:t>location</w:t>
      </w:r>
      <w:r>
        <w:t xml:space="preserve"> object specifies logical location information, a</w:t>
      </w:r>
      <w:r w:rsidR="00F76775">
        <w:t xml:space="preserve">t least one of the </w:t>
      </w:r>
      <w:proofErr w:type="spellStart"/>
      <w:r w:rsidR="00F76775" w:rsidRPr="00DE6CA3">
        <w:rPr>
          <w:rStyle w:val="CODEtemp"/>
        </w:rPr>
        <w:t>fullyQualified</w:t>
      </w:r>
      <w:r w:rsidR="00F76775">
        <w:rPr>
          <w:rStyle w:val="CODEtemp"/>
        </w:rPr>
        <w:t>Logi</w:t>
      </w:r>
      <w:r w:rsidR="00F76775" w:rsidRPr="00DE6CA3">
        <w:rPr>
          <w:rStyle w:val="CODEtemp"/>
        </w:rPr>
        <w:t>calName</w:t>
      </w:r>
      <w:proofErr w:type="spellEnd"/>
      <w:r w:rsidR="00F76775">
        <w:t xml:space="preserve"> property (§</w:t>
      </w:r>
      <w:r w:rsidR="00F76775">
        <w:fldChar w:fldCharType="begin"/>
      </w:r>
      <w:r w:rsidR="00F76775">
        <w:instrText xml:space="preserve"> REF _Ref493404450 \r \h </w:instrText>
      </w:r>
      <w:r w:rsidR="00F76775">
        <w:fldChar w:fldCharType="separate"/>
      </w:r>
      <w:r w:rsidR="00820181">
        <w:t>3.23.4</w:t>
      </w:r>
      <w:r w:rsidR="00F76775">
        <w:fldChar w:fldCharType="end"/>
      </w:r>
      <w:r w:rsidR="00F76775">
        <w:t xml:space="preserve">) or the </w:t>
      </w:r>
      <w:proofErr w:type="spellStart"/>
      <w:r w:rsidR="00F76775" w:rsidRPr="00DE6CA3">
        <w:rPr>
          <w:rStyle w:val="CODEtemp"/>
        </w:rPr>
        <w:t>logicalLocationIndex</w:t>
      </w:r>
      <w:proofErr w:type="spellEnd"/>
      <w:r w:rsidR="00F76775">
        <w:t xml:space="preserve"> property (§</w:t>
      </w:r>
      <w:r w:rsidR="002649ED">
        <w:fldChar w:fldCharType="begin"/>
      </w:r>
      <w:r w:rsidR="002649ED">
        <w:instrText xml:space="preserve"> REF _Ref530062627 \r \h </w:instrText>
      </w:r>
      <w:r w:rsidR="002649ED">
        <w:fldChar w:fldCharType="separate"/>
      </w:r>
      <w:r w:rsidR="00820181">
        <w:t>3.23.5</w:t>
      </w:r>
      <w:r w:rsidR="002649ED">
        <w:fldChar w:fldCharType="end"/>
      </w:r>
      <w:r w:rsidR="00F76775">
        <w:t xml:space="preserve">) </w:t>
      </w:r>
      <w:r w:rsidR="00F76775" w:rsidRPr="00DE6CA3">
        <w:rPr>
          <w:b/>
        </w:rPr>
        <w:t>SHALL</w:t>
      </w:r>
      <w:r w:rsidR="00F76775">
        <w:t xml:space="preserve"> be present; they</w:t>
      </w:r>
      <w:r w:rsidR="00F76775" w:rsidRPr="00DE6CA3">
        <w:rPr>
          <w:b/>
        </w:rPr>
        <w:t xml:space="preserve"> MAY </w:t>
      </w:r>
      <w:r w:rsidR="00F76775">
        <w:t>both be present.</w:t>
      </w:r>
    </w:p>
    <w:p w14:paraId="62C43532" w14:textId="42BFBB68" w:rsidR="00F76775" w:rsidRPr="00F76775" w:rsidRDefault="00F76775" w:rsidP="00F76775">
      <w:pPr>
        <w:pStyle w:val="Note"/>
      </w:pPr>
      <w:r>
        <w:t xml:space="preserve">NOTE: Providing both </w:t>
      </w:r>
      <w:proofErr w:type="spellStart"/>
      <w:r w:rsidRPr="00DE6CA3">
        <w:rPr>
          <w:rStyle w:val="CODEtemp"/>
        </w:rPr>
        <w:t>fullyQualifiedName</w:t>
      </w:r>
      <w:proofErr w:type="spellEnd"/>
      <w:r>
        <w:t xml:space="preserve"> and </w:t>
      </w:r>
      <w:proofErr w:type="spellStart"/>
      <w:r w:rsidRPr="00DE6CA3">
        <w:rPr>
          <w:rStyle w:val="CODEtemp"/>
        </w:rPr>
        <w:t>logicalLocationIndex</w:t>
      </w:r>
      <w:proofErr w:type="spellEnd"/>
      <w:r>
        <w:t xml:space="preserve"> makes the log file more readable at the expense of increased size. Providing only </w:t>
      </w:r>
      <w:proofErr w:type="spellStart"/>
      <w:r w:rsidRPr="00DE6CA3">
        <w:rPr>
          <w:rStyle w:val="CODEtemp"/>
        </w:rPr>
        <w:t>logicalLocationIndex</w:t>
      </w:r>
      <w:proofErr w:type="spellEnd"/>
      <w:r>
        <w:t xml:space="preserve"> reduces log file size but makes it less readable to an end user, who has to determine the fully qualified name by locating the </w:t>
      </w:r>
      <w:proofErr w:type="spellStart"/>
      <w:r w:rsidRPr="00DE6CA3">
        <w:rPr>
          <w:rStyle w:val="CODEtemp"/>
        </w:rPr>
        <w:t>logicalLocation</w:t>
      </w:r>
      <w:proofErr w:type="spellEnd"/>
      <w:r>
        <w:t xml:space="preserve"> object (§</w:t>
      </w:r>
      <w:r>
        <w:fldChar w:fldCharType="begin"/>
      </w:r>
      <w:r>
        <w:instrText xml:space="preserve"> REF _Ref493404505 \r \h </w:instrText>
      </w:r>
      <w:r>
        <w:fldChar w:fldCharType="separate"/>
      </w:r>
      <w:r w:rsidR="00820181">
        <w:t>3.27</w:t>
      </w:r>
      <w:r>
        <w:fldChar w:fldCharType="end"/>
      </w:r>
      <w:r>
        <w:t xml:space="preserve">) at the index within </w:t>
      </w:r>
      <w:proofErr w:type="spellStart"/>
      <w:r w:rsidRPr="00DE6CA3">
        <w:rPr>
          <w:rStyle w:val="CODEtemp"/>
        </w:rPr>
        <w:t>run.logicalLocations</w:t>
      </w:r>
      <w:proofErr w:type="spellEnd"/>
      <w:r>
        <w:t xml:space="preserve"> (§</w:t>
      </w:r>
      <w:r>
        <w:fldChar w:fldCharType="begin"/>
      </w:r>
      <w:r>
        <w:instrText xml:space="preserve"> REF _Ref493349997 \r \h </w:instrText>
      </w:r>
      <w:r>
        <w:fldChar w:fldCharType="separate"/>
      </w:r>
      <w:r w:rsidR="00820181">
        <w:t>3.13</w:t>
      </w:r>
      <w:r>
        <w:fldChar w:fldCharType="end"/>
      </w:r>
      <w:r>
        <w:t>, §</w:t>
      </w:r>
      <w:r>
        <w:fldChar w:fldCharType="begin"/>
      </w:r>
      <w:r>
        <w:instrText xml:space="preserve"> REF _Ref493479000 \r \h </w:instrText>
      </w:r>
      <w:r>
        <w:fldChar w:fldCharType="separate"/>
      </w:r>
      <w:r w:rsidR="00820181">
        <w:t>3.13.12</w:t>
      </w:r>
      <w:r>
        <w:fldChar w:fldCharType="end"/>
      </w:r>
      <w:r>
        <w:t xml:space="preserve">) specified by </w:t>
      </w:r>
      <w:proofErr w:type="spellStart"/>
      <w:r w:rsidRPr="00DE6CA3">
        <w:rPr>
          <w:rStyle w:val="CODEtemp"/>
        </w:rPr>
        <w:t>logicalLocationIndex</w:t>
      </w:r>
      <w:proofErr w:type="spellEnd"/>
      <w:r>
        <w:t>.</w:t>
      </w:r>
    </w:p>
    <w:p w14:paraId="7BB3738A" w14:textId="2222E264" w:rsidR="006E546E" w:rsidRDefault="00C6546E" w:rsidP="006E546E">
      <w:pPr>
        <w:pStyle w:val="Heading3"/>
      </w:pPr>
      <w:bookmarkStart w:id="519" w:name="_Ref493477623"/>
      <w:bookmarkStart w:id="520" w:name="_Ref493478351"/>
      <w:bookmarkStart w:id="521" w:name="_Toc534899593"/>
      <w:proofErr w:type="spellStart"/>
      <w:r>
        <w:t>physicalLocation</w:t>
      </w:r>
      <w:proofErr w:type="spellEnd"/>
      <w:r>
        <w:t xml:space="preserve"> </w:t>
      </w:r>
      <w:r w:rsidR="006E546E">
        <w:t>property</w:t>
      </w:r>
      <w:bookmarkEnd w:id="519"/>
      <w:bookmarkEnd w:id="520"/>
      <w:bookmarkEnd w:id="521"/>
    </w:p>
    <w:p w14:paraId="37D40289" w14:textId="2691B6B0" w:rsidR="00732E87" w:rsidRPr="00732E87" w:rsidRDefault="00317F25" w:rsidP="00732E87">
      <w:r>
        <w:t>If physical location information is available, a</w:t>
      </w:r>
      <w:r w:rsidR="00732E87" w:rsidRPr="00732E87">
        <w:t xml:space="preserve"> </w:t>
      </w:r>
      <w:r w:rsidR="00732E87" w:rsidRPr="00732E87">
        <w:rPr>
          <w:rStyle w:val="CODEtemp"/>
        </w:rPr>
        <w:t>location</w:t>
      </w:r>
      <w:r w:rsidR="00732E87" w:rsidRPr="00732E87">
        <w:t xml:space="preserve"> object</w:t>
      </w:r>
      <w:r w:rsidR="00732E87">
        <w:t xml:space="preserve"> </w:t>
      </w:r>
      <w:r w:rsidR="00732E87">
        <w:rPr>
          <w:b/>
        </w:rPr>
        <w:t>SHALL</w:t>
      </w:r>
      <w:r w:rsidR="00732E87" w:rsidRPr="00732E87">
        <w:t xml:space="preserve"> contain a property named </w:t>
      </w:r>
      <w:proofErr w:type="spellStart"/>
      <w:r w:rsidR="00C6546E">
        <w:rPr>
          <w:rStyle w:val="CODEtemp"/>
        </w:rPr>
        <w:t>physicalLocation</w:t>
      </w:r>
      <w:proofErr w:type="spellEnd"/>
      <w:r w:rsidR="00C6546E" w:rsidRPr="00732E87">
        <w:t xml:space="preserve"> </w:t>
      </w:r>
      <w:r w:rsidR="00732E87" w:rsidRPr="00732E87">
        <w:t xml:space="preserve">whose value is a </w:t>
      </w:r>
      <w:proofErr w:type="spellStart"/>
      <w:r w:rsidR="00732E87" w:rsidRPr="00732E87">
        <w:rPr>
          <w:rStyle w:val="CODEtemp"/>
        </w:rPr>
        <w:t>physicalLocation</w:t>
      </w:r>
      <w:proofErr w:type="spellEnd"/>
      <w:r w:rsidR="00732E87" w:rsidRPr="00732E87">
        <w:t xml:space="preserve"> object (§</w:t>
      </w:r>
      <w:r w:rsidR="00732E87">
        <w:fldChar w:fldCharType="begin"/>
      </w:r>
      <w:r w:rsidR="00732E87">
        <w:instrText xml:space="preserve"> REF _Ref493478590 \w \h </w:instrText>
      </w:r>
      <w:r w:rsidR="00732E87">
        <w:fldChar w:fldCharType="separate"/>
      </w:r>
      <w:r w:rsidR="00820181">
        <w:t>3.24</w:t>
      </w:r>
      <w:r w:rsidR="00732E87">
        <w:fldChar w:fldCharType="end"/>
      </w:r>
      <w:r w:rsidR="00732E87" w:rsidRPr="00732E87">
        <w:t xml:space="preserve">) that identifies the file </w:t>
      </w:r>
      <w:r w:rsidR="00C6546E">
        <w:t>within which the location lies</w:t>
      </w:r>
      <w:r w:rsidR="00732E87" w:rsidRPr="00732E87">
        <w:t>.</w:t>
      </w:r>
      <w:r>
        <w:t xml:space="preserve"> If physical location information is not available, </w:t>
      </w:r>
      <w:proofErr w:type="spellStart"/>
      <w:r w:rsidRPr="00EF1062">
        <w:rPr>
          <w:rStyle w:val="CODEtemp"/>
        </w:rPr>
        <w:t>physicalLocation</w:t>
      </w:r>
      <w:proofErr w:type="spellEnd"/>
      <w:r>
        <w:t xml:space="preserve"> </w:t>
      </w:r>
      <w:r>
        <w:rPr>
          <w:b/>
        </w:rPr>
        <w:t>SHALL</w:t>
      </w:r>
      <w:r>
        <w:t xml:space="preserve"> be absent.</w:t>
      </w:r>
    </w:p>
    <w:p w14:paraId="17C0E4FE" w14:textId="09483181" w:rsidR="006E546E" w:rsidRDefault="006E546E" w:rsidP="006E546E">
      <w:pPr>
        <w:pStyle w:val="Heading3"/>
      </w:pPr>
      <w:bookmarkStart w:id="522" w:name="_Ref493404450"/>
      <w:bookmarkStart w:id="523" w:name="_Ref493404690"/>
      <w:bookmarkStart w:id="524" w:name="_Toc534899594"/>
      <w:proofErr w:type="spellStart"/>
      <w:r>
        <w:t>fullyQualifiedLogicalName</w:t>
      </w:r>
      <w:proofErr w:type="spellEnd"/>
      <w:r>
        <w:t xml:space="preserve"> property</w:t>
      </w:r>
      <w:bookmarkEnd w:id="522"/>
      <w:bookmarkEnd w:id="523"/>
      <w:bookmarkEnd w:id="524"/>
    </w:p>
    <w:p w14:paraId="1E760CB8" w14:textId="64BFBDB6" w:rsidR="00344C9E" w:rsidRDefault="00E66E38" w:rsidP="00E66E38">
      <w:r w:rsidRPr="00E66E38">
        <w:t xml:space="preserve">Depending on the circumstances, a </w:t>
      </w:r>
      <w:r w:rsidRPr="00E66E38">
        <w:rPr>
          <w:rStyle w:val="CODEtemp"/>
        </w:rPr>
        <w:t>location</w:t>
      </w:r>
      <w:r w:rsidRPr="00E66E38">
        <w:t xml:space="preserve"> object either </w:t>
      </w:r>
      <w:r w:rsidR="00344C9E" w:rsidRPr="00344C9E">
        <w:rPr>
          <w:b/>
        </w:rPr>
        <w:t>SHALL</w:t>
      </w:r>
      <w:r w:rsidR="00344C9E">
        <w:t xml:space="preserve">, </w:t>
      </w:r>
      <w:r w:rsidR="00344C9E" w:rsidRPr="00344C9E">
        <w:rPr>
          <w:b/>
        </w:rPr>
        <w:t>SHALL NOT</w:t>
      </w:r>
      <w:r w:rsidR="00344C9E">
        <w:t xml:space="preserve">, </w:t>
      </w:r>
      <w:r w:rsidRPr="00E66E38">
        <w:t xml:space="preserve">or </w:t>
      </w:r>
      <w:r w:rsidRPr="00E66E38">
        <w:rPr>
          <w:b/>
        </w:rPr>
        <w:t>MAY</w:t>
      </w:r>
      <w:r w:rsidRPr="00E66E38">
        <w:t xml:space="preserve"> contain a property named </w:t>
      </w:r>
      <w:proofErr w:type="spellStart"/>
      <w:r w:rsidRPr="00E66E38">
        <w:rPr>
          <w:rStyle w:val="CODEtemp"/>
        </w:rPr>
        <w:t>fullyQualifiedLogicalName</w:t>
      </w:r>
      <w:proofErr w:type="spellEnd"/>
      <w:r w:rsidRPr="00E66E38">
        <w:t xml:space="preserve"> whose value is a string </w:t>
      </w:r>
      <w:r w:rsidR="00344C9E">
        <w:t>containing</w:t>
      </w:r>
      <w:r w:rsidRPr="00E66E38">
        <w:t xml:space="preserve"> the fully qualified name of the logical locatio</w:t>
      </w:r>
      <w:r w:rsidR="006E0178">
        <w:t>n</w:t>
      </w:r>
      <w:r w:rsidR="00344C9E">
        <w:t xml:space="preserve">, if any, described by this </w:t>
      </w:r>
      <w:r w:rsidR="00344C9E" w:rsidRPr="00344C9E">
        <w:rPr>
          <w:rStyle w:val="CODEtemp"/>
        </w:rPr>
        <w:t>location</w:t>
      </w:r>
      <w:r w:rsidR="00344C9E">
        <w:t xml:space="preserve"> object</w:t>
      </w:r>
      <w:r w:rsidRPr="00E66E38">
        <w:t>.</w:t>
      </w:r>
    </w:p>
    <w:p w14:paraId="5E392821" w14:textId="77777777" w:rsidR="00825370" w:rsidRDefault="00AF2FC5" w:rsidP="00AF2FC5">
      <w:r>
        <w:t xml:space="preserve">If this </w:t>
      </w:r>
      <w:r w:rsidRPr="0045785E">
        <w:rPr>
          <w:rStyle w:val="CODEtemp"/>
        </w:rPr>
        <w:t>location</w:t>
      </w:r>
      <w:r>
        <w:t xml:space="preserve"> object does not describe a logical location, then </w:t>
      </w:r>
      <w:proofErr w:type="spellStart"/>
      <w:r w:rsidRPr="0045785E">
        <w:rPr>
          <w:rStyle w:val="CODEtemp"/>
        </w:rPr>
        <w:t>fullyQualifiedLogicalName</w:t>
      </w:r>
      <w:proofErr w:type="spellEnd"/>
      <w:r w:rsidRPr="00E66E38">
        <w:t xml:space="preserve"> </w:t>
      </w:r>
      <w:r w:rsidRPr="0045785E">
        <w:rPr>
          <w:b/>
        </w:rPr>
        <w:t>SHALL NOT</w:t>
      </w:r>
      <w:r>
        <w:t xml:space="preserve"> be present.</w:t>
      </w:r>
    </w:p>
    <w:p w14:paraId="559DA0B0" w14:textId="1268EC2D" w:rsidR="00AF2FC5" w:rsidRDefault="00177853" w:rsidP="00AF2FC5">
      <w:r>
        <w:t>Throughout the remainder of this section,</w:t>
      </w:r>
      <w:r w:rsidR="00825370">
        <w:t xml:space="preserve"> the </w:t>
      </w:r>
      <w:r w:rsidR="00825370" w:rsidRPr="00825370">
        <w:rPr>
          <w:rStyle w:val="CODEtemp"/>
        </w:rPr>
        <w:t>location</w:t>
      </w:r>
      <w:r w:rsidR="00825370">
        <w:t xml:space="preserve"> object is assumed to describe a logical location.</w:t>
      </w:r>
    </w:p>
    <w:p w14:paraId="73CE1F18" w14:textId="6CD20B10" w:rsidR="00AF2FC5" w:rsidRDefault="00AF2FC5" w:rsidP="00AF2FC5">
      <w:r>
        <w:t xml:space="preserve">If the </w:t>
      </w:r>
      <w:proofErr w:type="spellStart"/>
      <w:r w:rsidRPr="0045785E">
        <w:rPr>
          <w:rStyle w:val="CODEtemp"/>
        </w:rPr>
        <w:t>logicalLocationIndex</w:t>
      </w:r>
      <w:proofErr w:type="spellEnd"/>
      <w:r>
        <w:t xml:space="preserve"> property (§</w:t>
      </w:r>
      <w:r>
        <w:fldChar w:fldCharType="begin"/>
      </w:r>
      <w:r>
        <w:instrText xml:space="preserve"> REF _Ref530062627 \r \h </w:instrText>
      </w:r>
      <w:r>
        <w:fldChar w:fldCharType="separate"/>
      </w:r>
      <w:r w:rsidR="00820181">
        <w:t>3.23.5</w:t>
      </w:r>
      <w:r>
        <w:fldChar w:fldCharType="end"/>
      </w:r>
      <w:r>
        <w:t xml:space="preserve">)  is absent, then </w:t>
      </w:r>
      <w:proofErr w:type="spellStart"/>
      <w:r w:rsidRPr="0045785E">
        <w:rPr>
          <w:rStyle w:val="CODEtemp"/>
        </w:rPr>
        <w:t>fullyQualifiedLogicalName</w:t>
      </w:r>
      <w:proofErr w:type="spellEnd"/>
      <w:r w:rsidRPr="00E66E38">
        <w:t xml:space="preserve"> </w:t>
      </w:r>
      <w:r w:rsidRPr="0045785E">
        <w:rPr>
          <w:b/>
        </w:rPr>
        <w:t xml:space="preserve">SHALL </w:t>
      </w:r>
      <w:r>
        <w:t>be present.</w:t>
      </w:r>
    </w:p>
    <w:p w14:paraId="23A25413" w14:textId="7CE2F87F" w:rsidR="00AF2FC5" w:rsidRDefault="00AF2FC5" w:rsidP="00AF2FC5">
      <w:pPr>
        <w:pStyle w:val="Note"/>
      </w:pPr>
      <w:r>
        <w:t xml:space="preserve">NOTE: </w:t>
      </w:r>
      <w:r w:rsidRPr="00883614">
        <w:t xml:space="preserve">This ensures that there </w:t>
      </w:r>
      <w:r>
        <w:t>is a way to locate</w:t>
      </w:r>
      <w:r w:rsidR="006F1BB6">
        <w:t xml:space="preserve"> information about</w:t>
      </w:r>
      <w:r>
        <w:t xml:space="preserve"> the logical location </w:t>
      </w:r>
      <w:r w:rsidRPr="00883614">
        <w:t xml:space="preserve">specified by the </w:t>
      </w:r>
      <w:r>
        <w:rPr>
          <w:rStyle w:val="CODEtemp"/>
        </w:rPr>
        <w:t>l</w:t>
      </w:r>
      <w:r w:rsidRPr="00883614">
        <w:rPr>
          <w:rStyle w:val="CODEtemp"/>
        </w:rPr>
        <w:t>ocation</w:t>
      </w:r>
      <w:r w:rsidRPr="00883614">
        <w:t xml:space="preserve"> object.</w:t>
      </w:r>
    </w:p>
    <w:p w14:paraId="6B20288D" w14:textId="351633A5" w:rsidR="00AF2FC5" w:rsidRPr="00AF2FC5" w:rsidRDefault="00AF2FC5" w:rsidP="00AF2FC5">
      <w:r>
        <w:t xml:space="preserve">If </w:t>
      </w:r>
      <w:proofErr w:type="spellStart"/>
      <w:r w:rsidRPr="0045785E">
        <w:rPr>
          <w:rStyle w:val="CODEtemp"/>
        </w:rPr>
        <w:t>logicalLocationIndex</w:t>
      </w:r>
      <w:proofErr w:type="spellEnd"/>
      <w:r>
        <w:t xml:space="preserve"> is present, then </w:t>
      </w:r>
      <w:proofErr w:type="spellStart"/>
      <w:r w:rsidRPr="0045785E">
        <w:rPr>
          <w:rStyle w:val="CODEtemp"/>
        </w:rPr>
        <w:t>fullyQualifiedLogicalName</w:t>
      </w:r>
      <w:proofErr w:type="spellEnd"/>
      <w:r w:rsidRPr="00E66E38">
        <w:t xml:space="preserve"> </w:t>
      </w:r>
      <w:r>
        <w:rPr>
          <w:b/>
        </w:rPr>
        <w:t>MAY</w:t>
      </w:r>
      <w:r w:rsidRPr="0045785E">
        <w:rPr>
          <w:b/>
        </w:rPr>
        <w:t xml:space="preserve"> </w:t>
      </w:r>
      <w:r>
        <w:t>be present.</w:t>
      </w:r>
    </w:p>
    <w:p w14:paraId="1A51225A" w14:textId="6EA29557" w:rsidR="00E66E38" w:rsidRDefault="00E66E38" w:rsidP="00E66E38">
      <w:bookmarkStart w:id="525" w:name="_Hlk513194534"/>
      <w:bookmarkStart w:id="526" w:name="_Hlk513194553"/>
      <w:r w:rsidRPr="00E66E38">
        <w:lastRenderedPageBreak/>
        <w:t xml:space="preserve">The format of </w:t>
      </w:r>
      <w:proofErr w:type="spellStart"/>
      <w:r w:rsidRPr="00E66E38">
        <w:rPr>
          <w:rStyle w:val="CODEtemp"/>
        </w:rPr>
        <w:t>fullyQualifiedLogicalName</w:t>
      </w:r>
      <w:proofErr w:type="spellEnd"/>
      <w:r w:rsidRPr="00E66E38">
        <w:t xml:space="preserve"> </w:t>
      </w:r>
      <w:r w:rsidRPr="00E66E38">
        <w:rPr>
          <w:b/>
        </w:rPr>
        <w:t>SHALL</w:t>
      </w:r>
      <w:r w:rsidRPr="00E66E38">
        <w:t xml:space="preserve"> </w:t>
      </w:r>
      <w:r w:rsidR="0024214F">
        <w:t xml:space="preserve">follow the naming rules </w:t>
      </w:r>
      <w:r w:rsidR="00A76763">
        <w:t xml:space="preserve">for fully qualified logical locations </w:t>
      </w:r>
      <w:r w:rsidR="0024214F">
        <w:t>described in §</w:t>
      </w:r>
      <w:r w:rsidR="0024214F">
        <w:fldChar w:fldCharType="begin"/>
      </w:r>
      <w:r w:rsidR="0024214F">
        <w:instrText xml:space="preserve"> REF _Ref514248023 \r \h </w:instrText>
      </w:r>
      <w:r w:rsidR="0024214F">
        <w:fldChar w:fldCharType="separate"/>
      </w:r>
      <w:r w:rsidR="00820181">
        <w:t>3.27.2</w:t>
      </w:r>
      <w:r w:rsidR="0024214F">
        <w:fldChar w:fldCharType="end"/>
      </w:r>
      <w:r w:rsidRPr="00E66E38">
        <w:t>.</w:t>
      </w:r>
    </w:p>
    <w:p w14:paraId="24C90666" w14:textId="76D0F27A" w:rsidR="00E66E38" w:rsidRDefault="00E66E38" w:rsidP="00E66E38">
      <w:pPr>
        <w:pStyle w:val="Note"/>
      </w:pPr>
      <w:r>
        <w:t xml:space="preserve">EXAMPLE 1: C: </w:t>
      </w:r>
      <w:proofErr w:type="spellStart"/>
      <w:r w:rsidRPr="00E66E38">
        <w:rPr>
          <w:rStyle w:val="CODEtemp"/>
        </w:rPr>
        <w:t>create_process</w:t>
      </w:r>
      <w:proofErr w:type="spellEnd"/>
    </w:p>
    <w:p w14:paraId="48F31873" w14:textId="35A664D9" w:rsidR="00E66E38" w:rsidRDefault="00E66E38" w:rsidP="00E66E38">
      <w:pPr>
        <w:pStyle w:val="Note"/>
      </w:pPr>
      <w:r>
        <w:t xml:space="preserve">EXAMPLE 2: C++: </w:t>
      </w:r>
      <w:r w:rsidRPr="00E66E38">
        <w:rPr>
          <w:rStyle w:val="CODEtemp"/>
        </w:rPr>
        <w:t>Namespace1::Class::Method(int, double) const &amp;&amp;</w:t>
      </w:r>
    </w:p>
    <w:p w14:paraId="4B77A94E" w14:textId="42102F6F" w:rsidR="00E66E38" w:rsidRDefault="00E66E38" w:rsidP="00E66E38">
      <w:pPr>
        <w:pStyle w:val="Note"/>
        <w:rPr>
          <w:rStyle w:val="CODEtemp"/>
        </w:rPr>
      </w:pPr>
      <w:r>
        <w:t xml:space="preserve">EXAMPLE 3: C#: </w:t>
      </w:r>
      <w:r w:rsidRPr="00E66E38">
        <w:rPr>
          <w:rStyle w:val="CODEtemp"/>
        </w:rPr>
        <w:t>Namespace1.Class.Method(</w:t>
      </w:r>
      <w:r>
        <w:rPr>
          <w:rStyle w:val="CODEtemp"/>
        </w:rPr>
        <w:t>s</w:t>
      </w:r>
      <w:r w:rsidRPr="00E66E38">
        <w:rPr>
          <w:rStyle w:val="CODEtemp"/>
        </w:rPr>
        <w:t>tring,</w:t>
      </w:r>
      <w:r>
        <w:rPr>
          <w:rStyle w:val="CODEtemp"/>
        </w:rPr>
        <w:t xml:space="preserve"> int</w:t>
      </w:r>
      <w:r w:rsidRPr="00E66E38">
        <w:rPr>
          <w:rStyle w:val="CODEtemp"/>
        </w:rPr>
        <w:t>[])</w:t>
      </w:r>
      <w:bookmarkEnd w:id="525"/>
    </w:p>
    <w:p w14:paraId="01F88A86" w14:textId="51BA6A49" w:rsidR="00E66E38" w:rsidRDefault="00E66E38" w:rsidP="00E66E38">
      <w:r w:rsidRPr="00E66E38">
        <w:t>If the</w:t>
      </w:r>
      <w:r w:rsidR="00C32159">
        <w:t xml:space="preserve"> </w:t>
      </w:r>
      <w:r w:rsidR="00AF2FC5">
        <w:t xml:space="preserve">array-valued </w:t>
      </w:r>
      <w:proofErr w:type="spellStart"/>
      <w:r w:rsidRPr="00E66E38">
        <w:rPr>
          <w:rStyle w:val="CODEtemp"/>
        </w:rPr>
        <w:t>logicalLocations</w:t>
      </w:r>
      <w:proofErr w:type="spellEnd"/>
      <w:r w:rsidRPr="00E66E38">
        <w:t xml:space="preserve"> property (§</w:t>
      </w:r>
      <w:r>
        <w:fldChar w:fldCharType="begin"/>
      </w:r>
      <w:r>
        <w:instrText xml:space="preserve"> REF _Ref493479000 \w \h </w:instrText>
      </w:r>
      <w:r>
        <w:fldChar w:fldCharType="separate"/>
      </w:r>
      <w:r w:rsidR="00820181">
        <w:t>3.13.12</w:t>
      </w:r>
      <w:r>
        <w:fldChar w:fldCharType="end"/>
      </w:r>
      <w:r w:rsidRPr="00E66E38">
        <w:t xml:space="preserve">) </w:t>
      </w:r>
      <w:r w:rsidR="00C32159">
        <w:t xml:space="preserve">of the containing </w:t>
      </w:r>
      <w:r w:rsidR="00C32159" w:rsidRPr="00C32159">
        <w:rPr>
          <w:rStyle w:val="CODEtemp"/>
        </w:rPr>
        <w:t>run</w:t>
      </w:r>
      <w:r w:rsidR="00C32159">
        <w:t xml:space="preserve"> object (</w:t>
      </w:r>
      <w:bookmarkEnd w:id="526"/>
      <w:r w:rsidR="00C32159">
        <w:t>§</w:t>
      </w:r>
      <w:r w:rsidR="00C32159">
        <w:fldChar w:fldCharType="begin"/>
      </w:r>
      <w:r w:rsidR="00C32159">
        <w:instrText xml:space="preserve"> REF _Ref493349997 \r \h </w:instrText>
      </w:r>
      <w:r w:rsidR="00C32159">
        <w:fldChar w:fldCharType="separate"/>
      </w:r>
      <w:r w:rsidR="00820181">
        <w:t>3.13</w:t>
      </w:r>
      <w:r w:rsidR="00C32159">
        <w:fldChar w:fldCharType="end"/>
      </w:r>
      <w:r w:rsidR="00C32159">
        <w:t xml:space="preserve">) </w:t>
      </w:r>
      <w:r w:rsidRPr="00E66E38">
        <w:t xml:space="preserve">is present, </w:t>
      </w:r>
      <w:proofErr w:type="spellStart"/>
      <w:r w:rsidRPr="00E66E38">
        <w:rPr>
          <w:rStyle w:val="CODEtemp"/>
        </w:rPr>
        <w:t>fullyQualifiedLogicalName</w:t>
      </w:r>
      <w:proofErr w:type="spellEnd"/>
      <w:r w:rsidRPr="00E66E38">
        <w:t xml:space="preserve"> </w:t>
      </w:r>
      <w:r w:rsidR="001C1CBF">
        <w:rPr>
          <w:b/>
        </w:rPr>
        <w:t>SHOULD</w:t>
      </w:r>
      <w:r w:rsidR="001C1CBF" w:rsidRPr="00E66E38">
        <w:t xml:space="preserve"> </w:t>
      </w:r>
      <w:r w:rsidRPr="00E66E38">
        <w:t xml:space="preserve">equal the </w:t>
      </w:r>
      <w:proofErr w:type="spellStart"/>
      <w:r w:rsidR="002649ED" w:rsidRPr="002649ED">
        <w:rPr>
          <w:rStyle w:val="CODEtemp"/>
        </w:rPr>
        <w:t>fullyQualifiedNameProperty</w:t>
      </w:r>
      <w:proofErr w:type="spellEnd"/>
      <w:r w:rsidR="002649ED">
        <w:t xml:space="preserve"> (</w:t>
      </w:r>
      <w:r w:rsidR="002649ED" w:rsidRPr="00E66E38">
        <w:t>§</w:t>
      </w:r>
      <w:r w:rsidR="002649ED">
        <w:fldChar w:fldCharType="begin"/>
      </w:r>
      <w:r w:rsidR="002649ED">
        <w:instrText xml:space="preserve"> REF _Ref513194876 \r \h </w:instrText>
      </w:r>
      <w:r w:rsidR="002649ED">
        <w:fldChar w:fldCharType="separate"/>
      </w:r>
      <w:r w:rsidR="00820181">
        <w:t>3.27.4</w:t>
      </w:r>
      <w:r w:rsidR="002649ED">
        <w:fldChar w:fldCharType="end"/>
      </w:r>
      <w:r w:rsidR="002649ED">
        <w:t>)</w:t>
      </w:r>
      <w:r w:rsidR="002649ED" w:rsidRPr="00E66E38">
        <w:t xml:space="preserve"> </w:t>
      </w:r>
      <w:r w:rsidRPr="00E66E38">
        <w:t xml:space="preserve">of one of the </w:t>
      </w:r>
      <w:proofErr w:type="spellStart"/>
      <w:r w:rsidRPr="00E66E38">
        <w:rPr>
          <w:rStyle w:val="CODEtemp"/>
        </w:rPr>
        <w:t>logicalLocations</w:t>
      </w:r>
      <w:proofErr w:type="spellEnd"/>
      <w:r w:rsidRPr="00E66E38">
        <w:t xml:space="preserve"> object</w:t>
      </w:r>
      <w:r w:rsidR="001C1CBF">
        <w:t>s (§</w:t>
      </w:r>
      <w:r w:rsidR="001C1CBF">
        <w:fldChar w:fldCharType="begin"/>
      </w:r>
      <w:r w:rsidR="001C1CBF">
        <w:instrText xml:space="preserve"> REF _Ref493404505 \r \h </w:instrText>
      </w:r>
      <w:r w:rsidR="001C1CBF">
        <w:fldChar w:fldCharType="separate"/>
      </w:r>
      <w:r w:rsidR="00820181">
        <w:t>3.27</w:t>
      </w:r>
      <w:r w:rsidR="001C1CBF">
        <w:fldChar w:fldCharType="end"/>
      </w:r>
      <w:r w:rsidR="001C1CBF">
        <w:t xml:space="preserve">) in the </w:t>
      </w:r>
      <w:r w:rsidR="002649ED">
        <w:t>array</w:t>
      </w:r>
      <w:r w:rsidRPr="00E66E38">
        <w:t>.</w:t>
      </w:r>
    </w:p>
    <w:p w14:paraId="6E40EBD1" w14:textId="06ECFA90" w:rsidR="006E0178" w:rsidRDefault="002649ED" w:rsidP="00E66E38">
      <w:r>
        <w:t>It is possible for</w:t>
      </w:r>
      <w:r w:rsidR="006E0178" w:rsidRPr="00F249F9">
        <w:t xml:space="preserve"> two or more distinct logical locations </w:t>
      </w:r>
      <w:r w:rsidR="001C1CBF">
        <w:t>to have</w:t>
      </w:r>
      <w:r w:rsidR="001C1CBF" w:rsidRPr="00F249F9">
        <w:t xml:space="preserve"> </w:t>
      </w:r>
      <w:r w:rsidR="006E0178" w:rsidRPr="00F249F9">
        <w:t>the same</w:t>
      </w:r>
      <w:r w:rsidR="006E0178">
        <w:t xml:space="preserve"> fully qualified logical name</w:t>
      </w:r>
      <w:r w:rsidR="00384B6C">
        <w:t xml:space="preserve">. </w:t>
      </w:r>
    </w:p>
    <w:p w14:paraId="1311B7F4" w14:textId="04B8BEBD" w:rsidR="006E0178" w:rsidRDefault="006E0178" w:rsidP="006E0178">
      <w:pPr>
        <w:pStyle w:val="Note"/>
      </w:pPr>
      <w:r>
        <w:t>NOTE: This is an extremely rare corner case.</w:t>
      </w:r>
    </w:p>
    <w:p w14:paraId="49AC5033" w14:textId="5214CB92" w:rsidR="0040694F" w:rsidRDefault="0040694F" w:rsidP="0040694F">
      <w:pPr>
        <w:pStyle w:val="Note"/>
      </w:pPr>
      <w:r>
        <w:t>EXAMPLE: Suppose a tool analyzes two C++ source files:</w:t>
      </w:r>
    </w:p>
    <w:p w14:paraId="728DA30B" w14:textId="77777777" w:rsidR="0040694F" w:rsidRDefault="0040694F" w:rsidP="0040694F">
      <w:pPr>
        <w:pStyle w:val="Code"/>
      </w:pPr>
      <w:r>
        <w:t>// file1.cpp</w:t>
      </w:r>
    </w:p>
    <w:p w14:paraId="3EB4DA20" w14:textId="77777777" w:rsidR="0040694F" w:rsidRDefault="0040694F" w:rsidP="0040694F">
      <w:pPr>
        <w:pStyle w:val="Code"/>
      </w:pPr>
      <w:r>
        <w:t>namespace A {</w:t>
      </w:r>
    </w:p>
    <w:p w14:paraId="3B20E4A7" w14:textId="77777777" w:rsidR="0040694F" w:rsidRDefault="0040694F" w:rsidP="0040694F">
      <w:pPr>
        <w:pStyle w:val="Code"/>
      </w:pPr>
      <w:r>
        <w:t xml:space="preserve">    class B {</w:t>
      </w:r>
    </w:p>
    <w:p w14:paraId="77F0AB23" w14:textId="77777777" w:rsidR="0040694F" w:rsidRDefault="0040694F" w:rsidP="0040694F">
      <w:pPr>
        <w:pStyle w:val="Code"/>
      </w:pPr>
      <w:r>
        <w:t xml:space="preserve">    }</w:t>
      </w:r>
    </w:p>
    <w:p w14:paraId="66E26110" w14:textId="77777777" w:rsidR="0040694F" w:rsidRDefault="0040694F" w:rsidP="0040694F">
      <w:pPr>
        <w:pStyle w:val="Code"/>
      </w:pPr>
      <w:r>
        <w:t>}</w:t>
      </w:r>
    </w:p>
    <w:p w14:paraId="15B28CB0" w14:textId="77777777" w:rsidR="0040694F" w:rsidRDefault="0040694F" w:rsidP="0040694F">
      <w:pPr>
        <w:pStyle w:val="Code"/>
      </w:pPr>
    </w:p>
    <w:p w14:paraId="7DCC08A9" w14:textId="77777777" w:rsidR="0040694F" w:rsidRDefault="0040694F" w:rsidP="0040694F">
      <w:pPr>
        <w:pStyle w:val="Code"/>
      </w:pPr>
      <w:r>
        <w:t>// file2.cpp</w:t>
      </w:r>
    </w:p>
    <w:p w14:paraId="17753B9A" w14:textId="77777777" w:rsidR="0040694F" w:rsidRDefault="0040694F" w:rsidP="0040694F">
      <w:pPr>
        <w:pStyle w:val="Code"/>
      </w:pPr>
      <w:r>
        <w:t>namespace A {</w:t>
      </w:r>
    </w:p>
    <w:p w14:paraId="077C2E55" w14:textId="77777777" w:rsidR="0040694F" w:rsidRDefault="0040694F" w:rsidP="0040694F">
      <w:pPr>
        <w:pStyle w:val="Code"/>
      </w:pPr>
      <w:r>
        <w:t xml:space="preserve">    namespace B {</w:t>
      </w:r>
    </w:p>
    <w:p w14:paraId="420A2CE0" w14:textId="77777777" w:rsidR="0040694F" w:rsidRDefault="0040694F" w:rsidP="0040694F">
      <w:pPr>
        <w:pStyle w:val="Code"/>
      </w:pPr>
      <w:r>
        <w:t xml:space="preserve">        class C {</w:t>
      </w:r>
    </w:p>
    <w:p w14:paraId="1B68577B" w14:textId="77777777" w:rsidR="0040694F" w:rsidRDefault="0040694F" w:rsidP="0040694F">
      <w:pPr>
        <w:pStyle w:val="Code"/>
      </w:pPr>
      <w:r>
        <w:t xml:space="preserve">        }</w:t>
      </w:r>
    </w:p>
    <w:p w14:paraId="0CF0D5D0" w14:textId="77777777" w:rsidR="0040694F" w:rsidRDefault="0040694F" w:rsidP="0040694F">
      <w:pPr>
        <w:pStyle w:val="Code"/>
      </w:pPr>
      <w:r>
        <w:t xml:space="preserve">    }</w:t>
      </w:r>
    </w:p>
    <w:p w14:paraId="0E475506" w14:textId="77777777" w:rsidR="0040694F" w:rsidRDefault="0040694F" w:rsidP="0040694F">
      <w:pPr>
        <w:pStyle w:val="Code"/>
      </w:pPr>
      <w:r>
        <w:t xml:space="preserve">} </w:t>
      </w:r>
    </w:p>
    <w:p w14:paraId="3C87081D" w14:textId="3C07F7FC" w:rsidR="0040694F" w:rsidRDefault="0040694F" w:rsidP="0040694F">
      <w:pPr>
        <w:pStyle w:val="Note"/>
      </w:pPr>
      <w:r>
        <w:t>These could not coexist in the same compilation, but there is no reason two such source files could not exist.</w:t>
      </w:r>
    </w:p>
    <w:p w14:paraId="296F2C2F" w14:textId="08A9CDDE" w:rsidR="0040694F" w:rsidRDefault="0040694F" w:rsidP="0040694F">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proofErr w:type="spellStart"/>
      <w:r w:rsidRPr="0040694F">
        <w:rPr>
          <w:rStyle w:val="CODEtemp"/>
        </w:rPr>
        <w:t>fullyQualifiedLogicalName</w:t>
      </w:r>
      <w:proofErr w:type="spellEnd"/>
      <w:r>
        <w:t xml:space="preserve"> for both would be </w:t>
      </w:r>
      <w:r w:rsidRPr="0040694F">
        <w:rPr>
          <w:rStyle w:val="CODEtemp"/>
        </w:rPr>
        <w:t>A::B</w:t>
      </w:r>
      <w:r>
        <w:t xml:space="preserve">. </w:t>
      </w:r>
      <w:r w:rsidR="00384B6C">
        <w:t xml:space="preserve">However, they would be distinguished by their </w:t>
      </w:r>
      <w:proofErr w:type="spellStart"/>
      <w:r w:rsidR="00384B6C" w:rsidRPr="00384B6C">
        <w:rPr>
          <w:rStyle w:val="CODEtemp"/>
        </w:rPr>
        <w:t>parentIndex</w:t>
      </w:r>
      <w:proofErr w:type="spellEnd"/>
      <w:r w:rsidR="00384B6C">
        <w:t xml:space="preserve"> properties</w:t>
      </w:r>
      <w:r>
        <w:t>:</w:t>
      </w:r>
    </w:p>
    <w:p w14:paraId="4F87E161" w14:textId="754B72EB" w:rsidR="006E0178" w:rsidRDefault="006E0178" w:rsidP="002D65F3">
      <w:pPr>
        <w:pStyle w:val="Code"/>
      </w:pPr>
      <w:r>
        <w:t>"</w:t>
      </w:r>
      <w:proofErr w:type="spellStart"/>
      <w:r>
        <w:t>logicalLocations</w:t>
      </w:r>
      <w:proofErr w:type="spellEnd"/>
      <w:r>
        <w:t xml:space="preserve">": </w:t>
      </w:r>
      <w:r w:rsidR="00384B6C">
        <w:t>[</w:t>
      </w:r>
    </w:p>
    <w:p w14:paraId="2ADE1DFB" w14:textId="6A84A731" w:rsidR="006E0178" w:rsidRDefault="006E0178" w:rsidP="002D65F3">
      <w:pPr>
        <w:pStyle w:val="Code"/>
      </w:pPr>
      <w:r>
        <w:t xml:space="preserve">  {</w:t>
      </w:r>
    </w:p>
    <w:p w14:paraId="3489D8E9" w14:textId="7E0EEC85" w:rsidR="00384B6C" w:rsidRDefault="006E0178" w:rsidP="002D65F3">
      <w:pPr>
        <w:pStyle w:val="Code"/>
      </w:pPr>
      <w:r>
        <w:t xml:space="preserve">    "name": "B",</w:t>
      </w:r>
    </w:p>
    <w:p w14:paraId="2630F48F" w14:textId="4010DFF6" w:rsidR="006E0178" w:rsidRDefault="00384B6C" w:rsidP="002D65F3">
      <w:pPr>
        <w:pStyle w:val="Code"/>
      </w:pPr>
      <w:r>
        <w:t xml:space="preserve">    "</w:t>
      </w:r>
      <w:proofErr w:type="spellStart"/>
      <w:r>
        <w:t>fullyQualifiedName</w:t>
      </w:r>
      <w:proofErr w:type="spellEnd"/>
      <w:r>
        <w:t>": "A::B",</w:t>
      </w:r>
      <w:r w:rsidR="006E0178">
        <w:t xml:space="preserve"> </w:t>
      </w:r>
    </w:p>
    <w:p w14:paraId="3F22EBA4" w14:textId="1D94B5D6" w:rsidR="006E0178" w:rsidRDefault="006E0178" w:rsidP="002D65F3">
      <w:pPr>
        <w:pStyle w:val="Code"/>
      </w:pPr>
      <w:r>
        <w:t xml:space="preserve">    "kind": "namespace",</w:t>
      </w:r>
    </w:p>
    <w:p w14:paraId="39B6B650" w14:textId="2F3BD588" w:rsidR="006E0178" w:rsidRDefault="006E0178" w:rsidP="002D65F3">
      <w:pPr>
        <w:pStyle w:val="Code"/>
      </w:pPr>
      <w:r>
        <w:t xml:space="preserve">    "</w:t>
      </w:r>
      <w:proofErr w:type="spellStart"/>
      <w:r w:rsidR="00384B6C">
        <w:t>parentIndex</w:t>
      </w:r>
      <w:proofErr w:type="spellEnd"/>
      <w:r>
        <w:t xml:space="preserve">": </w:t>
      </w:r>
      <w:r w:rsidR="00384B6C">
        <w:t>1</w:t>
      </w:r>
    </w:p>
    <w:p w14:paraId="317CFCB2" w14:textId="77777777" w:rsidR="006E0178" w:rsidRDefault="006E0178" w:rsidP="002D65F3">
      <w:pPr>
        <w:pStyle w:val="Code"/>
      </w:pPr>
      <w:r>
        <w:t xml:space="preserve">  },</w:t>
      </w:r>
    </w:p>
    <w:p w14:paraId="22F70624" w14:textId="11EC7126" w:rsidR="006E0178" w:rsidRDefault="006E0178" w:rsidP="002D65F3">
      <w:pPr>
        <w:pStyle w:val="Code"/>
      </w:pPr>
      <w:r>
        <w:t xml:space="preserve">  {</w:t>
      </w:r>
    </w:p>
    <w:p w14:paraId="23CC192F" w14:textId="18E2D683" w:rsidR="00384B6C" w:rsidRDefault="00384B6C" w:rsidP="002D65F3">
      <w:pPr>
        <w:pStyle w:val="Code"/>
      </w:pPr>
      <w:r>
        <w:t xml:space="preserve">    "name": "A",</w:t>
      </w:r>
    </w:p>
    <w:p w14:paraId="79B365DF" w14:textId="36BD7787" w:rsidR="006E0178" w:rsidRDefault="006E0178" w:rsidP="002D65F3">
      <w:pPr>
        <w:pStyle w:val="Code"/>
      </w:pPr>
      <w:r>
        <w:t xml:space="preserve">    "kind": "namespace"</w:t>
      </w:r>
    </w:p>
    <w:p w14:paraId="72581132" w14:textId="77777777" w:rsidR="006E0178" w:rsidRDefault="006E0178" w:rsidP="002D65F3">
      <w:pPr>
        <w:pStyle w:val="Code"/>
      </w:pPr>
      <w:r>
        <w:t xml:space="preserve">  },</w:t>
      </w:r>
    </w:p>
    <w:p w14:paraId="3798AEAA" w14:textId="1D9F3CC7" w:rsidR="006E0178" w:rsidRDefault="006E0178" w:rsidP="002D65F3">
      <w:pPr>
        <w:pStyle w:val="Code"/>
      </w:pPr>
      <w:r>
        <w:t xml:space="preserve">  {</w:t>
      </w:r>
    </w:p>
    <w:p w14:paraId="77718134" w14:textId="00EB63C1" w:rsidR="006E0178" w:rsidRDefault="006E0178" w:rsidP="002D65F3">
      <w:pPr>
        <w:pStyle w:val="Code"/>
      </w:pPr>
      <w:r>
        <w:t xml:space="preserve">    "name": "B",</w:t>
      </w:r>
    </w:p>
    <w:p w14:paraId="587692BD" w14:textId="615EA533" w:rsidR="006E0178" w:rsidRDefault="006E0178" w:rsidP="002D65F3">
      <w:pPr>
        <w:pStyle w:val="Code"/>
      </w:pPr>
      <w:r>
        <w:t xml:space="preserve">    "</w:t>
      </w:r>
      <w:proofErr w:type="spellStart"/>
      <w:r>
        <w:t>fullyQualifiedName</w:t>
      </w:r>
      <w:proofErr w:type="spellEnd"/>
      <w:r>
        <w:t>": "A::B",</w:t>
      </w:r>
    </w:p>
    <w:p w14:paraId="57E83766" w14:textId="77777777" w:rsidR="006E0178" w:rsidRDefault="006E0178" w:rsidP="002D65F3">
      <w:pPr>
        <w:pStyle w:val="Code"/>
      </w:pPr>
      <w:r>
        <w:t xml:space="preserve">    "kind": "type",</w:t>
      </w:r>
    </w:p>
    <w:p w14:paraId="02A21CA0" w14:textId="6B91F893" w:rsidR="006E0178" w:rsidRDefault="006E0178" w:rsidP="002D65F3">
      <w:pPr>
        <w:pStyle w:val="Code"/>
      </w:pPr>
      <w:r>
        <w:t xml:space="preserve">    "</w:t>
      </w:r>
      <w:proofErr w:type="spellStart"/>
      <w:r w:rsidR="00581205">
        <w:t>parentIndex</w:t>
      </w:r>
      <w:proofErr w:type="spellEnd"/>
      <w:r>
        <w:t xml:space="preserve">": </w:t>
      </w:r>
      <w:r w:rsidR="00581205">
        <w:t>3</w:t>
      </w:r>
    </w:p>
    <w:p w14:paraId="2030CE10" w14:textId="77777777" w:rsidR="006E0178" w:rsidRDefault="006E0178" w:rsidP="002D65F3">
      <w:pPr>
        <w:pStyle w:val="Code"/>
      </w:pPr>
      <w:r>
        <w:t xml:space="preserve">  },</w:t>
      </w:r>
    </w:p>
    <w:p w14:paraId="0B5E0E8A" w14:textId="59FA084D" w:rsidR="006E0178" w:rsidRDefault="006E0178" w:rsidP="002D65F3">
      <w:pPr>
        <w:pStyle w:val="Code"/>
      </w:pPr>
      <w:r>
        <w:t xml:space="preserve">  {</w:t>
      </w:r>
    </w:p>
    <w:p w14:paraId="32607CA1" w14:textId="48A72894" w:rsidR="006E0178" w:rsidRDefault="006E0178" w:rsidP="002D65F3">
      <w:pPr>
        <w:pStyle w:val="Code"/>
      </w:pPr>
      <w:r>
        <w:t xml:space="preserve">    "name": "A",</w:t>
      </w:r>
    </w:p>
    <w:p w14:paraId="41B25908" w14:textId="711F9687" w:rsidR="006E0178" w:rsidRDefault="006E0178" w:rsidP="002D65F3">
      <w:pPr>
        <w:pStyle w:val="Code"/>
      </w:pPr>
      <w:r>
        <w:t xml:space="preserve">    "kind": "namespace"</w:t>
      </w:r>
    </w:p>
    <w:p w14:paraId="720E6F3B" w14:textId="77777777" w:rsidR="006E0178" w:rsidRDefault="006E0178" w:rsidP="002D65F3">
      <w:pPr>
        <w:pStyle w:val="Code"/>
      </w:pPr>
      <w:r>
        <w:t xml:space="preserve">  }</w:t>
      </w:r>
    </w:p>
    <w:p w14:paraId="2ECE16C8" w14:textId="73B9D57B" w:rsidR="006E0178" w:rsidRPr="00F249F9" w:rsidRDefault="00384B6C" w:rsidP="002D65F3">
      <w:pPr>
        <w:pStyle w:val="Code"/>
      </w:pPr>
      <w:r>
        <w:t>]</w:t>
      </w:r>
    </w:p>
    <w:p w14:paraId="6B2200A8" w14:textId="77777777" w:rsidR="006E0178" w:rsidRDefault="006E0178" w:rsidP="006E0178">
      <w:pPr>
        <w:pStyle w:val="Note"/>
      </w:pPr>
      <w:r>
        <w:lastRenderedPageBreak/>
        <w:t xml:space="preserve">NOTE: </w:t>
      </w:r>
      <w:r w:rsidRPr="00E66E38">
        <w:t xml:space="preserve">There are a few reasons the </w:t>
      </w:r>
      <w:proofErr w:type="spellStart"/>
      <w:r w:rsidRPr="00E66E38">
        <w:rPr>
          <w:rStyle w:val="CODEtemp"/>
        </w:rPr>
        <w:t>fullyQualifiedLogicalName</w:t>
      </w:r>
      <w:proofErr w:type="spellEnd"/>
      <w:r w:rsidRPr="00E66E38">
        <w:t xml:space="preserve"> property exists, even though the information it contains is presented in more detail in the </w:t>
      </w:r>
      <w:proofErr w:type="spellStart"/>
      <w:r w:rsidRPr="00E66E38">
        <w:rPr>
          <w:rStyle w:val="CODEtemp"/>
        </w:rPr>
        <w:t>run.logicalLocations</w:t>
      </w:r>
      <w:proofErr w:type="spellEnd"/>
      <w:r>
        <w:t xml:space="preserve"> property:</w:t>
      </w:r>
    </w:p>
    <w:p w14:paraId="6EDAC138" w14:textId="0B6600EC" w:rsidR="006E0178" w:rsidRDefault="006E0178" w:rsidP="00EA540C">
      <w:pPr>
        <w:pStyle w:val="Note"/>
        <w:numPr>
          <w:ilvl w:val="0"/>
          <w:numId w:val="11"/>
        </w:numPr>
      </w:pPr>
      <w:proofErr w:type="spellStart"/>
      <w:r w:rsidRPr="006E0178">
        <w:rPr>
          <w:rStyle w:val="CODEtemp"/>
        </w:rPr>
        <w:t>run.logicalLocations</w:t>
      </w:r>
      <w:proofErr w:type="spellEnd"/>
      <w:r>
        <w:t xml:space="preserve"> might not be present.</w:t>
      </w:r>
    </w:p>
    <w:p w14:paraId="1280145C" w14:textId="2D7EAE35" w:rsidR="006E0178" w:rsidRDefault="006E0178" w:rsidP="00EA540C">
      <w:pPr>
        <w:pStyle w:val="Note"/>
        <w:numPr>
          <w:ilvl w:val="0"/>
          <w:numId w:val="11"/>
        </w:numPr>
      </w:pPr>
      <w:r>
        <w:t>It allows</w:t>
      </w:r>
      <w:r w:rsidRPr="00E66E38">
        <w:t xml:space="preserve"> a </w:t>
      </w:r>
      <w:r>
        <w:t>SARIF</w:t>
      </w:r>
      <w:r w:rsidRPr="00E66E38">
        <w:t xml:space="preserve"> viewer to display the logical location in a way that is easily understood by users.</w:t>
      </w:r>
    </w:p>
    <w:p w14:paraId="5699D37B" w14:textId="5DC466CC" w:rsidR="006E0178" w:rsidRDefault="006E0178" w:rsidP="00EA540C">
      <w:pPr>
        <w:pStyle w:val="Note"/>
        <w:numPr>
          <w:ilvl w:val="0"/>
          <w:numId w:val="11"/>
        </w:numPr>
      </w:pPr>
      <w:r w:rsidRPr="00E66E38">
        <w:t>As mentioned in §</w:t>
      </w:r>
      <w:r>
        <w:fldChar w:fldCharType="begin"/>
      </w:r>
      <w:r>
        <w:instrText xml:space="preserve"> REF _Ref493479281 \w \h  \* MERGEFORMAT </w:instrText>
      </w:r>
      <w:r>
        <w:fldChar w:fldCharType="separate"/>
      </w:r>
      <w:r w:rsidR="00820181">
        <w:t>3.23.1</w:t>
      </w:r>
      <w:r>
        <w:fldChar w:fldCharType="end"/>
      </w:r>
      <w:r w:rsidRPr="00E66E38">
        <w:t xml:space="preserve">, </w:t>
      </w:r>
      <w:proofErr w:type="spellStart"/>
      <w:r w:rsidRPr="00E66E38">
        <w:rPr>
          <w:rStyle w:val="CODEtemp"/>
        </w:rPr>
        <w:t>fullyQualifiedLogicalName</w:t>
      </w:r>
      <w:proofErr w:type="spellEnd"/>
      <w:r w:rsidRPr="00E66E38">
        <w:t xml:space="preserve"> is also particularly convenient for fingerprinting, although the more detailed information in </w:t>
      </w:r>
      <w:proofErr w:type="spellStart"/>
      <w:r w:rsidRPr="00E66E38">
        <w:rPr>
          <w:rStyle w:val="CODEtemp"/>
        </w:rPr>
        <w:t>run.logicalLocations</w:t>
      </w:r>
      <w:proofErr w:type="spellEnd"/>
      <w:r w:rsidRPr="00E66E38">
        <w:t xml:space="preserve"> could be used instead.</w:t>
      </w:r>
    </w:p>
    <w:p w14:paraId="6652E927" w14:textId="77777777" w:rsidR="006E0178" w:rsidRDefault="006E0178" w:rsidP="00EA540C">
      <w:pPr>
        <w:pStyle w:val="Note"/>
        <w:numPr>
          <w:ilvl w:val="0"/>
          <w:numId w:val="11"/>
        </w:numPr>
      </w:pPr>
      <w:r w:rsidRPr="00E66E38">
        <w:t xml:space="preserve">It relieves viewers from having to format the logical location from the more detailed information in </w:t>
      </w:r>
      <w:proofErr w:type="spellStart"/>
      <w:r w:rsidRPr="00E66E38">
        <w:rPr>
          <w:rStyle w:val="CODEtemp"/>
        </w:rPr>
        <w:t>run.logicalLocations</w:t>
      </w:r>
      <w:proofErr w:type="spellEnd"/>
      <w:r>
        <w:t>.</w:t>
      </w:r>
    </w:p>
    <w:p w14:paraId="15C76459" w14:textId="484FC250" w:rsidR="006E0178" w:rsidRDefault="006E0178" w:rsidP="00EA540C">
      <w:pPr>
        <w:pStyle w:val="Note"/>
        <w:numPr>
          <w:ilvl w:val="0"/>
          <w:numId w:val="11"/>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proofErr w:type="spellStart"/>
      <w:r w:rsidRPr="00F249F9">
        <w:rPr>
          <w:rStyle w:val="CODEtemp"/>
        </w:rPr>
        <w:t>NamespaceA.NamespaceB.ClassC</w:t>
      </w:r>
      <w:proofErr w:type="spellEnd"/>
      <w:r w:rsidRPr="00F249F9">
        <w:t>”).</w:t>
      </w:r>
    </w:p>
    <w:p w14:paraId="36DE43A4" w14:textId="1E2E4D7B" w:rsidR="002649ED" w:rsidRDefault="002649ED" w:rsidP="002649ED">
      <w:pPr>
        <w:pStyle w:val="Heading3"/>
      </w:pPr>
      <w:bookmarkStart w:id="527" w:name="_Ref530062627"/>
      <w:bookmarkStart w:id="528" w:name="_Toc534899595"/>
      <w:proofErr w:type="spellStart"/>
      <w:r>
        <w:t>logicalLocationIndex</w:t>
      </w:r>
      <w:proofErr w:type="spellEnd"/>
      <w:r>
        <w:t xml:space="preserve"> property</w:t>
      </w:r>
      <w:bookmarkEnd w:id="527"/>
      <w:bookmarkEnd w:id="528"/>
    </w:p>
    <w:p w14:paraId="715F25F2" w14:textId="4FB9F157" w:rsidR="00581205" w:rsidRDefault="001C29FD" w:rsidP="00581205">
      <w:r>
        <w:t xml:space="preserve">Depending on the circumstances, a </w:t>
      </w:r>
      <w:r w:rsidRPr="00D436DB">
        <w:rPr>
          <w:rStyle w:val="CODEtemp"/>
        </w:rPr>
        <w:t>location</w:t>
      </w:r>
      <w:r>
        <w:t xml:space="preserve"> object either </w:t>
      </w:r>
      <w:r w:rsidRPr="00D436DB">
        <w:rPr>
          <w:b/>
        </w:rPr>
        <w:t>SHOULD</w:t>
      </w:r>
      <w:r>
        <w:t xml:space="preserve"> or </w:t>
      </w:r>
      <w:r w:rsidRPr="00D436DB">
        <w:rPr>
          <w:b/>
        </w:rPr>
        <w:t>SHALL NOT</w:t>
      </w:r>
      <w:r>
        <w:t xml:space="preserve"> contain a property named </w:t>
      </w:r>
      <w:proofErr w:type="spellStart"/>
      <w:r w:rsidRPr="00D436DB">
        <w:rPr>
          <w:rStyle w:val="CODEtemp"/>
        </w:rPr>
        <w:t>logicalLocationIndex</w:t>
      </w:r>
      <w:proofErr w:type="spellEnd"/>
      <w:r>
        <w:t xml:space="preserve"> whose value is a</w:t>
      </w:r>
      <w:r w:rsidR="00B46745">
        <w:t xml:space="preserve"> non-negative</w:t>
      </w:r>
      <w:r>
        <w:t xml:space="preserve"> integer</w:t>
      </w:r>
      <w:r w:rsidR="00B46745">
        <w:t xml:space="preserve"> that specifies</w:t>
      </w:r>
      <w:r>
        <w:t xml:space="preserve"> the</w:t>
      </w:r>
      <w:r w:rsidR="00581205">
        <w:t xml:space="preserve"> index within the</w:t>
      </w:r>
      <w:r>
        <w:t xml:space="preserve"> array-valued</w:t>
      </w:r>
      <w:r w:rsidR="00581205">
        <w:t xml:space="preserve"> </w:t>
      </w:r>
      <w:proofErr w:type="spellStart"/>
      <w:r w:rsidR="00581205" w:rsidRPr="00B10A43">
        <w:rPr>
          <w:rStyle w:val="CODEtemp"/>
        </w:rPr>
        <w:t>logicalLocations</w:t>
      </w:r>
      <w:proofErr w:type="spellEnd"/>
      <w:r w:rsidR="00581205">
        <w:t xml:space="preserve"> </w:t>
      </w:r>
      <w:r>
        <w:t>property (</w:t>
      </w:r>
      <w:r w:rsidRPr="00E66E38">
        <w:t>§</w:t>
      </w:r>
      <w:r>
        <w:fldChar w:fldCharType="begin"/>
      </w:r>
      <w:r>
        <w:instrText xml:space="preserve"> REF _Ref493479000 \r \h </w:instrText>
      </w:r>
      <w:r>
        <w:fldChar w:fldCharType="separate"/>
      </w:r>
      <w:r w:rsidR="00820181">
        <w:t>3.13.12</w:t>
      </w:r>
      <w:r>
        <w:fldChar w:fldCharType="end"/>
      </w:r>
      <w:r>
        <w:t>)</w:t>
      </w:r>
      <w:r w:rsidR="00581205">
        <w:t xml:space="preserve"> of the </w:t>
      </w:r>
      <w:r>
        <w:t xml:space="preserve">containing </w:t>
      </w:r>
      <w:r w:rsidRPr="00E20E40">
        <w:rPr>
          <w:rStyle w:val="CODEtemp"/>
        </w:rPr>
        <w:t>run</w:t>
      </w:r>
      <w:r>
        <w:t xml:space="preserve"> object (</w:t>
      </w:r>
      <w:r w:rsidRPr="00E66E38">
        <w:t>§</w:t>
      </w:r>
      <w:r>
        <w:fldChar w:fldCharType="begin"/>
      </w:r>
      <w:r>
        <w:instrText xml:space="preserve"> REF _Ref493349997 \r \h </w:instrText>
      </w:r>
      <w:r>
        <w:fldChar w:fldCharType="separate"/>
      </w:r>
      <w:r w:rsidR="00820181">
        <w:t>3.13</w:t>
      </w:r>
      <w:r>
        <w:fldChar w:fldCharType="end"/>
      </w:r>
      <w:r>
        <w:t xml:space="preserve">) of the </w:t>
      </w:r>
      <w:proofErr w:type="spellStart"/>
      <w:r w:rsidR="00581205" w:rsidRPr="00B10A43">
        <w:rPr>
          <w:rStyle w:val="CODEtemp"/>
        </w:rPr>
        <w:t>logicalLocation</w:t>
      </w:r>
      <w:proofErr w:type="spellEnd"/>
      <w:r w:rsidR="00581205">
        <w:t xml:space="preserve"> object (</w:t>
      </w:r>
      <w:r w:rsidR="00581205" w:rsidRPr="00E66E38">
        <w:t>§</w:t>
      </w:r>
      <w:r w:rsidR="00581205">
        <w:fldChar w:fldCharType="begin"/>
      </w:r>
      <w:r w:rsidR="00581205">
        <w:instrText xml:space="preserve"> REF _Ref493404505 \r \h </w:instrText>
      </w:r>
      <w:r w:rsidR="00581205">
        <w:fldChar w:fldCharType="separate"/>
      </w:r>
      <w:r w:rsidR="00820181">
        <w:t>3.27</w:t>
      </w:r>
      <w:r w:rsidR="00581205">
        <w:fldChar w:fldCharType="end"/>
      </w:r>
      <w:r w:rsidR="00581205">
        <w:t>) that describes the logical location</w:t>
      </w:r>
      <w:r w:rsidR="00B46745">
        <w:t>, if any,</w:t>
      </w:r>
      <w:r w:rsidR="00581205">
        <w:t xml:space="preserve"> specified by </w:t>
      </w:r>
      <w:r w:rsidR="00B46745">
        <w:t xml:space="preserve">this </w:t>
      </w:r>
      <w:r w:rsidR="00B46745">
        <w:rPr>
          <w:rStyle w:val="CODEtemp"/>
        </w:rPr>
        <w:t>location</w:t>
      </w:r>
      <w:r w:rsidR="00581205">
        <w:t xml:space="preserve"> </w:t>
      </w:r>
      <w:r w:rsidR="00B46745">
        <w:t>object</w:t>
      </w:r>
      <w:r w:rsidR="00581205">
        <w:t>.</w:t>
      </w:r>
      <w:r w:rsidR="00EB77BD">
        <w:t xml:space="preserve"> </w:t>
      </w:r>
      <w:r w:rsidR="00B33D4B">
        <w:t xml:space="preserve">If </w:t>
      </w:r>
      <w:proofErr w:type="spellStart"/>
      <w:r w:rsidR="00EB77BD" w:rsidRPr="00EB77BD">
        <w:rPr>
          <w:rStyle w:val="CODEtemp"/>
        </w:rPr>
        <w:t>logicalLocationIndex</w:t>
      </w:r>
      <w:proofErr w:type="spellEnd"/>
      <w:r w:rsidR="00B33D4B">
        <w:t xml:space="preserve"> is absent, it </w:t>
      </w:r>
      <w:r w:rsidR="00B33D4B">
        <w:rPr>
          <w:b/>
        </w:rPr>
        <w:t>SHALL</w:t>
      </w:r>
      <w:r w:rsidR="00B33D4B">
        <w:t xml:space="preserve"> default to -1</w:t>
      </w:r>
      <w:r>
        <w:t xml:space="preserve"> (which is otherwise not a valid value for this property)</w:t>
      </w:r>
      <w:r w:rsidR="00B33D4B">
        <w:t>.</w:t>
      </w:r>
    </w:p>
    <w:p w14:paraId="6F3CD982" w14:textId="6303BED5" w:rsidR="00581205" w:rsidRDefault="00581205" w:rsidP="00581205">
      <w:pPr>
        <w:pStyle w:val="Note"/>
      </w:pPr>
      <w:r>
        <w:t xml:space="preserve">NOTE: If </w:t>
      </w:r>
      <w:proofErr w:type="spellStart"/>
      <w:r w:rsidRPr="00B10A43">
        <w:rPr>
          <w:rStyle w:val="CODEtemp"/>
        </w:rPr>
        <w:t>logicalLocationIndex</w:t>
      </w:r>
      <w:proofErr w:type="spellEnd"/>
      <w:r>
        <w:t xml:space="preserve"> is absent, the SARIF consumer will not be able to locate information about the logical location.</w:t>
      </w:r>
    </w:p>
    <w:p w14:paraId="52FEAC41" w14:textId="197DBDEA" w:rsidR="001C29FD" w:rsidRDefault="00E20E40" w:rsidP="00EB77BD">
      <w:r>
        <w:t xml:space="preserve">If this </w:t>
      </w:r>
      <w:r w:rsidRPr="0045785E">
        <w:rPr>
          <w:rStyle w:val="CODEtemp"/>
        </w:rPr>
        <w:t>location</w:t>
      </w:r>
      <w:r>
        <w:t xml:space="preserve"> object does not describe a logical location, then </w:t>
      </w:r>
      <w:proofErr w:type="spellStart"/>
      <w:r>
        <w:rPr>
          <w:rStyle w:val="CODEtemp"/>
        </w:rPr>
        <w:t>logicalLocationIndex</w:t>
      </w:r>
      <w:proofErr w:type="spellEnd"/>
      <w:r w:rsidRPr="00E66E38">
        <w:t xml:space="preserve"> </w:t>
      </w:r>
      <w:r w:rsidRPr="0045785E">
        <w:rPr>
          <w:b/>
        </w:rPr>
        <w:t>SHALL NOT</w:t>
      </w:r>
      <w:r>
        <w:t xml:space="preserve"> be present.</w:t>
      </w:r>
    </w:p>
    <w:p w14:paraId="07EB8C22" w14:textId="75136A97" w:rsidR="00E20E40" w:rsidRDefault="00E20E40" w:rsidP="00EB77BD">
      <w:r>
        <w:t xml:space="preserve">Throughout the remainder of this section, the </w:t>
      </w:r>
      <w:r w:rsidRPr="00825370">
        <w:rPr>
          <w:rStyle w:val="CODEtemp"/>
        </w:rPr>
        <w:t>location</w:t>
      </w:r>
      <w:r>
        <w:t xml:space="preserve"> object is assumed to describe a logical location.</w:t>
      </w:r>
    </w:p>
    <w:p w14:paraId="04ED1952" w14:textId="40D6219C" w:rsidR="00E20E40" w:rsidRDefault="00E20E40" w:rsidP="00EB77BD">
      <w:r>
        <w:t xml:space="preserve">If </w:t>
      </w:r>
      <w:proofErr w:type="spellStart"/>
      <w:r w:rsidRPr="00262770">
        <w:rPr>
          <w:rStyle w:val="CODEtemp"/>
        </w:rPr>
        <w:t>run.logicalLocations</w:t>
      </w:r>
      <w:proofErr w:type="spellEnd"/>
      <w:r>
        <w:t xml:space="preserve"> is absent, or if it does not contain an entry for the logical location described by this </w:t>
      </w:r>
      <w:r w:rsidRPr="00262770">
        <w:rPr>
          <w:rStyle w:val="CODEtemp"/>
        </w:rPr>
        <w:t>location</w:t>
      </w:r>
      <w:r>
        <w:t xml:space="preserve"> object, then </w:t>
      </w:r>
      <w:proofErr w:type="spellStart"/>
      <w:r w:rsidRPr="00262770">
        <w:rPr>
          <w:rStyle w:val="CODEtemp"/>
        </w:rPr>
        <w:t>logicalLocationIndex</w:t>
      </w:r>
      <w:proofErr w:type="spellEnd"/>
      <w:r>
        <w:t xml:space="preserve"> </w:t>
      </w:r>
      <w:r w:rsidRPr="00262770">
        <w:rPr>
          <w:b/>
        </w:rPr>
        <w:t>SHALL NOT</w:t>
      </w:r>
      <w:r>
        <w:t xml:space="preserve"> be present.</w:t>
      </w:r>
    </w:p>
    <w:p w14:paraId="71D434F6" w14:textId="27235C02" w:rsidR="00E20E40" w:rsidRDefault="00E20E40" w:rsidP="00EB77BD">
      <w:r>
        <w:t xml:space="preserve">Otherwise, </w:t>
      </w:r>
      <w:proofErr w:type="spellStart"/>
      <w:r w:rsidRPr="00262770">
        <w:rPr>
          <w:rStyle w:val="CODEtemp"/>
        </w:rPr>
        <w:t>logicalLocationIndex</w:t>
      </w:r>
      <w:proofErr w:type="spellEnd"/>
      <w:r>
        <w:t xml:space="preserve"> </w:t>
      </w:r>
      <w:r w:rsidRPr="00262770">
        <w:rPr>
          <w:b/>
        </w:rPr>
        <w:t>SHOULD</w:t>
      </w:r>
      <w:r>
        <w:t xml:space="preserve"> be present.</w:t>
      </w:r>
    </w:p>
    <w:p w14:paraId="128D8D06" w14:textId="674D4DFE" w:rsidR="00262770" w:rsidRPr="001C29FD" w:rsidRDefault="00262770" w:rsidP="00EB77BD">
      <w:r>
        <w:t xml:space="preserve">If </w:t>
      </w:r>
      <w:proofErr w:type="spellStart"/>
      <w:r w:rsidRPr="00262770">
        <w:rPr>
          <w:rStyle w:val="CODEtemp"/>
        </w:rPr>
        <w:t>logicalLocationIndex</w:t>
      </w:r>
      <w:proofErr w:type="spellEnd"/>
      <w:r>
        <w:t xml:space="preserve"> and </w:t>
      </w:r>
      <w:proofErr w:type="spellStart"/>
      <w:r w:rsidRPr="00262770">
        <w:rPr>
          <w:rStyle w:val="CODEtemp"/>
        </w:rPr>
        <w:t>fullyQualifiedLogicalName</w:t>
      </w:r>
      <w:proofErr w:type="spellEnd"/>
      <w:r>
        <w:t xml:space="preserve"> (</w:t>
      </w:r>
      <w:r w:rsidRPr="00E66E38">
        <w:t>§</w:t>
      </w:r>
      <w:r>
        <w:fldChar w:fldCharType="begin"/>
      </w:r>
      <w:r>
        <w:instrText xml:space="preserve"> REF _Ref493404450 \r \h </w:instrText>
      </w:r>
      <w:r>
        <w:fldChar w:fldCharType="separate"/>
      </w:r>
      <w:r w:rsidR="00820181">
        <w:t>3.23.4</w:t>
      </w:r>
      <w:r>
        <w:fldChar w:fldCharType="end"/>
      </w:r>
      <w:r>
        <w:t xml:space="preserve">) are both present, then the value of the </w:t>
      </w:r>
      <w:proofErr w:type="spellStart"/>
      <w:r w:rsidRPr="00262770">
        <w:rPr>
          <w:rStyle w:val="CODEtemp"/>
        </w:rPr>
        <w:t>fullyQualifiedName</w:t>
      </w:r>
      <w:proofErr w:type="spellEnd"/>
      <w:r>
        <w:t xml:space="preserve"> property (</w:t>
      </w:r>
      <w:r w:rsidRPr="00E66E38">
        <w:t>§</w:t>
      </w:r>
      <w:r>
        <w:fldChar w:fldCharType="begin"/>
      </w:r>
      <w:r>
        <w:instrText xml:space="preserve"> REF _Ref513194876 \r \h </w:instrText>
      </w:r>
      <w:r>
        <w:fldChar w:fldCharType="separate"/>
      </w:r>
      <w:r w:rsidR="00820181">
        <w:t>3.27.4</w:t>
      </w:r>
      <w:r>
        <w:fldChar w:fldCharType="end"/>
      </w:r>
      <w:r>
        <w:t xml:space="preserve">) of the </w:t>
      </w:r>
      <w:proofErr w:type="spellStart"/>
      <w:r w:rsidRPr="00262770">
        <w:rPr>
          <w:rStyle w:val="CODEtemp"/>
        </w:rPr>
        <w:t>logicalLocation</w:t>
      </w:r>
      <w:proofErr w:type="spellEnd"/>
      <w:r>
        <w:t xml:space="preserve"> object specified by </w:t>
      </w:r>
      <w:proofErr w:type="spellStart"/>
      <w:r w:rsidRPr="00262770">
        <w:rPr>
          <w:rStyle w:val="CODEtemp"/>
        </w:rPr>
        <w:t>logicalLocationIndex</w:t>
      </w:r>
      <w:proofErr w:type="spellEnd"/>
      <w:r>
        <w:t xml:space="preserve"> </w:t>
      </w:r>
      <w:r w:rsidRPr="00262770">
        <w:rPr>
          <w:b/>
        </w:rPr>
        <w:t>SHALL</w:t>
      </w:r>
      <w:r>
        <w:t xml:space="preserve"> equal the value of </w:t>
      </w:r>
      <w:proofErr w:type="spellStart"/>
      <w:r w:rsidRPr="00262770">
        <w:rPr>
          <w:rStyle w:val="CODEtemp"/>
        </w:rPr>
        <w:t>fullyQualifiedLogicalName</w:t>
      </w:r>
      <w:proofErr w:type="spellEnd"/>
      <w:r>
        <w:t>.</w:t>
      </w:r>
    </w:p>
    <w:p w14:paraId="4CD27C2E" w14:textId="16EED1C5" w:rsidR="00F13165" w:rsidRDefault="00F13165" w:rsidP="00F13165">
      <w:pPr>
        <w:pStyle w:val="Heading3"/>
      </w:pPr>
      <w:bookmarkStart w:id="529" w:name="_Ref513121634"/>
      <w:bookmarkStart w:id="530" w:name="_Ref513122103"/>
      <w:bookmarkStart w:id="531" w:name="_Toc534899596"/>
      <w:r>
        <w:t>message property</w:t>
      </w:r>
      <w:bookmarkEnd w:id="529"/>
      <w:bookmarkEnd w:id="530"/>
      <w:bookmarkEnd w:id="531"/>
    </w:p>
    <w:p w14:paraId="62F22E6F" w14:textId="2C1B9E1B"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820181">
        <w:t>3.11</w:t>
      </w:r>
      <w:r>
        <w:fldChar w:fldCharType="end"/>
      </w:r>
      <w:r>
        <w:t>) relevant to the location.</w:t>
      </w:r>
    </w:p>
    <w:p w14:paraId="0E77A827" w14:textId="77777777" w:rsidR="00F13165" w:rsidRDefault="00F13165" w:rsidP="00F13165">
      <w:pPr>
        <w:pStyle w:val="Heading3"/>
      </w:pPr>
      <w:bookmarkStart w:id="532" w:name="_Ref510102819"/>
      <w:bookmarkStart w:id="533" w:name="_Toc534899597"/>
      <w:r>
        <w:t>annotations property</w:t>
      </w:r>
      <w:bookmarkEnd w:id="532"/>
      <w:bookmarkEnd w:id="533"/>
    </w:p>
    <w:p w14:paraId="1F7AABEC" w14:textId="7DE9F7F0"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w:t>
      </w:r>
      <w:r w:rsidR="002D1B72">
        <w:t>of</w:t>
      </w:r>
      <w:r>
        <w:t xml:space="preserve"> </w:t>
      </w:r>
      <w:r w:rsidR="009079A3">
        <w:t xml:space="preserve">zero </w:t>
      </w:r>
      <w:r>
        <w:t>or more unique (§</w:t>
      </w:r>
      <w:r>
        <w:fldChar w:fldCharType="begin"/>
      </w:r>
      <w:r>
        <w:instrText xml:space="preserve"> REF _Ref493404799 \w \h </w:instrText>
      </w:r>
      <w:r>
        <w:fldChar w:fldCharType="separate"/>
      </w:r>
      <w:r w:rsidR="00820181">
        <w:t>3.7.2</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820181">
        <w:t>3.25</w:t>
      </w:r>
      <w:r w:rsidR="0022400E">
        <w:fldChar w:fldCharType="end"/>
      </w:r>
      <w:r>
        <w:t xml:space="preserve">), each of which describes </w:t>
      </w:r>
      <w:r w:rsidR="0022400E">
        <w:t xml:space="preserve">a region within the file 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820181">
        <w:t>3.25.14</w:t>
      </w:r>
      <w:r w:rsidR="0022400E">
        <w:fldChar w:fldCharType="end"/>
      </w:r>
      <w:r w:rsidR="0022400E">
        <w:t>) that explains the relevance of the region to the location.</w:t>
      </w:r>
    </w:p>
    <w:p w14:paraId="342299F2" w14:textId="3541C9D8" w:rsidR="009079A3" w:rsidRDefault="009079A3" w:rsidP="00F13165">
      <w:r>
        <w:t xml:space="preserve">If </w:t>
      </w:r>
      <w:r>
        <w:rPr>
          <w:rStyle w:val="CODEtemp"/>
        </w:rPr>
        <w:t>annotations</w:t>
      </w:r>
      <w:r>
        <w:t xml:space="preserve"> is absent, it </w:t>
      </w:r>
      <w:r>
        <w:rPr>
          <w:b/>
        </w:rPr>
        <w:t>SHALL</w:t>
      </w:r>
      <w:r>
        <w:t xml:space="preserve"> default to an empty array.</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2D65F3">
      <w:pPr>
        <w:pStyle w:val="Code"/>
      </w:pPr>
      <w:r>
        <w:lastRenderedPageBreak/>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D65F3">
      <w:pPr>
        <w:pStyle w:val="Code"/>
      </w:pPr>
      <w:r>
        <w:t>"annotations": [                  # An array of region objects.</w:t>
      </w:r>
    </w:p>
    <w:p w14:paraId="54517F76" w14:textId="1E619D53" w:rsidR="0022400E" w:rsidRDefault="0022400E" w:rsidP="002D65F3">
      <w:pPr>
        <w:pStyle w:val="Code"/>
      </w:pPr>
      <w:r>
        <w:t xml:space="preserve">  {                               # A region object (§</w:t>
      </w:r>
      <w:r>
        <w:fldChar w:fldCharType="begin"/>
      </w:r>
      <w:r>
        <w:instrText xml:space="preserve"> REF _Ref493490350 \r \h </w:instrText>
      </w:r>
      <w:r w:rsidR="002D65F3">
        <w:instrText xml:space="preserve"> \* MERGEFORMAT </w:instrText>
      </w:r>
      <w:r>
        <w:fldChar w:fldCharType="separate"/>
      </w:r>
      <w:r w:rsidR="00820181">
        <w:t>3.25</w:t>
      </w:r>
      <w:r>
        <w:fldChar w:fldCharType="end"/>
      </w:r>
      <w:r>
        <w:t>).</w:t>
      </w:r>
    </w:p>
    <w:p w14:paraId="5593B991" w14:textId="77777777" w:rsidR="0022400E" w:rsidRDefault="0022400E" w:rsidP="002D65F3">
      <w:pPr>
        <w:pStyle w:val="Code"/>
      </w:pPr>
      <w:r>
        <w:t xml:space="preserve">    "</w:t>
      </w:r>
      <w:proofErr w:type="spellStart"/>
      <w:r>
        <w:t>startLine</w:t>
      </w:r>
      <w:proofErr w:type="spellEnd"/>
      <w:r>
        <w:t>": 12,</w:t>
      </w:r>
    </w:p>
    <w:p w14:paraId="1F42D881" w14:textId="77777777" w:rsidR="0022400E" w:rsidRDefault="0022400E" w:rsidP="002D65F3">
      <w:pPr>
        <w:pStyle w:val="Code"/>
      </w:pPr>
      <w:r>
        <w:t xml:space="preserve">    "</w:t>
      </w:r>
      <w:proofErr w:type="spellStart"/>
      <w:r>
        <w:t>startColumn</w:t>
      </w:r>
      <w:proofErr w:type="spellEnd"/>
      <w:r>
        <w:t>": 13,</w:t>
      </w:r>
    </w:p>
    <w:p w14:paraId="627884C2" w14:textId="77777777" w:rsidR="0022400E" w:rsidRDefault="0022400E" w:rsidP="002D65F3">
      <w:pPr>
        <w:pStyle w:val="Code"/>
      </w:pPr>
      <w:r>
        <w:t xml:space="preserve">    "</w:t>
      </w:r>
      <w:proofErr w:type="spellStart"/>
      <w:r>
        <w:t>endColumn</w:t>
      </w:r>
      <w:proofErr w:type="spellEnd"/>
      <w:r>
        <w:t>": 19,</w:t>
      </w:r>
    </w:p>
    <w:p w14:paraId="4489F3A6" w14:textId="77777777" w:rsidR="0022400E" w:rsidRDefault="0022400E" w:rsidP="002D65F3">
      <w:pPr>
        <w:pStyle w:val="Code"/>
      </w:pPr>
      <w:r>
        <w:t xml:space="preserve">    "message": {</w:t>
      </w:r>
    </w:p>
    <w:p w14:paraId="7B54F3BA" w14:textId="77777777" w:rsidR="0022400E" w:rsidRDefault="0022400E" w:rsidP="002D65F3">
      <w:pPr>
        <w:pStyle w:val="Code"/>
      </w:pPr>
      <w:r>
        <w:t xml:space="preserve">      "text": "(y + z) = 42"</w:t>
      </w:r>
    </w:p>
    <w:p w14:paraId="05173144" w14:textId="77777777" w:rsidR="0022400E" w:rsidRDefault="0022400E" w:rsidP="002D65F3">
      <w:pPr>
        <w:pStyle w:val="Code"/>
      </w:pPr>
      <w:r>
        <w:t xml:space="preserve">    }</w:t>
      </w:r>
    </w:p>
    <w:p w14:paraId="65C9B992" w14:textId="77777777" w:rsidR="0022400E" w:rsidRDefault="0022400E" w:rsidP="002D65F3">
      <w:pPr>
        <w:pStyle w:val="Code"/>
      </w:pPr>
      <w:r>
        <w:t xml:space="preserve">  }</w:t>
      </w:r>
    </w:p>
    <w:p w14:paraId="06E0F4E7" w14:textId="77777777" w:rsidR="0022400E" w:rsidRDefault="0022400E" w:rsidP="002D65F3">
      <w:pPr>
        <w:pStyle w:val="Code"/>
      </w:pPr>
      <w:r>
        <w:t>]</w:t>
      </w:r>
    </w:p>
    <w:p w14:paraId="6D163167" w14:textId="71B36E0B" w:rsidR="006E546E" w:rsidRDefault="006E546E" w:rsidP="006E546E">
      <w:pPr>
        <w:pStyle w:val="Heading2"/>
      </w:pPr>
      <w:bookmarkStart w:id="534" w:name="_Ref493477390"/>
      <w:bookmarkStart w:id="535" w:name="_Ref493478323"/>
      <w:bookmarkStart w:id="536" w:name="_Ref493478590"/>
      <w:bookmarkStart w:id="537" w:name="_Toc534899598"/>
      <w:proofErr w:type="spellStart"/>
      <w:r>
        <w:t>physicalLocation</w:t>
      </w:r>
      <w:proofErr w:type="spellEnd"/>
      <w:r>
        <w:t xml:space="preserve"> object</w:t>
      </w:r>
      <w:bookmarkEnd w:id="534"/>
      <w:bookmarkEnd w:id="535"/>
      <w:bookmarkEnd w:id="536"/>
      <w:bookmarkEnd w:id="537"/>
    </w:p>
    <w:p w14:paraId="0B9181AD" w14:textId="12F902F2" w:rsidR="006E546E" w:rsidRDefault="006E546E" w:rsidP="006E546E">
      <w:pPr>
        <w:pStyle w:val="Heading3"/>
      </w:pPr>
      <w:bookmarkStart w:id="538" w:name="_Toc534899599"/>
      <w:r>
        <w:t>General</w:t>
      </w:r>
      <w:bookmarkEnd w:id="538"/>
    </w:p>
    <w:p w14:paraId="75F2C0BF" w14:textId="119BD1EC" w:rsidR="00365886" w:rsidRPr="00365886" w:rsidRDefault="00365886" w:rsidP="00365886">
      <w:r w:rsidRPr="00365886">
        <w:t xml:space="preserve">A </w:t>
      </w:r>
      <w:proofErr w:type="spellStart"/>
      <w:r w:rsidRPr="00365886">
        <w:rPr>
          <w:rStyle w:val="CODEtemp"/>
        </w:rPr>
        <w:t>physicalLocation</w:t>
      </w:r>
      <w:proofErr w:type="spellEnd"/>
      <w:r w:rsidRPr="00365886">
        <w:t xml:space="preserve"> object represents the physical location where a result was detected. A physical location specifies a reference to a programming artifact together with a region within that artifact.</w:t>
      </w:r>
    </w:p>
    <w:p w14:paraId="25653BA6" w14:textId="5186C2AF" w:rsidR="008A0E1E" w:rsidRDefault="008A0E1E" w:rsidP="006E546E">
      <w:pPr>
        <w:pStyle w:val="Heading3"/>
      </w:pPr>
      <w:bookmarkStart w:id="539" w:name="_Ref503357394"/>
      <w:bookmarkStart w:id="540" w:name="_Toc534899600"/>
      <w:bookmarkStart w:id="541" w:name="_Ref493343236"/>
      <w:r>
        <w:t>id property</w:t>
      </w:r>
      <w:bookmarkEnd w:id="539"/>
      <w:bookmarkEnd w:id="540"/>
    </w:p>
    <w:p w14:paraId="39E78313" w14:textId="3DA4070C" w:rsidR="00AF7697" w:rsidRDefault="00AF7697" w:rsidP="00AF7697">
      <w:r>
        <w:t xml:space="preserve">A </w:t>
      </w:r>
      <w:proofErr w:type="spellStart"/>
      <w:r>
        <w:rPr>
          <w:rStyle w:val="CODEtemp"/>
        </w:rPr>
        <w:t>physicalLocation</w:t>
      </w:r>
      <w:proofErr w:type="spellEnd"/>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proofErr w:type="spellStart"/>
      <w:r>
        <w:rPr>
          <w:rStyle w:val="CODEtemp"/>
        </w:rPr>
        <w:t>physicalLocation</w:t>
      </w:r>
      <w:proofErr w:type="spellEnd"/>
      <w:r>
        <w:t xml:space="preserve"> objects belonging to the</w:t>
      </w:r>
      <w:r w:rsidR="00C32159">
        <w:t xml:space="preserve"> containing</w:t>
      </w:r>
      <w:r>
        <w:t xml:space="preserve"> </w:t>
      </w:r>
      <w:r>
        <w:rPr>
          <w:rStyle w:val="CODEtemp"/>
        </w:rPr>
        <w:t>result</w:t>
      </w:r>
      <w:r>
        <w:t xml:space="preserve"> object (§</w:t>
      </w:r>
      <w:r>
        <w:fldChar w:fldCharType="begin"/>
      </w:r>
      <w:r>
        <w:instrText xml:space="preserve"> REF _Ref493350984 \r \h </w:instrText>
      </w:r>
      <w:r>
        <w:fldChar w:fldCharType="separate"/>
      </w:r>
      <w:r w:rsidR="00820181">
        <w:t>3.22</w:t>
      </w:r>
      <w:r>
        <w:fldChar w:fldCharType="end"/>
      </w:r>
      <w:r>
        <w:t xml:space="preserve">). The value does not need to be unique across all </w:t>
      </w:r>
      <w:r>
        <w:rPr>
          <w:rStyle w:val="CODEtemp"/>
        </w:rPr>
        <w:t>result</w:t>
      </w:r>
      <w:r>
        <w:t xml:space="preserve"> objects in the run.</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proofErr w:type="spellStart"/>
      <w:r>
        <w:rPr>
          <w:rStyle w:val="CODEtemp"/>
        </w:rPr>
        <w:t>physicalLocation</w:t>
      </w:r>
      <w:proofErr w:type="spellEnd"/>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proofErr w:type="spellStart"/>
      <w:r>
        <w:t>result.relatedLocations</w:t>
      </w:r>
      <w:proofErr w:type="spellEnd"/>
      <w:r>
        <w:t>[0].</w:t>
      </w:r>
      <w:proofErr w:type="spellStart"/>
      <w:r>
        <w:t>physicalLocation</w:t>
      </w:r>
      <w:proofErr w:type="spellEnd"/>
    </w:p>
    <w:p w14:paraId="71F4A9F2" w14:textId="696ABC93" w:rsidR="00AF7697" w:rsidRDefault="00AF7697" w:rsidP="00AF7697">
      <w:pPr>
        <w:pStyle w:val="Code"/>
      </w:pPr>
      <w:proofErr w:type="spellStart"/>
      <w:r>
        <w:t>result.codeFlows</w:t>
      </w:r>
      <w:proofErr w:type="spellEnd"/>
      <w:r>
        <w:t>[0].</w:t>
      </w:r>
      <w:proofErr w:type="spellStart"/>
      <w:r w:rsidR="004A2C9B">
        <w:t>threadFlows</w:t>
      </w:r>
      <w:proofErr w:type="spellEnd"/>
      <w:r w:rsidR="004A2C9B">
        <w:t>[0].</w:t>
      </w:r>
      <w:r>
        <w:t>locations[0].</w:t>
      </w:r>
      <w:proofErr w:type="spellStart"/>
      <w:r>
        <w:t>physicalLocation</w:t>
      </w:r>
      <w:proofErr w:type="spellEnd"/>
    </w:p>
    <w:p w14:paraId="5228ADFC" w14:textId="77777777" w:rsidR="00AF7697" w:rsidRDefault="00AF7697" w:rsidP="00AF7697">
      <w:pPr>
        <w:pStyle w:val="Code"/>
      </w:pPr>
      <w:proofErr w:type="spellStart"/>
      <w:r>
        <w:t>result.stacks</w:t>
      </w:r>
      <w:proofErr w:type="spellEnd"/>
      <w:r>
        <w:t>[0].frames[0].</w:t>
      </w:r>
      <w:proofErr w:type="spellStart"/>
      <w:r>
        <w:t>physicalLocation</w:t>
      </w:r>
      <w:proofErr w:type="spellEnd"/>
    </w:p>
    <w:p w14:paraId="4E48198E" w14:textId="684AE1E8"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820181">
        <w:t>3.11.4</w:t>
      </w:r>
      <w:r>
        <w:fldChar w:fldCharType="end"/>
      </w:r>
      <w:r>
        <w:t xml:space="preserve">) within a </w:t>
      </w:r>
      <w:r w:rsidRPr="00C32159">
        <w:rPr>
          <w:rStyle w:val="CODEtemp"/>
        </w:rPr>
        <w:t>message</w:t>
      </w:r>
      <w:r>
        <w:t xml:space="preserve"> </w:t>
      </w:r>
      <w:r w:rsidR="00C32159">
        <w:t>object (§</w:t>
      </w:r>
      <w:r w:rsidR="00C32159">
        <w:fldChar w:fldCharType="begin"/>
      </w:r>
      <w:r w:rsidR="00C32159">
        <w:instrText xml:space="preserve"> REF _Ref508814664 \r \h </w:instrText>
      </w:r>
      <w:r w:rsidR="00C32159">
        <w:fldChar w:fldCharType="separate"/>
      </w:r>
      <w:r w:rsidR="00820181">
        <w:t>3.11</w:t>
      </w:r>
      <w:r w:rsidR="00C32159">
        <w:fldChar w:fldCharType="end"/>
      </w:r>
      <w:r w:rsidR="00C32159">
        <w:t xml:space="preserve">) </w:t>
      </w:r>
      <w:r>
        <w:t xml:space="preserve">to refer to the location. If no </w:t>
      </w:r>
      <w:r w:rsidRPr="00C32159">
        <w:rPr>
          <w:rStyle w:val="CODEtemp"/>
        </w:rPr>
        <w:t>message</w:t>
      </w:r>
      <w:r w:rsidR="00C32159">
        <w:t xml:space="preserve"> object</w:t>
      </w:r>
      <w:r>
        <w:t xml:space="preserve"> within the </w:t>
      </w:r>
      <w:r w:rsidR="00C32159">
        <w:t>containing</w:t>
      </w:r>
      <w:r>
        <w:t xml:space="preserve"> </w:t>
      </w:r>
      <w:r w:rsidRPr="00C32159">
        <w:rPr>
          <w:rStyle w:val="CODEtemp"/>
        </w:rPr>
        <w:t>result</w:t>
      </w:r>
      <w:r>
        <w:t xml:space="preserve"> object refers to this location </w:t>
      </w:r>
      <w:r>
        <w:rPr>
          <w:i/>
        </w:rPr>
        <w:t>via</w:t>
      </w:r>
      <w:r>
        <w:t xml:space="preserve"> an embedded link, the </w:t>
      </w:r>
      <w:r>
        <w:rPr>
          <w:rStyle w:val="CODEtemp"/>
        </w:rPr>
        <w:t>id</w:t>
      </w:r>
      <w:r>
        <w:t xml:space="preserve"> property does not need to appear.</w:t>
      </w:r>
    </w:p>
    <w:p w14:paraId="7CEA478C" w14:textId="100E3157" w:rsidR="006E546E" w:rsidRDefault="00EF1697" w:rsidP="006E546E">
      <w:pPr>
        <w:pStyle w:val="Heading3"/>
      </w:pPr>
      <w:bookmarkStart w:id="542" w:name="_Ref503369432"/>
      <w:bookmarkStart w:id="543" w:name="_Ref503369435"/>
      <w:bookmarkStart w:id="544" w:name="_Ref503371110"/>
      <w:bookmarkStart w:id="545" w:name="_Ref503371652"/>
      <w:bookmarkStart w:id="546" w:name="_Toc534899601"/>
      <w:proofErr w:type="spellStart"/>
      <w:r>
        <w:t>fileLocation</w:t>
      </w:r>
      <w:proofErr w:type="spellEnd"/>
      <w:r w:rsidR="006E546E">
        <w:t xml:space="preserve"> property</w:t>
      </w:r>
      <w:bookmarkEnd w:id="541"/>
      <w:bookmarkEnd w:id="542"/>
      <w:bookmarkEnd w:id="543"/>
      <w:bookmarkEnd w:id="544"/>
      <w:bookmarkEnd w:id="545"/>
      <w:bookmarkEnd w:id="546"/>
    </w:p>
    <w:p w14:paraId="03500782" w14:textId="1BB8AC63" w:rsidR="00124F1F" w:rsidRDefault="0022400E" w:rsidP="00124F1F">
      <w:r>
        <w:t>A</w:t>
      </w:r>
      <w:r w:rsidR="00365886" w:rsidRPr="00365886">
        <w:t xml:space="preserve"> </w:t>
      </w:r>
      <w:proofErr w:type="spellStart"/>
      <w:r w:rsidR="00365886" w:rsidRPr="00365886">
        <w:rPr>
          <w:rStyle w:val="CODEtemp"/>
        </w:rPr>
        <w:t>physicalLocation</w:t>
      </w:r>
      <w:proofErr w:type="spellEnd"/>
      <w:r w:rsidR="00365886" w:rsidRPr="00365886">
        <w:t xml:space="preserve"> object </w:t>
      </w:r>
      <w:r w:rsidR="00365886" w:rsidRPr="00365886">
        <w:rPr>
          <w:b/>
        </w:rPr>
        <w:t>SHALL</w:t>
      </w:r>
      <w:r w:rsidR="00365886" w:rsidRPr="00365886">
        <w:t xml:space="preserve"> contain a property named </w:t>
      </w:r>
      <w:proofErr w:type="spellStart"/>
      <w:r w:rsidR="00A308C2">
        <w:rPr>
          <w:rStyle w:val="CODEtemp"/>
        </w:rPr>
        <w:t>fileLocation</w:t>
      </w:r>
      <w:proofErr w:type="spellEnd"/>
      <w:r w:rsidR="00365886" w:rsidRPr="00365886">
        <w:t xml:space="preserve"> whose value is </w:t>
      </w:r>
      <w:r w:rsidR="00F13165">
        <w:t xml:space="preserve">a </w:t>
      </w:r>
      <w:proofErr w:type="spellStart"/>
      <w:r w:rsidR="00A308C2" w:rsidRPr="003A2BC1">
        <w:rPr>
          <w:rStyle w:val="CODEtemp"/>
        </w:rPr>
        <w:t>fileLocation</w:t>
      </w:r>
      <w:proofErr w:type="spellEnd"/>
      <w:r w:rsidR="00A308C2">
        <w:t xml:space="preserve"> object (</w:t>
      </w:r>
      <w:r w:rsidR="00A308C2" w:rsidRPr="00124F1F">
        <w:t>§</w:t>
      </w:r>
      <w:r w:rsidR="00A308C2">
        <w:fldChar w:fldCharType="begin"/>
      </w:r>
      <w:r w:rsidR="00A308C2">
        <w:instrText xml:space="preserve"> REF _Ref507594747 \r \h </w:instrText>
      </w:r>
      <w:r w:rsidR="00A308C2">
        <w:fldChar w:fldCharType="separate"/>
      </w:r>
      <w:r w:rsidR="00820181">
        <w:t>3.3</w:t>
      </w:r>
      <w:r w:rsidR="00A308C2">
        <w:fldChar w:fldCharType="end"/>
      </w:r>
      <w:r w:rsidR="00A308C2">
        <w:t>)</w:t>
      </w:r>
      <w:r w:rsidR="00365886" w:rsidRPr="00365886">
        <w:t xml:space="preserve"> that represents the location of the file.</w:t>
      </w:r>
    </w:p>
    <w:p w14:paraId="6E2ED756" w14:textId="0C3DAAB4" w:rsidR="006E546E" w:rsidRDefault="006E546E" w:rsidP="006E546E">
      <w:pPr>
        <w:pStyle w:val="Heading3"/>
      </w:pPr>
      <w:bookmarkStart w:id="547" w:name="_Ref493509797"/>
      <w:bookmarkStart w:id="548" w:name="_Toc534899602"/>
      <w:r>
        <w:t>region property</w:t>
      </w:r>
      <w:bookmarkEnd w:id="547"/>
      <w:bookmarkEnd w:id="548"/>
    </w:p>
    <w:p w14:paraId="34CA82A6" w14:textId="4552CEBB" w:rsidR="003E62A7" w:rsidRDefault="003E62A7" w:rsidP="003E62A7">
      <w:r w:rsidRPr="003E62A7">
        <w:t xml:space="preserve">A </w:t>
      </w:r>
      <w:proofErr w:type="spellStart"/>
      <w:r w:rsidRPr="003E62A7">
        <w:rPr>
          <w:rStyle w:val="CODEtemp"/>
        </w:rPr>
        <w:t>physicalLocation</w:t>
      </w:r>
      <w:proofErr w:type="spellEnd"/>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820181">
        <w:t>3.25</w:t>
      </w:r>
      <w:r>
        <w:fldChar w:fldCharType="end"/>
      </w:r>
      <w:r w:rsidRPr="003E62A7">
        <w:t xml:space="preserve">) that represents </w:t>
      </w:r>
      <w:r w:rsidR="006805FB">
        <w:t xml:space="preserve">a relevant portion of the file. In particular, if the </w:t>
      </w:r>
      <w:proofErr w:type="spellStart"/>
      <w:r w:rsidR="006805FB" w:rsidRPr="006805FB">
        <w:rPr>
          <w:rStyle w:val="CODEtemp"/>
        </w:rPr>
        <w:t>physicalLocation</w:t>
      </w:r>
      <w:proofErr w:type="spellEnd"/>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820181">
        <w:t>3.22.9</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820181">
        <w:t>3.22</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Pr="003E62A7">
        <w:t>file where the result was detected.</w:t>
      </w:r>
    </w:p>
    <w:p w14:paraId="1E956FDF" w14:textId="77777777" w:rsidR="006805FB" w:rsidRDefault="006805FB" w:rsidP="006805FB">
      <w:pPr>
        <w:pStyle w:val="Note"/>
      </w:pPr>
      <w:r>
        <w:t xml:space="preserve">EXAMPLE 1: In this example, a </w:t>
      </w:r>
      <w:proofErr w:type="spellStart"/>
      <w:r w:rsidRPr="009A4DE6">
        <w:rPr>
          <w:rStyle w:val="CODEtemp"/>
        </w:rPr>
        <w:t>physicalLocation</w:t>
      </w:r>
      <w:proofErr w:type="spellEnd"/>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4B348A3E" w:rsidR="006805FB" w:rsidRDefault="006805FB"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820181">
        <w:t>3.22</w:t>
      </w:r>
      <w:r>
        <w:fldChar w:fldCharType="end"/>
      </w:r>
      <w:r>
        <w:t>).</w:t>
      </w:r>
    </w:p>
    <w:p w14:paraId="7A49ADC4" w14:textId="05A64639" w:rsidR="006805FB" w:rsidRDefault="006805FB"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820181">
        <w:t>3.22.9</w:t>
      </w:r>
      <w:r>
        <w:fldChar w:fldCharType="end"/>
      </w:r>
      <w:r>
        <w:t>.</w:t>
      </w:r>
    </w:p>
    <w:p w14:paraId="779C2718" w14:textId="039F1FBC" w:rsidR="006805FB" w:rsidRDefault="006805FB" w:rsidP="002D65F3">
      <w:pPr>
        <w:pStyle w:val="Code"/>
      </w:pPr>
      <w:r>
        <w:lastRenderedPageBreak/>
        <w:t xml:space="preserve">    {                          # A location object (§</w:t>
      </w:r>
      <w:r>
        <w:fldChar w:fldCharType="begin"/>
      </w:r>
      <w:r>
        <w:instrText xml:space="preserve"> REF _Ref507665939 \r \h </w:instrText>
      </w:r>
      <w:r w:rsidR="002D65F3">
        <w:instrText xml:space="preserve"> \* MERGEFORMAT </w:instrText>
      </w:r>
      <w:r>
        <w:fldChar w:fldCharType="separate"/>
      </w:r>
      <w:r w:rsidR="00820181">
        <w:t>3.23</w:t>
      </w:r>
      <w:r>
        <w:fldChar w:fldCharType="end"/>
      </w:r>
      <w:r>
        <w:t>).</w:t>
      </w:r>
    </w:p>
    <w:p w14:paraId="3C94BD54" w14:textId="7BB96591" w:rsidR="006805FB" w:rsidRDefault="006805FB" w:rsidP="002D65F3">
      <w:pPr>
        <w:pStyle w:val="Code"/>
      </w:pPr>
      <w:r>
        <w:t xml:space="preserve">      "</w:t>
      </w:r>
      <w:proofErr w:type="spellStart"/>
      <w:r>
        <w:t>physicalLocation</w:t>
      </w:r>
      <w:proofErr w:type="spellEnd"/>
      <w:r>
        <w:t>": {    # See §</w:t>
      </w:r>
      <w:r>
        <w:fldChar w:fldCharType="begin"/>
      </w:r>
      <w:r>
        <w:instrText xml:space="preserve"> REF _Ref493477623 \r \h </w:instrText>
      </w:r>
      <w:r w:rsidR="002D65F3">
        <w:instrText xml:space="preserve"> \* MERGEFORMAT </w:instrText>
      </w:r>
      <w:r>
        <w:fldChar w:fldCharType="separate"/>
      </w:r>
      <w:r w:rsidR="00820181">
        <w:t>3.23.3</w:t>
      </w:r>
      <w:r>
        <w:fldChar w:fldCharType="end"/>
      </w:r>
      <w:r>
        <w:t>.</w:t>
      </w:r>
    </w:p>
    <w:p w14:paraId="313011DD" w14:textId="741244BF" w:rsidR="006805FB" w:rsidRDefault="006805FB" w:rsidP="002D65F3">
      <w:pPr>
        <w:pStyle w:val="Code"/>
      </w:pPr>
      <w:r>
        <w:t xml:space="preserve">        "</w:t>
      </w:r>
      <w:proofErr w:type="spellStart"/>
      <w:r>
        <w:t>fileLocation</w:t>
      </w:r>
      <w:proofErr w:type="spellEnd"/>
      <w:r>
        <w:t xml:space="preserve">": {      # A </w:t>
      </w:r>
      <w:proofErr w:type="spellStart"/>
      <w:r>
        <w:t>physicalLocation</w:t>
      </w:r>
      <w:proofErr w:type="spellEnd"/>
      <w:r>
        <w:t xml:space="preserve"> object.</w:t>
      </w:r>
    </w:p>
    <w:p w14:paraId="1C2A16AA" w14:textId="77777777" w:rsidR="006805FB" w:rsidRDefault="006805FB" w:rsidP="002D65F3">
      <w:pPr>
        <w:pStyle w:val="Code"/>
      </w:pPr>
      <w:r>
        <w:t xml:space="preserve">          "uri": "ui/</w:t>
      </w:r>
      <w:proofErr w:type="spellStart"/>
      <w:r>
        <w:t>window.c</w:t>
      </w:r>
      <w:proofErr w:type="spellEnd"/>
      <w:r>
        <w:t>",</w:t>
      </w:r>
    </w:p>
    <w:p w14:paraId="15B44742" w14:textId="77777777" w:rsidR="006805FB" w:rsidRDefault="006805FB" w:rsidP="002D65F3">
      <w:pPr>
        <w:pStyle w:val="Code"/>
      </w:pPr>
      <w:r>
        <w:t xml:space="preserve">          "</w:t>
      </w:r>
      <w:proofErr w:type="spellStart"/>
      <w:r>
        <w:t>uriBaseId</w:t>
      </w:r>
      <w:proofErr w:type="spellEnd"/>
      <w:r>
        <w:t>": "SRCROOT"</w:t>
      </w:r>
    </w:p>
    <w:p w14:paraId="401E7E1A" w14:textId="77777777" w:rsidR="006805FB" w:rsidRDefault="006805FB" w:rsidP="002D65F3">
      <w:pPr>
        <w:pStyle w:val="Code"/>
      </w:pPr>
      <w:r>
        <w:t xml:space="preserve">        },</w:t>
      </w:r>
    </w:p>
    <w:p w14:paraId="6CD87E17" w14:textId="77777777" w:rsidR="006805FB" w:rsidRDefault="006805FB" w:rsidP="002D65F3">
      <w:pPr>
        <w:pStyle w:val="Code"/>
      </w:pPr>
    </w:p>
    <w:p w14:paraId="486A1F9B" w14:textId="7BE44DD1" w:rsidR="006805FB" w:rsidRDefault="006805FB" w:rsidP="002D65F3">
      <w:pPr>
        <w:pStyle w:val="Code"/>
      </w:pPr>
      <w:r>
        <w:t xml:space="preserve">        "region": {            # The region specifies the portion of the file</w:t>
      </w:r>
    </w:p>
    <w:p w14:paraId="2A4B62D7" w14:textId="008A43A4" w:rsidR="006805FB" w:rsidRDefault="006805FB" w:rsidP="002D65F3">
      <w:pPr>
        <w:pStyle w:val="Code"/>
      </w:pPr>
      <w:r>
        <w:t xml:space="preserve">          "</w:t>
      </w:r>
      <w:proofErr w:type="spellStart"/>
      <w:r>
        <w:t>startLine</w:t>
      </w:r>
      <w:proofErr w:type="spellEnd"/>
      <w:r>
        <w:t>": 42      # where the result was detected.</w:t>
      </w:r>
    </w:p>
    <w:p w14:paraId="291B8A4E" w14:textId="77777777" w:rsidR="006805FB" w:rsidRDefault="006805FB" w:rsidP="002D65F3">
      <w:pPr>
        <w:pStyle w:val="Code"/>
      </w:pPr>
      <w:r>
        <w:t xml:space="preserve">        }</w:t>
      </w:r>
    </w:p>
    <w:p w14:paraId="20958EA8" w14:textId="77777777" w:rsidR="006805FB" w:rsidRDefault="006805FB" w:rsidP="002D65F3">
      <w:pPr>
        <w:pStyle w:val="Code"/>
      </w:pPr>
      <w:r>
        <w:t xml:space="preserve">      }</w:t>
      </w:r>
    </w:p>
    <w:p w14:paraId="248E7EFA" w14:textId="77777777" w:rsidR="006805FB" w:rsidRDefault="006805FB" w:rsidP="002D65F3">
      <w:pPr>
        <w:pStyle w:val="Code"/>
      </w:pPr>
      <w:r>
        <w:t xml:space="preserve">    }</w:t>
      </w:r>
    </w:p>
    <w:p w14:paraId="09A9FC4A" w14:textId="77777777" w:rsidR="006805FB" w:rsidRDefault="006805FB" w:rsidP="002D65F3">
      <w:pPr>
        <w:pStyle w:val="Code"/>
      </w:pPr>
      <w:r>
        <w:t xml:space="preserve">  ]</w:t>
      </w:r>
    </w:p>
    <w:p w14:paraId="59405096" w14:textId="77777777" w:rsidR="006805FB" w:rsidRPr="009A4DE6" w:rsidRDefault="006805FB" w:rsidP="002D65F3">
      <w:pPr>
        <w:pStyle w:val="Code"/>
      </w:pPr>
      <w:r>
        <w:t>}</w:t>
      </w:r>
    </w:p>
    <w:p w14:paraId="19871BA7" w14:textId="77777777" w:rsidR="006805FB" w:rsidRDefault="006805FB" w:rsidP="003E62A7"/>
    <w:p w14:paraId="611E572F" w14:textId="3B00D724" w:rsidR="003E62A7" w:rsidRDefault="003E62A7" w:rsidP="003E62A7">
      <w:r w:rsidRPr="003E62A7">
        <w:t xml:space="preserve">If the </w:t>
      </w:r>
      <w:proofErr w:type="spellStart"/>
      <w:r w:rsidR="006805FB" w:rsidRPr="006805FB">
        <w:rPr>
          <w:rStyle w:val="CODEtemp"/>
        </w:rPr>
        <w:t>physicalLocation</w:t>
      </w:r>
      <w:proofErr w:type="spellEnd"/>
      <w:r w:rsidR="006805FB">
        <w:t xml:space="preserve"> object</w:t>
      </w:r>
      <w:r w:rsidR="006805FB" w:rsidRPr="003E62A7">
        <w:t xml:space="preserve"> </w:t>
      </w:r>
      <w:r w:rsidR="006805FB">
        <w:t>specifies a location</w:t>
      </w:r>
      <w:r w:rsidR="006805FB" w:rsidRPr="003E62A7">
        <w:t xml:space="preserve"> </w:t>
      </w:r>
      <w:r w:rsidRPr="003E62A7">
        <w:t xml:space="preserve">in a nested file,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file.</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2462BA7" w:rsidR="00B01548" w:rsidRDefault="00B01548" w:rsidP="00B01548">
      <w:r>
        <w:t xml:space="preserve">If the </w:t>
      </w:r>
      <w:r w:rsidRPr="005E596B">
        <w:rPr>
          <w:rStyle w:val="CODEtemp"/>
        </w:rPr>
        <w:t>region</w:t>
      </w:r>
      <w:r>
        <w:t xml:space="preserve"> property is absent, the </w:t>
      </w:r>
      <w:proofErr w:type="spellStart"/>
      <w:r w:rsidRPr="005E596B">
        <w:rPr>
          <w:rStyle w:val="CODEtemp"/>
        </w:rPr>
        <w:t>physicalLocation</w:t>
      </w:r>
      <w:proofErr w:type="spellEnd"/>
      <w:r>
        <w:t xml:space="preserve"> object refers to the entire file.</w:t>
      </w:r>
    </w:p>
    <w:p w14:paraId="60C04981" w14:textId="77777777" w:rsidR="00843397" w:rsidRDefault="00843397" w:rsidP="00843397">
      <w:pPr>
        <w:pStyle w:val="Heading3"/>
        <w:numPr>
          <w:ilvl w:val="2"/>
          <w:numId w:val="2"/>
        </w:numPr>
      </w:pPr>
      <w:bookmarkStart w:id="549" w:name="_Toc534899603"/>
      <w:proofErr w:type="spellStart"/>
      <w:r>
        <w:t>contextRegion</w:t>
      </w:r>
      <w:proofErr w:type="spellEnd"/>
      <w:r>
        <w:t xml:space="preserve"> property</w:t>
      </w:r>
      <w:bookmarkEnd w:id="549"/>
    </w:p>
    <w:p w14:paraId="220640FE" w14:textId="06F8BE4F" w:rsidR="00843397" w:rsidRDefault="00843397" w:rsidP="00843397">
      <w:r>
        <w:t xml:space="preserve">If a </w:t>
      </w:r>
      <w:proofErr w:type="spellStart"/>
      <w:r w:rsidRPr="00761885">
        <w:rPr>
          <w:rStyle w:val="CODEtemp"/>
        </w:rPr>
        <w:t>physicalLocation</w:t>
      </w:r>
      <w:proofErr w:type="spellEnd"/>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820181">
        <w:t>3.24.4</w:t>
      </w:r>
      <w:r>
        <w:fldChar w:fldCharType="end"/>
      </w:r>
      <w:r>
        <w:t xml:space="preserve">), it </w:t>
      </w:r>
      <w:r>
        <w:rPr>
          <w:b/>
        </w:rPr>
        <w:t>MAY</w:t>
      </w:r>
      <w:r>
        <w:t xml:space="preserve"> also contain a property named </w:t>
      </w:r>
      <w:proofErr w:type="spellStart"/>
      <w:r w:rsidRPr="00761885">
        <w:rPr>
          <w:rStyle w:val="CODEtemp"/>
        </w:rPr>
        <w:t>contextRegion</w:t>
      </w:r>
      <w:proofErr w:type="spellEnd"/>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820181">
        <w:t>3.25</w:t>
      </w:r>
      <w:r>
        <w:fldChar w:fldCharType="end"/>
      </w:r>
      <w:r>
        <w:t xml:space="preserve">) which specifies a region that is a proper superset of the region specified by the </w:t>
      </w:r>
      <w:r w:rsidRPr="00761885">
        <w:rPr>
          <w:rStyle w:val="CODEtemp"/>
        </w:rPr>
        <w:t>region</w:t>
      </w:r>
      <w:r>
        <w:t xml:space="preserve"> property. If </w:t>
      </w:r>
      <w:r w:rsidRPr="00843397">
        <w:rPr>
          <w:rStyle w:val="CODEtemp"/>
        </w:rPr>
        <w:t>region</w:t>
      </w:r>
      <w:r>
        <w:t xml:space="preserve"> is absent, </w:t>
      </w:r>
      <w:proofErr w:type="spellStart"/>
      <w:r w:rsidRPr="00843397">
        <w:rPr>
          <w:rStyle w:val="CODEtemp"/>
        </w:rPr>
        <w:t>contextRegion</w:t>
      </w:r>
      <w:proofErr w:type="spellEnd"/>
      <w:r>
        <w:t xml:space="preserve"> </w:t>
      </w:r>
      <w:r>
        <w:rPr>
          <w:b/>
        </w:rPr>
        <w:t>SHALL</w:t>
      </w:r>
      <w:r>
        <w:t xml:space="preserve"> be absent.</w:t>
      </w:r>
    </w:p>
    <w:p w14:paraId="64F822C4" w14:textId="1B757AD5" w:rsidR="00843397" w:rsidRDefault="00843397" w:rsidP="00843397">
      <w:r>
        <w:t xml:space="preserve">The purpose of </w:t>
      </w:r>
      <w:proofErr w:type="spellStart"/>
      <w:r w:rsidRPr="00761885">
        <w:rPr>
          <w:rStyle w:val="CODEtemp"/>
        </w:rPr>
        <w:t>contextRegion</w:t>
      </w:r>
      <w:proofErr w:type="spellEnd"/>
      <w:r>
        <w:t xml:space="preserve"> is to enable a viewer to provide visual context when displaying a portion of a file.</w:t>
      </w:r>
    </w:p>
    <w:p w14:paraId="1E5AB8E2" w14:textId="77777777" w:rsidR="00843397" w:rsidRDefault="00843397" w:rsidP="00843397">
      <w:pPr>
        <w:pStyle w:val="Note"/>
      </w:pPr>
      <w:r>
        <w:t xml:space="preserve">EXAMPLE In this example, an analysis tool detected a result on line 42. The tool provides additional context SARIF viewers by specifying a range of content surrounding the result line.  </w:t>
      </w:r>
    </w:p>
    <w:p w14:paraId="19737D5C" w14:textId="76970552" w:rsidR="00843397" w:rsidRDefault="0084339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820181">
        <w:t>3.22</w:t>
      </w:r>
      <w:r>
        <w:fldChar w:fldCharType="end"/>
      </w:r>
      <w:r>
        <w:t>).</w:t>
      </w:r>
    </w:p>
    <w:p w14:paraId="7E9D024B" w14:textId="06FE5C2B" w:rsidR="00843397" w:rsidRDefault="0084339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820181">
        <w:t>3.22.9</w:t>
      </w:r>
      <w:r>
        <w:fldChar w:fldCharType="end"/>
      </w:r>
      <w:r>
        <w:t>.</w:t>
      </w:r>
    </w:p>
    <w:p w14:paraId="686DE936" w14:textId="366CC380" w:rsidR="00843397" w:rsidRDefault="0084339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820181">
        <w:t>3.23</w:t>
      </w:r>
      <w:r>
        <w:fldChar w:fldCharType="end"/>
      </w:r>
      <w:r>
        <w:t>).</w:t>
      </w:r>
    </w:p>
    <w:p w14:paraId="5B98A118" w14:textId="3C543240" w:rsidR="00843397" w:rsidRDefault="00843397" w:rsidP="002D65F3">
      <w:pPr>
        <w:pStyle w:val="Code"/>
      </w:pPr>
      <w:r>
        <w:t xml:space="preserve">      "</w:t>
      </w:r>
      <w:proofErr w:type="spellStart"/>
      <w:r>
        <w:t>physicalLocation</w:t>
      </w:r>
      <w:proofErr w:type="spellEnd"/>
      <w:r>
        <w:t>": {              # See §</w:t>
      </w:r>
      <w:r>
        <w:fldChar w:fldCharType="begin"/>
      </w:r>
      <w:r>
        <w:instrText xml:space="preserve"> REF _Ref493477623 \r \h </w:instrText>
      </w:r>
      <w:r w:rsidR="002D65F3">
        <w:instrText xml:space="preserve"> \* MERGEFORMAT </w:instrText>
      </w:r>
      <w:r>
        <w:fldChar w:fldCharType="separate"/>
      </w:r>
      <w:r w:rsidR="00820181">
        <w:t>3.23.3</w:t>
      </w:r>
      <w:r>
        <w:fldChar w:fldCharType="end"/>
      </w:r>
      <w:r>
        <w:t>.</w:t>
      </w:r>
    </w:p>
    <w:p w14:paraId="096905D1" w14:textId="77777777" w:rsidR="00843397" w:rsidRDefault="00843397" w:rsidP="002D65F3">
      <w:pPr>
        <w:pStyle w:val="Code"/>
      </w:pPr>
      <w:r>
        <w:t xml:space="preserve">        "</w:t>
      </w:r>
      <w:proofErr w:type="spellStart"/>
      <w:r>
        <w:t>fileLocation</w:t>
      </w:r>
      <w:proofErr w:type="spellEnd"/>
      <w:r>
        <w:t xml:space="preserve">": {                # A </w:t>
      </w:r>
      <w:proofErr w:type="spellStart"/>
      <w:r>
        <w:t>physicalLocation</w:t>
      </w:r>
      <w:proofErr w:type="spellEnd"/>
      <w:r>
        <w:t xml:space="preserve"> object.</w:t>
      </w:r>
    </w:p>
    <w:p w14:paraId="1D10CC37" w14:textId="77777777" w:rsidR="00843397" w:rsidRDefault="00843397" w:rsidP="002D65F3">
      <w:pPr>
        <w:pStyle w:val="Code"/>
      </w:pPr>
      <w:r>
        <w:t xml:space="preserve">          "uri": "ui/</w:t>
      </w:r>
      <w:proofErr w:type="spellStart"/>
      <w:r>
        <w:t>window.c</w:t>
      </w:r>
      <w:proofErr w:type="spellEnd"/>
      <w:r>
        <w:t>",</w:t>
      </w:r>
    </w:p>
    <w:p w14:paraId="287710AE" w14:textId="77777777" w:rsidR="00843397" w:rsidRDefault="00843397" w:rsidP="002D65F3">
      <w:pPr>
        <w:pStyle w:val="Code"/>
      </w:pPr>
      <w:r>
        <w:t xml:space="preserve">          "</w:t>
      </w:r>
      <w:proofErr w:type="spellStart"/>
      <w:r>
        <w:t>uriBaseId</w:t>
      </w:r>
      <w:proofErr w:type="spellEnd"/>
      <w:r>
        <w:t>": "SRCROOT"</w:t>
      </w:r>
    </w:p>
    <w:p w14:paraId="7AC7AD9D" w14:textId="77777777" w:rsidR="00843397" w:rsidRDefault="00843397" w:rsidP="002D65F3">
      <w:pPr>
        <w:pStyle w:val="Code"/>
      </w:pPr>
      <w:r>
        <w:t xml:space="preserve">        },</w:t>
      </w:r>
    </w:p>
    <w:p w14:paraId="595C4809" w14:textId="77777777" w:rsidR="00843397" w:rsidRDefault="00843397" w:rsidP="002D65F3">
      <w:pPr>
        <w:pStyle w:val="Code"/>
      </w:pPr>
    </w:p>
    <w:p w14:paraId="44445F9B" w14:textId="1BFFB329" w:rsidR="00843397" w:rsidRDefault="00843397" w:rsidP="002D65F3">
      <w:pPr>
        <w:pStyle w:val="Code"/>
      </w:pPr>
      <w:r>
        <w:t xml:space="preserve">        "region": {                      # See §</w:t>
      </w:r>
      <w:r>
        <w:fldChar w:fldCharType="begin"/>
      </w:r>
      <w:r>
        <w:instrText xml:space="preserve"> REF _Ref493509797 \r \h </w:instrText>
      </w:r>
      <w:r w:rsidR="002D65F3">
        <w:instrText xml:space="preserve"> \* MERGEFORMAT </w:instrText>
      </w:r>
      <w:r>
        <w:fldChar w:fldCharType="separate"/>
      </w:r>
      <w:r w:rsidR="00820181">
        <w:t>3.24.4</w:t>
      </w:r>
      <w:r>
        <w:fldChar w:fldCharType="end"/>
      </w:r>
      <w:r>
        <w:t>.</w:t>
      </w:r>
    </w:p>
    <w:p w14:paraId="0E148B16" w14:textId="77777777" w:rsidR="00843397" w:rsidRDefault="00843397" w:rsidP="002D65F3">
      <w:pPr>
        <w:pStyle w:val="Code"/>
      </w:pPr>
      <w:r>
        <w:t xml:space="preserve">          "</w:t>
      </w:r>
      <w:proofErr w:type="spellStart"/>
      <w:r>
        <w:t>startLine</w:t>
      </w:r>
      <w:proofErr w:type="spellEnd"/>
      <w:r>
        <w:t>": 42,</w:t>
      </w:r>
    </w:p>
    <w:p w14:paraId="4528934C" w14:textId="2F9CA00B" w:rsidR="00843397" w:rsidRDefault="00843397" w:rsidP="002D65F3">
      <w:pPr>
        <w:pStyle w:val="Code"/>
      </w:pPr>
      <w:r>
        <w:t xml:space="preserve">          "snippet": {</w:t>
      </w:r>
    </w:p>
    <w:p w14:paraId="40A7AF50" w14:textId="77777777" w:rsidR="00843397" w:rsidRDefault="00843397" w:rsidP="002D65F3">
      <w:pPr>
        <w:pStyle w:val="Code"/>
      </w:pPr>
      <w:r>
        <w:t xml:space="preserve">            "text": "int n = m + 1;"</w:t>
      </w:r>
    </w:p>
    <w:p w14:paraId="7BFD6EB2" w14:textId="77777777" w:rsidR="00843397" w:rsidRDefault="00843397" w:rsidP="002D65F3">
      <w:pPr>
        <w:pStyle w:val="Code"/>
      </w:pPr>
      <w:r>
        <w:t xml:space="preserve">          }</w:t>
      </w:r>
    </w:p>
    <w:p w14:paraId="448C8C50" w14:textId="77777777" w:rsidR="00843397" w:rsidRDefault="00843397" w:rsidP="002D65F3">
      <w:pPr>
        <w:pStyle w:val="Code"/>
      </w:pPr>
      <w:r>
        <w:t xml:space="preserve">        },</w:t>
      </w:r>
    </w:p>
    <w:p w14:paraId="5EEFB765" w14:textId="77777777" w:rsidR="00843397" w:rsidRDefault="00843397" w:rsidP="002D65F3">
      <w:pPr>
        <w:pStyle w:val="Code"/>
      </w:pPr>
    </w:p>
    <w:p w14:paraId="2D5B91D5" w14:textId="77777777" w:rsidR="00843397" w:rsidRDefault="00843397" w:rsidP="002D65F3">
      <w:pPr>
        <w:pStyle w:val="Code"/>
      </w:pPr>
      <w:r>
        <w:t xml:space="preserve">        "</w:t>
      </w:r>
      <w:proofErr w:type="spellStart"/>
      <w:r>
        <w:t>contextRegion</w:t>
      </w:r>
      <w:proofErr w:type="spellEnd"/>
      <w:r>
        <w:t>": {</w:t>
      </w:r>
    </w:p>
    <w:p w14:paraId="2CF660B0" w14:textId="77777777" w:rsidR="00843397" w:rsidRDefault="00843397" w:rsidP="002D65F3">
      <w:pPr>
        <w:pStyle w:val="Code"/>
      </w:pPr>
      <w:r>
        <w:t xml:space="preserve">          "</w:t>
      </w:r>
      <w:proofErr w:type="spellStart"/>
      <w:r>
        <w:t>startLine</w:t>
      </w:r>
      <w:proofErr w:type="spellEnd"/>
      <w:r>
        <w:t>": 41,</w:t>
      </w:r>
    </w:p>
    <w:p w14:paraId="02E7FE48" w14:textId="77777777" w:rsidR="00843397" w:rsidRDefault="00843397" w:rsidP="002D65F3">
      <w:pPr>
        <w:pStyle w:val="Code"/>
      </w:pPr>
      <w:r>
        <w:t xml:space="preserve">          "</w:t>
      </w:r>
      <w:proofErr w:type="spellStart"/>
      <w:r>
        <w:t>endLine</w:t>
      </w:r>
      <w:proofErr w:type="spellEnd"/>
      <w:r>
        <w:t>": 43,</w:t>
      </w:r>
    </w:p>
    <w:p w14:paraId="1912C86E" w14:textId="77777777" w:rsidR="00843397" w:rsidRDefault="00843397" w:rsidP="002D65F3">
      <w:pPr>
        <w:pStyle w:val="Code"/>
      </w:pPr>
      <w:r>
        <w:t xml:space="preserve">          "snippet": {</w:t>
      </w:r>
    </w:p>
    <w:p w14:paraId="009FE741" w14:textId="77777777" w:rsidR="00843397" w:rsidRDefault="00843397" w:rsidP="002D65F3">
      <w:pPr>
        <w:pStyle w:val="Code"/>
      </w:pPr>
      <w:r>
        <w:t xml:space="preserve">            "text": "int m;\</w:t>
      </w:r>
      <w:proofErr w:type="spellStart"/>
      <w:r>
        <w:t>nint</w:t>
      </w:r>
      <w:proofErr w:type="spellEnd"/>
      <w:r>
        <w:t xml:space="preserve"> n = m + 1\n\n"</w:t>
      </w:r>
    </w:p>
    <w:p w14:paraId="11775114" w14:textId="77777777" w:rsidR="00843397" w:rsidRDefault="00843397" w:rsidP="002D65F3">
      <w:pPr>
        <w:pStyle w:val="Code"/>
      </w:pPr>
      <w:r>
        <w:t xml:space="preserve">          }</w:t>
      </w:r>
    </w:p>
    <w:p w14:paraId="296E230B" w14:textId="77777777" w:rsidR="00843397" w:rsidRDefault="00843397" w:rsidP="002D65F3">
      <w:pPr>
        <w:pStyle w:val="Code"/>
      </w:pPr>
      <w:r>
        <w:t xml:space="preserve">        }</w:t>
      </w:r>
    </w:p>
    <w:p w14:paraId="01431383" w14:textId="77777777" w:rsidR="00843397" w:rsidRDefault="00843397" w:rsidP="002D65F3">
      <w:pPr>
        <w:pStyle w:val="Code"/>
      </w:pPr>
      <w:r>
        <w:t xml:space="preserve">      }</w:t>
      </w:r>
    </w:p>
    <w:p w14:paraId="05502E65" w14:textId="77777777" w:rsidR="00843397" w:rsidRDefault="00843397" w:rsidP="002D65F3">
      <w:pPr>
        <w:pStyle w:val="Code"/>
      </w:pPr>
      <w:r>
        <w:lastRenderedPageBreak/>
        <w:t xml:space="preserve">    }</w:t>
      </w:r>
    </w:p>
    <w:p w14:paraId="70109173" w14:textId="77777777" w:rsidR="00843397" w:rsidRDefault="00843397" w:rsidP="002D65F3">
      <w:pPr>
        <w:pStyle w:val="Code"/>
      </w:pPr>
      <w:r>
        <w:t xml:space="preserve">  ]</w:t>
      </w:r>
    </w:p>
    <w:p w14:paraId="790570AB" w14:textId="46A8D1AC" w:rsidR="00843397" w:rsidRPr="00B01548" w:rsidRDefault="00843397" w:rsidP="002D65F3">
      <w:pPr>
        <w:pStyle w:val="Code"/>
      </w:pPr>
      <w:r>
        <w:t>}</w:t>
      </w:r>
    </w:p>
    <w:p w14:paraId="27C0F6BB" w14:textId="2CC9FF23" w:rsidR="006E546E" w:rsidRDefault="006E546E" w:rsidP="006E546E">
      <w:pPr>
        <w:pStyle w:val="Heading2"/>
      </w:pPr>
      <w:bookmarkStart w:id="550" w:name="_Ref493490350"/>
      <w:bookmarkStart w:id="551" w:name="_Toc534899604"/>
      <w:r>
        <w:t>region object</w:t>
      </w:r>
      <w:bookmarkEnd w:id="550"/>
      <w:bookmarkEnd w:id="551"/>
    </w:p>
    <w:p w14:paraId="5C4DB1F6" w14:textId="19917190" w:rsidR="006E546E" w:rsidRDefault="006E546E" w:rsidP="006E546E">
      <w:pPr>
        <w:pStyle w:val="Heading3"/>
      </w:pPr>
      <w:bookmarkStart w:id="552" w:name="_Toc534899605"/>
      <w:r>
        <w:t>General</w:t>
      </w:r>
      <w:bookmarkEnd w:id="552"/>
    </w:p>
    <w:p w14:paraId="162021CD" w14:textId="77777777" w:rsidR="00257E64" w:rsidRDefault="00257E64" w:rsidP="00257E64">
      <w:r w:rsidRPr="003E62A7">
        <w:t xml:space="preserve">A </w:t>
      </w:r>
      <w:r w:rsidRPr="003E62A7">
        <w:rPr>
          <w:rStyle w:val="CODEtemp"/>
        </w:rPr>
        <w:t>region</w:t>
      </w:r>
      <w:r w:rsidRPr="003E62A7">
        <w:t xml:space="preserve"> object represents a region, that is, a contiguous portion of a file.</w:t>
      </w:r>
    </w:p>
    <w:p w14:paraId="69BD8040" w14:textId="77777777" w:rsidR="00257E64" w:rsidRDefault="00257E64" w:rsidP="00257E64">
      <w:r>
        <w:t>The</w:t>
      </w:r>
      <w:r w:rsidRPr="003E62A7">
        <w:t xml:space="preserve"> </w:t>
      </w:r>
      <w:r w:rsidRPr="006941B9">
        <w:rPr>
          <w:rStyle w:val="CODEtemp"/>
        </w:rPr>
        <w:t>region</w:t>
      </w:r>
      <w:r>
        <w:t xml:space="preserve"> object defines both</w:t>
      </w:r>
      <w:r w:rsidRPr="003E62A7">
        <w:t xml:space="preserve"> </w:t>
      </w:r>
      <w:r>
        <w:t>“</w:t>
      </w:r>
      <w:r w:rsidRPr="003E62A7">
        <w:t>tex</w:t>
      </w:r>
      <w:r>
        <w:t>t properties”</w:t>
      </w:r>
      <w:r w:rsidRPr="003E62A7">
        <w:t xml:space="preserve"> and </w:t>
      </w:r>
      <w:r>
        <w:t>“</w:t>
      </w:r>
      <w:r w:rsidRPr="003E62A7">
        <w:t>binary</w:t>
      </w:r>
      <w:r>
        <w:t xml:space="preserve"> properties.” The text properties represent a </w:t>
      </w:r>
      <w:r w:rsidRPr="003E62A7">
        <w:t xml:space="preserve">region </w:t>
      </w:r>
      <w:r>
        <w:t>as a</w:t>
      </w:r>
      <w:r w:rsidRPr="003E62A7">
        <w:t xml:space="preserve"> contiguous range of zero or more characters</w:t>
      </w:r>
      <w:r>
        <w:t xml:space="preserve"> (a “text region”)</w:t>
      </w:r>
      <w:r w:rsidRPr="003E62A7">
        <w:t>.</w:t>
      </w:r>
      <w:r>
        <w:t xml:space="preserve"> The b</w:t>
      </w:r>
      <w:r w:rsidRPr="003E62A7">
        <w:t xml:space="preserve">inary </w:t>
      </w:r>
      <w:r>
        <w:t>properties</w:t>
      </w:r>
      <w:r w:rsidRPr="003E62A7">
        <w:t xml:space="preserve"> represent a </w:t>
      </w:r>
      <w:r>
        <w:t xml:space="preserve">region as a </w:t>
      </w:r>
      <w:r w:rsidRPr="003E62A7">
        <w:t>contiguous range of zero or more bytes</w:t>
      </w:r>
      <w:r>
        <w:t xml:space="preserve"> (a “binary region”).</w:t>
      </w:r>
    </w:p>
    <w:p w14:paraId="25EDFBBB" w14:textId="77777777" w:rsidR="00257E64" w:rsidRPr="00D251E8" w:rsidRDefault="00257E64" w:rsidP="00257E64">
      <w:r>
        <w:t xml:space="preserve">For regions in text files, a </w:t>
      </w:r>
      <w:r w:rsidRPr="00C22AF6">
        <w:rPr>
          <w:rStyle w:val="CODEtemp"/>
        </w:rPr>
        <w:t>region</w:t>
      </w:r>
      <w:r>
        <w:t xml:space="preserve"> object </w:t>
      </w:r>
      <w:r>
        <w:rPr>
          <w:b/>
        </w:rPr>
        <w:t>SHOULD</w:t>
      </w:r>
      <w:r>
        <w:t xml:space="preserve"> contain text properties and </w:t>
      </w:r>
      <w:r>
        <w:rPr>
          <w:b/>
        </w:rPr>
        <w:t>MAY</w:t>
      </w:r>
      <w:r>
        <w:t xml:space="preserve"> also contain binary properties. If both text properties and binary properties are present, they </w:t>
      </w:r>
      <w:r>
        <w:rPr>
          <w:b/>
        </w:rPr>
        <w:t>SHALL</w:t>
      </w:r>
      <w:r>
        <w:t xml:space="preserve"> specify the identical range of bytes in the file, as determined by the file’s character encoding.</w:t>
      </w:r>
    </w:p>
    <w:p w14:paraId="35DEFEAA" w14:textId="77777777" w:rsidR="00257E64" w:rsidRDefault="00257E64" w:rsidP="00257E64">
      <w:r>
        <w:t xml:space="preserve">For regions in binary files, a region object </w:t>
      </w:r>
      <w:r>
        <w:rPr>
          <w:b/>
        </w:rPr>
        <w:t>SHALL</w:t>
      </w:r>
      <w:r>
        <w:t xml:space="preserve"> contain </w:t>
      </w:r>
      <w:r w:rsidRPr="003E62A7">
        <w:t xml:space="preserve">binary </w:t>
      </w:r>
      <w:r>
        <w:t xml:space="preserve">properties and </w:t>
      </w:r>
      <w:r>
        <w:rPr>
          <w:b/>
        </w:rPr>
        <w:t>SHALL NOT</w:t>
      </w:r>
      <w:r>
        <w:t xml:space="preserve"> contain text properties</w:t>
      </w:r>
      <w:r w:rsidRPr="003E62A7">
        <w:t>.</w:t>
      </w:r>
    </w:p>
    <w:p w14:paraId="7BBE5649" w14:textId="1F442A65" w:rsidR="00257E64" w:rsidRPr="00257E64" w:rsidRDefault="00257E64" w:rsidP="00257E64">
      <w:r>
        <w:t xml:space="preserve">If any text properties are present, enough text properties </w:t>
      </w:r>
      <w:r>
        <w:rPr>
          <w:b/>
        </w:rPr>
        <w:t>SHALL</w:t>
      </w:r>
      <w:r w:rsidRPr="005E529F">
        <w:t xml:space="preserve"> </w:t>
      </w:r>
      <w:r>
        <w:t>be present to fully specify a text region (see §</w:t>
      </w:r>
      <w:r>
        <w:fldChar w:fldCharType="begin"/>
      </w:r>
      <w:r>
        <w:instrText xml:space="preserve"> REF _Ref493492556 \r \h </w:instrText>
      </w:r>
      <w:r>
        <w:fldChar w:fldCharType="separate"/>
      </w:r>
      <w:r w:rsidR="00820181">
        <w:t>3.25.2</w:t>
      </w:r>
      <w:r>
        <w:fldChar w:fldCharType="end"/>
      </w:r>
      <w:r>
        <w:t>).</w:t>
      </w:r>
      <w:r w:rsidRPr="004A2DC1">
        <w:t xml:space="preserve"> </w:t>
      </w:r>
      <w:r>
        <w:t xml:space="preserve">If any binary properties are present, then enough binary properties </w:t>
      </w:r>
      <w:r>
        <w:rPr>
          <w:b/>
        </w:rPr>
        <w:t>SHALL</w:t>
      </w:r>
      <w:r w:rsidRPr="005E529F">
        <w:t xml:space="preserve"> </w:t>
      </w:r>
      <w:r>
        <w:t>be present to fully specify a binary region (see §</w:t>
      </w:r>
      <w:r>
        <w:fldChar w:fldCharType="begin"/>
      </w:r>
      <w:r>
        <w:instrText xml:space="preserve"> REF _Ref509043519 \r \h </w:instrText>
      </w:r>
      <w:r>
        <w:fldChar w:fldCharType="separate"/>
      </w:r>
      <w:r w:rsidR="00820181">
        <w:t>3.25.3</w:t>
      </w:r>
      <w:r>
        <w:fldChar w:fldCharType="end"/>
      </w:r>
      <w:r>
        <w:t>).</w:t>
      </w:r>
    </w:p>
    <w:p w14:paraId="4D60C0C6" w14:textId="07795823" w:rsidR="006E546E" w:rsidRDefault="006E546E" w:rsidP="006E546E">
      <w:pPr>
        <w:pStyle w:val="Heading3"/>
      </w:pPr>
      <w:bookmarkStart w:id="553" w:name="_Ref493492556"/>
      <w:bookmarkStart w:id="554" w:name="_Ref493492604"/>
      <w:bookmarkStart w:id="555" w:name="_Ref493492671"/>
      <w:bookmarkStart w:id="556" w:name="_Toc534899606"/>
      <w:r>
        <w:t>Text regions</w:t>
      </w:r>
      <w:bookmarkEnd w:id="553"/>
      <w:bookmarkEnd w:id="554"/>
      <w:bookmarkEnd w:id="555"/>
      <w:bookmarkEnd w:id="556"/>
    </w:p>
    <w:p w14:paraId="3502BFA6" w14:textId="77777777" w:rsidR="00257E64" w:rsidRDefault="00257E64" w:rsidP="00257E64">
      <w:pPr>
        <w:pStyle w:val="Note"/>
      </w:pPr>
      <w:r>
        <w:t>NOTE 1: The examples in this section assume a text file with the following contents:</w:t>
      </w:r>
    </w:p>
    <w:p w14:paraId="457F1367" w14:textId="07416E71" w:rsidR="00257E64" w:rsidRPr="00C90E7A" w:rsidRDefault="00257E64" w:rsidP="00257E64">
      <w:pPr>
        <w:pStyle w:val="Code"/>
      </w:pPr>
      <w:proofErr w:type="spellStart"/>
      <w:r>
        <w:t>abcd</w:t>
      </w:r>
      <w:proofErr w:type="spellEnd"/>
      <w:r>
        <w:t>\r\</w:t>
      </w:r>
      <w:proofErr w:type="spellStart"/>
      <w:r>
        <w:t>nefg</w:t>
      </w:r>
      <w:proofErr w:type="spellEnd"/>
      <w:r>
        <w:t>\r\</w:t>
      </w:r>
      <w:proofErr w:type="spellStart"/>
      <w:r>
        <w:t>nhijk</w:t>
      </w:r>
      <w:proofErr w:type="spellEnd"/>
      <w:r>
        <w:t>\r\</w:t>
      </w:r>
      <w:proofErr w:type="spellStart"/>
      <w:r>
        <w:t>nlmn</w:t>
      </w:r>
      <w:proofErr w:type="spellEnd"/>
      <w:r w:rsidR="002E614C">
        <w:t>\r\n</w:t>
      </w:r>
    </w:p>
    <w:p w14:paraId="371836ED" w14:textId="77777777" w:rsidR="00257E64" w:rsidRPr="00C90E7A" w:rsidRDefault="00257E64" w:rsidP="00257E64">
      <w:pPr>
        <w:pStyle w:val="Note"/>
      </w:pPr>
      <w:r>
        <w:t>Breaking the lines for the sake of readability, the contents are:</w:t>
      </w:r>
    </w:p>
    <w:p w14:paraId="36FFFA24" w14:textId="77777777" w:rsidR="00257E64" w:rsidRDefault="00257E64" w:rsidP="00257E64">
      <w:pPr>
        <w:pStyle w:val="Code"/>
      </w:pPr>
      <w:proofErr w:type="spellStart"/>
      <w:r>
        <w:t>abcd</w:t>
      </w:r>
      <w:proofErr w:type="spellEnd"/>
      <w:r>
        <w:t>\r\n</w:t>
      </w:r>
    </w:p>
    <w:p w14:paraId="152BFAF7" w14:textId="77777777" w:rsidR="00257E64" w:rsidRDefault="00257E64" w:rsidP="00257E64">
      <w:pPr>
        <w:pStyle w:val="Code"/>
      </w:pPr>
      <w:proofErr w:type="spellStart"/>
      <w:r>
        <w:t>efg</w:t>
      </w:r>
      <w:proofErr w:type="spellEnd"/>
      <w:r>
        <w:t>\r\n</w:t>
      </w:r>
    </w:p>
    <w:p w14:paraId="53479EEF" w14:textId="77777777" w:rsidR="00257E64" w:rsidRDefault="00257E64" w:rsidP="00257E64">
      <w:pPr>
        <w:pStyle w:val="Code"/>
      </w:pPr>
      <w:proofErr w:type="spellStart"/>
      <w:r>
        <w:t>hijk</w:t>
      </w:r>
      <w:proofErr w:type="spellEnd"/>
      <w:r>
        <w:t>\r\n</w:t>
      </w:r>
    </w:p>
    <w:p w14:paraId="7DA9226B" w14:textId="77777777" w:rsidR="00257E64" w:rsidRDefault="00257E64" w:rsidP="00257E64">
      <w:pPr>
        <w:pStyle w:val="Code"/>
      </w:pPr>
      <w:proofErr w:type="spellStart"/>
      <w:r>
        <w:t>lmn</w:t>
      </w:r>
      <w:proofErr w:type="spellEnd"/>
      <w:r>
        <w:t>\r\n</w:t>
      </w:r>
    </w:p>
    <w:p w14:paraId="5C9A5CC7" w14:textId="77777777" w:rsidR="00257E64" w:rsidRDefault="00257E64" w:rsidP="00257E64">
      <w:pPr>
        <w:pStyle w:val="Note"/>
      </w:pPr>
      <w:r>
        <w:t xml:space="preserve">The file contains four lines, each of which ends with the two-character newline sequence </w:t>
      </w:r>
      <w:r w:rsidRPr="00C90E7A">
        <w:rPr>
          <w:rStyle w:val="CODEtemp"/>
        </w:rPr>
        <w:t>"\r\n"</w:t>
      </w:r>
      <w:r>
        <w:t xml:space="preserve">, which is explicitly displayed for clarity. </w:t>
      </w:r>
    </w:p>
    <w:p w14:paraId="28E62C84" w14:textId="77777777" w:rsidR="00257E64" w:rsidRDefault="00257E64" w:rsidP="00257E64">
      <w:r w:rsidRPr="003E62A7">
        <w:t xml:space="preserve">The line number of the first line in a text file </w:t>
      </w:r>
      <w:r w:rsidRPr="003E62A7">
        <w:rPr>
          <w:b/>
        </w:rPr>
        <w:t>SHALL</w:t>
      </w:r>
      <w:r w:rsidRPr="003E62A7">
        <w:t xml:space="preserve"> </w:t>
      </w:r>
      <w:r>
        <w:t>be</w:t>
      </w:r>
      <w:r w:rsidRPr="003E62A7">
        <w:t xml:space="preserve"> 1. The column number of the first character in each line </w:t>
      </w:r>
      <w:r w:rsidRPr="00DF0303">
        <w:rPr>
          <w:b/>
        </w:rPr>
        <w:t>SHALL</w:t>
      </w:r>
      <w:r w:rsidRPr="003E62A7">
        <w:t xml:space="preserve"> </w:t>
      </w:r>
      <w:r>
        <w:t>be</w:t>
      </w:r>
      <w:r w:rsidRPr="003E62A7">
        <w:t xml:space="preserve"> 1.</w:t>
      </w:r>
      <w:r>
        <w:t xml:space="preserve"> The character offset of the first character in the file </w:t>
      </w:r>
      <w:r>
        <w:rPr>
          <w:b/>
        </w:rPr>
        <w:t>SHALL</w:t>
      </w:r>
      <w:r>
        <w:t xml:space="preserve"> be 0.</w:t>
      </w:r>
    </w:p>
    <w:p w14:paraId="21467ED9" w14:textId="77777777" w:rsidR="00257E64" w:rsidRPr="00636843" w:rsidRDefault="00257E64" w:rsidP="00257E64">
      <w:r>
        <w:t xml:space="preserve">The values of text properties </w:t>
      </w:r>
      <w:r>
        <w:rPr>
          <w:b/>
        </w:rPr>
        <w:t>SHALL NOT</w:t>
      </w:r>
      <w:r>
        <w:t xml:space="preserve"> depend on the presence or absence of a byte order mark (BOM) at the start of the file.</w:t>
      </w:r>
    </w:p>
    <w:p w14:paraId="390D0D68" w14:textId="3D98EA6E" w:rsidR="00153C25" w:rsidRDefault="00153C25" w:rsidP="00257E64">
      <w:r>
        <w:t xml:space="preserve">Column numbers are expressed in the measurement unit specified by the </w:t>
      </w:r>
      <w:proofErr w:type="spellStart"/>
      <w:r w:rsidRPr="00DC23AC">
        <w:rPr>
          <w:rStyle w:val="CODEtemp"/>
        </w:rPr>
        <w:t>columnKind</w:t>
      </w:r>
      <w:proofErr w:type="spellEnd"/>
      <w:r>
        <w:t xml:space="preserve"> property (§</w:t>
      </w:r>
      <w:r>
        <w:fldChar w:fldCharType="begin"/>
      </w:r>
      <w:r>
        <w:instrText xml:space="preserve"> REF _Ref516063927 \r \h </w:instrText>
      </w:r>
      <w:r>
        <w:fldChar w:fldCharType="separate"/>
      </w:r>
      <w:r w:rsidR="00820181">
        <w:t>3.13.19</w:t>
      </w:r>
      <w:r>
        <w:fldChar w:fldCharType="end"/>
      </w:r>
      <w:r>
        <w:t xml:space="preserve">) of the containing </w:t>
      </w:r>
      <w:r w:rsidRPr="00DC23AC">
        <w:rPr>
          <w:rStyle w:val="CODEtemp"/>
        </w:rPr>
        <w:t>run</w:t>
      </w:r>
      <w:r>
        <w:t xml:space="preserve"> object (§</w:t>
      </w:r>
      <w:r>
        <w:fldChar w:fldCharType="begin"/>
      </w:r>
      <w:r>
        <w:instrText xml:space="preserve"> REF _Ref493349997 \r \h </w:instrText>
      </w:r>
      <w:r>
        <w:fldChar w:fldCharType="separate"/>
      </w:r>
      <w:r w:rsidR="00820181">
        <w:t>3.13</w:t>
      </w:r>
      <w:r>
        <w:fldChar w:fldCharType="end"/>
      </w:r>
      <w:r>
        <w:t>)</w:t>
      </w:r>
      <w:r w:rsidR="00257E64" w:rsidRPr="003E62A7">
        <w:t>.</w:t>
      </w:r>
    </w:p>
    <w:p w14:paraId="287D1BD5" w14:textId="43A16183" w:rsidR="00257E64" w:rsidRDefault="00153C25" w:rsidP="00257E64">
      <w:r>
        <w:t>A</w:t>
      </w:r>
      <w:r w:rsidR="00257E64">
        <w:t xml:space="preserve"> SARIF </w:t>
      </w:r>
      <w:r w:rsidR="00257E64" w:rsidRPr="003E62A7">
        <w:t xml:space="preserve">viewer </w:t>
      </w:r>
      <w:r w:rsidR="00257E64">
        <w:rPr>
          <w:b/>
        </w:rPr>
        <w:t>MAY</w:t>
      </w:r>
      <w:r w:rsidR="00257E64" w:rsidRPr="003E62A7">
        <w:t xml:space="preserve"> choose to present column numbers that match the visual offset of each character from the beginning of the line. These “visual” column numbers </w:t>
      </w:r>
      <w:r w:rsidR="00257E64">
        <w:t>might</w:t>
      </w:r>
      <w:r w:rsidR="00257E64" w:rsidRPr="003E62A7">
        <w:t xml:space="preserve"> not match the column numbers contained in the SARIF file.</w:t>
      </w:r>
    </w:p>
    <w:p w14:paraId="2126B0F0" w14:textId="23ED8C2C" w:rsidR="00153C25" w:rsidRDefault="00153C25" w:rsidP="00153C25">
      <w:pPr>
        <w:pStyle w:val="Note"/>
      </w:pPr>
      <w:r>
        <w:t>NOTE</w:t>
      </w:r>
      <w:r w:rsidR="008057AC">
        <w:t xml:space="preserve"> 2</w:t>
      </w:r>
      <w:r>
        <w:t>: Such a mismatch might occur if, for example, the line contains a tab character, or an accented character represented by a base character plus a combining character</w:t>
      </w:r>
      <w:r w:rsidRPr="003E62A7">
        <w:t>.</w:t>
      </w:r>
    </w:p>
    <w:p w14:paraId="62A17B6A" w14:textId="0D6D52E7" w:rsidR="00257E64" w:rsidRDefault="00257E64" w:rsidP="00257E64">
      <w:r>
        <w:t xml:space="preserve">A text file’s character encoding determines the number of bytes that represent each character, and therefore determines the range of bytes represented by a text region. A SARIF consumer </w:t>
      </w:r>
      <w:r>
        <w:rPr>
          <w:b/>
        </w:rPr>
        <w:t>SHALL</w:t>
      </w:r>
      <w:r>
        <w:t xml:space="preserve"> consider a file to have the encoding specified by </w:t>
      </w:r>
      <w:proofErr w:type="spellStart"/>
      <w:r w:rsidRPr="003316E1">
        <w:rPr>
          <w:rStyle w:val="CODEtemp"/>
        </w:rPr>
        <w:t>file.encoding</w:t>
      </w:r>
      <w:proofErr w:type="spellEnd"/>
      <w:r>
        <w:t xml:space="preserve"> (§</w:t>
      </w:r>
      <w:r>
        <w:fldChar w:fldCharType="begin"/>
      </w:r>
      <w:r>
        <w:instrText xml:space="preserve"> REF _Ref511828128 \r \h </w:instrText>
      </w:r>
      <w:r>
        <w:fldChar w:fldCharType="separate"/>
      </w:r>
      <w:r w:rsidR="00820181">
        <w:t>3.21.9</w:t>
      </w:r>
      <w:r>
        <w:fldChar w:fldCharType="end"/>
      </w:r>
      <w:r>
        <w:t xml:space="preserve">), if present, or else by </w:t>
      </w:r>
      <w:proofErr w:type="spellStart"/>
      <w:r w:rsidRPr="003316E1">
        <w:rPr>
          <w:rStyle w:val="CODEtemp"/>
        </w:rPr>
        <w:t>run.defaultFileEncoding</w:t>
      </w:r>
      <w:proofErr w:type="spellEnd"/>
      <w:r>
        <w:t xml:space="preserve"> (§</w:t>
      </w:r>
      <w:r>
        <w:fldChar w:fldCharType="begin"/>
      </w:r>
      <w:r>
        <w:instrText xml:space="preserve"> REF _Ref511828248 \r \h </w:instrText>
      </w:r>
      <w:r>
        <w:fldChar w:fldCharType="separate"/>
      </w:r>
      <w:r w:rsidR="00820181">
        <w:t>3.13.16</w:t>
      </w:r>
      <w:r>
        <w:fldChar w:fldCharType="end"/>
      </w:r>
      <w:r>
        <w:t xml:space="preserve">), if present. If neither is present, the consumer </w:t>
      </w:r>
      <w:r>
        <w:rPr>
          <w:b/>
        </w:rPr>
        <w:t>MAY</w:t>
      </w:r>
      <w:r>
        <w:t xml:space="preserve"> use any heuristic or procedure to determine the encoding, including (for example) prompting the user.</w:t>
      </w:r>
    </w:p>
    <w:p w14:paraId="680884D2" w14:textId="5AC54EA3" w:rsidR="00257E64" w:rsidRDefault="00257E64" w:rsidP="00257E64">
      <w:pPr>
        <w:pStyle w:val="Note"/>
      </w:pPr>
      <w:r>
        <w:lastRenderedPageBreak/>
        <w:t xml:space="preserve">NOTE </w:t>
      </w:r>
      <w:r w:rsidR="008057AC">
        <w:t>3</w:t>
      </w:r>
      <w:r>
        <w:t>: If a consumer incorrectly determines a file’s encoding, it might not display the file correctly. For example, when it attempts to highlight a region, it might highlight an incorrect range of characters.</w:t>
      </w:r>
    </w:p>
    <w:p w14:paraId="059D2D95" w14:textId="5E6697E2" w:rsidR="00257E64" w:rsidRDefault="00257E64" w:rsidP="00257E64">
      <w:r>
        <w:t xml:space="preserve">A text region </w:t>
      </w:r>
      <w:r>
        <w:rPr>
          <w:b/>
        </w:rPr>
        <w:t>MAY</w:t>
      </w:r>
      <w:r>
        <w:t xml:space="preserve"> be specified in </w:t>
      </w:r>
      <w:r w:rsidR="002E614C">
        <w:t xml:space="preserve">two </w:t>
      </w:r>
      <w:r>
        <w:t>ways:</w:t>
      </w:r>
    </w:p>
    <w:p w14:paraId="79EA6147" w14:textId="1693CDD5" w:rsidR="00257E64" w:rsidRDefault="00257E64" w:rsidP="00EA540C">
      <w:pPr>
        <w:pStyle w:val="ListParagraph"/>
        <w:numPr>
          <w:ilvl w:val="0"/>
          <w:numId w:val="62"/>
        </w:numPr>
      </w:pPr>
      <w:r>
        <w:t xml:space="preserve">By means of the “line/column” properties </w:t>
      </w:r>
      <w:proofErr w:type="spellStart"/>
      <w:r w:rsidRPr="003E62A7">
        <w:rPr>
          <w:rStyle w:val="CODEtemp"/>
        </w:rPr>
        <w:t>startLine</w:t>
      </w:r>
      <w:proofErr w:type="spellEnd"/>
      <w:r>
        <w:t xml:space="preserve"> (</w:t>
      </w:r>
      <w:r w:rsidRPr="003E62A7">
        <w:t>§</w:t>
      </w:r>
      <w:r>
        <w:fldChar w:fldCharType="begin"/>
      </w:r>
      <w:r>
        <w:instrText xml:space="preserve"> REF _Ref493490565 \r \h </w:instrText>
      </w:r>
      <w:r>
        <w:fldChar w:fldCharType="separate"/>
      </w:r>
      <w:r w:rsidR="00820181">
        <w:t>3.25.5</w:t>
      </w:r>
      <w:r>
        <w:fldChar w:fldCharType="end"/>
      </w:r>
      <w:r>
        <w:t xml:space="preserve">), </w:t>
      </w:r>
      <w:proofErr w:type="spellStart"/>
      <w:r w:rsidRPr="003E62A7">
        <w:rPr>
          <w:rStyle w:val="CODEtemp"/>
        </w:rPr>
        <w:t>startColumn</w:t>
      </w:r>
      <w:proofErr w:type="spellEnd"/>
      <w:r w:rsidRPr="003E62A7">
        <w:t xml:space="preserve"> (§</w:t>
      </w:r>
      <w:r>
        <w:fldChar w:fldCharType="begin"/>
      </w:r>
      <w:r>
        <w:instrText xml:space="preserve"> REF _Ref493491260 \w \h </w:instrText>
      </w:r>
      <w:r>
        <w:fldChar w:fldCharType="separate"/>
      </w:r>
      <w:r w:rsidR="00820181">
        <w:t>3.25.6</w:t>
      </w:r>
      <w:r>
        <w:fldChar w:fldCharType="end"/>
      </w:r>
      <w:r w:rsidRPr="003E62A7">
        <w:t>)</w:t>
      </w:r>
      <w:r>
        <w:t xml:space="preserve">, </w:t>
      </w:r>
      <w:proofErr w:type="spellStart"/>
      <w:r>
        <w:rPr>
          <w:rStyle w:val="CODEtemp"/>
        </w:rPr>
        <w:t>endLine</w:t>
      </w:r>
      <w:proofErr w:type="spellEnd"/>
      <w:r w:rsidRPr="003E62A7">
        <w:t xml:space="preserve"> (§</w:t>
      </w:r>
      <w:r>
        <w:fldChar w:fldCharType="begin"/>
      </w:r>
      <w:r>
        <w:instrText xml:space="preserve"> REF _Ref493491334 \r \h </w:instrText>
      </w:r>
      <w:r>
        <w:fldChar w:fldCharType="separate"/>
      </w:r>
      <w:r w:rsidR="00820181">
        <w:t>3.25.7</w:t>
      </w:r>
      <w:r>
        <w:fldChar w:fldCharType="end"/>
      </w:r>
      <w:r w:rsidRPr="003E62A7">
        <w:t>)</w:t>
      </w:r>
      <w:r>
        <w:t>, and</w:t>
      </w:r>
      <w:r w:rsidRPr="002C04C2">
        <w:rPr>
          <w:rStyle w:val="CODEtemp"/>
        </w:rPr>
        <w:t xml:space="preserve"> </w:t>
      </w:r>
      <w:proofErr w:type="spellStart"/>
      <w:r>
        <w:rPr>
          <w:rStyle w:val="CODEtemp"/>
        </w:rPr>
        <w:t>end</w:t>
      </w:r>
      <w:r w:rsidRPr="003E62A7">
        <w:rPr>
          <w:rStyle w:val="CODEtemp"/>
        </w:rPr>
        <w:t>Column</w:t>
      </w:r>
      <w:proofErr w:type="spellEnd"/>
      <w:r w:rsidRPr="003E62A7">
        <w:t xml:space="preserve"> (§</w:t>
      </w:r>
      <w:r>
        <w:fldChar w:fldCharType="begin"/>
      </w:r>
      <w:r>
        <w:instrText xml:space="preserve"> REF _Ref493491342 \r \h </w:instrText>
      </w:r>
      <w:r>
        <w:fldChar w:fldCharType="separate"/>
      </w:r>
      <w:r w:rsidR="00820181">
        <w:t>3.25.8</w:t>
      </w:r>
      <w:r>
        <w:fldChar w:fldCharType="end"/>
      </w:r>
      <w:r w:rsidRPr="003E62A7">
        <w:t>)</w:t>
      </w:r>
      <w:r>
        <w:t>.</w:t>
      </w:r>
    </w:p>
    <w:p w14:paraId="2FA2CAD1" w14:textId="255BB513" w:rsidR="00257E64" w:rsidRDefault="00257E64" w:rsidP="00EA540C">
      <w:pPr>
        <w:pStyle w:val="ListParagraph"/>
        <w:numPr>
          <w:ilvl w:val="0"/>
          <w:numId w:val="62"/>
        </w:numPr>
      </w:pPr>
      <w:r>
        <w:t xml:space="preserve">By means of the “offset/length” properties </w:t>
      </w:r>
      <w:proofErr w:type="spellStart"/>
      <w:r w:rsidRPr="00CB6AB4">
        <w:rPr>
          <w:rStyle w:val="CODEtemp"/>
        </w:rPr>
        <w:t>charOffset</w:t>
      </w:r>
      <w:proofErr w:type="spellEnd"/>
      <w:r>
        <w:t xml:space="preserve"> (§</w:t>
      </w:r>
      <w:r w:rsidR="00402C08">
        <w:fldChar w:fldCharType="begin"/>
      </w:r>
      <w:r w:rsidR="00402C08">
        <w:instrText xml:space="preserve"> REF _Ref493492251 \r \h </w:instrText>
      </w:r>
      <w:r w:rsidR="00402C08">
        <w:fldChar w:fldCharType="separate"/>
      </w:r>
      <w:r w:rsidR="00820181">
        <w:t>3.25.9</w:t>
      </w:r>
      <w:r w:rsidR="00402C08">
        <w:fldChar w:fldCharType="end"/>
      </w:r>
      <w:r>
        <w:t xml:space="preserve">) and </w:t>
      </w:r>
      <w:proofErr w:type="spellStart"/>
      <w:r w:rsidRPr="00C90E7A">
        <w:rPr>
          <w:rStyle w:val="CODEtemp"/>
        </w:rPr>
        <w:t>charLength</w:t>
      </w:r>
      <w:proofErr w:type="spellEnd"/>
      <w:r>
        <w:t xml:space="preserve"> (</w:t>
      </w:r>
      <w:r w:rsidRPr="003E62A7">
        <w:t>§</w:t>
      </w:r>
      <w:r w:rsidR="00402C08">
        <w:fldChar w:fldCharType="begin"/>
      </w:r>
      <w:r w:rsidR="00402C08">
        <w:instrText xml:space="preserve"> REF _Ref493491350 \r \h </w:instrText>
      </w:r>
      <w:r w:rsidR="00402C08">
        <w:fldChar w:fldCharType="separate"/>
      </w:r>
      <w:r w:rsidR="00820181">
        <w:t>3.25.10</w:t>
      </w:r>
      <w:r w:rsidR="00402C08">
        <w:fldChar w:fldCharType="end"/>
      </w:r>
      <w:r>
        <w:t>).</w:t>
      </w:r>
    </w:p>
    <w:p w14:paraId="54ACE852" w14:textId="77777777" w:rsidR="00257E64" w:rsidRPr="00644AEB" w:rsidRDefault="00257E64" w:rsidP="00257E64">
      <w:r>
        <w:t xml:space="preserve">A text region </w:t>
      </w:r>
      <w:r>
        <w:rPr>
          <w:b/>
        </w:rPr>
        <w:t>SHALL</w:t>
      </w:r>
      <w:r>
        <w:t xml:space="preserve"> specify both its start (the location of its first character) and its end (the location of its last character).</w:t>
      </w:r>
    </w:p>
    <w:p w14:paraId="11170025" w14:textId="54D1E0E6" w:rsidR="00257E64" w:rsidRDefault="00257E64" w:rsidP="00257E64">
      <w:r>
        <w:t xml:space="preserve">A text region does not include the character specified by </w:t>
      </w:r>
      <w:proofErr w:type="spellStart"/>
      <w:r w:rsidRPr="006F24FD">
        <w:rPr>
          <w:rStyle w:val="CODEtemp"/>
        </w:rPr>
        <w:t>endColumn</w:t>
      </w:r>
      <w:proofErr w:type="spellEnd"/>
      <w:r w:rsidR="002E614C">
        <w:t xml:space="preserve"> (see §</w:t>
      </w:r>
      <w:r w:rsidR="002E614C">
        <w:fldChar w:fldCharType="begin"/>
      </w:r>
      <w:r w:rsidR="002E614C">
        <w:instrText xml:space="preserve"> REF _Ref493491342 \r \h </w:instrText>
      </w:r>
      <w:r w:rsidR="002E614C">
        <w:fldChar w:fldCharType="separate"/>
      </w:r>
      <w:r w:rsidR="00820181">
        <w:t>3.25.8</w:t>
      </w:r>
      <w:r w:rsidR="002E614C">
        <w:fldChar w:fldCharType="end"/>
      </w:r>
      <w:r w:rsidR="002E614C">
        <w:t>)</w:t>
      </w:r>
      <w:r>
        <w:t>.</w:t>
      </w:r>
    </w:p>
    <w:p w14:paraId="7C801323" w14:textId="77777777" w:rsidR="002E614C" w:rsidRDefault="002E614C" w:rsidP="002E614C">
      <w:pPr>
        <w:pStyle w:val="Note"/>
      </w:pPr>
      <w:r>
        <w:t xml:space="preserve">EXAMPLE 1: The following regions (among others) all specify the range of characters </w:t>
      </w:r>
      <w:r>
        <w:rPr>
          <w:rStyle w:val="CODEtemp"/>
        </w:rPr>
        <w:t>"</w:t>
      </w:r>
      <w:proofErr w:type="spellStart"/>
      <w:r>
        <w:rPr>
          <w:rStyle w:val="CODEtemp"/>
        </w:rPr>
        <w:t>bc</w:t>
      </w:r>
      <w:proofErr w:type="spellEnd"/>
      <w:r>
        <w:rPr>
          <w:rStyle w:val="CODEtemp"/>
        </w:rPr>
        <w:t>"</w:t>
      </w:r>
      <w:r>
        <w:t>.</w:t>
      </w:r>
    </w:p>
    <w:p w14:paraId="586B143C" w14:textId="77777777" w:rsidR="002E614C" w:rsidRDefault="002E614C" w:rsidP="002E614C">
      <w:pPr>
        <w:pStyle w:val="Code"/>
      </w:pPr>
      <w:r>
        <w:t>{</w:t>
      </w:r>
    </w:p>
    <w:p w14:paraId="1EF418A4" w14:textId="77777777" w:rsidR="002E614C" w:rsidRDefault="002E614C" w:rsidP="002E614C">
      <w:pPr>
        <w:pStyle w:val="Code"/>
      </w:pPr>
      <w:r>
        <w:t xml:space="preserve">  "</w:t>
      </w:r>
      <w:proofErr w:type="spellStart"/>
      <w:r>
        <w:t>startLine</w:t>
      </w:r>
      <w:proofErr w:type="spellEnd"/>
      <w:r>
        <w:t>": 1,</w:t>
      </w:r>
    </w:p>
    <w:p w14:paraId="15621310" w14:textId="77777777" w:rsidR="002E614C" w:rsidRDefault="002E614C" w:rsidP="002E614C">
      <w:pPr>
        <w:pStyle w:val="Code"/>
      </w:pPr>
      <w:r>
        <w:t xml:space="preserve">  "</w:t>
      </w:r>
      <w:proofErr w:type="spellStart"/>
      <w:r>
        <w:t>startColumn</w:t>
      </w:r>
      <w:proofErr w:type="spellEnd"/>
      <w:r>
        <w:t>": 2,</w:t>
      </w:r>
    </w:p>
    <w:p w14:paraId="6E820B3A" w14:textId="77777777" w:rsidR="002E614C" w:rsidRDefault="002E614C" w:rsidP="002E614C">
      <w:pPr>
        <w:pStyle w:val="Code"/>
      </w:pPr>
      <w:r>
        <w:t xml:space="preserve">  "</w:t>
      </w:r>
      <w:proofErr w:type="spellStart"/>
      <w:r>
        <w:t>endLine</w:t>
      </w:r>
      <w:proofErr w:type="spellEnd"/>
      <w:r>
        <w:t>": 1,</w:t>
      </w:r>
    </w:p>
    <w:p w14:paraId="0DF595AD" w14:textId="77777777" w:rsidR="002E614C" w:rsidRDefault="002E614C" w:rsidP="002E614C">
      <w:pPr>
        <w:pStyle w:val="Code"/>
      </w:pPr>
      <w:r>
        <w:t xml:space="preserve">  "</w:t>
      </w:r>
      <w:proofErr w:type="spellStart"/>
      <w:r>
        <w:t>endColumn</w:t>
      </w:r>
      <w:proofErr w:type="spellEnd"/>
      <w:r>
        <w:t xml:space="preserve">": 4     # The region excludes the character at </w:t>
      </w:r>
      <w:proofErr w:type="spellStart"/>
      <w:r>
        <w:t>endColumn</w:t>
      </w:r>
      <w:proofErr w:type="spellEnd"/>
      <w:r>
        <w:t>.</w:t>
      </w:r>
    </w:p>
    <w:p w14:paraId="217BCD04" w14:textId="77777777" w:rsidR="002E614C" w:rsidRDefault="002E614C" w:rsidP="002E614C">
      <w:pPr>
        <w:pStyle w:val="Code"/>
      </w:pPr>
      <w:r>
        <w:t xml:space="preserve">} </w:t>
      </w:r>
    </w:p>
    <w:p w14:paraId="2574CAA7" w14:textId="77777777" w:rsidR="002E614C" w:rsidRDefault="002E614C" w:rsidP="002E614C">
      <w:pPr>
        <w:pStyle w:val="Code"/>
      </w:pPr>
    </w:p>
    <w:p w14:paraId="0C8F24FD" w14:textId="77777777" w:rsidR="002E614C" w:rsidRDefault="002E614C" w:rsidP="002E614C">
      <w:pPr>
        <w:pStyle w:val="Code"/>
      </w:pPr>
      <w:r>
        <w:t>{</w:t>
      </w:r>
    </w:p>
    <w:p w14:paraId="6A8AB9DA" w14:textId="77777777" w:rsidR="002E614C" w:rsidRDefault="002E614C" w:rsidP="002E614C">
      <w:pPr>
        <w:pStyle w:val="Code"/>
      </w:pPr>
      <w:r>
        <w:t xml:space="preserve">  "</w:t>
      </w:r>
      <w:proofErr w:type="spellStart"/>
      <w:r>
        <w:t>charOffset</w:t>
      </w:r>
      <w:proofErr w:type="spellEnd"/>
      <w:r>
        <w:t>": 1,</w:t>
      </w:r>
    </w:p>
    <w:p w14:paraId="6708C605" w14:textId="77777777" w:rsidR="002E614C" w:rsidRDefault="002E614C" w:rsidP="002E614C">
      <w:pPr>
        <w:pStyle w:val="Code"/>
      </w:pPr>
      <w:r>
        <w:t xml:space="preserve">  "</w:t>
      </w:r>
      <w:proofErr w:type="spellStart"/>
      <w:r>
        <w:t>charLength</w:t>
      </w:r>
      <w:proofErr w:type="spellEnd"/>
      <w:r>
        <w:t>": 2</w:t>
      </w:r>
    </w:p>
    <w:p w14:paraId="56A1A840" w14:textId="77777777" w:rsidR="002E614C" w:rsidRDefault="002E614C" w:rsidP="002E614C">
      <w:pPr>
        <w:pStyle w:val="Code"/>
      </w:pPr>
      <w:r>
        <w:t>}</w:t>
      </w:r>
    </w:p>
    <w:p w14:paraId="12C07173" w14:textId="77777777" w:rsidR="002E614C" w:rsidRDefault="002E614C" w:rsidP="002E614C">
      <w:pPr>
        <w:pStyle w:val="Code"/>
      </w:pPr>
    </w:p>
    <w:p w14:paraId="7BCD0637" w14:textId="77777777" w:rsidR="002E614C" w:rsidRDefault="002E614C" w:rsidP="002E614C">
      <w:pPr>
        <w:pStyle w:val="Code"/>
      </w:pPr>
      <w:r>
        <w:t>{</w:t>
      </w:r>
    </w:p>
    <w:p w14:paraId="03746A17" w14:textId="77777777" w:rsidR="002E614C" w:rsidRDefault="002E614C" w:rsidP="002E614C">
      <w:pPr>
        <w:pStyle w:val="Code"/>
      </w:pPr>
      <w:r>
        <w:t xml:space="preserve">  "</w:t>
      </w:r>
      <w:proofErr w:type="spellStart"/>
      <w:r>
        <w:t>startLine</w:t>
      </w:r>
      <w:proofErr w:type="spellEnd"/>
      <w:r>
        <w:t>": 1,</w:t>
      </w:r>
    </w:p>
    <w:p w14:paraId="24169C72" w14:textId="77777777" w:rsidR="002E614C" w:rsidRDefault="002E614C" w:rsidP="002E614C">
      <w:pPr>
        <w:pStyle w:val="Code"/>
      </w:pPr>
      <w:r>
        <w:t xml:space="preserve">  "</w:t>
      </w:r>
      <w:proofErr w:type="spellStart"/>
      <w:r>
        <w:t>startColumn</w:t>
      </w:r>
      <w:proofErr w:type="spellEnd"/>
      <w:r>
        <w:t>": 2,</w:t>
      </w:r>
    </w:p>
    <w:p w14:paraId="127C7BB6" w14:textId="77777777" w:rsidR="002E614C" w:rsidRDefault="002E614C" w:rsidP="002E614C">
      <w:pPr>
        <w:pStyle w:val="Code"/>
      </w:pPr>
      <w:r>
        <w:t xml:space="preserve">  "</w:t>
      </w:r>
      <w:proofErr w:type="spellStart"/>
      <w:r>
        <w:t>endLine</w:t>
      </w:r>
      <w:proofErr w:type="spellEnd"/>
      <w:r>
        <w:t>": 1,</w:t>
      </w:r>
    </w:p>
    <w:p w14:paraId="4CA2B4BB" w14:textId="77777777" w:rsidR="002E614C" w:rsidRDefault="002E614C" w:rsidP="002E614C">
      <w:pPr>
        <w:pStyle w:val="Code"/>
      </w:pPr>
      <w:r>
        <w:t xml:space="preserve">  "</w:t>
      </w:r>
      <w:proofErr w:type="spellStart"/>
      <w:r>
        <w:t>endColumn</w:t>
      </w:r>
      <w:proofErr w:type="spellEnd"/>
      <w:r>
        <w:t>": 4,</w:t>
      </w:r>
    </w:p>
    <w:p w14:paraId="18FC4BF1" w14:textId="77777777" w:rsidR="002E614C" w:rsidRDefault="002E614C" w:rsidP="002E614C">
      <w:pPr>
        <w:pStyle w:val="Code"/>
      </w:pPr>
      <w:r>
        <w:t xml:space="preserve">  "</w:t>
      </w:r>
      <w:proofErr w:type="spellStart"/>
      <w:r>
        <w:t>charOffset</w:t>
      </w:r>
      <w:proofErr w:type="spellEnd"/>
      <w:r>
        <w:t>": 1,</w:t>
      </w:r>
    </w:p>
    <w:p w14:paraId="21FA2682" w14:textId="77777777" w:rsidR="002E614C" w:rsidRDefault="002E614C" w:rsidP="002E614C">
      <w:pPr>
        <w:pStyle w:val="Code"/>
      </w:pPr>
      <w:r>
        <w:t xml:space="preserve">  "</w:t>
      </w:r>
      <w:proofErr w:type="spellStart"/>
      <w:r>
        <w:t>charLength</w:t>
      </w:r>
      <w:proofErr w:type="spellEnd"/>
      <w:r>
        <w:t>": 2</w:t>
      </w:r>
    </w:p>
    <w:p w14:paraId="14A4076C" w14:textId="77777777" w:rsidR="002E614C" w:rsidRDefault="002E614C" w:rsidP="002E614C">
      <w:pPr>
        <w:pStyle w:val="Code"/>
      </w:pPr>
      <w:r>
        <w:t>}</w:t>
      </w:r>
    </w:p>
    <w:p w14:paraId="73BD6491" w14:textId="77777777" w:rsidR="002E614C" w:rsidRDefault="002E614C" w:rsidP="002E614C">
      <w:pPr>
        <w:pStyle w:val="Note"/>
      </w:pPr>
      <w:r>
        <w:t xml:space="preserve">EXAMPLE 2: The following region is invalid, even though it might appear to specify the same range of characters </w:t>
      </w:r>
      <w:r>
        <w:rPr>
          <w:rStyle w:val="CODEtemp"/>
        </w:rPr>
        <w:t>"</w:t>
      </w:r>
      <w:proofErr w:type="spellStart"/>
      <w:r>
        <w:rPr>
          <w:rStyle w:val="CODEtemp"/>
        </w:rPr>
        <w:t>bc</w:t>
      </w:r>
      <w:proofErr w:type="spellEnd"/>
      <w:r>
        <w:rPr>
          <w:rStyle w:val="CODEtemp"/>
        </w:rPr>
        <w:t>"</w:t>
      </w:r>
      <w:r>
        <w:t xml:space="preserve"> as in EXAMPLE 1:</w:t>
      </w:r>
    </w:p>
    <w:p w14:paraId="43C80091" w14:textId="77777777" w:rsidR="002E614C" w:rsidRDefault="002E614C" w:rsidP="002E614C">
      <w:pPr>
        <w:pStyle w:val="Code"/>
      </w:pPr>
      <w:r>
        <w:t>{</w:t>
      </w:r>
    </w:p>
    <w:p w14:paraId="6ACA981C" w14:textId="77777777" w:rsidR="002E614C" w:rsidRDefault="002E614C" w:rsidP="002E614C">
      <w:pPr>
        <w:pStyle w:val="Code"/>
      </w:pPr>
      <w:r>
        <w:t xml:space="preserve">  "</w:t>
      </w:r>
      <w:proofErr w:type="spellStart"/>
      <w:r>
        <w:t>startLine</w:t>
      </w:r>
      <w:proofErr w:type="spellEnd"/>
      <w:r>
        <w:t>": 1,</w:t>
      </w:r>
    </w:p>
    <w:p w14:paraId="793A576A" w14:textId="58482019" w:rsidR="002E614C" w:rsidRDefault="002E614C" w:rsidP="002E614C">
      <w:pPr>
        <w:pStyle w:val="Code"/>
      </w:pPr>
      <w:r>
        <w:t xml:space="preserve">  "</w:t>
      </w:r>
      <w:proofErr w:type="spellStart"/>
      <w:r>
        <w:t>charOffset</w:t>
      </w:r>
      <w:proofErr w:type="spellEnd"/>
      <w:r>
        <w:t>": 1</w:t>
      </w:r>
      <w:r w:rsidR="00A41A7B">
        <w:t>,</w:t>
      </w:r>
      <w:r>
        <w:t xml:space="preserve">   # Specifies the "b"</w:t>
      </w:r>
    </w:p>
    <w:p w14:paraId="4E38776A" w14:textId="77777777" w:rsidR="002E614C" w:rsidRDefault="002E614C" w:rsidP="002E614C">
      <w:pPr>
        <w:pStyle w:val="Code"/>
      </w:pPr>
      <w:r>
        <w:t xml:space="preserve">  "</w:t>
      </w:r>
      <w:proofErr w:type="spellStart"/>
      <w:r>
        <w:t>endColumn</w:t>
      </w:r>
      <w:proofErr w:type="spellEnd"/>
      <w:r>
        <w:t>": 4     # Specifies the column one past the "c"</w:t>
      </w:r>
    </w:p>
    <w:p w14:paraId="674A0BBA" w14:textId="77777777" w:rsidR="002E614C" w:rsidRDefault="002E614C" w:rsidP="002E614C">
      <w:pPr>
        <w:pStyle w:val="Code"/>
      </w:pPr>
      <w:r>
        <w:t>}</w:t>
      </w:r>
    </w:p>
    <w:p w14:paraId="1EB0BFD4" w14:textId="77777777" w:rsidR="002E614C" w:rsidRDefault="002E614C" w:rsidP="002E614C">
      <w:pPr>
        <w:pStyle w:val="Note"/>
      </w:pPr>
      <w:r>
        <w:t>This is because the line/column properties and the offset/length properties, taken independently, specify different regions:</w:t>
      </w:r>
    </w:p>
    <w:p w14:paraId="7DBBF902" w14:textId="2D9D944E" w:rsidR="002E614C" w:rsidRDefault="002E614C" w:rsidP="002E614C">
      <w:pPr>
        <w:pStyle w:val="Note"/>
        <w:numPr>
          <w:ilvl w:val="0"/>
          <w:numId w:val="64"/>
        </w:numPr>
      </w:pPr>
      <w:r>
        <w:rPr>
          <w:rStyle w:val="CODEtemp"/>
        </w:rPr>
        <w:t>"</w:t>
      </w:r>
      <w:proofErr w:type="spellStart"/>
      <w:r>
        <w:rPr>
          <w:rStyle w:val="CODEtemp"/>
        </w:rPr>
        <w:t>startColumn</w:t>
      </w:r>
      <w:proofErr w:type="spellEnd"/>
      <w:r>
        <w:rPr>
          <w:rStyle w:val="CODEtemp"/>
        </w:rPr>
        <w:t>"</w:t>
      </w:r>
      <w:r>
        <w:t xml:space="preserve"> is absent, and so defaults 1 (see §</w:t>
      </w:r>
      <w:r>
        <w:fldChar w:fldCharType="begin"/>
      </w:r>
      <w:r>
        <w:instrText xml:space="preserve"> REF _Ref493491260 \r \h </w:instrText>
      </w:r>
      <w:r>
        <w:fldChar w:fldCharType="separate"/>
      </w:r>
      <w:r w:rsidR="00820181">
        <w:t>3.25.6</w:t>
      </w:r>
      <w:r>
        <w:fldChar w:fldCharType="end"/>
      </w:r>
      <w:r>
        <w:t>).</w:t>
      </w:r>
    </w:p>
    <w:p w14:paraId="2F4CCF7E" w14:textId="25833F0E" w:rsidR="002E614C" w:rsidRDefault="002E614C" w:rsidP="002E614C">
      <w:pPr>
        <w:pStyle w:val="Note"/>
        <w:numPr>
          <w:ilvl w:val="0"/>
          <w:numId w:val="64"/>
        </w:numPr>
      </w:pPr>
      <w:r>
        <w:rPr>
          <w:rStyle w:val="CODEtemp"/>
        </w:rPr>
        <w:t>"</w:t>
      </w:r>
      <w:proofErr w:type="spellStart"/>
      <w:r>
        <w:rPr>
          <w:rStyle w:val="CODEtemp"/>
        </w:rPr>
        <w:t>endLine</w:t>
      </w:r>
      <w:proofErr w:type="spellEnd"/>
      <w:r>
        <w:rPr>
          <w:rStyle w:val="CODEtemp"/>
        </w:rPr>
        <w:t>"</w:t>
      </w:r>
      <w:r>
        <w:t xml:space="preserve"> is absent, and so defaults to </w:t>
      </w:r>
      <w:r>
        <w:rPr>
          <w:rStyle w:val="CODEtemp"/>
        </w:rPr>
        <w:t>"</w:t>
      </w:r>
      <w:proofErr w:type="spellStart"/>
      <w:r>
        <w:rPr>
          <w:rStyle w:val="CODEtemp"/>
        </w:rPr>
        <w:t>startLine</w:t>
      </w:r>
      <w:proofErr w:type="spellEnd"/>
      <w:r>
        <w:rPr>
          <w:rStyle w:val="CODEtemp"/>
        </w:rPr>
        <w:t>"</w:t>
      </w:r>
      <w:r>
        <w:t>, which in this example is 1 (see §</w:t>
      </w:r>
      <w:r>
        <w:fldChar w:fldCharType="begin"/>
      </w:r>
      <w:r>
        <w:instrText xml:space="preserve"> REF _Ref493491334 \r \h </w:instrText>
      </w:r>
      <w:r>
        <w:fldChar w:fldCharType="separate"/>
      </w:r>
      <w:r w:rsidR="00820181">
        <w:t>3.25.7</w:t>
      </w:r>
      <w:r>
        <w:fldChar w:fldCharType="end"/>
      </w:r>
      <w:r>
        <w:t>).</w:t>
      </w:r>
    </w:p>
    <w:p w14:paraId="30C0E1BA" w14:textId="7E6DC10E" w:rsidR="002E614C" w:rsidRDefault="002E614C" w:rsidP="002E614C">
      <w:pPr>
        <w:pStyle w:val="ListParagraph"/>
        <w:numPr>
          <w:ilvl w:val="0"/>
          <w:numId w:val="64"/>
        </w:numPr>
      </w:pPr>
      <w:r>
        <w:rPr>
          <w:rStyle w:val="CODEtemp"/>
        </w:rPr>
        <w:t>"</w:t>
      </w:r>
      <w:proofErr w:type="spellStart"/>
      <w:r>
        <w:rPr>
          <w:rStyle w:val="CODEtemp"/>
        </w:rPr>
        <w:t>charLength</w:t>
      </w:r>
      <w:proofErr w:type="spellEnd"/>
      <w:r>
        <w:rPr>
          <w:rStyle w:val="CODEtemp"/>
        </w:rPr>
        <w:t>"</w:t>
      </w:r>
      <w:r>
        <w:t xml:space="preserve"> is absent, and so defaults to 0 (see §</w:t>
      </w:r>
      <w:r>
        <w:fldChar w:fldCharType="begin"/>
      </w:r>
      <w:r>
        <w:instrText xml:space="preserve"> REF _Ref493491350 \r \h </w:instrText>
      </w:r>
      <w:r>
        <w:fldChar w:fldCharType="separate"/>
      </w:r>
      <w:r w:rsidR="00820181">
        <w:t>3.25.10</w:t>
      </w:r>
      <w:r>
        <w:fldChar w:fldCharType="end"/>
      </w:r>
      <w:r>
        <w:t>).</w:t>
      </w:r>
    </w:p>
    <w:p w14:paraId="72A064F3" w14:textId="77777777" w:rsidR="002E614C" w:rsidRDefault="002E614C" w:rsidP="002E614C">
      <w:pPr>
        <w:ind w:left="720"/>
      </w:pPr>
      <w:r>
        <w:t>In summary, the above region is equivalent to the region</w:t>
      </w:r>
    </w:p>
    <w:p w14:paraId="0E4DA9F4" w14:textId="77777777" w:rsidR="002E614C" w:rsidRDefault="002E614C" w:rsidP="002E614C">
      <w:pPr>
        <w:pStyle w:val="Code"/>
      </w:pPr>
      <w:r>
        <w:t>{</w:t>
      </w:r>
    </w:p>
    <w:p w14:paraId="547DA9DD" w14:textId="77777777" w:rsidR="002E614C" w:rsidRDefault="002E614C" w:rsidP="002E614C">
      <w:pPr>
        <w:pStyle w:val="Code"/>
      </w:pPr>
      <w:r>
        <w:t xml:space="preserve">  "</w:t>
      </w:r>
      <w:proofErr w:type="spellStart"/>
      <w:r>
        <w:t>startLine</w:t>
      </w:r>
      <w:proofErr w:type="spellEnd"/>
      <w:r>
        <w:t>": 1,</w:t>
      </w:r>
    </w:p>
    <w:p w14:paraId="73EA7446" w14:textId="77777777" w:rsidR="002E614C" w:rsidRDefault="002E614C" w:rsidP="002E614C">
      <w:pPr>
        <w:pStyle w:val="Code"/>
      </w:pPr>
      <w:r>
        <w:t xml:space="preserve">  "</w:t>
      </w:r>
      <w:proofErr w:type="spellStart"/>
      <w:r>
        <w:t>startColumn</w:t>
      </w:r>
      <w:proofErr w:type="spellEnd"/>
      <w:r>
        <w:t>": 1,</w:t>
      </w:r>
    </w:p>
    <w:p w14:paraId="047B9E57" w14:textId="77777777" w:rsidR="002E614C" w:rsidRDefault="002E614C" w:rsidP="002E614C">
      <w:pPr>
        <w:pStyle w:val="Code"/>
      </w:pPr>
      <w:r>
        <w:t xml:space="preserve">  "</w:t>
      </w:r>
      <w:proofErr w:type="spellStart"/>
      <w:r>
        <w:t>endLine</w:t>
      </w:r>
      <w:proofErr w:type="spellEnd"/>
      <w:r>
        <w:t>": 1,</w:t>
      </w:r>
    </w:p>
    <w:p w14:paraId="15761B4B" w14:textId="77777777" w:rsidR="002E614C" w:rsidRDefault="002E614C" w:rsidP="002E614C">
      <w:pPr>
        <w:pStyle w:val="Code"/>
      </w:pPr>
      <w:r>
        <w:t xml:space="preserve">  "</w:t>
      </w:r>
      <w:proofErr w:type="spellStart"/>
      <w:r>
        <w:t>endColumn</w:t>
      </w:r>
      <w:proofErr w:type="spellEnd"/>
      <w:r>
        <w:t>": 4,</w:t>
      </w:r>
    </w:p>
    <w:p w14:paraId="6F01BBC0" w14:textId="77777777" w:rsidR="002E614C" w:rsidRDefault="002E614C" w:rsidP="002E614C">
      <w:pPr>
        <w:pStyle w:val="Code"/>
      </w:pPr>
    </w:p>
    <w:p w14:paraId="308C94BC" w14:textId="77777777" w:rsidR="002E614C" w:rsidRDefault="002E614C" w:rsidP="002E614C">
      <w:pPr>
        <w:pStyle w:val="Code"/>
      </w:pPr>
      <w:r>
        <w:lastRenderedPageBreak/>
        <w:t xml:space="preserve">  "</w:t>
      </w:r>
      <w:proofErr w:type="spellStart"/>
      <w:r>
        <w:t>charOffset</w:t>
      </w:r>
      <w:proofErr w:type="spellEnd"/>
      <w:r>
        <w:t>": 1,</w:t>
      </w:r>
    </w:p>
    <w:p w14:paraId="1C32BE00" w14:textId="77777777" w:rsidR="002E614C" w:rsidRDefault="002E614C" w:rsidP="002E614C">
      <w:pPr>
        <w:pStyle w:val="Code"/>
      </w:pPr>
      <w:r>
        <w:t xml:space="preserve">  "</w:t>
      </w:r>
      <w:proofErr w:type="spellStart"/>
      <w:r>
        <w:t>charLength</w:t>
      </w:r>
      <w:proofErr w:type="spellEnd"/>
      <w:r>
        <w:t>": 0</w:t>
      </w:r>
    </w:p>
    <w:p w14:paraId="61AFC756" w14:textId="77777777" w:rsidR="002E614C" w:rsidRDefault="002E614C" w:rsidP="002E614C">
      <w:pPr>
        <w:pStyle w:val="Code"/>
      </w:pPr>
      <w:r>
        <w:t>}</w:t>
      </w:r>
    </w:p>
    <w:p w14:paraId="2F7F1711" w14:textId="789D1F12" w:rsidR="002E614C" w:rsidRDefault="002E614C" w:rsidP="002E614C">
      <w:pPr>
        <w:pStyle w:val="Note"/>
      </w:pPr>
      <w:r>
        <w:t xml:space="preserve">Now we can see that the line/column properties represent the range of characters </w:t>
      </w:r>
      <w:r>
        <w:rPr>
          <w:rStyle w:val="CODEtemp"/>
        </w:rPr>
        <w:t>"</w:t>
      </w:r>
      <w:proofErr w:type="spellStart"/>
      <w:r>
        <w:rPr>
          <w:rStyle w:val="CODEtemp"/>
        </w:rPr>
        <w:t>abc</w:t>
      </w:r>
      <w:proofErr w:type="spellEnd"/>
      <w:r>
        <w:rPr>
          <w:rStyle w:val="CODEtemp"/>
        </w:rPr>
        <w:t>"</w:t>
      </w:r>
      <w:r>
        <w:t xml:space="preserve">, while the offset/length properties represent an insertion point before the character </w:t>
      </w:r>
      <w:r>
        <w:rPr>
          <w:rStyle w:val="CODEtemp"/>
        </w:rPr>
        <w:t>"b"</w:t>
      </w:r>
      <w:r>
        <w:t xml:space="preserve"> (see §</w:t>
      </w:r>
      <w:r>
        <w:fldChar w:fldCharType="begin"/>
      </w:r>
      <w:r>
        <w:instrText xml:space="preserve"> REF _Ref493491350 \r \h </w:instrText>
      </w:r>
      <w:r>
        <w:fldChar w:fldCharType="separate"/>
      </w:r>
      <w:r w:rsidR="00820181">
        <w:t>3.25.10</w:t>
      </w:r>
      <w:r>
        <w:fldChar w:fldCharType="end"/>
      </w:r>
      <w:r>
        <w:t>). Those two regions are not the same, and so the region is invalid.</w:t>
      </w:r>
    </w:p>
    <w:p w14:paraId="631EE120" w14:textId="50F30008" w:rsidR="002E614C" w:rsidRDefault="002E614C" w:rsidP="002E614C">
      <w:pPr>
        <w:pStyle w:val="Note"/>
      </w:pPr>
      <w:r>
        <w:t xml:space="preserve">Incidentally, </w:t>
      </w:r>
      <w:r>
        <w:rPr>
          <w:i/>
        </w:rPr>
        <w:t>neither</w:t>
      </w:r>
      <w:r>
        <w:t xml:space="preserve"> of those regions is the same as the </w:t>
      </w:r>
      <w:r>
        <w:rPr>
          <w:rStyle w:val="CODEtemp"/>
        </w:rPr>
        <w:t>"</w:t>
      </w:r>
      <w:proofErr w:type="spellStart"/>
      <w:r>
        <w:rPr>
          <w:rStyle w:val="CODEtemp"/>
        </w:rPr>
        <w:t>bc</w:t>
      </w:r>
      <w:proofErr w:type="spellEnd"/>
      <w:r>
        <w:rPr>
          <w:rStyle w:val="CODEtemp"/>
        </w:rPr>
        <w:t>"</w:t>
      </w:r>
      <w:r>
        <w:t xml:space="preserve"> one might expect if it were </w:t>
      </w:r>
      <w:r w:rsidR="00EA108A">
        <w:t>valid</w:t>
      </w:r>
      <w:r>
        <w:t xml:space="preserve"> to compose a region partially from a mixture of line/column properties and offset/length properties.</w:t>
      </w:r>
    </w:p>
    <w:p w14:paraId="41B3E5F7" w14:textId="77777777" w:rsidR="00257E64" w:rsidRPr="00DB128C" w:rsidRDefault="00257E64" w:rsidP="00257E64">
      <w:pPr>
        <w:rPr>
          <w:i/>
        </w:rPr>
      </w:pPr>
      <w:r>
        <w:t xml:space="preserve">If a region spans more than one line, it </w:t>
      </w:r>
      <w:r w:rsidRPr="00DB128C">
        <w:rPr>
          <w:b/>
        </w:rPr>
        <w:t>SHALL</w:t>
      </w:r>
      <w:r>
        <w:t xml:space="preserve"> include the newline sequences of all but the last line in the region.</w:t>
      </w:r>
    </w:p>
    <w:p w14:paraId="2D89FF10" w14:textId="6EA23BBE" w:rsidR="00257E64" w:rsidRDefault="00257E64" w:rsidP="00257E64">
      <w:pPr>
        <w:pStyle w:val="Note"/>
      </w:pPr>
      <w:r>
        <w:t xml:space="preserve">EXAMPLE </w:t>
      </w:r>
      <w:r w:rsidR="008057AC">
        <w:t>3</w:t>
      </w:r>
      <w:r>
        <w:t>: The region</w:t>
      </w:r>
    </w:p>
    <w:p w14:paraId="220AC37C" w14:textId="77777777" w:rsidR="00257E64" w:rsidRDefault="00257E64" w:rsidP="00257E64">
      <w:pPr>
        <w:pStyle w:val="Code"/>
      </w:pPr>
      <w:r>
        <w:t>{ "</w:t>
      </w:r>
      <w:proofErr w:type="spellStart"/>
      <w:r>
        <w:t>startLine</w:t>
      </w:r>
      <w:proofErr w:type="spellEnd"/>
      <w:r>
        <w:t>": 2, "</w:t>
      </w:r>
      <w:proofErr w:type="spellStart"/>
      <w:r>
        <w:t>endLine</w:t>
      </w:r>
      <w:proofErr w:type="spellEnd"/>
      <w:r>
        <w:t>": 3 }</w:t>
      </w:r>
    </w:p>
    <w:p w14:paraId="11FA2824" w14:textId="77777777" w:rsidR="00257E64" w:rsidRDefault="00257E64" w:rsidP="00257E64">
      <w:pPr>
        <w:pStyle w:val="Note"/>
      </w:pPr>
      <w:r>
        <w:t xml:space="preserve">includes the characters </w:t>
      </w:r>
      <w:r w:rsidRPr="00DB128C">
        <w:rPr>
          <w:rStyle w:val="CODEtemp"/>
        </w:rPr>
        <w:t>"</w:t>
      </w:r>
      <w:proofErr w:type="spellStart"/>
      <w:r w:rsidRPr="00DB128C">
        <w:rPr>
          <w:rStyle w:val="CODEtemp"/>
        </w:rPr>
        <w:t>efg</w:t>
      </w:r>
      <w:proofErr w:type="spellEnd"/>
      <w:r w:rsidRPr="00DB128C">
        <w:rPr>
          <w:rStyle w:val="CODEtemp"/>
        </w:rPr>
        <w:t>\r\</w:t>
      </w:r>
      <w:proofErr w:type="spellStart"/>
      <w:r w:rsidRPr="00DB128C">
        <w:rPr>
          <w:rStyle w:val="CODEtemp"/>
        </w:rPr>
        <w:t>nhijk</w:t>
      </w:r>
      <w:proofErr w:type="spellEnd"/>
      <w:r w:rsidRPr="00DB128C">
        <w:rPr>
          <w:rStyle w:val="CODEtemp"/>
        </w:rPr>
        <w:t>"</w:t>
      </w:r>
      <w:r>
        <w:t>.</w:t>
      </w:r>
    </w:p>
    <w:p w14:paraId="44E2BA7B" w14:textId="77777777" w:rsidR="00257E64" w:rsidRDefault="00257E64" w:rsidP="00257E64">
      <w:r>
        <w:t xml:space="preserve">A region of length 0 is referred to as an “insertion point.” An insertion point </w:t>
      </w:r>
      <w:r>
        <w:rPr>
          <w:b/>
        </w:rPr>
        <w:t>MAY</w:t>
      </w:r>
      <w:r>
        <w:t xml:space="preserve"> be specified either by specifying </w:t>
      </w:r>
      <w:proofErr w:type="spellStart"/>
      <w:r w:rsidRPr="0079663D">
        <w:rPr>
          <w:rStyle w:val="CODEtemp"/>
        </w:rPr>
        <w:t>charLength</w:t>
      </w:r>
      <w:proofErr w:type="spellEnd"/>
      <w:r>
        <w:t xml:space="preserve"> as 0, or by specifying the same values for </w:t>
      </w:r>
      <w:proofErr w:type="spellStart"/>
      <w:r w:rsidRPr="0079663D">
        <w:rPr>
          <w:rStyle w:val="CODEtemp"/>
        </w:rPr>
        <w:t>startColumn</w:t>
      </w:r>
      <w:proofErr w:type="spellEnd"/>
      <w:r>
        <w:t xml:space="preserve"> and </w:t>
      </w:r>
      <w:proofErr w:type="spellStart"/>
      <w:r w:rsidRPr="0079663D">
        <w:rPr>
          <w:rStyle w:val="CODEtemp"/>
        </w:rPr>
        <w:t>endColumn</w:t>
      </w:r>
      <w:proofErr w:type="spellEnd"/>
      <w:r>
        <w:t>.</w:t>
      </w:r>
    </w:p>
    <w:p w14:paraId="4918CC83" w14:textId="60DACD7A" w:rsidR="00257E64" w:rsidRDefault="00257E64" w:rsidP="00257E64">
      <w:pPr>
        <w:pStyle w:val="Note"/>
      </w:pPr>
      <w:r>
        <w:t xml:space="preserve">NOTE </w:t>
      </w:r>
      <w:r w:rsidR="008057AC">
        <w:t>4</w:t>
      </w:r>
      <w:r>
        <w:t xml:space="preserve">: This is consistent with the rule that a region does not include the character in column </w:t>
      </w:r>
      <w:proofErr w:type="spellStart"/>
      <w:r w:rsidRPr="00257E64">
        <w:rPr>
          <w:rStyle w:val="CODEtemp"/>
        </w:rPr>
        <w:t>endColumn</w:t>
      </w:r>
      <w:proofErr w:type="spellEnd"/>
      <w:r>
        <w:t>.</w:t>
      </w:r>
    </w:p>
    <w:p w14:paraId="576A9089" w14:textId="45099910" w:rsidR="00257E64" w:rsidRDefault="00257E64" w:rsidP="00257E64">
      <w:pPr>
        <w:pStyle w:val="Note"/>
      </w:pPr>
      <w:r>
        <w:t xml:space="preserve">EXAMPLE </w:t>
      </w:r>
      <w:r w:rsidR="00C412EF">
        <w:t>4</w:t>
      </w:r>
      <w:r>
        <w:t xml:space="preserve">: These regions (among others) specify an insertion point before the </w:t>
      </w:r>
      <w:r w:rsidRPr="00854FBD">
        <w:rPr>
          <w:rStyle w:val="CODEtemp"/>
        </w:rPr>
        <w:t>"b"</w:t>
      </w:r>
      <w:r>
        <w:t xml:space="preserve"> on line 1.</w:t>
      </w:r>
    </w:p>
    <w:p w14:paraId="2E37B488" w14:textId="77777777" w:rsidR="00257E64" w:rsidRDefault="00257E64" w:rsidP="00257E64">
      <w:pPr>
        <w:pStyle w:val="Code"/>
      </w:pPr>
      <w:r>
        <w:t>{ "</w:t>
      </w:r>
      <w:proofErr w:type="spellStart"/>
      <w:r>
        <w:t>startLine</w:t>
      </w:r>
      <w:proofErr w:type="spellEnd"/>
      <w:r>
        <w:t>": 1, "</w:t>
      </w:r>
      <w:proofErr w:type="spellStart"/>
      <w:r>
        <w:t>startColumn</w:t>
      </w:r>
      <w:proofErr w:type="spellEnd"/>
      <w:r>
        <w:t>": 2, "</w:t>
      </w:r>
      <w:proofErr w:type="spellStart"/>
      <w:r>
        <w:t>endColumn</w:t>
      </w:r>
      <w:proofErr w:type="spellEnd"/>
      <w:r>
        <w:t>": 2 }</w:t>
      </w:r>
    </w:p>
    <w:p w14:paraId="2A159A4D" w14:textId="230785BA" w:rsidR="00257E64" w:rsidRPr="0079663D" w:rsidRDefault="00257E64" w:rsidP="00257E64">
      <w:pPr>
        <w:pStyle w:val="Code"/>
      </w:pPr>
      <w:r>
        <w:t>{ "</w:t>
      </w:r>
      <w:proofErr w:type="spellStart"/>
      <w:r w:rsidR="008057AC">
        <w:t>charOffset</w:t>
      </w:r>
      <w:proofErr w:type="spellEnd"/>
      <w:r>
        <w:t>": 1, ""</w:t>
      </w:r>
      <w:proofErr w:type="spellStart"/>
      <w:r>
        <w:t>charLength</w:t>
      </w:r>
      <w:proofErr w:type="spellEnd"/>
      <w:r>
        <w:t>": 0 }</w:t>
      </w:r>
    </w:p>
    <w:p w14:paraId="19CD4E19" w14:textId="72A1EBD6" w:rsidR="00257E64" w:rsidRDefault="00257E64" w:rsidP="00257E64">
      <w:pPr>
        <w:pStyle w:val="Note"/>
      </w:pPr>
      <w:r>
        <w:t xml:space="preserve">EXAMPLE </w:t>
      </w:r>
      <w:r w:rsidR="00C412EF">
        <w:t>5</w:t>
      </w:r>
      <w:r>
        <w:t>: These regions (among others) specify an insertion point at the beginning of the file:</w:t>
      </w:r>
    </w:p>
    <w:p w14:paraId="7439CB8D" w14:textId="77777777" w:rsidR="00257E64" w:rsidRDefault="00257E64" w:rsidP="00257E64">
      <w:pPr>
        <w:pStyle w:val="Code"/>
      </w:pPr>
      <w:r>
        <w:t>{ "</w:t>
      </w:r>
      <w:proofErr w:type="spellStart"/>
      <w:r>
        <w:t>startLine</w:t>
      </w:r>
      <w:proofErr w:type="spellEnd"/>
      <w:r>
        <w:t>": 1, "</w:t>
      </w:r>
      <w:proofErr w:type="spellStart"/>
      <w:r>
        <w:t>startColumn</w:t>
      </w:r>
      <w:proofErr w:type="spellEnd"/>
      <w:r>
        <w:t>": 1, "</w:t>
      </w:r>
      <w:proofErr w:type="spellStart"/>
      <w:r>
        <w:t>endColumn</w:t>
      </w:r>
      <w:proofErr w:type="spellEnd"/>
      <w:r>
        <w:t>": 1 }</w:t>
      </w:r>
    </w:p>
    <w:p w14:paraId="68F623ED" w14:textId="0EA4A2A8" w:rsidR="00257E64" w:rsidRPr="00854FBD" w:rsidRDefault="00257E64" w:rsidP="00257E64">
      <w:pPr>
        <w:pStyle w:val="Code"/>
      </w:pPr>
      <w:r>
        <w:t>{ "</w:t>
      </w:r>
      <w:proofErr w:type="spellStart"/>
      <w:r w:rsidR="008057AC">
        <w:t>charOffset</w:t>
      </w:r>
      <w:proofErr w:type="spellEnd"/>
      <w:r>
        <w:t xml:space="preserve">": </w:t>
      </w:r>
      <w:r w:rsidR="008057AC">
        <w:t>0</w:t>
      </w:r>
      <w:r>
        <w:t>, "</w:t>
      </w:r>
      <w:proofErr w:type="spellStart"/>
      <w:r>
        <w:t>charLength</w:t>
      </w:r>
      <w:proofErr w:type="spellEnd"/>
      <w:r>
        <w:t>": 0 }</w:t>
      </w:r>
    </w:p>
    <w:p w14:paraId="45CD263F" w14:textId="77777777" w:rsidR="00257E64" w:rsidRPr="00854FBD" w:rsidRDefault="00257E64" w:rsidP="00257E64">
      <w:r>
        <w:t xml:space="preserve">To specify an insertion point after the last character in a file, set </w:t>
      </w:r>
      <w:proofErr w:type="spellStart"/>
      <w:r w:rsidRPr="00DA64EC">
        <w:rPr>
          <w:rStyle w:val="CODEtemp"/>
        </w:rPr>
        <w:t>endLine</w:t>
      </w:r>
      <w:proofErr w:type="spellEnd"/>
      <w:r>
        <w:t xml:space="preserve"> to the number of the last line in the file, and set </w:t>
      </w:r>
      <w:proofErr w:type="spellStart"/>
      <w:r w:rsidRPr="00DA64EC">
        <w:rPr>
          <w:rStyle w:val="CODEtemp"/>
        </w:rPr>
        <w:t>endColumn</w:t>
      </w:r>
      <w:proofErr w:type="spellEnd"/>
      <w:r>
        <w:t xml:space="preserve"> to a value one greater than the number of characters on the line, </w:t>
      </w:r>
      <w:r>
        <w:rPr>
          <w:i/>
        </w:rPr>
        <w:t>including</w:t>
      </w:r>
      <w:r>
        <w:t xml:space="preserve"> any trailing newline sequence..</w:t>
      </w:r>
    </w:p>
    <w:p w14:paraId="6A410EFC" w14:textId="5D00B2CA" w:rsidR="00257E64" w:rsidRDefault="00257E64" w:rsidP="00257E64">
      <w:pPr>
        <w:pStyle w:val="Note"/>
      </w:pPr>
      <w:r>
        <w:t xml:space="preserve">EXAMPLE </w:t>
      </w:r>
      <w:r w:rsidR="00C412EF">
        <w:t>6</w:t>
      </w:r>
      <w:r>
        <w:t xml:space="preserve">: These regions (among others) specify an insertion point at the very end of the file. Note that the last line contains the five characters (including the newline sequence) </w:t>
      </w:r>
      <w:r w:rsidRPr="00DA64EC">
        <w:rPr>
          <w:rStyle w:val="CODEtemp"/>
        </w:rPr>
        <w:t>"</w:t>
      </w:r>
      <w:proofErr w:type="spellStart"/>
      <w:r w:rsidRPr="00DA64EC">
        <w:rPr>
          <w:rStyle w:val="CODEtemp"/>
        </w:rPr>
        <w:t>lmn</w:t>
      </w:r>
      <w:proofErr w:type="spellEnd"/>
      <w:r w:rsidRPr="00DA64EC">
        <w:rPr>
          <w:rStyle w:val="CODEtemp"/>
        </w:rPr>
        <w:t>\r\n"</w:t>
      </w:r>
      <w:r>
        <w:t>.</w:t>
      </w:r>
    </w:p>
    <w:p w14:paraId="5CE8BA0E" w14:textId="77777777" w:rsidR="00257E64" w:rsidRDefault="00257E64" w:rsidP="00257E64">
      <w:pPr>
        <w:pStyle w:val="Code"/>
      </w:pPr>
      <w:r>
        <w:t>{ "</w:t>
      </w:r>
      <w:proofErr w:type="spellStart"/>
      <w:r>
        <w:t>startLine</w:t>
      </w:r>
      <w:proofErr w:type="spellEnd"/>
      <w:r>
        <w:t>": 4, "</w:t>
      </w:r>
      <w:proofErr w:type="spellStart"/>
      <w:r>
        <w:t>startColumn</w:t>
      </w:r>
      <w:proofErr w:type="spellEnd"/>
      <w:r>
        <w:t>": 6, "</w:t>
      </w:r>
      <w:proofErr w:type="spellStart"/>
      <w:r>
        <w:t>endColumn</w:t>
      </w:r>
      <w:proofErr w:type="spellEnd"/>
      <w:r>
        <w:t>": 6 }</w:t>
      </w:r>
    </w:p>
    <w:p w14:paraId="5536DE80" w14:textId="36582B68" w:rsidR="00257E64" w:rsidRPr="00257E64" w:rsidRDefault="00257E64" w:rsidP="00257E64">
      <w:pPr>
        <w:pStyle w:val="Code"/>
      </w:pPr>
      <w:r>
        <w:t>{ "</w:t>
      </w:r>
      <w:proofErr w:type="spellStart"/>
      <w:r w:rsidR="008057AC">
        <w:t>charOffset</w:t>
      </w:r>
      <w:proofErr w:type="spellEnd"/>
      <w:r>
        <w:t xml:space="preserve">": </w:t>
      </w:r>
      <w:r w:rsidR="008057AC">
        <w:t>22</w:t>
      </w:r>
      <w:r>
        <w:t>, "</w:t>
      </w:r>
      <w:proofErr w:type="spellStart"/>
      <w:r>
        <w:t>charLength</w:t>
      </w:r>
      <w:proofErr w:type="spellEnd"/>
      <w:r>
        <w:t>": 0 }</w:t>
      </w:r>
    </w:p>
    <w:p w14:paraId="7A43AD4A" w14:textId="16FEF695" w:rsidR="006E546E" w:rsidRDefault="006E546E" w:rsidP="006E546E">
      <w:pPr>
        <w:pStyle w:val="Heading3"/>
      </w:pPr>
      <w:bookmarkStart w:id="557" w:name="_Ref509043519"/>
      <w:bookmarkStart w:id="558" w:name="_Ref509043733"/>
      <w:bookmarkStart w:id="559" w:name="_Toc534899607"/>
      <w:r>
        <w:t>Binary regions</w:t>
      </w:r>
      <w:bookmarkEnd w:id="557"/>
      <w:bookmarkEnd w:id="558"/>
      <w:bookmarkEnd w:id="559"/>
    </w:p>
    <w:p w14:paraId="6D558FAF" w14:textId="77777777" w:rsidR="00257E64" w:rsidRDefault="00257E64" w:rsidP="00257E64">
      <w:r w:rsidRPr="00FA2059">
        <w:t xml:space="preserve">The </w:t>
      </w:r>
      <w:r>
        <w:t xml:space="preserve">byte </w:t>
      </w:r>
      <w:r w:rsidRPr="00FA2059">
        <w:t xml:space="preserve">offset of the first byte in a file </w:t>
      </w:r>
      <w:r w:rsidRPr="00FA2059">
        <w:rPr>
          <w:b/>
        </w:rPr>
        <w:t>SHALL</w:t>
      </w:r>
      <w:r w:rsidRPr="00FA2059">
        <w:t xml:space="preserve"> </w:t>
      </w:r>
      <w:r>
        <w:t>be</w:t>
      </w:r>
      <w:r w:rsidRPr="00FA2059">
        <w:t xml:space="preserve"> 0</w:t>
      </w:r>
      <w:r>
        <w:t>.</w:t>
      </w:r>
    </w:p>
    <w:p w14:paraId="4E46775D" w14:textId="5F1C7D83" w:rsidR="00257E64" w:rsidRDefault="00257E64" w:rsidP="00257E64">
      <w:r>
        <w:t xml:space="preserve">To specify a byte region, at least </w:t>
      </w:r>
      <w:proofErr w:type="spellStart"/>
      <w:r w:rsidRPr="00FC3084">
        <w:rPr>
          <w:rStyle w:val="CODEtemp"/>
        </w:rPr>
        <w:t>byteOffset</w:t>
      </w:r>
      <w:proofErr w:type="spellEnd"/>
      <w:r>
        <w:t xml:space="preserve"> (</w:t>
      </w:r>
      <w:r w:rsidRPr="00FA2059">
        <w:t>§</w:t>
      </w:r>
      <w:r w:rsidR="00402C08">
        <w:fldChar w:fldCharType="begin"/>
      </w:r>
      <w:r w:rsidR="00402C08">
        <w:instrText xml:space="preserve"> REF _Ref515544104 \r \h </w:instrText>
      </w:r>
      <w:r w:rsidR="00402C08">
        <w:fldChar w:fldCharType="separate"/>
      </w:r>
      <w:r w:rsidR="00820181">
        <w:t>3.25.11</w:t>
      </w:r>
      <w:r w:rsidR="00402C08">
        <w:fldChar w:fldCharType="end"/>
      </w:r>
      <w:r>
        <w:t xml:space="preserve">) </w:t>
      </w:r>
      <w:r>
        <w:rPr>
          <w:b/>
        </w:rPr>
        <w:t>SHALL</w:t>
      </w:r>
      <w:r>
        <w:t xml:space="preserve"> be present. </w:t>
      </w:r>
      <w:proofErr w:type="spellStart"/>
      <w:r w:rsidRPr="00FC3084">
        <w:rPr>
          <w:rStyle w:val="CODEtemp"/>
        </w:rPr>
        <w:t>byteLength</w:t>
      </w:r>
      <w:proofErr w:type="spellEnd"/>
      <w:r>
        <w:t xml:space="preserve"> (</w:t>
      </w:r>
      <w:r w:rsidRPr="00FA2059">
        <w:t>§</w:t>
      </w:r>
      <w:r w:rsidR="00402C08">
        <w:fldChar w:fldCharType="begin"/>
      </w:r>
      <w:r w:rsidR="00402C08">
        <w:instrText xml:space="preserve"> REF _Ref515544119 \r \h </w:instrText>
      </w:r>
      <w:r w:rsidR="00402C08">
        <w:fldChar w:fldCharType="separate"/>
      </w:r>
      <w:r w:rsidR="00820181">
        <w:t>3.25.12</w:t>
      </w:r>
      <w:r w:rsidR="00402C08">
        <w:fldChar w:fldCharType="end"/>
      </w:r>
      <w:r>
        <w:t xml:space="preserve">) </w:t>
      </w:r>
      <w:r>
        <w:rPr>
          <w:b/>
        </w:rPr>
        <w:t>MAY</w:t>
      </w:r>
      <w:r>
        <w:t xml:space="preserve"> also be present. </w:t>
      </w:r>
      <w:proofErr w:type="spellStart"/>
      <w:r>
        <w:rPr>
          <w:rStyle w:val="CODEtemp"/>
        </w:rPr>
        <w:t>byteO</w:t>
      </w:r>
      <w:r w:rsidRPr="00FA2059">
        <w:rPr>
          <w:rStyle w:val="CODEtemp"/>
        </w:rPr>
        <w:t>ffset</w:t>
      </w:r>
      <w:proofErr w:type="spellEnd"/>
      <w:r>
        <w:t xml:space="preserve"> specifies the start of the region. </w:t>
      </w:r>
      <w:proofErr w:type="spellStart"/>
      <w:r>
        <w:rPr>
          <w:rStyle w:val="CODEtemp"/>
        </w:rPr>
        <w:t>byteL</w:t>
      </w:r>
      <w:r w:rsidRPr="00FA2059">
        <w:rPr>
          <w:rStyle w:val="CODEtemp"/>
        </w:rPr>
        <w:t>ength</w:t>
      </w:r>
      <w:proofErr w:type="spellEnd"/>
      <w:r>
        <w:t xml:space="preserve"> specifies the end of the region.</w:t>
      </w:r>
      <w:r w:rsidRPr="00630ECB">
        <w:t xml:space="preserve"> </w:t>
      </w:r>
      <w:r w:rsidR="006C5361">
        <w:t>A</w:t>
      </w:r>
      <w:r w:rsidRPr="00FA2059">
        <w:t xml:space="preserve"> </w:t>
      </w:r>
      <w:proofErr w:type="spellStart"/>
      <w:r>
        <w:rPr>
          <w:rStyle w:val="CODEtemp"/>
        </w:rPr>
        <w:t>byteL</w:t>
      </w:r>
      <w:r w:rsidRPr="00FA2059">
        <w:rPr>
          <w:rStyle w:val="CODEtemp"/>
        </w:rPr>
        <w:t>ength</w:t>
      </w:r>
      <w:proofErr w:type="spellEnd"/>
      <w:r w:rsidRPr="00FA2059">
        <w:t xml:space="preserve"> </w:t>
      </w:r>
      <w:r w:rsidR="006C5361">
        <w:t>value of</w:t>
      </w:r>
      <w:r>
        <w:t xml:space="preserve"> 0</w:t>
      </w:r>
      <w:r w:rsidR="006C5361">
        <w:t xml:space="preserve"> represents an insertion point before the byte specified by </w:t>
      </w:r>
      <w:proofErr w:type="spellStart"/>
      <w:r w:rsidR="006C5361" w:rsidRPr="006C5361">
        <w:rPr>
          <w:rStyle w:val="CODEtemp"/>
        </w:rPr>
        <w:t>byteOffset</w:t>
      </w:r>
      <w:proofErr w:type="spellEnd"/>
      <w:r w:rsidR="006C5361">
        <w:t>.</w:t>
      </w:r>
    </w:p>
    <w:p w14:paraId="77CD33FE" w14:textId="3754EAB8" w:rsidR="00257E64" w:rsidRDefault="00257E64" w:rsidP="00257E64">
      <w:pPr>
        <w:pStyle w:val="Heading3"/>
      </w:pPr>
      <w:bookmarkStart w:id="560" w:name="_Toc534899608"/>
      <w:r>
        <w:lastRenderedPageBreak/>
        <w:t>Independence of text and binary regions</w:t>
      </w:r>
      <w:bookmarkEnd w:id="560"/>
    </w:p>
    <w:p w14:paraId="3201191A" w14:textId="77777777" w:rsidR="00402C08" w:rsidRDefault="00402C08" w:rsidP="00402C08">
      <w:r>
        <w:t xml:space="preserve">The text-related and binary-related properties in a </w:t>
      </w:r>
      <w:r w:rsidRPr="007B22D7">
        <w:rPr>
          <w:rStyle w:val="CODEtemp"/>
        </w:rPr>
        <w:t>region</w:t>
      </w:r>
      <w:r>
        <w:t xml:space="preserve"> object </w:t>
      </w:r>
      <w:r>
        <w:rPr>
          <w:b/>
        </w:rPr>
        <w:t>SHALL</w:t>
      </w:r>
      <w:r>
        <w:t xml:space="preserve"> be treated independently. That is, the value of a text-related property </w:t>
      </w:r>
      <w:r>
        <w:rPr>
          <w:b/>
        </w:rPr>
        <w:t>SHALL NOT</w:t>
      </w:r>
      <w:r>
        <w:t xml:space="preserve"> be inferred from the value of any set of binary-related properties, and </w:t>
      </w:r>
      <w:r>
        <w:rPr>
          <w:i/>
        </w:rPr>
        <w:t>vice versa</w:t>
      </w:r>
      <w:r>
        <w:t>.</w:t>
      </w:r>
    </w:p>
    <w:p w14:paraId="6F2CB663" w14:textId="40E180FD" w:rsidR="00402C08" w:rsidRDefault="00402C08" w:rsidP="00402C08">
      <w:pPr>
        <w:pStyle w:val="Note"/>
      </w:pPr>
      <w:r>
        <w:t>EXAMPLE: This example is based on the sample text file show in NOTE 1 of §</w:t>
      </w:r>
      <w:r>
        <w:fldChar w:fldCharType="begin"/>
      </w:r>
      <w:r>
        <w:instrText xml:space="preserve"> REF _Ref493492556 \r \h </w:instrText>
      </w:r>
      <w:r>
        <w:fldChar w:fldCharType="separate"/>
      </w:r>
      <w:r w:rsidR="00820181">
        <w:t>3.25.2</w:t>
      </w:r>
      <w:r>
        <w:fldChar w:fldCharType="end"/>
      </w:r>
      <w:r>
        <w:t>. It represents invalid SARIF because the text-related and binary-related properties are inconsistent. At first glance they appear to be consistent because the byte at offset 2 is indeed on line 1:</w:t>
      </w:r>
    </w:p>
    <w:p w14:paraId="215DD9CB" w14:textId="77777777" w:rsidR="00402C08" w:rsidRDefault="00402C08" w:rsidP="00402C08">
      <w:pPr>
        <w:pStyle w:val="Code"/>
      </w:pPr>
      <w:r w:rsidRPr="007B22D7">
        <w:t>{ "</w:t>
      </w:r>
      <w:proofErr w:type="spellStart"/>
      <w:r w:rsidRPr="007B22D7">
        <w:t>startLine</w:t>
      </w:r>
      <w:proofErr w:type="spellEnd"/>
      <w:r w:rsidRPr="007B22D7">
        <w:t>": 1, "</w:t>
      </w:r>
      <w:proofErr w:type="spellStart"/>
      <w:r w:rsidRPr="007B22D7">
        <w:t>byteOffset</w:t>
      </w:r>
      <w:proofErr w:type="spellEnd"/>
      <w:r w:rsidRPr="007B22D7">
        <w:t>": 2, "</w:t>
      </w:r>
      <w:proofErr w:type="spellStart"/>
      <w:r w:rsidRPr="007B22D7">
        <w:t>byteLength</w:t>
      </w:r>
      <w:proofErr w:type="spellEnd"/>
      <w:r w:rsidRPr="007B22D7">
        <w:t>": 6 }</w:t>
      </w:r>
    </w:p>
    <w:p w14:paraId="287914E4" w14:textId="77777777" w:rsidR="00402C08" w:rsidRDefault="00402C08" w:rsidP="00402C08">
      <w:pPr>
        <w:pStyle w:val="Note"/>
      </w:pPr>
      <w:r>
        <w:t>However, because the default values for the missing text-related properties are determined entirely from the existing text-related properties, and independently of any binary-related properties, this region is in fact equivalent to this one:</w:t>
      </w:r>
    </w:p>
    <w:p w14:paraId="482347FE" w14:textId="77777777" w:rsidR="00402C08" w:rsidRDefault="00402C08" w:rsidP="00402C08">
      <w:pPr>
        <w:pStyle w:val="Code"/>
      </w:pPr>
      <w:r>
        <w:t>{</w:t>
      </w:r>
    </w:p>
    <w:p w14:paraId="0C8DBAF6" w14:textId="77777777" w:rsidR="00402C08" w:rsidRDefault="00402C08" w:rsidP="00402C08">
      <w:pPr>
        <w:pStyle w:val="Code"/>
      </w:pPr>
      <w:r>
        <w:t xml:space="preserve">  "</w:t>
      </w:r>
      <w:proofErr w:type="spellStart"/>
      <w:r>
        <w:t>startLine</w:t>
      </w:r>
      <w:proofErr w:type="spellEnd"/>
      <w:r>
        <w:t>": 1,</w:t>
      </w:r>
    </w:p>
    <w:p w14:paraId="344A211F" w14:textId="77777777" w:rsidR="00402C08" w:rsidRDefault="00402C08" w:rsidP="00402C08">
      <w:pPr>
        <w:pStyle w:val="Code"/>
      </w:pPr>
      <w:r>
        <w:t xml:space="preserve">  "</w:t>
      </w:r>
      <w:proofErr w:type="spellStart"/>
      <w:r>
        <w:t>startColumn</w:t>
      </w:r>
      <w:proofErr w:type="spellEnd"/>
      <w:r>
        <w:t xml:space="preserve">": 1,  // Missing </w:t>
      </w:r>
      <w:proofErr w:type="spellStart"/>
      <w:r>
        <w:t>startColumn</w:t>
      </w:r>
      <w:proofErr w:type="spellEnd"/>
      <w:r>
        <w:t xml:space="preserve"> defaults to 1.</w:t>
      </w:r>
    </w:p>
    <w:p w14:paraId="1AE56D1E" w14:textId="77777777" w:rsidR="00402C08" w:rsidRDefault="00402C08" w:rsidP="00402C08">
      <w:pPr>
        <w:pStyle w:val="Code"/>
      </w:pPr>
      <w:r>
        <w:t xml:space="preserve">  "</w:t>
      </w:r>
      <w:proofErr w:type="spellStart"/>
      <w:r>
        <w:t>endLine</w:t>
      </w:r>
      <w:proofErr w:type="spellEnd"/>
      <w:r>
        <w:t xml:space="preserve">": 1,      // Missing </w:t>
      </w:r>
      <w:proofErr w:type="spellStart"/>
      <w:r>
        <w:t>endLine</w:t>
      </w:r>
      <w:proofErr w:type="spellEnd"/>
      <w:r>
        <w:t xml:space="preserve"> defaults to </w:t>
      </w:r>
      <w:proofErr w:type="spellStart"/>
      <w:r>
        <w:t>startLine</w:t>
      </w:r>
      <w:proofErr w:type="spellEnd"/>
      <w:r>
        <w:t>.</w:t>
      </w:r>
    </w:p>
    <w:p w14:paraId="6E97DCFB" w14:textId="6F85F990" w:rsidR="00402C08" w:rsidRDefault="00402C08" w:rsidP="00402C08">
      <w:pPr>
        <w:pStyle w:val="Code"/>
      </w:pPr>
      <w:r>
        <w:t xml:space="preserve">  "</w:t>
      </w:r>
      <w:proofErr w:type="spellStart"/>
      <w:r>
        <w:t>endColumn</w:t>
      </w:r>
      <w:proofErr w:type="spellEnd"/>
      <w:r>
        <w:t xml:space="preserve">": </w:t>
      </w:r>
      <w:r w:rsidR="008057AC">
        <w:t>5</w:t>
      </w:r>
      <w:r>
        <w:t xml:space="preserve">,    // Missing </w:t>
      </w:r>
      <w:proofErr w:type="spellStart"/>
      <w:r>
        <w:t>endColumn</w:t>
      </w:r>
      <w:proofErr w:type="spellEnd"/>
      <w:r>
        <w:t xml:space="preserve"> defaults to (length of </w:t>
      </w:r>
      <w:proofErr w:type="spellStart"/>
      <w:r>
        <w:t>endLine</w:t>
      </w:r>
      <w:proofErr w:type="spellEnd"/>
      <w:r>
        <w:t xml:space="preserve"> + 1),</w:t>
      </w:r>
    </w:p>
    <w:p w14:paraId="53057528" w14:textId="77777777" w:rsidR="00402C08" w:rsidRDefault="00402C08" w:rsidP="00402C08">
      <w:pPr>
        <w:pStyle w:val="Code"/>
      </w:pPr>
      <w:r>
        <w:t xml:space="preserve">                     // exclusive of newline sequence.</w:t>
      </w:r>
    </w:p>
    <w:p w14:paraId="136C4FA2" w14:textId="77777777" w:rsidR="00402C08" w:rsidRDefault="00402C08" w:rsidP="00402C08">
      <w:pPr>
        <w:pStyle w:val="Code"/>
      </w:pPr>
      <w:r>
        <w:t xml:space="preserve">  "</w:t>
      </w:r>
      <w:proofErr w:type="spellStart"/>
      <w:r>
        <w:t>byteOffset</w:t>
      </w:r>
      <w:proofErr w:type="spellEnd"/>
      <w:r>
        <w:t>": 2</w:t>
      </w:r>
    </w:p>
    <w:p w14:paraId="3D37B3FF" w14:textId="77777777" w:rsidR="00402C08" w:rsidRDefault="00402C08" w:rsidP="00402C08">
      <w:pPr>
        <w:pStyle w:val="Code"/>
      </w:pPr>
      <w:r>
        <w:t xml:space="preserve">  "</w:t>
      </w:r>
      <w:proofErr w:type="spellStart"/>
      <w:r>
        <w:t>byteLength</w:t>
      </w:r>
      <w:proofErr w:type="spellEnd"/>
      <w:r>
        <w:t>": 6</w:t>
      </w:r>
    </w:p>
    <w:p w14:paraId="1D0115AE" w14:textId="77777777" w:rsidR="00402C08" w:rsidRDefault="00402C08" w:rsidP="00402C08">
      <w:pPr>
        <w:pStyle w:val="Code"/>
      </w:pPr>
      <w:r>
        <w:t>}</w:t>
      </w:r>
    </w:p>
    <w:p w14:paraId="4FBD7367" w14:textId="4DA97818" w:rsidR="00402C08" w:rsidRPr="00402C08" w:rsidRDefault="00402C08" w:rsidP="00402C08">
      <w:r>
        <w:t>This makes it clear that the text-related and binary-related properties represent different ranges of bytes, and therefore the region is invalid.</w:t>
      </w:r>
    </w:p>
    <w:p w14:paraId="15386CDE" w14:textId="79712049" w:rsidR="006E546E" w:rsidRDefault="006E546E" w:rsidP="006E546E">
      <w:pPr>
        <w:pStyle w:val="Heading3"/>
      </w:pPr>
      <w:bookmarkStart w:id="561" w:name="_Ref493490565"/>
      <w:bookmarkStart w:id="562" w:name="_Ref493491243"/>
      <w:bookmarkStart w:id="563" w:name="_Ref493492406"/>
      <w:bookmarkStart w:id="564" w:name="_Toc534899609"/>
      <w:proofErr w:type="spellStart"/>
      <w:r>
        <w:t>startLine</w:t>
      </w:r>
      <w:proofErr w:type="spellEnd"/>
      <w:r>
        <w:t xml:space="preserve"> property</w:t>
      </w:r>
      <w:bookmarkEnd w:id="561"/>
      <w:bookmarkEnd w:id="562"/>
      <w:bookmarkEnd w:id="563"/>
      <w:bookmarkEnd w:id="564"/>
    </w:p>
    <w:p w14:paraId="03F07C1F" w14:textId="57382F83" w:rsidR="00402C08" w:rsidRDefault="00402C08" w:rsidP="00402C08">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009079A3">
        <w:rPr>
          <w:b/>
        </w:rPr>
        <w:t>SHALL</w:t>
      </w:r>
      <w:r w:rsidR="009079A3">
        <w:t xml:space="preserve"> </w:t>
      </w:r>
      <w:r>
        <w:t xml:space="preserve">contain a property named </w:t>
      </w:r>
      <w:proofErr w:type="spellStart"/>
      <w:r w:rsidRPr="00FA2059">
        <w:rPr>
          <w:rStyle w:val="CODEtemp"/>
        </w:rPr>
        <w:t>startLine</w:t>
      </w:r>
      <w:proofErr w:type="spellEnd"/>
      <w:r>
        <w:t xml:space="preserve"> whose value is a positive integer equal to the line number of the line containing the first character in the region.</w:t>
      </w:r>
    </w:p>
    <w:p w14:paraId="319A0D92" w14:textId="3C8D3AF6" w:rsidR="006E546E" w:rsidRDefault="006E546E" w:rsidP="006E546E">
      <w:pPr>
        <w:pStyle w:val="Heading3"/>
      </w:pPr>
      <w:bookmarkStart w:id="565" w:name="_Ref493491260"/>
      <w:bookmarkStart w:id="566" w:name="_Ref493492414"/>
      <w:bookmarkStart w:id="567" w:name="_Toc534899610"/>
      <w:proofErr w:type="spellStart"/>
      <w:r>
        <w:t>startColumn</w:t>
      </w:r>
      <w:proofErr w:type="spellEnd"/>
      <w:r>
        <w:t xml:space="preserve"> property</w:t>
      </w:r>
      <w:bookmarkEnd w:id="565"/>
      <w:bookmarkEnd w:id="566"/>
      <w:bookmarkEnd w:id="567"/>
    </w:p>
    <w:p w14:paraId="7F4FF4A1" w14:textId="585F8613" w:rsidR="00FA2059" w:rsidRDefault="00402C08" w:rsidP="00FA2059">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Pr="00FA2059">
        <w:rPr>
          <w:b/>
        </w:rPr>
        <w:t>MAY</w:t>
      </w:r>
      <w:r>
        <w:t xml:space="preserve"> contain a property named </w:t>
      </w:r>
      <w:proofErr w:type="spellStart"/>
      <w:r w:rsidRPr="00FA2059">
        <w:rPr>
          <w:rStyle w:val="CODEtemp"/>
        </w:rPr>
        <w:t>startColumn</w:t>
      </w:r>
      <w:proofErr w:type="spellEnd"/>
      <w:r>
        <w:t xml:space="preserve"> whose value is a positive integer equal to the column number of the first character in the region.</w:t>
      </w:r>
    </w:p>
    <w:p w14:paraId="111BB43B" w14:textId="0C5CC140" w:rsidR="00FA2059" w:rsidRPr="00FA2059" w:rsidRDefault="00FA2059" w:rsidP="00FA2059">
      <w:r>
        <w:t xml:space="preserve">If </w:t>
      </w:r>
      <w:proofErr w:type="spellStart"/>
      <w:r w:rsidRPr="00FA2059">
        <w:rPr>
          <w:rStyle w:val="CODEtemp"/>
        </w:rPr>
        <w:t>startColumn</w:t>
      </w:r>
      <w:proofErr w:type="spellEnd"/>
      <w:r>
        <w:t xml:space="preserve"> is </w:t>
      </w:r>
      <w:proofErr w:type="spellStart"/>
      <w:r>
        <w:t>absent,</w:t>
      </w:r>
      <w:r w:rsidR="00EB7FF6">
        <w:t>it</w:t>
      </w:r>
      <w:proofErr w:type="spellEnd"/>
      <w:r w:rsidR="00EB7FF6">
        <w:t xml:space="preserve"> </w:t>
      </w:r>
      <w:r w:rsidR="00EB7FF6">
        <w:rPr>
          <w:b/>
        </w:rPr>
        <w:t>SHALL</w:t>
      </w:r>
      <w:r w:rsidR="00EB7FF6">
        <w:t xml:space="preserve"> default to 1</w:t>
      </w:r>
      <w:r>
        <w:t>.</w:t>
      </w:r>
    </w:p>
    <w:p w14:paraId="29DFBDCD" w14:textId="49CB3F3F" w:rsidR="006E546E" w:rsidRDefault="006E546E" w:rsidP="006E546E">
      <w:pPr>
        <w:pStyle w:val="Heading3"/>
      </w:pPr>
      <w:bookmarkStart w:id="568" w:name="_Ref493491334"/>
      <w:bookmarkStart w:id="569" w:name="_Ref493492422"/>
      <w:bookmarkStart w:id="570" w:name="_Toc534899611"/>
      <w:proofErr w:type="spellStart"/>
      <w:r>
        <w:t>endLine</w:t>
      </w:r>
      <w:proofErr w:type="spellEnd"/>
      <w:r>
        <w:t xml:space="preserve"> property</w:t>
      </w:r>
      <w:bookmarkEnd w:id="568"/>
      <w:bookmarkEnd w:id="569"/>
      <w:bookmarkEnd w:id="570"/>
    </w:p>
    <w:p w14:paraId="05C61EE7" w14:textId="6CD2315D"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proofErr w:type="spellStart"/>
      <w:r w:rsidRPr="00161D0D">
        <w:rPr>
          <w:rStyle w:val="CODEtemp"/>
        </w:rPr>
        <w:t>endLine</w:t>
      </w:r>
      <w:proofErr w:type="spellEnd"/>
      <w:r>
        <w:t xml:space="preserve"> whose value is a positive integer equal to the line number of the line containing the last character in the region.</w:t>
      </w:r>
    </w:p>
    <w:p w14:paraId="1546269C" w14:textId="72E3D5D4" w:rsidR="00FA2059" w:rsidRPr="00FA2059" w:rsidRDefault="00161D0D" w:rsidP="00161D0D">
      <w:r>
        <w:t xml:space="preserve">If </w:t>
      </w:r>
      <w:proofErr w:type="spellStart"/>
      <w:r w:rsidRPr="00161D0D">
        <w:rPr>
          <w:rStyle w:val="CODEtemp"/>
        </w:rPr>
        <w:t>endLine</w:t>
      </w:r>
      <w:proofErr w:type="spellEnd"/>
      <w:r>
        <w:t xml:space="preserve"> is absent, it</w:t>
      </w:r>
      <w:r w:rsidR="00402C08">
        <w:t>s value</w:t>
      </w:r>
      <w:r>
        <w:t xml:space="preserve"> </w:t>
      </w:r>
      <w:r w:rsidRPr="00161D0D">
        <w:rPr>
          <w:b/>
        </w:rPr>
        <w:t>SHALL</w:t>
      </w:r>
      <w:r>
        <w:t xml:space="preserve"> </w:t>
      </w:r>
      <w:r w:rsidR="008057AC">
        <w:t xml:space="preserve">default to </w:t>
      </w:r>
      <w:proofErr w:type="spellStart"/>
      <w:r w:rsidR="008057AC" w:rsidRPr="008057AC">
        <w:rPr>
          <w:rStyle w:val="CODEtemp"/>
        </w:rPr>
        <w:t>start</w:t>
      </w:r>
      <w:r w:rsidR="008057AC">
        <w:rPr>
          <w:rStyle w:val="CODEtemp"/>
        </w:rPr>
        <w:t>Line</w:t>
      </w:r>
      <w:proofErr w:type="spellEnd"/>
      <w:r>
        <w:t>.</w:t>
      </w:r>
    </w:p>
    <w:p w14:paraId="70DC2A2F" w14:textId="6B14264D" w:rsidR="006E546E" w:rsidRDefault="006E546E" w:rsidP="006E546E">
      <w:pPr>
        <w:pStyle w:val="Heading3"/>
      </w:pPr>
      <w:bookmarkStart w:id="571" w:name="_Ref493491342"/>
      <w:bookmarkStart w:id="572" w:name="_Ref493492427"/>
      <w:bookmarkStart w:id="573" w:name="_Toc534899612"/>
      <w:proofErr w:type="spellStart"/>
      <w:r>
        <w:t>endColumn</w:t>
      </w:r>
      <w:proofErr w:type="spellEnd"/>
      <w:r>
        <w:t xml:space="preserve"> property</w:t>
      </w:r>
      <w:bookmarkEnd w:id="571"/>
      <w:bookmarkEnd w:id="572"/>
      <w:bookmarkEnd w:id="573"/>
    </w:p>
    <w:p w14:paraId="5938BD23" w14:textId="349F72F8"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proofErr w:type="spellStart"/>
      <w:r w:rsidRPr="00161D0D">
        <w:rPr>
          <w:rStyle w:val="CODEtemp"/>
        </w:rPr>
        <w:t>endColumn</w:t>
      </w:r>
      <w:proofErr w:type="spellEnd"/>
      <w:r>
        <w:t xml:space="preserve"> whose value is an integer whose value is one greater than the column number of the last character in the region.</w:t>
      </w:r>
    </w:p>
    <w:p w14:paraId="7F0E41FE" w14:textId="3BFF3658" w:rsidR="00161D0D" w:rsidRPr="00161D0D" w:rsidRDefault="00161D0D" w:rsidP="00161D0D">
      <w:r>
        <w:t xml:space="preserve">If </w:t>
      </w:r>
      <w:proofErr w:type="spellStart"/>
      <w:r w:rsidRPr="00161D0D">
        <w:rPr>
          <w:rStyle w:val="CODEtemp"/>
        </w:rPr>
        <w:t>endColumn</w:t>
      </w:r>
      <w:proofErr w:type="spellEnd"/>
      <w:r>
        <w:t xml:space="preserve"> is absent, </w:t>
      </w:r>
      <w:r w:rsidR="008057AC">
        <w:t xml:space="preserve">it </w:t>
      </w:r>
      <w:r w:rsidR="008057AC">
        <w:rPr>
          <w:b/>
        </w:rPr>
        <w:t>SHALL</w:t>
      </w:r>
      <w:r w:rsidR="008057AC">
        <w:t xml:space="preserve"> default to a value one greater than the column number of the last character on the line, excluding any newline sequence</w:t>
      </w:r>
      <w:r>
        <w:t>.</w:t>
      </w:r>
    </w:p>
    <w:p w14:paraId="71768405" w14:textId="784F22E4" w:rsidR="006E546E" w:rsidRDefault="00257E64" w:rsidP="006E546E">
      <w:pPr>
        <w:pStyle w:val="Heading3"/>
      </w:pPr>
      <w:bookmarkStart w:id="574" w:name="_Ref493492251"/>
      <w:bookmarkStart w:id="575" w:name="_Ref493492981"/>
      <w:bookmarkStart w:id="576" w:name="_Toc534899613"/>
      <w:proofErr w:type="spellStart"/>
      <w:r>
        <w:lastRenderedPageBreak/>
        <w:t>charO</w:t>
      </w:r>
      <w:r w:rsidR="006E546E">
        <w:t>ffset</w:t>
      </w:r>
      <w:proofErr w:type="spellEnd"/>
      <w:r w:rsidR="006E546E">
        <w:t xml:space="preserve"> property</w:t>
      </w:r>
      <w:bookmarkEnd w:id="574"/>
      <w:bookmarkEnd w:id="575"/>
      <w:bookmarkEnd w:id="576"/>
    </w:p>
    <w:p w14:paraId="274D950F" w14:textId="2289B29D" w:rsidR="00402C08" w:rsidRDefault="00402C08" w:rsidP="00402C08">
      <w:r>
        <w:t xml:space="preserve">When a </w:t>
      </w:r>
      <w:r w:rsidRPr="00161D0D">
        <w:rPr>
          <w:rStyle w:val="CODEtemp"/>
        </w:rPr>
        <w:t>region</w:t>
      </w:r>
      <w:r>
        <w:t xml:space="preserve"> object represents a text region</w:t>
      </w:r>
      <w:r w:rsidR="008057AC">
        <w:t xml:space="preserve"> specified by offset/length properties</w:t>
      </w:r>
      <w:r>
        <w:t xml:space="preserve">, it </w:t>
      </w:r>
      <w:r w:rsidR="008057AC">
        <w:rPr>
          <w:b/>
        </w:rPr>
        <w:t>SHALL</w:t>
      </w:r>
      <w:r w:rsidR="008057AC">
        <w:t xml:space="preserve"> </w:t>
      </w:r>
      <w:r>
        <w:t xml:space="preserve">contain a property named </w:t>
      </w:r>
      <w:proofErr w:type="spellStart"/>
      <w:r>
        <w:rPr>
          <w:rStyle w:val="CODEtemp"/>
        </w:rPr>
        <w:t>charO</w:t>
      </w:r>
      <w:r w:rsidRPr="00161D0D">
        <w:rPr>
          <w:rStyle w:val="CODEtemp"/>
        </w:rPr>
        <w:t>ffset</w:t>
      </w:r>
      <w:proofErr w:type="spellEnd"/>
      <w:r>
        <w:t xml:space="preserve"> whose value is an integer equal to the zero-based character offset of the first character in the region from the beginning of the file.</w:t>
      </w:r>
    </w:p>
    <w:p w14:paraId="7477E875" w14:textId="37EECCAE" w:rsidR="006E546E" w:rsidRDefault="00257E64" w:rsidP="006E546E">
      <w:pPr>
        <w:pStyle w:val="Heading3"/>
      </w:pPr>
      <w:bookmarkStart w:id="577" w:name="_Ref493491350"/>
      <w:bookmarkStart w:id="578" w:name="_Ref493492312"/>
      <w:bookmarkStart w:id="579" w:name="_Toc534899614"/>
      <w:proofErr w:type="spellStart"/>
      <w:r>
        <w:t>charL</w:t>
      </w:r>
      <w:r w:rsidR="006E546E">
        <w:t>ength</w:t>
      </w:r>
      <w:proofErr w:type="spellEnd"/>
      <w:r w:rsidR="006E546E">
        <w:t xml:space="preserve"> property</w:t>
      </w:r>
      <w:bookmarkEnd w:id="577"/>
      <w:bookmarkEnd w:id="578"/>
      <w:bookmarkEnd w:id="579"/>
    </w:p>
    <w:p w14:paraId="4958FFFB" w14:textId="4F9B28A2" w:rsidR="00EB7FF6" w:rsidRDefault="00402C08" w:rsidP="00402C08">
      <w:r>
        <w:t xml:space="preserve">When a </w:t>
      </w:r>
      <w:r w:rsidRPr="00161D0D">
        <w:rPr>
          <w:rStyle w:val="CODEtemp"/>
        </w:rPr>
        <w:t>region</w:t>
      </w:r>
      <w:r>
        <w:t xml:space="preserve"> object represents a text region</w:t>
      </w:r>
      <w:r w:rsidR="00EB7FF6">
        <w:t xml:space="preserve"> specified by offset/length properties</w:t>
      </w:r>
      <w:r>
        <w:t xml:space="preserve">, it </w:t>
      </w:r>
      <w:r>
        <w:rPr>
          <w:b/>
        </w:rPr>
        <w:t>MAY</w:t>
      </w:r>
      <w:r>
        <w:t xml:space="preserve"> contain a property named </w:t>
      </w:r>
      <w:proofErr w:type="spellStart"/>
      <w:r>
        <w:rPr>
          <w:rStyle w:val="CODEtemp"/>
        </w:rPr>
        <w:t>charL</w:t>
      </w:r>
      <w:r w:rsidRPr="00161D0D">
        <w:rPr>
          <w:rStyle w:val="CODEtemp"/>
        </w:rPr>
        <w:t>ength</w:t>
      </w:r>
      <w:proofErr w:type="spellEnd"/>
      <w:r>
        <w:t xml:space="preserve"> whose value is a non-negative integer equal to the number of characters in the region. </w:t>
      </w:r>
      <w:r w:rsidR="00EB7FF6" w:rsidRPr="00EB7FF6">
        <w:t xml:space="preserve"> </w:t>
      </w:r>
    </w:p>
    <w:p w14:paraId="00BF9737" w14:textId="6EF232C3" w:rsidR="00402C08" w:rsidRDefault="00EB7FF6" w:rsidP="00402C08">
      <w:r>
        <w:t xml:space="preserve">If </w:t>
      </w:r>
      <w:proofErr w:type="spellStart"/>
      <w:r w:rsidRPr="00EB7FF6">
        <w:rPr>
          <w:rStyle w:val="CODEtemp"/>
        </w:rPr>
        <w:t>charLength</w:t>
      </w:r>
      <w:proofErr w:type="spellEnd"/>
      <w:r>
        <w:t xml:space="preserve"> is absent, it </w:t>
      </w:r>
      <w:r>
        <w:rPr>
          <w:b/>
        </w:rPr>
        <w:t>SHALL</w:t>
      </w:r>
      <w:r>
        <w:t xml:space="preserve"> default to 0, which </w:t>
      </w:r>
      <w:r>
        <w:rPr>
          <w:b/>
        </w:rPr>
        <w:t>SHALL</w:t>
      </w:r>
      <w:r>
        <w:t xml:space="preserve"> be interpreted as an insertion point at the position specified by </w:t>
      </w:r>
      <w:proofErr w:type="spellStart"/>
      <w:r>
        <w:rPr>
          <w:rStyle w:val="CODEtemp"/>
        </w:rPr>
        <w:t>charOffset</w:t>
      </w:r>
      <w:proofErr w:type="spellEnd"/>
      <w:r>
        <w:t xml:space="preserve"> (§</w:t>
      </w:r>
      <w:r>
        <w:fldChar w:fldCharType="begin"/>
      </w:r>
      <w:r>
        <w:instrText xml:space="preserve"> REF _Ref493492251 \r \h </w:instrText>
      </w:r>
      <w:r>
        <w:fldChar w:fldCharType="separate"/>
      </w:r>
      <w:r w:rsidR="00820181">
        <w:t>3.25.9</w:t>
      </w:r>
      <w:r>
        <w:fldChar w:fldCharType="end"/>
      </w:r>
      <w:r>
        <w:t>)</w:t>
      </w:r>
    </w:p>
    <w:p w14:paraId="26AA9C6F" w14:textId="09BC2DFE" w:rsidR="00161D0D" w:rsidRDefault="00402C08" w:rsidP="00402C08">
      <w:r>
        <w:t xml:space="preserve">The sum of </w:t>
      </w:r>
      <w:proofErr w:type="spellStart"/>
      <w:r>
        <w:rPr>
          <w:rStyle w:val="CODEtemp"/>
        </w:rPr>
        <w:t>charO</w:t>
      </w:r>
      <w:r w:rsidRPr="00161D0D">
        <w:rPr>
          <w:rStyle w:val="CODEtemp"/>
        </w:rPr>
        <w:t>ffset</w:t>
      </w:r>
      <w:proofErr w:type="spellEnd"/>
      <w:r>
        <w:t xml:space="preserve"> and </w:t>
      </w:r>
      <w:proofErr w:type="spellStart"/>
      <w:r>
        <w:rPr>
          <w:rStyle w:val="CODEtemp"/>
        </w:rPr>
        <w:t>charL</w:t>
      </w:r>
      <w:r w:rsidRPr="00161D0D">
        <w:rPr>
          <w:rStyle w:val="CODEtemp"/>
        </w:rPr>
        <w:t>ength</w:t>
      </w:r>
      <w:proofErr w:type="spellEnd"/>
      <w:r>
        <w:t xml:space="preserve"> </w:t>
      </w:r>
      <w:r w:rsidRPr="00161D0D">
        <w:rPr>
          <w:b/>
        </w:rPr>
        <w:t>SHALL</w:t>
      </w:r>
      <w:r>
        <w:t xml:space="preserve"> be greater than or equal to 0 and less than or equal to the number of characters in the file.</w:t>
      </w:r>
    </w:p>
    <w:p w14:paraId="0C938BDD" w14:textId="3D6D448B" w:rsidR="00DE4AB4" w:rsidRPr="00DE4AB4" w:rsidRDefault="00DE4AB4" w:rsidP="00402C08">
      <w:r>
        <w:t xml:space="preserve">A region whose </w:t>
      </w:r>
      <w:proofErr w:type="spellStart"/>
      <w:r w:rsidRPr="00DE4AB4">
        <w:rPr>
          <w:rStyle w:val="CODEtemp"/>
        </w:rPr>
        <w:t>charOffset</w:t>
      </w:r>
      <w:proofErr w:type="spellEnd"/>
      <w:r>
        <w:t xml:space="preserve"> is equal to the number of characters in the file and whose </w:t>
      </w:r>
      <w:proofErr w:type="spellStart"/>
      <w:r w:rsidRPr="00DE4AB4">
        <w:rPr>
          <w:rStyle w:val="CODEtemp"/>
        </w:rPr>
        <w:t>charLength</w:t>
      </w:r>
      <w:proofErr w:type="spellEnd"/>
      <w:r>
        <w:t xml:space="preserve"> is 0 is permitted and </w:t>
      </w:r>
      <w:r>
        <w:rPr>
          <w:b/>
        </w:rPr>
        <w:t>SHALL</w:t>
      </w:r>
      <w:r>
        <w:t xml:space="preserve"> represent an insertion point at the end of the file.</w:t>
      </w:r>
    </w:p>
    <w:p w14:paraId="29C031CD" w14:textId="0119A6D5" w:rsidR="00257E64" w:rsidRDefault="00257E64" w:rsidP="00257E64">
      <w:pPr>
        <w:pStyle w:val="Heading3"/>
      </w:pPr>
      <w:bookmarkStart w:id="580" w:name="_Ref515544104"/>
      <w:bookmarkStart w:id="581" w:name="_Toc534899615"/>
      <w:proofErr w:type="spellStart"/>
      <w:r>
        <w:t>byteOffset</w:t>
      </w:r>
      <w:proofErr w:type="spellEnd"/>
      <w:r>
        <w:t xml:space="preserve"> property</w:t>
      </w:r>
      <w:bookmarkEnd w:id="580"/>
      <w:bookmarkEnd w:id="581"/>
    </w:p>
    <w:p w14:paraId="5021FC84" w14:textId="0E1F2EDC" w:rsidR="00DE4AB4" w:rsidRDefault="00DE4AB4" w:rsidP="00DE4AB4">
      <w:r>
        <w:t xml:space="preserve">When a </w:t>
      </w:r>
      <w:r w:rsidRPr="00161D0D">
        <w:rPr>
          <w:rStyle w:val="CODEtemp"/>
        </w:rPr>
        <w:t>region</w:t>
      </w:r>
      <w:r>
        <w:t xml:space="preserve"> object represents a binary region, it </w:t>
      </w:r>
      <w:r w:rsidR="006C5361">
        <w:rPr>
          <w:b/>
        </w:rPr>
        <w:t>SHALL</w:t>
      </w:r>
      <w:r>
        <w:t xml:space="preserve"> contain a property named </w:t>
      </w:r>
      <w:proofErr w:type="spellStart"/>
      <w:r>
        <w:rPr>
          <w:rStyle w:val="CODEtemp"/>
        </w:rPr>
        <w:t>byteO</w:t>
      </w:r>
      <w:r w:rsidRPr="00161D0D">
        <w:rPr>
          <w:rStyle w:val="CODEtemp"/>
        </w:rPr>
        <w:t>ffset</w:t>
      </w:r>
      <w:proofErr w:type="spellEnd"/>
      <w:r>
        <w:t xml:space="preserve"> whose value is an integer equal to the zero-based byte offset of the first byte in the region from the beginning of the file.</w:t>
      </w:r>
    </w:p>
    <w:p w14:paraId="7835A6B6" w14:textId="4F6B1C5A" w:rsidR="00257E64" w:rsidRDefault="00257E64" w:rsidP="00257E64">
      <w:pPr>
        <w:pStyle w:val="Heading3"/>
      </w:pPr>
      <w:bookmarkStart w:id="582" w:name="_Ref515544119"/>
      <w:bookmarkStart w:id="583" w:name="_Toc534899616"/>
      <w:proofErr w:type="spellStart"/>
      <w:r>
        <w:t>byteLength</w:t>
      </w:r>
      <w:proofErr w:type="spellEnd"/>
      <w:r>
        <w:t xml:space="preserve"> property</w:t>
      </w:r>
      <w:bookmarkEnd w:id="582"/>
      <w:bookmarkEnd w:id="583"/>
    </w:p>
    <w:p w14:paraId="2FF66B09" w14:textId="722E855F" w:rsidR="006C5361" w:rsidRDefault="006C5361" w:rsidP="006C5361">
      <w:r>
        <w:t xml:space="preserve">When a </w:t>
      </w:r>
      <w:r w:rsidRPr="00161D0D">
        <w:rPr>
          <w:rStyle w:val="CODEtemp"/>
        </w:rPr>
        <w:t>region</w:t>
      </w:r>
      <w:r>
        <w:t xml:space="preserve"> object represents a binary region, it </w:t>
      </w:r>
      <w:r w:rsidRPr="00161D0D">
        <w:rPr>
          <w:b/>
        </w:rPr>
        <w:t>MAY</w:t>
      </w:r>
      <w:r>
        <w:t xml:space="preserve"> contain a property named </w:t>
      </w:r>
      <w:proofErr w:type="spellStart"/>
      <w:r>
        <w:rPr>
          <w:rStyle w:val="CODEtemp"/>
        </w:rPr>
        <w:t>byteL</w:t>
      </w:r>
      <w:r w:rsidRPr="00161D0D">
        <w:rPr>
          <w:rStyle w:val="CODEtemp"/>
        </w:rPr>
        <w:t>ength</w:t>
      </w:r>
      <w:proofErr w:type="spellEnd"/>
      <w:r>
        <w:t xml:space="preserve"> whose value is an integer equal to the number of bytes in the region. If </w:t>
      </w:r>
      <w:proofErr w:type="spellStart"/>
      <w:r>
        <w:rPr>
          <w:rStyle w:val="CODEtemp"/>
        </w:rPr>
        <w:t>byteL</w:t>
      </w:r>
      <w:r w:rsidRPr="00161D0D">
        <w:rPr>
          <w:rStyle w:val="CODEtemp"/>
        </w:rPr>
        <w:t>ength</w:t>
      </w:r>
      <w:proofErr w:type="spellEnd"/>
      <w:r>
        <w:t xml:space="preserve"> is absent, it </w:t>
      </w:r>
      <w:r w:rsidR="00EB7FF6">
        <w:t xml:space="preserve"> </w:t>
      </w:r>
      <w:r w:rsidR="00EB7FF6" w:rsidRPr="00EB7FF6">
        <w:rPr>
          <w:b/>
        </w:rPr>
        <w:t>SHALL</w:t>
      </w:r>
      <w:r w:rsidR="00EB7FF6">
        <w:t xml:space="preserve"> </w:t>
      </w:r>
      <w:r>
        <w:t>default to 0</w:t>
      </w:r>
      <w:r w:rsidR="00EB7FF6">
        <w:t xml:space="preserve">, which </w:t>
      </w:r>
      <w:r w:rsidR="00EB7FF6">
        <w:rPr>
          <w:b/>
        </w:rPr>
        <w:t>SHALL</w:t>
      </w:r>
      <w:r w:rsidR="00EB7FF6">
        <w:t xml:space="preserve"> be interpreted as an insertion point at the position specified by </w:t>
      </w:r>
      <w:proofErr w:type="spellStart"/>
      <w:r w:rsidR="00EB7FF6">
        <w:t>byteOffset</w:t>
      </w:r>
      <w:proofErr w:type="spellEnd"/>
      <w:r w:rsidR="00EB7FF6">
        <w:t xml:space="preserve"> (§</w:t>
      </w:r>
      <w:r w:rsidR="00EB7FF6">
        <w:fldChar w:fldCharType="begin"/>
      </w:r>
      <w:r w:rsidR="00EB7FF6">
        <w:instrText xml:space="preserve"> REF _Ref515544104 \r \h </w:instrText>
      </w:r>
      <w:r w:rsidR="00EB7FF6">
        <w:fldChar w:fldCharType="separate"/>
      </w:r>
      <w:r w:rsidR="00820181">
        <w:t>3.25.11</w:t>
      </w:r>
      <w:r w:rsidR="00EB7FF6">
        <w:fldChar w:fldCharType="end"/>
      </w:r>
      <w:r w:rsidR="00EB7FF6">
        <w:t>)</w:t>
      </w:r>
      <w:r>
        <w:t>.</w:t>
      </w:r>
    </w:p>
    <w:p w14:paraId="1B751256" w14:textId="5F9B1E0A" w:rsidR="006C5361" w:rsidRDefault="006C5361" w:rsidP="006C5361">
      <w:r>
        <w:t xml:space="preserve">The sum of </w:t>
      </w:r>
      <w:proofErr w:type="spellStart"/>
      <w:r>
        <w:rPr>
          <w:rStyle w:val="CODEtemp"/>
        </w:rPr>
        <w:t>byteO</w:t>
      </w:r>
      <w:r w:rsidRPr="00161D0D">
        <w:rPr>
          <w:rStyle w:val="CODEtemp"/>
        </w:rPr>
        <w:t>ffset</w:t>
      </w:r>
      <w:proofErr w:type="spellEnd"/>
      <w:r>
        <w:t xml:space="preserve"> and </w:t>
      </w:r>
      <w:proofErr w:type="spellStart"/>
      <w:r>
        <w:rPr>
          <w:rStyle w:val="CODEtemp"/>
        </w:rPr>
        <w:t>byteL</w:t>
      </w:r>
      <w:r w:rsidRPr="00161D0D">
        <w:rPr>
          <w:rStyle w:val="CODEtemp"/>
        </w:rPr>
        <w:t>ength</w:t>
      </w:r>
      <w:proofErr w:type="spellEnd"/>
      <w:r>
        <w:t xml:space="preserve"> </w:t>
      </w:r>
      <w:r w:rsidRPr="00161D0D">
        <w:rPr>
          <w:b/>
        </w:rPr>
        <w:t>SHALL</w:t>
      </w:r>
      <w:r>
        <w:t xml:space="preserve"> be greater than or equal to 0 and less than or equal to the number of bytes in the file.</w:t>
      </w:r>
    </w:p>
    <w:p w14:paraId="5B2B8767" w14:textId="754D2D74" w:rsidR="006C5361" w:rsidRPr="006C5361" w:rsidRDefault="006C5361" w:rsidP="006C5361">
      <w:r>
        <w:t xml:space="preserve">A </w:t>
      </w:r>
      <w:r w:rsidRPr="001664A1">
        <w:rPr>
          <w:rStyle w:val="CODEtemp"/>
        </w:rPr>
        <w:t>region</w:t>
      </w:r>
      <w:r>
        <w:t xml:space="preserve"> object whose </w:t>
      </w:r>
      <w:proofErr w:type="spellStart"/>
      <w:r>
        <w:rPr>
          <w:rStyle w:val="CODEtemp"/>
        </w:rPr>
        <w:t>byteO</w:t>
      </w:r>
      <w:r w:rsidRPr="00161D0D">
        <w:rPr>
          <w:rStyle w:val="CODEtemp"/>
        </w:rPr>
        <w:t>ffset</w:t>
      </w:r>
      <w:proofErr w:type="spellEnd"/>
      <w:r>
        <w:t xml:space="preserve"> equals the number of bytes in the file and whose </w:t>
      </w:r>
      <w:proofErr w:type="spellStart"/>
      <w:r>
        <w:rPr>
          <w:rStyle w:val="CODEtemp"/>
        </w:rPr>
        <w:t>byteL</w:t>
      </w:r>
      <w:r w:rsidRPr="00161D0D">
        <w:rPr>
          <w:rStyle w:val="CODEtemp"/>
        </w:rPr>
        <w:t>ength</w:t>
      </w:r>
      <w:proofErr w:type="spellEnd"/>
      <w:r>
        <w:t xml:space="preserve"> is 0 is permitted, and </w:t>
      </w:r>
      <w:r w:rsidRPr="00161D0D">
        <w:rPr>
          <w:b/>
        </w:rPr>
        <w:t>SHALL</w:t>
      </w:r>
      <w:r>
        <w:t xml:space="preserve"> represent an insertion point at the end of the file.</w:t>
      </w:r>
    </w:p>
    <w:p w14:paraId="6408E950" w14:textId="7BA3E66D" w:rsidR="006805FB" w:rsidRDefault="006805FB" w:rsidP="006805FB">
      <w:pPr>
        <w:pStyle w:val="Heading3"/>
      </w:pPr>
      <w:bookmarkStart w:id="584" w:name="_Ref534896821"/>
      <w:bookmarkStart w:id="585" w:name="_Ref534897957"/>
      <w:bookmarkStart w:id="586" w:name="_Toc534899617"/>
      <w:r>
        <w:t>snippet property</w:t>
      </w:r>
      <w:bookmarkEnd w:id="584"/>
      <w:bookmarkEnd w:id="585"/>
      <w:bookmarkEnd w:id="586"/>
    </w:p>
    <w:p w14:paraId="4E596286" w14:textId="35623D32"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 </w:t>
      </w:r>
      <w:proofErr w:type="spellStart"/>
      <w:r w:rsidRPr="00761885">
        <w:rPr>
          <w:rStyle w:val="CODEtemp"/>
        </w:rPr>
        <w:t>fileContent</w:t>
      </w:r>
      <w:proofErr w:type="spellEnd"/>
      <w:r>
        <w:t xml:space="preserve"> object (§</w:t>
      </w:r>
      <w:r>
        <w:fldChar w:fldCharType="begin"/>
      </w:r>
      <w:r>
        <w:instrText xml:space="preserve"> REF _Ref509042171 \r \h </w:instrText>
      </w:r>
      <w:r>
        <w:fldChar w:fldCharType="separate"/>
      </w:r>
      <w:r w:rsidR="00820181">
        <w:t>3.3</w:t>
      </w:r>
      <w:r>
        <w:fldChar w:fldCharType="end"/>
      </w:r>
      <w:r>
        <w:t xml:space="preserve">) representing the portion of the file specified by the </w:t>
      </w:r>
      <w:r w:rsidRPr="00761885">
        <w:rPr>
          <w:rStyle w:val="CODEtemp"/>
        </w:rPr>
        <w:t>region</w:t>
      </w:r>
      <w:r>
        <w:t xml:space="preserve"> object.</w:t>
      </w:r>
    </w:p>
    <w:p w14:paraId="59CBE48C" w14:textId="46569AF1" w:rsidR="006805FB" w:rsidRDefault="006805FB" w:rsidP="006805FB">
      <w:pPr>
        <w:pStyle w:val="Note"/>
      </w:pPr>
      <w:r>
        <w:t xml:space="preserve">NOTE: The purpose of the </w:t>
      </w:r>
      <w:r w:rsidRPr="00761885">
        <w:rPr>
          <w:rStyle w:val="CODEtemp"/>
        </w:rPr>
        <w:t>snippet</w:t>
      </w:r>
      <w:r>
        <w:t xml:space="preserve"> property is to allow a SARIF viewer to present the contents of the region even if the file from which it was taken is not available. It also allows an end user examining a SARIF log file to see the relevant file content without opening another file.</w:t>
      </w:r>
    </w:p>
    <w:p w14:paraId="0382DD1B" w14:textId="552CEA74" w:rsidR="008A21D5" w:rsidRDefault="008A21D5" w:rsidP="008A21D5">
      <w:pPr>
        <w:pStyle w:val="Heading3"/>
      </w:pPr>
      <w:bookmarkStart w:id="587" w:name="_Ref513118337"/>
      <w:bookmarkStart w:id="588" w:name="_Toc534899618"/>
      <w:r>
        <w:t>message property</w:t>
      </w:r>
      <w:bookmarkEnd w:id="587"/>
      <w:bookmarkEnd w:id="588"/>
    </w:p>
    <w:p w14:paraId="11547397" w14:textId="69AEE06A"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820181">
        <w:t>3.11</w:t>
      </w:r>
      <w:r>
        <w:fldChar w:fldCharType="end"/>
      </w:r>
      <w:r>
        <w:t>) containing a message relevant to the region.</w:t>
      </w:r>
    </w:p>
    <w:p w14:paraId="372B4074" w14:textId="264C05BE" w:rsidR="00446889" w:rsidRDefault="00446889" w:rsidP="00446889">
      <w:r>
        <w:t xml:space="preserve">A SARIF viewer </w:t>
      </w:r>
      <w:r>
        <w:rPr>
          <w:b/>
        </w:rPr>
        <w:t>SHOULD</w:t>
      </w:r>
      <w:r>
        <w:t xml:space="preserve"> display this message when the user interacts with the region. For example, if the user hovers over the region with the mouse, the viewer might present the message as hover text.</w:t>
      </w:r>
    </w:p>
    <w:p w14:paraId="4D850E48" w14:textId="219C585F" w:rsidR="00F82406" w:rsidRDefault="00F82406" w:rsidP="00F82406">
      <w:pPr>
        <w:pStyle w:val="Heading3"/>
      </w:pPr>
      <w:bookmarkStart w:id="589" w:name="_Ref534896942"/>
      <w:bookmarkStart w:id="590" w:name="_Toc534899619"/>
      <w:proofErr w:type="spellStart"/>
      <w:r>
        <w:t>sourceLanguage</w:t>
      </w:r>
      <w:proofErr w:type="spellEnd"/>
      <w:r>
        <w:t xml:space="preserve"> property</w:t>
      </w:r>
      <w:bookmarkEnd w:id="589"/>
      <w:bookmarkEnd w:id="590"/>
    </w:p>
    <w:p w14:paraId="05F6E931" w14:textId="70A9F6C6" w:rsidR="00524CAF" w:rsidRDefault="00524CAF" w:rsidP="00524CAF">
      <w:r>
        <w:t xml:space="preserve">If the </w:t>
      </w:r>
      <w:r w:rsidRPr="00AE02F6">
        <w:rPr>
          <w:rStyle w:val="CODEtemp"/>
        </w:rPr>
        <w:t>region</w:t>
      </w:r>
      <w:r>
        <w:t xml:space="preserve"> object represents a portion of a text file that contains source code, it </w:t>
      </w:r>
      <w:r w:rsidRPr="00AE02F6">
        <w:rPr>
          <w:b/>
        </w:rPr>
        <w:t>MAY</w:t>
      </w:r>
      <w:r>
        <w:t xml:space="preserve"> contain a property named </w:t>
      </w:r>
      <w:proofErr w:type="spellStart"/>
      <w:r w:rsidRPr="000B6518">
        <w:rPr>
          <w:rStyle w:val="CODEtemp"/>
        </w:rPr>
        <w:t>sourceLanguage</w:t>
      </w:r>
      <w:proofErr w:type="spellEnd"/>
      <w:r>
        <w:t xml:space="preserve"> whose value is a hierarchical string (</w:t>
      </w:r>
      <w:r w:rsidRPr="00201FA6">
        <w:t>§</w:t>
      </w:r>
      <w:r>
        <w:fldChar w:fldCharType="begin"/>
      </w:r>
      <w:r>
        <w:instrText xml:space="preserve"> REF _Ref534897905 \w \h </w:instrText>
      </w:r>
      <w:r>
        <w:fldChar w:fldCharType="separate"/>
      </w:r>
      <w:r w:rsidR="00820181">
        <w:t>3.5.4</w:t>
      </w:r>
      <w:r>
        <w:fldChar w:fldCharType="end"/>
      </w:r>
      <w:r>
        <w:t xml:space="preserve">) that specifies the </w:t>
      </w:r>
      <w:r>
        <w:lastRenderedPageBreak/>
        <w:t xml:space="preserve">programming language in which this portion of the source code is written. If the </w:t>
      </w:r>
      <w:r>
        <w:rPr>
          <w:rStyle w:val="CODEtemp"/>
        </w:rPr>
        <w:t>region</w:t>
      </w:r>
      <w:r>
        <w:t xml:space="preserve"> object does not represent a portion of a text file containing source code, then </w:t>
      </w:r>
      <w:proofErr w:type="spellStart"/>
      <w:r w:rsidRPr="00A45327">
        <w:rPr>
          <w:rStyle w:val="CODEtemp"/>
        </w:rPr>
        <w:t>sourceLanguage</w:t>
      </w:r>
      <w:proofErr w:type="spellEnd"/>
      <w:r>
        <w:t xml:space="preserve"> </w:t>
      </w:r>
      <w:r w:rsidRPr="00A45327">
        <w:rPr>
          <w:b/>
        </w:rPr>
        <w:t>SHALL</w:t>
      </w:r>
      <w:r>
        <w:t xml:space="preserve"> be absent.</w:t>
      </w:r>
    </w:p>
    <w:p w14:paraId="691D56C8" w14:textId="7AB6471F" w:rsidR="00524CAF" w:rsidRDefault="00524CAF" w:rsidP="00524CAF">
      <w:r>
        <w:t xml:space="preserve">For the remainder of this section, we assume that the </w:t>
      </w:r>
      <w:proofErr w:type="spellStart"/>
      <w:r>
        <w:t>the</w:t>
      </w:r>
      <w:proofErr w:type="spellEnd"/>
      <w:r>
        <w:t xml:space="preserve"> </w:t>
      </w:r>
      <w:r w:rsidRPr="00AE02F6">
        <w:rPr>
          <w:rStyle w:val="CODEtemp"/>
        </w:rPr>
        <w:t>region</w:t>
      </w:r>
      <w:r>
        <w:t xml:space="preserve"> object represents a portion of a text file that contains source code.</w:t>
      </w:r>
    </w:p>
    <w:p w14:paraId="42E91A4F" w14:textId="4F670A25" w:rsidR="00524CAF" w:rsidRDefault="00524CAF" w:rsidP="00524CAF">
      <w:pPr>
        <w:pStyle w:val="Note"/>
      </w:pPr>
      <w:r>
        <w:t>NOTE: This property is intended to help SARIF viewers to render code snippets (</w:t>
      </w:r>
      <w:r w:rsidRPr="00201FA6">
        <w:t>§</w:t>
      </w:r>
      <w:r>
        <w:fldChar w:fldCharType="begin"/>
      </w:r>
      <w:r>
        <w:instrText xml:space="preserve"> REF _Ref534897957 \w \h </w:instrText>
      </w:r>
      <w:r>
        <w:fldChar w:fldCharType="separate"/>
      </w:r>
      <w:r w:rsidR="00820181">
        <w:t>3.25.13</w:t>
      </w:r>
      <w:r>
        <w:fldChar w:fldCharType="end"/>
      </w:r>
      <w:r>
        <w:t xml:space="preserve">) with appropriate syntax coloring. It is intended for use in mixed-language files, such as HTML files that contains JavaScript. For more information about this usage, see </w:t>
      </w:r>
      <w:r w:rsidRPr="00201FA6">
        <w:t>§</w:t>
      </w:r>
      <w:r>
        <w:fldChar w:fldCharType="begin"/>
      </w:r>
      <w:r>
        <w:instrText xml:space="preserve"> REF _Ref534896207 \w \h </w:instrText>
      </w:r>
      <w:r>
        <w:fldChar w:fldCharType="separate"/>
      </w:r>
      <w:r w:rsidR="00820181">
        <w:t>3.21.10</w:t>
      </w:r>
      <w:r>
        <w:fldChar w:fldCharType="end"/>
      </w:r>
      <w:r>
        <w:t>.</w:t>
      </w:r>
    </w:p>
    <w:p w14:paraId="72100840" w14:textId="77777777" w:rsidR="00524CAF" w:rsidRPr="00524CAF" w:rsidRDefault="00524CAF" w:rsidP="00524CAF"/>
    <w:p w14:paraId="3FFBDEE7" w14:textId="141B0651" w:rsidR="00524CAF" w:rsidRDefault="00524CAF" w:rsidP="00524CAF">
      <w:r>
        <w:t xml:space="preserve">if </w:t>
      </w:r>
      <w:proofErr w:type="spellStart"/>
      <w:r w:rsidRPr="00A45327">
        <w:rPr>
          <w:rStyle w:val="CODEtemp"/>
        </w:rPr>
        <w:t>sourceLanguage</w:t>
      </w:r>
      <w:proofErr w:type="spellEnd"/>
      <w:r>
        <w:t xml:space="preserve"> is absent, it </w:t>
      </w:r>
      <w:r w:rsidRPr="00A45327">
        <w:rPr>
          <w:b/>
        </w:rPr>
        <w:t>SHALL</w:t>
      </w:r>
      <w:r>
        <w:t xml:space="preserve"> default to the value of the </w:t>
      </w:r>
      <w:proofErr w:type="spellStart"/>
      <w:r w:rsidRPr="00A45327">
        <w:rPr>
          <w:rStyle w:val="CODEtemp"/>
        </w:rPr>
        <w:t>sourceLanguage</w:t>
      </w:r>
      <w:proofErr w:type="spellEnd"/>
      <w:r>
        <w:t xml:space="preserve"> property (</w:t>
      </w:r>
      <w:r w:rsidRPr="00201FA6">
        <w:t>§</w:t>
      </w:r>
      <w:r>
        <w:fldChar w:fldCharType="begin"/>
      </w:r>
      <w:r>
        <w:instrText xml:space="preserve"> REF _Ref534896207 \w \h </w:instrText>
      </w:r>
      <w:r>
        <w:fldChar w:fldCharType="separate"/>
      </w:r>
      <w:r w:rsidR="00820181">
        <w:t>3.21.10</w:t>
      </w:r>
      <w:r>
        <w:fldChar w:fldCharType="end"/>
      </w:r>
      <w:r>
        <w:t xml:space="preserve">) of the </w:t>
      </w:r>
      <w:r w:rsidRPr="00A45327">
        <w:rPr>
          <w:rStyle w:val="CODEtemp"/>
        </w:rPr>
        <w:t>file</w:t>
      </w:r>
      <w:r>
        <w:t xml:space="preserve"> object (</w:t>
      </w:r>
      <w:r w:rsidRPr="00201FA6">
        <w:t>§</w:t>
      </w:r>
      <w:r>
        <w:fldChar w:fldCharType="begin"/>
      </w:r>
      <w:r>
        <w:instrText xml:space="preserve"> REF _Ref493403111 \r \h </w:instrText>
      </w:r>
      <w:r>
        <w:fldChar w:fldCharType="separate"/>
      </w:r>
      <w:r w:rsidR="00820181">
        <w:t>3.21</w:t>
      </w:r>
      <w:r>
        <w:fldChar w:fldCharType="end"/>
      </w:r>
      <w:r>
        <w:t xml:space="preserve">) which describes the file that contains the region. </w:t>
      </w:r>
      <w:proofErr w:type="spellStart"/>
      <w:r w:rsidRPr="00A45327">
        <w:rPr>
          <w:rStyle w:val="CODEtemp"/>
        </w:rPr>
        <w:t>file.sourceLanguage</w:t>
      </w:r>
      <w:proofErr w:type="spellEnd"/>
      <w:r>
        <w:t xml:space="preserve"> in turn defaults to the </w:t>
      </w:r>
      <w:proofErr w:type="spellStart"/>
      <w:r w:rsidRPr="00A45327">
        <w:rPr>
          <w:rStyle w:val="CODEtemp"/>
        </w:rPr>
        <w:t>defaultSourceLanguage</w:t>
      </w:r>
      <w:proofErr w:type="spellEnd"/>
      <w:r>
        <w:t xml:space="preserve"> property (</w:t>
      </w:r>
      <w:r w:rsidRPr="00201FA6">
        <w:t>§</w:t>
      </w:r>
      <w:r>
        <w:fldChar w:fldCharType="begin"/>
      </w:r>
      <w:r>
        <w:instrText xml:space="preserve"> REF _Ref534897013 \w \h </w:instrText>
      </w:r>
      <w:r>
        <w:fldChar w:fldCharType="separate"/>
      </w:r>
      <w:r w:rsidR="00820181">
        <w:t>3.13.17</w:t>
      </w:r>
      <w:r>
        <w:fldChar w:fldCharType="end"/>
      </w:r>
      <w:r>
        <w:t xml:space="preserve">) of the containing </w:t>
      </w:r>
      <w:r w:rsidRPr="00A45327">
        <w:rPr>
          <w:rStyle w:val="CODEtemp"/>
        </w:rPr>
        <w:t>run</w:t>
      </w:r>
      <w:r>
        <w:t xml:space="preserve"> object (</w:t>
      </w:r>
      <w:r w:rsidRPr="00201FA6">
        <w:t>§</w:t>
      </w:r>
      <w:r>
        <w:fldChar w:fldCharType="begin"/>
      </w:r>
      <w:r>
        <w:instrText xml:space="preserve"> REF _Ref493349997 \w \h </w:instrText>
      </w:r>
      <w:r>
        <w:fldChar w:fldCharType="separate"/>
      </w:r>
      <w:r w:rsidR="00820181">
        <w:t>3.13</w:t>
      </w:r>
      <w:r>
        <w:fldChar w:fldCharType="end"/>
      </w:r>
      <w:r>
        <w:t xml:space="preserve">). If all three of </w:t>
      </w:r>
      <w:proofErr w:type="spellStart"/>
      <w:r w:rsidRPr="00A45327">
        <w:rPr>
          <w:rStyle w:val="CODEtemp"/>
        </w:rPr>
        <w:t>region.sourceLanguage</w:t>
      </w:r>
      <w:proofErr w:type="spellEnd"/>
      <w:r>
        <w:t xml:space="preserve">, </w:t>
      </w:r>
      <w:proofErr w:type="spellStart"/>
      <w:r w:rsidRPr="00A45327">
        <w:rPr>
          <w:rStyle w:val="CODEtemp"/>
        </w:rPr>
        <w:t>file.sourceLanguage</w:t>
      </w:r>
      <w:proofErr w:type="spellEnd"/>
      <w:r>
        <w:t xml:space="preserve">, and </w:t>
      </w:r>
      <w:proofErr w:type="spellStart"/>
      <w:r w:rsidRPr="00A45327">
        <w:rPr>
          <w:rStyle w:val="CODEtemp"/>
        </w:rPr>
        <w:t>run.defaultSourceLanguage</w:t>
      </w:r>
      <w:proofErr w:type="spellEnd"/>
      <w:r>
        <w:t xml:space="preserve"> are absent, the source language of the region object </w:t>
      </w:r>
      <w:r w:rsidRPr="00A45327">
        <w:rPr>
          <w:b/>
        </w:rPr>
        <w:t>SHALL</w:t>
      </w:r>
      <w:r>
        <w:t xml:space="preserve"> be taken to be unknown. In that case, a SARIF viewer </w:t>
      </w:r>
      <w:r w:rsidRPr="00A45327">
        <w:rPr>
          <w:b/>
        </w:rPr>
        <w:t>MAY</w:t>
      </w:r>
      <w:r>
        <w:t xml:space="preserve"> use any method or heuristic to determine the region’s source language, for example, by examining the file’s file name extension or MIME type, or by prompting the user.</w:t>
      </w:r>
    </w:p>
    <w:p w14:paraId="6CE84F08" w14:textId="5D8A1674" w:rsidR="00524CAF" w:rsidRPr="00524CAF" w:rsidRDefault="00524CAF" w:rsidP="00524CAF">
      <w:r>
        <w:t>For conventions and practices regarding the value of this property, see §</w:t>
      </w:r>
      <w:r>
        <w:fldChar w:fldCharType="begin"/>
      </w:r>
      <w:r>
        <w:instrText xml:space="preserve"> REF _Ref534209313 \w \h </w:instrText>
      </w:r>
      <w:r>
        <w:fldChar w:fldCharType="separate"/>
      </w:r>
      <w:r w:rsidR="00820181">
        <w:t>3.21.10.2</w:t>
      </w:r>
      <w:r>
        <w:fldChar w:fldCharType="end"/>
      </w:r>
      <w:r>
        <w:t>.</w:t>
      </w:r>
    </w:p>
    <w:p w14:paraId="324A7275" w14:textId="34C5149E" w:rsidR="008A21D5" w:rsidRDefault="008A21D5" w:rsidP="008A21D5">
      <w:pPr>
        <w:pStyle w:val="Heading2"/>
      </w:pPr>
      <w:bookmarkStart w:id="591" w:name="_Ref513118449"/>
      <w:bookmarkStart w:id="592" w:name="_Toc534899620"/>
      <w:bookmarkStart w:id="593" w:name="_Hlk513212890"/>
      <w:r>
        <w:t>rectangle object</w:t>
      </w:r>
      <w:bookmarkEnd w:id="591"/>
      <w:bookmarkEnd w:id="592"/>
    </w:p>
    <w:p w14:paraId="3C4A6F0B" w14:textId="2FBD2981" w:rsidR="008A21D5" w:rsidRDefault="008A21D5" w:rsidP="008A21D5">
      <w:pPr>
        <w:pStyle w:val="Heading3"/>
      </w:pPr>
      <w:bookmarkStart w:id="594" w:name="_Toc534899621"/>
      <w:r>
        <w:t>General</w:t>
      </w:r>
      <w:bookmarkEnd w:id="594"/>
    </w:p>
    <w:p w14:paraId="06EDF390" w14:textId="3FB04E7A"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Pr>
          <w:b/>
        </w:rPr>
        <w:t>SHOULD</w:t>
      </w:r>
      <w:r>
        <w:t xml:space="preserve"> indicate the presence of these areas, for example, by highlighting them or surrounding them with a border.</w:t>
      </w:r>
    </w:p>
    <w:p w14:paraId="34A4B8A9" w14:textId="4164647E" w:rsidR="008A21D5" w:rsidRDefault="008A21D5" w:rsidP="008A21D5">
      <w:pPr>
        <w:pStyle w:val="Heading3"/>
      </w:pPr>
      <w:bookmarkStart w:id="595" w:name="_Toc534899622"/>
      <w:r>
        <w:t>top, left, bottom, and right properties</w:t>
      </w:r>
      <w:bookmarkEnd w:id="595"/>
    </w:p>
    <w:p w14:paraId="507C9305" w14:textId="462BCCD5"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596" w:name="_Ref513118473"/>
      <w:bookmarkStart w:id="597" w:name="_Toc534899623"/>
      <w:r>
        <w:t>message property</w:t>
      </w:r>
      <w:bookmarkEnd w:id="596"/>
      <w:bookmarkEnd w:id="597"/>
    </w:p>
    <w:p w14:paraId="00BBEF13" w14:textId="427902C0"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820181">
        <w:t>3.11</w:t>
      </w:r>
      <w:r>
        <w:fldChar w:fldCharType="end"/>
      </w:r>
      <w:r>
        <w:t>) containing a message relevant to this area of the image.</w:t>
      </w:r>
    </w:p>
    <w:p w14:paraId="39DD7AC7" w14:textId="466BE040" w:rsidR="00446889" w:rsidRPr="00446889" w:rsidRDefault="00446889" w:rsidP="00446889">
      <w:r>
        <w:t xml:space="preserve">A SARIF viewer </w:t>
      </w:r>
      <w:r>
        <w:rPr>
          <w:b/>
        </w:rPr>
        <w:t>SHOULD</w:t>
      </w:r>
      <w:r>
        <w:t xml:space="preserve"> display this message when the user interacts with the area. For example, if the user hovers over the area with the mouse, the viewer might present the message as hover text.</w:t>
      </w:r>
    </w:p>
    <w:p w14:paraId="5D26A82A" w14:textId="0E50AA04" w:rsidR="006E546E" w:rsidRDefault="006E546E" w:rsidP="006E546E">
      <w:pPr>
        <w:pStyle w:val="Heading2"/>
      </w:pPr>
      <w:bookmarkStart w:id="598" w:name="_Ref493404505"/>
      <w:bookmarkStart w:id="599" w:name="_Toc534899624"/>
      <w:bookmarkEnd w:id="593"/>
      <w:proofErr w:type="spellStart"/>
      <w:r>
        <w:t>logicalLocation</w:t>
      </w:r>
      <w:proofErr w:type="spellEnd"/>
      <w:r>
        <w:t xml:space="preserve"> object</w:t>
      </w:r>
      <w:bookmarkEnd w:id="598"/>
      <w:bookmarkEnd w:id="599"/>
    </w:p>
    <w:p w14:paraId="479717FF" w14:textId="2760154A" w:rsidR="006E546E" w:rsidRDefault="006E546E" w:rsidP="006E546E">
      <w:pPr>
        <w:pStyle w:val="Heading3"/>
      </w:pPr>
      <w:bookmarkStart w:id="600" w:name="_Toc534899625"/>
      <w:r>
        <w:t>General</w:t>
      </w:r>
      <w:bookmarkEnd w:id="600"/>
    </w:p>
    <w:p w14:paraId="23E4A7A7" w14:textId="11A141CD" w:rsidR="00161D0D" w:rsidRDefault="00161D0D" w:rsidP="00161D0D">
      <w:r>
        <w:t xml:space="preserve">A </w:t>
      </w:r>
      <w:proofErr w:type="spellStart"/>
      <w:r w:rsidRPr="00161D0D">
        <w:rPr>
          <w:rStyle w:val="CODEtemp"/>
        </w:rPr>
        <w:t>logicalLocation</w:t>
      </w:r>
      <w:proofErr w:type="spellEnd"/>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2967A96A" w:rsidR="00161D0D" w:rsidRDefault="00161D0D" w:rsidP="00161D0D">
      <w:proofErr w:type="spellStart"/>
      <w:r w:rsidRPr="00161D0D">
        <w:rPr>
          <w:rStyle w:val="CODEtemp"/>
        </w:rPr>
        <w:lastRenderedPageBreak/>
        <w:t>logicalLocation</w:t>
      </w:r>
      <w:proofErr w:type="spellEnd"/>
      <w:r>
        <w:t xml:space="preserve"> objects occur as </w:t>
      </w:r>
      <w:r w:rsidR="00363B66">
        <w:t>elements</w:t>
      </w:r>
      <w:r>
        <w:t xml:space="preserve"> within the </w:t>
      </w:r>
      <w:proofErr w:type="spellStart"/>
      <w:r w:rsidRPr="00161D0D">
        <w:rPr>
          <w:rStyle w:val="CODEtemp"/>
        </w:rPr>
        <w:t>run.logicalLocations</w:t>
      </w:r>
      <w:proofErr w:type="spellEnd"/>
      <w:r>
        <w:t xml:space="preserve"> </w:t>
      </w:r>
      <w:r w:rsidR="00363B66">
        <w:t xml:space="preserve">array </w:t>
      </w:r>
      <w:r>
        <w:t>(§</w:t>
      </w:r>
      <w:r>
        <w:fldChar w:fldCharType="begin"/>
      </w:r>
      <w:r>
        <w:instrText xml:space="preserve"> REF _Ref493479000 \w \h </w:instrText>
      </w:r>
      <w:r>
        <w:fldChar w:fldCharType="separate"/>
      </w:r>
      <w:r w:rsidR="00820181">
        <w:t>3.13.12</w:t>
      </w:r>
      <w:r>
        <w:fldChar w:fldCharType="end"/>
      </w:r>
      <w:r>
        <w:t>).</w:t>
      </w:r>
    </w:p>
    <w:p w14:paraId="50DD453B" w14:textId="0DA90B69" w:rsidR="0024214F" w:rsidRDefault="0024214F" w:rsidP="0024214F">
      <w:pPr>
        <w:pStyle w:val="Heading3"/>
      </w:pPr>
      <w:bookmarkStart w:id="601" w:name="_Ref514248023"/>
      <w:bookmarkStart w:id="602" w:name="_Toc534899626"/>
      <w:r>
        <w:t>Logical location naming rules</w:t>
      </w:r>
      <w:bookmarkEnd w:id="601"/>
      <w:bookmarkEnd w:id="602"/>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identifier such as </w:t>
      </w:r>
      <w:r w:rsidRPr="006869C1">
        <w:rPr>
          <w:rStyle w:val="CODEtemp"/>
        </w:rPr>
        <w:t>"N.C.F(void)"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60F66167" w14:textId="77777777" w:rsidR="00806466" w:rsidRDefault="00806466" w:rsidP="00806466">
      <w:r>
        <w:t>Logical location names and fully qualified names appear in various properties in the SARIF format:</w:t>
      </w:r>
    </w:p>
    <w:p w14:paraId="67038714" w14:textId="549EDE6C" w:rsidR="00806466" w:rsidRDefault="00806466" w:rsidP="00EA540C">
      <w:pPr>
        <w:pStyle w:val="ListParagraph"/>
        <w:numPr>
          <w:ilvl w:val="0"/>
          <w:numId w:val="58"/>
        </w:numPr>
      </w:pPr>
      <w:r w:rsidRPr="00A12DAB">
        <w:rPr>
          <w:rStyle w:val="CODEtemp"/>
        </w:rPr>
        <w:t>logicalLocation.name</w:t>
      </w:r>
      <w:r>
        <w:t xml:space="preserve"> (§</w:t>
      </w:r>
      <w:r w:rsidR="0024214F">
        <w:fldChar w:fldCharType="begin"/>
      </w:r>
      <w:r w:rsidR="0024214F">
        <w:instrText xml:space="preserve"> REF _Ref514247682 \r \h </w:instrText>
      </w:r>
      <w:r w:rsidR="0024214F">
        <w:fldChar w:fldCharType="separate"/>
      </w:r>
      <w:r w:rsidR="00820181">
        <w:t>3.27.3</w:t>
      </w:r>
      <w:r w:rsidR="0024214F">
        <w:fldChar w:fldCharType="end"/>
      </w:r>
      <w:r>
        <w:t>): a logical name.</w:t>
      </w:r>
    </w:p>
    <w:p w14:paraId="0D62023B" w14:textId="24825050" w:rsidR="00806466" w:rsidRDefault="00806466" w:rsidP="00EA540C">
      <w:pPr>
        <w:pStyle w:val="ListParagraph"/>
        <w:numPr>
          <w:ilvl w:val="0"/>
          <w:numId w:val="58"/>
        </w:numPr>
      </w:pPr>
      <w:proofErr w:type="spellStart"/>
      <w:r w:rsidRPr="00A12DAB">
        <w:rPr>
          <w:rStyle w:val="CODEtemp"/>
        </w:rPr>
        <w:t>logicalLocation.fullyQualifiedName</w:t>
      </w:r>
      <w:proofErr w:type="spellEnd"/>
      <w:r>
        <w:t xml:space="preserve"> (§</w:t>
      </w:r>
      <w:r w:rsidR="0024214F">
        <w:fldChar w:fldCharType="begin"/>
      </w:r>
      <w:r w:rsidR="0024214F">
        <w:instrText xml:space="preserve"> REF _Ref513194876 \r \h </w:instrText>
      </w:r>
      <w:r w:rsidR="0024214F">
        <w:fldChar w:fldCharType="separate"/>
      </w:r>
      <w:r w:rsidR="00820181">
        <w:t>3.27.4</w:t>
      </w:r>
      <w:r w:rsidR="0024214F">
        <w:fldChar w:fldCharType="end"/>
      </w:r>
      <w:r>
        <w:t>): a fully qualified logical name.</w:t>
      </w:r>
    </w:p>
    <w:p w14:paraId="03FC3D7F" w14:textId="2ED925F1" w:rsidR="00806466" w:rsidRDefault="00806466" w:rsidP="00EA540C">
      <w:pPr>
        <w:pStyle w:val="ListParagraph"/>
        <w:numPr>
          <w:ilvl w:val="0"/>
          <w:numId w:val="58"/>
        </w:numPr>
      </w:pPr>
      <w:proofErr w:type="spellStart"/>
      <w:r w:rsidRPr="00A12DAB">
        <w:rPr>
          <w:rStyle w:val="CODEtemp"/>
        </w:rPr>
        <w:t>location.fullyQualifiedLogicalName</w:t>
      </w:r>
      <w:proofErr w:type="spellEnd"/>
      <w:r>
        <w:t xml:space="preserve"> (§</w:t>
      </w:r>
      <w:r w:rsidR="0024214F">
        <w:fldChar w:fldCharType="begin"/>
      </w:r>
      <w:r w:rsidR="0024214F">
        <w:instrText xml:space="preserve"> REF _Ref493404450 \r \h </w:instrText>
      </w:r>
      <w:r w:rsidR="0024214F">
        <w:fldChar w:fldCharType="separate"/>
      </w:r>
      <w:r w:rsidR="00820181">
        <w:t>3.23.4</w:t>
      </w:r>
      <w:r w:rsidR="0024214F">
        <w:fldChar w:fldCharType="end"/>
      </w:r>
      <w:r>
        <w:t>): a fully qualified logical name.</w:t>
      </w:r>
    </w:p>
    <w:p w14:paraId="0762B9A5" w14:textId="2D281E97" w:rsidR="00806466" w:rsidRDefault="00806466" w:rsidP="00806466">
      <w:r>
        <w:t xml:space="preserve">Whenever possible, logical names and fully qualified logical names </w:t>
      </w:r>
      <w:r>
        <w:rPr>
          <w:b/>
        </w:rPr>
        <w:t>SH</w:t>
      </w:r>
      <w:r w:rsidR="001D1AD0">
        <w:rPr>
          <w:b/>
        </w:rPr>
        <w:t>ALL</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t>This is not always possible, for two reasons:</w:t>
      </w:r>
    </w:p>
    <w:p w14:paraId="67A55A09" w14:textId="718476D9" w:rsidR="005F13A2" w:rsidRDefault="005F13A2" w:rsidP="00EA540C">
      <w:pPr>
        <w:pStyle w:val="ListParagraph"/>
        <w:numPr>
          <w:ilvl w:val="0"/>
          <w:numId w:val="59"/>
        </w:numPr>
      </w:pPr>
      <w:r>
        <w:t xml:space="preserve">For certain values of </w:t>
      </w:r>
      <w:proofErr w:type="spellStart"/>
      <w:r w:rsidRPr="001D1AD0">
        <w:rPr>
          <w:rStyle w:val="CODEtemp"/>
        </w:rPr>
        <w:t>logicalLocation.kind</w:t>
      </w:r>
      <w:proofErr w:type="spellEnd"/>
      <w:r>
        <w:t xml:space="preserve"> </w:t>
      </w:r>
      <w:r w:rsidR="001D1AD0">
        <w:t>(§</w:t>
      </w:r>
      <w:r w:rsidR="001D1AD0">
        <w:fldChar w:fldCharType="begin"/>
      </w:r>
      <w:r w:rsidR="001D1AD0">
        <w:instrText xml:space="preserve"> REF _Ref513195445 \r \h </w:instrText>
      </w:r>
      <w:r w:rsidR="001D1AD0">
        <w:fldChar w:fldCharType="separate"/>
      </w:r>
      <w:r w:rsidR="00820181">
        <w:t>3.27.6</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t xml:space="preserve">EXAMPLE 2: Suppose the logical location is the local variable </w:t>
      </w:r>
      <w:proofErr w:type="spellStart"/>
      <w:r w:rsidRPr="001D1AD0">
        <w:rPr>
          <w:rStyle w:val="CODEtemp"/>
        </w:rPr>
        <w:t>pBuffer</w:t>
      </w:r>
      <w:proofErr w:type="spellEnd"/>
      <w:r>
        <w:t xml:space="preserve"> in the C++ method </w:t>
      </w:r>
      <w:r>
        <w:rPr>
          <w:rStyle w:val="CODEtemp"/>
        </w:rPr>
        <w:t>"N::C::f</w:t>
      </w:r>
      <w:r w:rsidRPr="00244133">
        <w:rPr>
          <w:rStyle w:val="CODEtemp"/>
        </w:rPr>
        <w:t>(void)</w:t>
      </w:r>
      <w:r>
        <w:rPr>
          <w:rStyle w:val="CODEtemp"/>
        </w:rPr>
        <w:t>"</w:t>
      </w:r>
      <w:r>
        <w:t xml:space="preserve">. </w:t>
      </w:r>
      <w:proofErr w:type="spellStart"/>
      <w:r w:rsidRPr="001D1AD0">
        <w:rPr>
          <w:rStyle w:val="CODEtemp"/>
        </w:rPr>
        <w:t>logicalLocation.kind</w:t>
      </w:r>
      <w:proofErr w:type="spellEnd"/>
      <w:r>
        <w:t xml:space="preserve"> is </w:t>
      </w:r>
      <w:r w:rsidRPr="001D1AD0">
        <w:rPr>
          <w:rStyle w:val="CODEtemp"/>
        </w:rPr>
        <w:t>"variable"</w:t>
      </w:r>
      <w:r>
        <w:t xml:space="preserve">. There is no way to express the fully qualified name in C++. The SARIF producer might choose a fully qualified name such as </w:t>
      </w:r>
      <w:r>
        <w:rPr>
          <w:rStyle w:val="CODEtemp"/>
        </w:rPr>
        <w:t>"N::C::f</w:t>
      </w:r>
      <w:r w:rsidRPr="00244133">
        <w:rPr>
          <w:rStyle w:val="CODEtemp"/>
        </w:rPr>
        <w:t>(void)</w:t>
      </w:r>
      <w:r>
        <w:rPr>
          <w:rStyle w:val="CODEtemp"/>
        </w:rPr>
        <w:t>?pBuffer"</w:t>
      </w:r>
      <w:r>
        <w:t>.</w:t>
      </w:r>
    </w:p>
    <w:p w14:paraId="77C1DFD5" w14:textId="77777777" w:rsidR="001D1AD0" w:rsidRDefault="001D1AD0" w:rsidP="00EA540C">
      <w:pPr>
        <w:pStyle w:val="ListParagraph"/>
        <w:numPr>
          <w:ilvl w:val="0"/>
          <w:numId w:val="59"/>
        </w:numPr>
      </w:pPr>
      <w:r>
        <w:t xml:space="preserve">For other values of </w:t>
      </w:r>
      <w:proofErr w:type="spellStart"/>
      <w:r w:rsidRPr="001D1AD0">
        <w:rPr>
          <w:rStyle w:val="CODEtemp"/>
        </w:rPr>
        <w:t>logicalLocation.kind</w:t>
      </w:r>
      <w:proofErr w:type="spellEnd"/>
      <w:r>
        <w:t>, it is sometimes but not always possible to express the logical location in language syntax.</w:t>
      </w:r>
    </w:p>
    <w:p w14:paraId="486CCD70" w14:textId="33796BF2" w:rsidR="001D1AD0" w:rsidRDefault="001D1AD0" w:rsidP="001D1AD0">
      <w:pPr>
        <w:pStyle w:val="Note"/>
      </w:pPr>
      <w:r>
        <w:t xml:space="preserve">EXAMPLE 3: </w:t>
      </w:r>
      <w:r w:rsidR="00BD1C92">
        <w:t>Suppose the logical location is the anonymous callback function in t</w:t>
      </w:r>
      <w:r>
        <w:t>his JavaScript function:</w:t>
      </w:r>
    </w:p>
    <w:p w14:paraId="5C578A80" w14:textId="16F29E6C" w:rsidR="001D1AD0" w:rsidRDefault="001D1AD0" w:rsidP="001D1AD0">
      <w:pPr>
        <w:pStyle w:val="Code"/>
      </w:pPr>
      <w:r>
        <w:t xml:space="preserve">function </w:t>
      </w:r>
      <w:proofErr w:type="spellStart"/>
      <w:r>
        <w:t>click_it</w:t>
      </w:r>
      <w:proofErr w:type="spellEnd"/>
      <w:r>
        <w:t>() {</w:t>
      </w:r>
    </w:p>
    <w:p w14:paraId="05FB3DE3" w14:textId="4794CEE7" w:rsidR="001D1AD0" w:rsidRDefault="001D1AD0" w:rsidP="001D1AD0">
      <w:pPr>
        <w:pStyle w:val="Code"/>
      </w:pPr>
      <w:r>
        <w:t xml:space="preserve">  $("button").click(function(){</w:t>
      </w:r>
    </w:p>
    <w:p w14:paraId="1C1809CB" w14:textId="3189FD14"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t xml:space="preserve">  });</w:t>
      </w:r>
    </w:p>
    <w:p w14:paraId="562FD13F" w14:textId="037B4BCF" w:rsidR="001D1AD0" w:rsidRDefault="001D1AD0" w:rsidP="001D1AD0">
      <w:pPr>
        <w:pStyle w:val="Code"/>
      </w:pPr>
      <w:r>
        <w:t>}</w:t>
      </w:r>
    </w:p>
    <w:p w14:paraId="5D4AD693" w14:textId="6CBF3E13" w:rsidR="001D1AD0" w:rsidRPr="001D1AD0" w:rsidRDefault="001D1AD0" w:rsidP="001D1AD0">
      <w:pPr>
        <w:pStyle w:val="Note"/>
      </w:pPr>
      <w:proofErr w:type="spellStart"/>
      <w:r w:rsidRPr="001D1AD0">
        <w:rPr>
          <w:rStyle w:val="CODEtemp"/>
        </w:rPr>
        <w:t>logicalLocation.kind</w:t>
      </w:r>
      <w:proofErr w:type="spellEnd"/>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anonymous callback. The SARIF producer might choose</w:t>
      </w:r>
      <w:r w:rsidR="00BD1C92">
        <w:t xml:space="preserve"> a</w:t>
      </w:r>
      <w:r>
        <w:t xml:space="preserve"> fully qualified name such as </w:t>
      </w:r>
      <w:r w:rsidRPr="001D1AD0">
        <w:rPr>
          <w:rStyle w:val="CODEtemp"/>
        </w:rPr>
        <w:t>"click_it?anon-1"</w:t>
      </w:r>
      <w:r>
        <w:t>.</w:t>
      </w:r>
    </w:p>
    <w:p w14:paraId="70635E46" w14:textId="168F318C" w:rsidR="006E546E" w:rsidRDefault="006E546E" w:rsidP="006E546E">
      <w:pPr>
        <w:pStyle w:val="Heading3"/>
      </w:pPr>
      <w:bookmarkStart w:id="603" w:name="_Ref514247682"/>
      <w:bookmarkStart w:id="604" w:name="_Toc534899627"/>
      <w:r>
        <w:t>name property</w:t>
      </w:r>
      <w:bookmarkEnd w:id="603"/>
      <w:bookmarkEnd w:id="604"/>
    </w:p>
    <w:p w14:paraId="55C381B2" w14:textId="2192F68F" w:rsidR="00BD0C18" w:rsidRDefault="006A539D" w:rsidP="00BD0C18">
      <w:r>
        <w:t>A</w:t>
      </w:r>
      <w:r w:rsidR="00BD0C18">
        <w:t xml:space="preserve"> </w:t>
      </w:r>
      <w:proofErr w:type="spellStart"/>
      <w:r w:rsidR="00BD0C18" w:rsidRPr="00BD0C18">
        <w:rPr>
          <w:rStyle w:val="CODEtemp"/>
        </w:rPr>
        <w:t>logicalLocation</w:t>
      </w:r>
      <w:proofErr w:type="spellEnd"/>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w:t>
      </w:r>
      <w:r w:rsidR="0024214F">
        <w:t>the logical name of</w:t>
      </w:r>
      <w:r w:rsidR="00BD0C18">
        <w:t xml:space="preserve"> the</w:t>
      </w:r>
      <w:r w:rsidR="006E0178">
        <w:t xml:space="preserve"> programmatic</w:t>
      </w:r>
      <w:r w:rsidR="00BD0C18">
        <w:t xml:space="preserve"> construct </w:t>
      </w:r>
      <w:r w:rsidR="0024214F">
        <w:t>specified by this object</w:t>
      </w:r>
      <w:r w:rsidR="00BD0C18">
        <w:t>. For example, this property might contain the name of a class or a method.</w:t>
      </w:r>
    </w:p>
    <w:p w14:paraId="43D4E9C0" w14:textId="2E46D220"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820181">
        <w:t>3.27.2</w:t>
      </w:r>
      <w:r w:rsidR="0024214F">
        <w:fldChar w:fldCharType="end"/>
      </w:r>
      <w:r w:rsidR="0024214F">
        <w:t>.</w:t>
      </w:r>
    </w:p>
    <w:p w14:paraId="6D79E424" w14:textId="5C6B283D" w:rsidR="00BD0C18" w:rsidRDefault="006A539D" w:rsidP="00AD7FD8">
      <w:pPr>
        <w:pStyle w:val="Note"/>
      </w:pPr>
      <w:r>
        <w:t>NOTE</w:t>
      </w:r>
      <w:r w:rsidR="00AD7FD8">
        <w:t xml:space="preserve">: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rsidR="00AD7FD8">
        <w:t>endent and not easily readable</w:t>
      </w:r>
      <w:r w:rsidR="006E0178">
        <w:t>)</w:t>
      </w:r>
      <w:r w:rsidR="00AD7FD8">
        <w:t>.</w:t>
      </w:r>
      <w:r w:rsidR="006E0178">
        <w:t xml:space="preserve"> The tool </w:t>
      </w:r>
      <w:r w:rsidR="006E0178">
        <w:lastRenderedPageBreak/>
        <w:t xml:space="preserve">would place the source code form of the function name in the </w:t>
      </w:r>
      <w:r w:rsidR="006E0178" w:rsidRPr="00917999">
        <w:rPr>
          <w:rStyle w:val="CODEtemp"/>
        </w:rPr>
        <w:t>name</w:t>
      </w:r>
      <w:r w:rsidR="006E0178">
        <w:t xml:space="preserve"> property, and the decorated name in the </w:t>
      </w:r>
      <w:proofErr w:type="spellStart"/>
      <w:r w:rsidR="006E0178" w:rsidRPr="00917999">
        <w:rPr>
          <w:rStyle w:val="CODEtemp"/>
        </w:rPr>
        <w:t>decoratedName</w:t>
      </w:r>
      <w:proofErr w:type="spellEnd"/>
      <w:r w:rsidR="006E0178">
        <w:t xml:space="preserve"> property (§</w:t>
      </w:r>
      <w:r w:rsidR="006E0178">
        <w:fldChar w:fldCharType="begin"/>
      </w:r>
      <w:r w:rsidR="006E0178">
        <w:instrText xml:space="preserve"> REF _Ref513195445 \r \h </w:instrText>
      </w:r>
      <w:r w:rsidR="006E0178">
        <w:fldChar w:fldCharType="separate"/>
      </w:r>
      <w:r w:rsidR="00820181">
        <w:t>3.27.6</w:t>
      </w:r>
      <w:r w:rsidR="006E0178">
        <w:fldChar w:fldCharType="end"/>
      </w:r>
      <w:r w:rsidR="006E0178">
        <w:t>).</w:t>
      </w:r>
    </w:p>
    <w:p w14:paraId="5BE28879" w14:textId="55767C8D" w:rsidR="00BA28C3" w:rsidRDefault="00BA28C3" w:rsidP="00BA28C3">
      <w:pPr>
        <w:pStyle w:val="Note"/>
      </w:pPr>
      <w:r>
        <w:t xml:space="preserve">EXAMPLE: In this C++ example, the </w:t>
      </w:r>
      <w:r w:rsidR="00ED083C">
        <w:t>fully qualified</w:t>
      </w:r>
      <w:r>
        <w:t xml:space="preserve"> name is </w:t>
      </w:r>
      <w:r w:rsidRPr="00FD42EF">
        <w:rPr>
          <w:rStyle w:val="CODEtemp"/>
        </w:rPr>
        <w:t>"b::c(float)"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6A4996E6" w14:textId="0C76F736" w:rsidR="00BA28C3" w:rsidRDefault="00BA28C3" w:rsidP="00BA28C3">
      <w:pPr>
        <w:pStyle w:val="Code"/>
      </w:pPr>
      <w:r>
        <w:t>{</w:t>
      </w:r>
      <w:r w:rsidR="006A539D">
        <w:t xml:space="preserve">                                      # A </w:t>
      </w:r>
      <w:proofErr w:type="spellStart"/>
      <w:r w:rsidR="006A539D">
        <w:t>logicalLocation</w:t>
      </w:r>
      <w:proofErr w:type="spellEnd"/>
      <w:r w:rsidR="006A539D">
        <w:t xml:space="preserve"> object.</w:t>
      </w:r>
    </w:p>
    <w:p w14:paraId="242EECC5" w14:textId="4AF68AE3" w:rsidR="00BA28C3" w:rsidRDefault="00BA28C3" w:rsidP="00BA28C3">
      <w:pPr>
        <w:pStyle w:val="Code"/>
      </w:pPr>
      <w:r>
        <w:t xml:space="preserve">  "name": "c(float)",</w:t>
      </w:r>
    </w:p>
    <w:p w14:paraId="6280BAAE" w14:textId="3D98DAF2" w:rsidR="006A539D" w:rsidRDefault="006A539D" w:rsidP="00BA28C3">
      <w:pPr>
        <w:pStyle w:val="Code"/>
      </w:pPr>
      <w:r>
        <w:t xml:space="preserve">  "</w:t>
      </w:r>
      <w:proofErr w:type="spellStart"/>
      <w:r>
        <w:t>fullyQualifiedName</w:t>
      </w:r>
      <w:proofErr w:type="spellEnd"/>
      <w:r>
        <w:t>": "b:c(float)",  # See §</w:t>
      </w:r>
      <w:r>
        <w:fldChar w:fldCharType="begin"/>
      </w:r>
      <w:r>
        <w:instrText xml:space="preserve"> REF _Ref513194876 \r \h </w:instrText>
      </w:r>
      <w:r>
        <w:fldChar w:fldCharType="separate"/>
      </w:r>
      <w:r w:rsidR="00820181">
        <w:t>3.27.4</w:t>
      </w:r>
      <w:r>
        <w:fldChar w:fldCharType="end"/>
      </w:r>
      <w:r>
        <w:t>.</w:t>
      </w:r>
    </w:p>
    <w:p w14:paraId="5AA444E4" w14:textId="1F47D330" w:rsidR="006A539D" w:rsidRDefault="006A539D" w:rsidP="00BA28C3">
      <w:pPr>
        <w:pStyle w:val="Code"/>
      </w:pPr>
      <w:r>
        <w:t xml:space="preserve">  "kind": "function"                   # See §</w:t>
      </w:r>
      <w:r>
        <w:fldChar w:fldCharType="begin"/>
      </w:r>
      <w:r>
        <w:instrText xml:space="preserve"> REF _Ref513195445 \r \h </w:instrText>
      </w:r>
      <w:r>
        <w:fldChar w:fldCharType="separate"/>
      </w:r>
      <w:r w:rsidR="00820181">
        <w:t>3.27.6</w:t>
      </w:r>
      <w:r>
        <w:fldChar w:fldCharType="end"/>
      </w:r>
    </w:p>
    <w:p w14:paraId="5638000E" w14:textId="77777777" w:rsidR="00BA28C3" w:rsidRDefault="00BA28C3" w:rsidP="00BA28C3">
      <w:pPr>
        <w:pStyle w:val="Code"/>
      </w:pPr>
      <w:r>
        <w:t>}</w:t>
      </w:r>
    </w:p>
    <w:p w14:paraId="4AC78B7B" w14:textId="6AD65EDB" w:rsidR="00262B6F" w:rsidRDefault="00262B6F" w:rsidP="00262B6F">
      <w:pPr>
        <w:pStyle w:val="Heading3"/>
      </w:pPr>
      <w:bookmarkStart w:id="605" w:name="_Ref513194876"/>
      <w:bookmarkStart w:id="606" w:name="_Toc534899628"/>
      <w:proofErr w:type="spellStart"/>
      <w:r>
        <w:t>fullyQualifiedName</w:t>
      </w:r>
      <w:proofErr w:type="spellEnd"/>
      <w:r>
        <w:t xml:space="preserve"> property</w:t>
      </w:r>
      <w:bookmarkEnd w:id="605"/>
      <w:bookmarkEnd w:id="606"/>
    </w:p>
    <w:p w14:paraId="0F5707EB" w14:textId="6BA93C6E" w:rsidR="006E0178" w:rsidRPr="001D1AD0" w:rsidRDefault="006A539D" w:rsidP="006E0178">
      <w:r>
        <w:t xml:space="preserve">Depending on the circumstances, a </w:t>
      </w:r>
      <w:proofErr w:type="spellStart"/>
      <w:r w:rsidR="006E0178" w:rsidRPr="00AD7FD8">
        <w:rPr>
          <w:rStyle w:val="CODEtemp"/>
        </w:rPr>
        <w:t>logicalLocation</w:t>
      </w:r>
      <w:proofErr w:type="spellEnd"/>
      <w:r w:rsidR="006E0178">
        <w:t xml:space="preserve"> object either </w:t>
      </w:r>
      <w:r w:rsidR="006E0178">
        <w:rPr>
          <w:b/>
        </w:rPr>
        <w:t>SHALL</w:t>
      </w:r>
      <w:r w:rsidR="006E0178">
        <w:t xml:space="preserve"> or </w:t>
      </w:r>
      <w:r w:rsidR="006E0178">
        <w:rPr>
          <w:b/>
        </w:rPr>
        <w:t>MAY</w:t>
      </w:r>
      <w:r w:rsidR="006E0178">
        <w:t xml:space="preserve"> contain a property named </w:t>
      </w:r>
      <w:proofErr w:type="spellStart"/>
      <w:r w:rsidR="006E0178">
        <w:rPr>
          <w:rStyle w:val="CODEtemp"/>
        </w:rPr>
        <w:t>fullyQualifiedName</w:t>
      </w:r>
      <w:proofErr w:type="spellEnd"/>
      <w:r w:rsidR="006E0178">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820181">
        <w:t>3.27.2</w:t>
      </w:r>
      <w:r w:rsidR="00BA28C3">
        <w:fldChar w:fldCharType="end"/>
      </w:r>
      <w:r w:rsidR="00BA28C3">
        <w:t>.</w:t>
      </w:r>
    </w:p>
    <w:p w14:paraId="0DFFB1F9" w14:textId="02C3649F" w:rsidR="006A539D" w:rsidRPr="006E0178" w:rsidRDefault="006A539D" w:rsidP="006E0178">
      <w:r>
        <w:t xml:space="preserve">If this </w:t>
      </w:r>
      <w:proofErr w:type="spellStart"/>
      <w:r w:rsidRPr="00350DA9">
        <w:rPr>
          <w:rStyle w:val="CODEtemp"/>
        </w:rPr>
        <w:t>logicalLocation</w:t>
      </w:r>
      <w:proofErr w:type="spellEnd"/>
      <w:r>
        <w:t xml:space="preserve"> object represents a top-level logical location, then </w:t>
      </w:r>
      <w:proofErr w:type="spellStart"/>
      <w:r w:rsidRPr="007E6663">
        <w:rPr>
          <w:rStyle w:val="CODEtemp"/>
        </w:rPr>
        <w:t>fullyQualifiedName</w:t>
      </w:r>
      <w:proofErr w:type="spellEnd"/>
      <w:r>
        <w:t xml:space="preserve"> </w:t>
      </w:r>
      <w:r w:rsidRPr="00ED215F">
        <w:rPr>
          <w:b/>
        </w:rPr>
        <w:t>MAY</w:t>
      </w:r>
      <w:r>
        <w:t xml:space="preserve"> be present. If present, it </w:t>
      </w:r>
      <w:r>
        <w:rPr>
          <w:b/>
        </w:rPr>
        <w:t>SHALL</w:t>
      </w:r>
      <w:r>
        <w:t xml:space="preserve"> equal </w:t>
      </w:r>
      <w:r w:rsidRPr="007E6663">
        <w:rPr>
          <w:rStyle w:val="CODEtemp"/>
        </w:rPr>
        <w:t>name</w:t>
      </w:r>
      <w:r>
        <w:t xml:space="preserve">; if absent, it </w:t>
      </w:r>
      <w:r w:rsidRPr="007E6663">
        <w:rPr>
          <w:b/>
        </w:rPr>
        <w:t>SHALL</w:t>
      </w:r>
      <w:r>
        <w:t xml:space="preserve"> default to </w:t>
      </w:r>
      <w:r w:rsidRPr="007E6663">
        <w:rPr>
          <w:rStyle w:val="CODEtemp"/>
        </w:rPr>
        <w:t>name</w:t>
      </w:r>
      <w:r>
        <w:t xml:space="preserve">. If this object does not represent a top-level logical location,  </w:t>
      </w:r>
      <w:proofErr w:type="spellStart"/>
      <w:r w:rsidRPr="007E6663">
        <w:rPr>
          <w:rStyle w:val="CODEtemp"/>
        </w:rPr>
        <w:t>fullyQualifiedName</w:t>
      </w:r>
      <w:proofErr w:type="spellEnd"/>
      <w:r>
        <w:t xml:space="preserve"> </w:t>
      </w:r>
      <w:r w:rsidRPr="00ED215F">
        <w:rPr>
          <w:b/>
        </w:rPr>
        <w:t>SHALL</w:t>
      </w:r>
      <w:r>
        <w:t xml:space="preserve"> be present.</w:t>
      </w:r>
    </w:p>
    <w:p w14:paraId="431F79E2" w14:textId="68B50A26" w:rsidR="00262B6F" w:rsidRDefault="00262B6F" w:rsidP="00262B6F">
      <w:pPr>
        <w:pStyle w:val="Heading3"/>
      </w:pPr>
      <w:bookmarkStart w:id="607" w:name="_Toc534899629"/>
      <w:proofErr w:type="spellStart"/>
      <w:r>
        <w:t>decoratedName</w:t>
      </w:r>
      <w:proofErr w:type="spellEnd"/>
      <w:r>
        <w:t xml:space="preserve"> property</w:t>
      </w:r>
      <w:bookmarkEnd w:id="607"/>
    </w:p>
    <w:p w14:paraId="0AF02C3B" w14:textId="6F884EE1" w:rsidR="006E0178" w:rsidRDefault="006E0178" w:rsidP="006E0178">
      <w:r w:rsidRPr="00365886">
        <w:t xml:space="preserve">A </w:t>
      </w:r>
      <w:proofErr w:type="spellStart"/>
      <w:r w:rsidRPr="00365886">
        <w:rPr>
          <w:rStyle w:val="CODEtemp"/>
        </w:rPr>
        <w:t>l</w:t>
      </w:r>
      <w:r>
        <w:rPr>
          <w:rStyle w:val="CODEtemp"/>
        </w:rPr>
        <w:t>ogicalL</w:t>
      </w:r>
      <w:r w:rsidRPr="00365886">
        <w:rPr>
          <w:rStyle w:val="CODEtemp"/>
        </w:rPr>
        <w:t>ocation</w:t>
      </w:r>
      <w:proofErr w:type="spellEnd"/>
      <w:r w:rsidRPr="00365886">
        <w:t xml:space="preserve"> object </w:t>
      </w:r>
      <w:r w:rsidRPr="00365886">
        <w:rPr>
          <w:b/>
        </w:rPr>
        <w:t>MAY</w:t>
      </w:r>
      <w:r w:rsidRPr="00365886">
        <w:t xml:space="preserve"> contain a property named </w:t>
      </w:r>
      <w:proofErr w:type="spellStart"/>
      <w:r w:rsidRPr="00365886">
        <w:rPr>
          <w:rStyle w:val="CODEtemp"/>
        </w:rPr>
        <w:t>decoratedName</w:t>
      </w:r>
      <w:proofErr w:type="spellEnd"/>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r w:rsidR="00A41A7B">
        <w:t xml:space="preserve"> Some compilers refer to this representation as a “mangled name.”</w:t>
      </w:r>
    </w:p>
    <w:p w14:paraId="606DA03A" w14:textId="77777777" w:rsidR="006E0178" w:rsidRDefault="006E0178" w:rsidP="006E0178">
      <w:pPr>
        <w:pStyle w:val="Note"/>
      </w:pPr>
      <w:r>
        <w:t xml:space="preserve">EXAMPLE: In this example, the </w:t>
      </w:r>
      <w:proofErr w:type="spellStart"/>
      <w:r w:rsidRPr="00365886">
        <w:rPr>
          <w:rStyle w:val="CODEtemp"/>
        </w:rPr>
        <w:t>decoratedName</w:t>
      </w:r>
      <w:proofErr w:type="spellEnd"/>
      <w:r>
        <w:t xml:space="preserve"> property contains a “mangled” name emitted by a C++ compiler:</w:t>
      </w:r>
    </w:p>
    <w:p w14:paraId="68A8C249" w14:textId="0627BF84" w:rsidR="006E0178" w:rsidRDefault="006E0178" w:rsidP="006E0178">
      <w:pPr>
        <w:pStyle w:val="Code"/>
      </w:pPr>
      <w:r>
        <w:t>{                                              # A "</w:t>
      </w:r>
      <w:proofErr w:type="spellStart"/>
      <w:r>
        <w:t>logicalLocation</w:t>
      </w:r>
      <w:proofErr w:type="spellEnd"/>
      <w:r>
        <w:t>" object</w:t>
      </w:r>
    </w:p>
    <w:p w14:paraId="3DEAD2F7" w14:textId="166A3938" w:rsidR="006E0178" w:rsidRDefault="006E0178" w:rsidP="006E0178">
      <w:pPr>
        <w:pStyle w:val="Code"/>
      </w:pPr>
      <w:r>
        <w:t xml:space="preserve">  "name": "c</w:t>
      </w:r>
      <w:r w:rsidR="00E94B35">
        <w:t>(float)</w:t>
      </w:r>
      <w:r>
        <w:t>",</w:t>
      </w:r>
    </w:p>
    <w:p w14:paraId="2D3255F8" w14:textId="40FEDB2F" w:rsidR="006E0178" w:rsidRDefault="006E0178" w:rsidP="006E0178">
      <w:pPr>
        <w:pStyle w:val="Code"/>
      </w:pPr>
      <w:r>
        <w:t xml:space="preserve">  "</w:t>
      </w:r>
      <w:proofErr w:type="spellStart"/>
      <w:r>
        <w:t>fullyQualifiedName</w:t>
      </w:r>
      <w:proofErr w:type="spellEnd"/>
      <w:r>
        <w:t>": "b::c(float)",</w:t>
      </w:r>
    </w:p>
    <w:p w14:paraId="7F18D0B3" w14:textId="77777777" w:rsidR="006E0178" w:rsidRDefault="006E0178" w:rsidP="006E0178">
      <w:pPr>
        <w:pStyle w:val="Code"/>
      </w:pPr>
      <w:r>
        <w:t xml:space="preserve">  "</w:t>
      </w:r>
      <w:proofErr w:type="spellStart"/>
      <w:r>
        <w:t>decoratedName</w:t>
      </w:r>
      <w:proofErr w:type="spellEnd"/>
      <w:r>
        <w:t>": "?</w:t>
      </w:r>
      <w:proofErr w:type="spellStart"/>
      <w:r>
        <w:t>c@b</w:t>
      </w:r>
      <w:proofErr w:type="spellEnd"/>
      <w:r>
        <w:t>@@AAGXM@Z"</w:t>
      </w:r>
    </w:p>
    <w:p w14:paraId="04534E51" w14:textId="6EFC1D2B" w:rsidR="006E0178" w:rsidRPr="006E0178" w:rsidRDefault="006E0178" w:rsidP="006E0178">
      <w:pPr>
        <w:pStyle w:val="Code"/>
      </w:pPr>
      <w:r>
        <w:t>}</w:t>
      </w:r>
    </w:p>
    <w:p w14:paraId="1543AF8F" w14:textId="206978B5" w:rsidR="006E546E" w:rsidRDefault="006E546E" w:rsidP="006E546E">
      <w:pPr>
        <w:pStyle w:val="Heading3"/>
      </w:pPr>
      <w:bookmarkStart w:id="608" w:name="_Ref513195445"/>
      <w:bookmarkStart w:id="609" w:name="_Toc534899630"/>
      <w:r>
        <w:t>kind property</w:t>
      </w:r>
      <w:bookmarkEnd w:id="608"/>
      <w:bookmarkEnd w:id="609"/>
    </w:p>
    <w:p w14:paraId="2A2BD9F9" w14:textId="1E5430C4" w:rsidR="00AD7FD8" w:rsidRDefault="00AD7FD8" w:rsidP="00AD7FD8">
      <w:r>
        <w:t xml:space="preserve">A </w:t>
      </w:r>
      <w:proofErr w:type="spellStart"/>
      <w:r w:rsidRPr="00AD7FD8">
        <w:rPr>
          <w:rStyle w:val="CODEtemp"/>
        </w:rPr>
        <w:t>logicalLocation</w:t>
      </w:r>
      <w:proofErr w:type="spellEnd"/>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p>
    <w:p w14:paraId="6F55F627" w14:textId="77777777" w:rsidR="00AD7FD8" w:rsidRPr="00AD7FD8" w:rsidRDefault="00AD7FD8" w:rsidP="00EA540C">
      <w:pPr>
        <w:pStyle w:val="ListParagraph"/>
        <w:numPr>
          <w:ilvl w:val="0"/>
          <w:numId w:val="13"/>
        </w:numPr>
        <w:rPr>
          <w:rStyle w:val="CODEtemp"/>
        </w:rPr>
      </w:pPr>
      <w:r w:rsidRPr="00AD7FD8">
        <w:rPr>
          <w:rStyle w:val="CODEtemp"/>
        </w:rPr>
        <w:t>"function"</w:t>
      </w:r>
    </w:p>
    <w:p w14:paraId="4FD1280F" w14:textId="77777777" w:rsidR="00AD7FD8" w:rsidRPr="00AD7FD8" w:rsidRDefault="00AD7FD8" w:rsidP="00EA540C">
      <w:pPr>
        <w:pStyle w:val="ListParagraph"/>
        <w:numPr>
          <w:ilvl w:val="0"/>
          <w:numId w:val="13"/>
        </w:numPr>
        <w:rPr>
          <w:rStyle w:val="CODEtemp"/>
        </w:rPr>
      </w:pPr>
      <w:r w:rsidRPr="00AD7FD8">
        <w:rPr>
          <w:rStyle w:val="CODEtemp"/>
        </w:rPr>
        <w:t>"member"</w:t>
      </w:r>
    </w:p>
    <w:p w14:paraId="25FAA4E3" w14:textId="77777777" w:rsidR="00AD7FD8" w:rsidRPr="00AD7FD8" w:rsidRDefault="00AD7FD8" w:rsidP="00EA540C">
      <w:pPr>
        <w:pStyle w:val="ListParagraph"/>
        <w:numPr>
          <w:ilvl w:val="0"/>
          <w:numId w:val="13"/>
        </w:numPr>
        <w:rPr>
          <w:rStyle w:val="CODEtemp"/>
        </w:rPr>
      </w:pPr>
      <w:r w:rsidRPr="00AD7FD8">
        <w:rPr>
          <w:rStyle w:val="CODEtemp"/>
        </w:rPr>
        <w:t>"module"</w:t>
      </w:r>
    </w:p>
    <w:p w14:paraId="1B945F59" w14:textId="77777777" w:rsidR="00AD7FD8" w:rsidRPr="00AD7FD8" w:rsidRDefault="00AD7FD8" w:rsidP="00EA540C">
      <w:pPr>
        <w:pStyle w:val="ListParagraph"/>
        <w:numPr>
          <w:ilvl w:val="0"/>
          <w:numId w:val="13"/>
        </w:numPr>
        <w:rPr>
          <w:rStyle w:val="CODEtemp"/>
        </w:rPr>
      </w:pPr>
      <w:r w:rsidRPr="00AD7FD8">
        <w:rPr>
          <w:rStyle w:val="CODEtemp"/>
        </w:rPr>
        <w:t>"namespace"</w:t>
      </w:r>
    </w:p>
    <w:p w14:paraId="68613BC7" w14:textId="77777777" w:rsidR="00AD7FD8" w:rsidRPr="00AD7FD8" w:rsidRDefault="00AD7FD8" w:rsidP="00EA540C">
      <w:pPr>
        <w:pStyle w:val="ListParagraph"/>
        <w:numPr>
          <w:ilvl w:val="0"/>
          <w:numId w:val="13"/>
        </w:numPr>
        <w:rPr>
          <w:rStyle w:val="CODEtemp"/>
        </w:rPr>
      </w:pPr>
      <w:r w:rsidRPr="00AD7FD8">
        <w:rPr>
          <w:rStyle w:val="CODEtemp"/>
        </w:rPr>
        <w:t>"resource"</w:t>
      </w:r>
    </w:p>
    <w:p w14:paraId="753F23D2" w14:textId="7D106F51" w:rsidR="00AD7FD8" w:rsidRDefault="00AD7FD8" w:rsidP="00EA540C">
      <w:pPr>
        <w:pStyle w:val="ListParagraph"/>
        <w:numPr>
          <w:ilvl w:val="0"/>
          <w:numId w:val="13"/>
        </w:numPr>
        <w:rPr>
          <w:rStyle w:val="CODEtemp"/>
        </w:rPr>
      </w:pPr>
      <w:r w:rsidRPr="00AD7FD8">
        <w:rPr>
          <w:rStyle w:val="CODEtemp"/>
        </w:rPr>
        <w:t>"type"</w:t>
      </w:r>
    </w:p>
    <w:p w14:paraId="7A8B847D" w14:textId="5A99AEE6" w:rsidR="0024214F" w:rsidRDefault="0024214F" w:rsidP="00EA540C">
      <w:pPr>
        <w:pStyle w:val="ListParagraph"/>
        <w:numPr>
          <w:ilvl w:val="0"/>
          <w:numId w:val="13"/>
        </w:numPr>
        <w:rPr>
          <w:rStyle w:val="CODEtemp"/>
        </w:rPr>
      </w:pPr>
      <w:r>
        <w:rPr>
          <w:rStyle w:val="CODEtemp"/>
        </w:rPr>
        <w:t>"</w:t>
      </w:r>
      <w:proofErr w:type="spellStart"/>
      <w:r>
        <w:rPr>
          <w:rStyle w:val="CODEtemp"/>
        </w:rPr>
        <w:t>returnType</w:t>
      </w:r>
      <w:proofErr w:type="spellEnd"/>
      <w:r>
        <w:rPr>
          <w:rStyle w:val="CODEtemp"/>
        </w:rPr>
        <w:t>"</w:t>
      </w:r>
    </w:p>
    <w:p w14:paraId="0FF02177" w14:textId="421B55B5" w:rsidR="0024214F" w:rsidRDefault="0024214F" w:rsidP="00EA540C">
      <w:pPr>
        <w:pStyle w:val="ListParagraph"/>
        <w:numPr>
          <w:ilvl w:val="0"/>
          <w:numId w:val="13"/>
        </w:numPr>
        <w:rPr>
          <w:rStyle w:val="CODEtemp"/>
        </w:rPr>
      </w:pPr>
      <w:r>
        <w:rPr>
          <w:rStyle w:val="CODEtemp"/>
        </w:rPr>
        <w:t>"parameter"</w:t>
      </w:r>
    </w:p>
    <w:p w14:paraId="2DB3C5D7" w14:textId="148D6786" w:rsidR="0024214F" w:rsidRPr="00AD7FD8" w:rsidRDefault="0024214F" w:rsidP="00EA540C">
      <w:pPr>
        <w:pStyle w:val="ListParagraph"/>
        <w:numPr>
          <w:ilvl w:val="0"/>
          <w:numId w:val="13"/>
        </w:numPr>
        <w:rPr>
          <w:rStyle w:val="CODEtemp"/>
        </w:rPr>
      </w:pPr>
      <w:r>
        <w:rPr>
          <w:rStyle w:val="CODEtemp"/>
        </w:rPr>
        <w:t>"variable"</w:t>
      </w:r>
    </w:p>
    <w:p w14:paraId="0948763F" w14:textId="4B961EC6" w:rsid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59276B3E" w14:textId="02F6A48E" w:rsidR="00851F64" w:rsidRDefault="00851F64" w:rsidP="00AD7FD8">
      <w:r>
        <w:t xml:space="preserve">If a logical location is both a member and a type (for example, a nested class in C++ or C#), the value of </w:t>
      </w:r>
      <w:r w:rsidRPr="00851F64">
        <w:rPr>
          <w:rStyle w:val="CODEtemp"/>
        </w:rPr>
        <w:t>kind</w:t>
      </w:r>
      <w:r>
        <w:t xml:space="preserve">, if present, </w:t>
      </w:r>
      <w:r w:rsidRPr="00851F64">
        <w:rPr>
          <w:b/>
        </w:rPr>
        <w:t>SHALL</w:t>
      </w:r>
      <w:r>
        <w:t xml:space="preserve"> be </w:t>
      </w:r>
      <w:r w:rsidRPr="00851F64">
        <w:rPr>
          <w:rStyle w:val="CODEtemp"/>
        </w:rPr>
        <w:t>"type"</w:t>
      </w:r>
      <w:r>
        <w:t>.</w:t>
      </w:r>
    </w:p>
    <w:p w14:paraId="522983DE" w14:textId="5A74DA4E" w:rsidR="00851F64" w:rsidRPr="00AD7FD8" w:rsidRDefault="00851F64" w:rsidP="00851F64">
      <w:pPr>
        <w:pStyle w:val="Note"/>
      </w:pPr>
      <w:r>
        <w:t xml:space="preserve">NOTE: The purpose of this property is to help result management systems group results that occur in the same logical location. If one result specifies the logical location </w:t>
      </w:r>
      <w:r>
        <w:lastRenderedPageBreak/>
        <w:t xml:space="preserve">“namespace A”, and another result specifies the logical location “class A”, the difference in the </w:t>
      </w:r>
      <w:r>
        <w:rPr>
          <w:rStyle w:val="CODEtemp"/>
        </w:rPr>
        <w:t>kind</w:t>
      </w:r>
      <w:r>
        <w:t xml:space="preserve"> property between the two results tells the result management system to sort them into different groups.</w:t>
      </w:r>
    </w:p>
    <w:p w14:paraId="259A6FF7" w14:textId="3C8A3863" w:rsidR="006E546E" w:rsidRDefault="00ED4F69" w:rsidP="006E546E">
      <w:pPr>
        <w:pStyle w:val="Heading3"/>
      </w:pPr>
      <w:bookmarkStart w:id="610" w:name="_Ref530059029"/>
      <w:bookmarkStart w:id="611" w:name="_Toc534899631"/>
      <w:proofErr w:type="spellStart"/>
      <w:r>
        <w:t>parentIndex</w:t>
      </w:r>
      <w:proofErr w:type="spellEnd"/>
      <w:r>
        <w:t xml:space="preserve"> </w:t>
      </w:r>
      <w:r w:rsidR="006E546E">
        <w:t>property</w:t>
      </w:r>
      <w:bookmarkEnd w:id="610"/>
      <w:bookmarkEnd w:id="611"/>
    </w:p>
    <w:p w14:paraId="765BBE49" w14:textId="12A801A5" w:rsidR="00AD7FD8" w:rsidRDefault="00AD7FD8" w:rsidP="00AD7FD8">
      <w:r>
        <w:t xml:space="preserve">If </w:t>
      </w:r>
      <w:r w:rsidR="006A539D">
        <w:t>this</w:t>
      </w:r>
      <w:r>
        <w:t xml:space="preserve"> </w:t>
      </w:r>
      <w:proofErr w:type="spellStart"/>
      <w:r w:rsidRPr="00AD7FD8">
        <w:rPr>
          <w:rStyle w:val="CODEtemp"/>
        </w:rPr>
        <w:t>logicalLocation</w:t>
      </w:r>
      <w:proofErr w:type="spellEnd"/>
      <w:r>
        <w:t xml:space="preserve"> object </w:t>
      </w:r>
      <w:r w:rsidR="006A539D">
        <w:t xml:space="preserve">represents </w:t>
      </w:r>
      <w:r>
        <w:t xml:space="preserve">a nested logical location, then </w:t>
      </w:r>
      <w:r w:rsidR="006A539D">
        <w:t>it</w:t>
      </w:r>
      <w:r>
        <w:t xml:space="preserve"> </w:t>
      </w:r>
      <w:r w:rsidRPr="00AD7FD8">
        <w:rPr>
          <w:b/>
        </w:rPr>
        <w:t>SHALL</w:t>
      </w:r>
      <w:r>
        <w:t xml:space="preserve"> contain a property named </w:t>
      </w:r>
      <w:proofErr w:type="spellStart"/>
      <w:r w:rsidR="00ED4F69" w:rsidRPr="00AD7FD8">
        <w:rPr>
          <w:rStyle w:val="CODEtemp"/>
        </w:rPr>
        <w:t>parent</w:t>
      </w:r>
      <w:r w:rsidR="00ED4F69">
        <w:rPr>
          <w:rStyle w:val="CODEtemp"/>
        </w:rPr>
        <w:t>Index</w:t>
      </w:r>
      <w:proofErr w:type="spellEnd"/>
      <w:r w:rsidR="00ED4F69">
        <w:t xml:space="preserve"> </w:t>
      </w:r>
      <w:r>
        <w:t xml:space="preserve">whose value is a </w:t>
      </w:r>
      <w:r w:rsidR="006A539D">
        <w:t>non-negative integer that specifies the index</w:t>
      </w:r>
      <w:r>
        <w:t xml:space="preserve"> of the parent </w:t>
      </w:r>
      <w:proofErr w:type="spellStart"/>
      <w:r w:rsidRPr="00AD7FD8">
        <w:rPr>
          <w:rStyle w:val="CODEtemp"/>
        </w:rPr>
        <w:t>logicalLocation</w:t>
      </w:r>
      <w:proofErr w:type="spellEnd"/>
      <w:r>
        <w:t xml:space="preserve"> object within</w:t>
      </w:r>
      <w:r w:rsidR="006A539D">
        <w:t xml:space="preserve"> the</w:t>
      </w:r>
      <w:r>
        <w:t xml:space="preserve"> </w:t>
      </w:r>
      <w:proofErr w:type="spellStart"/>
      <w:r w:rsidRPr="00AD7FD8">
        <w:rPr>
          <w:rStyle w:val="CODEtemp"/>
        </w:rPr>
        <w:t>run.logicalLocations</w:t>
      </w:r>
      <w:proofErr w:type="spellEnd"/>
      <w:r>
        <w:t xml:space="preserve"> </w:t>
      </w:r>
      <w:r w:rsidR="006A539D">
        <w:t xml:space="preserve">array </w:t>
      </w:r>
      <w:r>
        <w:t>(§</w:t>
      </w:r>
      <w:r>
        <w:fldChar w:fldCharType="begin"/>
      </w:r>
      <w:r>
        <w:instrText xml:space="preserve"> REF _Ref493479000 \w \h </w:instrText>
      </w:r>
      <w:r>
        <w:fldChar w:fldCharType="separate"/>
      </w:r>
      <w:r w:rsidR="00820181">
        <w:t>3.13.12</w:t>
      </w:r>
      <w:r>
        <w:fldChar w:fldCharType="end"/>
      </w:r>
      <w:r>
        <w:t>).</w:t>
      </w:r>
    </w:p>
    <w:p w14:paraId="561C4353" w14:textId="3E114BD9" w:rsidR="00AD7FD8" w:rsidRDefault="00AD7FD8" w:rsidP="00AD7FD8">
      <w:r>
        <w:t xml:space="preserve">If </w:t>
      </w:r>
      <w:r w:rsidR="006A539D">
        <w:t>this</w:t>
      </w:r>
      <w:r>
        <w:t xml:space="preserve"> </w:t>
      </w:r>
      <w:proofErr w:type="spellStart"/>
      <w:r w:rsidRPr="00AD7FD8">
        <w:rPr>
          <w:rStyle w:val="CODEtemp"/>
        </w:rPr>
        <w:t>logicalLocation</w:t>
      </w:r>
      <w:proofErr w:type="spellEnd"/>
      <w:r>
        <w:t xml:space="preserve"> object </w:t>
      </w:r>
      <w:r w:rsidR="006A539D">
        <w:t xml:space="preserve">represents </w:t>
      </w:r>
      <w:r>
        <w:t xml:space="preserve">a top-level logical location, then </w:t>
      </w:r>
      <w:proofErr w:type="spellStart"/>
      <w:r w:rsidRPr="00AD7FD8">
        <w:rPr>
          <w:rStyle w:val="CODEtemp"/>
        </w:rPr>
        <w:t>parentKey</w:t>
      </w:r>
      <w:proofErr w:type="spellEnd"/>
      <w:r>
        <w:t xml:space="preserve"> </w:t>
      </w:r>
      <w:r w:rsidRPr="00AD7FD8">
        <w:rPr>
          <w:b/>
        </w:rPr>
        <w:t>SHALL</w:t>
      </w:r>
      <w:r>
        <w:t xml:space="preserve"> be absent.</w:t>
      </w:r>
    </w:p>
    <w:p w14:paraId="16E449E5" w14:textId="4EF385B2" w:rsidR="00B33D4B" w:rsidRDefault="00B33D4B" w:rsidP="00AD7FD8">
      <w:r>
        <w:t xml:space="preserve">If this property is absent, it </w:t>
      </w:r>
      <w:r>
        <w:rPr>
          <w:b/>
        </w:rPr>
        <w:t>SHALL</w:t>
      </w:r>
      <w:r>
        <w:t xml:space="preserve"> default to -1.</w:t>
      </w:r>
    </w:p>
    <w:p w14:paraId="61A6773D" w14:textId="30DF79BB" w:rsidR="006A539D" w:rsidRDefault="006A539D" w:rsidP="006A539D">
      <w:pPr>
        <w:pStyle w:val="Note"/>
      </w:pPr>
      <w:r>
        <w:t xml:space="preserve">NOTE: </w:t>
      </w:r>
      <w:proofErr w:type="spellStart"/>
      <w:r w:rsidRPr="00C11B3C">
        <w:rPr>
          <w:rStyle w:val="CODEtemp"/>
        </w:rPr>
        <w:t>parentIndex</w:t>
      </w:r>
      <w:proofErr w:type="spellEnd"/>
      <w:r>
        <w:t xml:space="preserve"> makes it possible to navigate from the </w:t>
      </w:r>
      <w:proofErr w:type="spellStart"/>
      <w:r w:rsidRPr="004C0227">
        <w:rPr>
          <w:rStyle w:val="CODEtemp"/>
        </w:rPr>
        <w:t>logicalLocation</w:t>
      </w:r>
      <w:proofErr w:type="spellEnd"/>
      <w:r>
        <w:t xml:space="preserve"> object representing a nested logical location to the </w:t>
      </w:r>
      <w:proofErr w:type="spellStart"/>
      <w:r w:rsidRPr="004C0227">
        <w:rPr>
          <w:rStyle w:val="CODEtemp"/>
        </w:rPr>
        <w:t>logicalLocation</w:t>
      </w:r>
      <w:proofErr w:type="spellEnd"/>
      <w:r>
        <w:t xml:space="preserve"> objects representing each of its parent logical locations in turn, up to the top-level logical location.</w:t>
      </w:r>
    </w:p>
    <w:p w14:paraId="084DD96C" w14:textId="3B255079" w:rsidR="006A539D" w:rsidRDefault="006A539D" w:rsidP="006A539D">
      <w:pPr>
        <w:pStyle w:val="Note"/>
      </w:pPr>
      <w:r>
        <w:t xml:space="preserve">EXAMPLE: In this example, the logical location </w:t>
      </w:r>
      <w:r w:rsidRPr="0047353C">
        <w:rPr>
          <w:rStyle w:val="CODEtemp"/>
        </w:rPr>
        <w:t>n::f(void)</w:t>
      </w:r>
      <w:r>
        <w:t xml:space="preserve"> is nested within the top-level logical location </w:t>
      </w:r>
      <w:r w:rsidRPr="0047353C">
        <w:rPr>
          <w:rStyle w:val="CODEtemp"/>
        </w:rPr>
        <w:t>n</w:t>
      </w:r>
      <w:r>
        <w:t xml:space="preserve">. The </w:t>
      </w:r>
      <w:proofErr w:type="spellStart"/>
      <w:r w:rsidRPr="0047353C">
        <w:rPr>
          <w:rStyle w:val="CODEtemp"/>
        </w:rPr>
        <w:t>logicalLocation</w:t>
      </w:r>
      <w:proofErr w:type="spellEnd"/>
      <w:r>
        <w:t xml:space="preserve"> object representing </w:t>
      </w:r>
      <w:r w:rsidRPr="0047353C">
        <w:rPr>
          <w:rStyle w:val="CODEtemp"/>
        </w:rPr>
        <w:t>n::f(void)</w:t>
      </w:r>
      <w:r>
        <w:t xml:space="preserve"> contains a </w:t>
      </w:r>
      <w:proofErr w:type="spellStart"/>
      <w:r w:rsidRPr="0047353C">
        <w:rPr>
          <w:rStyle w:val="CODEtemp"/>
        </w:rPr>
        <w:t>parentIndex</w:t>
      </w:r>
      <w:proofErr w:type="spellEnd"/>
      <w:r>
        <w:t xml:space="preserve"> property that points to the object representing </w:t>
      </w:r>
      <w:r w:rsidRPr="0047353C">
        <w:rPr>
          <w:rStyle w:val="CODEtemp"/>
        </w:rPr>
        <w:t>n</w:t>
      </w:r>
      <w:r>
        <w:t xml:space="preserve">; the object representing </w:t>
      </w:r>
      <w:r w:rsidRPr="0047353C">
        <w:rPr>
          <w:rStyle w:val="CODEtemp"/>
        </w:rPr>
        <w:t>n</w:t>
      </w:r>
      <w:r>
        <w:t xml:space="preserve"> does not contain a </w:t>
      </w:r>
      <w:proofErr w:type="spellStart"/>
      <w:r w:rsidRPr="0047353C">
        <w:rPr>
          <w:rStyle w:val="CODEtemp"/>
        </w:rPr>
        <w:t>parentIndex</w:t>
      </w:r>
      <w:proofErr w:type="spellEnd"/>
      <w:r>
        <w:t xml:space="preserve"> property.</w:t>
      </w:r>
    </w:p>
    <w:p w14:paraId="218CFDC9" w14:textId="75B40395" w:rsidR="006A539D" w:rsidRDefault="006A539D" w:rsidP="006A539D">
      <w:pPr>
        <w:pStyle w:val="Code"/>
      </w:pPr>
      <w:r>
        <w:t>{                                            # A run object (§</w:t>
      </w:r>
      <w:r>
        <w:fldChar w:fldCharType="begin"/>
      </w:r>
      <w:r>
        <w:instrText xml:space="preserve"> REF _Ref493349997 \r \h </w:instrText>
      </w:r>
      <w:r>
        <w:fldChar w:fldCharType="separate"/>
      </w:r>
      <w:r w:rsidR="00820181">
        <w:t>3.13</w:t>
      </w:r>
      <w:r>
        <w:fldChar w:fldCharType="end"/>
      </w:r>
      <w:r>
        <w:t>).</w:t>
      </w:r>
    </w:p>
    <w:p w14:paraId="24B97B6F" w14:textId="3EAD3EF9" w:rsidR="006A539D" w:rsidRDefault="006A539D" w:rsidP="006A539D">
      <w:pPr>
        <w:pStyle w:val="Code"/>
      </w:pPr>
      <w:r>
        <w:t xml:space="preserve">  "</w:t>
      </w:r>
      <w:proofErr w:type="spellStart"/>
      <w:r>
        <w:t>logicalLocations</w:t>
      </w:r>
      <w:proofErr w:type="spellEnd"/>
      <w:r>
        <w:t>": [                      # See §</w:t>
      </w:r>
      <w:r>
        <w:fldChar w:fldCharType="begin"/>
      </w:r>
      <w:r>
        <w:instrText xml:space="preserve"> REF _Ref493479000 \r \h </w:instrText>
      </w:r>
      <w:r>
        <w:fldChar w:fldCharType="separate"/>
      </w:r>
      <w:r w:rsidR="00820181">
        <w:t>3.13.12</w:t>
      </w:r>
      <w:r>
        <w:fldChar w:fldCharType="end"/>
      </w:r>
      <w:r>
        <w:t>.</w:t>
      </w:r>
    </w:p>
    <w:p w14:paraId="7AC12910" w14:textId="77777777" w:rsidR="006A539D" w:rsidRDefault="006A539D" w:rsidP="006A539D">
      <w:pPr>
        <w:pStyle w:val="Code"/>
      </w:pPr>
      <w:r>
        <w:t xml:space="preserve">    {</w:t>
      </w:r>
    </w:p>
    <w:p w14:paraId="5F513F8D" w14:textId="4EF432C9" w:rsidR="006A539D" w:rsidRDefault="006A539D" w:rsidP="006A539D">
      <w:pPr>
        <w:pStyle w:val="Code"/>
      </w:pPr>
      <w:r>
        <w:t xml:space="preserve">      "name": "f(void)",                     # See §</w:t>
      </w:r>
      <w:r>
        <w:fldChar w:fldCharType="begin"/>
      </w:r>
      <w:r>
        <w:instrText xml:space="preserve"> REF _Ref514247682 \r \h </w:instrText>
      </w:r>
      <w:r>
        <w:fldChar w:fldCharType="separate"/>
      </w:r>
      <w:r w:rsidR="00820181">
        <w:t>3.27.3</w:t>
      </w:r>
      <w:r>
        <w:fldChar w:fldCharType="end"/>
      </w:r>
      <w:r>
        <w:t>.</w:t>
      </w:r>
    </w:p>
    <w:p w14:paraId="4AFFDE10" w14:textId="72D9DA14" w:rsidR="006A539D" w:rsidRDefault="006A539D" w:rsidP="006A539D">
      <w:pPr>
        <w:pStyle w:val="Code"/>
      </w:pPr>
      <w:r>
        <w:t xml:space="preserve">      "</w:t>
      </w:r>
      <w:proofErr w:type="spellStart"/>
      <w:r>
        <w:t>fullyQualifiedName</w:t>
      </w:r>
      <w:proofErr w:type="spellEnd"/>
      <w:r>
        <w:t>": "n::f(void)",    # See §</w:t>
      </w:r>
      <w:r>
        <w:fldChar w:fldCharType="begin"/>
      </w:r>
      <w:r>
        <w:instrText xml:space="preserve"> REF _Ref513194876 \r \h </w:instrText>
      </w:r>
      <w:r>
        <w:fldChar w:fldCharType="separate"/>
      </w:r>
      <w:r w:rsidR="00820181">
        <w:t>3.27.4</w:t>
      </w:r>
      <w:r>
        <w:fldChar w:fldCharType="end"/>
      </w:r>
      <w:r>
        <w:t>.</w:t>
      </w:r>
    </w:p>
    <w:p w14:paraId="54F6DD7C" w14:textId="75EF5B22" w:rsidR="006A539D" w:rsidRDefault="006A539D" w:rsidP="006A539D">
      <w:pPr>
        <w:pStyle w:val="Code"/>
      </w:pPr>
      <w:r>
        <w:t xml:space="preserve">      "kind": "function",                    # See §</w:t>
      </w:r>
      <w:r>
        <w:fldChar w:fldCharType="begin"/>
      </w:r>
      <w:r>
        <w:instrText xml:space="preserve"> REF _Ref513195445 \r \h </w:instrText>
      </w:r>
      <w:r>
        <w:fldChar w:fldCharType="separate"/>
      </w:r>
      <w:r w:rsidR="00820181">
        <w:t>3.27.6</w:t>
      </w:r>
      <w:r>
        <w:fldChar w:fldCharType="end"/>
      </w:r>
      <w:r>
        <w:t>.</w:t>
      </w:r>
    </w:p>
    <w:p w14:paraId="1D9BB770" w14:textId="77777777" w:rsidR="006A539D" w:rsidRDefault="006A539D" w:rsidP="006A539D">
      <w:pPr>
        <w:pStyle w:val="Code"/>
      </w:pPr>
      <w:r>
        <w:t xml:space="preserve">      "</w:t>
      </w:r>
      <w:proofErr w:type="spellStart"/>
      <w:r>
        <w:t>parentIndex</w:t>
      </w:r>
      <w:proofErr w:type="spellEnd"/>
      <w:r>
        <w:t>": 1</w:t>
      </w:r>
    </w:p>
    <w:p w14:paraId="79D911E9" w14:textId="77777777" w:rsidR="006A539D" w:rsidRDefault="006A539D" w:rsidP="006A539D">
      <w:pPr>
        <w:pStyle w:val="Code"/>
      </w:pPr>
      <w:r>
        <w:t xml:space="preserve">    },</w:t>
      </w:r>
    </w:p>
    <w:p w14:paraId="179109C3" w14:textId="77777777" w:rsidR="006A539D" w:rsidRDefault="006A539D" w:rsidP="006A539D">
      <w:pPr>
        <w:pStyle w:val="Code"/>
      </w:pPr>
      <w:r>
        <w:t xml:space="preserve">    {</w:t>
      </w:r>
    </w:p>
    <w:p w14:paraId="323049E5" w14:textId="77777777" w:rsidR="006A539D" w:rsidRDefault="006A539D" w:rsidP="006A539D">
      <w:pPr>
        <w:pStyle w:val="Code"/>
      </w:pPr>
      <w:r>
        <w:t xml:space="preserve">      "name": "n",</w:t>
      </w:r>
    </w:p>
    <w:p w14:paraId="018F97AF" w14:textId="77777777" w:rsidR="006A539D" w:rsidRDefault="006A539D" w:rsidP="006A539D">
      <w:pPr>
        <w:pStyle w:val="Code"/>
      </w:pPr>
      <w:r>
        <w:t xml:space="preserve">      "kind": "namespace"</w:t>
      </w:r>
    </w:p>
    <w:p w14:paraId="7CBABE9B" w14:textId="77777777" w:rsidR="006A539D" w:rsidRDefault="006A539D" w:rsidP="006A539D">
      <w:pPr>
        <w:pStyle w:val="Code"/>
      </w:pPr>
      <w:r>
        <w:t xml:space="preserve">    }</w:t>
      </w:r>
    </w:p>
    <w:p w14:paraId="232F3CB1" w14:textId="77777777" w:rsidR="006A539D" w:rsidRDefault="006A539D" w:rsidP="006A539D">
      <w:pPr>
        <w:pStyle w:val="Code"/>
      </w:pPr>
      <w:r>
        <w:t xml:space="preserve">  ]</w:t>
      </w:r>
    </w:p>
    <w:p w14:paraId="0F8B40AC" w14:textId="6C3CB23D" w:rsidR="006A539D" w:rsidRPr="006A539D" w:rsidRDefault="006A539D" w:rsidP="006A539D">
      <w:pPr>
        <w:pStyle w:val="Code"/>
      </w:pPr>
      <w:r>
        <w:t>}</w:t>
      </w:r>
    </w:p>
    <w:p w14:paraId="07142A10" w14:textId="02249542" w:rsidR="00B163FF" w:rsidRDefault="00B163FF" w:rsidP="00B163FF">
      <w:pPr>
        <w:pStyle w:val="Heading2"/>
      </w:pPr>
      <w:bookmarkStart w:id="612" w:name="_Ref510008325"/>
      <w:bookmarkStart w:id="613" w:name="_Toc534899632"/>
      <w:proofErr w:type="spellStart"/>
      <w:r>
        <w:t>codeFlow</w:t>
      </w:r>
      <w:proofErr w:type="spellEnd"/>
      <w:r>
        <w:t xml:space="preserve"> object</w:t>
      </w:r>
      <w:bookmarkEnd w:id="612"/>
      <w:bookmarkEnd w:id="613"/>
    </w:p>
    <w:p w14:paraId="507EC364" w14:textId="20C3EC2C" w:rsidR="00B163FF" w:rsidRDefault="00B163FF" w:rsidP="00B163FF">
      <w:pPr>
        <w:pStyle w:val="Heading3"/>
      </w:pPr>
      <w:bookmarkStart w:id="614" w:name="_Ref510009088"/>
      <w:bookmarkStart w:id="615" w:name="_Toc534899633"/>
      <w:r>
        <w:t>General</w:t>
      </w:r>
      <w:bookmarkEnd w:id="614"/>
      <w:bookmarkEnd w:id="615"/>
    </w:p>
    <w:p w14:paraId="4391F1AD" w14:textId="77777777" w:rsidR="00B163FF" w:rsidRDefault="00B163FF" w:rsidP="00B163FF">
      <w:r>
        <w:t xml:space="preserve">A </w:t>
      </w:r>
      <w:proofErr w:type="spellStart"/>
      <w:r w:rsidRPr="00034B8F">
        <w:rPr>
          <w:rStyle w:val="CODEtemp"/>
        </w:rPr>
        <w:t>codeFlow</w:t>
      </w:r>
      <w:proofErr w:type="spellEnd"/>
      <w:r>
        <w:t xml:space="preserve"> object describes the progress of one more programs through one or more thread flows, which together result in the detection of a result 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51AD8393" w:rsidR="00B163FF" w:rsidRDefault="00B163FF"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820181">
        <w:t>3.22</w:t>
      </w:r>
      <w:r>
        <w:fldChar w:fldCharType="end"/>
      </w:r>
      <w:r>
        <w:t>).</w:t>
      </w:r>
    </w:p>
    <w:p w14:paraId="048B21D6" w14:textId="1D7F2429" w:rsidR="00B163FF" w:rsidRDefault="00B163FF" w:rsidP="002D65F3">
      <w:pPr>
        <w:pStyle w:val="Code"/>
      </w:pPr>
      <w:r>
        <w:t xml:space="preserve">  "</w:t>
      </w:r>
      <w:proofErr w:type="spellStart"/>
      <w:r>
        <w:t>codeFlows</w:t>
      </w:r>
      <w:proofErr w:type="spellEnd"/>
      <w:r>
        <w:t>": [                        # See §</w:t>
      </w:r>
      <w:r>
        <w:fldChar w:fldCharType="begin"/>
      </w:r>
      <w:r>
        <w:instrText xml:space="preserve"> REF _Ref510008160 \r \h </w:instrText>
      </w:r>
      <w:r w:rsidR="002D65F3">
        <w:instrText xml:space="preserve"> \* MERGEFORMAT </w:instrText>
      </w:r>
      <w:r>
        <w:fldChar w:fldCharType="separate"/>
      </w:r>
      <w:r w:rsidR="00820181">
        <w:t>3.22.13</w:t>
      </w:r>
      <w:r>
        <w:fldChar w:fldCharType="end"/>
      </w:r>
      <w:r>
        <w:t>.</w:t>
      </w:r>
    </w:p>
    <w:p w14:paraId="689DCA88" w14:textId="2341DDF5" w:rsidR="00B163FF" w:rsidRDefault="00B163FF" w:rsidP="002D65F3">
      <w:pPr>
        <w:pStyle w:val="Code"/>
      </w:pPr>
      <w:r>
        <w:t xml:space="preserve">    {                                   # A </w:t>
      </w:r>
      <w:proofErr w:type="spellStart"/>
      <w:r>
        <w:t>codeFlow</w:t>
      </w:r>
      <w:proofErr w:type="spellEnd"/>
      <w:r>
        <w:t xml:space="preserve"> object (§</w:t>
      </w:r>
      <w:r>
        <w:fldChar w:fldCharType="begin"/>
      </w:r>
      <w:r>
        <w:instrText xml:space="preserve"> REF _Ref510008325 \r \h </w:instrText>
      </w:r>
      <w:r w:rsidR="002D65F3">
        <w:instrText xml:space="preserve"> \* MERGEFORMAT </w:instrText>
      </w:r>
      <w:r>
        <w:fldChar w:fldCharType="separate"/>
      </w:r>
      <w:r w:rsidR="00820181">
        <w:t>3.28</w:t>
      </w:r>
      <w:r>
        <w:fldChar w:fldCharType="end"/>
      </w:r>
      <w:r>
        <w:t>).</w:t>
      </w:r>
    </w:p>
    <w:p w14:paraId="086FC1AA" w14:textId="051E36CE" w:rsidR="00B163FF" w:rsidRDefault="00B163FF" w:rsidP="002D65F3">
      <w:pPr>
        <w:pStyle w:val="Code"/>
      </w:pPr>
      <w:r>
        <w:t xml:space="preserve">      "message": {                      # See §</w:t>
      </w:r>
      <w:r>
        <w:fldChar w:fldCharType="begin"/>
      </w:r>
      <w:r>
        <w:instrText xml:space="preserve"> REF _Ref510008352 \r \h </w:instrText>
      </w:r>
      <w:r w:rsidR="002D65F3">
        <w:instrText xml:space="preserve"> \* MERGEFORMAT </w:instrText>
      </w:r>
      <w:r>
        <w:fldChar w:fldCharType="separate"/>
      </w:r>
      <w:r w:rsidR="00820181">
        <w:t>3.28.2</w:t>
      </w:r>
      <w:r>
        <w:fldChar w:fldCharType="end"/>
      </w:r>
      <w:r>
        <w:t>.</w:t>
      </w:r>
    </w:p>
    <w:p w14:paraId="42654CB5" w14:textId="77777777" w:rsidR="00B163FF" w:rsidRDefault="00B163FF" w:rsidP="002D65F3">
      <w:pPr>
        <w:pStyle w:val="Code"/>
      </w:pPr>
      <w:r>
        <w:t xml:space="preserve">        "text": "..."</w:t>
      </w:r>
    </w:p>
    <w:p w14:paraId="433C8D33" w14:textId="77777777" w:rsidR="00B163FF" w:rsidRDefault="00B163FF" w:rsidP="002D65F3">
      <w:pPr>
        <w:pStyle w:val="Code"/>
      </w:pPr>
      <w:r>
        <w:t xml:space="preserve">      },</w:t>
      </w:r>
    </w:p>
    <w:p w14:paraId="0501C861" w14:textId="77777777" w:rsidR="00B163FF" w:rsidRDefault="00B163FF" w:rsidP="002D65F3">
      <w:pPr>
        <w:pStyle w:val="Code"/>
      </w:pPr>
    </w:p>
    <w:p w14:paraId="3070E577" w14:textId="0F8DEEF6" w:rsidR="00B163FF" w:rsidRDefault="00B163FF" w:rsidP="002D65F3">
      <w:pPr>
        <w:pStyle w:val="Code"/>
      </w:pPr>
      <w:r>
        <w:t xml:space="preserve">      "</w:t>
      </w:r>
      <w:proofErr w:type="spellStart"/>
      <w:r>
        <w:t>threadFlows</w:t>
      </w:r>
      <w:proofErr w:type="spellEnd"/>
      <w:r>
        <w:t>": [                  # See §</w:t>
      </w:r>
      <w:r>
        <w:fldChar w:fldCharType="begin"/>
      </w:r>
      <w:r>
        <w:instrText xml:space="preserve"> REF _Ref510008358 \r \h </w:instrText>
      </w:r>
      <w:r w:rsidR="002D65F3">
        <w:instrText xml:space="preserve"> \* MERGEFORMAT </w:instrText>
      </w:r>
      <w:r>
        <w:fldChar w:fldCharType="separate"/>
      </w:r>
      <w:r w:rsidR="00820181">
        <w:t>3.28.3</w:t>
      </w:r>
      <w:r>
        <w:fldChar w:fldCharType="end"/>
      </w:r>
      <w:r>
        <w:t>.</w:t>
      </w:r>
    </w:p>
    <w:p w14:paraId="761FD0DB" w14:textId="6807E5E6" w:rsidR="00B163FF" w:rsidRDefault="00B163FF" w:rsidP="002D65F3">
      <w:pPr>
        <w:pStyle w:val="Code"/>
      </w:pPr>
      <w:r>
        <w:t xml:space="preserve">        {                               # A </w:t>
      </w:r>
      <w:proofErr w:type="spellStart"/>
      <w:r>
        <w:t>threadFlow</w:t>
      </w:r>
      <w:proofErr w:type="spellEnd"/>
      <w:r>
        <w:t xml:space="preserve"> object (§</w:t>
      </w:r>
      <w:r>
        <w:fldChar w:fldCharType="begin"/>
      </w:r>
      <w:r>
        <w:instrText xml:space="preserve"> REF _Ref493427364 \r \h </w:instrText>
      </w:r>
      <w:r w:rsidR="002D65F3">
        <w:instrText xml:space="preserve"> \* MERGEFORMAT </w:instrText>
      </w:r>
      <w:r>
        <w:fldChar w:fldCharType="separate"/>
      </w:r>
      <w:r w:rsidR="00820181">
        <w:t>3.29</w:t>
      </w:r>
      <w:r>
        <w:fldChar w:fldCharType="end"/>
      </w:r>
      <w:r>
        <w:t>).</w:t>
      </w:r>
    </w:p>
    <w:p w14:paraId="3D9C5E77" w14:textId="611451A7" w:rsidR="00B163FF" w:rsidRDefault="00B163FF" w:rsidP="002D65F3">
      <w:pPr>
        <w:pStyle w:val="Code"/>
      </w:pPr>
      <w:r>
        <w:t xml:space="preserve">          "id": "thread-123",           # See §</w:t>
      </w:r>
      <w:r>
        <w:fldChar w:fldCharType="begin"/>
      </w:r>
      <w:r>
        <w:instrText xml:space="preserve"> REF _Ref510008395 \r \h </w:instrText>
      </w:r>
      <w:r w:rsidR="002D65F3">
        <w:instrText xml:space="preserve"> \* MERGEFORMAT </w:instrText>
      </w:r>
      <w:r>
        <w:fldChar w:fldCharType="separate"/>
      </w:r>
      <w:r w:rsidR="00820181">
        <w:t>3.29.2</w:t>
      </w:r>
      <w:r>
        <w:fldChar w:fldCharType="end"/>
      </w:r>
      <w:r>
        <w:t>.</w:t>
      </w:r>
    </w:p>
    <w:p w14:paraId="32E0CD47" w14:textId="3FB23C96" w:rsidR="00B163FF" w:rsidRDefault="00B163FF" w:rsidP="002D65F3">
      <w:pPr>
        <w:pStyle w:val="Code"/>
      </w:pPr>
      <w:r>
        <w:t xml:space="preserve">          "message": {                  # See §</w:t>
      </w:r>
      <w:r>
        <w:fldChar w:fldCharType="begin"/>
      </w:r>
      <w:r>
        <w:instrText xml:space="preserve"> REF _Ref503361742 \r \h </w:instrText>
      </w:r>
      <w:r w:rsidR="002D65F3">
        <w:instrText xml:space="preserve"> \* MERGEFORMAT </w:instrText>
      </w:r>
      <w:r>
        <w:fldChar w:fldCharType="separate"/>
      </w:r>
      <w:r w:rsidR="00820181">
        <w:t>3.29.3</w:t>
      </w:r>
      <w:r>
        <w:fldChar w:fldCharType="end"/>
      </w:r>
      <w:r>
        <w:t>.</w:t>
      </w:r>
    </w:p>
    <w:p w14:paraId="752FF2A8" w14:textId="77777777" w:rsidR="00B163FF" w:rsidRDefault="00B163FF" w:rsidP="002D65F3">
      <w:pPr>
        <w:pStyle w:val="Code"/>
      </w:pPr>
      <w:r>
        <w:lastRenderedPageBreak/>
        <w:t xml:space="preserve">            "text": "..."</w:t>
      </w:r>
    </w:p>
    <w:p w14:paraId="4B7D1D61" w14:textId="77777777" w:rsidR="00B163FF" w:rsidRDefault="00B163FF" w:rsidP="002D65F3">
      <w:pPr>
        <w:pStyle w:val="Code"/>
      </w:pPr>
      <w:r>
        <w:t xml:space="preserve">          },</w:t>
      </w:r>
    </w:p>
    <w:p w14:paraId="19DCDFF1" w14:textId="77777777" w:rsidR="00B163FF" w:rsidRDefault="00B163FF" w:rsidP="002D65F3">
      <w:pPr>
        <w:pStyle w:val="Code"/>
      </w:pPr>
    </w:p>
    <w:p w14:paraId="4987E1E3" w14:textId="1419DDBE" w:rsidR="00B163FF" w:rsidRDefault="00B163FF" w:rsidP="002D65F3">
      <w:pPr>
        <w:pStyle w:val="Code"/>
      </w:pPr>
      <w:r>
        <w:t xml:space="preserve">          "locations": [                # See §</w:t>
      </w:r>
      <w:r>
        <w:fldChar w:fldCharType="begin"/>
      </w:r>
      <w:r>
        <w:instrText xml:space="preserve"> REF _Ref510008412 \r \h </w:instrText>
      </w:r>
      <w:r w:rsidR="002D65F3">
        <w:instrText xml:space="preserve"> \* MERGEFORMAT </w:instrText>
      </w:r>
      <w:r>
        <w:fldChar w:fldCharType="separate"/>
      </w:r>
      <w:r w:rsidR="00820181">
        <w:t>3.29.4</w:t>
      </w:r>
      <w:r>
        <w:fldChar w:fldCharType="end"/>
      </w:r>
      <w:r>
        <w:t>.</w:t>
      </w:r>
    </w:p>
    <w:p w14:paraId="7CF1AA49" w14:textId="5936FF9E" w:rsidR="00B163FF" w:rsidRDefault="00B163FF" w:rsidP="002D65F3">
      <w:pPr>
        <w:pStyle w:val="Code"/>
      </w:pPr>
      <w:r>
        <w:t xml:space="preserve">            {                           # A </w:t>
      </w:r>
      <w:proofErr w:type="spellStart"/>
      <w:r w:rsidR="001C2E2F">
        <w:t>thread</w:t>
      </w:r>
      <w:r w:rsidR="007D2F0F">
        <w:t>FlowLocation</w:t>
      </w:r>
      <w:proofErr w:type="spellEnd"/>
      <w:r w:rsidR="007D2F0F">
        <w:t xml:space="preserve"> </w:t>
      </w:r>
      <w:r>
        <w:t>object (§</w:t>
      </w:r>
      <w:r>
        <w:fldChar w:fldCharType="begin"/>
      </w:r>
      <w:r>
        <w:instrText xml:space="preserve"> REF _Ref493427581 \r \h </w:instrText>
      </w:r>
      <w:r w:rsidR="002D65F3">
        <w:instrText xml:space="preserve"> \* MERGEFORMAT </w:instrText>
      </w:r>
      <w:r>
        <w:fldChar w:fldCharType="separate"/>
      </w:r>
      <w:r w:rsidR="00820181">
        <w:t>3.37</w:t>
      </w:r>
      <w:r>
        <w:fldChar w:fldCharType="end"/>
      </w:r>
      <w:r>
        <w:t>).</w:t>
      </w:r>
    </w:p>
    <w:p w14:paraId="7402E3F3" w14:textId="4EDB4988" w:rsidR="00EB5632" w:rsidRDefault="00EB5632" w:rsidP="002D65F3">
      <w:pPr>
        <w:pStyle w:val="Code"/>
      </w:pPr>
      <w:r>
        <w:t xml:space="preserve">              "location": {             # See §</w:t>
      </w:r>
      <w:r>
        <w:fldChar w:fldCharType="begin"/>
      </w:r>
      <w:r>
        <w:instrText xml:space="preserve"> REF _Ref493497783 \r \h </w:instrText>
      </w:r>
      <w:r w:rsidR="002D65F3">
        <w:instrText xml:space="preserve"> \* MERGEFORMAT </w:instrText>
      </w:r>
      <w:r>
        <w:fldChar w:fldCharType="separate"/>
      </w:r>
      <w:r w:rsidR="00820181">
        <w:t>3.37.2</w:t>
      </w:r>
      <w:r>
        <w:fldChar w:fldCharType="end"/>
      </w:r>
      <w:r>
        <w:t>.</w:t>
      </w:r>
    </w:p>
    <w:p w14:paraId="5E1EB724" w14:textId="2E09DF62" w:rsidR="00B163FF" w:rsidRDefault="00EB5632" w:rsidP="002D65F3">
      <w:pPr>
        <w:pStyle w:val="Code"/>
      </w:pPr>
      <w:r>
        <w:t xml:space="preserve">  </w:t>
      </w:r>
      <w:r w:rsidR="00B163FF">
        <w:t xml:space="preserve">              "</w:t>
      </w:r>
      <w:proofErr w:type="spellStart"/>
      <w:r w:rsidR="00B163FF">
        <w:t>physicalLocation</w:t>
      </w:r>
      <w:proofErr w:type="spellEnd"/>
      <w:r w:rsidR="00B163FF">
        <w:t>": {   # See §</w:t>
      </w:r>
      <w:r>
        <w:fldChar w:fldCharType="begin"/>
      </w:r>
      <w:r>
        <w:instrText xml:space="preserve"> REF _Ref493477623 \r \h </w:instrText>
      </w:r>
      <w:r w:rsidR="002D65F3">
        <w:instrText xml:space="preserve"> \* MERGEFORMAT </w:instrText>
      </w:r>
      <w:r>
        <w:fldChar w:fldCharType="separate"/>
      </w:r>
      <w:r w:rsidR="00820181">
        <w:t>3.23.3</w:t>
      </w:r>
      <w:r>
        <w:fldChar w:fldCharType="end"/>
      </w:r>
      <w:r w:rsidR="00B163FF">
        <w:t>.</w:t>
      </w:r>
    </w:p>
    <w:p w14:paraId="5B64CD66" w14:textId="465B785D" w:rsidR="00B163FF" w:rsidRDefault="00EB5632" w:rsidP="002D65F3">
      <w:pPr>
        <w:pStyle w:val="Code"/>
      </w:pPr>
      <w:r>
        <w:t xml:space="preserve">  </w:t>
      </w:r>
      <w:r w:rsidR="00B163FF">
        <w:t xml:space="preserve">                "</w:t>
      </w:r>
      <w:proofErr w:type="spellStart"/>
      <w:r w:rsidR="00B163FF">
        <w:t>fileLocation</w:t>
      </w:r>
      <w:proofErr w:type="spellEnd"/>
      <w:r w:rsidR="00B163FF">
        <w:t>": {</w:t>
      </w:r>
    </w:p>
    <w:p w14:paraId="45289C6B" w14:textId="38D7830D" w:rsidR="00B163FF" w:rsidRDefault="00EB5632" w:rsidP="002D65F3">
      <w:pPr>
        <w:pStyle w:val="Code"/>
      </w:pPr>
      <w:r>
        <w:t xml:space="preserve">  </w:t>
      </w:r>
      <w:r w:rsidR="00B163FF">
        <w:t xml:space="preserve">                  "uri": "ui/</w:t>
      </w:r>
      <w:proofErr w:type="spellStart"/>
      <w:r w:rsidR="00B163FF">
        <w:t>window.c</w:t>
      </w:r>
      <w:proofErr w:type="spellEnd"/>
      <w:r w:rsidR="00B163FF">
        <w:t>",</w:t>
      </w:r>
    </w:p>
    <w:p w14:paraId="420590F5" w14:textId="1A898A91" w:rsidR="00B163FF" w:rsidRDefault="00EB5632" w:rsidP="002D65F3">
      <w:pPr>
        <w:pStyle w:val="Code"/>
      </w:pPr>
      <w:r>
        <w:t xml:space="preserve">  </w:t>
      </w:r>
      <w:r w:rsidR="00B163FF">
        <w:t xml:space="preserve">                  "</w:t>
      </w:r>
      <w:proofErr w:type="spellStart"/>
      <w:r w:rsidR="00B163FF">
        <w:t>uriBaseId</w:t>
      </w:r>
      <w:proofErr w:type="spellEnd"/>
      <w:r w:rsidR="00B163FF">
        <w:t>": "SRCROOT"</w:t>
      </w:r>
    </w:p>
    <w:p w14:paraId="6A96E9E8" w14:textId="3B773184" w:rsidR="00B163FF" w:rsidRDefault="00EB5632" w:rsidP="002D65F3">
      <w:pPr>
        <w:pStyle w:val="Code"/>
      </w:pPr>
      <w:r>
        <w:t xml:space="preserve">  </w:t>
      </w:r>
      <w:r w:rsidR="00B163FF">
        <w:t xml:space="preserve">                }</w:t>
      </w:r>
      <w:r>
        <w:t>,</w:t>
      </w:r>
    </w:p>
    <w:p w14:paraId="3A98607E" w14:textId="77777777" w:rsidR="00B163FF" w:rsidRDefault="00B163FF" w:rsidP="002D65F3">
      <w:pPr>
        <w:pStyle w:val="Code"/>
      </w:pPr>
    </w:p>
    <w:p w14:paraId="02BA9B3E" w14:textId="0CE7B0D6" w:rsidR="00B163FF" w:rsidRDefault="00EB5632" w:rsidP="002D65F3">
      <w:pPr>
        <w:pStyle w:val="Code"/>
      </w:pPr>
      <w:r>
        <w:t xml:space="preserve">  </w:t>
      </w:r>
      <w:r w:rsidR="00B163FF">
        <w:t xml:space="preserve">                "region": {</w:t>
      </w:r>
    </w:p>
    <w:p w14:paraId="4BE2485A" w14:textId="1D84419F" w:rsidR="00B163FF" w:rsidRDefault="00EB5632" w:rsidP="002D65F3">
      <w:pPr>
        <w:pStyle w:val="Code"/>
      </w:pPr>
      <w:r>
        <w:t xml:space="preserve">  </w:t>
      </w:r>
      <w:r w:rsidR="00B163FF">
        <w:t xml:space="preserve">                  "</w:t>
      </w:r>
      <w:proofErr w:type="spellStart"/>
      <w:r w:rsidR="00B163FF">
        <w:t>startLine</w:t>
      </w:r>
      <w:proofErr w:type="spellEnd"/>
      <w:r w:rsidR="00B163FF">
        <w:t>": 42</w:t>
      </w:r>
    </w:p>
    <w:p w14:paraId="42FE92B1" w14:textId="214E41D3" w:rsidR="00B163FF" w:rsidRDefault="00EB5632" w:rsidP="002D65F3">
      <w:pPr>
        <w:pStyle w:val="Code"/>
      </w:pPr>
      <w:r>
        <w:t xml:space="preserve">  </w:t>
      </w:r>
      <w:r w:rsidR="00B163FF">
        <w:t xml:space="preserve">                }</w:t>
      </w:r>
    </w:p>
    <w:p w14:paraId="6B982B42" w14:textId="5AD4A2F3" w:rsidR="00EB5632" w:rsidRDefault="00EB5632" w:rsidP="002D65F3">
      <w:pPr>
        <w:pStyle w:val="Code"/>
      </w:pPr>
      <w:r>
        <w:t xml:space="preserve">                }</w:t>
      </w:r>
    </w:p>
    <w:p w14:paraId="3B4E73A8" w14:textId="77777777" w:rsidR="00B163FF" w:rsidRDefault="00B163FF" w:rsidP="002D65F3">
      <w:pPr>
        <w:pStyle w:val="Code"/>
      </w:pPr>
      <w:r>
        <w:t xml:space="preserve">              },</w:t>
      </w:r>
    </w:p>
    <w:p w14:paraId="315E923B" w14:textId="77777777" w:rsidR="00EC5F35" w:rsidRDefault="00EC5F35" w:rsidP="002D65F3">
      <w:pPr>
        <w:pStyle w:val="Code"/>
      </w:pPr>
    </w:p>
    <w:p w14:paraId="141CB954" w14:textId="59846BFB" w:rsidR="00EC5F35" w:rsidRDefault="00EC5F35" w:rsidP="002D65F3">
      <w:pPr>
        <w:pStyle w:val="Code"/>
      </w:pPr>
      <w:r>
        <w:t xml:space="preserve">              "state": {                # See §</w:t>
      </w:r>
      <w:r w:rsidR="00843397">
        <w:fldChar w:fldCharType="begin"/>
      </w:r>
      <w:r w:rsidR="00843397">
        <w:instrText xml:space="preserve"> REF _Ref510090188 \r \h </w:instrText>
      </w:r>
      <w:r w:rsidR="002D65F3">
        <w:instrText xml:space="preserve"> \* MERGEFORMAT </w:instrText>
      </w:r>
      <w:r w:rsidR="00843397">
        <w:fldChar w:fldCharType="separate"/>
      </w:r>
      <w:r w:rsidR="00820181">
        <w:t>3.37.6</w:t>
      </w:r>
      <w:r w:rsidR="00843397">
        <w:fldChar w:fldCharType="end"/>
      </w:r>
      <w:r>
        <w:t>.</w:t>
      </w:r>
    </w:p>
    <w:p w14:paraId="2CFE8177" w14:textId="77777777" w:rsidR="00EC5F35" w:rsidRDefault="00EC5F35" w:rsidP="002D65F3">
      <w:pPr>
        <w:pStyle w:val="Code"/>
      </w:pPr>
      <w:r>
        <w:t xml:space="preserve">                "x": "42",</w:t>
      </w:r>
    </w:p>
    <w:p w14:paraId="3AB983AE" w14:textId="77777777" w:rsidR="00EC5F35" w:rsidRDefault="00EC5F35" w:rsidP="002D65F3">
      <w:pPr>
        <w:pStyle w:val="Code"/>
      </w:pPr>
      <w:r>
        <w:t xml:space="preserve">                "y": "54",</w:t>
      </w:r>
    </w:p>
    <w:p w14:paraId="79FD6EB1" w14:textId="77777777" w:rsidR="00EC5F35" w:rsidRDefault="00EC5F35" w:rsidP="002D65F3">
      <w:pPr>
        <w:pStyle w:val="Code"/>
      </w:pPr>
      <w:r>
        <w:t xml:space="preserve">                "x + y": "96"</w:t>
      </w:r>
    </w:p>
    <w:p w14:paraId="0A8C7D42" w14:textId="4AADF151" w:rsidR="00EC5F35" w:rsidRDefault="00EC5F35" w:rsidP="002D65F3">
      <w:pPr>
        <w:pStyle w:val="Code"/>
      </w:pPr>
      <w:r>
        <w:t xml:space="preserve">              },</w:t>
      </w:r>
    </w:p>
    <w:p w14:paraId="4BB7C853" w14:textId="77777777" w:rsidR="00B163FF" w:rsidRDefault="00B163FF" w:rsidP="002D65F3">
      <w:pPr>
        <w:pStyle w:val="Code"/>
      </w:pPr>
    </w:p>
    <w:p w14:paraId="648CFF40" w14:textId="5ED549E1" w:rsidR="00B163FF" w:rsidRDefault="00B163FF" w:rsidP="002D65F3">
      <w:pPr>
        <w:pStyle w:val="Code"/>
      </w:pPr>
      <w:r>
        <w:t xml:space="preserve">              "</w:t>
      </w:r>
      <w:proofErr w:type="spellStart"/>
      <w:r>
        <w:t>nestingLevel</w:t>
      </w:r>
      <w:proofErr w:type="spellEnd"/>
      <w:r>
        <w:t>": 0,        # See §</w:t>
      </w:r>
      <w:r w:rsidR="00EC5F35">
        <w:fldChar w:fldCharType="begin"/>
      </w:r>
      <w:r w:rsidR="00EC5F35">
        <w:instrText xml:space="preserve"> REF _Ref510008884 \r \h </w:instrText>
      </w:r>
      <w:r w:rsidR="002D65F3">
        <w:instrText xml:space="preserve"> \* MERGEFORMAT </w:instrText>
      </w:r>
      <w:r w:rsidR="00EC5F35">
        <w:fldChar w:fldCharType="separate"/>
      </w:r>
      <w:r w:rsidR="00820181">
        <w:t>3.37.7</w:t>
      </w:r>
      <w:r w:rsidR="00EC5F35">
        <w:fldChar w:fldCharType="end"/>
      </w:r>
      <w:r>
        <w:t>.</w:t>
      </w:r>
    </w:p>
    <w:p w14:paraId="1029380F" w14:textId="4A9B1EA8" w:rsidR="00B163FF" w:rsidRDefault="00B163FF" w:rsidP="002D65F3">
      <w:pPr>
        <w:pStyle w:val="Code"/>
      </w:pPr>
      <w:r>
        <w:t xml:space="preserve">              "</w:t>
      </w:r>
      <w:proofErr w:type="spellStart"/>
      <w:r>
        <w:t>executionOrder</w:t>
      </w:r>
      <w:proofErr w:type="spellEnd"/>
      <w:r>
        <w:t>": 2</w:t>
      </w:r>
      <w:r w:rsidR="00EC5F35">
        <w:t xml:space="preserve"> </w:t>
      </w:r>
      <w:r>
        <w:t xml:space="preserve">      # See §</w:t>
      </w:r>
      <w:r w:rsidR="00EC5F35">
        <w:fldChar w:fldCharType="begin"/>
      </w:r>
      <w:r w:rsidR="00EC5F35">
        <w:instrText xml:space="preserve"> REF _Ref510008873 \r \h </w:instrText>
      </w:r>
      <w:r w:rsidR="002D65F3">
        <w:instrText xml:space="preserve"> \* MERGEFORMAT </w:instrText>
      </w:r>
      <w:r w:rsidR="00EC5F35">
        <w:fldChar w:fldCharType="separate"/>
      </w:r>
      <w:r w:rsidR="00820181">
        <w:t>3.37.8</w:t>
      </w:r>
      <w:r w:rsidR="00EC5F35">
        <w:fldChar w:fldCharType="end"/>
      </w:r>
      <w:r>
        <w:t>.</w:t>
      </w:r>
    </w:p>
    <w:p w14:paraId="526BE71F" w14:textId="77777777" w:rsidR="00B163FF" w:rsidRDefault="00B163FF" w:rsidP="002D65F3">
      <w:pPr>
        <w:pStyle w:val="Code"/>
      </w:pPr>
      <w:r>
        <w:t xml:space="preserve">            }</w:t>
      </w:r>
    </w:p>
    <w:p w14:paraId="108E81A2" w14:textId="77777777" w:rsidR="00B163FF" w:rsidRDefault="00B163FF" w:rsidP="002D65F3">
      <w:pPr>
        <w:pStyle w:val="Code"/>
      </w:pPr>
      <w:r>
        <w:t xml:space="preserve">          ]</w:t>
      </w:r>
    </w:p>
    <w:p w14:paraId="460FD082" w14:textId="77777777" w:rsidR="00B163FF" w:rsidRDefault="00B163FF" w:rsidP="002D65F3">
      <w:pPr>
        <w:pStyle w:val="Code"/>
      </w:pPr>
      <w:r>
        <w:t xml:space="preserve">        }</w:t>
      </w:r>
    </w:p>
    <w:p w14:paraId="67BEEEF4" w14:textId="77777777" w:rsidR="00B163FF" w:rsidRDefault="00B163FF" w:rsidP="002D65F3">
      <w:pPr>
        <w:pStyle w:val="Code"/>
      </w:pPr>
      <w:r>
        <w:t xml:space="preserve">      ]</w:t>
      </w:r>
    </w:p>
    <w:p w14:paraId="22E1FDC7" w14:textId="77777777" w:rsidR="00B163FF" w:rsidRDefault="00B163FF" w:rsidP="002D65F3">
      <w:pPr>
        <w:pStyle w:val="Code"/>
      </w:pPr>
      <w:r>
        <w:t xml:space="preserve">    }</w:t>
      </w:r>
    </w:p>
    <w:p w14:paraId="52D18DCA" w14:textId="77777777" w:rsidR="00B163FF" w:rsidRDefault="00B163FF" w:rsidP="002D65F3">
      <w:pPr>
        <w:pStyle w:val="Code"/>
      </w:pPr>
      <w:r>
        <w:t xml:space="preserve">  ]</w:t>
      </w:r>
    </w:p>
    <w:p w14:paraId="4C3957B2" w14:textId="77777777" w:rsidR="00B163FF" w:rsidRPr="00F03B15" w:rsidRDefault="00B163FF" w:rsidP="002D65F3">
      <w:pPr>
        <w:pStyle w:val="Code"/>
      </w:pPr>
      <w:r>
        <w:t>}</w:t>
      </w:r>
    </w:p>
    <w:p w14:paraId="17481673" w14:textId="77777777" w:rsidR="00B163FF" w:rsidRPr="00B163FF" w:rsidRDefault="00B163FF" w:rsidP="00B163FF"/>
    <w:p w14:paraId="40110CD6" w14:textId="776D5EB2" w:rsidR="00B163FF" w:rsidRDefault="00B163FF" w:rsidP="00B163FF">
      <w:pPr>
        <w:pStyle w:val="Heading3"/>
      </w:pPr>
      <w:bookmarkStart w:id="616" w:name="_Ref510008352"/>
      <w:bookmarkStart w:id="617" w:name="_Toc534899634"/>
      <w:r>
        <w:t>message property</w:t>
      </w:r>
      <w:bookmarkEnd w:id="616"/>
      <w:bookmarkEnd w:id="617"/>
    </w:p>
    <w:p w14:paraId="39D6B74B" w14:textId="1A3FDCC0" w:rsidR="00481B7B" w:rsidRPr="00481B7B" w:rsidRDefault="00481B7B" w:rsidP="00481B7B">
      <w:r w:rsidRPr="00AD7FD8">
        <w:t xml:space="preserve">A </w:t>
      </w:r>
      <w:proofErr w:type="spellStart"/>
      <w:r w:rsidRPr="00AD7FD8">
        <w:rPr>
          <w:rStyle w:val="CODEtemp"/>
        </w:rPr>
        <w:t>codeFlow</w:t>
      </w:r>
      <w:proofErr w:type="spellEnd"/>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820181">
        <w:t>3.11</w:t>
      </w:r>
      <w:r>
        <w:fldChar w:fldCharType="end"/>
      </w:r>
      <w:r>
        <w:t>)</w:t>
      </w:r>
      <w:r w:rsidRPr="00AD7FD8">
        <w:t xml:space="preserve"> relevant to the code flow.</w:t>
      </w:r>
    </w:p>
    <w:p w14:paraId="060DD1F9" w14:textId="5E6A402B" w:rsidR="00B163FF" w:rsidRDefault="00B163FF" w:rsidP="00B163FF">
      <w:pPr>
        <w:pStyle w:val="Heading3"/>
      </w:pPr>
      <w:bookmarkStart w:id="618" w:name="_Ref510008358"/>
      <w:bookmarkStart w:id="619" w:name="_Toc534899635"/>
      <w:proofErr w:type="spellStart"/>
      <w:r>
        <w:t>threadFlows</w:t>
      </w:r>
      <w:proofErr w:type="spellEnd"/>
      <w:r>
        <w:t xml:space="preserve"> property</w:t>
      </w:r>
      <w:bookmarkEnd w:id="618"/>
      <w:bookmarkEnd w:id="619"/>
    </w:p>
    <w:p w14:paraId="2D2C91FB" w14:textId="0B2FBFC2" w:rsidR="00481B7B" w:rsidRDefault="00481B7B" w:rsidP="00481B7B">
      <w:r>
        <w:t xml:space="preserve">A </w:t>
      </w:r>
      <w:proofErr w:type="spellStart"/>
      <w:r w:rsidRPr="00034B8F">
        <w:rPr>
          <w:rStyle w:val="CODEtemp"/>
        </w:rPr>
        <w:t>codeFlow</w:t>
      </w:r>
      <w:proofErr w:type="spellEnd"/>
      <w:r>
        <w:t xml:space="preserve"> object </w:t>
      </w:r>
      <w:r>
        <w:rPr>
          <w:b/>
        </w:rPr>
        <w:t>SHALL</w:t>
      </w:r>
      <w:r>
        <w:t xml:space="preserve"> contain a property named </w:t>
      </w:r>
      <w:proofErr w:type="spellStart"/>
      <w:r>
        <w:rPr>
          <w:rStyle w:val="CODEtemp"/>
        </w:rPr>
        <w:t>threadFlows</w:t>
      </w:r>
      <w:proofErr w:type="spellEnd"/>
      <w:r>
        <w:t xml:space="preserve"> whose value is an array of one or more </w:t>
      </w:r>
      <w:proofErr w:type="spellStart"/>
      <w:r>
        <w:rPr>
          <w:rStyle w:val="CODEtemp"/>
        </w:rPr>
        <w:t>threadFlow</w:t>
      </w:r>
      <w:proofErr w:type="spellEnd"/>
      <w:r>
        <w:t xml:space="preserve"> objects (§</w:t>
      </w:r>
      <w:r>
        <w:fldChar w:fldCharType="begin"/>
      </w:r>
      <w:r>
        <w:instrText xml:space="preserve"> REF _Ref493427364 \r \h </w:instrText>
      </w:r>
      <w:r>
        <w:fldChar w:fldCharType="separate"/>
      </w:r>
      <w:r w:rsidR="00820181">
        <w:t>3.29</w:t>
      </w:r>
      <w:r>
        <w:fldChar w:fldCharType="end"/>
      </w:r>
      <w:r>
        <w:t>), each of which describes the progress of a program through a single thread of execution such as an operating system thread or a fiber.</w:t>
      </w:r>
    </w:p>
    <w:p w14:paraId="1A939F94" w14:textId="682F7302" w:rsidR="006E546E" w:rsidRDefault="00B163FF" w:rsidP="006E546E">
      <w:pPr>
        <w:pStyle w:val="Heading2"/>
      </w:pPr>
      <w:bookmarkStart w:id="620" w:name="_Ref493427364"/>
      <w:bookmarkStart w:id="621" w:name="_Toc534899636"/>
      <w:proofErr w:type="spellStart"/>
      <w:r>
        <w:t>thread</w:t>
      </w:r>
      <w:r w:rsidR="006E546E">
        <w:t>Flow</w:t>
      </w:r>
      <w:proofErr w:type="spellEnd"/>
      <w:r w:rsidR="006E546E">
        <w:t xml:space="preserve"> object</w:t>
      </w:r>
      <w:bookmarkEnd w:id="620"/>
      <w:bookmarkEnd w:id="621"/>
    </w:p>
    <w:p w14:paraId="68EE36AB" w14:textId="336A5D40" w:rsidR="006E546E" w:rsidRDefault="006E546E" w:rsidP="006E546E">
      <w:pPr>
        <w:pStyle w:val="Heading3"/>
      </w:pPr>
      <w:bookmarkStart w:id="622" w:name="_Toc534899637"/>
      <w:r>
        <w:t>General</w:t>
      </w:r>
      <w:bookmarkEnd w:id="622"/>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34FC773F" w:rsidR="00481B7B" w:rsidRDefault="00481B7B" w:rsidP="00AD7FD8">
      <w:r>
        <w:t>For an example, see §</w:t>
      </w:r>
      <w:r>
        <w:fldChar w:fldCharType="begin"/>
      </w:r>
      <w:r>
        <w:instrText xml:space="preserve"> REF _Ref510009088 \r \h </w:instrText>
      </w:r>
      <w:r>
        <w:fldChar w:fldCharType="separate"/>
      </w:r>
      <w:r w:rsidR="00820181">
        <w:t>3.28.1</w:t>
      </w:r>
      <w:r>
        <w:fldChar w:fldCharType="end"/>
      </w:r>
      <w:r>
        <w:t>.</w:t>
      </w:r>
    </w:p>
    <w:p w14:paraId="47D8E353" w14:textId="0B22E102" w:rsidR="00B163FF" w:rsidRDefault="00B163FF" w:rsidP="00B163FF">
      <w:pPr>
        <w:pStyle w:val="Heading3"/>
      </w:pPr>
      <w:bookmarkStart w:id="623" w:name="_Ref510008395"/>
      <w:bookmarkStart w:id="624" w:name="_Toc534899638"/>
      <w:r>
        <w:t>id property</w:t>
      </w:r>
      <w:bookmarkEnd w:id="623"/>
      <w:bookmarkEnd w:id="624"/>
    </w:p>
    <w:p w14:paraId="39CECB41" w14:textId="06C55418" w:rsidR="00481B7B" w:rsidRDefault="00481B7B" w:rsidP="00481B7B">
      <w:r>
        <w:t xml:space="preserve">A </w:t>
      </w:r>
      <w:proofErr w:type="spellStart"/>
      <w:r>
        <w:rPr>
          <w:rStyle w:val="CODEtemp"/>
        </w:rPr>
        <w:t>threadFlow</w:t>
      </w:r>
      <w:proofErr w:type="spellEnd"/>
      <w:r>
        <w:t xml:space="preserve"> object </w:t>
      </w:r>
      <w:r>
        <w:rPr>
          <w:b/>
        </w:rPr>
        <w:t>MAY</w:t>
      </w:r>
      <w:r>
        <w:t xml:space="preserve"> contain a property named </w:t>
      </w:r>
      <w:r w:rsidRPr="000944A4">
        <w:rPr>
          <w:rStyle w:val="CODEtemp"/>
        </w:rPr>
        <w:t>id</w:t>
      </w:r>
      <w:r>
        <w:t xml:space="preserve"> whose value is a string that uniquely identifies this </w:t>
      </w:r>
      <w:proofErr w:type="spellStart"/>
      <w:r>
        <w:rPr>
          <w:rStyle w:val="CODEtemp"/>
        </w:rPr>
        <w:t>threadFlow</w:t>
      </w:r>
      <w:proofErr w:type="spellEnd"/>
      <w:r>
        <w:t xml:space="preserve"> within </w:t>
      </w:r>
      <w:r w:rsidR="00AA77DF">
        <w:t xml:space="preserve">its containing </w:t>
      </w:r>
      <w:proofErr w:type="spellStart"/>
      <w:r w:rsidRPr="000944A4">
        <w:rPr>
          <w:rStyle w:val="CODEtemp"/>
        </w:rPr>
        <w:t>codeFlow</w:t>
      </w:r>
      <w:proofErr w:type="spellEnd"/>
      <w:r>
        <w:t xml:space="preserve"> </w:t>
      </w:r>
      <w:r w:rsidR="00AA77DF">
        <w:t xml:space="preserve">object </w:t>
      </w:r>
      <w:r>
        <w:t>(§</w:t>
      </w:r>
      <w:r>
        <w:fldChar w:fldCharType="begin"/>
      </w:r>
      <w:r>
        <w:instrText xml:space="preserve"> REF _Ref510008325 \r \h </w:instrText>
      </w:r>
      <w:r>
        <w:fldChar w:fldCharType="separate"/>
      </w:r>
      <w:r w:rsidR="00820181">
        <w:t>3.28</w:t>
      </w:r>
      <w:r>
        <w:fldChar w:fldCharType="end"/>
      </w:r>
      <w:r>
        <w:t>).</w:t>
      </w:r>
    </w:p>
    <w:p w14:paraId="4D584B83" w14:textId="1B3DEA46" w:rsidR="00481B7B" w:rsidRPr="003075E6" w:rsidRDefault="00481B7B" w:rsidP="00481B7B">
      <w:pPr>
        <w:pStyle w:val="Note"/>
      </w:pPr>
      <w:r>
        <w:lastRenderedPageBreak/>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625" w:name="_Ref503361742"/>
      <w:bookmarkStart w:id="626" w:name="_Toc534899639"/>
      <w:r>
        <w:t>message property</w:t>
      </w:r>
      <w:bookmarkEnd w:id="625"/>
      <w:bookmarkEnd w:id="626"/>
    </w:p>
    <w:p w14:paraId="3994B882" w14:textId="0626EC41" w:rsidR="00AD7FD8" w:rsidRPr="00AD7FD8" w:rsidRDefault="00AD7FD8" w:rsidP="00AD7FD8">
      <w:r w:rsidRPr="00AD7FD8">
        <w:t xml:space="preserve">A </w:t>
      </w:r>
      <w:proofErr w:type="spellStart"/>
      <w:r w:rsidR="00481B7B">
        <w:rPr>
          <w:rStyle w:val="CODEtemp"/>
        </w:rPr>
        <w:t>thread</w:t>
      </w:r>
      <w:r w:rsidRPr="00AD7FD8">
        <w:rPr>
          <w:rStyle w:val="CODEtemp"/>
        </w:rPr>
        <w:t>Flow</w:t>
      </w:r>
      <w:proofErr w:type="spellEnd"/>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820181">
        <w:t>3.11</w:t>
      </w:r>
      <w:r w:rsidR="009D54EE">
        <w:fldChar w:fldCharType="end"/>
      </w:r>
      <w:r w:rsidR="00AF7697">
        <w:t>)</w:t>
      </w:r>
      <w:r w:rsidRPr="00AD7FD8">
        <w:t xml:space="preserve"> relevant to the </w:t>
      </w:r>
      <w:r w:rsidR="00481B7B">
        <w:t>thread</w:t>
      </w:r>
      <w:r w:rsidRPr="00AD7FD8">
        <w:t xml:space="preserve"> flow.</w:t>
      </w:r>
    </w:p>
    <w:p w14:paraId="6B2CF899" w14:textId="00A4DB64" w:rsidR="006E546E" w:rsidRDefault="006E546E" w:rsidP="006E546E">
      <w:pPr>
        <w:pStyle w:val="Heading3"/>
      </w:pPr>
      <w:bookmarkStart w:id="627" w:name="_Ref510008412"/>
      <w:bookmarkStart w:id="628" w:name="_Toc534899640"/>
      <w:r>
        <w:t>locations property</w:t>
      </w:r>
      <w:bookmarkEnd w:id="627"/>
      <w:bookmarkEnd w:id="628"/>
    </w:p>
    <w:p w14:paraId="648A48EB" w14:textId="6D83491C" w:rsidR="00AD7FD8" w:rsidRDefault="00AD7FD8" w:rsidP="00AD7FD8">
      <w:r w:rsidRPr="00AD7FD8">
        <w:t xml:space="preserve">A </w:t>
      </w:r>
      <w:proofErr w:type="spellStart"/>
      <w:r w:rsidR="00481B7B">
        <w:rPr>
          <w:rStyle w:val="CODEtemp"/>
        </w:rPr>
        <w:t>thread</w:t>
      </w:r>
      <w:r w:rsidRPr="00AD7FD8">
        <w:rPr>
          <w:rStyle w:val="CODEtemp"/>
        </w:rPr>
        <w:t>Flow</w:t>
      </w:r>
      <w:proofErr w:type="spellEnd"/>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proofErr w:type="spellStart"/>
      <w:r w:rsidR="00E11785">
        <w:rPr>
          <w:rStyle w:val="CODEtemp"/>
        </w:rPr>
        <w:t>threadFlow</w:t>
      </w:r>
      <w:r w:rsidR="00E11785" w:rsidRPr="00F41277">
        <w:rPr>
          <w:rStyle w:val="CODEtemp"/>
        </w:rPr>
        <w:t>Location</w:t>
      </w:r>
      <w:proofErr w:type="spellEnd"/>
      <w:r w:rsidR="00E11785" w:rsidRPr="00AD7FD8">
        <w:t xml:space="preserve"> </w:t>
      </w:r>
      <w:r w:rsidRPr="00AD7FD8">
        <w:t>objects (§</w:t>
      </w:r>
      <w:r w:rsidR="00F41277">
        <w:fldChar w:fldCharType="begin"/>
      </w:r>
      <w:r w:rsidR="00F41277">
        <w:instrText xml:space="preserve"> REF _Ref493427581 \w \h </w:instrText>
      </w:r>
      <w:r w:rsidR="00F41277">
        <w:fldChar w:fldCharType="separate"/>
      </w:r>
      <w:r w:rsidR="00820181">
        <w:t>3.37</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w:t>
      </w:r>
      <w:r w:rsidR="00A41A7B">
        <w:t xml:space="preserve">execution </w:t>
      </w:r>
      <w:r w:rsidRPr="00AD7FD8">
        <w:t xml:space="preserve">order that </w:t>
      </w:r>
      <w:r w:rsidR="00A41A7B">
        <w:t>demonstrates the problem</w:t>
      </w:r>
      <w:r w:rsidRPr="00AD7FD8">
        <w:t xml:space="preserve">.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1F67ADAE" w14:textId="0199845A" w:rsidR="00CD4F20" w:rsidRDefault="00CD4F20" w:rsidP="00CD4F20">
      <w:pPr>
        <w:pStyle w:val="Heading2"/>
      </w:pPr>
      <w:bookmarkStart w:id="629" w:name="_Ref511819945"/>
      <w:bookmarkStart w:id="630" w:name="_Toc534899641"/>
      <w:r>
        <w:t>graph object</w:t>
      </w:r>
      <w:bookmarkEnd w:id="629"/>
      <w:bookmarkEnd w:id="630"/>
    </w:p>
    <w:p w14:paraId="79771063" w14:textId="13A3DA96" w:rsidR="00CD4F20" w:rsidRDefault="00CD4F20" w:rsidP="00CD4F20">
      <w:pPr>
        <w:pStyle w:val="Heading3"/>
      </w:pPr>
      <w:bookmarkStart w:id="631" w:name="_Toc534899642"/>
      <w:r>
        <w:t>General</w:t>
      </w:r>
      <w:bookmarkEnd w:id="631"/>
    </w:p>
    <w:p w14:paraId="0FCD96E1" w14:textId="722940C7"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w:t>
      </w:r>
      <w:r>
        <w:rPr>
          <w:rStyle w:val="CODEtemp"/>
        </w:rPr>
        <w:t>graph</w:t>
      </w:r>
      <w:r>
        <w:t xml:space="preserve"> objects </w:t>
      </w:r>
      <w:r w:rsidR="002D1B72" w:rsidRPr="002D1B72">
        <w:rPr>
          <w:b/>
        </w:rPr>
        <w:t>MAY</w:t>
      </w:r>
      <w:r w:rsidR="002D1B72">
        <w:t xml:space="preserve"> be defined </w:t>
      </w:r>
      <w:r>
        <w:t xml:space="preserve">both at the run level in </w:t>
      </w:r>
      <w:proofErr w:type="spellStart"/>
      <w:r>
        <w:rPr>
          <w:rStyle w:val="CODEtemp"/>
        </w:rPr>
        <w:t>run.graphs</w:t>
      </w:r>
      <w:proofErr w:type="spellEnd"/>
      <w:r>
        <w:t xml:space="preserve"> (§</w:t>
      </w:r>
      <w:r>
        <w:fldChar w:fldCharType="begin"/>
      </w:r>
      <w:r>
        <w:instrText xml:space="preserve"> REF _Ref511820652 \r \h </w:instrText>
      </w:r>
      <w:r>
        <w:fldChar w:fldCharType="separate"/>
      </w:r>
      <w:r w:rsidR="00820181">
        <w:t>3.13.13</w:t>
      </w:r>
      <w:r>
        <w:fldChar w:fldCharType="end"/>
      </w:r>
      <w:r>
        <w:t xml:space="preserve">) and at the result level in </w:t>
      </w:r>
      <w:proofErr w:type="spellStart"/>
      <w:r>
        <w:rPr>
          <w:rStyle w:val="CODEtemp"/>
        </w:rPr>
        <w:t>result.graphs</w:t>
      </w:r>
      <w:proofErr w:type="spellEnd"/>
      <w:r>
        <w:t xml:space="preserve"> (§</w:t>
      </w:r>
      <w:r>
        <w:fldChar w:fldCharType="begin"/>
      </w:r>
      <w:r>
        <w:instrText xml:space="preserve"> REF _Ref511820702 \r \h </w:instrText>
      </w:r>
      <w:r>
        <w:fldChar w:fldCharType="separate"/>
      </w:r>
      <w:r w:rsidR="00820181">
        <w:t>3.22.14</w:t>
      </w:r>
      <w:r>
        <w:fldChar w:fldCharType="end"/>
      </w:r>
      <w:r>
        <w:t>).</w:t>
      </w:r>
    </w:p>
    <w:p w14:paraId="1005630B" w14:textId="29D6D6D2" w:rsidR="00C32159" w:rsidRPr="00C32159" w:rsidRDefault="00C32159" w:rsidP="00C32159">
      <w:r>
        <w:t>A path through a graph</w:t>
      </w:r>
      <w:r w:rsidR="002D1B72">
        <w:t>, called a “graph traversal,”</w:t>
      </w:r>
      <w:r>
        <w:t xml:space="preserve"> is represented by a </w:t>
      </w:r>
      <w:r>
        <w:rPr>
          <w:rStyle w:val="CODEtemp"/>
        </w:rPr>
        <w:t>graphTraversal</w:t>
      </w:r>
      <w:r>
        <w:t xml:space="preserve"> object (§</w:t>
      </w:r>
      <w:r>
        <w:fldChar w:fldCharType="begin"/>
      </w:r>
      <w:r>
        <w:instrText xml:space="preserve"> REF _Ref511819971 \r \h </w:instrText>
      </w:r>
      <w:r>
        <w:fldChar w:fldCharType="separate"/>
      </w:r>
      <w:r w:rsidR="00820181">
        <w:t>3.33</w:t>
      </w:r>
      <w:r>
        <w:fldChar w:fldCharType="end"/>
      </w:r>
      <w:r>
        <w:t>).</w:t>
      </w:r>
    </w:p>
    <w:p w14:paraId="6F72B729" w14:textId="09F530D7" w:rsidR="00CD4F20" w:rsidRDefault="00CD4F20" w:rsidP="00CD4F20">
      <w:pPr>
        <w:pStyle w:val="Heading3"/>
      </w:pPr>
      <w:bookmarkStart w:id="632" w:name="_Ref511822858"/>
      <w:bookmarkStart w:id="633" w:name="_Toc534899643"/>
      <w:r>
        <w:t>id property</w:t>
      </w:r>
      <w:bookmarkEnd w:id="632"/>
      <w:bookmarkEnd w:id="633"/>
    </w:p>
    <w:p w14:paraId="1E5F5537" w14:textId="1F36ED56" w:rsidR="00C32159" w:rsidRDefault="00380A89" w:rsidP="00C32159">
      <w:r>
        <w:t xml:space="preserve">A </w:t>
      </w:r>
      <w:r>
        <w:rPr>
          <w:rStyle w:val="CODEtemp"/>
        </w:rPr>
        <w:t>graph</w:t>
      </w:r>
      <w:r>
        <w:t xml:space="preserve"> object </w:t>
      </w:r>
      <w:r w:rsidR="000C304C">
        <w:rPr>
          <w:b/>
        </w:rPr>
        <w:t>MAY</w:t>
      </w:r>
      <w:r w:rsidR="000C304C">
        <w:t xml:space="preserve"> </w:t>
      </w:r>
      <w:r>
        <w:t xml:space="preserve">contain a property named </w:t>
      </w:r>
      <w:r>
        <w:rPr>
          <w:rStyle w:val="CODEtemp"/>
        </w:rPr>
        <w:t>id</w:t>
      </w:r>
      <w:r>
        <w:t xml:space="preserve"> whose value is a string that uniquely identifies the graph within </w:t>
      </w:r>
      <w:r w:rsidR="00310D73">
        <w:t>its containing</w:t>
      </w:r>
      <w:r>
        <w:t xml:space="preserve"> </w:t>
      </w:r>
      <w:proofErr w:type="spellStart"/>
      <w:r>
        <w:rPr>
          <w:rStyle w:val="CODEtemp"/>
        </w:rPr>
        <w:t>run.graphs</w:t>
      </w:r>
      <w:proofErr w:type="spellEnd"/>
      <w:r>
        <w:t xml:space="preserve"> property (§</w:t>
      </w:r>
      <w:r>
        <w:fldChar w:fldCharType="begin"/>
      </w:r>
      <w:r>
        <w:instrText xml:space="preserve"> REF _Ref511820652 \r \h </w:instrText>
      </w:r>
      <w:r>
        <w:fldChar w:fldCharType="separate"/>
      </w:r>
      <w:r w:rsidR="00820181">
        <w:t>3.13.13</w:t>
      </w:r>
      <w:r>
        <w:fldChar w:fldCharType="end"/>
      </w:r>
      <w:r>
        <w:t xml:space="preserve">) or </w:t>
      </w:r>
      <w:proofErr w:type="spellStart"/>
      <w:r>
        <w:rPr>
          <w:rStyle w:val="CODEtemp"/>
        </w:rPr>
        <w:t>result.graphs</w:t>
      </w:r>
      <w:proofErr w:type="spellEnd"/>
      <w:r>
        <w:t xml:space="preserve"> property (§</w:t>
      </w:r>
      <w:r>
        <w:fldChar w:fldCharType="begin"/>
      </w:r>
      <w:r>
        <w:instrText xml:space="preserve"> REF _Ref511820702 \r \h </w:instrText>
      </w:r>
      <w:r>
        <w:fldChar w:fldCharType="separate"/>
      </w:r>
      <w:r w:rsidR="00820181">
        <w:t>3.22.14</w:t>
      </w:r>
      <w:r>
        <w:fldChar w:fldCharType="end"/>
      </w:r>
      <w:r>
        <w:t xml:space="preserve">). The </w:t>
      </w:r>
      <w:r>
        <w:rPr>
          <w:rStyle w:val="CODEtemp"/>
        </w:rPr>
        <w:t>id</w:t>
      </w:r>
      <w:r>
        <w:t xml:space="preserve"> property does not have to be unique across all </w:t>
      </w:r>
      <w:r>
        <w:rPr>
          <w:rStyle w:val="CODEtemp"/>
        </w:rPr>
        <w:t>graph</w:t>
      </w:r>
      <w:r>
        <w:t xml:space="preserve"> objects in all </w:t>
      </w:r>
      <w:proofErr w:type="spellStart"/>
      <w:r w:rsidR="00310D73">
        <w:rPr>
          <w:rStyle w:val="CODEtemp"/>
        </w:rPr>
        <w:t>result.g</w:t>
      </w:r>
      <w:r>
        <w:rPr>
          <w:rStyle w:val="CODEtemp"/>
        </w:rPr>
        <w:t>raphs</w:t>
      </w:r>
      <w:proofErr w:type="spellEnd"/>
      <w:r>
        <w:t xml:space="preserve"> properties in the </w:t>
      </w:r>
      <w:r>
        <w:rPr>
          <w:rStyle w:val="CODEtemp"/>
        </w:rPr>
        <w:t>run</w:t>
      </w:r>
      <w:r>
        <w:t>.</w:t>
      </w:r>
    </w:p>
    <w:p w14:paraId="4B289A62" w14:textId="2357D0C2" w:rsidR="000C304C" w:rsidRDefault="000C304C" w:rsidP="000C304C">
      <w:r>
        <w:t xml:space="preserve">If </w:t>
      </w:r>
      <w:proofErr w:type="spellStart"/>
      <w:r>
        <w:rPr>
          <w:rStyle w:val="CODEtemp"/>
        </w:rPr>
        <w:t>id</w:t>
      </w:r>
      <w:proofErr w:type="spellEnd"/>
      <w:r>
        <w:t xml:space="preserve"> is present, it </w:t>
      </w:r>
      <w:r>
        <w:rPr>
          <w:b/>
        </w:rPr>
        <w:t>SHALL</w:t>
      </w:r>
      <w:r>
        <w:t xml:space="preserve"> equal the corresponding property name in the </w:t>
      </w:r>
      <w:proofErr w:type="spellStart"/>
      <w:r>
        <w:rPr>
          <w:rStyle w:val="CODEtemp"/>
        </w:rPr>
        <w:t>run.graphs</w:t>
      </w:r>
      <w:proofErr w:type="spellEnd"/>
      <w:r>
        <w:t xml:space="preserve"> or </w:t>
      </w:r>
      <w:proofErr w:type="spellStart"/>
      <w:r>
        <w:rPr>
          <w:rStyle w:val="CODEtemp"/>
        </w:rPr>
        <w:t>result.graphs</w:t>
      </w:r>
      <w:proofErr w:type="spellEnd"/>
      <w:r>
        <w:t xml:space="preserve"> object in which it appears. If </w:t>
      </w:r>
      <w:proofErr w:type="spellStart"/>
      <w:r>
        <w:rPr>
          <w:rStyle w:val="CODEtemp"/>
        </w:rPr>
        <w:t>id</w:t>
      </w:r>
      <w:proofErr w:type="spellEnd"/>
      <w:r>
        <w:t xml:space="preserve"> is absent, it </w:t>
      </w:r>
      <w:r>
        <w:rPr>
          <w:b/>
        </w:rPr>
        <w:t>SHALL</w:t>
      </w:r>
      <w:r>
        <w:t xml:space="preserve"> default to that property name.</w:t>
      </w:r>
    </w:p>
    <w:p w14:paraId="6FB77B23" w14:textId="77777777" w:rsidR="000C304C" w:rsidRDefault="000C304C" w:rsidP="000C304C">
      <w:pPr>
        <w:pStyle w:val="Note"/>
      </w:pPr>
      <w:r>
        <w:t xml:space="preserve">EXAMPLE: In this example, the first graph </w:t>
      </w:r>
      <w:proofErr w:type="spellStart"/>
      <w:r>
        <w:t>explicity</w:t>
      </w:r>
      <w:proofErr w:type="spellEnd"/>
      <w:r>
        <w:t xml:space="preserve"> states its </w:t>
      </w:r>
      <w:r>
        <w:rPr>
          <w:rStyle w:val="CODEtemp"/>
        </w:rPr>
        <w:t>id</w:t>
      </w:r>
      <w:r>
        <w:t xml:space="preserve"> property (</w:t>
      </w:r>
      <w:r>
        <w:rPr>
          <w:rStyle w:val="CODEtemp"/>
        </w:rPr>
        <w:t>"g1"</w:t>
      </w:r>
      <w:r>
        <w:t xml:space="preserve">), which matches its property name. The second </w:t>
      </w:r>
      <w:proofErr w:type="spellStart"/>
      <w:r>
        <w:t>graphs’s</w:t>
      </w:r>
      <w:proofErr w:type="spellEnd"/>
      <w:r>
        <w:t xml:space="preserve"> </w:t>
      </w:r>
      <w:r>
        <w:rPr>
          <w:rStyle w:val="CODEtemp"/>
        </w:rPr>
        <w:t>id</w:t>
      </w:r>
      <w:r>
        <w:t xml:space="preserve"> property defaults to the property name (</w:t>
      </w:r>
      <w:r>
        <w:rPr>
          <w:rStyle w:val="CODEtemp"/>
        </w:rPr>
        <w:t>"g2"</w:t>
      </w:r>
      <w:r>
        <w:t xml:space="preserve">). The third graph is invalid because its </w:t>
      </w:r>
      <w:r>
        <w:rPr>
          <w:rStyle w:val="CODEtemp"/>
        </w:rPr>
        <w:t>id</w:t>
      </w:r>
      <w:r>
        <w:t xml:space="preserve"> property (</w:t>
      </w:r>
      <w:r>
        <w:rPr>
          <w:rStyle w:val="CODEtemp"/>
        </w:rPr>
        <w:t>"g4"</w:t>
      </w:r>
      <w:r>
        <w:t>) does not match its property name ("g3").</w:t>
      </w:r>
    </w:p>
    <w:p w14:paraId="6CFBF03D" w14:textId="21D99721" w:rsidR="000C304C" w:rsidRDefault="000C304C" w:rsidP="000C304C">
      <w:pPr>
        <w:pStyle w:val="Code"/>
      </w:pPr>
      <w:r>
        <w:t>{                        # A run object (§</w:t>
      </w:r>
      <w:r>
        <w:fldChar w:fldCharType="begin"/>
      </w:r>
      <w:r>
        <w:instrText xml:space="preserve"> REF _Ref493349997 \r \h </w:instrText>
      </w:r>
      <w:r>
        <w:fldChar w:fldCharType="separate"/>
      </w:r>
      <w:r w:rsidR="00820181">
        <w:t>3.13</w:t>
      </w:r>
      <w:r>
        <w:fldChar w:fldCharType="end"/>
      </w:r>
      <w:r>
        <w:t>).</w:t>
      </w:r>
    </w:p>
    <w:p w14:paraId="183C3E30" w14:textId="77777777" w:rsidR="000C304C" w:rsidRDefault="000C304C" w:rsidP="000C304C">
      <w:pPr>
        <w:pStyle w:val="Code"/>
      </w:pPr>
      <w:r>
        <w:t xml:space="preserve">  "graphs": {</w:t>
      </w:r>
    </w:p>
    <w:p w14:paraId="5A2A6BD0" w14:textId="77777777" w:rsidR="000C304C" w:rsidRDefault="000C304C" w:rsidP="000C304C">
      <w:pPr>
        <w:pStyle w:val="Code"/>
      </w:pPr>
      <w:r>
        <w:t xml:space="preserve">    "g1": {              # id "g1" matches property name.</w:t>
      </w:r>
    </w:p>
    <w:p w14:paraId="2876E321" w14:textId="77777777" w:rsidR="000C304C" w:rsidRDefault="000C304C" w:rsidP="000C304C">
      <w:pPr>
        <w:pStyle w:val="Code"/>
      </w:pPr>
      <w:r>
        <w:t xml:space="preserve">      "id": "g1",</w:t>
      </w:r>
    </w:p>
    <w:p w14:paraId="73F43749" w14:textId="77777777" w:rsidR="000C304C" w:rsidRDefault="000C304C" w:rsidP="000C304C">
      <w:pPr>
        <w:pStyle w:val="Code"/>
      </w:pPr>
      <w:r>
        <w:t xml:space="preserve">      ...</w:t>
      </w:r>
    </w:p>
    <w:p w14:paraId="7AF9E49A" w14:textId="77777777" w:rsidR="000C304C" w:rsidRDefault="000C304C" w:rsidP="000C304C">
      <w:pPr>
        <w:pStyle w:val="Code"/>
      </w:pPr>
      <w:r>
        <w:t xml:space="preserve">    },</w:t>
      </w:r>
    </w:p>
    <w:p w14:paraId="5FC3D62A" w14:textId="77777777" w:rsidR="000C304C" w:rsidRDefault="000C304C" w:rsidP="000C304C">
      <w:pPr>
        <w:pStyle w:val="Code"/>
      </w:pPr>
      <w:r>
        <w:t xml:space="preserve">    "g2": {              #id is absent; defaults to property name "g2".</w:t>
      </w:r>
    </w:p>
    <w:p w14:paraId="76FBEA96" w14:textId="77777777" w:rsidR="000C304C" w:rsidRDefault="000C304C" w:rsidP="000C304C">
      <w:pPr>
        <w:pStyle w:val="Code"/>
      </w:pPr>
      <w:r>
        <w:t xml:space="preserve">      ...</w:t>
      </w:r>
    </w:p>
    <w:p w14:paraId="39637AD2" w14:textId="77777777" w:rsidR="000C304C" w:rsidRDefault="000C304C" w:rsidP="000C304C">
      <w:pPr>
        <w:pStyle w:val="Code"/>
      </w:pPr>
      <w:r>
        <w:t xml:space="preserve">    },</w:t>
      </w:r>
    </w:p>
    <w:p w14:paraId="386BADB8" w14:textId="77777777" w:rsidR="000C304C" w:rsidRDefault="000C304C" w:rsidP="000C304C">
      <w:pPr>
        <w:pStyle w:val="Code"/>
      </w:pPr>
      <w:r>
        <w:t xml:space="preserve">    "g3": {</w:t>
      </w:r>
    </w:p>
    <w:p w14:paraId="15F4471C" w14:textId="77777777" w:rsidR="000C304C" w:rsidRDefault="000C304C" w:rsidP="000C304C">
      <w:pPr>
        <w:pStyle w:val="Code"/>
      </w:pPr>
      <w:r>
        <w:t xml:space="preserve">      "id": "g4",        # INVALID: id "g4" does not match property name "g3".</w:t>
      </w:r>
    </w:p>
    <w:p w14:paraId="5758B9CA" w14:textId="77777777" w:rsidR="000C304C" w:rsidRDefault="000C304C" w:rsidP="000C304C">
      <w:pPr>
        <w:pStyle w:val="Code"/>
      </w:pPr>
      <w:r>
        <w:t xml:space="preserve">      ...</w:t>
      </w:r>
    </w:p>
    <w:p w14:paraId="59353806" w14:textId="7C4A43DE" w:rsidR="000C304C" w:rsidRPr="00C32159" w:rsidRDefault="000C304C" w:rsidP="000C304C">
      <w:pPr>
        <w:pStyle w:val="Code"/>
      </w:pPr>
      <w:r>
        <w:t xml:space="preserve">  }</w:t>
      </w:r>
    </w:p>
    <w:p w14:paraId="4CED9B1B" w14:textId="3DF0F7A6" w:rsidR="00CD4F20" w:rsidRDefault="00CD4F20" w:rsidP="00CD4F20">
      <w:pPr>
        <w:pStyle w:val="Heading3"/>
      </w:pPr>
      <w:bookmarkStart w:id="634" w:name="_Toc534899644"/>
      <w:r>
        <w:lastRenderedPageBreak/>
        <w:t>description property</w:t>
      </w:r>
      <w:bookmarkEnd w:id="634"/>
    </w:p>
    <w:p w14:paraId="60597691" w14:textId="742C5ACD"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820181">
        <w:t>3.11</w:t>
      </w:r>
      <w:r>
        <w:fldChar w:fldCharType="end"/>
      </w:r>
      <w:r>
        <w:t>) that describes the graph.</w:t>
      </w:r>
    </w:p>
    <w:p w14:paraId="63CE6EE1" w14:textId="254DFD0E" w:rsidR="00CD4F20" w:rsidRDefault="00CD4F20" w:rsidP="00CD4F20">
      <w:pPr>
        <w:pStyle w:val="Heading3"/>
      </w:pPr>
      <w:bookmarkStart w:id="635" w:name="_Ref511823242"/>
      <w:bookmarkStart w:id="636" w:name="_Toc534899645"/>
      <w:r>
        <w:t>nodes property</w:t>
      </w:r>
      <w:bookmarkEnd w:id="635"/>
      <w:bookmarkEnd w:id="636"/>
    </w:p>
    <w:p w14:paraId="3BF1C872" w14:textId="68CB3A0C"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nodes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820181">
        <w:t>3.7.2</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820181">
        <w:t>3.31</w:t>
      </w:r>
      <w:r>
        <w:fldChar w:fldCharType="end"/>
      </w:r>
      <w:r>
        <w:t>) which represent the nodes of the graph.</w:t>
      </w:r>
    </w:p>
    <w:p w14:paraId="443C137D" w14:textId="166FBFFB" w:rsidR="009079A3" w:rsidRPr="00380A89" w:rsidRDefault="009079A3" w:rsidP="00380A89">
      <w:r>
        <w:t xml:space="preserve">If </w:t>
      </w:r>
      <w:r w:rsidRPr="00D607E1">
        <w:rPr>
          <w:rStyle w:val="CODEtemp"/>
        </w:rPr>
        <w:t>nodes</w:t>
      </w:r>
      <w:r>
        <w:t xml:space="preserve"> is absent, it </w:t>
      </w:r>
      <w:r w:rsidRPr="00D607E1">
        <w:rPr>
          <w:b/>
        </w:rPr>
        <w:t>SHALL</w:t>
      </w:r>
      <w:r>
        <w:t xml:space="preserve"> default to an empty array.</w:t>
      </w:r>
    </w:p>
    <w:p w14:paraId="660381CB" w14:textId="2915D5F8" w:rsidR="00CD4F20" w:rsidRDefault="00CD4F20" w:rsidP="00CD4F20">
      <w:pPr>
        <w:pStyle w:val="Heading3"/>
      </w:pPr>
      <w:bookmarkStart w:id="637" w:name="_Ref511823263"/>
      <w:bookmarkStart w:id="638" w:name="_Toc534899646"/>
      <w:r>
        <w:t>edges property</w:t>
      </w:r>
      <w:bookmarkEnd w:id="637"/>
      <w:bookmarkEnd w:id="638"/>
    </w:p>
    <w:p w14:paraId="45BE5533" w14:textId="6628E568"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edges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820181">
        <w:t>3.7.2</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820181">
        <w:t>3.32</w:t>
      </w:r>
      <w:r>
        <w:fldChar w:fldCharType="end"/>
      </w:r>
      <w:r>
        <w:t>) which represent the edges of the graph.</w:t>
      </w:r>
    </w:p>
    <w:p w14:paraId="2BA4C174" w14:textId="1ED6AC2E" w:rsidR="009079A3" w:rsidRPr="00380A89" w:rsidRDefault="009079A3" w:rsidP="00380A89">
      <w:r>
        <w:t xml:space="preserve">If </w:t>
      </w:r>
      <w:r>
        <w:rPr>
          <w:rStyle w:val="CODEtemp"/>
        </w:rPr>
        <w:t>edg</w:t>
      </w:r>
      <w:r w:rsidRPr="00D607E1">
        <w:rPr>
          <w:rStyle w:val="CODEtemp"/>
        </w:rPr>
        <w:t>es</w:t>
      </w:r>
      <w:r>
        <w:t xml:space="preserve"> is absent, it </w:t>
      </w:r>
      <w:r w:rsidRPr="00D607E1">
        <w:rPr>
          <w:b/>
        </w:rPr>
        <w:t>SHALL</w:t>
      </w:r>
      <w:r>
        <w:t xml:space="preserve"> default to an empty array.</w:t>
      </w:r>
    </w:p>
    <w:p w14:paraId="231DDD9A" w14:textId="6EFC334D" w:rsidR="00CD4F20" w:rsidRDefault="00CD4F20" w:rsidP="00CD4F20">
      <w:pPr>
        <w:pStyle w:val="Heading2"/>
      </w:pPr>
      <w:bookmarkStart w:id="639" w:name="_Ref511821868"/>
      <w:bookmarkStart w:id="640" w:name="_Toc534899647"/>
      <w:r>
        <w:t>node object</w:t>
      </w:r>
      <w:bookmarkEnd w:id="639"/>
      <w:bookmarkEnd w:id="640"/>
    </w:p>
    <w:p w14:paraId="5C490915" w14:textId="5A0DD1FC" w:rsidR="00CD4F20" w:rsidRDefault="00CD4F20" w:rsidP="00CD4F20">
      <w:pPr>
        <w:pStyle w:val="Heading3"/>
      </w:pPr>
      <w:bookmarkStart w:id="641" w:name="_Toc534899648"/>
      <w:r>
        <w:t>General</w:t>
      </w:r>
      <w:bookmarkEnd w:id="641"/>
    </w:p>
    <w:p w14:paraId="5F3D946D" w14:textId="7192693D"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820181">
        <w:t>3.30</w:t>
      </w:r>
      <w:r>
        <w:fldChar w:fldCharType="end"/>
      </w:r>
      <w:r>
        <w:t>).</w:t>
      </w:r>
    </w:p>
    <w:p w14:paraId="31799269" w14:textId="7F2781A8" w:rsidR="00CD4F20" w:rsidRDefault="00CD4F20" w:rsidP="00CD4F20">
      <w:pPr>
        <w:pStyle w:val="Heading3"/>
      </w:pPr>
      <w:bookmarkStart w:id="642" w:name="_Ref511822118"/>
      <w:bookmarkStart w:id="643" w:name="_Toc534899649"/>
      <w:r>
        <w:t>id property</w:t>
      </w:r>
      <w:bookmarkEnd w:id="642"/>
      <w:bookmarkEnd w:id="643"/>
    </w:p>
    <w:p w14:paraId="3A12B52F" w14:textId="5823CFB3" w:rsidR="00310D73" w:rsidRDefault="00380A89" w:rsidP="00310D73">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the containing </w:t>
      </w:r>
      <w:r>
        <w:rPr>
          <w:rStyle w:val="CODEtemp"/>
        </w:rPr>
        <w:t>graph</w:t>
      </w:r>
      <w:r>
        <w:t xml:space="preserve"> object (§</w:t>
      </w:r>
      <w:r>
        <w:fldChar w:fldCharType="begin"/>
      </w:r>
      <w:r>
        <w:instrText xml:space="preserve"> REF _Ref511819945 \r \h </w:instrText>
      </w:r>
      <w:r>
        <w:fldChar w:fldCharType="separate"/>
      </w:r>
      <w:r w:rsidR="00820181">
        <w:t>3.30</w:t>
      </w:r>
      <w:r>
        <w:fldChar w:fldCharType="end"/>
      </w:r>
      <w:r>
        <w:t>).</w:t>
      </w:r>
      <w:r w:rsidR="00310D73">
        <w:t xml:space="preserve"> </w:t>
      </w:r>
      <w:r w:rsidR="00310D73" w:rsidRPr="00817E3F">
        <w:rPr>
          <w:rStyle w:val="CODEtemp"/>
        </w:rPr>
        <w:t>id</w:t>
      </w:r>
      <w:r w:rsidR="00310D73">
        <w:t xml:space="preserve"> </w:t>
      </w:r>
      <w:r w:rsidR="00310D73">
        <w:rPr>
          <w:b/>
        </w:rPr>
        <w:t>SHALL</w:t>
      </w:r>
      <w:r w:rsidR="00310D73">
        <w:t xml:space="preserve"> be unique among all nodes in the graph, regardless of nesting (see §</w:t>
      </w:r>
      <w:r w:rsidR="00310D73">
        <w:fldChar w:fldCharType="begin"/>
      </w:r>
      <w:r w:rsidR="00310D73">
        <w:instrText xml:space="preserve"> REF _Ref515547420 \r \h </w:instrText>
      </w:r>
      <w:r w:rsidR="00310D73">
        <w:fldChar w:fldCharType="separate"/>
      </w:r>
      <w:r w:rsidR="00820181">
        <w:t>3.31.5</w:t>
      </w:r>
      <w:r w:rsidR="00310D73">
        <w:fldChar w:fldCharType="end"/>
      </w:r>
      <w:r w:rsidR="00310D73">
        <w:t>).</w:t>
      </w:r>
    </w:p>
    <w:p w14:paraId="7ABD950D" w14:textId="77777777" w:rsidR="00310D73" w:rsidRDefault="00310D73" w:rsidP="00310D73">
      <w:pPr>
        <w:pStyle w:val="Note"/>
      </w:pPr>
      <w:r>
        <w:t xml:space="preserve">EXAMPLE: This graph is invalid because two nodes have the same </w:t>
      </w:r>
      <w:r w:rsidRPr="00817E3F">
        <w:rPr>
          <w:rStyle w:val="CODEtemp"/>
        </w:rPr>
        <w:t>id</w:t>
      </w:r>
      <w:r>
        <w:t>, even though the nodes are within unrelated nested graphs.</w:t>
      </w:r>
    </w:p>
    <w:p w14:paraId="560C10C7" w14:textId="7021840D" w:rsidR="00310D73" w:rsidRDefault="00310D73" w:rsidP="00310D73">
      <w:pPr>
        <w:pStyle w:val="Code"/>
      </w:pPr>
      <w:r>
        <w:t>{                             # A graph object (§</w:t>
      </w:r>
      <w:r>
        <w:fldChar w:fldCharType="begin"/>
      </w:r>
      <w:r>
        <w:instrText xml:space="preserve"> REF _Ref511819945 \r \h </w:instrText>
      </w:r>
      <w:r>
        <w:fldChar w:fldCharType="separate"/>
      </w:r>
      <w:r w:rsidR="00820181">
        <w:t>3.30</w:t>
      </w:r>
      <w:r>
        <w:fldChar w:fldCharType="end"/>
      </w:r>
      <w:r>
        <w:t>).</w:t>
      </w:r>
    </w:p>
    <w:p w14:paraId="27EC8247" w14:textId="6BC4EA0D" w:rsidR="00310D73" w:rsidRDefault="00310D73" w:rsidP="00310D73">
      <w:pPr>
        <w:pStyle w:val="Code"/>
      </w:pPr>
      <w:r>
        <w:t xml:space="preserve">  "nodes": [                  # See §</w:t>
      </w:r>
      <w:r>
        <w:fldChar w:fldCharType="begin"/>
      </w:r>
      <w:r>
        <w:instrText xml:space="preserve"> REF _Ref511823242 \r \h </w:instrText>
      </w:r>
      <w:r>
        <w:fldChar w:fldCharType="separate"/>
      </w:r>
      <w:r w:rsidR="00820181">
        <w:t>3.30.4</w:t>
      </w:r>
      <w:r>
        <w:fldChar w:fldCharType="end"/>
      </w:r>
      <w:r>
        <w:t>.</w:t>
      </w:r>
    </w:p>
    <w:p w14:paraId="374EAB6B" w14:textId="77777777" w:rsidR="00310D73" w:rsidRDefault="00310D73" w:rsidP="00310D73">
      <w:pPr>
        <w:pStyle w:val="Code"/>
      </w:pPr>
      <w:r>
        <w:t xml:space="preserve">    {                         # A node object.</w:t>
      </w:r>
    </w:p>
    <w:p w14:paraId="6013089A" w14:textId="77777777" w:rsidR="00310D73" w:rsidRDefault="00310D73" w:rsidP="00310D73">
      <w:pPr>
        <w:pStyle w:val="Code"/>
      </w:pPr>
      <w:r>
        <w:t xml:space="preserve">      "id": "n1",</w:t>
      </w:r>
    </w:p>
    <w:p w14:paraId="553DE8E4" w14:textId="3808468A" w:rsidR="00310D73" w:rsidRDefault="00310D73" w:rsidP="00310D73">
      <w:pPr>
        <w:pStyle w:val="Code"/>
      </w:pPr>
      <w:r>
        <w:t xml:space="preserve">      "children": [           # See §</w:t>
      </w:r>
      <w:r>
        <w:fldChar w:fldCharType="begin"/>
      </w:r>
      <w:r>
        <w:instrText xml:space="preserve"> REF _Ref515547420 \r \h </w:instrText>
      </w:r>
      <w:r>
        <w:fldChar w:fldCharType="separate"/>
      </w:r>
      <w:r w:rsidR="00820181">
        <w:t>3.31.5</w:t>
      </w:r>
      <w:r>
        <w:fldChar w:fldCharType="end"/>
      </w:r>
      <w:r>
        <w:t>.</w:t>
      </w:r>
    </w:p>
    <w:p w14:paraId="431C50B7" w14:textId="77777777" w:rsidR="00310D73" w:rsidRDefault="00310D73" w:rsidP="00310D73">
      <w:pPr>
        <w:pStyle w:val="Code"/>
      </w:pPr>
      <w:r>
        <w:t xml:space="preserve">        {</w:t>
      </w:r>
    </w:p>
    <w:p w14:paraId="305146D0" w14:textId="77777777" w:rsidR="00310D73" w:rsidRDefault="00310D73" w:rsidP="00310D73">
      <w:pPr>
        <w:pStyle w:val="Code"/>
      </w:pPr>
      <w:r>
        <w:t xml:space="preserve">          "id": "n3"</w:t>
      </w:r>
    </w:p>
    <w:p w14:paraId="3916543B" w14:textId="77777777" w:rsidR="00310D73" w:rsidRDefault="00310D73" w:rsidP="00310D73">
      <w:pPr>
        <w:pStyle w:val="Code"/>
      </w:pPr>
      <w:r>
        <w:t xml:space="preserve">        }</w:t>
      </w:r>
    </w:p>
    <w:p w14:paraId="28AA3DE4" w14:textId="77777777" w:rsidR="00310D73" w:rsidRDefault="00310D73" w:rsidP="00310D73">
      <w:pPr>
        <w:pStyle w:val="Code"/>
      </w:pPr>
      <w:r>
        <w:t xml:space="preserve">      ]</w:t>
      </w:r>
    </w:p>
    <w:p w14:paraId="2615213B" w14:textId="77777777" w:rsidR="00310D73" w:rsidRDefault="00310D73" w:rsidP="00310D73">
      <w:pPr>
        <w:pStyle w:val="Code"/>
      </w:pPr>
      <w:r>
        <w:t xml:space="preserve">    },</w:t>
      </w:r>
    </w:p>
    <w:p w14:paraId="13A8A044" w14:textId="77777777" w:rsidR="00310D73" w:rsidRDefault="00310D73" w:rsidP="00310D73">
      <w:pPr>
        <w:pStyle w:val="Code"/>
      </w:pPr>
      <w:r>
        <w:t xml:space="preserve">    {</w:t>
      </w:r>
    </w:p>
    <w:p w14:paraId="4718FD49" w14:textId="77777777" w:rsidR="00310D73" w:rsidRDefault="00310D73" w:rsidP="00310D73">
      <w:pPr>
        <w:pStyle w:val="Code"/>
      </w:pPr>
      <w:r>
        <w:t xml:space="preserve">      "id": "n2",</w:t>
      </w:r>
    </w:p>
    <w:p w14:paraId="24B9B648" w14:textId="77777777" w:rsidR="00310D73" w:rsidRDefault="00310D73" w:rsidP="00310D73">
      <w:pPr>
        <w:pStyle w:val="Code"/>
      </w:pPr>
      <w:r>
        <w:t xml:space="preserve">      "children": [</w:t>
      </w:r>
    </w:p>
    <w:p w14:paraId="0392BD0E" w14:textId="77777777" w:rsidR="00310D73" w:rsidRDefault="00310D73" w:rsidP="00310D73">
      <w:pPr>
        <w:pStyle w:val="Code"/>
      </w:pPr>
      <w:r>
        <w:t xml:space="preserve">        {</w:t>
      </w:r>
    </w:p>
    <w:p w14:paraId="2F6B6DD8" w14:textId="77777777" w:rsidR="00310D73" w:rsidRDefault="00310D73" w:rsidP="00310D73">
      <w:pPr>
        <w:pStyle w:val="Code"/>
      </w:pPr>
      <w:r>
        <w:t xml:space="preserve">          "id": "n3"          # INVALID: duplicate id.</w:t>
      </w:r>
    </w:p>
    <w:p w14:paraId="4761D44E" w14:textId="77777777" w:rsidR="00310D73" w:rsidRDefault="00310D73" w:rsidP="00310D73">
      <w:pPr>
        <w:pStyle w:val="Code"/>
      </w:pPr>
      <w:r>
        <w:t xml:space="preserve">        }</w:t>
      </w:r>
    </w:p>
    <w:p w14:paraId="0F1A9034" w14:textId="77777777" w:rsidR="00310D73" w:rsidRDefault="00310D73" w:rsidP="00310D73">
      <w:pPr>
        <w:pStyle w:val="Code"/>
      </w:pPr>
      <w:r>
        <w:t xml:space="preserve">      ]</w:t>
      </w:r>
    </w:p>
    <w:p w14:paraId="091AC288" w14:textId="77777777" w:rsidR="00310D73" w:rsidRDefault="00310D73" w:rsidP="00310D73">
      <w:pPr>
        <w:pStyle w:val="Code"/>
      </w:pPr>
      <w:r>
        <w:t xml:space="preserve">    }</w:t>
      </w:r>
    </w:p>
    <w:p w14:paraId="62A59241" w14:textId="77777777" w:rsidR="00310D73" w:rsidRDefault="00310D73" w:rsidP="00310D73">
      <w:pPr>
        <w:pStyle w:val="Code"/>
      </w:pPr>
      <w:r>
        <w:t xml:space="preserve">  ],</w:t>
      </w:r>
    </w:p>
    <w:p w14:paraId="04E89FF5" w14:textId="77777777" w:rsidR="00310D73" w:rsidRDefault="00310D73" w:rsidP="00310D73">
      <w:pPr>
        <w:pStyle w:val="Code"/>
      </w:pPr>
      <w:r>
        <w:t xml:space="preserve">  ...</w:t>
      </w:r>
    </w:p>
    <w:p w14:paraId="29A5FACD" w14:textId="4BBE313F" w:rsidR="00380A89" w:rsidRPr="00380A89" w:rsidRDefault="00310D73" w:rsidP="00310D73">
      <w:pPr>
        <w:pStyle w:val="Code"/>
      </w:pPr>
      <w:r>
        <w:t>}</w:t>
      </w:r>
    </w:p>
    <w:p w14:paraId="147A5A38" w14:textId="69396BAB" w:rsidR="00CD4F20" w:rsidRDefault="00CD4F20" w:rsidP="00CD4F20">
      <w:pPr>
        <w:pStyle w:val="Heading3"/>
      </w:pPr>
      <w:bookmarkStart w:id="644" w:name="_Toc534899650"/>
      <w:r>
        <w:t>label property</w:t>
      </w:r>
      <w:bookmarkEnd w:id="644"/>
    </w:p>
    <w:p w14:paraId="5AE47AC0" w14:textId="4138C9ED"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820181">
        <w:t>3.11</w:t>
      </w:r>
      <w:r>
        <w:fldChar w:fldCharType="end"/>
      </w:r>
      <w:r>
        <w:t>) that provides a short description of the node.</w:t>
      </w:r>
    </w:p>
    <w:p w14:paraId="4E017FF4" w14:textId="21BB0F35" w:rsidR="00CD4F20" w:rsidRDefault="00CD4F20" w:rsidP="00CD4F20">
      <w:pPr>
        <w:pStyle w:val="Heading3"/>
      </w:pPr>
      <w:bookmarkStart w:id="645" w:name="_Toc534899651"/>
      <w:r>
        <w:lastRenderedPageBreak/>
        <w:t>location property</w:t>
      </w:r>
      <w:bookmarkEnd w:id="645"/>
    </w:p>
    <w:p w14:paraId="20431782" w14:textId="43C794A2" w:rsid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820181">
        <w:t>3.23</w:t>
      </w:r>
      <w:r>
        <w:fldChar w:fldCharType="end"/>
      </w:r>
      <w:r>
        <w:t>) that specifies the location associated with the node.</w:t>
      </w:r>
    </w:p>
    <w:p w14:paraId="6D80BEE2" w14:textId="61FB435B" w:rsidR="00310D73" w:rsidRDefault="00310D73" w:rsidP="00310D73">
      <w:pPr>
        <w:pStyle w:val="Heading3"/>
      </w:pPr>
      <w:bookmarkStart w:id="646" w:name="_Ref515547420"/>
      <w:bookmarkStart w:id="647" w:name="_Toc534899652"/>
      <w:r>
        <w:t>children property</w:t>
      </w:r>
      <w:bookmarkEnd w:id="646"/>
      <w:bookmarkEnd w:id="647"/>
    </w:p>
    <w:p w14:paraId="5105ACEB" w14:textId="77582097" w:rsidR="00310D73" w:rsidRDefault="00310D73" w:rsidP="00310D73">
      <w:r>
        <w:t xml:space="preserve">A </w:t>
      </w:r>
      <w:r>
        <w:rPr>
          <w:rStyle w:val="CODEtemp"/>
        </w:rPr>
        <w:t>node</w:t>
      </w:r>
      <w:r>
        <w:t xml:space="preserve"> object </w:t>
      </w:r>
      <w:r>
        <w:rPr>
          <w:b/>
        </w:rPr>
        <w:t>MAY</w:t>
      </w:r>
      <w:r>
        <w:t xml:space="preserve"> contain a property named </w:t>
      </w:r>
      <w:r w:rsidRPr="00706434">
        <w:rPr>
          <w:rStyle w:val="CODEtemp"/>
        </w:rPr>
        <w:t>children</w:t>
      </w:r>
      <w:r>
        <w:t xml:space="preserve"> whose value is an array of</w:t>
      </w:r>
      <w:r w:rsidR="009079A3">
        <w:t xml:space="preserve"> zero or more</w:t>
      </w:r>
      <w:r>
        <w:t xml:space="preserve"> unique (§</w:t>
      </w:r>
      <w:r>
        <w:fldChar w:fldCharType="begin"/>
      </w:r>
      <w:r>
        <w:instrText xml:space="preserve"> REF _Ref493404799 \r \h </w:instrText>
      </w:r>
      <w:r>
        <w:fldChar w:fldCharType="separate"/>
      </w:r>
      <w:r w:rsidR="00820181">
        <w:t>3.7.2</w:t>
      </w:r>
      <w:r>
        <w:fldChar w:fldCharType="end"/>
      </w:r>
      <w:r>
        <w:t xml:space="preserve">) </w:t>
      </w:r>
      <w:r w:rsidRPr="00706434">
        <w:rPr>
          <w:rStyle w:val="CODEtemp"/>
        </w:rPr>
        <w:t>node</w:t>
      </w:r>
      <w:r>
        <w:t xml:space="preserve"> objects, referred to as “child nodes.”</w:t>
      </w:r>
    </w:p>
    <w:p w14:paraId="709E5ED9" w14:textId="09E47633" w:rsidR="009079A3" w:rsidRDefault="009079A3" w:rsidP="00310D73">
      <w:r>
        <w:t xml:space="preserve">If </w:t>
      </w:r>
      <w:r w:rsidRPr="003B4231">
        <w:rPr>
          <w:rStyle w:val="CODEtemp"/>
        </w:rPr>
        <w:t>children</w:t>
      </w:r>
      <w:r>
        <w:t xml:space="preserve"> is absent, it </w:t>
      </w:r>
      <w:r>
        <w:rPr>
          <w:b/>
        </w:rPr>
        <w:t>SHALL</w:t>
      </w:r>
      <w:r>
        <w:t xml:space="preserve"> default to an empty array.</w:t>
      </w:r>
    </w:p>
    <w:p w14:paraId="7F53E859" w14:textId="0E1A2C94" w:rsidR="00310D73" w:rsidRPr="00310D73" w:rsidRDefault="00310D73" w:rsidP="00310D73">
      <w:r>
        <w:t xml:space="preserve">Child nodes are logically subordinate to their containing node, and form a “nested graph” within that node. </w:t>
      </w:r>
    </w:p>
    <w:p w14:paraId="6149DC4E" w14:textId="69303007" w:rsidR="00CD4F20" w:rsidRDefault="00CD4F20" w:rsidP="00CD4F20">
      <w:pPr>
        <w:pStyle w:val="Heading2"/>
      </w:pPr>
      <w:bookmarkStart w:id="648" w:name="_Ref511821891"/>
      <w:bookmarkStart w:id="649" w:name="_Toc534899653"/>
      <w:r>
        <w:t>edge object</w:t>
      </w:r>
      <w:bookmarkEnd w:id="648"/>
      <w:bookmarkEnd w:id="649"/>
    </w:p>
    <w:p w14:paraId="78AF70AE" w14:textId="37DDAA2D" w:rsidR="00CD4F20" w:rsidRDefault="00CD4F20" w:rsidP="00CD4F20">
      <w:pPr>
        <w:pStyle w:val="Heading3"/>
      </w:pPr>
      <w:bookmarkStart w:id="650" w:name="_Toc534899654"/>
      <w:r>
        <w:t>General</w:t>
      </w:r>
      <w:bookmarkEnd w:id="650"/>
    </w:p>
    <w:p w14:paraId="4DD63F10" w14:textId="620B8CF9" w:rsidR="00380A89" w:rsidRPr="00380A89" w:rsidRDefault="00380A89" w:rsidP="00380A89">
      <w:r>
        <w:t xml:space="preserve">An </w:t>
      </w:r>
      <w:r>
        <w:rPr>
          <w:rStyle w:val="CODEtemp"/>
        </w:rPr>
        <w:t>edge</w:t>
      </w:r>
      <w:r>
        <w:t xml:space="preserve"> object represents a directed edge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820181">
        <w:t>3.30</w:t>
      </w:r>
      <w:r>
        <w:fldChar w:fldCharType="end"/>
      </w:r>
      <w:r>
        <w:t>).</w:t>
      </w:r>
    </w:p>
    <w:p w14:paraId="793D7A79" w14:textId="635537BA" w:rsidR="00CD4F20" w:rsidRDefault="00CD4F20" w:rsidP="00CD4F20">
      <w:pPr>
        <w:pStyle w:val="Heading3"/>
      </w:pPr>
      <w:bookmarkStart w:id="651" w:name="_Ref511823280"/>
      <w:bookmarkStart w:id="652" w:name="_Toc534899655"/>
      <w:r>
        <w:t>id property</w:t>
      </w:r>
      <w:bookmarkEnd w:id="651"/>
      <w:bookmarkEnd w:id="652"/>
    </w:p>
    <w:p w14:paraId="5747D78D" w14:textId="68361286" w:rsidR="00380A89" w:rsidRPr="00380A89" w:rsidRDefault="00380A89" w:rsidP="00380A89">
      <w:bookmarkStart w:id="653"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653"/>
      <w:r>
        <w:t xml:space="preserve"> uniquely identifies the edge within the containing </w:t>
      </w:r>
      <w:r>
        <w:rPr>
          <w:rStyle w:val="CODEtemp"/>
        </w:rPr>
        <w:t>graph</w:t>
      </w:r>
      <w:r>
        <w:t xml:space="preserve"> object (§</w:t>
      </w:r>
      <w:r>
        <w:fldChar w:fldCharType="begin"/>
      </w:r>
      <w:r>
        <w:instrText xml:space="preserve"> REF _Ref511819945 \r \h </w:instrText>
      </w:r>
      <w:r>
        <w:fldChar w:fldCharType="separate"/>
      </w:r>
      <w:r w:rsidR="00820181">
        <w:t>3.30</w:t>
      </w:r>
      <w:r>
        <w:fldChar w:fldCharType="end"/>
      </w:r>
      <w:r>
        <w:t>).</w:t>
      </w:r>
    </w:p>
    <w:p w14:paraId="1B21E298" w14:textId="491462EA" w:rsidR="00CD4F20" w:rsidRDefault="00CD4F20" w:rsidP="00CD4F20">
      <w:pPr>
        <w:pStyle w:val="Heading3"/>
      </w:pPr>
      <w:bookmarkStart w:id="654" w:name="_Toc534899656"/>
      <w:r>
        <w:t>label property</w:t>
      </w:r>
      <w:bookmarkEnd w:id="654"/>
    </w:p>
    <w:p w14:paraId="2E237F87" w14:textId="07FDB767"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820181">
        <w:t>3.11</w:t>
      </w:r>
      <w:r>
        <w:fldChar w:fldCharType="end"/>
      </w:r>
      <w:r>
        <w:t>) that provides a short description of the edge.</w:t>
      </w:r>
    </w:p>
    <w:p w14:paraId="4FD0229C" w14:textId="1F2B6CFF" w:rsidR="00CD4F20" w:rsidRDefault="00CD4F20" w:rsidP="00CD4F20">
      <w:pPr>
        <w:pStyle w:val="Heading3"/>
      </w:pPr>
      <w:bookmarkStart w:id="655" w:name="_Ref511822214"/>
      <w:bookmarkStart w:id="656" w:name="_Toc534899657"/>
      <w:r>
        <w:t>sourceNodeId property</w:t>
      </w:r>
      <w:bookmarkEnd w:id="655"/>
      <w:bookmarkEnd w:id="656"/>
    </w:p>
    <w:p w14:paraId="4F1F1502" w14:textId="5F0E8702" w:rsidR="00310D73" w:rsidRDefault="00380A89" w:rsidP="00310D73">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657"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820181">
        <w:t>3.31.2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820181">
        <w:t>3.31</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820181">
        <w:t>3.30</w:t>
      </w:r>
      <w:r>
        <w:fldChar w:fldCharType="end"/>
      </w:r>
      <w:r>
        <w:t>)</w:t>
      </w:r>
      <w:bookmarkEnd w:id="657"/>
      <w:r>
        <w:t>.</w:t>
      </w:r>
      <w:r w:rsidR="00310D73">
        <w:t xml:space="preserve"> It </w:t>
      </w:r>
      <w:r w:rsidR="00310D73">
        <w:rPr>
          <w:b/>
        </w:rPr>
        <w:t>MAY</w:t>
      </w:r>
      <w:r w:rsidR="00310D73">
        <w:t xml:space="preserve"> equal the id of any node within the graph, regardless of nesting (see §</w:t>
      </w:r>
      <w:r w:rsidR="00310D73">
        <w:fldChar w:fldCharType="begin"/>
      </w:r>
      <w:r w:rsidR="00310D73">
        <w:instrText xml:space="preserve"> REF _Ref515547420 \r \h </w:instrText>
      </w:r>
      <w:r w:rsidR="00310D73">
        <w:fldChar w:fldCharType="separate"/>
      </w:r>
      <w:r w:rsidR="00820181">
        <w:t>3.31.5</w:t>
      </w:r>
      <w:r w:rsidR="00310D73">
        <w:fldChar w:fldCharType="end"/>
      </w:r>
      <w:r w:rsidR="00310D73">
        <w:t>).</w:t>
      </w:r>
    </w:p>
    <w:p w14:paraId="7675BD86" w14:textId="249AF3EE" w:rsidR="00310D73" w:rsidRDefault="00310D73" w:rsidP="00310D73">
      <w:pPr>
        <w:pStyle w:val="Note"/>
      </w:pPr>
      <w:r>
        <w:t>EXAMPLE: In this example, an edge connects two nodes defined in unrelated nested graphs.</w:t>
      </w:r>
    </w:p>
    <w:p w14:paraId="1DF4A8AE" w14:textId="783029E2" w:rsidR="00310D73" w:rsidRDefault="00310D73" w:rsidP="00310D73">
      <w:pPr>
        <w:pStyle w:val="Code"/>
      </w:pPr>
      <w:r>
        <w:t>{                             # A graph object (§</w:t>
      </w:r>
      <w:r>
        <w:fldChar w:fldCharType="begin"/>
      </w:r>
      <w:r>
        <w:instrText xml:space="preserve"> REF _Ref511819945 \r \h </w:instrText>
      </w:r>
      <w:r>
        <w:fldChar w:fldCharType="separate"/>
      </w:r>
      <w:r w:rsidR="00820181">
        <w:t>3.30</w:t>
      </w:r>
      <w:r>
        <w:fldChar w:fldCharType="end"/>
      </w:r>
      <w:r>
        <w:t>).</w:t>
      </w:r>
    </w:p>
    <w:p w14:paraId="4DF7DD5F" w14:textId="6F992227" w:rsidR="00310D73" w:rsidRDefault="00310D73" w:rsidP="00310D73">
      <w:pPr>
        <w:pStyle w:val="Code"/>
      </w:pPr>
      <w:r>
        <w:t xml:space="preserve">  "nodes": [                  # See §</w:t>
      </w:r>
      <w:r>
        <w:fldChar w:fldCharType="begin"/>
      </w:r>
      <w:r>
        <w:instrText xml:space="preserve"> REF _Ref511823242 \r \h </w:instrText>
      </w:r>
      <w:r>
        <w:fldChar w:fldCharType="separate"/>
      </w:r>
      <w:r w:rsidR="00820181">
        <w:t>3.30.4</w:t>
      </w:r>
      <w:r>
        <w:fldChar w:fldCharType="end"/>
      </w:r>
      <w:r>
        <w:t>.</w:t>
      </w:r>
    </w:p>
    <w:p w14:paraId="38F46E43" w14:textId="77777777" w:rsidR="00310D73" w:rsidRDefault="00310D73" w:rsidP="00310D73">
      <w:pPr>
        <w:pStyle w:val="Code"/>
      </w:pPr>
      <w:r>
        <w:t xml:space="preserve">    {                         # A node object.</w:t>
      </w:r>
    </w:p>
    <w:p w14:paraId="1436D7A2" w14:textId="77777777" w:rsidR="00310D73" w:rsidRDefault="00310D73" w:rsidP="00310D73">
      <w:pPr>
        <w:pStyle w:val="Code"/>
      </w:pPr>
      <w:r>
        <w:t xml:space="preserve">      "id": "n1",</w:t>
      </w:r>
    </w:p>
    <w:p w14:paraId="16FB2CC8" w14:textId="44EC7FC7" w:rsidR="00310D73" w:rsidRDefault="00310D73" w:rsidP="00310D73">
      <w:pPr>
        <w:pStyle w:val="Code"/>
      </w:pPr>
      <w:r>
        <w:t xml:space="preserve">      "children": [           # See §</w:t>
      </w:r>
      <w:r>
        <w:fldChar w:fldCharType="begin"/>
      </w:r>
      <w:r>
        <w:instrText xml:space="preserve"> REF _Ref515547420 \r \h </w:instrText>
      </w:r>
      <w:r>
        <w:fldChar w:fldCharType="separate"/>
      </w:r>
      <w:r w:rsidR="00820181">
        <w:t>3.31.5</w:t>
      </w:r>
      <w:r>
        <w:fldChar w:fldCharType="end"/>
      </w:r>
      <w:r>
        <w:t>.</w:t>
      </w:r>
    </w:p>
    <w:p w14:paraId="3CF1C0B5" w14:textId="77777777" w:rsidR="00310D73" w:rsidRDefault="00310D73" w:rsidP="00310D73">
      <w:pPr>
        <w:pStyle w:val="Code"/>
      </w:pPr>
      <w:r>
        <w:t xml:space="preserve">        {</w:t>
      </w:r>
    </w:p>
    <w:p w14:paraId="217AC79B" w14:textId="77777777" w:rsidR="00310D73" w:rsidRDefault="00310D73" w:rsidP="00310D73">
      <w:pPr>
        <w:pStyle w:val="Code"/>
      </w:pPr>
      <w:r>
        <w:t xml:space="preserve">          "id": "n3"</w:t>
      </w:r>
    </w:p>
    <w:p w14:paraId="7E4855B4" w14:textId="77777777" w:rsidR="00310D73" w:rsidRDefault="00310D73" w:rsidP="00310D73">
      <w:pPr>
        <w:pStyle w:val="Code"/>
      </w:pPr>
      <w:r>
        <w:t xml:space="preserve">        }</w:t>
      </w:r>
    </w:p>
    <w:p w14:paraId="380CD6C6" w14:textId="77777777" w:rsidR="00310D73" w:rsidRDefault="00310D73" w:rsidP="00310D73">
      <w:pPr>
        <w:pStyle w:val="Code"/>
      </w:pPr>
      <w:r>
        <w:t xml:space="preserve">      ]</w:t>
      </w:r>
    </w:p>
    <w:p w14:paraId="5F98317C" w14:textId="77777777" w:rsidR="00310D73" w:rsidRDefault="00310D73" w:rsidP="00310D73">
      <w:pPr>
        <w:pStyle w:val="Code"/>
      </w:pPr>
      <w:r>
        <w:t xml:space="preserve">    },</w:t>
      </w:r>
    </w:p>
    <w:p w14:paraId="6CAF4DCB" w14:textId="77777777" w:rsidR="00310D73" w:rsidRDefault="00310D73" w:rsidP="00310D73">
      <w:pPr>
        <w:pStyle w:val="Code"/>
      </w:pPr>
      <w:r>
        <w:t xml:space="preserve">    {</w:t>
      </w:r>
    </w:p>
    <w:p w14:paraId="1C48463B" w14:textId="77777777" w:rsidR="00310D73" w:rsidRDefault="00310D73" w:rsidP="00310D73">
      <w:pPr>
        <w:pStyle w:val="Code"/>
      </w:pPr>
      <w:r>
        <w:t xml:space="preserve">      "id": "n2",</w:t>
      </w:r>
    </w:p>
    <w:p w14:paraId="1BBB050D" w14:textId="77777777" w:rsidR="00310D73" w:rsidRDefault="00310D73" w:rsidP="00310D73">
      <w:pPr>
        <w:pStyle w:val="Code"/>
      </w:pPr>
      <w:r>
        <w:t xml:space="preserve">      "children": [</w:t>
      </w:r>
    </w:p>
    <w:p w14:paraId="70BD7F5D" w14:textId="77777777" w:rsidR="00310D73" w:rsidRDefault="00310D73" w:rsidP="00310D73">
      <w:pPr>
        <w:pStyle w:val="Code"/>
      </w:pPr>
      <w:r>
        <w:t xml:space="preserve">        {</w:t>
      </w:r>
    </w:p>
    <w:p w14:paraId="30CC031B" w14:textId="77777777" w:rsidR="00310D73" w:rsidRDefault="00310D73" w:rsidP="00310D73">
      <w:pPr>
        <w:pStyle w:val="Code"/>
      </w:pPr>
      <w:r>
        <w:t xml:space="preserve">          "id": "n4"</w:t>
      </w:r>
    </w:p>
    <w:p w14:paraId="1D9FE114" w14:textId="77777777" w:rsidR="00310D73" w:rsidRDefault="00310D73" w:rsidP="00310D73">
      <w:pPr>
        <w:pStyle w:val="Code"/>
      </w:pPr>
      <w:r>
        <w:t xml:space="preserve">        }</w:t>
      </w:r>
    </w:p>
    <w:p w14:paraId="198A6D92" w14:textId="77777777" w:rsidR="00310D73" w:rsidRDefault="00310D73" w:rsidP="00310D73">
      <w:pPr>
        <w:pStyle w:val="Code"/>
      </w:pPr>
      <w:r>
        <w:t xml:space="preserve">      ]</w:t>
      </w:r>
    </w:p>
    <w:p w14:paraId="6E9A4171" w14:textId="77777777" w:rsidR="00310D73" w:rsidRDefault="00310D73" w:rsidP="00310D73">
      <w:pPr>
        <w:pStyle w:val="Code"/>
      </w:pPr>
      <w:r>
        <w:t xml:space="preserve">    }</w:t>
      </w:r>
    </w:p>
    <w:p w14:paraId="2ECD903A" w14:textId="77777777" w:rsidR="00310D73" w:rsidRDefault="00310D73" w:rsidP="00310D73">
      <w:pPr>
        <w:pStyle w:val="Code"/>
      </w:pPr>
      <w:r>
        <w:t xml:space="preserve">  ],</w:t>
      </w:r>
    </w:p>
    <w:p w14:paraId="1F22C46F" w14:textId="4836B565" w:rsidR="00310D73" w:rsidRDefault="00310D73" w:rsidP="00310D73">
      <w:pPr>
        <w:pStyle w:val="Code"/>
      </w:pPr>
      <w:r>
        <w:t xml:space="preserve">  "edges": [                  # See §</w:t>
      </w:r>
      <w:r>
        <w:fldChar w:fldCharType="begin"/>
      </w:r>
      <w:r>
        <w:instrText xml:space="preserve"> REF _Ref511823263 \r \h </w:instrText>
      </w:r>
      <w:r>
        <w:fldChar w:fldCharType="separate"/>
      </w:r>
      <w:r w:rsidR="00820181">
        <w:t>3.30.5</w:t>
      </w:r>
      <w:r>
        <w:fldChar w:fldCharType="end"/>
      </w:r>
      <w:r>
        <w:t>.</w:t>
      </w:r>
    </w:p>
    <w:p w14:paraId="13D6951E" w14:textId="77777777" w:rsidR="00310D73" w:rsidRDefault="00310D73" w:rsidP="00310D73">
      <w:pPr>
        <w:pStyle w:val="Code"/>
      </w:pPr>
      <w:r>
        <w:lastRenderedPageBreak/>
        <w:t xml:space="preserve">    {</w:t>
      </w:r>
    </w:p>
    <w:p w14:paraId="2A235B9E" w14:textId="77777777" w:rsidR="00310D73" w:rsidRDefault="00310D73" w:rsidP="00310D73">
      <w:pPr>
        <w:pStyle w:val="Code"/>
      </w:pPr>
      <w:r>
        <w:t xml:space="preserve">      "sourceNodeId": "n3",   # Source node and target node are in separate</w:t>
      </w:r>
    </w:p>
    <w:p w14:paraId="297E8D53" w14:textId="77777777" w:rsidR="00310D73" w:rsidRDefault="00310D73" w:rsidP="00310D73">
      <w:pPr>
        <w:pStyle w:val="Code"/>
      </w:pPr>
      <w:r>
        <w:t xml:space="preserve">      "targetNodeId": "n4"    # nested graphs: ok.</w:t>
      </w:r>
    </w:p>
    <w:p w14:paraId="77006338" w14:textId="77777777" w:rsidR="00310D73" w:rsidRDefault="00310D73" w:rsidP="00310D73">
      <w:pPr>
        <w:pStyle w:val="Code"/>
      </w:pPr>
      <w:r>
        <w:t xml:space="preserve">    }</w:t>
      </w:r>
    </w:p>
    <w:p w14:paraId="64EB52C7" w14:textId="77777777" w:rsidR="00310D73" w:rsidRDefault="00310D73" w:rsidP="00310D73">
      <w:pPr>
        <w:pStyle w:val="Code"/>
      </w:pPr>
      <w:r>
        <w:t xml:space="preserve">  ],</w:t>
      </w:r>
    </w:p>
    <w:p w14:paraId="32D38AD0" w14:textId="77777777" w:rsidR="00310D73" w:rsidRDefault="00310D73" w:rsidP="00310D73">
      <w:pPr>
        <w:pStyle w:val="Code"/>
      </w:pPr>
      <w:r>
        <w:t xml:space="preserve">  ...</w:t>
      </w:r>
    </w:p>
    <w:p w14:paraId="600128CF" w14:textId="678CC3CE" w:rsidR="00380A89" w:rsidRPr="00380A89" w:rsidRDefault="00310D73" w:rsidP="00310D73">
      <w:pPr>
        <w:pStyle w:val="Code"/>
      </w:pPr>
      <w:r>
        <w:t>}</w:t>
      </w:r>
    </w:p>
    <w:p w14:paraId="6B8670E4" w14:textId="744803E0" w:rsidR="00CD4F20" w:rsidRDefault="00CD4F20" w:rsidP="00CD4F20">
      <w:pPr>
        <w:pStyle w:val="Heading3"/>
      </w:pPr>
      <w:bookmarkStart w:id="658" w:name="_Ref511823298"/>
      <w:bookmarkStart w:id="659" w:name="_Toc534899658"/>
      <w:r>
        <w:t>targetNodeId property</w:t>
      </w:r>
      <w:bookmarkEnd w:id="658"/>
      <w:bookmarkEnd w:id="659"/>
    </w:p>
    <w:p w14:paraId="09C99A58" w14:textId="0EBA0B3D"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820181">
        <w:t>3.31.2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820181">
        <w:t>3.31</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820181">
        <w:t>3.30</w:t>
      </w:r>
      <w:r>
        <w:fldChar w:fldCharType="end"/>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820181">
        <w:t>3.32.4</w:t>
      </w:r>
      <w:r>
        <w:fldChar w:fldCharType="end"/>
      </w:r>
      <w:r>
        <w:t>).</w:t>
      </w:r>
    </w:p>
    <w:p w14:paraId="0230A766" w14:textId="5CB74BEC" w:rsidR="00CD4F20" w:rsidRDefault="00CD4F20" w:rsidP="00CD4F20">
      <w:pPr>
        <w:pStyle w:val="Heading2"/>
      </w:pPr>
      <w:bookmarkStart w:id="660" w:name="_Ref511819971"/>
      <w:bookmarkStart w:id="661" w:name="_Toc534899659"/>
      <w:r>
        <w:t>graphTraversal object</w:t>
      </w:r>
      <w:bookmarkEnd w:id="660"/>
      <w:bookmarkEnd w:id="661"/>
    </w:p>
    <w:p w14:paraId="7EE87AC4" w14:textId="2D601D1D" w:rsidR="00CD4F20" w:rsidRDefault="00CD4F20" w:rsidP="00CD4F20">
      <w:pPr>
        <w:pStyle w:val="Heading3"/>
      </w:pPr>
      <w:bookmarkStart w:id="662" w:name="_Toc534899660"/>
      <w:r>
        <w:t>General</w:t>
      </w:r>
      <w:bookmarkEnd w:id="662"/>
    </w:p>
    <w:p w14:paraId="5B499FB9" w14:textId="42AB00B1" w:rsidR="009406B0" w:rsidRPr="009406B0" w:rsidRDefault="009406B0" w:rsidP="009406B0">
      <w:r>
        <w:t xml:space="preserve">A </w:t>
      </w:r>
      <w:r>
        <w:rPr>
          <w:rStyle w:val="CODEtemp"/>
        </w:rPr>
        <w:t>graphTraversal</w:t>
      </w:r>
      <w:r>
        <w:t xml:space="preserve"> object represents a</w:t>
      </w:r>
      <w:r w:rsidR="00326931">
        <w:t xml:space="preserve"> “graph traversal,” that is, a</w:t>
      </w:r>
      <w:r>
        <w:t xml:space="preserve">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820181">
        <w:t>3.34</w:t>
      </w:r>
      <w:r>
        <w:fldChar w:fldCharType="end"/>
      </w:r>
      <w:r>
        <w:t>). For an example, see §</w:t>
      </w:r>
      <w:r>
        <w:fldChar w:fldCharType="begin"/>
      </w:r>
      <w:r>
        <w:instrText xml:space="preserve"> REF _Ref511822614 \r \h </w:instrText>
      </w:r>
      <w:r>
        <w:fldChar w:fldCharType="separate"/>
      </w:r>
      <w:r w:rsidR="00820181">
        <w:t>3.33.5</w:t>
      </w:r>
      <w:r>
        <w:fldChar w:fldCharType="end"/>
      </w:r>
      <w:r>
        <w:t>.</w:t>
      </w:r>
    </w:p>
    <w:p w14:paraId="69BF4E4E" w14:textId="332F5E8E" w:rsidR="00CD4F20" w:rsidRDefault="00CD4F20" w:rsidP="00CD4F20">
      <w:pPr>
        <w:pStyle w:val="Heading3"/>
      </w:pPr>
      <w:bookmarkStart w:id="663" w:name="_Ref511823337"/>
      <w:bookmarkStart w:id="664" w:name="_Toc534899661"/>
      <w:r>
        <w:t>graphId property</w:t>
      </w:r>
      <w:bookmarkEnd w:id="663"/>
      <w:bookmarkEnd w:id="664"/>
    </w:p>
    <w:p w14:paraId="569BEBAE" w14:textId="1B28D978" w:rsidR="009406B0" w:rsidRDefault="009406B0" w:rsidP="009406B0">
      <w:r>
        <w:t xml:space="preserve">A </w:t>
      </w:r>
      <w:r>
        <w:rPr>
          <w:rStyle w:val="CODEtemp"/>
        </w:rPr>
        <w:t>graphTraversal</w:t>
      </w:r>
      <w:r>
        <w:t xml:space="preserve"> object </w:t>
      </w:r>
      <w:r>
        <w:rPr>
          <w:b/>
        </w:rPr>
        <w:t>SHALL</w:t>
      </w:r>
      <w:r>
        <w:t xml:space="preserve"> contain a property named </w:t>
      </w:r>
      <w:r>
        <w:rPr>
          <w:rStyle w:val="CODEtemp"/>
        </w:rPr>
        <w:t>graphId</w:t>
      </w:r>
      <w:r>
        <w:t xml:space="preserve"> whose value is a string that equals the </w:t>
      </w:r>
      <w:r>
        <w:rPr>
          <w:rStyle w:val="CODEtemp"/>
        </w:rPr>
        <w:t>id</w:t>
      </w:r>
      <w:r>
        <w:t xml:space="preserve"> property (§</w:t>
      </w:r>
      <w:r>
        <w:fldChar w:fldCharType="begin"/>
      </w:r>
      <w:r>
        <w:instrText xml:space="preserve"> REF _Ref511822858 \r \h </w:instrText>
      </w:r>
      <w:r>
        <w:fldChar w:fldCharType="separate"/>
      </w:r>
      <w:r w:rsidR="00820181">
        <w:t>3.30.2</w:t>
      </w:r>
      <w:r>
        <w:fldChar w:fldCharType="end"/>
      </w:r>
      <w:r>
        <w:t xml:space="preserve">) of the </w:t>
      </w:r>
      <w:r>
        <w:rPr>
          <w:rStyle w:val="CODEtemp"/>
        </w:rPr>
        <w:t>graph</w:t>
      </w:r>
      <w:r>
        <w:t xml:space="preserve"> object (§</w:t>
      </w:r>
      <w:r>
        <w:fldChar w:fldCharType="begin"/>
      </w:r>
      <w:r>
        <w:instrText xml:space="preserve"> REF _Ref511819945 \r \h </w:instrText>
      </w:r>
      <w:r>
        <w:fldChar w:fldCharType="separate"/>
      </w:r>
      <w:r w:rsidR="00820181">
        <w:t>3.30</w:t>
      </w:r>
      <w:r>
        <w:fldChar w:fldCharType="end"/>
      </w:r>
      <w:r>
        <w:t>) being traversed.</w:t>
      </w:r>
    </w:p>
    <w:p w14:paraId="3B4B2F13" w14:textId="2949D285" w:rsidR="009406B0" w:rsidRPr="009406B0" w:rsidRDefault="009406B0" w:rsidP="009406B0">
      <w:r>
        <w:t xml:space="preserve">The value of </w:t>
      </w:r>
      <w:r>
        <w:rPr>
          <w:rStyle w:val="CODEtemp"/>
        </w:rPr>
        <w:t>graphId</w:t>
      </w:r>
      <w:r>
        <w:t xml:space="preserve"> </w:t>
      </w:r>
      <w:r>
        <w:rPr>
          <w:b/>
        </w:rPr>
        <w:t>SHALL</w:t>
      </w:r>
      <w:r>
        <w:t xml:space="preserve"> equal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fldChar w:fldCharType="begin"/>
      </w:r>
      <w:r>
        <w:instrText xml:space="preserve"> REF _Ref511820702 \r \h </w:instrText>
      </w:r>
      <w:r>
        <w:fldChar w:fldCharType="separate"/>
      </w:r>
      <w:r w:rsidR="00820181">
        <w:t>3.22.14</w:t>
      </w:r>
      <w:r>
        <w:fldChar w:fldCharType="end"/>
      </w:r>
      <w:r>
        <w:t xml:space="preserve">) of the containing </w:t>
      </w:r>
      <w:r>
        <w:rPr>
          <w:rStyle w:val="CODEtemp"/>
        </w:rPr>
        <w:t>result</w:t>
      </w:r>
      <w:r>
        <w:t xml:space="preserve"> object (§</w:t>
      </w:r>
      <w:r>
        <w:fldChar w:fldCharType="begin"/>
      </w:r>
      <w:r>
        <w:instrText xml:space="preserve"> REF _Ref493350984 \r \h </w:instrText>
      </w:r>
      <w:r>
        <w:fldChar w:fldCharType="separate"/>
      </w:r>
      <w:r w:rsidR="00820181">
        <w:t>3.22</w:t>
      </w:r>
      <w:r>
        <w:fldChar w:fldCharType="end"/>
      </w:r>
      <w:r>
        <w:t xml:space="preserve">), or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rsidR="00C20C7A">
        <w:fldChar w:fldCharType="begin"/>
      </w:r>
      <w:r w:rsidR="00C20C7A">
        <w:instrText xml:space="preserve"> REF _Ref511820652 \r \h </w:instrText>
      </w:r>
      <w:r w:rsidR="00C20C7A">
        <w:fldChar w:fldCharType="separate"/>
      </w:r>
      <w:r w:rsidR="00820181">
        <w:t>3.13.13</w:t>
      </w:r>
      <w:r w:rsidR="00C20C7A">
        <w:fldChar w:fldCharType="end"/>
      </w:r>
      <w:r>
        <w:t xml:space="preserve">) of the containing </w:t>
      </w:r>
      <w:r>
        <w:rPr>
          <w:rStyle w:val="CODEtemp"/>
        </w:rPr>
        <w:t>run</w:t>
      </w:r>
      <w:r>
        <w:t xml:space="preserve"> </w:t>
      </w:r>
      <w:r w:rsidR="00C20C7A">
        <w:t xml:space="preserve">object </w:t>
      </w:r>
      <w:r>
        <w:t>(</w:t>
      </w:r>
      <w:r w:rsidR="00C20C7A">
        <w:t>§</w:t>
      </w:r>
      <w:r>
        <w:fldChar w:fldCharType="begin"/>
      </w:r>
      <w:r>
        <w:instrText xml:space="preserve"> REF _Ref493349997 \r \h </w:instrText>
      </w:r>
      <w:r>
        <w:fldChar w:fldCharType="separate"/>
      </w:r>
      <w:r w:rsidR="00820181">
        <w:t>3.13</w:t>
      </w:r>
      <w:r>
        <w:fldChar w:fldCharType="end"/>
      </w:r>
      <w:r>
        <w:t xml:space="preserve">), or both (in which case the </w:t>
      </w:r>
      <w:r>
        <w:rPr>
          <w:rStyle w:val="CODEtemp"/>
        </w:rPr>
        <w:t>graph</w:t>
      </w:r>
      <w:r>
        <w:t xml:space="preserve"> object in </w:t>
      </w:r>
      <w:proofErr w:type="spellStart"/>
      <w:r>
        <w:rPr>
          <w:rStyle w:val="CODEtemp"/>
        </w:rPr>
        <w:t>result.graphs</w:t>
      </w:r>
      <w:proofErr w:type="spellEnd"/>
      <w:r>
        <w:t xml:space="preserve"> takes precedence</w:t>
      </w:r>
      <w:r>
        <w:rPr>
          <w:rStyle w:val="CODEtemp"/>
        </w:rPr>
        <w:t>)</w:t>
      </w:r>
      <w:r>
        <w:t>.</w:t>
      </w:r>
    </w:p>
    <w:p w14:paraId="3F3303AD" w14:textId="79A66A32" w:rsidR="00CD4F20" w:rsidRDefault="00CD4F20" w:rsidP="00CD4F20">
      <w:pPr>
        <w:pStyle w:val="Heading3"/>
      </w:pPr>
      <w:bookmarkStart w:id="665" w:name="_Toc534899662"/>
      <w:r>
        <w:t>description property</w:t>
      </w:r>
      <w:bookmarkEnd w:id="665"/>
    </w:p>
    <w:p w14:paraId="00450671" w14:textId="69CB7B4F"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820181">
        <w:t>3.11</w:t>
      </w:r>
      <w:r>
        <w:fldChar w:fldCharType="end"/>
      </w:r>
      <w:r>
        <w:t>) that describes the graph traversal.</w:t>
      </w:r>
    </w:p>
    <w:p w14:paraId="1B078DE3" w14:textId="453A53D8" w:rsidR="00CD4F20" w:rsidRDefault="00CD4F20" w:rsidP="00CD4F20">
      <w:pPr>
        <w:pStyle w:val="Heading3"/>
      </w:pPr>
      <w:bookmarkStart w:id="666" w:name="_Ref511823179"/>
      <w:bookmarkStart w:id="667" w:name="_Toc534899663"/>
      <w:proofErr w:type="spellStart"/>
      <w:r>
        <w:t>initialState</w:t>
      </w:r>
      <w:proofErr w:type="spellEnd"/>
      <w:r>
        <w:t xml:space="preserve"> property</w:t>
      </w:r>
      <w:bookmarkEnd w:id="666"/>
      <w:bookmarkEnd w:id="667"/>
    </w:p>
    <w:p w14:paraId="0DAFE5D2" w14:textId="77753BFC" w:rsidR="00C20C7A" w:rsidRDefault="00C20C7A" w:rsidP="00C20C7A">
      <w:r>
        <w:t xml:space="preserve">A </w:t>
      </w:r>
      <w:r>
        <w:rPr>
          <w:rStyle w:val="CODEtemp"/>
        </w:rPr>
        <w:t>graphTraversal</w:t>
      </w:r>
      <w:r>
        <w:t xml:space="preserve"> object </w:t>
      </w:r>
      <w:r>
        <w:rPr>
          <w:b/>
        </w:rPr>
        <w:t>MAY</w:t>
      </w:r>
      <w:r>
        <w:t xml:space="preserve"> contain a property named </w:t>
      </w:r>
      <w:proofErr w:type="spellStart"/>
      <w:r>
        <w:rPr>
          <w:rStyle w:val="CODEtemp"/>
        </w:rPr>
        <w:t>initialState</w:t>
      </w:r>
      <w:proofErr w:type="spellEnd"/>
      <w:r>
        <w:t xml:space="preserve"> whose value is a</w:t>
      </w:r>
      <w:r w:rsidR="00E14A98">
        <w:t>n</w:t>
      </w:r>
      <w:r>
        <w:t xml:space="preserve"> object (§</w:t>
      </w:r>
      <w:r>
        <w:fldChar w:fldCharType="begin"/>
      </w:r>
      <w:r>
        <w:instrText xml:space="preserve"> REF _Ref508798892 \r \h </w:instrText>
      </w:r>
      <w:r>
        <w:fldChar w:fldCharType="separate"/>
      </w:r>
      <w:r w:rsidR="00820181">
        <w:t>3.6</w:t>
      </w:r>
      <w:r>
        <w:fldChar w:fldCharType="end"/>
      </w:r>
      <w:r>
        <w:t xml:space="preserve">) each of whose properties represents the value of a relevant expression at the point of entry to the graph. This property, together with </w:t>
      </w:r>
      <w:proofErr w:type="spellStart"/>
      <w:r>
        <w:rPr>
          <w:rStyle w:val="CODEtemp"/>
        </w:rPr>
        <w:t>edgeTraversal.finalState</w:t>
      </w:r>
      <w:proofErr w:type="spellEnd"/>
      <w:r>
        <w:t xml:space="preserve"> (§</w:t>
      </w:r>
      <w:r>
        <w:fldChar w:fldCharType="begin"/>
      </w:r>
      <w:r>
        <w:instrText xml:space="preserve"> REF _Ref511823070 \r \h </w:instrText>
      </w:r>
      <w:r>
        <w:fldChar w:fldCharType="separate"/>
      </w:r>
      <w:r w:rsidR="00820181">
        <w:t>3.34.4</w:t>
      </w:r>
      <w:r>
        <w:fldChar w:fldCharType="end"/>
      </w:r>
      <w:r>
        <w:t>), enables a SARIF viewer to present a debugger-like “watch window” experience as the user traverses a graph.</w:t>
      </w:r>
    </w:p>
    <w:p w14:paraId="69AF54AA" w14:textId="60551672" w:rsidR="00C20C7A" w:rsidRPr="00C20C7A" w:rsidRDefault="00C20C7A" w:rsidP="00C20C7A">
      <w:r>
        <w:t>For details of how properties within a “state” object are represented, see §</w:t>
      </w:r>
      <w:r>
        <w:fldChar w:fldCharType="begin"/>
      </w:r>
      <w:r>
        <w:instrText xml:space="preserve"> REF _Ref510090188 \r \h </w:instrText>
      </w:r>
      <w:r>
        <w:fldChar w:fldCharType="separate"/>
      </w:r>
      <w:r w:rsidR="00820181">
        <w:t>3.37.6</w:t>
      </w:r>
      <w:r>
        <w:fldChar w:fldCharType="end"/>
      </w:r>
      <w:r>
        <w:t>.</w:t>
      </w:r>
    </w:p>
    <w:p w14:paraId="64F7666B" w14:textId="785BF9A5" w:rsidR="00CD4F20" w:rsidRDefault="00CD4F20" w:rsidP="00CD4F20">
      <w:pPr>
        <w:pStyle w:val="Heading3"/>
      </w:pPr>
      <w:bookmarkStart w:id="668" w:name="_Ref511822614"/>
      <w:bookmarkStart w:id="669" w:name="_Toc534899664"/>
      <w:r>
        <w:t>edgeTraversals property</w:t>
      </w:r>
      <w:bookmarkEnd w:id="668"/>
      <w:bookmarkEnd w:id="669"/>
    </w:p>
    <w:p w14:paraId="044B1D53" w14:textId="47C6E264" w:rsidR="009D3174" w:rsidRDefault="009D3174" w:rsidP="009D3174">
      <w:r>
        <w:t xml:space="preserve">A </w:t>
      </w:r>
      <w:r>
        <w:rPr>
          <w:rStyle w:val="CODEtemp"/>
        </w:rPr>
        <w:t>graphTraversal</w:t>
      </w:r>
      <w:r>
        <w:t xml:space="preserve"> object </w:t>
      </w:r>
      <w:r w:rsidR="009079A3">
        <w:rPr>
          <w:b/>
        </w:rPr>
        <w:t>MAY</w:t>
      </w:r>
      <w:r w:rsidR="009079A3">
        <w:t xml:space="preserve"> </w:t>
      </w:r>
      <w:r>
        <w:t xml:space="preserve">contain a property named </w:t>
      </w:r>
      <w:r>
        <w:rPr>
          <w:rStyle w:val="CODEtemp"/>
        </w:rPr>
        <w:t>edgeTraversals</w:t>
      </w:r>
      <w:r>
        <w:t xml:space="preserve"> whose value is an array of </w:t>
      </w:r>
      <w:r w:rsidR="009079A3">
        <w:t xml:space="preserve">zero or more </w:t>
      </w:r>
      <w:r>
        <w:rPr>
          <w:rStyle w:val="CODEtemp"/>
        </w:rPr>
        <w:t>edgeTraversal</w:t>
      </w:r>
      <w:r>
        <w:t xml:space="preserve"> objects (§</w:t>
      </w:r>
      <w:r>
        <w:fldChar w:fldCharType="begin"/>
      </w:r>
      <w:r>
        <w:instrText xml:space="preserve"> REF _Ref511822569 \r \h </w:instrText>
      </w:r>
      <w:r>
        <w:fldChar w:fldCharType="separate"/>
      </w:r>
      <w:r w:rsidR="00820181">
        <w:t>3.34</w:t>
      </w:r>
      <w:r>
        <w:fldChar w:fldCharType="end"/>
      </w:r>
      <w:r>
        <w:t>)</w:t>
      </w:r>
      <w:r w:rsidR="00042973">
        <w:t xml:space="preserve"> which together represent the sequence of edges traversed during this graph traversal</w:t>
      </w:r>
      <w:r>
        <w:t>.</w:t>
      </w:r>
    </w:p>
    <w:p w14:paraId="2FD89AE1" w14:textId="5EA21D29" w:rsidR="009079A3" w:rsidRDefault="009079A3" w:rsidP="009D3174">
      <w:r>
        <w:t xml:space="preserve">If </w:t>
      </w:r>
      <w:r>
        <w:rPr>
          <w:rStyle w:val="CODEtemp"/>
        </w:rPr>
        <w:t>edgeTraversals</w:t>
      </w:r>
      <w:r>
        <w:t xml:space="preserve"> is absent, it </w:t>
      </w:r>
      <w:r w:rsidRPr="00D607E1">
        <w:rPr>
          <w:b/>
        </w:rPr>
        <w:t>SHALL</w:t>
      </w:r>
      <w:r>
        <w:t xml:space="preserve"> default to an empty array.</w:t>
      </w:r>
    </w:p>
    <w:p w14:paraId="50B09B3E" w14:textId="77777777"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lastRenderedPageBreak/>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682DE9C4" w:rsidR="009D3174" w:rsidRDefault="009D3174" w:rsidP="009D3174">
      <w:pPr>
        <w:pStyle w:val="Note"/>
      </w:pPr>
      <w:r>
        <w:t xml:space="preserve">This example also demonstrates the usage of </w:t>
      </w:r>
      <w:proofErr w:type="spellStart"/>
      <w:r>
        <w:rPr>
          <w:rStyle w:val="CODEtemp"/>
        </w:rPr>
        <w:t>graphTraversal.initialState</w:t>
      </w:r>
      <w:proofErr w:type="spellEnd"/>
      <w:r>
        <w:t xml:space="preserve"> (§</w:t>
      </w:r>
      <w:r>
        <w:fldChar w:fldCharType="begin"/>
      </w:r>
      <w:r>
        <w:instrText xml:space="preserve"> REF _Ref511823179 \r \h </w:instrText>
      </w:r>
      <w:r>
        <w:fldChar w:fldCharType="separate"/>
      </w:r>
      <w:r w:rsidR="00820181">
        <w:t>3.33.4</w:t>
      </w:r>
      <w:r>
        <w:fldChar w:fldCharType="end"/>
      </w:r>
      <w:r>
        <w:t xml:space="preserve">) and </w:t>
      </w:r>
      <w:proofErr w:type="spellStart"/>
      <w:r>
        <w:rPr>
          <w:rStyle w:val="CODEtemp"/>
        </w:rPr>
        <w:t>edgeTraversal.finalState</w:t>
      </w:r>
      <w:proofErr w:type="spellEnd"/>
      <w:r>
        <w:t xml:space="preserve"> (§</w:t>
      </w:r>
      <w:r>
        <w:fldChar w:fldCharType="begin"/>
      </w:r>
      <w:r>
        <w:instrText xml:space="preserve"> REF _Ref511823070 \r \h </w:instrText>
      </w:r>
      <w:r>
        <w:fldChar w:fldCharType="separate"/>
      </w:r>
      <w:r w:rsidR="00820181">
        <w:t>3.34.4</w:t>
      </w:r>
      <w:r>
        <w:fldChar w:fldCharType="end"/>
      </w:r>
      <w:r>
        <w:t>).</w:t>
      </w:r>
    </w:p>
    <w:p w14:paraId="4808B3B4" w14:textId="48BD9D35" w:rsidR="009D3174" w:rsidRDefault="009D3174"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820181">
        <w:t>3.22</w:t>
      </w:r>
      <w:r>
        <w:fldChar w:fldCharType="end"/>
      </w:r>
      <w:r>
        <w:t>).</w:t>
      </w:r>
    </w:p>
    <w:p w14:paraId="10E2D789" w14:textId="44AECCB6" w:rsidR="009D3174" w:rsidRDefault="009D3174" w:rsidP="002D65F3">
      <w:pPr>
        <w:pStyle w:val="Code"/>
      </w:pPr>
      <w:r>
        <w:t xml:space="preserve">  "graphs": </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820181">
        <w:t>3.22.14</w:t>
      </w:r>
      <w:r>
        <w:fldChar w:fldCharType="end"/>
      </w:r>
      <w:r>
        <w:t>.</w:t>
      </w:r>
    </w:p>
    <w:p w14:paraId="69735FC2" w14:textId="18E032B5" w:rsidR="009D3174" w:rsidRDefault="009D3174" w:rsidP="002D65F3">
      <w:pPr>
        <w:pStyle w:val="Code"/>
      </w:pPr>
      <w:r>
        <w:t xml:space="preserve">    </w:t>
      </w:r>
      <w:r w:rsidR="000C304C">
        <w:t xml:space="preserve">"g1": </w:t>
      </w:r>
      <w:r>
        <w:t>{                                # A graph object (§</w:t>
      </w:r>
      <w:r>
        <w:fldChar w:fldCharType="begin"/>
      </w:r>
      <w:r>
        <w:instrText xml:space="preserve"> REF _Ref511819945 \r \h </w:instrText>
      </w:r>
      <w:r w:rsidR="002D65F3">
        <w:instrText xml:space="preserve"> \* MERGEFORMAT </w:instrText>
      </w:r>
      <w:r>
        <w:fldChar w:fldCharType="separate"/>
      </w:r>
      <w:r w:rsidR="00820181">
        <w:t>3.30</w:t>
      </w:r>
      <w:r>
        <w:fldChar w:fldCharType="end"/>
      </w:r>
      <w:r>
        <w:t>).</w:t>
      </w:r>
    </w:p>
    <w:p w14:paraId="0A2D9023" w14:textId="3F576082" w:rsidR="009D3174" w:rsidRDefault="009D3174" w:rsidP="002D65F3">
      <w:pPr>
        <w:pStyle w:val="Code"/>
      </w:pPr>
      <w:r>
        <w:t xml:space="preserve">      "id": "g1",                          # See §</w:t>
      </w:r>
      <w:r>
        <w:fldChar w:fldCharType="begin"/>
      </w:r>
      <w:r>
        <w:instrText xml:space="preserve"> REF _Ref511822858 \r \h </w:instrText>
      </w:r>
      <w:r w:rsidR="002D65F3">
        <w:instrText xml:space="preserve"> \* MERGEFORMAT </w:instrText>
      </w:r>
      <w:r>
        <w:fldChar w:fldCharType="separate"/>
      </w:r>
      <w:r w:rsidR="00820181">
        <w:t>3.30.2</w:t>
      </w:r>
      <w:r>
        <w:fldChar w:fldCharType="end"/>
      </w:r>
      <w:r>
        <w:t>.</w:t>
      </w:r>
    </w:p>
    <w:p w14:paraId="10FF4F75" w14:textId="77777777" w:rsidR="009D3174" w:rsidRDefault="009D3174" w:rsidP="002D65F3">
      <w:pPr>
        <w:pStyle w:val="Code"/>
      </w:pPr>
    </w:p>
    <w:p w14:paraId="2D97EC95" w14:textId="21119166" w:rsidR="009D3174" w:rsidRDefault="009D3174" w:rsidP="002D65F3">
      <w:pPr>
        <w:pStyle w:val="Code"/>
      </w:pPr>
      <w:r>
        <w:t xml:space="preserve">      "nodes": [                           # See §</w:t>
      </w:r>
      <w:r>
        <w:fldChar w:fldCharType="begin"/>
      </w:r>
      <w:r>
        <w:instrText xml:space="preserve"> REF _Ref511823242 \r \h </w:instrText>
      </w:r>
      <w:r w:rsidR="002D65F3">
        <w:instrText xml:space="preserve"> \* MERGEFORMAT </w:instrText>
      </w:r>
      <w:r>
        <w:fldChar w:fldCharType="separate"/>
      </w:r>
      <w:r w:rsidR="00820181">
        <w:t>3.30.4</w:t>
      </w:r>
      <w:r>
        <w:fldChar w:fldCharType="end"/>
      </w:r>
      <w:r>
        <w:t>.</w:t>
      </w:r>
    </w:p>
    <w:p w14:paraId="385BE8FF" w14:textId="3E3D2205" w:rsidR="009D3174" w:rsidRDefault="009D3174" w:rsidP="002D65F3">
      <w:pPr>
        <w:pStyle w:val="Code"/>
      </w:pPr>
      <w:r>
        <w:t xml:space="preserve">        { "id": "n1" },                    # A node object (§</w:t>
      </w:r>
      <w:r>
        <w:fldChar w:fldCharType="begin"/>
      </w:r>
      <w:r>
        <w:instrText xml:space="preserve"> REF _Ref511821868 \r \h </w:instrText>
      </w:r>
      <w:r w:rsidR="002D65F3">
        <w:instrText xml:space="preserve"> \* MERGEFORMAT </w:instrText>
      </w:r>
      <w:r>
        <w:fldChar w:fldCharType="separate"/>
      </w:r>
      <w:r w:rsidR="00820181">
        <w:t>3.31</w:t>
      </w:r>
      <w:r>
        <w:fldChar w:fldCharType="end"/>
      </w:r>
      <w:r>
        <w:t>).</w:t>
      </w:r>
    </w:p>
    <w:p w14:paraId="39064273" w14:textId="77777777" w:rsidR="009D3174" w:rsidRDefault="009D3174" w:rsidP="002D65F3">
      <w:pPr>
        <w:pStyle w:val="Code"/>
      </w:pPr>
      <w:r>
        <w:t xml:space="preserve">        { "id": "n2" },</w:t>
      </w:r>
    </w:p>
    <w:p w14:paraId="402FF804" w14:textId="77777777" w:rsidR="009D3174" w:rsidRDefault="009D3174" w:rsidP="002D65F3">
      <w:pPr>
        <w:pStyle w:val="Code"/>
      </w:pPr>
      <w:r>
        <w:t xml:space="preserve">        { "id": "n3" },</w:t>
      </w:r>
    </w:p>
    <w:p w14:paraId="0B4A7AD0" w14:textId="77777777" w:rsidR="009D3174" w:rsidRDefault="009D3174" w:rsidP="002D65F3">
      <w:pPr>
        <w:pStyle w:val="Code"/>
      </w:pPr>
      <w:r>
        <w:t xml:space="preserve">        { "id": "n4" }</w:t>
      </w:r>
    </w:p>
    <w:p w14:paraId="43562A5F" w14:textId="77777777" w:rsidR="009D3174" w:rsidRDefault="009D3174" w:rsidP="002D65F3">
      <w:pPr>
        <w:pStyle w:val="Code"/>
      </w:pPr>
      <w:r>
        <w:t xml:space="preserve">      ],</w:t>
      </w:r>
    </w:p>
    <w:p w14:paraId="5BA449D0" w14:textId="77777777" w:rsidR="009D3174" w:rsidRDefault="009D3174" w:rsidP="002D65F3">
      <w:pPr>
        <w:pStyle w:val="Code"/>
      </w:pPr>
    </w:p>
    <w:p w14:paraId="48B09F75" w14:textId="5264C003" w:rsidR="009D3174" w:rsidRDefault="009D3174" w:rsidP="002D65F3">
      <w:pPr>
        <w:pStyle w:val="Code"/>
      </w:pPr>
      <w:r>
        <w:t xml:space="preserve">      "edges": [                           # See §</w:t>
      </w:r>
      <w:r>
        <w:fldChar w:fldCharType="begin"/>
      </w:r>
      <w:r>
        <w:instrText xml:space="preserve"> REF _Ref511823263 \r \h </w:instrText>
      </w:r>
      <w:r w:rsidR="002D65F3">
        <w:instrText xml:space="preserve"> \* MERGEFORMAT </w:instrText>
      </w:r>
      <w:r>
        <w:fldChar w:fldCharType="separate"/>
      </w:r>
      <w:r w:rsidR="00820181">
        <w:t>3.30.5</w:t>
      </w:r>
      <w:r>
        <w:fldChar w:fldCharType="end"/>
      </w:r>
      <w:r>
        <w:t>.</w:t>
      </w:r>
    </w:p>
    <w:p w14:paraId="3AE21EC0" w14:textId="3CA906CE" w:rsidR="009D3174" w:rsidRDefault="009D3174" w:rsidP="002D65F3">
      <w:pPr>
        <w:pStyle w:val="Code"/>
      </w:pPr>
      <w:r>
        <w:t xml:space="preserve">        {                                  # An edge object (§</w:t>
      </w:r>
      <w:r>
        <w:fldChar w:fldCharType="begin"/>
      </w:r>
      <w:r>
        <w:instrText xml:space="preserve"> REF _Ref511821891 \r \h </w:instrText>
      </w:r>
      <w:r w:rsidR="002D65F3">
        <w:instrText xml:space="preserve"> \* MERGEFORMAT </w:instrText>
      </w:r>
      <w:r>
        <w:fldChar w:fldCharType="separate"/>
      </w:r>
      <w:r w:rsidR="00820181">
        <w:t>3.32</w:t>
      </w:r>
      <w:r>
        <w:fldChar w:fldCharType="end"/>
      </w:r>
      <w:r>
        <w:t>).</w:t>
      </w:r>
    </w:p>
    <w:p w14:paraId="0FC27E06" w14:textId="5926676B" w:rsidR="009D3174" w:rsidRDefault="009D3174" w:rsidP="002D65F3">
      <w:pPr>
        <w:pStyle w:val="Code"/>
      </w:pPr>
      <w:r>
        <w:t xml:space="preserve">          "id": "e1",                      # See §</w:t>
      </w:r>
      <w:r>
        <w:fldChar w:fldCharType="begin"/>
      </w:r>
      <w:r>
        <w:instrText xml:space="preserve"> REF _Ref511823280 \r \h </w:instrText>
      </w:r>
      <w:r w:rsidR="002D65F3">
        <w:instrText xml:space="preserve"> \* MERGEFORMAT </w:instrText>
      </w:r>
      <w:r>
        <w:fldChar w:fldCharType="separate"/>
      </w:r>
      <w:r w:rsidR="00820181">
        <w:t>3.32.2</w:t>
      </w:r>
      <w:r>
        <w:fldChar w:fldCharType="end"/>
      </w:r>
      <w:r>
        <w:t>.</w:t>
      </w:r>
    </w:p>
    <w:p w14:paraId="33697097" w14:textId="724CBACD" w:rsidR="009D3174" w:rsidRDefault="009D3174" w:rsidP="002D65F3">
      <w:pPr>
        <w:pStyle w:val="Code"/>
      </w:pPr>
      <w:r>
        <w:t xml:space="preserve">          "sourceNodeId": "n1",            # See §</w:t>
      </w:r>
      <w:r>
        <w:fldChar w:fldCharType="begin"/>
      </w:r>
      <w:r>
        <w:instrText xml:space="preserve"> REF _Ref511822214 \r \h </w:instrText>
      </w:r>
      <w:r w:rsidR="002D65F3">
        <w:instrText xml:space="preserve"> \* MERGEFORMAT </w:instrText>
      </w:r>
      <w:r>
        <w:fldChar w:fldCharType="separate"/>
      </w:r>
      <w:r w:rsidR="00820181">
        <w:t>3.32.4</w:t>
      </w:r>
      <w:r>
        <w:fldChar w:fldCharType="end"/>
      </w:r>
      <w:r>
        <w:t>.</w:t>
      </w:r>
    </w:p>
    <w:p w14:paraId="6F112479" w14:textId="1F5632B4" w:rsidR="009D3174" w:rsidRDefault="009D3174" w:rsidP="002D65F3">
      <w:pPr>
        <w:pStyle w:val="Code"/>
      </w:pPr>
      <w:r>
        <w:t xml:space="preserve">          "targetNodeId": "n2"             # See §</w:t>
      </w:r>
      <w:r>
        <w:fldChar w:fldCharType="begin"/>
      </w:r>
      <w:r>
        <w:instrText xml:space="preserve"> REF _Ref511823298 \r \h </w:instrText>
      </w:r>
      <w:r w:rsidR="002D65F3">
        <w:instrText xml:space="preserve"> \* MERGEFORMAT </w:instrText>
      </w:r>
      <w:r>
        <w:fldChar w:fldCharType="separate"/>
      </w:r>
      <w:r w:rsidR="00820181">
        <w:t>3.32.5</w:t>
      </w:r>
      <w:r>
        <w:fldChar w:fldCharType="end"/>
      </w:r>
      <w:r>
        <w:t>.</w:t>
      </w:r>
    </w:p>
    <w:p w14:paraId="7FB12B11" w14:textId="77777777" w:rsidR="009D3174" w:rsidRDefault="009D3174" w:rsidP="002D65F3">
      <w:pPr>
        <w:pStyle w:val="Code"/>
      </w:pPr>
      <w:r>
        <w:t xml:space="preserve">        },</w:t>
      </w:r>
    </w:p>
    <w:p w14:paraId="4ACE27C8" w14:textId="77777777" w:rsidR="009D3174" w:rsidRDefault="009D3174" w:rsidP="002D65F3">
      <w:pPr>
        <w:pStyle w:val="Code"/>
      </w:pPr>
      <w:r>
        <w:t xml:space="preserve">        {</w:t>
      </w:r>
    </w:p>
    <w:p w14:paraId="61D90031" w14:textId="77777777" w:rsidR="009D3174" w:rsidRDefault="009D3174" w:rsidP="002D65F3">
      <w:pPr>
        <w:pStyle w:val="Code"/>
      </w:pPr>
      <w:r>
        <w:t xml:space="preserve">          "id": "e2",</w:t>
      </w:r>
    </w:p>
    <w:p w14:paraId="5CE93E27" w14:textId="77777777" w:rsidR="009D3174" w:rsidRDefault="009D3174" w:rsidP="002D65F3">
      <w:pPr>
        <w:pStyle w:val="Code"/>
      </w:pPr>
      <w:r>
        <w:t xml:space="preserve">          "sourceNodeId": "n2",</w:t>
      </w:r>
    </w:p>
    <w:p w14:paraId="7B023CA6" w14:textId="77777777" w:rsidR="009D3174" w:rsidRDefault="009D3174" w:rsidP="002D65F3">
      <w:pPr>
        <w:pStyle w:val="Code"/>
      </w:pPr>
      <w:r>
        <w:t xml:space="preserve">          "targetNodeId": "n3"</w:t>
      </w:r>
    </w:p>
    <w:p w14:paraId="1FDDAE62" w14:textId="77777777" w:rsidR="009D3174" w:rsidRDefault="009D3174" w:rsidP="002D65F3">
      <w:pPr>
        <w:pStyle w:val="Code"/>
      </w:pPr>
      <w:r>
        <w:t xml:space="preserve">        },</w:t>
      </w:r>
    </w:p>
    <w:p w14:paraId="1677A5AB" w14:textId="77777777" w:rsidR="009D3174" w:rsidRDefault="009D3174" w:rsidP="002D65F3">
      <w:pPr>
        <w:pStyle w:val="Code"/>
      </w:pPr>
      <w:r>
        <w:t xml:space="preserve">        {</w:t>
      </w:r>
    </w:p>
    <w:p w14:paraId="071B5037" w14:textId="77777777" w:rsidR="009D3174" w:rsidRDefault="009D3174" w:rsidP="002D65F3">
      <w:pPr>
        <w:pStyle w:val="Code"/>
      </w:pPr>
      <w:r>
        <w:t xml:space="preserve">          "id": "e3",</w:t>
      </w:r>
    </w:p>
    <w:p w14:paraId="3DE0FF35" w14:textId="77777777" w:rsidR="009D3174" w:rsidRDefault="009D3174" w:rsidP="002D65F3">
      <w:pPr>
        <w:pStyle w:val="Code"/>
      </w:pPr>
      <w:r>
        <w:t xml:space="preserve">          "sourceNodeId": "n2",</w:t>
      </w:r>
    </w:p>
    <w:p w14:paraId="7BAB7B0D" w14:textId="77777777" w:rsidR="009D3174" w:rsidRDefault="009D3174" w:rsidP="002D65F3">
      <w:pPr>
        <w:pStyle w:val="Code"/>
      </w:pPr>
      <w:r>
        <w:t xml:space="preserve">          "targetNodeId": "n4"</w:t>
      </w:r>
    </w:p>
    <w:p w14:paraId="7C9CAA04" w14:textId="77777777" w:rsidR="009D3174" w:rsidRDefault="009D3174" w:rsidP="002D65F3">
      <w:pPr>
        <w:pStyle w:val="Code"/>
      </w:pPr>
      <w:r>
        <w:t xml:space="preserve">        }</w:t>
      </w:r>
    </w:p>
    <w:p w14:paraId="213344E1" w14:textId="77777777" w:rsidR="009D3174" w:rsidRDefault="009D3174" w:rsidP="002D65F3">
      <w:pPr>
        <w:pStyle w:val="Code"/>
      </w:pPr>
      <w:r>
        <w:t xml:space="preserve">      ]</w:t>
      </w:r>
    </w:p>
    <w:p w14:paraId="46E63518" w14:textId="77777777" w:rsidR="009D3174" w:rsidRDefault="009D3174" w:rsidP="002D65F3">
      <w:pPr>
        <w:pStyle w:val="Code"/>
      </w:pPr>
      <w:r>
        <w:t xml:space="preserve">    }</w:t>
      </w:r>
    </w:p>
    <w:p w14:paraId="088FACE5" w14:textId="3E0B0E1C" w:rsidR="009D3174" w:rsidRDefault="009D3174" w:rsidP="002D65F3">
      <w:pPr>
        <w:pStyle w:val="Code"/>
      </w:pPr>
      <w:r>
        <w:t xml:space="preserve">  </w:t>
      </w:r>
      <w:r w:rsidR="000C304C">
        <w:t>},</w:t>
      </w:r>
    </w:p>
    <w:p w14:paraId="0AE87222" w14:textId="77777777" w:rsidR="009D3174" w:rsidRDefault="009D3174" w:rsidP="002D65F3">
      <w:pPr>
        <w:pStyle w:val="Code"/>
      </w:pPr>
    </w:p>
    <w:p w14:paraId="126F4AE3" w14:textId="68EA667B" w:rsidR="009D3174" w:rsidRDefault="009D3174"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820181">
        <w:t>3.22.15</w:t>
      </w:r>
      <w:r>
        <w:fldChar w:fldCharType="end"/>
      </w:r>
      <w:r>
        <w:t>.</w:t>
      </w:r>
    </w:p>
    <w:p w14:paraId="52989359" w14:textId="245D63A2" w:rsidR="009D3174" w:rsidRDefault="009D3174"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820181">
        <w:t>3.33</w:t>
      </w:r>
      <w:r>
        <w:fldChar w:fldCharType="end"/>
      </w:r>
      <w:r>
        <w:t>).</w:t>
      </w:r>
    </w:p>
    <w:p w14:paraId="42598F9A" w14:textId="55B6DF84" w:rsidR="009D3174" w:rsidRDefault="009D3174" w:rsidP="002D65F3">
      <w:pPr>
        <w:pStyle w:val="Code"/>
      </w:pPr>
      <w:r>
        <w:t xml:space="preserve">      "graphId": "g1",                     # See §</w:t>
      </w:r>
      <w:r>
        <w:fldChar w:fldCharType="begin"/>
      </w:r>
      <w:r>
        <w:instrText xml:space="preserve"> REF _Ref511823337 \r \h </w:instrText>
      </w:r>
      <w:r w:rsidR="002D65F3">
        <w:instrText xml:space="preserve"> \* MERGEFORMAT </w:instrText>
      </w:r>
      <w:r>
        <w:fldChar w:fldCharType="separate"/>
      </w:r>
      <w:r w:rsidR="00820181">
        <w:t>3.33.2</w:t>
      </w:r>
      <w:r>
        <w:fldChar w:fldCharType="end"/>
      </w:r>
      <w:r>
        <w:t>.</w:t>
      </w:r>
    </w:p>
    <w:p w14:paraId="00E6F1B9" w14:textId="77777777" w:rsidR="009D3174" w:rsidRDefault="009D3174" w:rsidP="002D65F3">
      <w:pPr>
        <w:pStyle w:val="Code"/>
      </w:pPr>
    </w:p>
    <w:p w14:paraId="36D3F377" w14:textId="007C9665" w:rsidR="009D3174" w:rsidRDefault="009D3174" w:rsidP="002D65F3">
      <w:pPr>
        <w:pStyle w:val="Code"/>
      </w:pPr>
      <w:r>
        <w:t xml:space="preserve">      "</w:t>
      </w:r>
      <w:proofErr w:type="spellStart"/>
      <w:r>
        <w:t>initialState</w:t>
      </w:r>
      <w:proofErr w:type="spellEnd"/>
      <w:r>
        <w:t>": {                    # See §</w:t>
      </w:r>
      <w:r>
        <w:fldChar w:fldCharType="begin"/>
      </w:r>
      <w:r>
        <w:instrText xml:space="preserve"> REF _Ref511823179 \r \h </w:instrText>
      </w:r>
      <w:r w:rsidR="002D65F3">
        <w:instrText xml:space="preserve"> \* MERGEFORMAT </w:instrText>
      </w:r>
      <w:r>
        <w:fldChar w:fldCharType="separate"/>
      </w:r>
      <w:r w:rsidR="00820181">
        <w:t>3.33.4</w:t>
      </w:r>
      <w:r>
        <w:fldChar w:fldCharType="end"/>
      </w:r>
      <w:r>
        <w:t>.</w:t>
      </w:r>
    </w:p>
    <w:p w14:paraId="7C2FEAFA" w14:textId="77777777" w:rsidR="009D3174" w:rsidRDefault="009D3174" w:rsidP="002D65F3">
      <w:pPr>
        <w:pStyle w:val="Code"/>
      </w:pPr>
      <w:r>
        <w:t xml:space="preserve">        "x": "1",</w:t>
      </w:r>
    </w:p>
    <w:p w14:paraId="555680D0" w14:textId="77777777" w:rsidR="009D3174" w:rsidRDefault="009D3174" w:rsidP="002D65F3">
      <w:pPr>
        <w:pStyle w:val="Code"/>
      </w:pPr>
      <w:r>
        <w:t xml:space="preserve">        "y": "2",</w:t>
      </w:r>
    </w:p>
    <w:p w14:paraId="72989F79" w14:textId="77777777" w:rsidR="009D3174" w:rsidRDefault="009D3174" w:rsidP="002D65F3">
      <w:pPr>
        <w:pStyle w:val="Code"/>
      </w:pPr>
      <w:r>
        <w:t xml:space="preserve">        "x + y": "3”</w:t>
      </w:r>
    </w:p>
    <w:p w14:paraId="642AE515" w14:textId="77777777" w:rsidR="009D3174" w:rsidRDefault="009D3174" w:rsidP="002D65F3">
      <w:pPr>
        <w:pStyle w:val="Code"/>
      </w:pPr>
      <w:r>
        <w:t xml:space="preserve">      },</w:t>
      </w:r>
    </w:p>
    <w:p w14:paraId="5CA347D8" w14:textId="77777777" w:rsidR="009D3174" w:rsidRDefault="009D3174" w:rsidP="002D65F3">
      <w:pPr>
        <w:pStyle w:val="Code"/>
      </w:pPr>
    </w:p>
    <w:p w14:paraId="7F0814EA" w14:textId="59DA85F1" w:rsidR="009D3174" w:rsidRDefault="009D3174" w:rsidP="002D65F3">
      <w:pPr>
        <w:pStyle w:val="Code"/>
      </w:pPr>
      <w:r>
        <w:t xml:space="preserve">      "edgeTraversals": [                  # See §</w:t>
      </w:r>
      <w:r>
        <w:fldChar w:fldCharType="begin"/>
      </w:r>
      <w:r>
        <w:instrText xml:space="preserve"> REF _Ref511822614 \r \h </w:instrText>
      </w:r>
      <w:r w:rsidR="002D65F3">
        <w:instrText xml:space="preserve"> \* MERGEFORMAT </w:instrText>
      </w:r>
      <w:r>
        <w:fldChar w:fldCharType="separate"/>
      </w:r>
      <w:r w:rsidR="00820181">
        <w:t>3.33.5</w:t>
      </w:r>
      <w:r>
        <w:fldChar w:fldCharType="end"/>
      </w:r>
      <w:r>
        <w:t>.</w:t>
      </w:r>
    </w:p>
    <w:p w14:paraId="741740FA" w14:textId="609D0499" w:rsidR="009D3174" w:rsidRDefault="009D3174" w:rsidP="002D65F3">
      <w:pPr>
        <w:pStyle w:val="Code"/>
      </w:pPr>
      <w:r>
        <w:t xml:space="preserve">        {                                  # An edgeTraversal object (§</w:t>
      </w:r>
      <w:r>
        <w:fldChar w:fldCharType="begin"/>
      </w:r>
      <w:r>
        <w:instrText xml:space="preserve"> REF _Ref511822569 \r \h </w:instrText>
      </w:r>
      <w:r w:rsidR="002D65F3">
        <w:instrText xml:space="preserve"> \* MERGEFORMAT </w:instrText>
      </w:r>
      <w:r>
        <w:fldChar w:fldCharType="separate"/>
      </w:r>
      <w:r w:rsidR="00820181">
        <w:t>3.34</w:t>
      </w:r>
      <w:r>
        <w:fldChar w:fldCharType="end"/>
      </w:r>
      <w:r>
        <w:t>).</w:t>
      </w:r>
    </w:p>
    <w:p w14:paraId="3B24AD48" w14:textId="099D7304" w:rsidR="009D3174" w:rsidRDefault="009D3174" w:rsidP="002D65F3">
      <w:pPr>
        <w:pStyle w:val="Code"/>
      </w:pPr>
      <w:r>
        <w:t xml:space="preserve">          "edgeId": "e1",                  # See §</w:t>
      </w:r>
      <w:r w:rsidR="00D1651A">
        <w:fldChar w:fldCharType="begin"/>
      </w:r>
      <w:r w:rsidR="00D1651A">
        <w:instrText xml:space="preserve"> REF _Ref513199007 \r \h </w:instrText>
      </w:r>
      <w:r w:rsidR="002D65F3">
        <w:instrText xml:space="preserve"> \* MERGEFORMAT </w:instrText>
      </w:r>
      <w:r w:rsidR="00D1651A">
        <w:fldChar w:fldCharType="separate"/>
      </w:r>
      <w:r w:rsidR="00820181">
        <w:t>3.34.2</w:t>
      </w:r>
      <w:r w:rsidR="00D1651A">
        <w:fldChar w:fldCharType="end"/>
      </w:r>
      <w:r>
        <w:t>.</w:t>
      </w:r>
    </w:p>
    <w:p w14:paraId="091883BE" w14:textId="77777777" w:rsidR="009D3174" w:rsidRDefault="009D3174" w:rsidP="002D65F3">
      <w:pPr>
        <w:pStyle w:val="Code"/>
      </w:pPr>
    </w:p>
    <w:p w14:paraId="0C82C8AC" w14:textId="7D5556D5" w:rsidR="009D3174" w:rsidRDefault="009D3174" w:rsidP="002D65F3">
      <w:pPr>
        <w:pStyle w:val="Code"/>
      </w:pPr>
      <w:r>
        <w:t xml:space="preserve">          "</w:t>
      </w:r>
      <w:proofErr w:type="spellStart"/>
      <w:r>
        <w:t>finalState</w:t>
      </w:r>
      <w:proofErr w:type="spellEnd"/>
      <w:r>
        <w:t>": {                  # See §</w:t>
      </w:r>
      <w:r>
        <w:fldChar w:fldCharType="begin"/>
      </w:r>
      <w:r>
        <w:instrText xml:space="preserve"> REF _Ref511823070 \r \h </w:instrText>
      </w:r>
      <w:r w:rsidR="002D65F3">
        <w:instrText xml:space="preserve"> \* MERGEFORMAT </w:instrText>
      </w:r>
      <w:r>
        <w:fldChar w:fldCharType="separate"/>
      </w:r>
      <w:r w:rsidR="00820181">
        <w:t>3.34.4</w:t>
      </w:r>
      <w:r>
        <w:fldChar w:fldCharType="end"/>
      </w:r>
      <w:r>
        <w:t>.</w:t>
      </w:r>
    </w:p>
    <w:p w14:paraId="10592E40" w14:textId="77777777" w:rsidR="009D3174" w:rsidRDefault="009D3174" w:rsidP="002D65F3">
      <w:pPr>
        <w:pStyle w:val="Code"/>
      </w:pPr>
      <w:r>
        <w:t xml:space="preserve">            "x": "4",</w:t>
      </w:r>
    </w:p>
    <w:p w14:paraId="485016D4" w14:textId="77777777" w:rsidR="009D3174" w:rsidRDefault="009D3174" w:rsidP="002D65F3">
      <w:pPr>
        <w:pStyle w:val="Code"/>
      </w:pPr>
      <w:r>
        <w:t xml:space="preserve">            "y": "2",</w:t>
      </w:r>
    </w:p>
    <w:p w14:paraId="4388AB17" w14:textId="77777777" w:rsidR="009D3174" w:rsidRDefault="009D3174" w:rsidP="002D65F3">
      <w:pPr>
        <w:pStyle w:val="Code"/>
      </w:pPr>
      <w:r>
        <w:t xml:space="preserve">            "x + y": "6”</w:t>
      </w:r>
    </w:p>
    <w:p w14:paraId="6D1876A8" w14:textId="77777777" w:rsidR="009D3174" w:rsidRDefault="009D3174" w:rsidP="002D65F3">
      <w:pPr>
        <w:pStyle w:val="Code"/>
      </w:pPr>
      <w:r>
        <w:t xml:space="preserve">          }</w:t>
      </w:r>
    </w:p>
    <w:p w14:paraId="5E8CFB0C" w14:textId="77777777" w:rsidR="009D3174" w:rsidRDefault="009D3174" w:rsidP="002D65F3">
      <w:pPr>
        <w:pStyle w:val="Code"/>
      </w:pPr>
      <w:r>
        <w:t xml:space="preserve">        },</w:t>
      </w:r>
    </w:p>
    <w:p w14:paraId="6187EA7A" w14:textId="77777777" w:rsidR="009D3174" w:rsidRDefault="009D3174" w:rsidP="002D65F3">
      <w:pPr>
        <w:pStyle w:val="Code"/>
      </w:pPr>
      <w:r>
        <w:t xml:space="preserve">        {</w:t>
      </w:r>
    </w:p>
    <w:p w14:paraId="363B3279" w14:textId="77777777" w:rsidR="009D3174" w:rsidRDefault="009D3174" w:rsidP="002D65F3">
      <w:pPr>
        <w:pStyle w:val="Code"/>
      </w:pPr>
      <w:r>
        <w:t xml:space="preserve">          "edgeId": "e3",</w:t>
      </w:r>
    </w:p>
    <w:p w14:paraId="180C11DE" w14:textId="77777777" w:rsidR="009D3174" w:rsidRDefault="009D3174" w:rsidP="002D65F3">
      <w:pPr>
        <w:pStyle w:val="Code"/>
      </w:pPr>
    </w:p>
    <w:p w14:paraId="2216372F" w14:textId="77777777" w:rsidR="009D3174" w:rsidRDefault="009D3174" w:rsidP="002D65F3">
      <w:pPr>
        <w:pStyle w:val="Code"/>
      </w:pPr>
      <w:r>
        <w:t xml:space="preserve">          "</w:t>
      </w:r>
      <w:proofErr w:type="spellStart"/>
      <w:r>
        <w:t>finalState</w:t>
      </w:r>
      <w:proofErr w:type="spellEnd"/>
      <w:r>
        <w:t>": {</w:t>
      </w:r>
    </w:p>
    <w:p w14:paraId="494FCF21" w14:textId="77777777" w:rsidR="009D3174" w:rsidRDefault="009D3174" w:rsidP="002D65F3">
      <w:pPr>
        <w:pStyle w:val="Code"/>
      </w:pPr>
      <w:r>
        <w:t xml:space="preserve">            "x": "4",</w:t>
      </w:r>
    </w:p>
    <w:p w14:paraId="15CA02A7" w14:textId="77777777" w:rsidR="009D3174" w:rsidRDefault="009D3174" w:rsidP="002D65F3">
      <w:pPr>
        <w:pStyle w:val="Code"/>
      </w:pPr>
      <w:r>
        <w:lastRenderedPageBreak/>
        <w:t xml:space="preserve">            "y": "7",</w:t>
      </w:r>
    </w:p>
    <w:p w14:paraId="01D47619" w14:textId="77777777" w:rsidR="009D3174" w:rsidRDefault="009D3174" w:rsidP="002D65F3">
      <w:pPr>
        <w:pStyle w:val="Code"/>
      </w:pPr>
      <w:r>
        <w:t xml:space="preserve">            "x + y": "11”</w:t>
      </w:r>
    </w:p>
    <w:p w14:paraId="4EC33DC0" w14:textId="77777777" w:rsidR="009D3174" w:rsidRDefault="009D3174" w:rsidP="002D65F3">
      <w:pPr>
        <w:pStyle w:val="Code"/>
      </w:pPr>
      <w:r>
        <w:t xml:space="preserve">          }</w:t>
      </w:r>
    </w:p>
    <w:p w14:paraId="3324D016" w14:textId="77777777" w:rsidR="009D3174" w:rsidRDefault="009D3174" w:rsidP="002D65F3">
      <w:pPr>
        <w:pStyle w:val="Code"/>
      </w:pPr>
      <w:r>
        <w:t xml:space="preserve">        }</w:t>
      </w:r>
    </w:p>
    <w:p w14:paraId="264FA499" w14:textId="77777777" w:rsidR="009D3174" w:rsidRDefault="009D3174" w:rsidP="002D65F3">
      <w:pPr>
        <w:pStyle w:val="Code"/>
      </w:pPr>
      <w:r>
        <w:t xml:space="preserve">      ]</w:t>
      </w:r>
    </w:p>
    <w:p w14:paraId="586A5BCB" w14:textId="77777777" w:rsidR="009D3174" w:rsidRDefault="009D3174" w:rsidP="002D65F3">
      <w:pPr>
        <w:pStyle w:val="Code"/>
      </w:pPr>
      <w:r>
        <w:t xml:space="preserve">    }</w:t>
      </w:r>
    </w:p>
    <w:p w14:paraId="03506F43" w14:textId="77777777" w:rsidR="009D3174" w:rsidRDefault="009D3174" w:rsidP="002D65F3">
      <w:pPr>
        <w:pStyle w:val="Code"/>
      </w:pPr>
      <w:r>
        <w:t xml:space="preserve">  ]</w:t>
      </w:r>
    </w:p>
    <w:p w14:paraId="3FC92220" w14:textId="77777777" w:rsidR="009D3174" w:rsidRDefault="009D3174" w:rsidP="002D65F3">
      <w:pPr>
        <w:pStyle w:val="Code"/>
      </w:pPr>
      <w:r>
        <w:t>}</w:t>
      </w:r>
    </w:p>
    <w:p w14:paraId="7B851DFB" w14:textId="77777777" w:rsidR="009D3174" w:rsidRPr="009D3174" w:rsidRDefault="009D3174" w:rsidP="009D3174"/>
    <w:p w14:paraId="4D3E144E" w14:textId="7997A7FF" w:rsidR="00CD4F20" w:rsidRDefault="00CD4F20" w:rsidP="00CD4F20">
      <w:pPr>
        <w:pStyle w:val="Heading2"/>
      </w:pPr>
      <w:bookmarkStart w:id="670" w:name="_Ref511822569"/>
      <w:bookmarkStart w:id="671" w:name="_Toc534899665"/>
      <w:r>
        <w:t>edgeTraversal object</w:t>
      </w:r>
      <w:bookmarkEnd w:id="670"/>
      <w:bookmarkEnd w:id="671"/>
    </w:p>
    <w:p w14:paraId="4A14EA88" w14:textId="696B8630" w:rsidR="00CD4F20" w:rsidRDefault="00CD4F20" w:rsidP="00CD4F20">
      <w:pPr>
        <w:pStyle w:val="Heading3"/>
      </w:pPr>
      <w:bookmarkStart w:id="672" w:name="_Toc534899666"/>
      <w:r>
        <w:t>General</w:t>
      </w:r>
      <w:bookmarkEnd w:id="672"/>
    </w:p>
    <w:p w14:paraId="7FC25DC6" w14:textId="57980962" w:rsidR="00E66DEE" w:rsidRDefault="00E66DEE" w:rsidP="00E66DEE">
      <w:bookmarkStart w:id="673"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674" w:name="_Ref513199007"/>
      <w:bookmarkStart w:id="675" w:name="_Toc534899667"/>
      <w:r>
        <w:t>edgeId property</w:t>
      </w:r>
      <w:bookmarkEnd w:id="673"/>
      <w:bookmarkEnd w:id="674"/>
      <w:bookmarkEnd w:id="675"/>
    </w:p>
    <w:p w14:paraId="48F3DA24" w14:textId="4B8371A8"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820181">
        <w:t>3.32.2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820181">
        <w:t>3.32</w:t>
      </w:r>
      <w:r>
        <w:fldChar w:fldCharType="end"/>
      </w:r>
      <w:r>
        <w:t xml:space="preserve">) in the graph identified by the </w:t>
      </w:r>
      <w:r>
        <w:rPr>
          <w:rStyle w:val="CODEtemp"/>
        </w:rPr>
        <w:t>graphId</w:t>
      </w:r>
      <w:r>
        <w:t xml:space="preserve"> property (§</w:t>
      </w:r>
      <w:r>
        <w:fldChar w:fldCharType="begin"/>
      </w:r>
      <w:r>
        <w:instrText xml:space="preserve"> REF _Ref511823337 \r \h </w:instrText>
      </w:r>
      <w:r>
        <w:fldChar w:fldCharType="separate"/>
      </w:r>
      <w:r w:rsidR="00820181">
        <w:t>3.33.2</w:t>
      </w:r>
      <w:r>
        <w:fldChar w:fldCharType="end"/>
      </w:r>
      <w:r>
        <w:t xml:space="preserve">) of the containing </w:t>
      </w:r>
      <w:r>
        <w:rPr>
          <w:rStyle w:val="CODEtemp"/>
        </w:rPr>
        <w:t>graphTraversal</w:t>
      </w:r>
      <w:r>
        <w:t xml:space="preserve"> object (§</w:t>
      </w:r>
      <w:r>
        <w:fldChar w:fldCharType="begin"/>
      </w:r>
      <w:r>
        <w:instrText xml:space="preserve"> REF _Ref511819971 \r \h </w:instrText>
      </w:r>
      <w:r>
        <w:fldChar w:fldCharType="separate"/>
      </w:r>
      <w:r w:rsidR="00820181">
        <w:t>3.33</w:t>
      </w:r>
      <w:r>
        <w:fldChar w:fldCharType="end"/>
      </w:r>
      <w:r>
        <w:t>).</w:t>
      </w:r>
    </w:p>
    <w:p w14:paraId="0AD4B66E" w14:textId="675852EB" w:rsidR="00CD4F20" w:rsidRDefault="00CD4F20" w:rsidP="00CD4F20">
      <w:pPr>
        <w:pStyle w:val="Heading3"/>
      </w:pPr>
      <w:bookmarkStart w:id="676" w:name="_Toc534899668"/>
      <w:r>
        <w:t>message property</w:t>
      </w:r>
      <w:bookmarkEnd w:id="676"/>
    </w:p>
    <w:p w14:paraId="4271FA61" w14:textId="40AB61E0"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820181">
        <w:t>3.11</w:t>
      </w:r>
      <w:r>
        <w:fldChar w:fldCharType="end"/>
      </w:r>
      <w:r>
        <w:t>) that contains a message to display to the user as the edge is traversed.</w:t>
      </w:r>
    </w:p>
    <w:p w14:paraId="188B3BCD" w14:textId="25EB188B" w:rsidR="00CD4F20" w:rsidRDefault="00CD4F20" w:rsidP="00CD4F20">
      <w:pPr>
        <w:pStyle w:val="Heading3"/>
      </w:pPr>
      <w:bookmarkStart w:id="677" w:name="_Ref511823070"/>
      <w:bookmarkStart w:id="678" w:name="_Toc534899669"/>
      <w:proofErr w:type="spellStart"/>
      <w:r>
        <w:t>finalState</w:t>
      </w:r>
      <w:proofErr w:type="spellEnd"/>
      <w:r>
        <w:t xml:space="preserve"> property</w:t>
      </w:r>
      <w:bookmarkEnd w:id="677"/>
      <w:bookmarkEnd w:id="678"/>
    </w:p>
    <w:p w14:paraId="254B59E1" w14:textId="0D6BC726" w:rsidR="00E66DEE" w:rsidRDefault="00E66DEE" w:rsidP="00E66DEE">
      <w:r>
        <w:t xml:space="preserve">An </w:t>
      </w:r>
      <w:r>
        <w:rPr>
          <w:rStyle w:val="CODEtemp"/>
        </w:rPr>
        <w:t>edgeTraversal</w:t>
      </w:r>
      <w:r>
        <w:t xml:space="preserve"> object </w:t>
      </w:r>
      <w:r>
        <w:rPr>
          <w:b/>
        </w:rPr>
        <w:t>MAY</w:t>
      </w:r>
      <w:r>
        <w:t xml:space="preserve"> contain a property named </w:t>
      </w:r>
      <w:proofErr w:type="spellStart"/>
      <w:r>
        <w:rPr>
          <w:rStyle w:val="CODEtemp"/>
        </w:rPr>
        <w:t>finalState</w:t>
      </w:r>
      <w:proofErr w:type="spellEnd"/>
      <w:r>
        <w:t xml:space="preserve"> whose value is a</w:t>
      </w:r>
      <w:r w:rsidR="00B95426">
        <w:t>n</w:t>
      </w:r>
      <w:r>
        <w:t xml:space="preserve"> object (§</w:t>
      </w:r>
      <w:r>
        <w:fldChar w:fldCharType="begin"/>
      </w:r>
      <w:r>
        <w:instrText xml:space="preserve"> REF _Ref508798892 \r \h </w:instrText>
      </w:r>
      <w:r>
        <w:fldChar w:fldCharType="separate"/>
      </w:r>
      <w:r w:rsidR="00820181">
        <w:t>3.6</w:t>
      </w:r>
      <w:r>
        <w:fldChar w:fldCharType="end"/>
      </w:r>
      <w:r>
        <w:t xml:space="preserve">) each of whose properties represents the value of a relevant expression after the edge has been traversed. This property, together with </w:t>
      </w:r>
      <w:proofErr w:type="spellStart"/>
      <w:r>
        <w:rPr>
          <w:rStyle w:val="CODEtemp"/>
        </w:rPr>
        <w:t>graphTraversal.initialState</w:t>
      </w:r>
      <w:proofErr w:type="spellEnd"/>
      <w:r>
        <w:t xml:space="preserve"> (§</w:t>
      </w:r>
      <w:r>
        <w:fldChar w:fldCharType="begin"/>
      </w:r>
      <w:r>
        <w:instrText xml:space="preserve"> REF _Ref511823179 \r \h </w:instrText>
      </w:r>
      <w:r>
        <w:fldChar w:fldCharType="separate"/>
      </w:r>
      <w:r w:rsidR="00820181">
        <w:t>3.33.4</w:t>
      </w:r>
      <w:r>
        <w:fldChar w:fldCharType="end"/>
      </w:r>
      <w:r>
        <w:t>), enables a viewer to present a debugger-like “watch window” experience as the user traverses a graph.</w:t>
      </w:r>
    </w:p>
    <w:p w14:paraId="47194824" w14:textId="3F8B149F" w:rsidR="00E66DEE" w:rsidRPr="00E66DEE" w:rsidRDefault="00E66DEE" w:rsidP="00E66DEE">
      <w:r>
        <w:t>For details of how properties within a “state” object are represented, see §</w:t>
      </w:r>
      <w:r>
        <w:fldChar w:fldCharType="begin"/>
      </w:r>
      <w:r>
        <w:instrText xml:space="preserve"> REF _Ref510090188 \r \h </w:instrText>
      </w:r>
      <w:r>
        <w:fldChar w:fldCharType="separate"/>
      </w:r>
      <w:r w:rsidR="00820181">
        <w:t>3.37.6</w:t>
      </w:r>
      <w:r>
        <w:fldChar w:fldCharType="end"/>
      </w:r>
      <w:r>
        <w:t>.</w:t>
      </w:r>
    </w:p>
    <w:p w14:paraId="0E93831D" w14:textId="4B6229DC" w:rsidR="00CD4F20" w:rsidRDefault="00326931" w:rsidP="00CD4F20">
      <w:pPr>
        <w:pStyle w:val="Heading3"/>
      </w:pPr>
      <w:bookmarkStart w:id="679" w:name="_Toc534899670"/>
      <w:proofErr w:type="spellStart"/>
      <w:r>
        <w:t>stepOverEdgeCount</w:t>
      </w:r>
      <w:proofErr w:type="spellEnd"/>
      <w:r w:rsidR="00CD4F20">
        <w:t xml:space="preserve"> property</w:t>
      </w:r>
      <w:bookmarkEnd w:id="679"/>
    </w:p>
    <w:p w14:paraId="13790D78" w14:textId="2E1AAC3D" w:rsidR="00E66DEE" w:rsidRDefault="00E66DEE" w:rsidP="00E66DEE">
      <w:r>
        <w:t xml:space="preserve">An </w:t>
      </w:r>
      <w:r>
        <w:rPr>
          <w:rStyle w:val="CODEtemp"/>
        </w:rPr>
        <w:t>edgeTraversal</w:t>
      </w:r>
      <w:r>
        <w:t xml:space="preserve"> object </w:t>
      </w:r>
      <w:r>
        <w:rPr>
          <w:b/>
        </w:rPr>
        <w:t>MAY</w:t>
      </w:r>
      <w:r>
        <w:t xml:space="preserve"> contain a property named </w:t>
      </w:r>
      <w:proofErr w:type="spellStart"/>
      <w:r w:rsidR="00326931">
        <w:rPr>
          <w:rStyle w:val="CODEtemp"/>
        </w:rPr>
        <w:t>stepOverEdgeCount</w:t>
      </w:r>
      <w:proofErr w:type="spellEnd"/>
      <w:r>
        <w:t xml:space="preserve"> whose value is </w:t>
      </w:r>
      <w:r w:rsidR="00326931">
        <w:t>an integer specifying the number of edges a user can step over</w:t>
      </w:r>
      <w:r>
        <w:t>.</w:t>
      </w:r>
    </w:p>
    <w:p w14:paraId="15E472B6" w14:textId="68D05EF5" w:rsidR="00326931" w:rsidRDefault="00E66DEE" w:rsidP="00E66DEE">
      <w:r>
        <w:t xml:space="preserve">This property </w:t>
      </w:r>
      <w:r w:rsidR="00326931">
        <w:t xml:space="preserve">is intended to </w:t>
      </w:r>
      <w:r>
        <w:t>enable a viewing experience in which the user can either step over or step into the traversal</w:t>
      </w:r>
      <w:r w:rsidR="00326931">
        <w:t xml:space="preserve"> of a nested graph (§</w:t>
      </w:r>
      <w:r w:rsidR="00326931">
        <w:fldChar w:fldCharType="begin"/>
      </w:r>
      <w:r w:rsidR="00326931">
        <w:instrText xml:space="preserve"> REF _Ref515547420 \r \h </w:instrText>
      </w:r>
      <w:r w:rsidR="00326931">
        <w:fldChar w:fldCharType="separate"/>
      </w:r>
      <w:r w:rsidR="00820181">
        <w:t>3.31.5</w:t>
      </w:r>
      <w:r w:rsidR="00326931">
        <w:fldChar w:fldCharType="end"/>
      </w:r>
      <w:r w:rsidR="00326931">
        <w:t>)</w:t>
      </w:r>
      <w:r>
        <w:t xml:space="preserve">. </w:t>
      </w:r>
      <w:r w:rsidR="00326931">
        <w:t xml:space="preserve">Therefore, this property </w:t>
      </w:r>
      <w:r w:rsidR="00326931">
        <w:rPr>
          <w:b/>
        </w:rPr>
        <w:t>SHOULD</w:t>
      </w:r>
      <w:r w:rsidR="00326931">
        <w:t xml:space="preserve"> be specified only on an edge that leads from a node to one of its child nodes, and its value </w:t>
      </w:r>
      <w:r w:rsidR="00326931">
        <w:rPr>
          <w:b/>
        </w:rPr>
        <w:t>SHOULD</w:t>
      </w:r>
      <w:r w:rsidR="00326931">
        <w:t xml:space="preserve"> be the number of edges the user would need to traverse to return to the current nesting level.</w:t>
      </w:r>
    </w:p>
    <w:p w14:paraId="26066F0A" w14:textId="5A3E62DF" w:rsidR="00E66DEE" w:rsidRDefault="00E66DEE" w:rsidP="00E66DEE">
      <w:r>
        <w:t xml:space="preserve">If this property is present, a SARIF viewer </w:t>
      </w:r>
      <w:r>
        <w:rPr>
          <w:b/>
        </w:rPr>
        <w:t>SHOULD</w:t>
      </w:r>
      <w:r>
        <w:t xml:space="preserve"> provide a visual cue informing the user that they have th</w:t>
      </w:r>
      <w:r w:rsidR="00326931">
        <w:t>e</w:t>
      </w:r>
      <w:r>
        <w:t xml:space="preserve"> option</w:t>
      </w:r>
      <w:r w:rsidR="00326931">
        <w:t xml:space="preserve"> of either stepping over the current edge and into the nested graph, or of stepping over the entire traversal of the nested graph.</w:t>
      </w:r>
    </w:p>
    <w:p w14:paraId="7AB404D6" w14:textId="1DC3BA2A" w:rsidR="00E66DEE" w:rsidRDefault="00E66DEE" w:rsidP="00E66DEE">
      <w:pPr>
        <w:pStyle w:val="Note"/>
      </w:pPr>
      <w:r>
        <w:t>EXAMPLE: This example defines</w:t>
      </w:r>
      <w:r w:rsidR="00326931">
        <w:t xml:space="preserve"> a graph containing</w:t>
      </w:r>
      <w:r>
        <w:t xml:space="preserve"> two </w:t>
      </w:r>
      <w:r w:rsidR="00326931">
        <w:t xml:space="preserve">nested </w:t>
      </w:r>
      <w:r>
        <w:t xml:space="preserve">graphs, the first </w:t>
      </w:r>
      <w:r w:rsidR="00326931">
        <w:t>representing</w:t>
      </w:r>
      <w:r>
        <w:t xml:space="preserve"> code locations in function </w:t>
      </w:r>
      <w:r>
        <w:rPr>
          <w:rStyle w:val="CODEtemp"/>
        </w:rPr>
        <w:t>A</w:t>
      </w:r>
      <w:r>
        <w:t xml:space="preserve"> and the second </w:t>
      </w:r>
      <w:r w:rsidR="00326931">
        <w:t>representing</w:t>
      </w:r>
      <w:r>
        <w:t xml:space="preserve"> locations in function </w:t>
      </w:r>
      <w:r>
        <w:rPr>
          <w:rStyle w:val="CODEtemp"/>
        </w:rPr>
        <w:t>B</w:t>
      </w:r>
      <w:r>
        <w:t xml:space="preserve">. Node </w:t>
      </w:r>
      <w:r>
        <w:rPr>
          <w:rStyle w:val="CODEtemp"/>
        </w:rPr>
        <w:t>na</w:t>
      </w:r>
      <w:r w:rsidR="00326931">
        <w:rPr>
          <w:rStyle w:val="CODEtemp"/>
        </w:rPr>
        <w:t>2</w:t>
      </w:r>
      <w:r>
        <w:t xml:space="preserve"> in function </w:t>
      </w:r>
      <w:r>
        <w:rPr>
          <w:rStyle w:val="CODEtemp"/>
        </w:rPr>
        <w:t>A</w:t>
      </w:r>
      <w:r>
        <w:t xml:space="preserve"> represents a call to function </w:t>
      </w:r>
      <w:r>
        <w:rPr>
          <w:rStyle w:val="CODEtemp"/>
        </w:rPr>
        <w:t>B</w:t>
      </w:r>
      <w:r>
        <w:t>.</w:t>
      </w:r>
    </w:p>
    <w:p w14:paraId="672A76CF" w14:textId="2663EAEB" w:rsidR="00E66DEE" w:rsidRDefault="00E66DEE" w:rsidP="00E66DEE">
      <w:pPr>
        <w:pStyle w:val="Note"/>
      </w:pPr>
      <w:r>
        <w:t xml:space="preserve">The example defines a </w:t>
      </w:r>
      <w:r w:rsidR="00326931">
        <w:t xml:space="preserve">graph </w:t>
      </w:r>
      <w:r>
        <w:t>traversal</w:t>
      </w:r>
      <w:r w:rsidR="00326931">
        <w:t xml:space="preserve"> consisting of a set of edge traversals which start at node </w:t>
      </w:r>
      <w:r w:rsidR="00326931" w:rsidRPr="00271FC4">
        <w:rPr>
          <w:rStyle w:val="CODEtemp"/>
        </w:rPr>
        <w:t>"na1"</w:t>
      </w:r>
      <w:r w:rsidR="00326931">
        <w:t xml:space="preserve"> in function </w:t>
      </w:r>
      <w:r w:rsidR="00326931" w:rsidRPr="00271FC4">
        <w:rPr>
          <w:rStyle w:val="CODEtemp"/>
        </w:rPr>
        <w:t>A</w:t>
      </w:r>
      <w:r w:rsidR="00326931">
        <w:t xml:space="preserve">, call into function </w:t>
      </w:r>
      <w:r w:rsidR="00326931" w:rsidRPr="00271FC4">
        <w:rPr>
          <w:rStyle w:val="CODEtemp"/>
        </w:rPr>
        <w:t>B</w:t>
      </w:r>
      <w:r w:rsidR="00326931">
        <w:t xml:space="preserve">, and ultimately return to and continue execution in function </w:t>
      </w:r>
      <w:r w:rsidR="00326931" w:rsidRPr="00271FC4">
        <w:rPr>
          <w:rStyle w:val="CODEtemp"/>
        </w:rPr>
        <w:t>A</w:t>
      </w:r>
      <w:r>
        <w:t>.</w:t>
      </w:r>
    </w:p>
    <w:p w14:paraId="631CC0C8" w14:textId="2D5E6981" w:rsidR="00E66DEE" w:rsidRDefault="00326931" w:rsidP="00E66DEE">
      <w:pPr>
        <w:pStyle w:val="Note"/>
      </w:pPr>
      <w:r>
        <w:t>Suppose</w:t>
      </w:r>
      <w:r w:rsidR="00E66DEE">
        <w:t xml:space="preserve"> the user </w:t>
      </w:r>
      <w:r>
        <w:t xml:space="preserve">executes the first edge traversal, which </w:t>
      </w:r>
      <w:r w:rsidR="00E66DEE">
        <w:t>traverse</w:t>
      </w:r>
      <w:r>
        <w:t>s</w:t>
      </w:r>
      <w:r w:rsidR="00E66DEE">
        <w:t xml:space="preserve"> edge </w:t>
      </w:r>
      <w:r w:rsidR="00E66DEE">
        <w:rPr>
          <w:rStyle w:val="CODEtemp"/>
        </w:rPr>
        <w:t>ea1</w:t>
      </w:r>
      <w:r>
        <w:t>.T</w:t>
      </w:r>
      <w:r w:rsidR="00E66DEE">
        <w:t xml:space="preserve">he </w:t>
      </w:r>
      <w:r>
        <w:t xml:space="preserve">next edge traversal has a </w:t>
      </w:r>
      <w:proofErr w:type="spellStart"/>
      <w:r w:rsidRPr="001C767A">
        <w:rPr>
          <w:rStyle w:val="CODEtemp"/>
        </w:rPr>
        <w:t>stepOverEdgeCount</w:t>
      </w:r>
      <w:proofErr w:type="spellEnd"/>
      <w:r>
        <w:t xml:space="preserve"> property value of 4. Therefore, the </w:t>
      </w:r>
      <w:r w:rsidR="00E66DEE">
        <w:t xml:space="preserve">SARIF </w:t>
      </w:r>
      <w:r w:rsidR="00E66DEE">
        <w:lastRenderedPageBreak/>
        <w:t xml:space="preserve">viewer informs her that she can now choose to </w:t>
      </w:r>
      <w:r>
        <w:t xml:space="preserve">either step into function </w:t>
      </w:r>
      <w:r w:rsidRPr="00271FC4">
        <w:rPr>
          <w:rStyle w:val="CODEtemp"/>
        </w:rPr>
        <w:t>B</w:t>
      </w:r>
      <w:r>
        <w:t xml:space="preserve"> by traversing edge </w:t>
      </w:r>
      <w:r w:rsidRPr="00271FC4">
        <w:rPr>
          <w:rStyle w:val="CODEtemp"/>
        </w:rPr>
        <w:t>"</w:t>
      </w:r>
      <w:proofErr w:type="spellStart"/>
      <w:r w:rsidRPr="00271FC4">
        <w:rPr>
          <w:rStyle w:val="CODEtemp"/>
        </w:rPr>
        <w:t>eab</w:t>
      </w:r>
      <w:proofErr w:type="spellEnd"/>
      <w:r w:rsidRPr="00271FC4">
        <w:rPr>
          <w:rStyle w:val="CODEtemp"/>
        </w:rPr>
        <w:t>"</w:t>
      </w:r>
      <w:r>
        <w:t xml:space="preserve">, or step over the function call by traversing 4 edges, </w:t>
      </w:r>
      <w:r w:rsidR="00E66DEE">
        <w:t xml:space="preserve">the </w:t>
      </w:r>
      <w:r>
        <w:t xml:space="preserve">last of which (edge </w:t>
      </w:r>
      <w:r w:rsidRPr="00271FC4">
        <w:rPr>
          <w:rStyle w:val="CODEtemp"/>
        </w:rPr>
        <w:t>"</w:t>
      </w:r>
      <w:proofErr w:type="spellStart"/>
      <w:r w:rsidRPr="00271FC4">
        <w:rPr>
          <w:rStyle w:val="CODEtemp"/>
        </w:rPr>
        <w:t>eba</w:t>
      </w:r>
      <w:proofErr w:type="spellEnd"/>
      <w:r w:rsidRPr="00271FC4">
        <w:rPr>
          <w:rStyle w:val="CODEtemp"/>
        </w:rPr>
        <w:t>"</w:t>
      </w:r>
      <w:r>
        <w:t xml:space="preserve">) returns to function </w:t>
      </w:r>
      <w:r w:rsidRPr="00271FC4">
        <w:rPr>
          <w:rStyle w:val="CODEtemp"/>
        </w:rPr>
        <w:t>A</w:t>
      </w:r>
      <w:r>
        <w:t xml:space="preserve"> at node </w:t>
      </w:r>
      <w:r w:rsidRPr="00271FC4">
        <w:rPr>
          <w:rStyle w:val="CODEtemp"/>
        </w:rPr>
        <w:t>"na3"</w:t>
      </w:r>
      <w:r w:rsidR="00E66DEE">
        <w:t>.</w:t>
      </w:r>
    </w:p>
    <w:p w14:paraId="259266F0" w14:textId="65FFB4E6" w:rsidR="00E66DEE" w:rsidRDefault="00E66DEE" w:rsidP="00E66DEE">
      <w:pPr>
        <w:pStyle w:val="Note"/>
      </w:pPr>
      <w:r>
        <w:t xml:space="preserve">If she chooses to enter the nested </w:t>
      </w:r>
      <w:r w:rsidR="00326931">
        <w:t>graph</w:t>
      </w:r>
      <w:r>
        <w:t>, she will visit the following nodes, in this order:</w:t>
      </w:r>
    </w:p>
    <w:p w14:paraId="7C83BA4F" w14:textId="009CCE15" w:rsidR="00E66DEE" w:rsidRDefault="00E66DEE" w:rsidP="00E66DEE">
      <w:pPr>
        <w:pStyle w:val="Note"/>
        <w:ind w:left="1440"/>
        <w:rPr>
          <w:rStyle w:val="CODEtemp"/>
        </w:rPr>
      </w:pPr>
      <w:r>
        <w:rPr>
          <w:rStyle w:val="CODEtemp"/>
        </w:rPr>
        <w:t>[ na1, na2, nb1, nb2, nb3, n</w:t>
      </w:r>
      <w:r w:rsidR="00BE0DF6">
        <w:rPr>
          <w:rStyle w:val="CODEtemp"/>
        </w:rPr>
        <w:t>a3,</w:t>
      </w:r>
      <w:r>
        <w:rPr>
          <w:rStyle w:val="CODEtemp"/>
        </w:rPr>
        <w:t xml:space="preserve"> na4 ]</w:t>
      </w:r>
    </w:p>
    <w:p w14:paraId="648F6095" w14:textId="46B5614E" w:rsidR="00E66DEE" w:rsidRDefault="00E66DEE" w:rsidP="00E66DEE">
      <w:pPr>
        <w:pStyle w:val="Note"/>
      </w:pPr>
      <w:r>
        <w:t xml:space="preserve">If she chooses not to enter the nested </w:t>
      </w:r>
      <w:r w:rsidR="00BE0DF6">
        <w:t>graph</w:t>
      </w:r>
      <w:r>
        <w:t xml:space="preserve">, </w:t>
      </w:r>
      <w:r w:rsidR="00BE0DF6">
        <w:t>the traversal of the edges</w:t>
      </w:r>
    </w:p>
    <w:p w14:paraId="6B7925F1" w14:textId="76D2BDD2" w:rsidR="00E66DEE" w:rsidRDefault="00E66DEE" w:rsidP="00E66DEE">
      <w:pPr>
        <w:pStyle w:val="Note"/>
        <w:ind w:left="1440"/>
      </w:pPr>
      <w:r>
        <w:rPr>
          <w:rStyle w:val="CODEtemp"/>
        </w:rPr>
        <w:t xml:space="preserve">[ </w:t>
      </w:r>
      <w:proofErr w:type="spellStart"/>
      <w:r>
        <w:rPr>
          <w:rStyle w:val="CODEtemp"/>
        </w:rPr>
        <w:t>ea</w:t>
      </w:r>
      <w:r w:rsidR="00BE0DF6">
        <w:rPr>
          <w:rStyle w:val="CODEtemp"/>
        </w:rPr>
        <w:t>b</w:t>
      </w:r>
      <w:proofErr w:type="spellEnd"/>
      <w:r>
        <w:rPr>
          <w:rStyle w:val="CODEtemp"/>
        </w:rPr>
        <w:t>, e</w:t>
      </w:r>
      <w:r w:rsidR="00BE0DF6">
        <w:rPr>
          <w:rStyle w:val="CODEtemp"/>
        </w:rPr>
        <w:t>b1</w:t>
      </w:r>
      <w:r>
        <w:rPr>
          <w:rStyle w:val="CODEtemp"/>
        </w:rPr>
        <w:t>, e</w:t>
      </w:r>
      <w:r w:rsidR="00BE0DF6">
        <w:rPr>
          <w:rStyle w:val="CODEtemp"/>
        </w:rPr>
        <w:t xml:space="preserve">b2, </w:t>
      </w:r>
      <w:proofErr w:type="spellStart"/>
      <w:r w:rsidR="00BE0DF6">
        <w:rPr>
          <w:rStyle w:val="CODEtemp"/>
        </w:rPr>
        <w:t>eba</w:t>
      </w:r>
      <w:proofErr w:type="spellEnd"/>
      <w:r>
        <w:rPr>
          <w:rStyle w:val="CODEtemp"/>
        </w:rPr>
        <w:t xml:space="preserve"> ]</w:t>
      </w:r>
    </w:p>
    <w:p w14:paraId="21B18B62" w14:textId="7A5F4467" w:rsidR="00E66DEE" w:rsidRDefault="00BE0DF6" w:rsidP="00E66DEE">
      <w:pPr>
        <w:pStyle w:val="Note"/>
      </w:pPr>
      <w:r>
        <w:t xml:space="preserve">will be collapsed into a single “step over.” </w:t>
      </w:r>
      <w:r w:rsidR="00E66DEE">
        <w:t>As a result, she will visit the following nodes, in this order:</w:t>
      </w:r>
    </w:p>
    <w:p w14:paraId="333CF9C1" w14:textId="77777777" w:rsidR="00E66DEE" w:rsidRDefault="00E66DEE" w:rsidP="00E66DEE">
      <w:pPr>
        <w:pStyle w:val="Note"/>
        <w:ind w:left="1440"/>
      </w:pPr>
      <w:r>
        <w:rPr>
          <w:rStyle w:val="CODEtemp"/>
        </w:rPr>
        <w:t>[ na1, na2, na3, na4 ]</w:t>
      </w:r>
    </w:p>
    <w:p w14:paraId="2A2F5A9D" w14:textId="1E59E26E" w:rsidR="00BE0DF6" w:rsidRDefault="00BE0DF6"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820181">
        <w:t>3.22</w:t>
      </w:r>
      <w:r>
        <w:fldChar w:fldCharType="end"/>
      </w:r>
      <w:r>
        <w:t>).</w:t>
      </w:r>
    </w:p>
    <w:p w14:paraId="75B400D0" w14:textId="1C06725B" w:rsidR="00BE0DF6" w:rsidRDefault="00BE0DF6" w:rsidP="002D65F3">
      <w:pPr>
        <w:pStyle w:val="Code"/>
      </w:pPr>
      <w:r>
        <w:t xml:space="preserve">  "graphs": </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820181">
        <w:t>3.22.14</w:t>
      </w:r>
      <w:r>
        <w:fldChar w:fldCharType="end"/>
      </w:r>
      <w:r>
        <w:t>.</w:t>
      </w:r>
    </w:p>
    <w:p w14:paraId="15902C38" w14:textId="3130F118" w:rsidR="00BE0DF6" w:rsidRDefault="00BE0DF6" w:rsidP="002D65F3">
      <w:pPr>
        <w:pStyle w:val="Code"/>
      </w:pPr>
      <w:r>
        <w:t xml:space="preserve">    </w:t>
      </w:r>
      <w:r w:rsidR="000C304C">
        <w:t xml:space="preserve">"code": </w:t>
      </w:r>
      <w:r>
        <w:t>{                               # A graph object (§</w:t>
      </w:r>
      <w:r>
        <w:fldChar w:fldCharType="begin"/>
      </w:r>
      <w:r>
        <w:instrText xml:space="preserve"> REF _Ref511819945 \r \h </w:instrText>
      </w:r>
      <w:r w:rsidR="002D65F3">
        <w:instrText xml:space="preserve"> \* MERGEFORMAT </w:instrText>
      </w:r>
      <w:r>
        <w:fldChar w:fldCharType="separate"/>
      </w:r>
      <w:r w:rsidR="00820181">
        <w:t>3.30</w:t>
      </w:r>
      <w:r>
        <w:fldChar w:fldCharType="end"/>
      </w:r>
      <w:r>
        <w:t>).</w:t>
      </w:r>
    </w:p>
    <w:p w14:paraId="453BF8FB" w14:textId="77777777" w:rsidR="00BE0DF6" w:rsidRDefault="00BE0DF6" w:rsidP="002D65F3">
      <w:pPr>
        <w:pStyle w:val="Code"/>
      </w:pPr>
      <w:r>
        <w:t xml:space="preserve">      "nodes": [</w:t>
      </w:r>
    </w:p>
    <w:p w14:paraId="28CB818A" w14:textId="77777777" w:rsidR="00BE0DF6" w:rsidRDefault="00BE0DF6" w:rsidP="002D65F3">
      <w:pPr>
        <w:pStyle w:val="Code"/>
      </w:pPr>
      <w:r>
        <w:t xml:space="preserve">        {</w:t>
      </w:r>
    </w:p>
    <w:p w14:paraId="22354222" w14:textId="77777777" w:rsidR="00BE0DF6" w:rsidRDefault="00BE0DF6" w:rsidP="002D65F3">
      <w:pPr>
        <w:pStyle w:val="Code"/>
      </w:pPr>
      <w:r>
        <w:t xml:space="preserve">          "id": "</w:t>
      </w:r>
      <w:proofErr w:type="spellStart"/>
      <w:r>
        <w:t>functionA</w:t>
      </w:r>
      <w:proofErr w:type="spellEnd"/>
      <w:r>
        <w:t>",</w:t>
      </w:r>
    </w:p>
    <w:p w14:paraId="7036D243" w14:textId="77777777" w:rsidR="00BE0DF6" w:rsidRDefault="00BE0DF6" w:rsidP="002D65F3">
      <w:pPr>
        <w:pStyle w:val="Code"/>
      </w:pPr>
      <w:r>
        <w:t xml:space="preserve">          "children": [</w:t>
      </w:r>
    </w:p>
    <w:p w14:paraId="022D5239" w14:textId="77777777" w:rsidR="00BE0DF6" w:rsidRDefault="00BE0DF6" w:rsidP="002D65F3">
      <w:pPr>
        <w:pStyle w:val="Code"/>
      </w:pPr>
      <w:r>
        <w:t xml:space="preserve">            { "id": "na1" },</w:t>
      </w:r>
    </w:p>
    <w:p w14:paraId="1FB80E2E" w14:textId="77777777" w:rsidR="00BE0DF6" w:rsidRDefault="00BE0DF6" w:rsidP="002D65F3">
      <w:pPr>
        <w:pStyle w:val="Code"/>
      </w:pPr>
      <w:r>
        <w:t xml:space="preserve">            { "id": "na2", "label": "Call </w:t>
      </w:r>
      <w:proofErr w:type="spellStart"/>
      <w:r>
        <w:t>functionB</w:t>
      </w:r>
      <w:proofErr w:type="spellEnd"/>
      <w:r>
        <w:t>" },</w:t>
      </w:r>
    </w:p>
    <w:p w14:paraId="7304BA66" w14:textId="77777777" w:rsidR="00BE0DF6" w:rsidRDefault="00BE0DF6" w:rsidP="002D65F3">
      <w:pPr>
        <w:pStyle w:val="Code"/>
      </w:pPr>
      <w:r>
        <w:t xml:space="preserve">            { "id": "na3" },</w:t>
      </w:r>
    </w:p>
    <w:p w14:paraId="176FDB09" w14:textId="77777777" w:rsidR="00BE0DF6" w:rsidRDefault="00BE0DF6" w:rsidP="002D65F3">
      <w:pPr>
        <w:pStyle w:val="Code"/>
      </w:pPr>
      <w:r>
        <w:t xml:space="preserve">            { "id": "na4" }</w:t>
      </w:r>
    </w:p>
    <w:p w14:paraId="3932A50A" w14:textId="77777777" w:rsidR="00BE0DF6" w:rsidRDefault="00BE0DF6" w:rsidP="002D65F3">
      <w:pPr>
        <w:pStyle w:val="Code"/>
      </w:pPr>
      <w:r>
        <w:t xml:space="preserve">          ]</w:t>
      </w:r>
    </w:p>
    <w:p w14:paraId="66F23005" w14:textId="77777777" w:rsidR="00BE0DF6" w:rsidRDefault="00BE0DF6" w:rsidP="002D65F3">
      <w:pPr>
        <w:pStyle w:val="Code"/>
      </w:pPr>
      <w:r>
        <w:t xml:space="preserve">        },</w:t>
      </w:r>
    </w:p>
    <w:p w14:paraId="74292347" w14:textId="77777777" w:rsidR="00BE0DF6" w:rsidRDefault="00BE0DF6" w:rsidP="002D65F3">
      <w:pPr>
        <w:pStyle w:val="Code"/>
      </w:pPr>
      <w:r>
        <w:t xml:space="preserve">        {</w:t>
      </w:r>
    </w:p>
    <w:p w14:paraId="693B5779" w14:textId="77777777" w:rsidR="00BE0DF6" w:rsidRDefault="00BE0DF6" w:rsidP="002D65F3">
      <w:pPr>
        <w:pStyle w:val="Code"/>
      </w:pPr>
      <w:r>
        <w:t xml:space="preserve">          "id": "</w:t>
      </w:r>
      <w:proofErr w:type="spellStart"/>
      <w:r>
        <w:t>functionB</w:t>
      </w:r>
      <w:proofErr w:type="spellEnd"/>
      <w:r>
        <w:t>",</w:t>
      </w:r>
    </w:p>
    <w:p w14:paraId="2497A064" w14:textId="77777777" w:rsidR="00BE0DF6" w:rsidRDefault="00BE0DF6" w:rsidP="002D65F3">
      <w:pPr>
        <w:pStyle w:val="Code"/>
      </w:pPr>
      <w:r>
        <w:t xml:space="preserve">          "nodes": [</w:t>
      </w:r>
    </w:p>
    <w:p w14:paraId="67F0D13A" w14:textId="77777777" w:rsidR="00BE0DF6" w:rsidRDefault="00BE0DF6" w:rsidP="002D65F3">
      <w:pPr>
        <w:pStyle w:val="Code"/>
      </w:pPr>
      <w:r>
        <w:t xml:space="preserve">            { "id": "nb1" },</w:t>
      </w:r>
    </w:p>
    <w:p w14:paraId="1C97810E" w14:textId="77777777" w:rsidR="00BE0DF6" w:rsidRDefault="00BE0DF6" w:rsidP="002D65F3">
      <w:pPr>
        <w:pStyle w:val="Code"/>
      </w:pPr>
      <w:r>
        <w:t xml:space="preserve">            { "id": "nb2" },</w:t>
      </w:r>
    </w:p>
    <w:p w14:paraId="7B3EA789" w14:textId="77777777" w:rsidR="00BE0DF6" w:rsidRDefault="00BE0DF6" w:rsidP="002D65F3">
      <w:pPr>
        <w:pStyle w:val="Code"/>
      </w:pPr>
      <w:r>
        <w:t xml:space="preserve">            { "id": "nb3" }</w:t>
      </w:r>
    </w:p>
    <w:p w14:paraId="2DAE2E7A" w14:textId="77777777" w:rsidR="00BE0DF6" w:rsidRDefault="00BE0DF6" w:rsidP="002D65F3">
      <w:pPr>
        <w:pStyle w:val="Code"/>
      </w:pPr>
      <w:r>
        <w:t xml:space="preserve">          ],</w:t>
      </w:r>
    </w:p>
    <w:p w14:paraId="0E39D3F7" w14:textId="77777777" w:rsidR="00BE0DF6" w:rsidRDefault="00BE0DF6" w:rsidP="002D65F3">
      <w:pPr>
        <w:pStyle w:val="Code"/>
      </w:pPr>
      <w:r>
        <w:t xml:space="preserve">        }</w:t>
      </w:r>
    </w:p>
    <w:p w14:paraId="5B8575CF" w14:textId="77777777" w:rsidR="00BE0DF6" w:rsidRDefault="00BE0DF6" w:rsidP="002D65F3">
      <w:pPr>
        <w:pStyle w:val="Code"/>
      </w:pPr>
      <w:r>
        <w:t xml:space="preserve">      ]</w:t>
      </w:r>
    </w:p>
    <w:p w14:paraId="2A056031" w14:textId="77777777" w:rsidR="00BE0DF6" w:rsidRDefault="00BE0DF6" w:rsidP="002D65F3">
      <w:pPr>
        <w:pStyle w:val="Code"/>
      </w:pPr>
      <w:r>
        <w:t xml:space="preserve">      "edges": [</w:t>
      </w:r>
    </w:p>
    <w:p w14:paraId="2B47F10C" w14:textId="77777777" w:rsidR="00BE0DF6" w:rsidRDefault="00BE0DF6" w:rsidP="002D65F3">
      <w:pPr>
        <w:pStyle w:val="Code"/>
      </w:pPr>
      <w:r>
        <w:t xml:space="preserve">        { "id": "ea1", "sourceNodeId": "na1", "targetNodeId": "na2" },</w:t>
      </w:r>
    </w:p>
    <w:p w14:paraId="01F72A83" w14:textId="77777777" w:rsidR="00BE0DF6" w:rsidRDefault="00BE0DF6" w:rsidP="002D65F3">
      <w:pPr>
        <w:pStyle w:val="Code"/>
      </w:pPr>
      <w:r>
        <w:t xml:space="preserve">        { "id": "ea2", "sourceNodeId": "na2", "targetNodeId": "na3" },</w:t>
      </w:r>
    </w:p>
    <w:p w14:paraId="02268C35" w14:textId="77777777" w:rsidR="00BE0DF6" w:rsidRDefault="00BE0DF6" w:rsidP="002D65F3">
      <w:pPr>
        <w:pStyle w:val="Code"/>
      </w:pPr>
      <w:r>
        <w:t xml:space="preserve">        { "id": "</w:t>
      </w:r>
      <w:proofErr w:type="spellStart"/>
      <w:r>
        <w:t>eab</w:t>
      </w:r>
      <w:proofErr w:type="spellEnd"/>
      <w:r>
        <w:t>", "sourceNodeId": "na2", "targetNodeId": "nb1" },</w:t>
      </w:r>
    </w:p>
    <w:p w14:paraId="1BDD6B9B" w14:textId="77777777" w:rsidR="00BE0DF6" w:rsidRDefault="00BE0DF6" w:rsidP="002D65F3">
      <w:pPr>
        <w:pStyle w:val="Code"/>
      </w:pPr>
      <w:r>
        <w:t xml:space="preserve">        { "id": "ea3", "sourceNodeId": "na3", "targetNodeId": "na4" },</w:t>
      </w:r>
    </w:p>
    <w:p w14:paraId="1875D314" w14:textId="77777777" w:rsidR="00BE0DF6" w:rsidRDefault="00BE0DF6" w:rsidP="002D65F3">
      <w:pPr>
        <w:pStyle w:val="Code"/>
      </w:pPr>
      <w:r>
        <w:t xml:space="preserve">        { "id": "eb1", "sourceNodeId": "nb1", "targetNodeId": "nb2" },</w:t>
      </w:r>
    </w:p>
    <w:p w14:paraId="7B2F53D2" w14:textId="77777777" w:rsidR="00BE0DF6" w:rsidRDefault="00BE0DF6" w:rsidP="002D65F3">
      <w:pPr>
        <w:pStyle w:val="Code"/>
      </w:pPr>
      <w:r>
        <w:t xml:space="preserve">        { "id": "eb2", "sourceNodeId": "nb2", "targetNodeId": "nb3" },</w:t>
      </w:r>
    </w:p>
    <w:p w14:paraId="61AF89E9" w14:textId="77777777" w:rsidR="00BE0DF6" w:rsidRDefault="00BE0DF6" w:rsidP="002D65F3">
      <w:pPr>
        <w:pStyle w:val="Code"/>
      </w:pPr>
      <w:r>
        <w:t xml:space="preserve">        { "id": "</w:t>
      </w:r>
      <w:proofErr w:type="spellStart"/>
      <w:r>
        <w:t>eba</w:t>
      </w:r>
      <w:proofErr w:type="spellEnd"/>
      <w:r>
        <w:t>", "sourceNodeId": "nb3", "targetNodeId": "na3" }</w:t>
      </w:r>
    </w:p>
    <w:p w14:paraId="264A9BC5" w14:textId="77777777" w:rsidR="00BE0DF6" w:rsidRDefault="00BE0DF6" w:rsidP="002D65F3">
      <w:pPr>
        <w:pStyle w:val="Code"/>
      </w:pPr>
      <w:r>
        <w:t xml:space="preserve">      ]</w:t>
      </w:r>
    </w:p>
    <w:p w14:paraId="17468C2A" w14:textId="77777777" w:rsidR="00BE0DF6" w:rsidRDefault="00BE0DF6" w:rsidP="002D65F3">
      <w:pPr>
        <w:pStyle w:val="Code"/>
      </w:pPr>
      <w:r>
        <w:t xml:space="preserve">    }</w:t>
      </w:r>
    </w:p>
    <w:p w14:paraId="087BF88F" w14:textId="3EF4E45D" w:rsidR="00BE0DF6" w:rsidRDefault="00BE0DF6" w:rsidP="002D65F3">
      <w:pPr>
        <w:pStyle w:val="Code"/>
      </w:pPr>
      <w:r>
        <w:t xml:space="preserve">  </w:t>
      </w:r>
      <w:r w:rsidR="000C304C">
        <w:t>},</w:t>
      </w:r>
    </w:p>
    <w:p w14:paraId="16FB3C80" w14:textId="77777777" w:rsidR="00BE0DF6" w:rsidRDefault="00BE0DF6" w:rsidP="002D65F3">
      <w:pPr>
        <w:pStyle w:val="Code"/>
      </w:pPr>
    </w:p>
    <w:p w14:paraId="3F4CB6F8" w14:textId="6E59C589" w:rsidR="00BE0DF6" w:rsidRDefault="00BE0DF6"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820181">
        <w:t>3.22.15</w:t>
      </w:r>
      <w:r>
        <w:fldChar w:fldCharType="end"/>
      </w:r>
      <w:r>
        <w:t>.</w:t>
      </w:r>
    </w:p>
    <w:p w14:paraId="7D1411F8" w14:textId="564B5AB8" w:rsidR="00BE0DF6" w:rsidRDefault="00BE0DF6"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820181">
        <w:t>3.33</w:t>
      </w:r>
      <w:r>
        <w:fldChar w:fldCharType="end"/>
      </w:r>
      <w:r>
        <w:t>).</w:t>
      </w:r>
    </w:p>
    <w:p w14:paraId="06025B0C" w14:textId="6FCCEBC1" w:rsidR="00BE0DF6" w:rsidRDefault="00BE0DF6" w:rsidP="002D65F3">
      <w:pPr>
        <w:pStyle w:val="Code"/>
      </w:pPr>
      <w:r>
        <w:t xml:space="preserve">      "graphId": "code",                    # The graph being traversed.</w:t>
      </w:r>
    </w:p>
    <w:p w14:paraId="236B89E4" w14:textId="77777777" w:rsidR="00BE0DF6" w:rsidRDefault="00BE0DF6" w:rsidP="002D65F3">
      <w:pPr>
        <w:pStyle w:val="Code"/>
      </w:pPr>
      <w:r>
        <w:t xml:space="preserve">      "edgeTraversals": [</w:t>
      </w:r>
    </w:p>
    <w:p w14:paraId="6F95C1F2" w14:textId="77777777" w:rsidR="00BE0DF6" w:rsidRDefault="00BE0DF6" w:rsidP="002D65F3">
      <w:pPr>
        <w:pStyle w:val="Code"/>
      </w:pPr>
      <w:r>
        <w:t xml:space="preserve">        { "edgeId": "ea1" },</w:t>
      </w:r>
    </w:p>
    <w:p w14:paraId="5F3E641D" w14:textId="77777777" w:rsidR="00BE0DF6" w:rsidRDefault="00BE0DF6" w:rsidP="002D65F3">
      <w:pPr>
        <w:pStyle w:val="Code"/>
      </w:pPr>
      <w:r>
        <w:t xml:space="preserve">        {</w:t>
      </w:r>
    </w:p>
    <w:p w14:paraId="77938878" w14:textId="77777777" w:rsidR="00BE0DF6" w:rsidRDefault="00BE0DF6" w:rsidP="002D65F3">
      <w:pPr>
        <w:pStyle w:val="Code"/>
      </w:pPr>
      <w:r>
        <w:t xml:space="preserve">          "edgeId": "</w:t>
      </w:r>
      <w:proofErr w:type="spellStart"/>
      <w:r>
        <w:t>eab</w:t>
      </w:r>
      <w:proofErr w:type="spellEnd"/>
      <w:r>
        <w:t>",</w:t>
      </w:r>
    </w:p>
    <w:p w14:paraId="71E75EEC" w14:textId="77777777" w:rsidR="00BE0DF6" w:rsidRDefault="00BE0DF6" w:rsidP="002D65F3">
      <w:pPr>
        <w:pStyle w:val="Code"/>
      </w:pPr>
      <w:r>
        <w:t xml:space="preserve">          "</w:t>
      </w:r>
      <w:proofErr w:type="spellStart"/>
      <w:r>
        <w:t>stepOverEdgeCount</w:t>
      </w:r>
      <w:proofErr w:type="spellEnd"/>
      <w:r>
        <w:t>": 4</w:t>
      </w:r>
    </w:p>
    <w:p w14:paraId="54318356" w14:textId="77777777" w:rsidR="00BE0DF6" w:rsidRDefault="00BE0DF6" w:rsidP="002D65F3">
      <w:pPr>
        <w:pStyle w:val="Code"/>
      </w:pPr>
      <w:r>
        <w:t xml:space="preserve">        },</w:t>
      </w:r>
    </w:p>
    <w:p w14:paraId="0A8860F9" w14:textId="77777777" w:rsidR="00BE0DF6" w:rsidRDefault="00BE0DF6" w:rsidP="002D65F3">
      <w:pPr>
        <w:pStyle w:val="Code"/>
      </w:pPr>
      <w:r>
        <w:t xml:space="preserve">        { "edgeId": "eb1" },</w:t>
      </w:r>
    </w:p>
    <w:p w14:paraId="2CFCE50F" w14:textId="77777777" w:rsidR="00BE0DF6" w:rsidRDefault="00BE0DF6" w:rsidP="002D65F3">
      <w:pPr>
        <w:pStyle w:val="Code"/>
      </w:pPr>
      <w:r>
        <w:t xml:space="preserve">        { "edgeId": "eb2" },</w:t>
      </w:r>
    </w:p>
    <w:p w14:paraId="7CEC378E" w14:textId="77777777" w:rsidR="00BE0DF6" w:rsidRDefault="00BE0DF6" w:rsidP="002D65F3">
      <w:pPr>
        <w:pStyle w:val="Code"/>
      </w:pPr>
      <w:r>
        <w:t xml:space="preserve">        { "edgeId": "</w:t>
      </w:r>
      <w:proofErr w:type="spellStart"/>
      <w:r>
        <w:t>eba</w:t>
      </w:r>
      <w:proofErr w:type="spellEnd"/>
      <w:r>
        <w:t>" },</w:t>
      </w:r>
    </w:p>
    <w:p w14:paraId="0D1C2AE4" w14:textId="77777777" w:rsidR="00BE0DF6" w:rsidRDefault="00BE0DF6" w:rsidP="002D65F3">
      <w:pPr>
        <w:pStyle w:val="Code"/>
      </w:pPr>
      <w:r>
        <w:t xml:space="preserve">        { "edgeId": "ea3" }</w:t>
      </w:r>
    </w:p>
    <w:p w14:paraId="0CA61A50" w14:textId="77777777" w:rsidR="00BE0DF6" w:rsidRDefault="00BE0DF6" w:rsidP="002D65F3">
      <w:pPr>
        <w:pStyle w:val="Code"/>
      </w:pPr>
      <w:r>
        <w:t xml:space="preserve">      ]</w:t>
      </w:r>
    </w:p>
    <w:p w14:paraId="5B4C2C5A" w14:textId="77777777" w:rsidR="00BE0DF6" w:rsidRDefault="00BE0DF6" w:rsidP="002D65F3">
      <w:pPr>
        <w:pStyle w:val="Code"/>
      </w:pPr>
      <w:r>
        <w:lastRenderedPageBreak/>
        <w:t xml:space="preserve">    }</w:t>
      </w:r>
    </w:p>
    <w:p w14:paraId="144E68DE" w14:textId="77777777" w:rsidR="00BE0DF6" w:rsidRDefault="00BE0DF6" w:rsidP="002D65F3">
      <w:pPr>
        <w:pStyle w:val="Code"/>
      </w:pPr>
      <w:r>
        <w:t xml:space="preserve">  ]</w:t>
      </w:r>
    </w:p>
    <w:p w14:paraId="10C2C095" w14:textId="3970C2DC" w:rsidR="00E66DEE" w:rsidRPr="00E66DEE" w:rsidRDefault="00BE0DF6" w:rsidP="002D65F3">
      <w:pPr>
        <w:pStyle w:val="Code"/>
      </w:pPr>
      <w:r>
        <w:t>}</w:t>
      </w:r>
    </w:p>
    <w:p w14:paraId="7AF1F594" w14:textId="5688D375" w:rsidR="006E546E" w:rsidRDefault="006E546E" w:rsidP="006E546E">
      <w:pPr>
        <w:pStyle w:val="Heading2"/>
      </w:pPr>
      <w:bookmarkStart w:id="680" w:name="_Ref493427479"/>
      <w:bookmarkStart w:id="681" w:name="_Toc534899671"/>
      <w:r>
        <w:t>stack object</w:t>
      </w:r>
      <w:bookmarkEnd w:id="680"/>
      <w:bookmarkEnd w:id="681"/>
    </w:p>
    <w:p w14:paraId="5A2500F3" w14:textId="474DE860" w:rsidR="006E546E" w:rsidRDefault="006E546E" w:rsidP="006E546E">
      <w:pPr>
        <w:pStyle w:val="Heading3"/>
      </w:pPr>
      <w:bookmarkStart w:id="682" w:name="_Toc534899672"/>
      <w:r>
        <w:t>General</w:t>
      </w:r>
      <w:bookmarkEnd w:id="682"/>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683" w:name="_Ref503361859"/>
      <w:bookmarkStart w:id="684" w:name="_Toc534899673"/>
      <w:r>
        <w:t>message property</w:t>
      </w:r>
      <w:bookmarkEnd w:id="683"/>
      <w:bookmarkEnd w:id="684"/>
    </w:p>
    <w:p w14:paraId="2BDF4228" w14:textId="04EC698C"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820181">
        <w:t>3.11</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685" w:name="_Toc534899674"/>
      <w:r>
        <w:t>frames property</w:t>
      </w:r>
      <w:bookmarkEnd w:id="685"/>
    </w:p>
    <w:p w14:paraId="469B2FA7" w14:textId="345BBB45"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w:t>
      </w:r>
      <w:r w:rsidR="009079A3">
        <w:t xml:space="preserve">zero </w:t>
      </w:r>
      <w:r>
        <w:t xml:space="preserve">or more </w:t>
      </w:r>
      <w:proofErr w:type="spellStart"/>
      <w:r w:rsidRPr="00F41277">
        <w:rPr>
          <w:rStyle w:val="CODEtemp"/>
        </w:rPr>
        <w:t>stackFrame</w:t>
      </w:r>
      <w:proofErr w:type="spellEnd"/>
      <w:r>
        <w:t xml:space="preserve"> objects (§</w:t>
      </w:r>
      <w:r>
        <w:fldChar w:fldCharType="begin"/>
      </w:r>
      <w:r>
        <w:instrText xml:space="preserve"> REF _Ref493494398 \w \h </w:instrText>
      </w:r>
      <w:r>
        <w:fldChar w:fldCharType="separate"/>
      </w:r>
      <w:r w:rsidR="00820181">
        <w:t>3.36</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5A2F5E51" w14:textId="61A9A438" w:rsidR="006E546E" w:rsidRDefault="006E546E" w:rsidP="006E546E">
      <w:pPr>
        <w:pStyle w:val="Heading2"/>
      </w:pPr>
      <w:bookmarkStart w:id="686" w:name="_Ref493494398"/>
      <w:bookmarkStart w:id="687" w:name="_Toc534899675"/>
      <w:proofErr w:type="spellStart"/>
      <w:r>
        <w:t>stackFrame</w:t>
      </w:r>
      <w:proofErr w:type="spellEnd"/>
      <w:r>
        <w:t xml:space="preserve"> object</w:t>
      </w:r>
      <w:bookmarkEnd w:id="686"/>
      <w:bookmarkEnd w:id="687"/>
    </w:p>
    <w:p w14:paraId="440DEBE2" w14:textId="2D9664B2" w:rsidR="006E546E" w:rsidRDefault="006E546E" w:rsidP="006E546E">
      <w:pPr>
        <w:pStyle w:val="Heading3"/>
      </w:pPr>
      <w:bookmarkStart w:id="688" w:name="_Toc534899676"/>
      <w:r>
        <w:t>General</w:t>
      </w:r>
      <w:bookmarkEnd w:id="688"/>
    </w:p>
    <w:p w14:paraId="7DA1CA9D" w14:textId="3AABFD2A" w:rsidR="00F41277" w:rsidRPr="00F41277" w:rsidRDefault="00F41277" w:rsidP="00F41277">
      <w:r w:rsidRPr="00F41277">
        <w:t xml:space="preserve">A </w:t>
      </w:r>
      <w:proofErr w:type="spellStart"/>
      <w:r w:rsidRPr="00F41277">
        <w:rPr>
          <w:rStyle w:val="CODEtemp"/>
        </w:rPr>
        <w:t>stackFrame</w:t>
      </w:r>
      <w:proofErr w:type="spellEnd"/>
      <w:r w:rsidRPr="00F41277">
        <w:t xml:space="preserve"> object describes a single stack frame within a call stack (§</w:t>
      </w:r>
      <w:r>
        <w:fldChar w:fldCharType="begin"/>
      </w:r>
      <w:r>
        <w:instrText xml:space="preserve"> REF _Ref493427479 \w \h </w:instrText>
      </w:r>
      <w:r>
        <w:fldChar w:fldCharType="separate"/>
      </w:r>
      <w:r w:rsidR="00820181">
        <w:t>3.35</w:t>
      </w:r>
      <w:r>
        <w:fldChar w:fldCharType="end"/>
      </w:r>
      <w:r w:rsidRPr="00F41277">
        <w:t>).</w:t>
      </w:r>
    </w:p>
    <w:p w14:paraId="595703CE" w14:textId="2E0FEEF4" w:rsidR="00D10846" w:rsidRDefault="003F0742" w:rsidP="006E546E">
      <w:pPr>
        <w:pStyle w:val="Heading3"/>
      </w:pPr>
      <w:bookmarkStart w:id="689" w:name="_Ref503362303"/>
      <w:bookmarkStart w:id="690" w:name="_Toc534899677"/>
      <w:r>
        <w:t xml:space="preserve">location </w:t>
      </w:r>
      <w:r w:rsidR="00D10846">
        <w:t>property</w:t>
      </w:r>
      <w:bookmarkEnd w:id="689"/>
      <w:bookmarkEnd w:id="690"/>
    </w:p>
    <w:p w14:paraId="075462B0" w14:textId="16B7625C" w:rsidR="00D10846" w:rsidRPr="00D10846" w:rsidRDefault="00D10846" w:rsidP="00D10846">
      <w:r>
        <w:t xml:space="preserve">A </w:t>
      </w:r>
      <w:proofErr w:type="spellStart"/>
      <w:r>
        <w:rPr>
          <w:rStyle w:val="CODEtemp"/>
        </w:rPr>
        <w:t>stackFrame</w:t>
      </w:r>
      <w:proofErr w:type="spellEnd"/>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820181">
        <w:t>3.23</w:t>
      </w:r>
      <w:r w:rsidR="003F0742">
        <w:fldChar w:fldCharType="end"/>
      </w:r>
      <w:r>
        <w:t>) specifying the location to which this stack frame refers.</w:t>
      </w:r>
    </w:p>
    <w:p w14:paraId="4ABAFAEB" w14:textId="487C084B" w:rsidR="006E546E" w:rsidRDefault="006E546E" w:rsidP="006E546E">
      <w:pPr>
        <w:pStyle w:val="Heading3"/>
      </w:pPr>
      <w:bookmarkStart w:id="691" w:name="_Toc534899678"/>
      <w:r>
        <w:t>module property</w:t>
      </w:r>
      <w:bookmarkEnd w:id="691"/>
    </w:p>
    <w:p w14:paraId="2C4FBFD9" w14:textId="7E4B223A" w:rsidR="00E66BA0" w:rsidRPr="00E66BA0" w:rsidRDefault="00E66BA0" w:rsidP="00E66BA0">
      <w:r w:rsidRPr="00E66BA0">
        <w:t xml:space="preserve">A </w:t>
      </w:r>
      <w:proofErr w:type="spellStart"/>
      <w:r w:rsidRPr="00E66BA0">
        <w:rPr>
          <w:rStyle w:val="CODEtemp"/>
        </w:rPr>
        <w:t>stackFrame</w:t>
      </w:r>
      <w:proofErr w:type="spellEnd"/>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692" w:name="_Toc534899679"/>
      <w:proofErr w:type="spellStart"/>
      <w:r>
        <w:t>threadId</w:t>
      </w:r>
      <w:proofErr w:type="spellEnd"/>
      <w:r>
        <w:t xml:space="preserve"> property</w:t>
      </w:r>
      <w:bookmarkEnd w:id="692"/>
    </w:p>
    <w:p w14:paraId="352796A5" w14:textId="4039BC11" w:rsidR="00E66BA0" w:rsidRPr="00E66BA0" w:rsidRDefault="00E66BA0" w:rsidP="00E66BA0">
      <w:r w:rsidRPr="00E66BA0">
        <w:t xml:space="preserve">A </w:t>
      </w:r>
      <w:proofErr w:type="spellStart"/>
      <w:r w:rsidRPr="00E66BA0">
        <w:rPr>
          <w:rStyle w:val="CODEtemp"/>
        </w:rPr>
        <w:t>stackFrame</w:t>
      </w:r>
      <w:proofErr w:type="spellEnd"/>
      <w:r w:rsidRPr="00E66BA0">
        <w:t xml:space="preserve"> object </w:t>
      </w:r>
      <w:r w:rsidRPr="00E66BA0">
        <w:rPr>
          <w:b/>
        </w:rPr>
        <w:t>MAY</w:t>
      </w:r>
      <w:r w:rsidRPr="00E66BA0">
        <w:t xml:space="preserve"> contain a property named </w:t>
      </w:r>
      <w:proofErr w:type="spellStart"/>
      <w:r w:rsidRPr="00E66BA0">
        <w:rPr>
          <w:rStyle w:val="CODEtemp"/>
        </w:rPr>
        <w:t>threadId</w:t>
      </w:r>
      <w:proofErr w:type="spellEnd"/>
      <w:r w:rsidRPr="00E66BA0">
        <w:t xml:space="preserve"> whose value is an integer which identifies the thread on which the code at the location specified by this object was executed.</w:t>
      </w:r>
    </w:p>
    <w:p w14:paraId="3B36F26A" w14:textId="2244D251" w:rsidR="006E546E" w:rsidRDefault="006E546E" w:rsidP="006E546E">
      <w:pPr>
        <w:pStyle w:val="Heading3"/>
      </w:pPr>
      <w:bookmarkStart w:id="693" w:name="_Toc534899680"/>
      <w:r>
        <w:t>address property</w:t>
      </w:r>
      <w:bookmarkEnd w:id="693"/>
    </w:p>
    <w:p w14:paraId="45452AA4" w14:textId="703E6EC3" w:rsidR="00E06227" w:rsidRPr="00E06227" w:rsidRDefault="00A91CEB" w:rsidP="00E06227">
      <w:r w:rsidRPr="00A91CEB">
        <w:t xml:space="preserve">A </w:t>
      </w:r>
      <w:proofErr w:type="spellStart"/>
      <w:r w:rsidRPr="00A91CEB">
        <w:rPr>
          <w:rStyle w:val="CODEtemp"/>
        </w:rPr>
        <w:t>stackFrame</w:t>
      </w:r>
      <w:proofErr w:type="spellEnd"/>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694" w:name="_Toc534899681"/>
      <w:r>
        <w:lastRenderedPageBreak/>
        <w:t>offset property</w:t>
      </w:r>
      <w:bookmarkEnd w:id="694"/>
    </w:p>
    <w:p w14:paraId="703969C1" w14:textId="62D50BA5" w:rsidR="00A91CEB" w:rsidRDefault="00A91CEB" w:rsidP="00A91CEB">
      <w:r w:rsidRPr="00A91CEB">
        <w:t xml:space="preserve">A </w:t>
      </w:r>
      <w:proofErr w:type="spellStart"/>
      <w:r w:rsidRPr="00A91CEB">
        <w:rPr>
          <w:rStyle w:val="CODEtemp"/>
        </w:rPr>
        <w:t>stackFrame</w:t>
      </w:r>
      <w:proofErr w:type="spellEnd"/>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144240F9" w:rsidR="002B41B0" w:rsidRPr="002B41B0" w:rsidRDefault="002B41B0" w:rsidP="002B41B0">
      <w:pPr>
        <w:pStyle w:val="Note"/>
        <w:rPr>
          <w:rFonts w:ascii="Times New Roman" w:hAnsi="Times New Roman"/>
          <w:sz w:val="24"/>
        </w:rPr>
      </w:pPr>
      <w:r>
        <w:t xml:space="preserve">NOTE: This is distinct from the </w:t>
      </w:r>
      <w:proofErr w:type="spellStart"/>
      <w:r>
        <w:rPr>
          <w:rStyle w:val="CODEtemp"/>
        </w:rPr>
        <w:t>physicalLocation.region.</w:t>
      </w:r>
      <w:r w:rsidR="0001452F">
        <w:rPr>
          <w:rStyle w:val="CODEtemp"/>
        </w:rPr>
        <w:t>byteO</w:t>
      </w:r>
      <w:r>
        <w:rPr>
          <w:rStyle w:val="CODEtemp"/>
        </w:rPr>
        <w:t>ffset</w:t>
      </w:r>
      <w:proofErr w:type="spellEnd"/>
      <w:r>
        <w:t xml:space="preserve"> property (§</w:t>
      </w:r>
      <w:r w:rsidR="0001452F">
        <w:fldChar w:fldCharType="begin"/>
      </w:r>
      <w:r w:rsidR="0001452F">
        <w:instrText xml:space="preserve"> REF _Ref515544104 \r \h </w:instrText>
      </w:r>
      <w:r w:rsidR="0001452F">
        <w:fldChar w:fldCharType="separate"/>
      </w:r>
      <w:r w:rsidR="00820181">
        <w:t>3.25.11</w:t>
      </w:r>
      <w:r w:rsidR="0001452F">
        <w:fldChar w:fldCharType="end"/>
      </w:r>
      <w:r>
        <w:t xml:space="preserve">), if any, specified by the </w:t>
      </w:r>
      <w:proofErr w:type="spellStart"/>
      <w:r>
        <w:rPr>
          <w:rStyle w:val="CODEtemp"/>
        </w:rPr>
        <w:t>physicalLocation</w:t>
      </w:r>
      <w:proofErr w:type="spellEnd"/>
      <w:r>
        <w:t xml:space="preserve"> property (§</w:t>
      </w:r>
      <w:r>
        <w:fldChar w:fldCharType="begin"/>
      </w:r>
      <w:r>
        <w:instrText xml:space="preserve"> REF _Ref503362303 \r \h </w:instrText>
      </w:r>
      <w:r>
        <w:fldChar w:fldCharType="separate"/>
      </w:r>
      <w:r w:rsidR="00820181">
        <w:t>3.36.2</w:t>
      </w:r>
      <w:r>
        <w:fldChar w:fldCharType="end"/>
      </w:r>
      <w:r>
        <w:t xml:space="preserve">). </w:t>
      </w:r>
      <w:proofErr w:type="spellStart"/>
      <w:r>
        <w:rPr>
          <w:rStyle w:val="CODEtemp"/>
        </w:rPr>
        <w:t>physicalLocation.region.</w:t>
      </w:r>
      <w:r w:rsidR="0001452F">
        <w:rPr>
          <w:rStyle w:val="CODEtemp"/>
        </w:rPr>
        <w:t>byteO</w:t>
      </w:r>
      <w:r>
        <w:rPr>
          <w:rStyle w:val="CODEtemp"/>
        </w:rPr>
        <w:t>ffset</w:t>
      </w:r>
      <w:proofErr w:type="spellEnd"/>
      <w:r>
        <w:t xml:space="preserve"> specifies an offset from the start of a file, not from the start of a method.</w:t>
      </w:r>
    </w:p>
    <w:p w14:paraId="4D93124A" w14:textId="4D26B690" w:rsidR="006E546E" w:rsidRDefault="006E546E" w:rsidP="006E546E">
      <w:pPr>
        <w:pStyle w:val="Heading3"/>
      </w:pPr>
      <w:bookmarkStart w:id="695" w:name="_Toc534899682"/>
      <w:r>
        <w:t>parameters property</w:t>
      </w:r>
      <w:bookmarkEnd w:id="695"/>
    </w:p>
    <w:p w14:paraId="61368F5F" w14:textId="70483D39" w:rsidR="00A91CEB" w:rsidRDefault="00A91CEB" w:rsidP="00A91CEB">
      <w:r w:rsidRPr="00A91CEB">
        <w:t xml:space="preserve">A </w:t>
      </w:r>
      <w:proofErr w:type="spellStart"/>
      <w:r w:rsidRPr="00A91CEB">
        <w:rPr>
          <w:rStyle w:val="CODEtemp"/>
        </w:rPr>
        <w:t>stackFrame</w:t>
      </w:r>
      <w:proofErr w:type="spellEnd"/>
      <w:r w:rsidRPr="00A91CEB">
        <w:t xml:space="preserve"> object </w:t>
      </w:r>
      <w:r w:rsidRPr="00A91CEB">
        <w:rPr>
          <w:b/>
        </w:rPr>
        <w:t>MAY</w:t>
      </w:r>
      <w:r w:rsidRPr="00A91CEB">
        <w:t xml:space="preserve"> contain a property named parameters whose value is an array of</w:t>
      </w:r>
      <w:r w:rsidR="009079A3">
        <w:t xml:space="preserve"> zero or more</w:t>
      </w:r>
      <w:r w:rsidRPr="00A91CEB">
        <w:t xml:space="preserve"> strings representing the parameters of the function call represented by this stack frame.</w:t>
      </w:r>
    </w:p>
    <w:p w14:paraId="1E6198DD" w14:textId="2D9E81BC" w:rsidR="009079A3" w:rsidRPr="00A91CEB" w:rsidRDefault="009079A3" w:rsidP="00A91CEB">
      <w:r>
        <w:t xml:space="preserve">If </w:t>
      </w:r>
      <w:r w:rsidRPr="004A64CB">
        <w:rPr>
          <w:rStyle w:val="CODEtemp"/>
        </w:rPr>
        <w:t>parameters</w:t>
      </w:r>
      <w:r>
        <w:t xml:space="preserve"> is absent, it </w:t>
      </w:r>
      <w:r w:rsidRPr="004A64CB">
        <w:rPr>
          <w:b/>
        </w:rPr>
        <w:t>SHALL</w:t>
      </w:r>
      <w:r>
        <w:t xml:space="preserve"> default to an empty array.</w:t>
      </w:r>
    </w:p>
    <w:p w14:paraId="4ECE1732" w14:textId="76FB334D" w:rsidR="006E546E" w:rsidRDefault="001C2E2F" w:rsidP="006E546E">
      <w:pPr>
        <w:pStyle w:val="Heading2"/>
      </w:pPr>
      <w:bookmarkStart w:id="696" w:name="_Ref493427581"/>
      <w:bookmarkStart w:id="697" w:name="_Ref493427754"/>
      <w:bookmarkStart w:id="698" w:name="_Toc534899683"/>
      <w:proofErr w:type="spellStart"/>
      <w:r>
        <w:t>thread</w:t>
      </w:r>
      <w:r w:rsidR="007D2F0F">
        <w:t>FlowLocation</w:t>
      </w:r>
      <w:proofErr w:type="spellEnd"/>
      <w:r w:rsidR="007D2F0F">
        <w:t xml:space="preserve"> </w:t>
      </w:r>
      <w:r w:rsidR="006E546E">
        <w:t>object</w:t>
      </w:r>
      <w:bookmarkEnd w:id="696"/>
      <w:bookmarkEnd w:id="697"/>
      <w:bookmarkEnd w:id="698"/>
    </w:p>
    <w:p w14:paraId="6AFFA125" w14:textId="72CDB951" w:rsidR="006E546E" w:rsidRDefault="006E546E" w:rsidP="006E546E">
      <w:pPr>
        <w:pStyle w:val="Heading3"/>
      </w:pPr>
      <w:bookmarkStart w:id="699" w:name="_Toc534899684"/>
      <w:r>
        <w:t>General</w:t>
      </w:r>
      <w:bookmarkEnd w:id="699"/>
    </w:p>
    <w:p w14:paraId="594B51BC" w14:textId="753FA463" w:rsidR="00A91CEB" w:rsidRPr="00A91CEB" w:rsidRDefault="00A91CEB" w:rsidP="00A91CEB">
      <w:r w:rsidRPr="00A91CEB">
        <w:t xml:space="preserve">A </w:t>
      </w:r>
      <w:proofErr w:type="spellStart"/>
      <w:r w:rsidR="001C2E2F">
        <w:rPr>
          <w:rStyle w:val="CODEtemp"/>
        </w:rPr>
        <w:t>thread</w:t>
      </w:r>
      <w:r w:rsidR="007D2F0F">
        <w:rPr>
          <w:rStyle w:val="CODEtemp"/>
        </w:rPr>
        <w:t>FlowLocation</w:t>
      </w:r>
      <w:proofErr w:type="spellEnd"/>
      <w:r w:rsidR="007D2F0F" w:rsidRPr="00A91CEB">
        <w:t xml:space="preserve"> </w:t>
      </w:r>
      <w:r w:rsidRPr="00A91CEB">
        <w:t xml:space="preserve">object represents a location </w:t>
      </w:r>
      <w:r w:rsidR="00C824F3">
        <w:t>visited by an analysis tool in the course of simulating or monitoring the execution of a program</w:t>
      </w:r>
      <w:r w:rsidRPr="00A91CEB">
        <w:t>.</w:t>
      </w:r>
    </w:p>
    <w:p w14:paraId="49EE7C5D" w14:textId="0FEEEB7F" w:rsidR="006E546E" w:rsidRDefault="007D2F0F" w:rsidP="006E546E">
      <w:pPr>
        <w:pStyle w:val="Heading3"/>
      </w:pPr>
      <w:bookmarkStart w:id="700" w:name="_Ref493497783"/>
      <w:bookmarkStart w:id="701" w:name="_Ref493499799"/>
      <w:bookmarkStart w:id="702" w:name="_Toc534899685"/>
      <w:r>
        <w:t xml:space="preserve">location </w:t>
      </w:r>
      <w:r w:rsidR="006E546E">
        <w:t>property</w:t>
      </w:r>
      <w:bookmarkEnd w:id="700"/>
      <w:bookmarkEnd w:id="701"/>
      <w:bookmarkEnd w:id="702"/>
    </w:p>
    <w:p w14:paraId="4354E1E2" w14:textId="792C03D7" w:rsidR="003D6897" w:rsidRDefault="00317F25" w:rsidP="003D6897">
      <w:r>
        <w:t>If location information is available, a</w:t>
      </w:r>
      <w:r w:rsidR="003D6897">
        <w:t xml:space="preserve"> </w:t>
      </w:r>
      <w:proofErr w:type="spellStart"/>
      <w:r w:rsidR="001C2E2F">
        <w:rPr>
          <w:rStyle w:val="CODEtemp"/>
        </w:rPr>
        <w:t>thread</w:t>
      </w:r>
      <w:r w:rsidR="007D2F0F">
        <w:rPr>
          <w:rStyle w:val="CODEtemp"/>
        </w:rPr>
        <w:t>FlowLocation</w:t>
      </w:r>
      <w:proofErr w:type="spellEnd"/>
      <w:r w:rsidR="007D2F0F">
        <w:t xml:space="preserve"> </w:t>
      </w:r>
      <w:r w:rsidR="003D6897">
        <w:t xml:space="preserve">object </w:t>
      </w:r>
      <w:r>
        <w:rPr>
          <w:b/>
        </w:rPr>
        <w:t>SHALL</w:t>
      </w:r>
      <w:r w:rsidR="007D2F0F">
        <w:t xml:space="preserve"> </w:t>
      </w:r>
      <w:r w:rsidR="003D6897">
        <w:t xml:space="preserve">contain a property named </w:t>
      </w:r>
      <w:r w:rsidR="007D2F0F">
        <w:rPr>
          <w:rStyle w:val="CODEtemp"/>
        </w:rPr>
        <w:t>location</w:t>
      </w:r>
      <w:r w:rsidR="007D2F0F">
        <w:t xml:space="preserve"> </w:t>
      </w:r>
      <w:r w:rsidR="003D6897">
        <w:t xml:space="preserve">whose value is a </w:t>
      </w:r>
      <w:r w:rsidR="007D2F0F">
        <w:rPr>
          <w:rStyle w:val="CODEtemp"/>
        </w:rPr>
        <w:t>location</w:t>
      </w:r>
      <w:r w:rsidR="007D2F0F">
        <w:t xml:space="preserve"> </w:t>
      </w:r>
      <w:r w:rsidR="003D6897">
        <w:t>object (§</w:t>
      </w:r>
      <w:r w:rsidR="000A451A">
        <w:fldChar w:fldCharType="begin"/>
      </w:r>
      <w:r w:rsidR="000A451A">
        <w:instrText xml:space="preserve"> REF _Ref493426721 \r \h </w:instrText>
      </w:r>
      <w:r w:rsidR="000A451A">
        <w:fldChar w:fldCharType="separate"/>
      </w:r>
      <w:r w:rsidR="00820181">
        <w:t>3.23</w:t>
      </w:r>
      <w:r w:rsidR="000A451A">
        <w:fldChar w:fldCharType="end"/>
      </w:r>
      <w:r w:rsidR="003D6897">
        <w:t xml:space="preserve">) that specifies the location to which the </w:t>
      </w:r>
      <w:proofErr w:type="spellStart"/>
      <w:r w:rsidR="001C2E2F">
        <w:rPr>
          <w:rStyle w:val="CODEtemp"/>
        </w:rPr>
        <w:t>thread</w:t>
      </w:r>
      <w:r w:rsidR="007D2F0F">
        <w:rPr>
          <w:rStyle w:val="CODEtemp"/>
        </w:rPr>
        <w:t>FlowLocation</w:t>
      </w:r>
      <w:proofErr w:type="spellEnd"/>
      <w:r w:rsidR="007D2F0F">
        <w:t xml:space="preserve"> </w:t>
      </w:r>
      <w:r w:rsidR="003D6897">
        <w:t>object refers.</w:t>
      </w:r>
      <w:r>
        <w:t xml:space="preserve"> If location information is not available, </w:t>
      </w:r>
      <w:r w:rsidRPr="00317F25">
        <w:rPr>
          <w:rStyle w:val="CODEtemp"/>
        </w:rPr>
        <w:t>location</w:t>
      </w:r>
      <w:r>
        <w:t xml:space="preserve"> </w:t>
      </w:r>
      <w:r>
        <w:rPr>
          <w:b/>
        </w:rPr>
        <w:t>SHALL</w:t>
      </w:r>
      <w:r>
        <w:t xml:space="preserve"> be absent.</w:t>
      </w:r>
    </w:p>
    <w:p w14:paraId="3CDCEFEA" w14:textId="0D343720" w:rsidR="00317F25" w:rsidRDefault="00317F25" w:rsidP="00317F25">
      <w:r>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rsidR="000A451A">
        <w:fldChar w:fldCharType="begin"/>
      </w:r>
      <w:r w:rsidR="000A451A">
        <w:instrText xml:space="preserve"> REF _Ref513121634 \r \h </w:instrText>
      </w:r>
      <w:r w:rsidR="000A451A">
        <w:fldChar w:fldCharType="separate"/>
      </w:r>
      <w:r w:rsidR="00820181">
        <w:t>3.23.6</w:t>
      </w:r>
      <w:r w:rsidR="000A451A">
        <w:fldChar w:fldCharType="end"/>
      </w:r>
      <w:r>
        <w:t xml:space="preserve">). A SARIF direct producer which creates such code flows </w:t>
      </w:r>
      <w:r>
        <w:rPr>
          <w:b/>
        </w:rPr>
        <w:t>SHOULD</w:t>
      </w:r>
      <w:r>
        <w:t xml:space="preserve"> populate </w:t>
      </w:r>
      <w:proofErr w:type="spellStart"/>
      <w:r w:rsidRPr="007828E4">
        <w:rPr>
          <w:rStyle w:val="CODEtemp"/>
        </w:rPr>
        <w:t>location.message</w:t>
      </w:r>
      <w:proofErr w:type="spellEnd"/>
      <w:r>
        <w:t>, even if no actual location information is available.</w:t>
      </w:r>
    </w:p>
    <w:p w14:paraId="02ECC951" w14:textId="77777777" w:rsidR="00317F25" w:rsidRDefault="00317F25" w:rsidP="00317F25">
      <w:pPr>
        <w:pStyle w:val="Note"/>
      </w:pPr>
      <w:r>
        <w:t xml:space="preserve">EXAMPLE: In this example, a file is locked by another program before a thread attempts to write to it. The analysis tool has no location information for the other program; in fact, the analysis tool might merely be simulating an execution sequence in which a </w:t>
      </w:r>
      <w:r>
        <w:rPr>
          <w:i/>
        </w:rPr>
        <w:t>hypothetical</w:t>
      </w:r>
      <w:r>
        <w:t xml:space="preserve"> external program locks the file. Nevertheless, it provides a helpful message.</w:t>
      </w:r>
    </w:p>
    <w:p w14:paraId="50F3CBB7" w14:textId="7DC8DEA3" w:rsidR="00317F25" w:rsidRPr="00CA44FF" w:rsidRDefault="00317F25" w:rsidP="00317F25">
      <w:pPr>
        <w:pStyle w:val="Note"/>
      </w:pPr>
      <w:r>
        <w:t xml:space="preserve">Note the use of </w:t>
      </w:r>
      <w:proofErr w:type="spellStart"/>
      <w:r w:rsidRPr="00CA44FF">
        <w:rPr>
          <w:rStyle w:val="CODEtemp"/>
        </w:rPr>
        <w:t>executionOrder</w:t>
      </w:r>
      <w:proofErr w:type="spellEnd"/>
      <w:r>
        <w:t xml:space="preserve"> (§</w:t>
      </w:r>
      <w:r w:rsidR="000A451A">
        <w:fldChar w:fldCharType="begin"/>
      </w:r>
      <w:r w:rsidR="000A451A">
        <w:instrText xml:space="preserve"> REF _Ref510008873 \r \h </w:instrText>
      </w:r>
      <w:r w:rsidR="000A451A">
        <w:fldChar w:fldCharType="separate"/>
      </w:r>
      <w:r w:rsidR="00820181">
        <w:t>3.37.8</w:t>
      </w:r>
      <w:r w:rsidR="000A451A">
        <w:fldChar w:fldCharType="end"/>
      </w:r>
      <w:r>
        <w:t>) to ensure that the location in the external program executes before the location in the program being analyzed.</w:t>
      </w:r>
    </w:p>
    <w:p w14:paraId="33DB1A87" w14:textId="38264EAF" w:rsidR="00317F25" w:rsidRDefault="00317F25" w:rsidP="002D65F3">
      <w:pPr>
        <w:pStyle w:val="Code"/>
      </w:pPr>
      <w:r>
        <w:t xml:space="preserve">{                                     # A </w:t>
      </w:r>
      <w:proofErr w:type="spellStart"/>
      <w:r>
        <w:t>codeFlow</w:t>
      </w:r>
      <w:proofErr w:type="spellEnd"/>
      <w:r>
        <w:t xml:space="preserve"> object (§</w:t>
      </w:r>
      <w:r w:rsidR="000A451A">
        <w:fldChar w:fldCharType="begin"/>
      </w:r>
      <w:r w:rsidR="000A451A">
        <w:instrText xml:space="preserve"> REF _Ref510008325 \r \h </w:instrText>
      </w:r>
      <w:r w:rsidR="002D65F3">
        <w:instrText xml:space="preserve"> \* MERGEFORMAT </w:instrText>
      </w:r>
      <w:r w:rsidR="000A451A">
        <w:fldChar w:fldCharType="separate"/>
      </w:r>
      <w:r w:rsidR="00820181">
        <w:t>3.28</w:t>
      </w:r>
      <w:r w:rsidR="000A451A">
        <w:fldChar w:fldCharType="end"/>
      </w:r>
      <w:r>
        <w:t>).</w:t>
      </w:r>
    </w:p>
    <w:p w14:paraId="77957EDD" w14:textId="52431647" w:rsidR="00317F25" w:rsidRDefault="00317F25" w:rsidP="002D65F3">
      <w:pPr>
        <w:pStyle w:val="Code"/>
      </w:pPr>
      <w:r>
        <w:t xml:space="preserve">  "</w:t>
      </w:r>
      <w:proofErr w:type="spellStart"/>
      <w:r>
        <w:t>threadFlows</w:t>
      </w:r>
      <w:proofErr w:type="spellEnd"/>
      <w:r>
        <w:t>": [                    # See §</w:t>
      </w:r>
      <w:r w:rsidR="000A451A">
        <w:fldChar w:fldCharType="begin"/>
      </w:r>
      <w:r w:rsidR="000A451A">
        <w:instrText xml:space="preserve"> REF _Ref510008358 \r \h </w:instrText>
      </w:r>
      <w:r w:rsidR="002D65F3">
        <w:instrText xml:space="preserve"> \* MERGEFORMAT </w:instrText>
      </w:r>
      <w:r w:rsidR="000A451A">
        <w:fldChar w:fldCharType="separate"/>
      </w:r>
      <w:r w:rsidR="00820181">
        <w:t>3.28.3</w:t>
      </w:r>
      <w:r w:rsidR="000A451A">
        <w:fldChar w:fldCharType="end"/>
      </w:r>
      <w:r>
        <w:t>.</w:t>
      </w:r>
    </w:p>
    <w:p w14:paraId="3D30CB9D" w14:textId="780E9D0B" w:rsidR="00317F25" w:rsidRDefault="00317F25" w:rsidP="002D65F3">
      <w:pPr>
        <w:pStyle w:val="Code"/>
      </w:pPr>
      <w:r>
        <w:t xml:space="preserve">    {                                 # A </w:t>
      </w:r>
      <w:proofErr w:type="spellStart"/>
      <w:r>
        <w:t>threadFlow</w:t>
      </w:r>
      <w:proofErr w:type="spellEnd"/>
      <w:r>
        <w:t xml:space="preserve"> object (§</w:t>
      </w:r>
      <w:r w:rsidR="000A451A">
        <w:fldChar w:fldCharType="begin"/>
      </w:r>
      <w:r w:rsidR="000A451A">
        <w:instrText xml:space="preserve"> REF _Ref493427364 \r \h </w:instrText>
      </w:r>
      <w:r w:rsidR="002D65F3">
        <w:instrText xml:space="preserve"> \* MERGEFORMAT </w:instrText>
      </w:r>
      <w:r w:rsidR="000A451A">
        <w:fldChar w:fldCharType="separate"/>
      </w:r>
      <w:r w:rsidR="00820181">
        <w:t>3.29</w:t>
      </w:r>
      <w:r w:rsidR="000A451A">
        <w:fldChar w:fldCharType="end"/>
      </w:r>
      <w:r>
        <w:t>).</w:t>
      </w:r>
    </w:p>
    <w:p w14:paraId="14000C19" w14:textId="4E167622" w:rsidR="00317F25" w:rsidRDefault="00317F25" w:rsidP="002D65F3">
      <w:pPr>
        <w:pStyle w:val="Code"/>
      </w:pPr>
      <w:r>
        <w:t xml:space="preserve">      "message": {                    # See §</w:t>
      </w:r>
      <w:r w:rsidR="000A451A">
        <w:fldChar w:fldCharType="begin"/>
      </w:r>
      <w:r w:rsidR="000A451A">
        <w:instrText xml:space="preserve"> REF _Ref503361742 \r \h </w:instrText>
      </w:r>
      <w:r w:rsidR="002D65F3">
        <w:instrText xml:space="preserve"> \* MERGEFORMAT </w:instrText>
      </w:r>
      <w:r w:rsidR="000A451A">
        <w:fldChar w:fldCharType="separate"/>
      </w:r>
      <w:r w:rsidR="00820181">
        <w:t>3.29.3</w:t>
      </w:r>
      <w:r w:rsidR="000A451A">
        <w:fldChar w:fldCharType="end"/>
      </w:r>
      <w:r>
        <w:t>.</w:t>
      </w:r>
    </w:p>
    <w:p w14:paraId="60DCC830" w14:textId="77777777" w:rsidR="00317F25" w:rsidRDefault="00317F25" w:rsidP="002D65F3">
      <w:pPr>
        <w:pStyle w:val="Code"/>
      </w:pPr>
      <w:r>
        <w:t xml:space="preserve">        "text": "An external program."</w:t>
      </w:r>
    </w:p>
    <w:p w14:paraId="10F8C09E" w14:textId="77777777" w:rsidR="00317F25" w:rsidRDefault="00317F25" w:rsidP="002D65F3">
      <w:pPr>
        <w:pStyle w:val="Code"/>
      </w:pPr>
      <w:r>
        <w:t xml:space="preserve">      },</w:t>
      </w:r>
    </w:p>
    <w:p w14:paraId="32022572" w14:textId="0AD54780" w:rsidR="00317F25" w:rsidRDefault="00317F25" w:rsidP="002D65F3">
      <w:pPr>
        <w:pStyle w:val="Code"/>
      </w:pPr>
      <w:r>
        <w:t xml:space="preserve">      "locations": [                  # See §</w:t>
      </w:r>
      <w:r w:rsidR="000A451A">
        <w:fldChar w:fldCharType="begin"/>
      </w:r>
      <w:r w:rsidR="000A451A">
        <w:instrText xml:space="preserve"> REF _Ref510008412 \r \h </w:instrText>
      </w:r>
      <w:r w:rsidR="002D65F3">
        <w:instrText xml:space="preserve"> \* MERGEFORMAT </w:instrText>
      </w:r>
      <w:r w:rsidR="000A451A">
        <w:fldChar w:fldCharType="separate"/>
      </w:r>
      <w:r w:rsidR="00820181">
        <w:t>3.29.4</w:t>
      </w:r>
      <w:r w:rsidR="000A451A">
        <w:fldChar w:fldCharType="end"/>
      </w:r>
      <w:r>
        <w:t>.</w:t>
      </w:r>
    </w:p>
    <w:p w14:paraId="17635B29" w14:textId="08DA39D6" w:rsidR="00317F25" w:rsidRDefault="00317F25" w:rsidP="002D65F3">
      <w:pPr>
        <w:pStyle w:val="Code"/>
      </w:pPr>
      <w:r>
        <w:t xml:space="preserve">        {                             # A </w:t>
      </w:r>
      <w:proofErr w:type="spellStart"/>
      <w:r w:rsidR="001C2E2F">
        <w:t>thread</w:t>
      </w:r>
      <w:r>
        <w:t>FlowLocation</w:t>
      </w:r>
      <w:proofErr w:type="spellEnd"/>
      <w:r>
        <w:t xml:space="preserve"> object.</w:t>
      </w:r>
    </w:p>
    <w:p w14:paraId="59ACF814" w14:textId="77777777" w:rsidR="00317F25" w:rsidRDefault="00317F25" w:rsidP="002D65F3">
      <w:pPr>
        <w:pStyle w:val="Code"/>
      </w:pPr>
      <w:r>
        <w:t xml:space="preserve">          "</w:t>
      </w:r>
      <w:proofErr w:type="spellStart"/>
      <w:r>
        <w:t>executionOrder</w:t>
      </w:r>
      <w:proofErr w:type="spellEnd"/>
      <w:r>
        <w:t>": 1,</w:t>
      </w:r>
    </w:p>
    <w:p w14:paraId="5BB5FC58" w14:textId="36E97340" w:rsidR="00317F25" w:rsidRDefault="00317F25" w:rsidP="002D65F3">
      <w:pPr>
        <w:pStyle w:val="Code"/>
      </w:pPr>
      <w:r>
        <w:t xml:space="preserve">          "location": {              </w:t>
      </w:r>
      <w:r w:rsidR="002D65F3">
        <w:t xml:space="preserve"> </w:t>
      </w:r>
      <w:r>
        <w:t># A location object with only a message.</w:t>
      </w:r>
    </w:p>
    <w:p w14:paraId="6F9E9714" w14:textId="77777777" w:rsidR="00317F25" w:rsidRDefault="00317F25" w:rsidP="002D65F3">
      <w:pPr>
        <w:pStyle w:val="Code"/>
      </w:pPr>
      <w:r>
        <w:t xml:space="preserve">            "message": {</w:t>
      </w:r>
    </w:p>
    <w:p w14:paraId="3216D5AC" w14:textId="77777777" w:rsidR="00317F25" w:rsidRDefault="00317F25" w:rsidP="002D65F3">
      <w:pPr>
        <w:pStyle w:val="Code"/>
      </w:pPr>
      <w:r>
        <w:t xml:space="preserve">              "text": "File is now locked."</w:t>
      </w:r>
    </w:p>
    <w:p w14:paraId="3110079E" w14:textId="77777777" w:rsidR="00317F25" w:rsidRDefault="00317F25" w:rsidP="002D65F3">
      <w:pPr>
        <w:pStyle w:val="Code"/>
      </w:pPr>
      <w:r>
        <w:t xml:space="preserve">            }</w:t>
      </w:r>
    </w:p>
    <w:p w14:paraId="4F0113F6" w14:textId="77777777" w:rsidR="00317F25" w:rsidRDefault="00317F25" w:rsidP="002D65F3">
      <w:pPr>
        <w:pStyle w:val="Code"/>
      </w:pPr>
      <w:r>
        <w:t xml:space="preserve">          }</w:t>
      </w:r>
    </w:p>
    <w:p w14:paraId="77679CDB" w14:textId="77777777" w:rsidR="00317F25" w:rsidRDefault="00317F25" w:rsidP="002D65F3">
      <w:pPr>
        <w:pStyle w:val="Code"/>
      </w:pPr>
      <w:r>
        <w:lastRenderedPageBreak/>
        <w:t xml:space="preserve">        }</w:t>
      </w:r>
    </w:p>
    <w:p w14:paraId="5CF96B41" w14:textId="77777777" w:rsidR="00317F25" w:rsidRDefault="00317F25" w:rsidP="002D65F3">
      <w:pPr>
        <w:pStyle w:val="Code"/>
      </w:pPr>
      <w:r>
        <w:t xml:space="preserve">      ]</w:t>
      </w:r>
    </w:p>
    <w:p w14:paraId="67947374" w14:textId="77777777" w:rsidR="00317F25" w:rsidRDefault="00317F25" w:rsidP="002D65F3">
      <w:pPr>
        <w:pStyle w:val="Code"/>
      </w:pPr>
      <w:r>
        <w:t xml:space="preserve">    },</w:t>
      </w:r>
    </w:p>
    <w:p w14:paraId="451E16FC" w14:textId="34F7340B" w:rsidR="00317F25" w:rsidRDefault="00317F25" w:rsidP="002D65F3">
      <w:pPr>
        <w:pStyle w:val="Code"/>
      </w:pPr>
      <w:r>
        <w:t xml:space="preserve">    {                                 # Another </w:t>
      </w:r>
      <w:proofErr w:type="spellStart"/>
      <w:r>
        <w:t>threadFlow</w:t>
      </w:r>
      <w:proofErr w:type="spellEnd"/>
      <w:r>
        <w:t xml:space="preserve"> object.</w:t>
      </w:r>
    </w:p>
    <w:p w14:paraId="2E64A654" w14:textId="77777777" w:rsidR="00317F25" w:rsidRDefault="00317F25" w:rsidP="002D65F3">
      <w:pPr>
        <w:pStyle w:val="Code"/>
      </w:pPr>
      <w:r>
        <w:t xml:space="preserve">      "message": {</w:t>
      </w:r>
    </w:p>
    <w:p w14:paraId="664DA3C1" w14:textId="77777777" w:rsidR="00317F25" w:rsidRDefault="00317F25" w:rsidP="002D65F3">
      <w:pPr>
        <w:pStyle w:val="Code"/>
      </w:pPr>
      <w:r>
        <w:t xml:space="preserve">        "text": "The program being analyzed."</w:t>
      </w:r>
    </w:p>
    <w:p w14:paraId="4B9008A4" w14:textId="77777777" w:rsidR="00317F25" w:rsidRDefault="00317F25" w:rsidP="002D65F3">
      <w:pPr>
        <w:pStyle w:val="Code"/>
      </w:pPr>
      <w:r>
        <w:t xml:space="preserve">      },</w:t>
      </w:r>
    </w:p>
    <w:p w14:paraId="6FA85A23" w14:textId="77777777" w:rsidR="00317F25" w:rsidRDefault="00317F25" w:rsidP="002D65F3">
      <w:pPr>
        <w:pStyle w:val="Code"/>
      </w:pPr>
      <w:r>
        <w:t xml:space="preserve">      "locations": [</w:t>
      </w:r>
    </w:p>
    <w:p w14:paraId="2896D366" w14:textId="77777777" w:rsidR="00317F25" w:rsidRDefault="00317F25" w:rsidP="002D65F3">
      <w:pPr>
        <w:pStyle w:val="Code"/>
      </w:pPr>
      <w:r>
        <w:t xml:space="preserve">        ...</w:t>
      </w:r>
    </w:p>
    <w:p w14:paraId="3D38AC13" w14:textId="77777777" w:rsidR="00317F25" w:rsidRDefault="00317F25" w:rsidP="002D65F3">
      <w:pPr>
        <w:pStyle w:val="Code"/>
      </w:pPr>
      <w:r>
        <w:t xml:space="preserve">        {</w:t>
      </w:r>
    </w:p>
    <w:p w14:paraId="422E1B56" w14:textId="77777777" w:rsidR="00317F25" w:rsidRDefault="00317F25" w:rsidP="002D65F3">
      <w:pPr>
        <w:pStyle w:val="Code"/>
      </w:pPr>
      <w:r>
        <w:t xml:space="preserve">          "</w:t>
      </w:r>
      <w:proofErr w:type="spellStart"/>
      <w:r>
        <w:t>executionOrder</w:t>
      </w:r>
      <w:proofErr w:type="spellEnd"/>
      <w:r>
        <w:t>": 2,</w:t>
      </w:r>
    </w:p>
    <w:p w14:paraId="7DDB8230" w14:textId="77777777" w:rsidR="00317F25" w:rsidRDefault="00317F25" w:rsidP="002D65F3">
      <w:pPr>
        <w:pStyle w:val="Code"/>
      </w:pPr>
      <w:r>
        <w:t xml:space="preserve">          "message": {</w:t>
      </w:r>
    </w:p>
    <w:p w14:paraId="691E645F" w14:textId="77777777" w:rsidR="00317F25" w:rsidRDefault="00317F25" w:rsidP="002D65F3">
      <w:pPr>
        <w:pStyle w:val="Code"/>
      </w:pPr>
      <w:r>
        <w:t xml:space="preserve">            "text": "Attempt to write to the file."</w:t>
      </w:r>
    </w:p>
    <w:p w14:paraId="4DFD70F2" w14:textId="77777777" w:rsidR="00317F25" w:rsidRDefault="00317F25" w:rsidP="002D65F3">
      <w:pPr>
        <w:pStyle w:val="Code"/>
      </w:pPr>
      <w:r>
        <w:t xml:space="preserve">          },</w:t>
      </w:r>
    </w:p>
    <w:p w14:paraId="0EE2C4FD" w14:textId="77777777" w:rsidR="00317F25" w:rsidRDefault="00317F25" w:rsidP="002D65F3">
      <w:pPr>
        <w:pStyle w:val="Code"/>
      </w:pPr>
      <w:r>
        <w:t xml:space="preserve">          "location": {</w:t>
      </w:r>
    </w:p>
    <w:p w14:paraId="2CABE5EB" w14:textId="77777777" w:rsidR="00317F25" w:rsidRDefault="00317F25" w:rsidP="002D65F3">
      <w:pPr>
        <w:pStyle w:val="Code"/>
      </w:pPr>
      <w:r>
        <w:t xml:space="preserve">            "</w:t>
      </w:r>
      <w:proofErr w:type="spellStart"/>
      <w:r>
        <w:t>physicalLocation</w:t>
      </w:r>
      <w:proofErr w:type="spellEnd"/>
      <w:r>
        <w:t>": {</w:t>
      </w:r>
    </w:p>
    <w:p w14:paraId="59A03133" w14:textId="77777777" w:rsidR="00317F25" w:rsidRDefault="00317F25" w:rsidP="002D65F3">
      <w:pPr>
        <w:pStyle w:val="Code"/>
      </w:pPr>
      <w:r>
        <w:t xml:space="preserve">              "</w:t>
      </w:r>
      <w:proofErr w:type="spellStart"/>
      <w:r>
        <w:t>fileLocation</w:t>
      </w:r>
      <w:proofErr w:type="spellEnd"/>
      <w:r>
        <w:t>": {</w:t>
      </w:r>
    </w:p>
    <w:p w14:paraId="718C60A5" w14:textId="77777777" w:rsidR="00317F25" w:rsidRDefault="00317F25" w:rsidP="002D65F3">
      <w:pPr>
        <w:pStyle w:val="Code"/>
      </w:pPr>
      <w:r>
        <w:t xml:space="preserve">                "uri": "</w:t>
      </w:r>
      <w:proofErr w:type="spellStart"/>
      <w:r>
        <w:t>io</w:t>
      </w:r>
      <w:proofErr w:type="spellEnd"/>
      <w:r>
        <w:t>/</w:t>
      </w:r>
      <w:proofErr w:type="spellStart"/>
      <w:r>
        <w:t>logger.c</w:t>
      </w:r>
      <w:proofErr w:type="spellEnd"/>
      <w:r>
        <w:t>",</w:t>
      </w:r>
    </w:p>
    <w:p w14:paraId="31648218" w14:textId="77777777" w:rsidR="00317F25" w:rsidRDefault="00317F25" w:rsidP="002D65F3">
      <w:pPr>
        <w:pStyle w:val="Code"/>
      </w:pPr>
      <w:r>
        <w:t xml:space="preserve">                "</w:t>
      </w:r>
      <w:proofErr w:type="spellStart"/>
      <w:r>
        <w:t>uriBaseId</w:t>
      </w:r>
      <w:proofErr w:type="spellEnd"/>
      <w:r>
        <w:t>": "SRCROOT"</w:t>
      </w:r>
    </w:p>
    <w:p w14:paraId="77DF98C6" w14:textId="77777777" w:rsidR="00317F25" w:rsidRDefault="00317F25" w:rsidP="002D65F3">
      <w:pPr>
        <w:pStyle w:val="Code"/>
      </w:pPr>
      <w:r>
        <w:t xml:space="preserve">              },</w:t>
      </w:r>
    </w:p>
    <w:p w14:paraId="57F4DDC3" w14:textId="77777777" w:rsidR="00317F25" w:rsidRDefault="00317F25" w:rsidP="002D65F3">
      <w:pPr>
        <w:pStyle w:val="Code"/>
      </w:pPr>
      <w:r>
        <w:t xml:space="preserve">              "region": {</w:t>
      </w:r>
    </w:p>
    <w:p w14:paraId="67EC692A" w14:textId="77777777" w:rsidR="00317F25" w:rsidRDefault="00317F25" w:rsidP="002D65F3">
      <w:pPr>
        <w:pStyle w:val="Code"/>
      </w:pPr>
      <w:r>
        <w:t xml:space="preserve">                "</w:t>
      </w:r>
      <w:proofErr w:type="spellStart"/>
      <w:r>
        <w:t>startLine</w:t>
      </w:r>
      <w:proofErr w:type="spellEnd"/>
      <w:r>
        <w:t>": 42,</w:t>
      </w:r>
    </w:p>
    <w:p w14:paraId="738B5C9A" w14:textId="77777777" w:rsidR="00317F25" w:rsidRDefault="00317F25" w:rsidP="002D65F3">
      <w:pPr>
        <w:pStyle w:val="Code"/>
      </w:pPr>
      <w:r>
        <w:t xml:space="preserve">                "snippet": {</w:t>
      </w:r>
    </w:p>
    <w:p w14:paraId="446C72CF" w14:textId="77777777" w:rsidR="00317F25" w:rsidRDefault="00317F25" w:rsidP="002D65F3">
      <w:pPr>
        <w:pStyle w:val="Code"/>
      </w:pPr>
      <w:r>
        <w:t xml:space="preserve">                  "text": "    </w:t>
      </w:r>
      <w:proofErr w:type="spellStart"/>
      <w:r>
        <w:t>fprintf</w:t>
      </w:r>
      <w:proofErr w:type="spellEnd"/>
      <w:r>
        <w:t>(</w:t>
      </w:r>
      <w:proofErr w:type="spellStart"/>
      <w:r>
        <w:t>fd</w:t>
      </w:r>
      <w:proofErr w:type="spellEnd"/>
      <w:r>
        <w:t>, "test\\n");\n"</w:t>
      </w:r>
    </w:p>
    <w:p w14:paraId="0F7D5A93" w14:textId="77777777" w:rsidR="00317F25" w:rsidRDefault="00317F25" w:rsidP="002D65F3">
      <w:pPr>
        <w:pStyle w:val="Code"/>
      </w:pPr>
      <w:r>
        <w:t xml:space="preserve">                }</w:t>
      </w:r>
    </w:p>
    <w:p w14:paraId="5708780B" w14:textId="77777777" w:rsidR="00317F25" w:rsidRDefault="00317F25" w:rsidP="002D65F3">
      <w:pPr>
        <w:pStyle w:val="Code"/>
      </w:pPr>
      <w:r>
        <w:t xml:space="preserve">              } </w:t>
      </w:r>
    </w:p>
    <w:p w14:paraId="7AF21223" w14:textId="77777777" w:rsidR="00317F25" w:rsidRDefault="00317F25" w:rsidP="002D65F3">
      <w:pPr>
        <w:pStyle w:val="Code"/>
      </w:pPr>
      <w:r>
        <w:t xml:space="preserve">            }</w:t>
      </w:r>
    </w:p>
    <w:p w14:paraId="33AEC83E" w14:textId="77777777" w:rsidR="00317F25" w:rsidRDefault="00317F25" w:rsidP="002D65F3">
      <w:pPr>
        <w:pStyle w:val="Code"/>
      </w:pPr>
      <w:r>
        <w:t xml:space="preserve">          }</w:t>
      </w:r>
    </w:p>
    <w:p w14:paraId="5344D25B" w14:textId="77777777" w:rsidR="00317F25" w:rsidRDefault="00317F25" w:rsidP="002D65F3">
      <w:pPr>
        <w:pStyle w:val="Code"/>
      </w:pPr>
      <w:r>
        <w:t xml:space="preserve">        }</w:t>
      </w:r>
    </w:p>
    <w:p w14:paraId="1246D31D" w14:textId="77777777" w:rsidR="00317F25" w:rsidRDefault="00317F25" w:rsidP="002D65F3">
      <w:pPr>
        <w:pStyle w:val="Code"/>
      </w:pPr>
      <w:r>
        <w:t xml:space="preserve">      ]</w:t>
      </w:r>
    </w:p>
    <w:p w14:paraId="421DC226" w14:textId="77777777" w:rsidR="00317F25" w:rsidRDefault="00317F25" w:rsidP="002D65F3">
      <w:pPr>
        <w:pStyle w:val="Code"/>
      </w:pPr>
      <w:r>
        <w:t xml:space="preserve">    }</w:t>
      </w:r>
    </w:p>
    <w:p w14:paraId="0AADF1A4" w14:textId="77777777" w:rsidR="00317F25" w:rsidRDefault="00317F25" w:rsidP="002D65F3">
      <w:pPr>
        <w:pStyle w:val="Code"/>
      </w:pPr>
      <w:r>
        <w:t xml:space="preserve">  ]</w:t>
      </w:r>
    </w:p>
    <w:p w14:paraId="0BD31BC4" w14:textId="78F6F88B" w:rsidR="00317F25" w:rsidRPr="00317F25" w:rsidRDefault="00317F25" w:rsidP="002D65F3">
      <w:pPr>
        <w:pStyle w:val="Code"/>
      </w:pPr>
      <w:r>
        <w:t>}</w:t>
      </w:r>
    </w:p>
    <w:p w14:paraId="02F360BA" w14:textId="385CAE31" w:rsidR="006E546E" w:rsidRDefault="006E546E" w:rsidP="006E546E">
      <w:pPr>
        <w:pStyle w:val="Heading3"/>
      </w:pPr>
      <w:bookmarkStart w:id="703" w:name="_Toc534899686"/>
      <w:r>
        <w:t>module property</w:t>
      </w:r>
      <w:bookmarkEnd w:id="703"/>
    </w:p>
    <w:p w14:paraId="56935B0D" w14:textId="123B9056" w:rsidR="0008346E" w:rsidRDefault="000C304E" w:rsidP="0008346E">
      <w:r w:rsidRPr="000C304E">
        <w:t xml:space="preserve">A </w:t>
      </w:r>
      <w:proofErr w:type="spellStart"/>
      <w:r w:rsidR="001C2E2F">
        <w:rPr>
          <w:rStyle w:val="CODEtemp"/>
        </w:rPr>
        <w:t>thread</w:t>
      </w:r>
      <w:r w:rsidR="007D2F0F">
        <w:rPr>
          <w:rStyle w:val="CODEtemp"/>
        </w:rPr>
        <w:t>Flow</w:t>
      </w:r>
      <w:r w:rsidR="007D2F0F" w:rsidRPr="000C304E">
        <w:rPr>
          <w:rStyle w:val="CODEtemp"/>
        </w:rPr>
        <w:t>Location</w:t>
      </w:r>
      <w:proofErr w:type="spellEnd"/>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10571CC2" w14:textId="7D5422F7" w:rsidR="00D31582" w:rsidRDefault="00D31582" w:rsidP="00D31582">
      <w:pPr>
        <w:pStyle w:val="Heading3"/>
      </w:pPr>
      <w:bookmarkStart w:id="704" w:name="_Toc534899687"/>
      <w:r>
        <w:t>stack property</w:t>
      </w:r>
      <w:bookmarkEnd w:id="704"/>
    </w:p>
    <w:p w14:paraId="1FCE52C5" w14:textId="216020BE" w:rsidR="00D31582" w:rsidRDefault="00D31582" w:rsidP="00D31582">
      <w:r>
        <w:t xml:space="preserve">A </w:t>
      </w:r>
      <w:proofErr w:type="spellStart"/>
      <w:r w:rsidR="001C2E2F">
        <w:rPr>
          <w:rStyle w:val="CODEtemp"/>
        </w:rPr>
        <w:t>thread</w:t>
      </w:r>
      <w:r>
        <w:rPr>
          <w:rStyle w:val="CODEtemp"/>
        </w:rPr>
        <w:t>FlowLocation</w:t>
      </w:r>
      <w:proofErr w:type="spellEnd"/>
      <w:r>
        <w:t xml:space="preserve"> object </w:t>
      </w:r>
      <w:r>
        <w:rPr>
          <w:b/>
        </w:rPr>
        <w:t>MAY</w:t>
      </w:r>
      <w:r>
        <w:t xml:space="preserve"> contain a property named </w:t>
      </w:r>
      <w:r>
        <w:rPr>
          <w:rStyle w:val="CODEtemp"/>
        </w:rPr>
        <w:t>stack</w:t>
      </w:r>
      <w:r>
        <w:t xml:space="preserve"> whose value is a </w:t>
      </w:r>
      <w:r>
        <w:rPr>
          <w:rStyle w:val="CODEtemp"/>
        </w:rPr>
        <w:t>stack</w:t>
      </w:r>
      <w:r>
        <w:t xml:space="preserve"> object (§</w:t>
      </w:r>
      <w:r>
        <w:fldChar w:fldCharType="begin"/>
      </w:r>
      <w:r>
        <w:instrText xml:space="preserve"> REF _Ref493427479 \r \h </w:instrText>
      </w:r>
      <w:r>
        <w:fldChar w:fldCharType="separate"/>
      </w:r>
      <w:r w:rsidR="00820181">
        <w:t>3.35</w:t>
      </w:r>
      <w:r>
        <w:fldChar w:fldCharType="end"/>
      </w:r>
      <w:r>
        <w:t>) that represents the call stack leading to this location.</w:t>
      </w:r>
    </w:p>
    <w:p w14:paraId="612E79E6" w14:textId="774D149A" w:rsidR="00D31582" w:rsidRDefault="00D31582" w:rsidP="00D31582">
      <w:pPr>
        <w:pStyle w:val="Heading3"/>
      </w:pPr>
      <w:bookmarkStart w:id="705" w:name="_Toc534899688"/>
      <w:r>
        <w:t>kind property</w:t>
      </w:r>
      <w:bookmarkEnd w:id="705"/>
    </w:p>
    <w:p w14:paraId="7C674876" w14:textId="64DC249B" w:rsidR="00D31582" w:rsidRDefault="00D31582" w:rsidP="00D31582">
      <w:bookmarkStart w:id="706" w:name="_Hlk513728996"/>
      <w:r>
        <w:t xml:space="preserve">A </w:t>
      </w:r>
      <w:proofErr w:type="spellStart"/>
      <w:r w:rsidR="001C2E2F">
        <w:rPr>
          <w:rStyle w:val="CODEtemp"/>
        </w:rPr>
        <w:t>thread</w:t>
      </w:r>
      <w:r>
        <w:rPr>
          <w:rStyle w:val="CODEtemp"/>
        </w:rPr>
        <w:t>FlowLocation</w:t>
      </w:r>
      <w:proofErr w:type="spellEnd"/>
      <w:r>
        <w:t xml:space="preserve"> object </w:t>
      </w:r>
      <w:r>
        <w:rPr>
          <w:b/>
        </w:rPr>
        <w:t>MAY</w:t>
      </w:r>
      <w:r>
        <w:t xml:space="preserve"> contain a property named </w:t>
      </w:r>
      <w:r>
        <w:rPr>
          <w:rStyle w:val="CODEtemp"/>
        </w:rPr>
        <w:t>kind</w:t>
      </w:r>
      <w:r>
        <w:t xml:space="preserve"> whose value is a string that describes the meaning of this location. The interpretation of </w:t>
      </w:r>
      <w:r>
        <w:rPr>
          <w:rStyle w:val="CODEtemp"/>
        </w:rPr>
        <w:t>kind</w:t>
      </w:r>
      <w:r>
        <w:t xml:space="preserve"> depends on the tool that produced the log file. A SARIF consumer that wishes to take action based on </w:t>
      </w:r>
      <w:r>
        <w:rPr>
          <w:rStyle w:val="CODEtemp"/>
        </w:rPr>
        <w:t>kind</w:t>
      </w:r>
      <w:r>
        <w:t xml:space="preserve"> </w:t>
      </w:r>
      <w:r>
        <w:rPr>
          <w:b/>
        </w:rPr>
        <w:t>SHALL</w:t>
      </w:r>
      <w:r>
        <w:t xml:space="preserve"> examine </w:t>
      </w:r>
      <w:proofErr w:type="spellStart"/>
      <w:r>
        <w:rPr>
          <w:rStyle w:val="CODEtemp"/>
        </w:rPr>
        <w:t>run.tool</w:t>
      </w:r>
      <w:proofErr w:type="spellEnd"/>
      <w:r>
        <w:t xml:space="preserve"> (§</w:t>
      </w:r>
      <w:r>
        <w:fldChar w:fldCharType="begin"/>
      </w:r>
      <w:r>
        <w:instrText xml:space="preserve"> REF _Ref493350956 \r \h </w:instrText>
      </w:r>
      <w:r>
        <w:fldChar w:fldCharType="separate"/>
      </w:r>
      <w:r w:rsidR="00820181">
        <w:t>3.13.6</w:t>
      </w:r>
      <w:r>
        <w:fldChar w:fldCharType="end"/>
      </w:r>
      <w:r>
        <w:t>, §</w:t>
      </w:r>
      <w:r>
        <w:fldChar w:fldCharType="begin"/>
      </w:r>
      <w:r>
        <w:instrText xml:space="preserve"> REF _Ref493350964 \r \h </w:instrText>
      </w:r>
      <w:r>
        <w:fldChar w:fldCharType="separate"/>
      </w:r>
      <w:r w:rsidR="00820181">
        <w:t>3.16</w:t>
      </w:r>
      <w:r>
        <w:fldChar w:fldCharType="end"/>
      </w:r>
      <w:r>
        <w:t xml:space="preserve">) to determine if it (the consumer) knows how to interpret the </w:t>
      </w:r>
      <w:r>
        <w:rPr>
          <w:rStyle w:val="CODEtemp"/>
        </w:rPr>
        <w:t>kind</w:t>
      </w:r>
      <w:r>
        <w:t xml:space="preserve"> values produced by that tool.</w:t>
      </w:r>
    </w:p>
    <w:p w14:paraId="243641AC" w14:textId="03FE67A1" w:rsidR="001E43DC" w:rsidRPr="001E43DC" w:rsidRDefault="001E43DC" w:rsidP="00D31582">
      <w:r w:rsidRPr="001E43DC">
        <w:rPr>
          <w:rStyle w:val="CODEtemp"/>
        </w:rPr>
        <w:t>kind</w:t>
      </w:r>
      <w:r>
        <w:t xml:space="preserve"> </w:t>
      </w:r>
      <w:r>
        <w:rPr>
          <w:b/>
        </w:rPr>
        <w:t>SHOULD</w:t>
      </w:r>
      <w:r>
        <w:t xml:space="preserve"> be a human-readable string (as opposed to, for example, a GUID or a hash value).</w:t>
      </w:r>
    </w:p>
    <w:p w14:paraId="2153C8E9" w14:textId="04CEF205" w:rsidR="00D31582" w:rsidRDefault="00D31582" w:rsidP="00D31582">
      <w:r>
        <w:t xml:space="preserve">A SARIF producer </w:t>
      </w:r>
      <w:r>
        <w:rPr>
          <w:b/>
        </w:rPr>
        <w:t>MAY</w:t>
      </w:r>
      <w:r>
        <w:t xml:space="preserve"> provide additional </w:t>
      </w:r>
      <w:r>
        <w:rPr>
          <w:rStyle w:val="CODEtemp"/>
        </w:rPr>
        <w:t>kind</w:t>
      </w:r>
      <w:r>
        <w:t xml:space="preserve">-dependent information by populating </w:t>
      </w:r>
      <w:proofErr w:type="spellStart"/>
      <w:r w:rsidR="001C2E2F">
        <w:rPr>
          <w:rStyle w:val="CODEtemp"/>
        </w:rPr>
        <w:t>thread</w:t>
      </w:r>
      <w:r>
        <w:rPr>
          <w:rStyle w:val="CODEtemp"/>
        </w:rPr>
        <w:t>FlowLocation.properties</w:t>
      </w:r>
      <w:proofErr w:type="spellEnd"/>
      <w:r>
        <w:t xml:space="preserve"> with properties whose names and values depend on </w:t>
      </w:r>
      <w:r>
        <w:rPr>
          <w:rStyle w:val="CODEtemp"/>
        </w:rPr>
        <w:t>kind</w:t>
      </w:r>
      <w:r>
        <w:t xml:space="preserve">. A SARIF consumer that knows how to interpret </w:t>
      </w:r>
      <w:r>
        <w:rPr>
          <w:rStyle w:val="CODEtemp"/>
        </w:rPr>
        <w:t>kind</w:t>
      </w:r>
      <w:r>
        <w:t xml:space="preserve"> for this tool </w:t>
      </w:r>
      <w:r>
        <w:rPr>
          <w:b/>
        </w:rPr>
        <w:t>MAY</w:t>
      </w:r>
      <w:r>
        <w:t xml:space="preserve"> use this additional information.</w:t>
      </w:r>
    </w:p>
    <w:p w14:paraId="264F57CE" w14:textId="77777777" w:rsidR="00D31582" w:rsidRDefault="00D31582" w:rsidP="00D31582">
      <w:pPr>
        <w:pStyle w:val="Note"/>
      </w:pPr>
      <w:r>
        <w:t>EXAMPLE:</w:t>
      </w:r>
    </w:p>
    <w:p w14:paraId="631C5A8B" w14:textId="4E68C20F" w:rsidR="00D31582" w:rsidRPr="00D31582" w:rsidRDefault="00D31582" w:rsidP="00D31582">
      <w:pPr>
        <w:pStyle w:val="Code"/>
      </w:pPr>
      <w:r>
        <w:t>"kind": "</w:t>
      </w:r>
      <w:proofErr w:type="spellStart"/>
      <w:r>
        <w:t>taintedDataSource</w:t>
      </w:r>
      <w:proofErr w:type="spellEnd"/>
      <w:r>
        <w:t>"</w:t>
      </w:r>
      <w:bookmarkEnd w:id="706"/>
    </w:p>
    <w:p w14:paraId="0D282B13" w14:textId="241F5BD3" w:rsidR="00EC5F35" w:rsidRDefault="00EC5F35" w:rsidP="00EC5F35">
      <w:pPr>
        <w:pStyle w:val="Heading3"/>
      </w:pPr>
      <w:bookmarkStart w:id="707" w:name="_Ref510090188"/>
      <w:bookmarkStart w:id="708" w:name="_Toc534899689"/>
      <w:r>
        <w:lastRenderedPageBreak/>
        <w:t>state property</w:t>
      </w:r>
      <w:bookmarkEnd w:id="707"/>
      <w:bookmarkEnd w:id="708"/>
    </w:p>
    <w:p w14:paraId="7C600AFE" w14:textId="68666AE2" w:rsidR="00F27DA9" w:rsidRDefault="007D2F0F" w:rsidP="007D2F0F">
      <w:r>
        <w:t>A</w:t>
      </w:r>
      <w:r w:rsidR="00F27DA9">
        <w:t xml:space="preserve"> </w:t>
      </w:r>
      <w:proofErr w:type="spellStart"/>
      <w:r w:rsidR="00270BE7">
        <w:rPr>
          <w:rStyle w:val="CODEtemp"/>
        </w:rPr>
        <w:t>thread</w:t>
      </w:r>
      <w:r>
        <w:rPr>
          <w:rStyle w:val="CODEtemp"/>
        </w:rPr>
        <w:t>Flow</w:t>
      </w:r>
      <w:r w:rsidRPr="00A91CEB">
        <w:rPr>
          <w:rStyle w:val="CODEtemp"/>
        </w:rPr>
        <w:t>Location</w:t>
      </w:r>
      <w:proofErr w:type="spellEnd"/>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w:t>
      </w:r>
      <w:r w:rsidR="009F1541">
        <w:t>n</w:t>
      </w:r>
      <w:r w:rsidR="00F27DA9">
        <w:t xml:space="preserve"> object (§</w:t>
      </w:r>
      <w:r w:rsidR="00F27DA9">
        <w:fldChar w:fldCharType="begin"/>
      </w:r>
      <w:r w:rsidR="00F27DA9">
        <w:instrText xml:space="preserve"> REF _Ref508798892 \r \h </w:instrText>
      </w:r>
      <w:r w:rsidR="00F27DA9">
        <w:fldChar w:fldCharType="separate"/>
      </w:r>
      <w:r w:rsidR="00820181">
        <w:t>3.6</w:t>
      </w:r>
      <w:r w:rsidR="00F27DA9">
        <w:fldChar w:fldCharType="end"/>
      </w:r>
      <w:r w:rsidR="00F27DA9">
        <w:t xml:space="preserve">) </w:t>
      </w:r>
      <w:r w:rsidR="000D5EA6">
        <w:t>in which each property name</w:t>
      </w:r>
      <w:r w:rsidR="00F27DA9">
        <w:t xml:space="preserve"> represents an expression relevant to the location</w:t>
      </w:r>
      <w:r>
        <w:t xml:space="preserve"> in the context of the code flow</w:t>
      </w:r>
      <w:r w:rsidR="000D5EA6">
        <w:t>, and the corresponding property value specifies the value of that expression</w:t>
      </w:r>
      <w:r w:rsidR="00F27DA9">
        <w:t>.</w:t>
      </w:r>
      <w:r w:rsidR="00EE5903">
        <w:t xml:space="preserve"> This property enables a SARIF viewer to present a debugger-like “watch window” experience as the user navigates through a code flow.</w:t>
      </w:r>
    </w:p>
    <w:p w14:paraId="0B929E19" w14:textId="77777777" w:rsidR="00F27DA9" w:rsidRDefault="00F27DA9" w:rsidP="00F27DA9">
      <w:pPr>
        <w:pStyle w:val="Note"/>
      </w:pPr>
      <w:r>
        <w:t xml:space="preserve">EXAMPLE 1: In this example, the </w:t>
      </w:r>
      <w:r w:rsidRPr="00CA7141">
        <w:rPr>
          <w:rStyle w:val="CODEtemp"/>
        </w:rPr>
        <w:t>state</w:t>
      </w:r>
      <w:r>
        <w:t xml:space="preserve"> property captures the values of the expressions </w:t>
      </w:r>
      <w:r w:rsidRPr="00CA7141">
        <w:rPr>
          <w:rStyle w:val="CODEtemp"/>
        </w:rPr>
        <w:t>"x"</w:t>
      </w:r>
      <w:r>
        <w:t xml:space="preserve">, </w:t>
      </w:r>
      <w:r w:rsidRPr="00CA7141">
        <w:rPr>
          <w:rStyle w:val="CODEtemp"/>
        </w:rPr>
        <w:t>"y"</w:t>
      </w:r>
      <w:r>
        <w:t xml:space="preserve">, and </w:t>
      </w:r>
      <w:r w:rsidRPr="00CA7141">
        <w:rPr>
          <w:rStyle w:val="CODEtemp"/>
        </w:rPr>
        <w:t>"x + y"</w:t>
      </w:r>
      <w:r>
        <w:t>.</w:t>
      </w:r>
    </w:p>
    <w:p w14:paraId="12C7E73F" w14:textId="33D05231" w:rsidR="00F27DA9" w:rsidRDefault="00F27DA9" w:rsidP="002D65F3">
      <w:pPr>
        <w:pStyle w:val="Code"/>
      </w:pPr>
      <w:r>
        <w:t xml:space="preserve">{                              # An </w:t>
      </w:r>
      <w:proofErr w:type="spellStart"/>
      <w:r w:rsidR="00270BE7">
        <w:t>thread</w:t>
      </w:r>
      <w:r w:rsidR="003F0742">
        <w:t>FlowLocation</w:t>
      </w:r>
      <w:proofErr w:type="spellEnd"/>
      <w:r w:rsidR="003F0742">
        <w:t xml:space="preserve"> </w:t>
      </w:r>
      <w:r>
        <w:t>object.</w:t>
      </w:r>
    </w:p>
    <w:p w14:paraId="19FF1E47" w14:textId="77777777" w:rsidR="00F27DA9" w:rsidRDefault="00F27DA9" w:rsidP="002D65F3">
      <w:pPr>
        <w:pStyle w:val="Code"/>
      </w:pPr>
      <w:r>
        <w:t xml:space="preserve">  "state": {</w:t>
      </w:r>
    </w:p>
    <w:p w14:paraId="6B393AB8" w14:textId="77777777" w:rsidR="00F27DA9" w:rsidRDefault="00F27DA9" w:rsidP="002D65F3">
      <w:pPr>
        <w:pStyle w:val="Code"/>
      </w:pPr>
      <w:r>
        <w:t xml:space="preserve">    "x": "42",</w:t>
      </w:r>
    </w:p>
    <w:p w14:paraId="0D8E9624" w14:textId="77777777" w:rsidR="00F27DA9" w:rsidRDefault="00F27DA9" w:rsidP="002D65F3">
      <w:pPr>
        <w:pStyle w:val="Code"/>
      </w:pPr>
      <w:r>
        <w:t xml:space="preserve">    "y": "54",</w:t>
      </w:r>
    </w:p>
    <w:p w14:paraId="322288C5" w14:textId="77777777" w:rsidR="00F27DA9" w:rsidRDefault="00F27DA9" w:rsidP="002D65F3">
      <w:pPr>
        <w:pStyle w:val="Code"/>
      </w:pPr>
      <w:r>
        <w:t xml:space="preserve">    "x + y": "96"</w:t>
      </w:r>
    </w:p>
    <w:p w14:paraId="71E5AF0D" w14:textId="77777777" w:rsidR="00F27DA9" w:rsidRDefault="00F27DA9" w:rsidP="002D65F3">
      <w:pPr>
        <w:pStyle w:val="Code"/>
      </w:pPr>
      <w:r>
        <w:t xml:space="preserve">  }</w:t>
      </w:r>
    </w:p>
    <w:p w14:paraId="13797C7D" w14:textId="77777777" w:rsidR="00F27DA9" w:rsidRDefault="00F27DA9" w:rsidP="002D65F3">
      <w:pPr>
        <w:pStyle w:val="Code"/>
      </w:pPr>
      <w:r>
        <w:t>}</w:t>
      </w:r>
    </w:p>
    <w:p w14:paraId="36A97724" w14:textId="77777777" w:rsidR="00F27DA9" w:rsidRDefault="00F27DA9" w:rsidP="00F27DA9">
      <w:pPr>
        <w:pStyle w:val="Note"/>
      </w:pPr>
      <w:r>
        <w:t>NOTE: A viewer might use these values to provide a “watch window” experience, showing the changing values of selected variables and expressions as the user steps through a code flow.</w:t>
      </w:r>
    </w:p>
    <w:p w14:paraId="1E4C6E9B" w14:textId="77777777" w:rsidR="00F27DA9" w:rsidRPr="0099507F" w:rsidRDefault="00F27DA9" w:rsidP="00F27DA9">
      <w:r>
        <w:t xml:space="preserve">The format of each property name </w:t>
      </w:r>
      <w:r>
        <w:rPr>
          <w:b/>
        </w:rPr>
        <w:t>SHALL</w:t>
      </w:r>
      <w:r>
        <w:t xml:space="preserve"> be consistent with the syntax of an expression in the programming language in which the code being analyzed was written. Each property value </w:t>
      </w:r>
      <w:r>
        <w:rPr>
          <w:b/>
        </w:rPr>
        <w:t>SHALL</w:t>
      </w:r>
      <w:r>
        <w:t xml:space="preserve"> be a string whose format is consistent with the syntax of a value in the programming language in which the code being analyzed was written</w:t>
      </w:r>
    </w:p>
    <w:p w14:paraId="753BF191" w14:textId="77777777" w:rsidR="00F27DA9" w:rsidRDefault="00F27DA9" w:rsidP="00F27DA9">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EA540C">
      <w:pPr>
        <w:pStyle w:val="Note"/>
        <w:numPr>
          <w:ilvl w:val="0"/>
          <w:numId w:val="52"/>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EA540C">
      <w:pPr>
        <w:pStyle w:val="Note"/>
        <w:numPr>
          <w:ilvl w:val="0"/>
          <w:numId w:val="52"/>
        </w:numPr>
      </w:pPr>
      <w:r>
        <w:t xml:space="preserve">An array element reference such as </w:t>
      </w:r>
      <w:r w:rsidRPr="00AE7369">
        <w:rPr>
          <w:rStyle w:val="CODEtemp"/>
        </w:rPr>
        <w:t>"names[index]"</w:t>
      </w:r>
      <w:r>
        <w:t>.</w:t>
      </w:r>
    </w:p>
    <w:p w14:paraId="73D81B93" w14:textId="77777777" w:rsidR="00F27DA9" w:rsidRDefault="00F27DA9" w:rsidP="00EA540C">
      <w:pPr>
        <w:pStyle w:val="Note"/>
        <w:numPr>
          <w:ilvl w:val="0"/>
          <w:numId w:val="52"/>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EA540C">
      <w:pPr>
        <w:pStyle w:val="Note"/>
        <w:numPr>
          <w:ilvl w:val="0"/>
          <w:numId w:val="52"/>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EA540C">
      <w:pPr>
        <w:pStyle w:val="Note"/>
        <w:numPr>
          <w:ilvl w:val="0"/>
          <w:numId w:val="53"/>
        </w:numPr>
      </w:pPr>
      <w:r>
        <w:t xml:space="preserve">An integer such as </w:t>
      </w:r>
      <w:r w:rsidRPr="0099507F">
        <w:rPr>
          <w:rStyle w:val="CODEtemp"/>
        </w:rPr>
        <w:t>"42"</w:t>
      </w:r>
      <w:r>
        <w:t xml:space="preserve"> (note that the property value is a string).</w:t>
      </w:r>
    </w:p>
    <w:p w14:paraId="6515A865" w14:textId="4505FD7B" w:rsidR="00F27DA9" w:rsidRDefault="00F27DA9" w:rsidP="00EA540C">
      <w:pPr>
        <w:pStyle w:val="Note"/>
        <w:numPr>
          <w:ilvl w:val="0"/>
          <w:numId w:val="53"/>
        </w:numPr>
      </w:pPr>
      <w:r>
        <w:t xml:space="preserve">A string such as </w:t>
      </w:r>
      <w:r w:rsidRPr="0099507F">
        <w:rPr>
          <w:rStyle w:val="CODEtemp"/>
        </w:rPr>
        <w:t>"\"John\""</w:t>
      </w:r>
      <w:r>
        <w:t xml:space="preserve"> (</w:t>
      </w:r>
      <w:r w:rsidR="008B4FAD">
        <w:t>the double quotes are escaped as they would be in a JSON serialization; other serializations might represent the double quotes differently</w:t>
      </w:r>
      <w:r>
        <w:t>).</w:t>
      </w:r>
    </w:p>
    <w:p w14:paraId="62126EB0" w14:textId="2DCB234A" w:rsidR="00F27DA9" w:rsidRPr="00F27DA9" w:rsidRDefault="00F27DA9" w:rsidP="00EA540C">
      <w:pPr>
        <w:pStyle w:val="Note"/>
        <w:numPr>
          <w:ilvl w:val="0"/>
          <w:numId w:val="53"/>
        </w:numPr>
      </w:pPr>
      <w:r>
        <w:t xml:space="preserve">A Boolean such as </w:t>
      </w:r>
      <w:r w:rsidRPr="0099507F">
        <w:rPr>
          <w:rStyle w:val="CODEtemp"/>
        </w:rPr>
        <w:t>"true"</w:t>
      </w:r>
      <w:r>
        <w:t>.</w:t>
      </w:r>
    </w:p>
    <w:p w14:paraId="4D0F4140" w14:textId="5DEA716E" w:rsidR="00EC5F35" w:rsidRDefault="00EC5F35" w:rsidP="00EC5F35">
      <w:pPr>
        <w:pStyle w:val="Heading3"/>
      </w:pPr>
      <w:bookmarkStart w:id="709" w:name="_Ref510008884"/>
      <w:bookmarkStart w:id="710" w:name="_Toc534899690"/>
      <w:proofErr w:type="spellStart"/>
      <w:r>
        <w:t>nestingLevel</w:t>
      </w:r>
      <w:proofErr w:type="spellEnd"/>
      <w:r>
        <w:t xml:space="preserve"> property</w:t>
      </w:r>
      <w:bookmarkEnd w:id="709"/>
      <w:bookmarkEnd w:id="710"/>
    </w:p>
    <w:p w14:paraId="57C26BF4" w14:textId="5C521B71" w:rsidR="00F27DA9" w:rsidRDefault="007D2F0F" w:rsidP="007D2F0F">
      <w:r>
        <w:t>A</w:t>
      </w:r>
      <w:r w:rsidR="00F27DA9">
        <w:t xml:space="preserve"> </w:t>
      </w:r>
      <w:proofErr w:type="spellStart"/>
      <w:r w:rsidR="00270BE7">
        <w:rPr>
          <w:rStyle w:val="CODEtemp"/>
        </w:rPr>
        <w:t>thread</w:t>
      </w:r>
      <w:r>
        <w:rPr>
          <w:rStyle w:val="CODEtemp"/>
        </w:rPr>
        <w:t>Flow</w:t>
      </w:r>
      <w:r w:rsidRPr="00A91CEB">
        <w:rPr>
          <w:rStyle w:val="CODEtemp"/>
        </w:rPr>
        <w:t>Location</w:t>
      </w:r>
      <w:proofErr w:type="spellEnd"/>
      <w:r>
        <w:t xml:space="preserve"> </w:t>
      </w:r>
      <w:r w:rsidR="00F27DA9">
        <w:t xml:space="preserve">object </w:t>
      </w:r>
      <w:r w:rsidR="00F27DA9" w:rsidRPr="000F0B58">
        <w:rPr>
          <w:b/>
        </w:rPr>
        <w:t>MAY</w:t>
      </w:r>
      <w:r w:rsidR="00F27DA9">
        <w:t xml:space="preserve"> contain a property named </w:t>
      </w:r>
      <w:proofErr w:type="spellStart"/>
      <w:r w:rsidR="00F27DA9">
        <w:rPr>
          <w:rStyle w:val="CODEtemp"/>
        </w:rPr>
        <w:t>nestingLevel</w:t>
      </w:r>
      <w:proofErr w:type="spellEnd"/>
      <w:r>
        <w:t xml:space="preserve"> whose value is</w:t>
      </w:r>
      <w:r w:rsidR="00F27DA9">
        <w:t xml:space="preserve"> an integer that represents any type of logical containment hierarchy among the </w:t>
      </w:r>
      <w:proofErr w:type="spellStart"/>
      <w:r w:rsidR="00270BE7">
        <w:rPr>
          <w:rStyle w:val="CODEtemp"/>
        </w:rPr>
        <w:t>thread</w:t>
      </w:r>
      <w:r>
        <w:rPr>
          <w:rStyle w:val="CODEtemp"/>
        </w:rPr>
        <w:t>FlowLocation</w:t>
      </w:r>
      <w:proofErr w:type="spellEnd"/>
      <w:r>
        <w:t xml:space="preserve"> </w:t>
      </w:r>
      <w:r w:rsidR="00F27DA9">
        <w:t xml:space="preserve">objects in the </w:t>
      </w:r>
      <w:proofErr w:type="spellStart"/>
      <w:r w:rsidR="00F27DA9">
        <w:rPr>
          <w:rStyle w:val="CODEtemp"/>
        </w:rPr>
        <w:t>threadFlow</w:t>
      </w:r>
      <w:proofErr w:type="spellEnd"/>
      <w:r w:rsidR="00F27DA9">
        <w:t>. Typically, it represents function call depth.</w:t>
      </w:r>
    </w:p>
    <w:p w14:paraId="58B44249" w14:textId="77777777" w:rsidR="00F27DA9" w:rsidRDefault="00F27DA9" w:rsidP="00F27DA9">
      <w:r>
        <w:t xml:space="preserve">A viewer that renders a </w:t>
      </w:r>
      <w:proofErr w:type="spellStart"/>
      <w:r>
        <w:rPr>
          <w:rStyle w:val="CODEtemp"/>
        </w:rPr>
        <w:t>threadFlow</w:t>
      </w:r>
      <w:proofErr w:type="spellEnd"/>
      <w:r>
        <w:rPr>
          <w:b/>
        </w:rPr>
        <w:t xml:space="preserve"> SHOULD</w:t>
      </w:r>
      <w:r>
        <w:t xml:space="preserve"> provide a visual representation of the value of </w:t>
      </w:r>
      <w:proofErr w:type="spellStart"/>
      <w:r w:rsidRPr="003B19CD">
        <w:rPr>
          <w:rStyle w:val="CODEtemp"/>
        </w:rPr>
        <w:t>nestingLevel</w:t>
      </w:r>
      <w:proofErr w:type="spellEnd"/>
      <w:r>
        <w:t>. Typically, this would be an indentation indicating the depth of each location in the call tree.</w:t>
      </w:r>
    </w:p>
    <w:p w14:paraId="1F48A256" w14:textId="687B38DC" w:rsidR="00EC5F35" w:rsidRDefault="00EC5F35" w:rsidP="00EC5F35">
      <w:pPr>
        <w:pStyle w:val="Heading3"/>
      </w:pPr>
      <w:bookmarkStart w:id="711" w:name="_Ref510008873"/>
      <w:bookmarkStart w:id="712" w:name="_Toc534899691"/>
      <w:proofErr w:type="spellStart"/>
      <w:r>
        <w:t>executionOrder</w:t>
      </w:r>
      <w:proofErr w:type="spellEnd"/>
      <w:r>
        <w:t xml:space="preserve"> property</w:t>
      </w:r>
      <w:bookmarkEnd w:id="711"/>
      <w:bookmarkEnd w:id="712"/>
    </w:p>
    <w:p w14:paraId="61CA929F" w14:textId="1A4B672F" w:rsidR="00F27DA9" w:rsidRDefault="007D2F0F" w:rsidP="007D2F0F">
      <w:r>
        <w:t>A</w:t>
      </w:r>
      <w:r w:rsidR="00F27DA9">
        <w:t xml:space="preserve"> </w:t>
      </w:r>
      <w:proofErr w:type="spellStart"/>
      <w:r w:rsidR="00270BE7">
        <w:rPr>
          <w:rStyle w:val="CODEtemp"/>
        </w:rPr>
        <w:t>thread</w:t>
      </w:r>
      <w:r>
        <w:rPr>
          <w:rStyle w:val="CODEtemp"/>
        </w:rPr>
        <w:t>Flow</w:t>
      </w:r>
      <w:r w:rsidRPr="00A91CEB">
        <w:rPr>
          <w:rStyle w:val="CODEtemp"/>
        </w:rPr>
        <w:t>Location</w:t>
      </w:r>
      <w:proofErr w:type="spellEnd"/>
      <w:r>
        <w:t xml:space="preserve"> </w:t>
      </w:r>
      <w:r w:rsidR="00F27DA9">
        <w:t xml:space="preserve">object </w:t>
      </w:r>
      <w:r w:rsidR="00F27DA9" w:rsidRPr="000F0B58">
        <w:rPr>
          <w:b/>
        </w:rPr>
        <w:t>MAY</w:t>
      </w:r>
      <w:r w:rsidR="00F27DA9">
        <w:t xml:space="preserve"> contain a property named </w:t>
      </w:r>
      <w:proofErr w:type="spellStart"/>
      <w:r w:rsidR="00F27DA9">
        <w:rPr>
          <w:rStyle w:val="CODEtemp"/>
        </w:rPr>
        <w:t>executionOrder</w:t>
      </w:r>
      <w:proofErr w:type="spellEnd"/>
      <w:r>
        <w:t xml:space="preserve"> whose value is</w:t>
      </w:r>
      <w:r w:rsidR="00F27DA9">
        <w:t xml:space="preserve"> a positive integer that represents the temporal order in which execution reached this location, across all </w:t>
      </w:r>
      <w:proofErr w:type="spellStart"/>
      <w:r w:rsidR="00270BE7">
        <w:rPr>
          <w:rStyle w:val="CODEtemp"/>
        </w:rPr>
        <w:t>thread</w:t>
      </w:r>
      <w:r>
        <w:rPr>
          <w:rStyle w:val="CODEtemp"/>
        </w:rPr>
        <w:t>Flow</w:t>
      </w:r>
      <w:r w:rsidRPr="00EA69F4">
        <w:rPr>
          <w:rStyle w:val="CODEtemp"/>
        </w:rPr>
        <w:t>Location</w:t>
      </w:r>
      <w:proofErr w:type="spellEnd"/>
      <w:r>
        <w:t xml:space="preserve"> </w:t>
      </w:r>
      <w:r w:rsidR="00F27DA9">
        <w:t xml:space="preserve">objects within all </w:t>
      </w:r>
      <w:proofErr w:type="spellStart"/>
      <w:r w:rsidR="00F27DA9">
        <w:rPr>
          <w:rStyle w:val="CODEtemp"/>
        </w:rPr>
        <w:t>threadFlow</w:t>
      </w:r>
      <w:proofErr w:type="spellEnd"/>
      <w:r w:rsidR="00F27DA9">
        <w:t xml:space="preserve"> objects belonging to a single </w:t>
      </w:r>
      <w:proofErr w:type="spellStart"/>
      <w:r w:rsidR="00F27DA9" w:rsidRPr="00EA69F4">
        <w:rPr>
          <w:rStyle w:val="CODEtemp"/>
        </w:rPr>
        <w:t>codeFlow</w:t>
      </w:r>
      <w:proofErr w:type="spellEnd"/>
      <w:r w:rsidR="00F27DA9">
        <w:t xml:space="preserve"> (§</w:t>
      </w:r>
      <w:r w:rsidR="00F27DA9">
        <w:fldChar w:fldCharType="begin"/>
      </w:r>
      <w:r w:rsidR="00F27DA9">
        <w:instrText xml:space="preserve"> REF _Ref510008325 \r \h </w:instrText>
      </w:r>
      <w:r w:rsidR="00F27DA9">
        <w:fldChar w:fldCharType="separate"/>
      </w:r>
      <w:r w:rsidR="00820181">
        <w:t>3.28</w:t>
      </w:r>
      <w:r w:rsidR="00F27DA9">
        <w:fldChar w:fldCharType="end"/>
      </w:r>
      <w:r w:rsidR="00F27DA9">
        <w:t xml:space="preserve">). </w:t>
      </w:r>
      <w:proofErr w:type="spellStart"/>
      <w:r w:rsidR="00F27DA9" w:rsidRPr="00EA69F4">
        <w:rPr>
          <w:rStyle w:val="CODEtemp"/>
        </w:rPr>
        <w:lastRenderedPageBreak/>
        <w:t>executionOrder</w:t>
      </w:r>
      <w:proofErr w:type="spellEnd"/>
      <w:r w:rsidR="00F27DA9">
        <w:t xml:space="preserve"> values are assigned in increasing order of time; for example, execution reaches a </w:t>
      </w:r>
      <w:proofErr w:type="spellStart"/>
      <w:r w:rsidR="00270BE7">
        <w:rPr>
          <w:rStyle w:val="CODEtemp"/>
        </w:rPr>
        <w:t>thread</w:t>
      </w:r>
      <w:r>
        <w:rPr>
          <w:rStyle w:val="CODEtemp"/>
        </w:rPr>
        <w:t>Flow</w:t>
      </w:r>
      <w:r w:rsidRPr="00080B7E">
        <w:rPr>
          <w:rStyle w:val="CODEtemp"/>
        </w:rPr>
        <w:t>Location</w:t>
      </w:r>
      <w:proofErr w:type="spellEnd"/>
      <w:r>
        <w:t xml:space="preserve"> </w:t>
      </w:r>
      <w:r w:rsidR="00F27DA9">
        <w:t xml:space="preserve">whose </w:t>
      </w:r>
      <w:proofErr w:type="spellStart"/>
      <w:r w:rsidR="00F27DA9" w:rsidRPr="00080B7E">
        <w:rPr>
          <w:rStyle w:val="CODEtemp"/>
        </w:rPr>
        <w:t>executionOrder</w:t>
      </w:r>
      <w:proofErr w:type="spellEnd"/>
      <w:r w:rsidR="00F27DA9">
        <w:t xml:space="preserve"> is 2 occurs before it reaches a </w:t>
      </w:r>
      <w:proofErr w:type="spellStart"/>
      <w:r w:rsidR="00270BE7">
        <w:rPr>
          <w:rStyle w:val="CODEtemp"/>
        </w:rPr>
        <w:t>thread</w:t>
      </w:r>
      <w:r>
        <w:rPr>
          <w:rStyle w:val="CODEtemp"/>
        </w:rPr>
        <w:t>Flow</w:t>
      </w:r>
      <w:r w:rsidRPr="00080B7E">
        <w:rPr>
          <w:rStyle w:val="CODEtemp"/>
        </w:rPr>
        <w:t>Location</w:t>
      </w:r>
      <w:proofErr w:type="spellEnd"/>
      <w:r>
        <w:t xml:space="preserve"> </w:t>
      </w:r>
      <w:r w:rsidR="00F27DA9">
        <w:t xml:space="preserve">whose </w:t>
      </w:r>
      <w:proofErr w:type="spellStart"/>
      <w:r w:rsidR="00F27DA9" w:rsidRPr="00080B7E">
        <w:rPr>
          <w:rStyle w:val="CODEtemp"/>
        </w:rPr>
        <w:t>executionOrder</w:t>
      </w:r>
      <w:proofErr w:type="spellEnd"/>
      <w:r w:rsidR="00F27DA9">
        <w:t xml:space="preserve"> is 3. If two </w:t>
      </w:r>
      <w:proofErr w:type="spellStart"/>
      <w:r w:rsidR="00270BE7">
        <w:rPr>
          <w:rStyle w:val="CODEtemp"/>
        </w:rPr>
        <w:t>thread</w:t>
      </w:r>
      <w:r>
        <w:rPr>
          <w:rStyle w:val="CODEtemp"/>
        </w:rPr>
        <w:t>Flow</w:t>
      </w:r>
      <w:r w:rsidRPr="00080B7E">
        <w:rPr>
          <w:rStyle w:val="CODEtemp"/>
        </w:rPr>
        <w:t>Location</w:t>
      </w:r>
      <w:r>
        <w:t>s</w:t>
      </w:r>
      <w:proofErr w:type="spellEnd"/>
      <w:r>
        <w:t xml:space="preserve"> </w:t>
      </w:r>
      <w:r w:rsidR="00F27DA9">
        <w:t xml:space="preserve">in different </w:t>
      </w:r>
      <w:proofErr w:type="spellStart"/>
      <w:r w:rsidR="00F27DA9">
        <w:rPr>
          <w:rStyle w:val="CODEtemp"/>
        </w:rPr>
        <w:t>threadFlow</w:t>
      </w:r>
      <w:proofErr w:type="spellEnd"/>
      <w:r w:rsidR="00F27DA9">
        <w:t xml:space="preserve"> objects within the same </w:t>
      </w:r>
      <w:proofErr w:type="spellStart"/>
      <w:r w:rsidR="00F27DA9" w:rsidRPr="00080B7E">
        <w:rPr>
          <w:rStyle w:val="CODEtemp"/>
        </w:rPr>
        <w:t>codeFlow</w:t>
      </w:r>
      <w:proofErr w:type="spellEnd"/>
      <w:r w:rsidR="00F27DA9">
        <w:t xml:space="preserve"> have the same value for </w:t>
      </w:r>
      <w:proofErr w:type="spellStart"/>
      <w:r w:rsidR="00F27DA9" w:rsidRPr="00080B7E">
        <w:rPr>
          <w:rStyle w:val="CODEtemp"/>
        </w:rPr>
        <w:t>executionOrder</w:t>
      </w:r>
      <w:proofErr w:type="spellEnd"/>
      <w:r w:rsidR="00F27DA9">
        <w:t>, it means that execution reached both of those locations simultaneously.</w:t>
      </w:r>
      <w:r>
        <w:t xml:space="preserve"> For that reason, values of </w:t>
      </w:r>
      <w:proofErr w:type="spellStart"/>
      <w:r w:rsidRPr="007D2F0F">
        <w:rPr>
          <w:rStyle w:val="CODEtemp"/>
        </w:rPr>
        <w:t>executionOrder</w:t>
      </w:r>
      <w:proofErr w:type="spellEnd"/>
      <w:r>
        <w:t xml:space="preserve"> within a single </w:t>
      </w:r>
      <w:proofErr w:type="spellStart"/>
      <w:r w:rsidRPr="007D2F0F">
        <w:rPr>
          <w:rStyle w:val="CODEtemp"/>
        </w:rPr>
        <w:t>threadFlow</w:t>
      </w:r>
      <w:proofErr w:type="spellEnd"/>
      <w:r>
        <w:t xml:space="preserve"> </w:t>
      </w:r>
      <w:r w:rsidRPr="007D2F0F">
        <w:rPr>
          <w:b/>
        </w:rPr>
        <w:t>SHALL</w:t>
      </w:r>
      <w:r>
        <w:t xml:space="preserve"> be unique.</w:t>
      </w:r>
    </w:p>
    <w:p w14:paraId="3367BE58" w14:textId="3D837E64" w:rsidR="00F27DA9" w:rsidRDefault="00F27DA9" w:rsidP="00F27DA9">
      <w:r>
        <w:t xml:space="preserve">It is only necessary to assign a value to </w:t>
      </w:r>
      <w:proofErr w:type="spellStart"/>
      <w:r w:rsidRPr="00080B7E">
        <w:rPr>
          <w:rStyle w:val="CODEtemp"/>
        </w:rPr>
        <w:t>executionOrder</w:t>
      </w:r>
      <w:proofErr w:type="spellEnd"/>
      <w:r>
        <w:t xml:space="preserve"> when the temporal ordering of a </w:t>
      </w:r>
      <w:proofErr w:type="spellStart"/>
      <w:r w:rsidR="00270BE7">
        <w:rPr>
          <w:rStyle w:val="CODEtemp"/>
        </w:rPr>
        <w:t>thread</w:t>
      </w:r>
      <w:r w:rsidR="007D2F0F">
        <w:rPr>
          <w:rStyle w:val="CODEtemp"/>
        </w:rPr>
        <w:t>Flow</w:t>
      </w:r>
      <w:r w:rsidR="007D2F0F" w:rsidRPr="00080B7E">
        <w:rPr>
          <w:rStyle w:val="CODEtemp"/>
        </w:rPr>
        <w:t>Location</w:t>
      </w:r>
      <w:proofErr w:type="spellEnd"/>
      <w:r w:rsidR="007D2F0F">
        <w:t xml:space="preserve"> </w:t>
      </w:r>
      <w:r>
        <w:t xml:space="preserve">relative to a location in a different </w:t>
      </w:r>
      <w:proofErr w:type="spellStart"/>
      <w:r>
        <w:rPr>
          <w:rStyle w:val="CODEtemp"/>
        </w:rPr>
        <w:t>threadFlow</w:t>
      </w:r>
      <w:proofErr w:type="spellEnd"/>
      <w:r>
        <w:t xml:space="preserve"> is significant to the detection of a result.</w:t>
      </w:r>
    </w:p>
    <w:p w14:paraId="2DFE14FB" w14:textId="7CCAE933" w:rsidR="00F27DA9" w:rsidRDefault="00F27DA9" w:rsidP="00F27DA9">
      <w:r>
        <w:t xml:space="preserve">If this property is absent, it </w:t>
      </w:r>
      <w:r>
        <w:rPr>
          <w:b/>
        </w:rPr>
        <w:t>SHALL</w:t>
      </w:r>
      <w:r>
        <w:t xml:space="preserve"> </w:t>
      </w:r>
      <w:r w:rsidR="00DD087C">
        <w:t>default to</w:t>
      </w:r>
      <w:r>
        <w:t xml:space="preserve"> 0, which is not otherwise a valid value for </w:t>
      </w:r>
      <w:proofErr w:type="spellStart"/>
      <w:r w:rsidRPr="000944A4">
        <w:rPr>
          <w:rStyle w:val="CODEtemp"/>
        </w:rPr>
        <w:t>executionOrder</w:t>
      </w:r>
      <w:proofErr w:type="spellEnd"/>
      <w:r>
        <w:t>.</w:t>
      </w:r>
    </w:p>
    <w:p w14:paraId="0F614DC7" w14:textId="11DA3CEA" w:rsidR="005D2999" w:rsidRDefault="00BF4F63" w:rsidP="005D2999">
      <w:pPr>
        <w:pStyle w:val="Heading3"/>
      </w:pPr>
      <w:bookmarkStart w:id="713" w:name="_Toc534899692"/>
      <w:proofErr w:type="spellStart"/>
      <w:r>
        <w:t>executionTimeUtc</w:t>
      </w:r>
      <w:proofErr w:type="spellEnd"/>
      <w:r>
        <w:t xml:space="preserve"> </w:t>
      </w:r>
      <w:r w:rsidR="005D2999">
        <w:t>property</w:t>
      </w:r>
      <w:bookmarkEnd w:id="713"/>
    </w:p>
    <w:p w14:paraId="27A7FA38" w14:textId="0A648504" w:rsidR="005D2999" w:rsidRPr="005D2999" w:rsidRDefault="005D2999" w:rsidP="005D2999">
      <w:r>
        <w:t xml:space="preserve">A </w:t>
      </w:r>
      <w:proofErr w:type="spellStart"/>
      <w:r>
        <w:rPr>
          <w:rStyle w:val="CODEtemp"/>
        </w:rPr>
        <w:t>threadFlowLocation</w:t>
      </w:r>
      <w:proofErr w:type="spellEnd"/>
      <w:r>
        <w:t xml:space="preserve"> object </w:t>
      </w:r>
      <w:r>
        <w:rPr>
          <w:b/>
        </w:rPr>
        <w:t>MAY</w:t>
      </w:r>
      <w:r>
        <w:t xml:space="preserve"> contain a property named </w:t>
      </w:r>
      <w:proofErr w:type="spellStart"/>
      <w:r w:rsidR="00BF4F63">
        <w:rPr>
          <w:rStyle w:val="CODEtemp"/>
        </w:rPr>
        <w:t>executionTimeUtc</w:t>
      </w:r>
      <w:proofErr w:type="spellEnd"/>
      <w:r w:rsidR="00BF4F63">
        <w:t xml:space="preserve"> </w:t>
      </w:r>
      <w:r>
        <w:t xml:space="preserve">whose value is a string </w:t>
      </w:r>
      <w:r w:rsidRPr="00A14F9A">
        <w:t xml:space="preserve">specifying the </w:t>
      </w:r>
      <w:r w:rsidR="00BF4F63">
        <w:t xml:space="preserve">UTC </w:t>
      </w:r>
      <w:r w:rsidRPr="00A14F9A">
        <w:t>date and time at which the</w:t>
      </w:r>
      <w:r>
        <w:t xml:space="preserve"> </w:t>
      </w:r>
      <w:r w:rsidR="00BF4F63">
        <w:t>thread of execution through the code reached</w:t>
      </w:r>
      <w:r>
        <w:t xml:space="preserve"> this</w:t>
      </w:r>
      <w:r w:rsidRPr="00A14F9A">
        <w:t xml:space="preserve"> </w:t>
      </w:r>
      <w:r>
        <w:t>location</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820181">
        <w:t>3.9</w:t>
      </w:r>
      <w:r>
        <w:fldChar w:fldCharType="end"/>
      </w:r>
      <w:r>
        <w:t>.</w:t>
      </w:r>
    </w:p>
    <w:p w14:paraId="1C0A658F" w14:textId="556D17D5" w:rsidR="00B86BC7" w:rsidRDefault="00B86BC7" w:rsidP="00B86BC7">
      <w:pPr>
        <w:pStyle w:val="Heading3"/>
      </w:pPr>
      <w:bookmarkStart w:id="714" w:name="_Toc534899693"/>
      <w:r>
        <w:t>importance property</w:t>
      </w:r>
      <w:bookmarkEnd w:id="714"/>
    </w:p>
    <w:p w14:paraId="12516DE7" w14:textId="3A0B8B9D" w:rsidR="000F0B58" w:rsidRDefault="007D2F0F" w:rsidP="000F0B58">
      <w:r>
        <w:t>A</w:t>
      </w:r>
      <w:r w:rsidR="000F0B58">
        <w:t xml:space="preserve"> </w:t>
      </w:r>
      <w:proofErr w:type="spellStart"/>
      <w:r w:rsidR="00270BE7">
        <w:rPr>
          <w:rStyle w:val="CODEtemp"/>
        </w:rPr>
        <w:t>thread</w:t>
      </w:r>
      <w:r>
        <w:rPr>
          <w:rStyle w:val="CODEtemp"/>
        </w:rPr>
        <w:t>Flow</w:t>
      </w:r>
      <w:r w:rsidRPr="000F0B58">
        <w:rPr>
          <w:rStyle w:val="CODEtemp"/>
        </w:rPr>
        <w:t>Location</w:t>
      </w:r>
      <w:proofErr w:type="spellEnd"/>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proofErr w:type="spellStart"/>
      <w:r w:rsidR="00270BE7">
        <w:rPr>
          <w:rStyle w:val="CODEtemp"/>
        </w:rPr>
        <w:t>thread</w:t>
      </w:r>
      <w:r>
        <w:rPr>
          <w:rStyle w:val="CODEtemp"/>
        </w:rPr>
        <w:t>Flow</w:t>
      </w:r>
      <w:r w:rsidRPr="000F0B58">
        <w:rPr>
          <w:rStyle w:val="CODEtemp"/>
        </w:rPr>
        <w:t>Location</w:t>
      </w:r>
      <w:proofErr w:type="spellEnd"/>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EA540C">
      <w:pPr>
        <w:pStyle w:val="ListParagraph"/>
        <w:numPr>
          <w:ilvl w:val="0"/>
          <w:numId w:val="15"/>
        </w:numPr>
      </w:pPr>
      <w:r w:rsidRPr="000F0B58">
        <w:rPr>
          <w:rStyle w:val="CODEtemp"/>
        </w:rPr>
        <w:t>"important"</w:t>
      </w:r>
      <w:r>
        <w:t>: this location is important for understanding the code flow.</w:t>
      </w:r>
    </w:p>
    <w:p w14:paraId="01459C6C" w14:textId="5EDC558B" w:rsidR="000F0B58" w:rsidRDefault="000F0B58" w:rsidP="00EA540C">
      <w:pPr>
        <w:pStyle w:val="ListParagraph"/>
        <w:numPr>
          <w:ilvl w:val="0"/>
          <w:numId w:val="15"/>
        </w:numPr>
      </w:pPr>
      <w:r w:rsidRPr="000F0B58">
        <w:rPr>
          <w:rStyle w:val="CODEtemp"/>
        </w:rPr>
        <w:t>"essential"</w:t>
      </w:r>
      <w:r>
        <w:t>: this location is essential for understanding the code flow.</w:t>
      </w:r>
    </w:p>
    <w:p w14:paraId="0353CCD5" w14:textId="162700EB" w:rsidR="000F0B58" w:rsidRDefault="000F0B58" w:rsidP="00EA540C">
      <w:pPr>
        <w:pStyle w:val="ListParagraph"/>
        <w:numPr>
          <w:ilvl w:val="0"/>
          <w:numId w:val="15"/>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EA540C">
      <w:pPr>
        <w:pStyle w:val="Note"/>
        <w:numPr>
          <w:ilvl w:val="0"/>
          <w:numId w:val="16"/>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EA540C">
      <w:pPr>
        <w:pStyle w:val="Note"/>
        <w:numPr>
          <w:ilvl w:val="0"/>
          <w:numId w:val="16"/>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EA540C">
      <w:pPr>
        <w:pStyle w:val="Note"/>
        <w:numPr>
          <w:ilvl w:val="0"/>
          <w:numId w:val="16"/>
        </w:numPr>
      </w:pPr>
      <w:r>
        <w:t>A “verbose view,” which displays all the locations in the code flow.</w:t>
      </w:r>
    </w:p>
    <w:p w14:paraId="1FFE316B" w14:textId="77777777" w:rsidR="00C82EC9" w:rsidRDefault="00C82EC9" w:rsidP="00C82EC9">
      <w:pPr>
        <w:pStyle w:val="Heading2"/>
        <w:numPr>
          <w:ilvl w:val="1"/>
          <w:numId w:val="2"/>
        </w:numPr>
      </w:pPr>
      <w:bookmarkStart w:id="715" w:name="_Ref529368289"/>
      <w:bookmarkStart w:id="716" w:name="_Toc534899694"/>
      <w:proofErr w:type="spellStart"/>
      <w:r>
        <w:t>resultProvenance</w:t>
      </w:r>
      <w:proofErr w:type="spellEnd"/>
      <w:r>
        <w:t xml:space="preserve"> object</w:t>
      </w:r>
      <w:bookmarkEnd w:id="715"/>
      <w:bookmarkEnd w:id="716"/>
    </w:p>
    <w:p w14:paraId="75BA9795" w14:textId="77777777" w:rsidR="00C82EC9" w:rsidRDefault="00C82EC9" w:rsidP="00C82EC9">
      <w:pPr>
        <w:pStyle w:val="Heading3"/>
        <w:numPr>
          <w:ilvl w:val="2"/>
          <w:numId w:val="2"/>
        </w:numPr>
      </w:pPr>
      <w:bookmarkStart w:id="717" w:name="_Toc534899695"/>
      <w:r>
        <w:t>General</w:t>
      </w:r>
      <w:bookmarkEnd w:id="717"/>
    </w:p>
    <w:p w14:paraId="1256146F" w14:textId="6E4CCF53" w:rsidR="00C82EC9" w:rsidRDefault="00C82EC9" w:rsidP="00C82EC9">
      <w:r>
        <w:t xml:space="preserve">A </w:t>
      </w:r>
      <w:proofErr w:type="spellStart"/>
      <w:r w:rsidRPr="00F84209">
        <w:rPr>
          <w:rStyle w:val="CODEtemp"/>
        </w:rPr>
        <w:t>resultProvenance</w:t>
      </w:r>
      <w:proofErr w:type="spellEnd"/>
      <w:r>
        <w:t xml:space="preserve"> object contains information about the </w:t>
      </w:r>
      <w:r w:rsidR="00CB061D">
        <w:t>how and when its containing result was detected</w:t>
      </w:r>
      <w:r>
        <w:t>.</w:t>
      </w:r>
    </w:p>
    <w:p w14:paraId="0B5AAFFB" w14:textId="3097C5C3" w:rsidR="00C82EC9" w:rsidRDefault="00C82EC9" w:rsidP="00C82EC9">
      <w:pPr>
        <w:pStyle w:val="Note"/>
      </w:pPr>
      <w:r>
        <w:t xml:space="preserve">NOTE: This information is useful to </w:t>
      </w:r>
      <w:r w:rsidR="00CB061D">
        <w:t>various human and automated participants in an engineering system. For example:</w:t>
      </w:r>
    </w:p>
    <w:p w14:paraId="498AA2C8" w14:textId="494FB22C" w:rsidR="00CB061D" w:rsidRDefault="00CB061D" w:rsidP="00C20521">
      <w:pPr>
        <w:pStyle w:val="Note"/>
        <w:numPr>
          <w:ilvl w:val="0"/>
          <w:numId w:val="72"/>
        </w:numPr>
      </w:pPr>
      <w:r>
        <w:t>A build engineer might use the information to understand the specific tool invocation that produced the result, for example, if the violated rule should not have been configured to run at all.</w:t>
      </w:r>
    </w:p>
    <w:p w14:paraId="117317EE" w14:textId="096FADD6" w:rsidR="00CB061D" w:rsidRDefault="00CB061D" w:rsidP="00C20521">
      <w:pPr>
        <w:pStyle w:val="Note"/>
        <w:numPr>
          <w:ilvl w:val="0"/>
          <w:numId w:val="72"/>
        </w:numPr>
      </w:pPr>
      <w:r>
        <w:t>A developer reviewing results might use the information to determine how long an issue has existed in the code.</w:t>
      </w:r>
    </w:p>
    <w:p w14:paraId="1C6C9C92" w14:textId="6A72C9E7" w:rsidR="00CB061D" w:rsidRPr="00CB061D" w:rsidRDefault="00CB061D" w:rsidP="00C20521">
      <w:pPr>
        <w:pStyle w:val="Note"/>
        <w:numPr>
          <w:ilvl w:val="0"/>
          <w:numId w:val="72"/>
        </w:numPr>
      </w:pPr>
      <w:r>
        <w:lastRenderedPageBreak/>
        <w:t>A result management system might be responsible for associating logically identical results from one run to the next, making it possible for the developer to determine how long the result has existed. Such a result management system might populate this information.</w:t>
      </w:r>
    </w:p>
    <w:p w14:paraId="311DF8DE" w14:textId="099A116B" w:rsidR="00C82EC9" w:rsidRDefault="00C82EC9" w:rsidP="00C82EC9">
      <w:pPr>
        <w:pStyle w:val="Heading3"/>
        <w:numPr>
          <w:ilvl w:val="2"/>
          <w:numId w:val="2"/>
        </w:numPr>
      </w:pPr>
      <w:bookmarkStart w:id="718" w:name="_Toc534899696"/>
      <w:proofErr w:type="spellStart"/>
      <w:r>
        <w:t>firstDetectionTimeUtc</w:t>
      </w:r>
      <w:proofErr w:type="spellEnd"/>
      <w:r>
        <w:t xml:space="preserve"> property</w:t>
      </w:r>
      <w:bookmarkEnd w:id="718"/>
    </w:p>
    <w:p w14:paraId="65E11777" w14:textId="042AF0F6" w:rsidR="00C82EC9" w:rsidRDefault="00C82EC9" w:rsidP="00C82EC9">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sidRPr="00F84209">
        <w:rPr>
          <w:rStyle w:val="CODEtemp"/>
        </w:rPr>
        <w:t>firstDetectionTimeUtc</w:t>
      </w:r>
      <w:proofErr w:type="spellEnd"/>
      <w:r>
        <w:t xml:space="preserve"> </w:t>
      </w:r>
      <w:r w:rsidRPr="00A14F9A">
        <w:t>whose value is a string specifying</w:t>
      </w:r>
      <w:r>
        <w:t xml:space="preserve"> the UTC</w:t>
      </w:r>
      <w:r w:rsidRPr="00A14F9A">
        <w:t xml:space="preserve"> date and time at which the </w:t>
      </w:r>
      <w:r>
        <w:t>result was first detected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820181">
        <w:t>3.9</w:t>
      </w:r>
      <w:r>
        <w:fldChar w:fldCharType="end"/>
      </w:r>
      <w:r w:rsidRPr="00A14F9A">
        <w:t>.</w:t>
      </w:r>
      <w:r>
        <w:t xml:space="preserve"> It </w:t>
      </w:r>
      <w:r>
        <w:rPr>
          <w:b/>
        </w:rPr>
        <w:t>SHOULD</w:t>
      </w:r>
      <w:r>
        <w:t xml:space="preserve"> specify the start time of the run in which the result was first detected, as opposed to, for example, the time within the run at which the result was actually generated.</w:t>
      </w:r>
    </w:p>
    <w:p w14:paraId="074E20A0" w14:textId="02CBF2E6" w:rsidR="00C82EC9" w:rsidRDefault="00C82EC9" w:rsidP="00C82EC9">
      <w:pPr>
        <w:pStyle w:val="Note"/>
      </w:pPr>
      <w:r>
        <w:t>NOTE: Using the run’s start time makes it possible to group together results that were first detected in the same run.</w:t>
      </w:r>
    </w:p>
    <w:p w14:paraId="1560927F" w14:textId="0E6686C1" w:rsidR="00C82EC9" w:rsidRDefault="00C82EC9" w:rsidP="00C82EC9">
      <w:pPr>
        <w:pStyle w:val="Heading3"/>
      </w:pPr>
      <w:bookmarkStart w:id="719" w:name="_Toc534899697"/>
      <w:proofErr w:type="spellStart"/>
      <w:r>
        <w:t>lastDetectionTimeUtc</w:t>
      </w:r>
      <w:proofErr w:type="spellEnd"/>
      <w:r>
        <w:t xml:space="preserve"> property</w:t>
      </w:r>
      <w:bookmarkEnd w:id="719"/>
    </w:p>
    <w:p w14:paraId="16F93DF5" w14:textId="61C820E1" w:rsidR="006C2F22" w:rsidRDefault="00C82EC9" w:rsidP="00C82EC9">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Pr>
          <w:rStyle w:val="CODEtemp"/>
        </w:rPr>
        <w:t>la</w:t>
      </w:r>
      <w:r w:rsidRPr="00F84209">
        <w:rPr>
          <w:rStyle w:val="CODEtemp"/>
        </w:rPr>
        <w:t>stDetectionTimeUtc</w:t>
      </w:r>
      <w:proofErr w:type="spellEnd"/>
      <w:r>
        <w:t xml:space="preserve"> </w:t>
      </w:r>
      <w:r w:rsidRPr="00A14F9A">
        <w:t>whose value is a string specifying</w:t>
      </w:r>
      <w:r>
        <w:t xml:space="preserve"> the UTC</w:t>
      </w:r>
      <w:r w:rsidRPr="00A14F9A">
        <w:t xml:space="preserve"> date and time at which the </w:t>
      </w:r>
      <w:r>
        <w:t>result was most recently detected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820181">
        <w:t>3.9</w:t>
      </w:r>
      <w:r>
        <w:fldChar w:fldCharType="end"/>
      </w:r>
      <w:r w:rsidRPr="00A14F9A">
        <w:t>.</w:t>
      </w:r>
      <w:r>
        <w:t xml:space="preserve"> It </w:t>
      </w:r>
      <w:r>
        <w:rPr>
          <w:b/>
        </w:rPr>
        <w:t>SHOULD</w:t>
      </w:r>
      <w:r>
        <w:t xml:space="preserve"> specify the start time of the run in which the result was most recently detected, as opposed to, for example, the time within the run at which the result was actually generated.</w:t>
      </w:r>
    </w:p>
    <w:p w14:paraId="55DEA4CF" w14:textId="409919CE" w:rsidR="006C2F22" w:rsidRDefault="006C2F22" w:rsidP="006C2F22">
      <w:pPr>
        <w:pStyle w:val="Note"/>
      </w:pPr>
      <w:r>
        <w:t>NOTE: Using the run’s start time makes it possible to group together results that were detected in the same run.</w:t>
      </w:r>
    </w:p>
    <w:p w14:paraId="4C7FC296" w14:textId="375A36B8" w:rsidR="008370E6" w:rsidRDefault="008370E6" w:rsidP="008370E6">
      <w:r>
        <w:t xml:space="preserve">If </w:t>
      </w:r>
      <w:proofErr w:type="spellStart"/>
      <w:r w:rsidRPr="002E00CD">
        <w:rPr>
          <w:rStyle w:val="CODEtemp"/>
        </w:rPr>
        <w:t>lastDetectionTimeUtc</w:t>
      </w:r>
      <w:proofErr w:type="spellEnd"/>
      <w:r>
        <w:t xml:space="preserve"> is absent, its default value </w:t>
      </w:r>
      <w:r w:rsidRPr="002E00CD">
        <w:rPr>
          <w:b/>
        </w:rPr>
        <w:t>SHALL</w:t>
      </w:r>
      <w:r>
        <w:t xml:space="preserve"> be determined as follows:</w:t>
      </w:r>
    </w:p>
    <w:p w14:paraId="06B0CC34" w14:textId="4CB7EF91" w:rsidR="008370E6" w:rsidRDefault="008370E6" w:rsidP="008370E6">
      <w:pPr>
        <w:pStyle w:val="ListParagraph"/>
        <w:numPr>
          <w:ilvl w:val="0"/>
          <w:numId w:val="79"/>
        </w:numPr>
      </w:pPr>
      <w:r>
        <w:t xml:space="preserve">If </w:t>
      </w:r>
      <w:proofErr w:type="spellStart"/>
      <w:r w:rsidRPr="002E00CD">
        <w:rPr>
          <w:rStyle w:val="CODEtemp"/>
        </w:rPr>
        <w:t>run.invocations</w:t>
      </w:r>
      <w:proofErr w:type="spellEnd"/>
      <w:r>
        <w:t xml:space="preserve"> is present, and if the </w:t>
      </w:r>
      <w:proofErr w:type="spellStart"/>
      <w:r w:rsidRPr="00F20931">
        <w:rPr>
          <w:rStyle w:val="CODEtemp"/>
        </w:rPr>
        <w:t>startTimeUtc</w:t>
      </w:r>
      <w:proofErr w:type="spellEnd"/>
      <w:r>
        <w:t xml:space="preserve"> property (</w:t>
      </w:r>
      <w:r w:rsidRPr="00A14F9A">
        <w:t>§</w:t>
      </w:r>
      <w:r>
        <w:fldChar w:fldCharType="begin"/>
      </w:r>
      <w:r>
        <w:instrText xml:space="preserve"> REF _Ref532212860 \r \h </w:instrText>
      </w:r>
      <w:r>
        <w:fldChar w:fldCharType="separate"/>
      </w:r>
      <w:r w:rsidR="00820181">
        <w:rPr>
          <w:b/>
          <w:bCs/>
        </w:rPr>
        <w:t>Error! Reference source not found.</w:t>
      </w:r>
      <w:r>
        <w:fldChar w:fldCharType="end"/>
      </w:r>
      <w:r>
        <w:t xml:space="preserve">) is present on any of the </w:t>
      </w:r>
      <w:r w:rsidRPr="00F20931">
        <w:rPr>
          <w:rStyle w:val="CODEtemp"/>
        </w:rPr>
        <w:t>invocation</w:t>
      </w:r>
      <w:r>
        <w:t xml:space="preserve"> objects (</w:t>
      </w:r>
      <w:r w:rsidRPr="00A14F9A">
        <w:t>§</w:t>
      </w:r>
      <w:r>
        <w:fldChar w:fldCharType="begin"/>
      </w:r>
      <w:r>
        <w:instrText xml:space="preserve"> REF _Ref493352563 \r \h </w:instrText>
      </w:r>
      <w:r>
        <w:fldChar w:fldCharType="separate"/>
      </w:r>
      <w:r w:rsidR="00820181">
        <w:t>3.17</w:t>
      </w:r>
      <w:r>
        <w:fldChar w:fldCharType="end"/>
      </w:r>
      <w:r>
        <w:t>) in that array, then the default is the earliest of those times.</w:t>
      </w:r>
    </w:p>
    <w:p w14:paraId="1AF20FEE" w14:textId="4796907A" w:rsidR="008370E6" w:rsidRPr="008370E6" w:rsidRDefault="008370E6" w:rsidP="008370E6">
      <w:pPr>
        <w:pStyle w:val="ListParagraph"/>
        <w:numPr>
          <w:ilvl w:val="0"/>
          <w:numId w:val="79"/>
        </w:numPr>
      </w:pPr>
      <w:r>
        <w:t>Otherwise, there is no default.</w:t>
      </w:r>
    </w:p>
    <w:p w14:paraId="5B465F48" w14:textId="77777777" w:rsidR="00C82EC9" w:rsidRPr="00F84209" w:rsidRDefault="00C82EC9" w:rsidP="00C82EC9">
      <w:pPr>
        <w:pStyle w:val="Heading3"/>
        <w:numPr>
          <w:ilvl w:val="2"/>
          <w:numId w:val="2"/>
        </w:numPr>
      </w:pPr>
      <w:bookmarkStart w:id="720" w:name="_Toc534899698"/>
      <w:proofErr w:type="spellStart"/>
      <w:r>
        <w:t>firstDetectionRunInstanceGuid</w:t>
      </w:r>
      <w:proofErr w:type="spellEnd"/>
      <w:r>
        <w:t xml:space="preserve"> property</w:t>
      </w:r>
      <w:bookmarkEnd w:id="720"/>
    </w:p>
    <w:p w14:paraId="6DA0C3FD" w14:textId="2D30BD86" w:rsidR="00C82EC9" w:rsidRDefault="00C82EC9" w:rsidP="004A77ED">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sidRPr="00F84209">
        <w:rPr>
          <w:rStyle w:val="CODEtemp"/>
        </w:rPr>
        <w:t>firstDetection</w:t>
      </w:r>
      <w:r>
        <w:rPr>
          <w:rStyle w:val="CODEtemp"/>
        </w:rPr>
        <w:t>RunInstanceGuid</w:t>
      </w:r>
      <w:proofErr w:type="spellEnd"/>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820181">
        <w:t>3.5.3</w:t>
      </w:r>
      <w:r>
        <w:fldChar w:fldCharType="end"/>
      </w:r>
      <w:r>
        <w:t>)</w:t>
      </w:r>
      <w:r w:rsidRPr="006066AC">
        <w:t xml:space="preserve"> which </w:t>
      </w:r>
      <w:r w:rsidRPr="006066AC">
        <w:rPr>
          <w:b/>
        </w:rPr>
        <w:t>SHALL</w:t>
      </w:r>
      <w:r w:rsidRPr="006066AC">
        <w:t xml:space="preserve"> </w:t>
      </w:r>
      <w:r>
        <w:t>equal</w:t>
      </w:r>
      <w:r w:rsidRPr="006066AC">
        <w:t xml:space="preserve"> the </w:t>
      </w:r>
      <w:proofErr w:type="spellStart"/>
      <w:r w:rsidRPr="00636635">
        <w:rPr>
          <w:rStyle w:val="CODEtemp"/>
        </w:rPr>
        <w:t>id.</w:t>
      </w:r>
      <w:r w:rsidRPr="006066AC">
        <w:rPr>
          <w:rStyle w:val="CODEtemp"/>
        </w:rPr>
        <w:t>i</w:t>
      </w:r>
      <w:r>
        <w:rPr>
          <w:rStyle w:val="CODEtemp"/>
        </w:rPr>
        <w:t>nstanceGui</w:t>
      </w:r>
      <w:r w:rsidRPr="006066AC">
        <w:rPr>
          <w:rStyle w:val="CODEtemp"/>
        </w:rPr>
        <w:t>d</w:t>
      </w:r>
      <w:proofErr w:type="spellEnd"/>
      <w:r w:rsidRPr="006066AC">
        <w:t xml:space="preserve"> property (§</w:t>
      </w:r>
      <w:r>
        <w:fldChar w:fldCharType="begin"/>
      </w:r>
      <w:r>
        <w:instrText xml:space="preserve"> REF _Ref526937024 \r \h </w:instrText>
      </w:r>
      <w:r>
        <w:fldChar w:fldCharType="separate"/>
      </w:r>
      <w:r w:rsidR="00820181">
        <w:t>3.13.3</w:t>
      </w:r>
      <w:r>
        <w:fldChar w:fldCharType="end"/>
      </w:r>
      <w:r>
        <w:t xml:space="preserve">, </w:t>
      </w:r>
      <w:r w:rsidRPr="006066AC">
        <w:t>§</w:t>
      </w:r>
      <w:r>
        <w:fldChar w:fldCharType="begin"/>
      </w:r>
      <w:r>
        <w:instrText xml:space="preserve"> REF _Ref526937044 \r \h </w:instrText>
      </w:r>
      <w:r>
        <w:fldChar w:fldCharType="separate"/>
      </w:r>
      <w:r w:rsidR="00820181">
        <w:t>3.15.5</w:t>
      </w:r>
      <w:r>
        <w:fldChar w:fldCharType="end"/>
      </w:r>
      <w:r w:rsidRPr="006066AC">
        <w:t xml:space="preserve">) of </w:t>
      </w:r>
      <w:r>
        <w:t xml:space="preserve">the run in which the containing result was first detected (either the current run or </w:t>
      </w:r>
      <w:r w:rsidRPr="006066AC">
        <w:t>some previous run</w:t>
      </w:r>
      <w:r>
        <w:t>).</w:t>
      </w:r>
    </w:p>
    <w:p w14:paraId="500488BA" w14:textId="596580F9" w:rsidR="00C82EC9" w:rsidRDefault="00FA3E10" w:rsidP="00FA3E10">
      <w:pPr>
        <w:pStyle w:val="Heading3"/>
      </w:pPr>
      <w:bookmarkStart w:id="721" w:name="_Toc534899699"/>
      <w:proofErr w:type="spellStart"/>
      <w:r>
        <w:t>lastDetectionRunInstanceGuid</w:t>
      </w:r>
      <w:proofErr w:type="spellEnd"/>
      <w:r>
        <w:t xml:space="preserve"> property</w:t>
      </w:r>
      <w:bookmarkEnd w:id="721"/>
    </w:p>
    <w:p w14:paraId="35285F82" w14:textId="7768BECA" w:rsidR="006C2F22" w:rsidRDefault="006C2F22" w:rsidP="006C2F22">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Pr>
          <w:rStyle w:val="CODEtemp"/>
        </w:rPr>
        <w:t>la</w:t>
      </w:r>
      <w:r w:rsidRPr="00F84209">
        <w:rPr>
          <w:rStyle w:val="CODEtemp"/>
        </w:rPr>
        <w:t>stDetection</w:t>
      </w:r>
      <w:r>
        <w:rPr>
          <w:rStyle w:val="CODEtemp"/>
        </w:rPr>
        <w:t>RunInstanceGuid</w:t>
      </w:r>
      <w:proofErr w:type="spellEnd"/>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820181">
        <w:t>3.5.3</w:t>
      </w:r>
      <w:r>
        <w:fldChar w:fldCharType="end"/>
      </w:r>
      <w:r>
        <w:t>)</w:t>
      </w:r>
      <w:r w:rsidRPr="006066AC">
        <w:t xml:space="preserve"> which </w:t>
      </w:r>
      <w:r w:rsidRPr="006066AC">
        <w:rPr>
          <w:b/>
        </w:rPr>
        <w:t>SHALL</w:t>
      </w:r>
      <w:r w:rsidRPr="006066AC">
        <w:t xml:space="preserve"> </w:t>
      </w:r>
      <w:r>
        <w:t>equal</w:t>
      </w:r>
      <w:r w:rsidRPr="006066AC">
        <w:t xml:space="preserve"> the </w:t>
      </w:r>
      <w:proofErr w:type="spellStart"/>
      <w:r w:rsidRPr="00636635">
        <w:rPr>
          <w:rStyle w:val="CODEtemp"/>
        </w:rPr>
        <w:t>id.</w:t>
      </w:r>
      <w:r w:rsidRPr="006066AC">
        <w:rPr>
          <w:rStyle w:val="CODEtemp"/>
        </w:rPr>
        <w:t>i</w:t>
      </w:r>
      <w:r>
        <w:rPr>
          <w:rStyle w:val="CODEtemp"/>
        </w:rPr>
        <w:t>nstanceGui</w:t>
      </w:r>
      <w:r w:rsidRPr="006066AC">
        <w:rPr>
          <w:rStyle w:val="CODEtemp"/>
        </w:rPr>
        <w:t>d</w:t>
      </w:r>
      <w:proofErr w:type="spellEnd"/>
      <w:r w:rsidRPr="006066AC">
        <w:t xml:space="preserve"> property (§</w:t>
      </w:r>
      <w:r>
        <w:fldChar w:fldCharType="begin"/>
      </w:r>
      <w:r>
        <w:instrText xml:space="preserve"> REF _Ref526937024 \r \h </w:instrText>
      </w:r>
      <w:r>
        <w:fldChar w:fldCharType="separate"/>
      </w:r>
      <w:r w:rsidR="00820181">
        <w:t>3.13.3</w:t>
      </w:r>
      <w:r>
        <w:fldChar w:fldCharType="end"/>
      </w:r>
      <w:r>
        <w:t xml:space="preserve">, </w:t>
      </w:r>
      <w:r w:rsidRPr="006066AC">
        <w:t>§</w:t>
      </w:r>
      <w:r>
        <w:fldChar w:fldCharType="begin"/>
      </w:r>
      <w:r>
        <w:instrText xml:space="preserve"> REF _Ref526937044 \r \h </w:instrText>
      </w:r>
      <w:r>
        <w:fldChar w:fldCharType="separate"/>
      </w:r>
      <w:r w:rsidR="00820181">
        <w:t>3.15.5</w:t>
      </w:r>
      <w:r>
        <w:fldChar w:fldCharType="end"/>
      </w:r>
      <w:r w:rsidRPr="006066AC">
        <w:t xml:space="preserve">) of </w:t>
      </w:r>
      <w:r>
        <w:t xml:space="preserve">the run in which the containing result was most recently detected (either the current run or </w:t>
      </w:r>
      <w:r w:rsidRPr="006066AC">
        <w:t>some previous run</w:t>
      </w:r>
      <w:r>
        <w:t>).</w:t>
      </w:r>
    </w:p>
    <w:p w14:paraId="5193E4C4" w14:textId="739ECEC8" w:rsidR="00CB061D" w:rsidRDefault="00CB061D" w:rsidP="00CB061D">
      <w:pPr>
        <w:pStyle w:val="Heading3"/>
      </w:pPr>
      <w:bookmarkStart w:id="722" w:name="_Toc534899700"/>
      <w:proofErr w:type="spellStart"/>
      <w:r>
        <w:t>invocationIndex</w:t>
      </w:r>
      <w:proofErr w:type="spellEnd"/>
      <w:r>
        <w:t xml:space="preserve"> property</w:t>
      </w:r>
      <w:bookmarkEnd w:id="722"/>
    </w:p>
    <w:p w14:paraId="7B6EA25C" w14:textId="18E43FA0" w:rsidR="00CB061D" w:rsidRDefault="00CB061D" w:rsidP="00CB061D">
      <w:r>
        <w:t xml:space="preserve">If its containing </w:t>
      </w:r>
      <w:r w:rsidRPr="00855419">
        <w:rPr>
          <w:rStyle w:val="CODEtemp"/>
        </w:rPr>
        <w:t>run</w:t>
      </w:r>
      <w:r>
        <w:t xml:space="preserve"> object (§</w:t>
      </w:r>
      <w:r>
        <w:fldChar w:fldCharType="begin"/>
      </w:r>
      <w:r>
        <w:instrText xml:space="preserve"> REF _Ref493349997 \r \h </w:instrText>
      </w:r>
      <w:r>
        <w:fldChar w:fldCharType="separate"/>
      </w:r>
      <w:r w:rsidR="00820181">
        <w:t>3.13</w:t>
      </w:r>
      <w:r>
        <w:fldChar w:fldCharType="end"/>
      </w:r>
      <w:r>
        <w:t xml:space="preserve">) has an </w:t>
      </w:r>
      <w:r w:rsidRPr="00855419">
        <w:rPr>
          <w:rStyle w:val="CODEtemp"/>
        </w:rPr>
        <w:t>invocations</w:t>
      </w:r>
      <w:r>
        <w:t xml:space="preserve"> property (§</w:t>
      </w:r>
      <w:r>
        <w:fldChar w:fldCharType="begin"/>
      </w:r>
      <w:r>
        <w:instrText xml:space="preserve"> REF _Ref507657941 \r \h </w:instrText>
      </w:r>
      <w:r>
        <w:fldChar w:fldCharType="separate"/>
      </w:r>
      <w:r w:rsidR="00820181">
        <w:t>3.13.7</w:t>
      </w:r>
      <w:r>
        <w:fldChar w:fldCharType="end"/>
      </w:r>
      <w:r>
        <w:t xml:space="preserve">), a </w:t>
      </w:r>
      <w:proofErr w:type="spellStart"/>
      <w:r w:rsidRPr="00855419">
        <w:rPr>
          <w:rStyle w:val="CODEtemp"/>
        </w:rPr>
        <w:t>resultProvenance</w:t>
      </w:r>
      <w:proofErr w:type="spellEnd"/>
      <w:r>
        <w:t xml:space="preserve"> object </w:t>
      </w:r>
      <w:r w:rsidRPr="00855419">
        <w:rPr>
          <w:b/>
        </w:rPr>
        <w:t>MAY</w:t>
      </w:r>
      <w:r>
        <w:t xml:space="preserve"> contain a property named </w:t>
      </w:r>
      <w:proofErr w:type="spellStart"/>
      <w:r w:rsidRPr="00855419">
        <w:rPr>
          <w:rStyle w:val="CODEtemp"/>
        </w:rPr>
        <w:t>invocationIndex</w:t>
      </w:r>
      <w:proofErr w:type="spellEnd"/>
      <w:r>
        <w:t xml:space="preserve"> whose value is a non-negative integer that specifies the index within the </w:t>
      </w:r>
      <w:r w:rsidRPr="00855419">
        <w:rPr>
          <w:rStyle w:val="CODEtemp"/>
        </w:rPr>
        <w:t>invocations</w:t>
      </w:r>
      <w:r>
        <w:t xml:space="preserve"> array of the </w:t>
      </w:r>
      <w:r w:rsidRPr="00855419">
        <w:rPr>
          <w:rStyle w:val="CODEtemp"/>
        </w:rPr>
        <w:t>invocation</w:t>
      </w:r>
      <w:r>
        <w:t xml:space="preserve"> object (§</w:t>
      </w:r>
      <w:r>
        <w:fldChar w:fldCharType="begin"/>
      </w:r>
      <w:r>
        <w:instrText xml:space="preserve"> REF _Ref493352563 \r \h </w:instrText>
      </w:r>
      <w:r>
        <w:fldChar w:fldCharType="separate"/>
      </w:r>
      <w:r w:rsidR="00820181">
        <w:t>3.17</w:t>
      </w:r>
      <w:r>
        <w:fldChar w:fldCharType="end"/>
      </w:r>
      <w:r>
        <w:t>) that describes the tool invocation as a result of which the containing result was detected.</w:t>
      </w:r>
    </w:p>
    <w:p w14:paraId="5E57AA24" w14:textId="77777777" w:rsidR="00CB061D" w:rsidRDefault="00CB061D" w:rsidP="00CB061D">
      <w:r>
        <w:t xml:space="preserve">If the containing </w:t>
      </w:r>
      <w:r w:rsidRPr="00855419">
        <w:rPr>
          <w:rStyle w:val="CODEtemp"/>
        </w:rPr>
        <w:t>run</w:t>
      </w:r>
      <w:r>
        <w:t xml:space="preserve"> object does not have an </w:t>
      </w:r>
      <w:r w:rsidRPr="00855419">
        <w:rPr>
          <w:rStyle w:val="CODEtemp"/>
        </w:rPr>
        <w:t>invocations</w:t>
      </w:r>
      <w:r>
        <w:t xml:space="preserve"> property, </w:t>
      </w:r>
      <w:proofErr w:type="spellStart"/>
      <w:r w:rsidRPr="00855419">
        <w:rPr>
          <w:rStyle w:val="CODEtemp"/>
        </w:rPr>
        <w:t>invocationIndex</w:t>
      </w:r>
      <w:proofErr w:type="spellEnd"/>
      <w:r>
        <w:t xml:space="preserve"> </w:t>
      </w:r>
      <w:r w:rsidRPr="00855419">
        <w:rPr>
          <w:b/>
        </w:rPr>
        <w:t>SHALL</w:t>
      </w:r>
      <w:r>
        <w:t xml:space="preserve"> be absent.</w:t>
      </w:r>
    </w:p>
    <w:p w14:paraId="642717B2" w14:textId="0BAE92B4" w:rsidR="00CB061D" w:rsidRPr="00855419" w:rsidRDefault="00CB061D" w:rsidP="00CB061D">
      <w:pPr>
        <w:pStyle w:val="Note"/>
      </w:pPr>
      <w:r>
        <w:t>NOTE 1: The purpose of this property is to allow a result to be associated with the tool invocation that produced it.</w:t>
      </w:r>
    </w:p>
    <w:p w14:paraId="4AC4E1BA" w14:textId="77777777" w:rsidR="00CB061D" w:rsidRPr="00855419" w:rsidRDefault="00CB061D" w:rsidP="00CB061D">
      <w:r>
        <w:lastRenderedPageBreak/>
        <w:t xml:space="preserve">If </w:t>
      </w:r>
      <w:proofErr w:type="spellStart"/>
      <w:r w:rsidRPr="00855419">
        <w:rPr>
          <w:rStyle w:val="CODEtemp"/>
        </w:rPr>
        <w:t>invocationIndex</w:t>
      </w:r>
      <w:proofErr w:type="spellEnd"/>
      <w:r>
        <w:t xml:space="preserve"> is absent and </w:t>
      </w:r>
      <w:proofErr w:type="spellStart"/>
      <w:r w:rsidRPr="0043517C">
        <w:rPr>
          <w:rStyle w:val="CODEtemp"/>
        </w:rPr>
        <w:t>run.invocations</w:t>
      </w:r>
      <w:proofErr w:type="spellEnd"/>
      <w:r>
        <w:t xml:space="preserve"> is present and contains a single element, it </w:t>
      </w:r>
      <w:r w:rsidRPr="0043517C">
        <w:rPr>
          <w:b/>
        </w:rPr>
        <w:t>SHALL</w:t>
      </w:r>
      <w:r>
        <w:t xml:space="preserve"> default to 0; otherwise it </w:t>
      </w:r>
      <w:r>
        <w:rPr>
          <w:b/>
        </w:rPr>
        <w:t>SHALL</w:t>
      </w:r>
      <w:r>
        <w:t xml:space="preserve"> default to -1 (which is otherwise not a valid value for this property).</w:t>
      </w:r>
    </w:p>
    <w:p w14:paraId="2E6FB6E2" w14:textId="6E1A9A28" w:rsidR="00CB061D" w:rsidRDefault="00CB061D" w:rsidP="00CB061D">
      <w:pPr>
        <w:pStyle w:val="Note"/>
      </w:pPr>
      <w:r>
        <w:t>NOTE 2: This provides a sensible default in the common case where there is only a single tool invocation in the run.</w:t>
      </w:r>
    </w:p>
    <w:p w14:paraId="0D98E38D" w14:textId="50BDB09F" w:rsidR="00700CA5" w:rsidRDefault="00700CA5" w:rsidP="00700CA5">
      <w:pPr>
        <w:pStyle w:val="Heading3"/>
      </w:pPr>
      <w:bookmarkStart w:id="723" w:name="_Ref532468570"/>
      <w:bookmarkStart w:id="724" w:name="_Toc534899701"/>
      <w:proofErr w:type="spellStart"/>
      <w:r>
        <w:t>conversionSources</w:t>
      </w:r>
      <w:proofErr w:type="spellEnd"/>
      <w:r>
        <w:t xml:space="preserve"> property</w:t>
      </w:r>
      <w:bookmarkEnd w:id="723"/>
      <w:bookmarkEnd w:id="724"/>
    </w:p>
    <w:p w14:paraId="69A107C6" w14:textId="77777777" w:rsidR="006C118A" w:rsidRDefault="006C118A" w:rsidP="006C118A">
      <w:r>
        <w:t>Some analysis tools produce output files that describe the analysis run as a whole; we refer to these as “per-run” files. Some tools produce one or more output files for each result; we refer to these as “per-result” files. Some tools produce both per-run and per-result files.</w:t>
      </w:r>
    </w:p>
    <w:p w14:paraId="61B41A0F" w14:textId="72399006" w:rsidR="006C118A" w:rsidRDefault="006C118A" w:rsidP="006C118A">
      <w:r>
        <w:t xml:space="preserve">A </w:t>
      </w:r>
      <w:proofErr w:type="spellStart"/>
      <w:r w:rsidRPr="008B3A31">
        <w:rPr>
          <w:rStyle w:val="CODEtemp"/>
        </w:rPr>
        <w:t>result</w:t>
      </w:r>
      <w:r>
        <w:rPr>
          <w:rStyle w:val="CODEtemp"/>
        </w:rPr>
        <w:t>Provenance</w:t>
      </w:r>
      <w:proofErr w:type="spellEnd"/>
      <w:r>
        <w:t xml:space="preserve"> object </w:t>
      </w:r>
      <w:r w:rsidRPr="008B3A31">
        <w:rPr>
          <w:b/>
        </w:rPr>
        <w:t>MAY</w:t>
      </w:r>
      <w:r>
        <w:t xml:space="preserve"> contain a property named </w:t>
      </w:r>
      <w:proofErr w:type="spellStart"/>
      <w:r>
        <w:rPr>
          <w:rStyle w:val="CODEtemp"/>
        </w:rPr>
        <w:t>conversionSources</w:t>
      </w:r>
      <w:proofErr w:type="spellEnd"/>
      <w:r>
        <w:t xml:space="preserve"> whose value is an array of one or more unique (</w:t>
      </w:r>
      <w:r w:rsidRPr="00180B28">
        <w:t>§</w:t>
      </w:r>
      <w:r>
        <w:fldChar w:fldCharType="begin"/>
      </w:r>
      <w:r>
        <w:instrText xml:space="preserve"> REF _Ref493404799 \r \h </w:instrText>
      </w:r>
      <w:r>
        <w:fldChar w:fldCharType="separate"/>
      </w:r>
      <w:r w:rsidR="00820181">
        <w:t>3.7.2</w:t>
      </w:r>
      <w:r>
        <w:fldChar w:fldCharType="end"/>
      </w:r>
      <w:r>
        <w:t xml:space="preserve">) </w:t>
      </w:r>
      <w:proofErr w:type="spellStart"/>
      <w:r>
        <w:rPr>
          <w:rStyle w:val="CODEtemp"/>
        </w:rPr>
        <w:t>physicalLocation</w:t>
      </w:r>
      <w:proofErr w:type="spellEnd"/>
      <w:r>
        <w:t xml:space="preserve"> objects (</w:t>
      </w:r>
      <w:r w:rsidRPr="00180B28">
        <w:t>§</w:t>
      </w:r>
      <w:r>
        <w:fldChar w:fldCharType="begin"/>
      </w:r>
      <w:r>
        <w:instrText xml:space="preserve"> REF _Ref493477390 \r \h </w:instrText>
      </w:r>
      <w:r>
        <w:fldChar w:fldCharType="separate"/>
      </w:r>
      <w:r w:rsidR="00820181">
        <w:t>3.24</w:t>
      </w:r>
      <w:r>
        <w:fldChar w:fldCharType="end"/>
      </w:r>
      <w:r>
        <w:t>).</w:t>
      </w:r>
    </w:p>
    <w:p w14:paraId="55589733" w14:textId="1DBFCE4F" w:rsidR="006C118A" w:rsidRDefault="006C118A" w:rsidP="006C118A">
      <w:r>
        <w:t xml:space="preserve">If the </w:t>
      </w:r>
      <w:r>
        <w:rPr>
          <w:rStyle w:val="CODEtemp"/>
        </w:rPr>
        <w:t>result</w:t>
      </w:r>
      <w:r>
        <w:t xml:space="preserve"> object (</w:t>
      </w:r>
      <w:r w:rsidRPr="00180B28">
        <w:t>§</w:t>
      </w:r>
      <w:r>
        <w:fldChar w:fldCharType="begin"/>
      </w:r>
      <w:r>
        <w:instrText xml:space="preserve"> REF _Ref493350984 \r \h </w:instrText>
      </w:r>
      <w:r>
        <w:fldChar w:fldCharType="separate"/>
      </w:r>
      <w:r w:rsidR="00820181">
        <w:t>3.22</w:t>
      </w:r>
      <w:r>
        <w:fldChar w:fldCharType="end"/>
      </w:r>
      <w:r>
        <w:t xml:space="preserve">) containing this </w:t>
      </w:r>
      <w:proofErr w:type="spellStart"/>
      <w:r w:rsidRPr="008B3A31">
        <w:rPr>
          <w:rStyle w:val="CODEtemp"/>
        </w:rPr>
        <w:t>result</w:t>
      </w:r>
      <w:r>
        <w:rPr>
          <w:rStyle w:val="CODEtemp"/>
        </w:rPr>
        <w:t>Provenance</w:t>
      </w:r>
      <w:proofErr w:type="spellEnd"/>
      <w:r>
        <w:t xml:space="preserve"> object was produced by a converter, and if the analysis tool whose output was converted to SARIF produced any per-result files for this result, then the </w:t>
      </w:r>
      <w:proofErr w:type="spellStart"/>
      <w:r w:rsidR="00CD0E6B">
        <w:rPr>
          <w:rStyle w:val="CODEtemp"/>
        </w:rPr>
        <w:t>physical</w:t>
      </w:r>
      <w:r w:rsidRPr="00302E07">
        <w:rPr>
          <w:rStyle w:val="CODEtemp"/>
        </w:rPr>
        <w:t>Location</w:t>
      </w:r>
      <w:proofErr w:type="spellEnd"/>
      <w:r>
        <w:t xml:space="preserve"> objects in the array </w:t>
      </w:r>
      <w:r w:rsidRPr="00302E07">
        <w:rPr>
          <w:b/>
        </w:rPr>
        <w:t>SHALL</w:t>
      </w:r>
      <w:r>
        <w:t xml:space="preserve"> specify the relevant portions of the per-result files for this result.</w:t>
      </w:r>
    </w:p>
    <w:p w14:paraId="42AD72FE" w14:textId="77777777" w:rsidR="006C118A" w:rsidRDefault="006C118A" w:rsidP="006C118A">
      <w:r>
        <w:t xml:space="preserve">Otherwise (that is, if the </w:t>
      </w:r>
      <w:r w:rsidRPr="00A03AEF">
        <w:rPr>
          <w:rStyle w:val="CODEtemp"/>
        </w:rPr>
        <w:t>run</w:t>
      </w:r>
      <w:r>
        <w:t xml:space="preserve"> object was not produced by a converter, or if there were no per-run files for this result), then if </w:t>
      </w:r>
      <w:proofErr w:type="spellStart"/>
      <w:r w:rsidRPr="00A03AEF">
        <w:rPr>
          <w:rStyle w:val="CODEtemp"/>
        </w:rPr>
        <w:t>conversionProvenance</w:t>
      </w:r>
      <w:proofErr w:type="spellEnd"/>
      <w:r>
        <w:t xml:space="preserve"> is present, its value </w:t>
      </w:r>
      <w:r w:rsidRPr="00A03AEF">
        <w:rPr>
          <w:b/>
        </w:rPr>
        <w:t>SHALL</w:t>
      </w:r>
      <w:r>
        <w:t xml:space="preserve"> be an empty array.</w:t>
      </w:r>
    </w:p>
    <w:p w14:paraId="13215098" w14:textId="25CDDFFF" w:rsidR="006C118A" w:rsidRDefault="006C118A" w:rsidP="006C118A">
      <w:r>
        <w:t xml:space="preserve">If </w:t>
      </w:r>
      <w:proofErr w:type="spellStart"/>
      <w:r w:rsidRPr="00A03AEF">
        <w:rPr>
          <w:rStyle w:val="CODEtemp"/>
        </w:rPr>
        <w:t>conversion</w:t>
      </w:r>
      <w:r>
        <w:rPr>
          <w:rStyle w:val="CODEtemp"/>
        </w:rPr>
        <w:t>Sources</w:t>
      </w:r>
      <w:proofErr w:type="spellEnd"/>
      <w:r>
        <w:t xml:space="preserve"> is absent, it </w:t>
      </w:r>
      <w:r w:rsidRPr="00A03AEF">
        <w:rPr>
          <w:b/>
        </w:rPr>
        <w:t>SHALL</w:t>
      </w:r>
      <w:r>
        <w:t xml:space="preserve"> default to an empty array.</w:t>
      </w:r>
    </w:p>
    <w:p w14:paraId="001D944A" w14:textId="4275B582" w:rsidR="006C118A" w:rsidRDefault="006C118A" w:rsidP="006C118A">
      <w:r>
        <w:t xml:space="preserve">Per-run files are handled by the </w:t>
      </w:r>
      <w:proofErr w:type="spellStart"/>
      <w:r w:rsidRPr="00A76DF3">
        <w:rPr>
          <w:rStyle w:val="CODEtemp"/>
        </w:rPr>
        <w:t>conversion.analysisToolLogFiles</w:t>
      </w:r>
      <w:proofErr w:type="spellEnd"/>
      <w:r>
        <w:t xml:space="preserve"> property (§</w:t>
      </w:r>
      <w:r>
        <w:fldChar w:fldCharType="begin"/>
      </w:r>
      <w:r>
        <w:instrText xml:space="preserve"> REF _Ref503539431 \r \h </w:instrText>
      </w:r>
      <w:r>
        <w:fldChar w:fldCharType="separate"/>
      </w:r>
      <w:r w:rsidR="00820181">
        <w:t>3.19.4</w:t>
      </w:r>
      <w:r>
        <w:fldChar w:fldCharType="end"/>
      </w:r>
      <w:r>
        <w:t>).</w:t>
      </w:r>
    </w:p>
    <w:p w14:paraId="09CE8FC9" w14:textId="77777777" w:rsidR="006C118A" w:rsidRDefault="006C118A" w:rsidP="006C118A">
      <w:pPr>
        <w:pStyle w:val="Note"/>
      </w:pPr>
      <w:r>
        <w:t>NOTE: This property is intended to be useful to developers of converters, to help them debug the conversion from the analysis tool’s native output format to the SARIF format.</w:t>
      </w:r>
    </w:p>
    <w:p w14:paraId="546ECEA3" w14:textId="77777777" w:rsidR="006C118A" w:rsidRDefault="006C118A" w:rsidP="006C118A">
      <w:pPr>
        <w:pStyle w:val="Note"/>
      </w:pPr>
      <w:r>
        <w:t>EXAMPLE: Given this Android Studio output file:</w:t>
      </w:r>
    </w:p>
    <w:p w14:paraId="39FA2969" w14:textId="77777777" w:rsidR="006C118A" w:rsidRDefault="006C118A" w:rsidP="002D65F3">
      <w:pPr>
        <w:pStyle w:val="Code"/>
      </w:pPr>
      <w:r>
        <w:t>&lt;?xml version="1.0" encoding="UTF-8"?&gt;</w:t>
      </w:r>
    </w:p>
    <w:p w14:paraId="4D136268" w14:textId="77777777" w:rsidR="006C118A" w:rsidRDefault="006C118A" w:rsidP="002D65F3">
      <w:pPr>
        <w:pStyle w:val="Code"/>
      </w:pPr>
      <w:r>
        <w:t>&lt;problems&gt;</w:t>
      </w:r>
    </w:p>
    <w:p w14:paraId="7BB311A2" w14:textId="77777777" w:rsidR="006C118A" w:rsidRDefault="006C118A" w:rsidP="002D65F3">
      <w:pPr>
        <w:pStyle w:val="Code"/>
      </w:pPr>
      <w:r>
        <w:t xml:space="preserve">  &lt;problem&gt;</w:t>
      </w:r>
    </w:p>
    <w:p w14:paraId="1FB87C99" w14:textId="77777777" w:rsidR="006C118A" w:rsidRDefault="006C118A" w:rsidP="002D65F3">
      <w:pPr>
        <w:pStyle w:val="Code"/>
      </w:pPr>
      <w:r>
        <w:t xml:space="preserve">    &lt;file&gt;&lt;/file&gt;</w:t>
      </w:r>
    </w:p>
    <w:p w14:paraId="0390C018" w14:textId="77777777" w:rsidR="006C118A" w:rsidRDefault="006C118A" w:rsidP="002D65F3">
      <w:pPr>
        <w:pStyle w:val="Code"/>
      </w:pPr>
      <w:r>
        <w:t xml:space="preserve">    &lt;line&gt;242&lt;/line&gt;</w:t>
      </w:r>
    </w:p>
    <w:p w14:paraId="63260945" w14:textId="77777777" w:rsidR="006C118A" w:rsidRDefault="006C118A" w:rsidP="002D65F3">
      <w:pPr>
        <w:pStyle w:val="Code"/>
      </w:pPr>
      <w:r>
        <w:t xml:space="preserve">    ...</w:t>
      </w:r>
    </w:p>
    <w:p w14:paraId="453E90E1" w14:textId="77777777" w:rsidR="006C118A" w:rsidRDefault="006C118A" w:rsidP="002D65F3">
      <w:pPr>
        <w:pStyle w:val="Code"/>
      </w:pPr>
      <w:r>
        <w:t xml:space="preserve">    &lt;</w:t>
      </w:r>
      <w:proofErr w:type="spellStart"/>
      <w:r>
        <w:t>problem_class</w:t>
      </w:r>
      <w:proofErr w:type="spellEnd"/>
      <w:r>
        <w:t xml:space="preserve"> ...&gt;Assertions&lt;/</w:t>
      </w:r>
      <w:proofErr w:type="spellStart"/>
      <w:r>
        <w:t>problem_class</w:t>
      </w:r>
      <w:proofErr w:type="spellEnd"/>
      <w:r>
        <w:t>&gt;</w:t>
      </w:r>
    </w:p>
    <w:p w14:paraId="0C48E866" w14:textId="77777777" w:rsidR="006C118A" w:rsidRDefault="006C118A" w:rsidP="002D65F3">
      <w:pPr>
        <w:pStyle w:val="Code"/>
      </w:pPr>
      <w:r>
        <w:t xml:space="preserve">    ...</w:t>
      </w:r>
    </w:p>
    <w:p w14:paraId="640850AB" w14:textId="77777777" w:rsidR="006C118A" w:rsidRDefault="006C118A" w:rsidP="002D65F3">
      <w:pPr>
        <w:pStyle w:val="Code"/>
      </w:pPr>
      <w:r>
        <w:t xml:space="preserve">    &lt;description&gt;Assertions are unreliable. ...&lt;/description&gt;</w:t>
      </w:r>
    </w:p>
    <w:p w14:paraId="2E0B9221" w14:textId="77777777" w:rsidR="006C118A" w:rsidRDefault="006C118A" w:rsidP="002D65F3">
      <w:pPr>
        <w:pStyle w:val="Code"/>
      </w:pPr>
      <w:r>
        <w:t xml:space="preserve">  &lt;/problem&gt;</w:t>
      </w:r>
    </w:p>
    <w:p w14:paraId="0CF1C5F2" w14:textId="77777777" w:rsidR="006C118A" w:rsidRDefault="006C118A" w:rsidP="002D65F3">
      <w:pPr>
        <w:pStyle w:val="Code"/>
      </w:pPr>
      <w:r>
        <w:t>&lt;/problems&gt;</w:t>
      </w:r>
    </w:p>
    <w:p w14:paraId="3243931B" w14:textId="77777777" w:rsidR="006C118A" w:rsidRDefault="006C118A" w:rsidP="006C118A">
      <w:pPr>
        <w:pStyle w:val="Note"/>
      </w:pPr>
      <w:r>
        <w:t>a SARIF converter might transform it into the following SARIF log file:</w:t>
      </w:r>
    </w:p>
    <w:p w14:paraId="656F4381" w14:textId="77777777" w:rsidR="006C118A" w:rsidRDefault="006C118A" w:rsidP="002D65F3">
      <w:pPr>
        <w:pStyle w:val="Code"/>
      </w:pPr>
      <w:r>
        <w:t>{</w:t>
      </w:r>
    </w:p>
    <w:p w14:paraId="787D9DC0" w14:textId="77777777" w:rsidR="006C118A" w:rsidRDefault="006C118A" w:rsidP="002D65F3">
      <w:pPr>
        <w:pStyle w:val="Code"/>
      </w:pPr>
      <w:r>
        <w:t xml:space="preserve">  ...</w:t>
      </w:r>
    </w:p>
    <w:p w14:paraId="0619D28D" w14:textId="77777777" w:rsidR="006C118A" w:rsidRDefault="006C118A" w:rsidP="002D65F3">
      <w:pPr>
        <w:pStyle w:val="Code"/>
      </w:pPr>
      <w:r>
        <w:t xml:space="preserve">  "runs": [</w:t>
      </w:r>
    </w:p>
    <w:p w14:paraId="27AF322E" w14:textId="77777777" w:rsidR="006C118A" w:rsidRDefault="006C118A" w:rsidP="002D65F3">
      <w:pPr>
        <w:pStyle w:val="Code"/>
      </w:pPr>
      <w:r>
        <w:t xml:space="preserve">    {</w:t>
      </w:r>
    </w:p>
    <w:p w14:paraId="0724E914" w14:textId="77777777" w:rsidR="006C118A" w:rsidRDefault="006C118A" w:rsidP="002D65F3">
      <w:pPr>
        <w:pStyle w:val="Code"/>
      </w:pPr>
      <w:r>
        <w:t xml:space="preserve">      "tool": {</w:t>
      </w:r>
    </w:p>
    <w:p w14:paraId="2E0E59FE" w14:textId="77777777" w:rsidR="006C118A" w:rsidRDefault="006C118A" w:rsidP="002D65F3">
      <w:pPr>
        <w:pStyle w:val="Code"/>
      </w:pPr>
      <w:r>
        <w:t xml:space="preserve">        "name": "</w:t>
      </w:r>
      <w:proofErr w:type="spellStart"/>
      <w:r>
        <w:t>AndroidStudio</w:t>
      </w:r>
      <w:proofErr w:type="spellEnd"/>
      <w:r>
        <w:t>",</w:t>
      </w:r>
    </w:p>
    <w:p w14:paraId="779F21D0" w14:textId="77777777" w:rsidR="006C118A" w:rsidRDefault="006C118A" w:rsidP="002D65F3">
      <w:pPr>
        <w:pStyle w:val="Code"/>
      </w:pPr>
      <w:r>
        <w:t xml:space="preserve">        ...</w:t>
      </w:r>
    </w:p>
    <w:p w14:paraId="2EE11FC6" w14:textId="77777777" w:rsidR="006C118A" w:rsidRDefault="006C118A" w:rsidP="002D65F3">
      <w:pPr>
        <w:pStyle w:val="Code"/>
      </w:pPr>
      <w:r>
        <w:t xml:space="preserve">      },</w:t>
      </w:r>
    </w:p>
    <w:p w14:paraId="0D8CC879" w14:textId="62477E0B" w:rsidR="006C118A" w:rsidRDefault="006C118A" w:rsidP="002D65F3">
      <w:pPr>
        <w:pStyle w:val="Code"/>
      </w:pPr>
      <w:r>
        <w:t xml:space="preserve">      "conversion": {  # A conversion object (see </w:t>
      </w:r>
      <w:r w:rsidRPr="00E20F80">
        <w:t>§</w:t>
      </w:r>
      <w:r>
        <w:fldChar w:fldCharType="begin"/>
      </w:r>
      <w:r>
        <w:instrText xml:space="preserve"> REF _Ref506806657 \r \h </w:instrText>
      </w:r>
      <w:r w:rsidR="002D65F3">
        <w:instrText xml:space="preserve"> \* MERGEFORMAT </w:instrText>
      </w:r>
      <w:r>
        <w:fldChar w:fldCharType="separate"/>
      </w:r>
      <w:r w:rsidR="00820181">
        <w:t>3.18</w:t>
      </w:r>
      <w:r>
        <w:fldChar w:fldCharType="end"/>
      </w:r>
      <w:r>
        <w:t>)</w:t>
      </w:r>
    </w:p>
    <w:p w14:paraId="6CF37FC1" w14:textId="77777777" w:rsidR="006C118A" w:rsidRDefault="006C118A" w:rsidP="002D65F3">
      <w:pPr>
        <w:pStyle w:val="Code"/>
      </w:pPr>
      <w:r>
        <w:t xml:space="preserve">        ...</w:t>
      </w:r>
    </w:p>
    <w:p w14:paraId="5478F8FC" w14:textId="77777777" w:rsidR="006C118A" w:rsidRDefault="006C118A" w:rsidP="002D65F3">
      <w:pPr>
        <w:pStyle w:val="Code"/>
      </w:pPr>
      <w:r>
        <w:t xml:space="preserve">      },</w:t>
      </w:r>
    </w:p>
    <w:p w14:paraId="3FF4CEB6" w14:textId="77777777" w:rsidR="006C118A" w:rsidRDefault="006C118A" w:rsidP="002D65F3">
      <w:pPr>
        <w:pStyle w:val="Code"/>
      </w:pPr>
      <w:r>
        <w:t xml:space="preserve">      "results": [</w:t>
      </w:r>
    </w:p>
    <w:p w14:paraId="2DAAFCED" w14:textId="77777777" w:rsidR="006C118A" w:rsidRDefault="006C118A" w:rsidP="002D65F3">
      <w:pPr>
        <w:pStyle w:val="Code"/>
      </w:pPr>
      <w:r>
        <w:t xml:space="preserve">        {</w:t>
      </w:r>
    </w:p>
    <w:p w14:paraId="13B5DDA7" w14:textId="77777777" w:rsidR="006C118A" w:rsidRDefault="006C118A" w:rsidP="002D65F3">
      <w:pPr>
        <w:pStyle w:val="Code"/>
      </w:pPr>
      <w:r>
        <w:t xml:space="preserve">          "</w:t>
      </w:r>
      <w:proofErr w:type="spellStart"/>
      <w:r>
        <w:t>ruleId</w:t>
      </w:r>
      <w:proofErr w:type="spellEnd"/>
      <w:r>
        <w:t>": "Assertions",</w:t>
      </w:r>
    </w:p>
    <w:p w14:paraId="43050312" w14:textId="77777777" w:rsidR="006C118A" w:rsidRDefault="006C118A" w:rsidP="002D65F3">
      <w:pPr>
        <w:pStyle w:val="Code"/>
      </w:pPr>
      <w:r>
        <w:t xml:space="preserve">          "message": {</w:t>
      </w:r>
    </w:p>
    <w:p w14:paraId="3253943E" w14:textId="77777777" w:rsidR="006C118A" w:rsidRDefault="006C118A" w:rsidP="002D65F3">
      <w:pPr>
        <w:pStyle w:val="Code"/>
      </w:pPr>
      <w:r>
        <w:t xml:space="preserve">            "text": "Assertions are unreliable. ..."</w:t>
      </w:r>
    </w:p>
    <w:p w14:paraId="4B6AEC09" w14:textId="77777777" w:rsidR="006C118A" w:rsidRDefault="006C118A" w:rsidP="002D65F3">
      <w:pPr>
        <w:pStyle w:val="Code"/>
      </w:pPr>
      <w:r>
        <w:t xml:space="preserve">          },</w:t>
      </w:r>
    </w:p>
    <w:p w14:paraId="5FEDE31E" w14:textId="0ABEEFC3" w:rsidR="006C118A" w:rsidRDefault="006C118A" w:rsidP="002D65F3">
      <w:pPr>
        <w:pStyle w:val="Code"/>
      </w:pPr>
      <w:r>
        <w:t xml:space="preserve">          ...</w:t>
      </w:r>
    </w:p>
    <w:p w14:paraId="5A00D126" w14:textId="0F219E7D" w:rsidR="00CD0E6B" w:rsidRDefault="00CD0E6B" w:rsidP="002D65F3">
      <w:pPr>
        <w:pStyle w:val="Code"/>
      </w:pPr>
      <w:r>
        <w:lastRenderedPageBreak/>
        <w:t xml:space="preserve">          "provenance": {              # See §</w:t>
      </w:r>
      <w:r>
        <w:fldChar w:fldCharType="begin"/>
      </w:r>
      <w:r>
        <w:instrText xml:space="preserve"> REF _Ref532469699 \r \h </w:instrText>
      </w:r>
      <w:r w:rsidR="002D65F3">
        <w:instrText xml:space="preserve"> \* MERGEFORMAT </w:instrText>
      </w:r>
      <w:r>
        <w:fldChar w:fldCharType="separate"/>
      </w:r>
      <w:r w:rsidR="00820181">
        <w:t>3.22.24</w:t>
      </w:r>
      <w:r>
        <w:fldChar w:fldCharType="end"/>
      </w:r>
      <w:r>
        <w:t>.</w:t>
      </w:r>
    </w:p>
    <w:p w14:paraId="442EEB89" w14:textId="2BC6A824" w:rsidR="006C118A" w:rsidRDefault="006C118A" w:rsidP="002D65F3">
      <w:pPr>
        <w:pStyle w:val="Code"/>
      </w:pPr>
      <w:r>
        <w:t xml:space="preserve">          </w:t>
      </w:r>
      <w:r w:rsidR="00CD0E6B">
        <w:t xml:space="preserve">  </w:t>
      </w:r>
      <w:r>
        <w:t>"</w:t>
      </w:r>
      <w:proofErr w:type="spellStart"/>
      <w:r>
        <w:t>conversion</w:t>
      </w:r>
      <w:r w:rsidR="00CD0E6B">
        <w:t>Sources</w:t>
      </w:r>
      <w:proofErr w:type="spellEnd"/>
      <w:r>
        <w:t>": [</w:t>
      </w:r>
      <w:r w:rsidR="00CD0E6B">
        <w:t xml:space="preserve">  </w:t>
      </w:r>
      <w:r>
        <w:t xml:space="preserve">  </w:t>
      </w:r>
      <w:r w:rsidR="002D65F3">
        <w:t xml:space="preserve"> </w:t>
      </w:r>
      <w:r>
        <w:t xml:space="preserve"># An array of </w:t>
      </w:r>
      <w:proofErr w:type="spellStart"/>
      <w:r>
        <w:t>physicalLocation</w:t>
      </w:r>
      <w:proofErr w:type="spellEnd"/>
      <w:r>
        <w:t xml:space="preserve"> objects </w:t>
      </w:r>
    </w:p>
    <w:p w14:paraId="570EC75A" w14:textId="36184D34" w:rsidR="006C118A" w:rsidRDefault="006C118A" w:rsidP="002D65F3">
      <w:pPr>
        <w:pStyle w:val="Code"/>
      </w:pPr>
      <w:r>
        <w:t xml:space="preserve">            </w:t>
      </w:r>
      <w:r w:rsidR="00CD0E6B">
        <w:t xml:space="preserve">  </w:t>
      </w:r>
      <w:r>
        <w:t>{</w:t>
      </w:r>
      <w:r w:rsidR="002D65F3">
        <w:t xml:space="preserve">                        # (§</w:t>
      </w:r>
      <w:r w:rsidR="002D65F3">
        <w:fldChar w:fldCharType="begin"/>
      </w:r>
      <w:r w:rsidR="002D65F3">
        <w:instrText xml:space="preserve"> REF _Ref493477390 \r \h  \* MERGEFORMAT </w:instrText>
      </w:r>
      <w:r w:rsidR="002D65F3">
        <w:fldChar w:fldCharType="separate"/>
      </w:r>
      <w:r w:rsidR="00820181">
        <w:t>3.24</w:t>
      </w:r>
      <w:r w:rsidR="002D65F3">
        <w:fldChar w:fldCharType="end"/>
      </w:r>
      <w:r w:rsidR="002D65F3">
        <w:t>).</w:t>
      </w:r>
    </w:p>
    <w:p w14:paraId="6D02A6B4" w14:textId="6058104F" w:rsidR="006C118A" w:rsidRDefault="006C118A" w:rsidP="002D65F3">
      <w:pPr>
        <w:pStyle w:val="Code"/>
      </w:pPr>
      <w:r>
        <w:t xml:space="preserve">              </w:t>
      </w:r>
      <w:r w:rsidR="00CD0E6B">
        <w:t xml:space="preserve">  </w:t>
      </w:r>
      <w:r>
        <w:t>"</w:t>
      </w:r>
      <w:proofErr w:type="spellStart"/>
      <w:r>
        <w:t>fileLocation</w:t>
      </w:r>
      <w:proofErr w:type="spellEnd"/>
      <w:r>
        <w:t xml:space="preserve">": {      # See </w:t>
      </w:r>
      <w:r w:rsidRPr="00E20F80">
        <w:t>§</w:t>
      </w:r>
      <w:r>
        <w:fldChar w:fldCharType="begin"/>
      </w:r>
      <w:r>
        <w:instrText xml:space="preserve"> REF _Ref503369432 \r \h </w:instrText>
      </w:r>
      <w:r w:rsidR="002D65F3">
        <w:instrText xml:space="preserve"> \* MERGEFORMAT </w:instrText>
      </w:r>
      <w:r>
        <w:fldChar w:fldCharType="separate"/>
      </w:r>
      <w:r w:rsidR="00820181">
        <w:t>3.24.3</w:t>
      </w:r>
      <w:r>
        <w:fldChar w:fldCharType="end"/>
      </w:r>
      <w:r>
        <w:t>.</w:t>
      </w:r>
    </w:p>
    <w:p w14:paraId="19C22D85" w14:textId="40B2B144" w:rsidR="006C118A" w:rsidRDefault="006C118A" w:rsidP="002D65F3">
      <w:pPr>
        <w:pStyle w:val="Code"/>
      </w:pPr>
      <w:r>
        <w:t xml:space="preserve">               </w:t>
      </w:r>
      <w:r w:rsidR="00CD0E6B">
        <w:t xml:space="preserve">  </w:t>
      </w:r>
      <w:r>
        <w:t xml:space="preserve"> "uri": "AndroidStudio.log",</w:t>
      </w:r>
    </w:p>
    <w:p w14:paraId="495910F8" w14:textId="2854C5E2" w:rsidR="006C118A" w:rsidRDefault="006C118A" w:rsidP="002D65F3">
      <w:pPr>
        <w:pStyle w:val="Code"/>
      </w:pPr>
      <w:r>
        <w:t xml:space="preserve">                </w:t>
      </w:r>
      <w:r w:rsidR="00CD0E6B">
        <w:t xml:space="preserve">  </w:t>
      </w:r>
      <w:r>
        <w:t>"</w:t>
      </w:r>
      <w:proofErr w:type="spellStart"/>
      <w:r>
        <w:t>uriBaseId</w:t>
      </w:r>
      <w:proofErr w:type="spellEnd"/>
      <w:r>
        <w:t>": "$LOGSROOT"</w:t>
      </w:r>
    </w:p>
    <w:p w14:paraId="78ECE922" w14:textId="216DA41A" w:rsidR="006C118A" w:rsidRDefault="006C118A" w:rsidP="002D65F3">
      <w:pPr>
        <w:pStyle w:val="Code"/>
      </w:pPr>
      <w:r>
        <w:t xml:space="preserve">              </w:t>
      </w:r>
      <w:r w:rsidR="00CD0E6B">
        <w:t xml:space="preserve">  </w:t>
      </w:r>
      <w:r>
        <w:t>},</w:t>
      </w:r>
    </w:p>
    <w:p w14:paraId="33B8C4E6" w14:textId="38C8E1CD" w:rsidR="006C118A" w:rsidRDefault="006C118A" w:rsidP="002D65F3">
      <w:pPr>
        <w:pStyle w:val="Code"/>
      </w:pPr>
      <w:r>
        <w:t xml:space="preserve">              </w:t>
      </w:r>
      <w:r w:rsidR="00CD0E6B">
        <w:t xml:space="preserve">  </w:t>
      </w:r>
      <w:r>
        <w:t xml:space="preserve">"region": {            # See </w:t>
      </w:r>
      <w:r w:rsidRPr="00E20F80">
        <w:t>§</w:t>
      </w:r>
      <w:r>
        <w:fldChar w:fldCharType="begin"/>
      </w:r>
      <w:r>
        <w:instrText xml:space="preserve"> REF _Ref493509797 \r \h </w:instrText>
      </w:r>
      <w:r w:rsidR="002D65F3">
        <w:instrText xml:space="preserve"> \* MERGEFORMAT </w:instrText>
      </w:r>
      <w:r>
        <w:fldChar w:fldCharType="separate"/>
      </w:r>
      <w:r w:rsidR="00820181">
        <w:t>3.24.4</w:t>
      </w:r>
      <w:r>
        <w:fldChar w:fldCharType="end"/>
      </w:r>
      <w:r>
        <w:t>.</w:t>
      </w:r>
    </w:p>
    <w:p w14:paraId="526675A8" w14:textId="1439C796" w:rsidR="006C118A" w:rsidRDefault="006C118A" w:rsidP="002D65F3">
      <w:pPr>
        <w:pStyle w:val="Code"/>
      </w:pPr>
      <w:r>
        <w:t xml:space="preserve">                </w:t>
      </w:r>
      <w:r w:rsidR="00CD0E6B">
        <w:t xml:space="preserve">  </w:t>
      </w:r>
      <w:r>
        <w:t>"</w:t>
      </w:r>
      <w:proofErr w:type="spellStart"/>
      <w:r>
        <w:t>startLine</w:t>
      </w:r>
      <w:proofErr w:type="spellEnd"/>
      <w:r>
        <w:t>": 3,</w:t>
      </w:r>
    </w:p>
    <w:p w14:paraId="3FBCA086" w14:textId="335123DC" w:rsidR="006C118A" w:rsidRDefault="006C118A" w:rsidP="002D65F3">
      <w:pPr>
        <w:pStyle w:val="Code"/>
      </w:pPr>
      <w:r>
        <w:t xml:space="preserve">       </w:t>
      </w:r>
      <w:r w:rsidR="00CD0E6B">
        <w:t xml:space="preserve">  </w:t>
      </w:r>
      <w:r>
        <w:t xml:space="preserve">         "</w:t>
      </w:r>
      <w:proofErr w:type="spellStart"/>
      <w:r>
        <w:t>startColumn</w:t>
      </w:r>
      <w:proofErr w:type="spellEnd"/>
      <w:r>
        <w:t>": 3,</w:t>
      </w:r>
    </w:p>
    <w:p w14:paraId="4266FD23" w14:textId="1515E163" w:rsidR="006C118A" w:rsidRDefault="006C118A" w:rsidP="002D65F3">
      <w:pPr>
        <w:pStyle w:val="Code"/>
      </w:pPr>
      <w:r>
        <w:t xml:space="preserve">         </w:t>
      </w:r>
      <w:r w:rsidR="00CD0E6B">
        <w:t xml:space="preserve">  </w:t>
      </w:r>
      <w:r>
        <w:t xml:space="preserve">       "</w:t>
      </w:r>
      <w:proofErr w:type="spellStart"/>
      <w:r>
        <w:t>endLine</w:t>
      </w:r>
      <w:proofErr w:type="spellEnd"/>
      <w:r>
        <w:t>": 12,</w:t>
      </w:r>
    </w:p>
    <w:p w14:paraId="0409F3FF" w14:textId="20B63818" w:rsidR="006C118A" w:rsidRDefault="006C118A" w:rsidP="002D65F3">
      <w:pPr>
        <w:pStyle w:val="Code"/>
      </w:pPr>
      <w:r>
        <w:t xml:space="preserve">           </w:t>
      </w:r>
      <w:r w:rsidR="00CD0E6B">
        <w:t xml:space="preserve">  </w:t>
      </w:r>
      <w:r>
        <w:t xml:space="preserve">     "</w:t>
      </w:r>
      <w:proofErr w:type="spellStart"/>
      <w:r>
        <w:t>endColumn</w:t>
      </w:r>
      <w:proofErr w:type="spellEnd"/>
      <w:r>
        <w:t>": 13,</w:t>
      </w:r>
    </w:p>
    <w:p w14:paraId="0CE22DAB" w14:textId="5AC8B74A" w:rsidR="006C118A" w:rsidRDefault="006C118A" w:rsidP="002D65F3">
      <w:pPr>
        <w:pStyle w:val="Code"/>
      </w:pPr>
      <w:r>
        <w:t xml:space="preserve">             </w:t>
      </w:r>
      <w:r w:rsidR="00CD0E6B">
        <w:t xml:space="preserve">  </w:t>
      </w:r>
      <w:r>
        <w:t xml:space="preserve">   "snippet": {</w:t>
      </w:r>
    </w:p>
    <w:p w14:paraId="5BFEBD28" w14:textId="0371E440" w:rsidR="006C118A" w:rsidRDefault="006C118A" w:rsidP="002D65F3">
      <w:pPr>
        <w:pStyle w:val="Code"/>
      </w:pPr>
      <w:r>
        <w:t xml:space="preserve">               </w:t>
      </w:r>
      <w:r w:rsidR="00CD0E6B">
        <w:t xml:space="preserve">  </w:t>
      </w:r>
      <w:r>
        <w:t xml:space="preserve">   "text": "</w:t>
      </w:r>
      <w:r w:rsidRPr="004811D4">
        <w:t xml:space="preserve">&lt;problem&gt;\n </w:t>
      </w:r>
      <w:r>
        <w:t>...</w:t>
      </w:r>
      <w:r w:rsidRPr="004811D4">
        <w:t xml:space="preserve"> \n  &lt;/problem&gt;</w:t>
      </w:r>
      <w:r>
        <w:t>"</w:t>
      </w:r>
    </w:p>
    <w:p w14:paraId="56AB7EAC" w14:textId="256E0938" w:rsidR="006C118A" w:rsidRDefault="006C118A" w:rsidP="002D65F3">
      <w:pPr>
        <w:pStyle w:val="Code"/>
      </w:pPr>
      <w:r>
        <w:t xml:space="preserve">        </w:t>
      </w:r>
      <w:r w:rsidR="00CD0E6B">
        <w:t xml:space="preserve">  </w:t>
      </w:r>
      <w:r>
        <w:t xml:space="preserve">        }</w:t>
      </w:r>
    </w:p>
    <w:p w14:paraId="0C276FD8" w14:textId="6F93990C" w:rsidR="006C118A" w:rsidRDefault="006C118A" w:rsidP="002D65F3">
      <w:pPr>
        <w:pStyle w:val="Code"/>
      </w:pPr>
      <w:r>
        <w:t xml:space="preserve">           </w:t>
      </w:r>
      <w:r w:rsidR="00CD0E6B">
        <w:t xml:space="preserve">  </w:t>
      </w:r>
      <w:r>
        <w:t xml:space="preserve">   }</w:t>
      </w:r>
    </w:p>
    <w:p w14:paraId="5FFA5F66" w14:textId="5824AB34" w:rsidR="006C118A" w:rsidRDefault="006C118A" w:rsidP="002D65F3">
      <w:pPr>
        <w:pStyle w:val="Code"/>
      </w:pPr>
      <w:r>
        <w:t xml:space="preserve">            </w:t>
      </w:r>
      <w:r w:rsidR="00CD0E6B">
        <w:t xml:space="preserve">  </w:t>
      </w:r>
      <w:r>
        <w:t>}</w:t>
      </w:r>
    </w:p>
    <w:p w14:paraId="232AB328" w14:textId="6051345A" w:rsidR="006C118A" w:rsidRDefault="006C118A" w:rsidP="002D65F3">
      <w:pPr>
        <w:pStyle w:val="Code"/>
      </w:pPr>
      <w:r>
        <w:t xml:space="preserve">          </w:t>
      </w:r>
      <w:r w:rsidR="00CD0E6B">
        <w:t xml:space="preserve">  </w:t>
      </w:r>
      <w:r>
        <w:t>],</w:t>
      </w:r>
    </w:p>
    <w:p w14:paraId="3827DCF9" w14:textId="3CA7BF6A" w:rsidR="006C118A" w:rsidRDefault="006C118A" w:rsidP="002D65F3">
      <w:pPr>
        <w:pStyle w:val="Code"/>
      </w:pPr>
      <w:r>
        <w:t xml:space="preserve">          </w:t>
      </w:r>
      <w:r w:rsidR="00CD0E6B">
        <w:t xml:space="preserve">  </w:t>
      </w:r>
      <w:r>
        <w:t>...</w:t>
      </w:r>
    </w:p>
    <w:p w14:paraId="6C551552" w14:textId="4CDCC0E2" w:rsidR="006C118A" w:rsidRDefault="006C118A" w:rsidP="002D65F3">
      <w:pPr>
        <w:pStyle w:val="Code"/>
      </w:pPr>
      <w:r>
        <w:t xml:space="preserve">        </w:t>
      </w:r>
      <w:r w:rsidR="00CD0E6B">
        <w:t xml:space="preserve">  </w:t>
      </w:r>
      <w:r>
        <w:t>}</w:t>
      </w:r>
    </w:p>
    <w:p w14:paraId="4BE08F78" w14:textId="1D8BBE7F" w:rsidR="00CD0E6B" w:rsidRDefault="00CD0E6B" w:rsidP="002D65F3">
      <w:pPr>
        <w:pStyle w:val="Code"/>
      </w:pPr>
      <w:r>
        <w:t xml:space="preserve">        }</w:t>
      </w:r>
    </w:p>
    <w:p w14:paraId="171FD4F7" w14:textId="77777777" w:rsidR="006C118A" w:rsidRDefault="006C118A" w:rsidP="002D65F3">
      <w:pPr>
        <w:pStyle w:val="Code"/>
      </w:pPr>
      <w:r>
        <w:t xml:space="preserve">      ]</w:t>
      </w:r>
    </w:p>
    <w:p w14:paraId="3B39CA0B" w14:textId="77777777" w:rsidR="006C118A" w:rsidRDefault="006C118A" w:rsidP="002D65F3">
      <w:pPr>
        <w:pStyle w:val="Code"/>
      </w:pPr>
      <w:r>
        <w:t xml:space="preserve">    }</w:t>
      </w:r>
    </w:p>
    <w:p w14:paraId="3308D852" w14:textId="77777777" w:rsidR="006C118A" w:rsidRDefault="006C118A" w:rsidP="002D65F3">
      <w:pPr>
        <w:pStyle w:val="Code"/>
      </w:pPr>
      <w:r>
        <w:t xml:space="preserve">  ]</w:t>
      </w:r>
    </w:p>
    <w:p w14:paraId="755F90D6" w14:textId="77777777" w:rsidR="006C118A" w:rsidRPr="008F4CB1" w:rsidRDefault="006C118A" w:rsidP="002D65F3">
      <w:pPr>
        <w:pStyle w:val="Code"/>
      </w:pPr>
      <w:r>
        <w:t>}</w:t>
      </w:r>
    </w:p>
    <w:p w14:paraId="30476A22" w14:textId="71D9FA88" w:rsidR="00262CD2" w:rsidRDefault="00262CD2" w:rsidP="00B86BC7">
      <w:pPr>
        <w:pStyle w:val="Heading2"/>
      </w:pPr>
      <w:bookmarkStart w:id="725" w:name="_Ref508812750"/>
      <w:bookmarkStart w:id="726" w:name="_Toc534899702"/>
      <w:bookmarkStart w:id="727" w:name="_Ref493407996"/>
      <w:r>
        <w:t>resources object</w:t>
      </w:r>
      <w:bookmarkEnd w:id="725"/>
      <w:bookmarkEnd w:id="726"/>
    </w:p>
    <w:p w14:paraId="526D1A22" w14:textId="73E461DD" w:rsidR="00E15F22" w:rsidRDefault="00E15F22" w:rsidP="00E15F22">
      <w:pPr>
        <w:pStyle w:val="Heading3"/>
      </w:pPr>
      <w:bookmarkStart w:id="728" w:name="_Toc534899703"/>
      <w:r>
        <w:t>General</w:t>
      </w:r>
      <w:bookmarkEnd w:id="728"/>
    </w:p>
    <w:p w14:paraId="1B8B5EA3" w14:textId="30A9D978" w:rsidR="00E15F22" w:rsidRPr="00E15F22" w:rsidRDefault="00E15F22" w:rsidP="00E15F22">
      <w:r>
        <w:t xml:space="preserve">A </w:t>
      </w:r>
      <w:r w:rsidRPr="00425B80">
        <w:rPr>
          <w:rStyle w:val="CODEtemp"/>
        </w:rPr>
        <w:t>resources</w:t>
      </w:r>
      <w:r>
        <w:t xml:space="preserve"> object represents items that can be localized, such as message strings </w:t>
      </w:r>
      <w:r w:rsidR="002C68D3">
        <w:t>and</w:t>
      </w:r>
      <w:r>
        <w:t xml:space="preserve"> rule metadata.</w:t>
      </w:r>
    </w:p>
    <w:p w14:paraId="4CC95362" w14:textId="402B4F8C" w:rsidR="00262CD2" w:rsidRDefault="00262CD2" w:rsidP="00262CD2">
      <w:pPr>
        <w:pStyle w:val="Heading3"/>
      </w:pPr>
      <w:bookmarkStart w:id="729" w:name="_Ref508811824"/>
      <w:bookmarkStart w:id="730" w:name="_Toc534899704"/>
      <w:proofErr w:type="spellStart"/>
      <w:r>
        <w:t>messageStrings</w:t>
      </w:r>
      <w:proofErr w:type="spellEnd"/>
      <w:r>
        <w:t xml:space="preserve"> property</w:t>
      </w:r>
      <w:bookmarkEnd w:id="729"/>
      <w:bookmarkEnd w:id="730"/>
    </w:p>
    <w:p w14:paraId="58977C62" w14:textId="3E886432" w:rsidR="007E2FF7" w:rsidRDefault="007E2FF7" w:rsidP="007E2FF7">
      <w:r>
        <w:t xml:space="preserve">A </w:t>
      </w:r>
      <w:r w:rsidRPr="00E80DCC">
        <w:rPr>
          <w:rStyle w:val="CODEtemp"/>
        </w:rPr>
        <w:t>resources</w:t>
      </w:r>
      <w:r>
        <w:t xml:space="preserve"> object </w:t>
      </w:r>
      <w:r>
        <w:rPr>
          <w:b/>
        </w:rPr>
        <w:t>MAY</w:t>
      </w:r>
      <w:r>
        <w:t xml:space="preserve"> contain a property named </w:t>
      </w:r>
      <w:proofErr w:type="spellStart"/>
      <w:r>
        <w:rPr>
          <w:rStyle w:val="CODEtemp"/>
        </w:rPr>
        <w:t>messageStrings</w:t>
      </w:r>
      <w:proofErr w:type="spellEnd"/>
      <w:r>
        <w:t xml:space="preserve"> whose value is a</w:t>
      </w:r>
      <w:r w:rsidR="004E665A">
        <w:t>n</w:t>
      </w:r>
      <w:r>
        <w:t xml:space="preserve"> object (§</w:t>
      </w:r>
      <w:r>
        <w:fldChar w:fldCharType="begin"/>
      </w:r>
      <w:r>
        <w:instrText xml:space="preserve"> REF _Ref508798892 \r \h </w:instrText>
      </w:r>
      <w:r>
        <w:fldChar w:fldCharType="separate"/>
      </w:r>
      <w:r w:rsidR="00820181">
        <w:t>3.6</w:t>
      </w:r>
      <w:r>
        <w:fldChar w:fldCharType="end"/>
      </w:r>
      <w:r>
        <w:t>) each of whose properties represents a single localized string. The property names correspond to resource identifiers (§</w:t>
      </w:r>
      <w:r>
        <w:fldChar w:fldCharType="begin"/>
      </w:r>
      <w:r>
        <w:instrText xml:space="preserve"> REF _Ref508812963 \r \h </w:instrText>
      </w:r>
      <w:r>
        <w:fldChar w:fldCharType="separate"/>
      </w:r>
      <w:r w:rsidR="00820181">
        <w:t>3.11.6</w:t>
      </w:r>
      <w:r>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820181">
        <w:t>3.11</w:t>
      </w:r>
      <w:r>
        <w:fldChar w:fldCharType="end"/>
      </w:r>
      <w:r>
        <w:t xml:space="preserve">). If the property name is used as the value of the </w:t>
      </w:r>
      <w:proofErr w:type="spellStart"/>
      <w:r w:rsidRPr="009722CB">
        <w:rPr>
          <w:rStyle w:val="CODEtemp"/>
        </w:rPr>
        <w:t>messageId</w:t>
      </w:r>
      <w:proofErr w:type="spellEnd"/>
      <w:r>
        <w:t xml:space="preserve"> property (§</w:t>
      </w:r>
      <w:r>
        <w:fldChar w:fldCharType="begin"/>
      </w:r>
      <w:r>
        <w:instrText xml:space="preserve"> REF _Ref508811592 \r \h </w:instrText>
      </w:r>
      <w:r>
        <w:fldChar w:fldCharType="separate"/>
      </w:r>
      <w:r w:rsidR="00820181">
        <w:t>3.11.9</w:t>
      </w:r>
      <w:r>
        <w:fldChar w:fldCharType="end"/>
      </w:r>
      <w:r>
        <w:t xml:space="preserve">) of any </w:t>
      </w:r>
      <w:r w:rsidRPr="009722CB">
        <w:rPr>
          <w:rStyle w:val="CODEtemp"/>
        </w:rPr>
        <w:t>message</w:t>
      </w:r>
      <w:r>
        <w:t xml:space="preserve"> object in the </w:t>
      </w:r>
      <w:r w:rsidR="00EE5903">
        <w:t>containing</w:t>
      </w:r>
      <w:r>
        <w:t xml:space="preserve"> </w:t>
      </w:r>
      <w:r w:rsidRPr="00EE5903">
        <w:rPr>
          <w:rStyle w:val="CODEtemp"/>
        </w:rPr>
        <w:t>run</w:t>
      </w:r>
      <w:r w:rsidR="00EE5903">
        <w:t xml:space="preserve"> object (§</w:t>
      </w:r>
      <w:r w:rsidR="00EE5903">
        <w:fldChar w:fldCharType="begin"/>
      </w:r>
      <w:r w:rsidR="00EE5903">
        <w:instrText xml:space="preserve"> REF _Ref493349997 \r \h </w:instrText>
      </w:r>
      <w:r w:rsidR="00EE5903">
        <w:fldChar w:fldCharType="separate"/>
      </w:r>
      <w:r w:rsidR="00820181">
        <w:t>3.13</w:t>
      </w:r>
      <w:r w:rsidR="00EE5903">
        <w:fldChar w:fldCharType="end"/>
      </w:r>
      <w:r w:rsidR="00EE5903">
        <w:t>)</w:t>
      </w:r>
      <w:r>
        <w:t xml:space="preserve">, the property value </w:t>
      </w:r>
      <w:r>
        <w:rPr>
          <w:b/>
        </w:rPr>
        <w:t>SHALL</w:t>
      </w:r>
      <w:r>
        <w:t xml:space="preserve"> be a plain text string (§</w:t>
      </w:r>
      <w:r>
        <w:fldChar w:fldCharType="begin"/>
      </w:r>
      <w:r>
        <w:instrText xml:space="preserve"> REF _Ref503354593 \r \h </w:instrText>
      </w:r>
      <w:r>
        <w:fldChar w:fldCharType="separate"/>
      </w:r>
      <w:r w:rsidR="00820181">
        <w:t>3.11.2</w:t>
      </w:r>
      <w:r>
        <w:fldChar w:fldCharType="end"/>
      </w:r>
      <w:r>
        <w:t xml:space="preserve">). If the property name is used as the value of the </w:t>
      </w:r>
      <w:proofErr w:type="spellStart"/>
      <w:r w:rsidRPr="009722CB">
        <w:rPr>
          <w:rStyle w:val="CODEtemp"/>
        </w:rPr>
        <w:t>richMessageId</w:t>
      </w:r>
      <w:proofErr w:type="spellEnd"/>
      <w:r>
        <w:t xml:space="preserve"> property (§</w:t>
      </w:r>
      <w:r>
        <w:fldChar w:fldCharType="begin"/>
      </w:r>
      <w:r>
        <w:instrText xml:space="preserve"> REF _Ref508811630 \r \h </w:instrText>
      </w:r>
      <w:r>
        <w:fldChar w:fldCharType="separate"/>
      </w:r>
      <w:r w:rsidR="00820181">
        <w:t>3.11.10</w:t>
      </w:r>
      <w:r>
        <w:fldChar w:fldCharType="end"/>
      </w:r>
      <w:r>
        <w:t xml:space="preserve">) of any </w:t>
      </w:r>
      <w:r w:rsidRPr="003630EE">
        <w:rPr>
          <w:rStyle w:val="CODEtemp"/>
        </w:rPr>
        <w:t>message</w:t>
      </w:r>
      <w:r>
        <w:t xml:space="preserve"> object in the </w:t>
      </w:r>
      <w:r w:rsidR="00EE5903">
        <w:t>containing</w:t>
      </w:r>
      <w:r>
        <w:t xml:space="preserve"> </w:t>
      </w:r>
      <w:r w:rsidRPr="00EE5903">
        <w:rPr>
          <w:rStyle w:val="CODEtemp"/>
        </w:rPr>
        <w:t>run</w:t>
      </w:r>
      <w:r w:rsidR="00EE5903">
        <w:t xml:space="preserve"> object</w:t>
      </w:r>
      <w:r>
        <w:t xml:space="preserve">, the property value </w:t>
      </w:r>
      <w:r>
        <w:rPr>
          <w:b/>
        </w:rPr>
        <w:t>SHALL</w:t>
      </w:r>
      <w:r>
        <w:t xml:space="preserve"> be a rich text string (§</w:t>
      </w:r>
      <w:r>
        <w:fldChar w:fldCharType="begin"/>
      </w:r>
      <w:r>
        <w:instrText xml:space="preserve"> REF _Ref503354606 \r \h </w:instrText>
      </w:r>
      <w:r>
        <w:fldChar w:fldCharType="separate"/>
      </w:r>
      <w:r w:rsidR="00820181">
        <w:t>3.11.3</w:t>
      </w:r>
      <w:r>
        <w:fldChar w:fldCharType="end"/>
      </w:r>
      <w:r>
        <w:t xml:space="preserve">). A given resource identifier </w:t>
      </w:r>
      <w:r>
        <w:rPr>
          <w:b/>
        </w:rPr>
        <w:t>SHALL NOT</w:t>
      </w:r>
      <w:r>
        <w:t xml:space="preserve"> appear both as the value of a </w:t>
      </w:r>
      <w:proofErr w:type="spellStart"/>
      <w:r w:rsidRPr="005215EE">
        <w:rPr>
          <w:rStyle w:val="CODEtemp"/>
        </w:rPr>
        <w:t>messageId</w:t>
      </w:r>
      <w:proofErr w:type="spellEnd"/>
      <w:r>
        <w:t xml:space="preserve"> property and the value of a </w:t>
      </w:r>
      <w:proofErr w:type="spellStart"/>
      <w:r w:rsidRPr="005215EE">
        <w:rPr>
          <w:rStyle w:val="CODEtemp"/>
        </w:rPr>
        <w:t>richMessageId</w:t>
      </w:r>
      <w:proofErr w:type="spellEnd"/>
      <w:r>
        <w:t xml:space="preserve"> property in the same </w:t>
      </w:r>
      <w:r w:rsidRPr="00EE5903">
        <w:rPr>
          <w:rStyle w:val="CODEtemp"/>
        </w:rPr>
        <w:t>run</w:t>
      </w:r>
      <w:r w:rsidR="00EE5903">
        <w:t xml:space="preserve"> object</w:t>
      </w:r>
      <w:r>
        <w:t>.</w:t>
      </w:r>
    </w:p>
    <w:p w14:paraId="0E7F4FFB" w14:textId="26AE6CD8" w:rsidR="007E2FF7" w:rsidRDefault="007E2FF7" w:rsidP="007E2FF7">
      <w:pPr>
        <w:pStyle w:val="Note"/>
      </w:pPr>
      <w:r>
        <w:t>EXAMPLE:</w:t>
      </w:r>
    </w:p>
    <w:p w14:paraId="0C9274FC" w14:textId="1C297E86" w:rsidR="007E2FF7" w:rsidRDefault="007E2FF7" w:rsidP="002D65F3">
      <w:pPr>
        <w:pStyle w:val="Code"/>
      </w:pPr>
      <w:r>
        <w:t>"resources": {</w:t>
      </w:r>
    </w:p>
    <w:p w14:paraId="7EE7AE72" w14:textId="5BF39730" w:rsidR="007E2FF7" w:rsidRDefault="007E2FF7" w:rsidP="002D65F3">
      <w:pPr>
        <w:pStyle w:val="Code"/>
      </w:pPr>
      <w:r>
        <w:t xml:space="preserve">  "</w:t>
      </w:r>
      <w:proofErr w:type="spellStart"/>
      <w:r w:rsidR="00FB34A0">
        <w:t>messageStrings</w:t>
      </w:r>
      <w:proofErr w:type="spellEnd"/>
      <w:r w:rsidR="00FB34A0">
        <w:t>": {</w:t>
      </w:r>
    </w:p>
    <w:p w14:paraId="2AFBE1EF" w14:textId="36F6D6FF" w:rsidR="00FB34A0" w:rsidRDefault="00FB34A0" w:rsidP="002D65F3">
      <w:pPr>
        <w:pStyle w:val="Code"/>
      </w:pPr>
      <w:r>
        <w:t xml:space="preserve">    "call": "Function call",</w:t>
      </w:r>
    </w:p>
    <w:p w14:paraId="4BB93CD7" w14:textId="72B319D9" w:rsidR="00FB34A0" w:rsidRDefault="00FB34A0" w:rsidP="002D65F3">
      <w:pPr>
        <w:pStyle w:val="Code"/>
      </w:pPr>
      <w:r>
        <w:t xml:space="preserve">    "return": "Function return"</w:t>
      </w:r>
    </w:p>
    <w:p w14:paraId="4EDF1473" w14:textId="358F2854" w:rsidR="00FB34A0" w:rsidRDefault="00FB34A0" w:rsidP="002D65F3">
      <w:pPr>
        <w:pStyle w:val="Code"/>
      </w:pPr>
      <w:r>
        <w:t xml:space="preserve">  }</w:t>
      </w:r>
    </w:p>
    <w:p w14:paraId="2E8E23A4" w14:textId="1DFA089F" w:rsidR="007E2FF7" w:rsidRPr="007E2FF7" w:rsidRDefault="007E2FF7" w:rsidP="002D65F3">
      <w:pPr>
        <w:pStyle w:val="Code"/>
      </w:pPr>
      <w:r>
        <w:t>}</w:t>
      </w:r>
    </w:p>
    <w:p w14:paraId="15D142AC" w14:textId="05151591" w:rsidR="00262CD2" w:rsidRDefault="00262CD2" w:rsidP="00262CD2">
      <w:pPr>
        <w:pStyle w:val="Heading3"/>
      </w:pPr>
      <w:bookmarkStart w:id="731" w:name="_Ref508870783"/>
      <w:bookmarkStart w:id="732" w:name="_Ref508871574"/>
      <w:bookmarkStart w:id="733" w:name="_Ref508876005"/>
      <w:bookmarkStart w:id="734" w:name="_Toc534899705"/>
      <w:r>
        <w:t>rules property</w:t>
      </w:r>
      <w:bookmarkEnd w:id="731"/>
      <w:bookmarkEnd w:id="732"/>
      <w:bookmarkEnd w:id="733"/>
      <w:bookmarkEnd w:id="734"/>
    </w:p>
    <w:p w14:paraId="0650D575" w14:textId="0FCC23B7" w:rsidR="00D11581" w:rsidRDefault="00D11581" w:rsidP="00D11581">
      <w:r>
        <w:t xml:space="preserve">A </w:t>
      </w:r>
      <w:r w:rsidRPr="009722CB">
        <w:rPr>
          <w:rStyle w:val="CODEtemp"/>
        </w:rPr>
        <w:t>resources</w:t>
      </w:r>
      <w:r>
        <w:t xml:space="preserve"> object </w:t>
      </w:r>
      <w:r>
        <w:rPr>
          <w:b/>
        </w:rPr>
        <w:t>MAY</w:t>
      </w:r>
      <w:r>
        <w:t xml:space="preserve"> </w:t>
      </w:r>
      <w:r w:rsidR="007E2FF7">
        <w:t>contain</w:t>
      </w:r>
      <w:r>
        <w:t xml:space="preserve"> a property named </w:t>
      </w:r>
      <w:r w:rsidRPr="00425B80">
        <w:rPr>
          <w:rStyle w:val="CODEtemp"/>
        </w:rPr>
        <w:t>rules</w:t>
      </w:r>
      <w:r>
        <w:t xml:space="preserve"> whose value is a</w:t>
      </w:r>
      <w:r w:rsidR="005E23FD">
        <w:t>n</w:t>
      </w:r>
      <w:r>
        <w:t xml:space="preserve"> </w:t>
      </w:r>
      <w:r w:rsidR="006A539D">
        <w:t>array</w:t>
      </w:r>
      <w:r>
        <w:t xml:space="preserve"> of</w:t>
      </w:r>
      <w:r w:rsidR="006A539D">
        <w:t xml:space="preserve"> </w:t>
      </w:r>
      <w:r w:rsidR="004042BC">
        <w:t xml:space="preserve">zero or more </w:t>
      </w:r>
      <w:r w:rsidR="006A539D">
        <w:t>unique (§</w:t>
      </w:r>
      <w:r w:rsidR="006A539D">
        <w:fldChar w:fldCharType="begin"/>
      </w:r>
      <w:r w:rsidR="006A539D">
        <w:instrText xml:space="preserve"> REF _Ref493404799 \r \h </w:instrText>
      </w:r>
      <w:r w:rsidR="006A539D">
        <w:fldChar w:fldCharType="separate"/>
      </w:r>
      <w:r w:rsidR="00820181">
        <w:t>3.7.2</w:t>
      </w:r>
      <w:r w:rsidR="006A539D">
        <w:fldChar w:fldCharType="end"/>
      </w:r>
      <w:r w:rsidR="006A539D">
        <w:t xml:space="preserve">) </w:t>
      </w:r>
      <w:r w:rsidRPr="00EA45E7">
        <w:rPr>
          <w:rStyle w:val="CODEtemp"/>
        </w:rPr>
        <w:t>rule</w:t>
      </w:r>
      <w:r>
        <w:t xml:space="preserve"> object</w:t>
      </w:r>
      <w:r w:rsidR="006A539D">
        <w:t>s</w:t>
      </w:r>
      <w:r>
        <w:t xml:space="preserve"> (§</w:t>
      </w:r>
      <w:r>
        <w:fldChar w:fldCharType="begin"/>
      </w:r>
      <w:r>
        <w:instrText xml:space="preserve"> REF _Ref508814067 \r \h </w:instrText>
      </w:r>
      <w:r>
        <w:fldChar w:fldCharType="separate"/>
      </w:r>
      <w:r w:rsidR="00820181">
        <w:t>3.40</w:t>
      </w:r>
      <w:r>
        <w:fldChar w:fldCharType="end"/>
      </w:r>
      <w:r>
        <w:t>).</w:t>
      </w:r>
    </w:p>
    <w:p w14:paraId="38F49FAE" w14:textId="5F1D4434" w:rsidR="004042BC" w:rsidRPr="00425B80" w:rsidRDefault="004042BC" w:rsidP="00D11581">
      <w:r>
        <w:t xml:space="preserve">If </w:t>
      </w:r>
      <w:r>
        <w:rPr>
          <w:rStyle w:val="CODEtemp"/>
        </w:rPr>
        <w:t>rules</w:t>
      </w:r>
      <w:r>
        <w:t xml:space="preserve"> is absent, it </w:t>
      </w:r>
      <w:r w:rsidRPr="004A64CB">
        <w:rPr>
          <w:b/>
        </w:rPr>
        <w:t>SHALL</w:t>
      </w:r>
      <w:r>
        <w:t xml:space="preserve"> default to an empty array.</w:t>
      </w:r>
    </w:p>
    <w:p w14:paraId="294B5850" w14:textId="292C7347" w:rsidR="00D11581" w:rsidRDefault="00D11581" w:rsidP="00D11581">
      <w:r w:rsidRPr="00DD45F4">
        <w:t xml:space="preserve">Some tools use the same </w:t>
      </w:r>
      <w:r w:rsidR="006A539D">
        <w:t>identifier</w:t>
      </w:r>
      <w:r w:rsidRPr="00DD45F4">
        <w:t xml:space="preserve"> to refer to multiple distinct (although logically related) rules. </w:t>
      </w:r>
      <w:r w:rsidR="006A539D">
        <w:t xml:space="preserve">Therefore the </w:t>
      </w:r>
      <w:r w:rsidR="006A539D" w:rsidRPr="00FA779C">
        <w:rPr>
          <w:rStyle w:val="CODEtemp"/>
        </w:rPr>
        <w:t>id</w:t>
      </w:r>
      <w:r w:rsidR="006A539D">
        <w:t xml:space="preserve"> properties (</w:t>
      </w:r>
      <w:r w:rsidR="006A539D" w:rsidRPr="00517BAE">
        <w:t>§</w:t>
      </w:r>
      <w:r w:rsidR="006A539D">
        <w:fldChar w:fldCharType="begin"/>
      </w:r>
      <w:r w:rsidR="006A539D">
        <w:instrText xml:space="preserve"> REF _Ref493408046 \r \h </w:instrText>
      </w:r>
      <w:r w:rsidR="006A539D">
        <w:fldChar w:fldCharType="separate"/>
      </w:r>
      <w:r w:rsidR="00820181">
        <w:t>3.40.3</w:t>
      </w:r>
      <w:r w:rsidR="006A539D">
        <w:fldChar w:fldCharType="end"/>
      </w:r>
      <w:r w:rsidR="006A539D">
        <w:t xml:space="preserve">) of the </w:t>
      </w:r>
      <w:r w:rsidR="006A539D" w:rsidRPr="00FA779C">
        <w:rPr>
          <w:rStyle w:val="CODEtemp"/>
        </w:rPr>
        <w:t>rule</w:t>
      </w:r>
      <w:r w:rsidR="006A539D">
        <w:t xml:space="preserve"> objects do not need to be unique within the array.</w:t>
      </w:r>
    </w:p>
    <w:p w14:paraId="4A87AF6E" w14:textId="1E4B7A13" w:rsidR="00D11581" w:rsidRDefault="00D11581" w:rsidP="00D11581">
      <w:pPr>
        <w:pStyle w:val="Note"/>
      </w:pPr>
      <w:r>
        <w:lastRenderedPageBreak/>
        <w:t xml:space="preserve">EXAMPLE: </w:t>
      </w:r>
      <w:r w:rsidRPr="00B73A86">
        <w:t xml:space="preserve">In this example, two distinct but related rules have the same rule </w:t>
      </w:r>
      <w:proofErr w:type="spellStart"/>
      <w:r w:rsidRPr="00B73A86">
        <w:t>id</w:t>
      </w:r>
      <w:r w:rsidR="004F51DA">
        <w:t>They</w:t>
      </w:r>
      <w:proofErr w:type="spellEnd"/>
      <w:r w:rsidR="004F51DA">
        <w:t xml:space="preserve"> are distinguished by their message strings.</w:t>
      </w:r>
    </w:p>
    <w:p w14:paraId="30C9E151" w14:textId="5399BCC0" w:rsidR="007E2FF7" w:rsidRDefault="007E2FF7" w:rsidP="002D65F3">
      <w:pPr>
        <w:pStyle w:val="Code"/>
      </w:pPr>
      <w:r>
        <w:t>"resources": {</w:t>
      </w:r>
    </w:p>
    <w:p w14:paraId="5261FBE8" w14:textId="5096FF59" w:rsidR="00D11581" w:rsidRDefault="007E2FF7" w:rsidP="002D65F3">
      <w:pPr>
        <w:pStyle w:val="Code"/>
      </w:pPr>
      <w:r>
        <w:t xml:space="preserve">  </w:t>
      </w:r>
      <w:r w:rsidR="00D11581">
        <w:t xml:space="preserve">"rules": </w:t>
      </w:r>
      <w:r w:rsidR="004F51DA">
        <w:t>[</w:t>
      </w:r>
    </w:p>
    <w:p w14:paraId="1409D12B" w14:textId="4BCEC802" w:rsidR="00D11581" w:rsidRDefault="007E2FF7" w:rsidP="002D65F3">
      <w:pPr>
        <w:pStyle w:val="Code"/>
      </w:pPr>
      <w:r>
        <w:t xml:space="preserve">  </w:t>
      </w:r>
      <w:r w:rsidR="00D11581">
        <w:t xml:space="preserve">  {</w:t>
      </w:r>
    </w:p>
    <w:p w14:paraId="57AA28F3" w14:textId="7A3E51E4" w:rsidR="00D11581" w:rsidRDefault="00D11581" w:rsidP="002D65F3">
      <w:pPr>
        <w:pStyle w:val="Code"/>
      </w:pPr>
      <w:r>
        <w:t xml:space="preserve">  </w:t>
      </w:r>
      <w:r w:rsidR="007E2FF7">
        <w:t xml:space="preserve">  </w:t>
      </w:r>
      <w:r>
        <w:t xml:space="preserve">  "id": "CA1711",</w:t>
      </w:r>
    </w:p>
    <w:p w14:paraId="35F1D34F" w14:textId="69920D60" w:rsidR="00D11581" w:rsidRDefault="00D11581" w:rsidP="002D65F3">
      <w:pPr>
        <w:pStyle w:val="Code"/>
      </w:pPr>
      <w:r>
        <w:t xml:space="preserve">    </w:t>
      </w:r>
      <w:r w:rsidR="007E2FF7">
        <w:t xml:space="preserve">  </w:t>
      </w:r>
      <w:r>
        <w:t>"</w:t>
      </w:r>
      <w:proofErr w:type="spellStart"/>
      <w:r>
        <w:t>message</w:t>
      </w:r>
      <w:r w:rsidR="00162677">
        <w:t>String</w:t>
      </w:r>
      <w:r>
        <w:t>s</w:t>
      </w:r>
      <w:proofErr w:type="spellEnd"/>
      <w:r>
        <w:t>": {</w:t>
      </w:r>
    </w:p>
    <w:p w14:paraId="19446028" w14:textId="6E89E1FB" w:rsidR="00D11581" w:rsidRDefault="00D11581" w:rsidP="002D65F3">
      <w:pPr>
        <w:pStyle w:val="Code"/>
      </w:pPr>
      <w:r>
        <w:t xml:space="preserve">      </w:t>
      </w:r>
      <w:r w:rsidR="007E2FF7">
        <w:t xml:space="preserve">  </w:t>
      </w:r>
      <w:r>
        <w:t>"default": "Rename type name {0} so that it does not end in '{1}'"</w:t>
      </w:r>
    </w:p>
    <w:p w14:paraId="6F29ABEE" w14:textId="6F71303B" w:rsidR="00D11581" w:rsidRDefault="007E2FF7" w:rsidP="002D65F3">
      <w:pPr>
        <w:pStyle w:val="Code"/>
      </w:pPr>
      <w:r>
        <w:t xml:space="preserve">  </w:t>
      </w:r>
      <w:r w:rsidR="00D11581">
        <w:t xml:space="preserve">    }</w:t>
      </w:r>
    </w:p>
    <w:p w14:paraId="2CB5BBA7" w14:textId="0DDD461B" w:rsidR="00D11581" w:rsidRDefault="00D11581" w:rsidP="002D65F3">
      <w:pPr>
        <w:pStyle w:val="Code"/>
      </w:pPr>
      <w:r>
        <w:t xml:space="preserve">  </w:t>
      </w:r>
      <w:r w:rsidR="007E2FF7">
        <w:t xml:space="preserve">  </w:t>
      </w:r>
      <w:r>
        <w:t>},</w:t>
      </w:r>
    </w:p>
    <w:p w14:paraId="52ECC89D" w14:textId="56DBC3ED" w:rsidR="00D11581" w:rsidRDefault="007E2FF7" w:rsidP="002D65F3">
      <w:pPr>
        <w:pStyle w:val="Code"/>
      </w:pPr>
      <w:r>
        <w:t xml:space="preserve">  </w:t>
      </w:r>
      <w:r w:rsidR="00D11581">
        <w:t xml:space="preserve">  {</w:t>
      </w:r>
    </w:p>
    <w:p w14:paraId="60D90BCB" w14:textId="665DD2D1" w:rsidR="00D11581" w:rsidRDefault="00D11581" w:rsidP="002D65F3">
      <w:pPr>
        <w:pStyle w:val="Code"/>
      </w:pPr>
      <w:r>
        <w:t xml:space="preserve">  </w:t>
      </w:r>
      <w:r w:rsidR="007E2FF7">
        <w:t xml:space="preserve">  </w:t>
      </w:r>
      <w:r>
        <w:t xml:space="preserve">  "id": "CA1711",</w:t>
      </w:r>
    </w:p>
    <w:p w14:paraId="01A66602" w14:textId="5CA196F9" w:rsidR="00D11581" w:rsidRDefault="00D11581" w:rsidP="002D65F3">
      <w:pPr>
        <w:pStyle w:val="Code"/>
      </w:pPr>
      <w:r>
        <w:t xml:space="preserve">    </w:t>
      </w:r>
      <w:r w:rsidR="007E2FF7">
        <w:t xml:space="preserve">  </w:t>
      </w:r>
      <w:r>
        <w:t>"</w:t>
      </w:r>
      <w:proofErr w:type="spellStart"/>
      <w:r>
        <w:t>message</w:t>
      </w:r>
      <w:r w:rsidR="00162677">
        <w:t>Strings</w:t>
      </w:r>
      <w:proofErr w:type="spellEnd"/>
      <w:r>
        <w:t>": {</w:t>
      </w:r>
    </w:p>
    <w:p w14:paraId="67A4067C" w14:textId="62DED29A" w:rsidR="00D11581" w:rsidRDefault="00D11581" w:rsidP="002D65F3">
      <w:pPr>
        <w:pStyle w:val="Code"/>
      </w:pPr>
      <w:r>
        <w:t xml:space="preserve">      </w:t>
      </w:r>
      <w:r w:rsidR="007E2FF7">
        <w:t xml:space="preserve">  </w:t>
      </w:r>
      <w:r>
        <w:t>"default": "Either replace the suffix '{0}' in member name '{1}' with</w:t>
      </w:r>
    </w:p>
    <w:p w14:paraId="1A999FE3" w14:textId="1F7C4800" w:rsidR="00D11581" w:rsidRDefault="00D11581" w:rsidP="002D65F3">
      <w:pPr>
        <w:pStyle w:val="Code"/>
      </w:pPr>
      <w:r>
        <w:t xml:space="preserve">        </w:t>
      </w:r>
      <w:r w:rsidR="007E2FF7">
        <w:t xml:space="preserve">  </w:t>
      </w:r>
      <w:r>
        <w:t xml:space="preserve">         the suggested numeric alternate or provide</w:t>
      </w:r>
    </w:p>
    <w:p w14:paraId="1297886E" w14:textId="1FC59DEB" w:rsidR="00D11581" w:rsidRDefault="00D11581" w:rsidP="002D65F3">
      <w:pPr>
        <w:pStyle w:val="Code"/>
      </w:pPr>
      <w:r>
        <w:t xml:space="preserve">          </w:t>
      </w:r>
      <w:r w:rsidR="007E2FF7">
        <w:t xml:space="preserve">  </w:t>
      </w:r>
      <w:r>
        <w:t xml:space="preserve">       a more meaningful suffix"</w:t>
      </w:r>
    </w:p>
    <w:p w14:paraId="7B47FA70" w14:textId="36C71C41" w:rsidR="007E2FF7" w:rsidRDefault="007E2FF7" w:rsidP="002D65F3">
      <w:pPr>
        <w:pStyle w:val="Code"/>
      </w:pPr>
      <w:r>
        <w:t xml:space="preserve">      }</w:t>
      </w:r>
    </w:p>
    <w:p w14:paraId="5A59A9F1" w14:textId="3EDDEAA4" w:rsidR="00D11581" w:rsidRDefault="00D11581" w:rsidP="002D65F3">
      <w:pPr>
        <w:pStyle w:val="Code"/>
      </w:pPr>
      <w:r>
        <w:t xml:space="preserve">    }</w:t>
      </w:r>
    </w:p>
    <w:p w14:paraId="3CD9756B" w14:textId="47F834B6" w:rsidR="00D11581" w:rsidRDefault="00D11581" w:rsidP="002D65F3">
      <w:pPr>
        <w:pStyle w:val="Code"/>
      </w:pPr>
      <w:r>
        <w:t xml:space="preserve">  </w:t>
      </w:r>
      <w:r w:rsidR="004F51DA">
        <w:t>]</w:t>
      </w:r>
    </w:p>
    <w:p w14:paraId="7D7A4ECD" w14:textId="77777777" w:rsidR="00D11581" w:rsidRDefault="00D11581" w:rsidP="002D65F3">
      <w:pPr>
        <w:pStyle w:val="Code"/>
      </w:pPr>
      <w:r>
        <w:t>}</w:t>
      </w:r>
    </w:p>
    <w:p w14:paraId="5EB63AAA" w14:textId="75C8B7FD" w:rsidR="00B86BC7" w:rsidRDefault="00B86BC7" w:rsidP="00B86BC7">
      <w:pPr>
        <w:pStyle w:val="Heading2"/>
      </w:pPr>
      <w:bookmarkStart w:id="735" w:name="_Ref508814067"/>
      <w:bookmarkStart w:id="736" w:name="_Toc534899706"/>
      <w:r>
        <w:t>rule object</w:t>
      </w:r>
      <w:bookmarkEnd w:id="727"/>
      <w:bookmarkEnd w:id="735"/>
      <w:bookmarkEnd w:id="736"/>
    </w:p>
    <w:p w14:paraId="0004BC6E" w14:textId="658F9ED1" w:rsidR="00B86BC7" w:rsidRDefault="00B86BC7" w:rsidP="00B86BC7">
      <w:pPr>
        <w:pStyle w:val="Heading3"/>
      </w:pPr>
      <w:bookmarkStart w:id="737" w:name="_Toc534899707"/>
      <w:r>
        <w:t>General</w:t>
      </w:r>
      <w:bookmarkEnd w:id="737"/>
    </w:p>
    <w:p w14:paraId="51CC9E80" w14:textId="71C8FE4D" w:rsidR="00517BAE" w:rsidRPr="00517BAE" w:rsidRDefault="00517BAE" w:rsidP="00517BAE">
      <w:r w:rsidRPr="00517BAE">
        <w:t xml:space="preserve">A </w:t>
      </w:r>
      <w:r w:rsidRPr="00517BAE">
        <w:rPr>
          <w:rStyle w:val="CODEtemp"/>
        </w:rPr>
        <w:t>rule</w:t>
      </w:r>
      <w:r w:rsidRPr="00517BAE">
        <w:t xml:space="preserve"> object contains information that describes a rule.</w:t>
      </w:r>
      <w:r w:rsidR="001F633D">
        <w:t xml:space="preserve"> We refer to this information as “rule metadata.”</w:t>
      </w:r>
    </w:p>
    <w:p w14:paraId="65C94345" w14:textId="10A80D7D" w:rsidR="00B86BC7" w:rsidRDefault="00B86BC7" w:rsidP="00B86BC7">
      <w:pPr>
        <w:pStyle w:val="Heading3"/>
      </w:pPr>
      <w:bookmarkStart w:id="738" w:name="_Toc534899708"/>
      <w:r>
        <w:t>Constraints</w:t>
      </w:r>
      <w:bookmarkEnd w:id="738"/>
    </w:p>
    <w:p w14:paraId="1A1A3719" w14:textId="68CA15C9" w:rsidR="00517BAE" w:rsidRPr="00517BAE" w:rsidRDefault="00517BAE" w:rsidP="00517BAE">
      <w:r w:rsidRPr="00517BAE">
        <w:t xml:space="preserve">Either the </w:t>
      </w:r>
      <w:proofErr w:type="spellStart"/>
      <w:r w:rsidRPr="00517BAE">
        <w:rPr>
          <w:rStyle w:val="CODEtemp"/>
        </w:rPr>
        <w:t>shortDescription</w:t>
      </w:r>
      <w:proofErr w:type="spellEnd"/>
      <w:r w:rsidRPr="00517BAE">
        <w:t xml:space="preserve"> property (§</w:t>
      </w:r>
      <w:r>
        <w:fldChar w:fldCharType="begin"/>
      </w:r>
      <w:r>
        <w:instrText xml:space="preserve"> REF _Ref493510771 \w \h </w:instrText>
      </w:r>
      <w:r>
        <w:fldChar w:fldCharType="separate"/>
      </w:r>
      <w:r w:rsidR="00820181">
        <w:t>3.40.6</w:t>
      </w:r>
      <w:r>
        <w:fldChar w:fldCharType="end"/>
      </w:r>
      <w:r w:rsidRPr="00517BAE">
        <w:t xml:space="preserve">) or the </w:t>
      </w:r>
      <w:proofErr w:type="spellStart"/>
      <w:r w:rsidRPr="00517BAE">
        <w:rPr>
          <w:rStyle w:val="CODEtemp"/>
        </w:rPr>
        <w:t>fullDescription</w:t>
      </w:r>
      <w:proofErr w:type="spellEnd"/>
      <w:r w:rsidRPr="00517BAE">
        <w:t xml:space="preserve"> property (§</w:t>
      </w:r>
      <w:r>
        <w:fldChar w:fldCharType="begin"/>
      </w:r>
      <w:r>
        <w:instrText xml:space="preserve"> REF _Ref493510781 \w \h </w:instrText>
      </w:r>
      <w:r>
        <w:fldChar w:fldCharType="separate"/>
      </w:r>
      <w:r w:rsidR="00820181">
        <w:t>3.40.7</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739" w:name="_Ref493408046"/>
      <w:bookmarkStart w:id="740" w:name="_Toc534899709"/>
      <w:r>
        <w:t>id property</w:t>
      </w:r>
      <w:bookmarkEnd w:id="739"/>
      <w:bookmarkEnd w:id="740"/>
    </w:p>
    <w:p w14:paraId="5726A9F8" w14:textId="139022FF" w:rsidR="00517BAE" w:rsidRDefault="00517BAE" w:rsidP="00517BAE">
      <w:r>
        <w:t xml:space="preserve">A </w:t>
      </w:r>
      <w:r w:rsidRPr="00517BAE">
        <w:rPr>
          <w:rStyle w:val="CODEtemp"/>
        </w:rPr>
        <w:t>rule</w:t>
      </w:r>
      <w:r>
        <w:t xml:space="preserve"> object</w:t>
      </w:r>
      <w:r w:rsidR="0072164D">
        <w:t xml:space="preserve"> </w:t>
      </w:r>
      <w:r w:rsidRPr="00517BAE">
        <w:rPr>
          <w:b/>
        </w:rPr>
        <w:t>SHALL</w:t>
      </w:r>
      <w:r w:rsidR="0072164D">
        <w:t xml:space="preserve"> </w:t>
      </w:r>
      <w:r>
        <w:t xml:space="preserve">contain a property named </w:t>
      </w:r>
      <w:r w:rsidRPr="00517BAE">
        <w:rPr>
          <w:rStyle w:val="CODEtemp"/>
        </w:rPr>
        <w:t>id</w:t>
      </w:r>
      <w:r>
        <w:t xml:space="preserve"> whose value is a string containing a stable, opaque identifier for the rule.</w:t>
      </w:r>
    </w:p>
    <w:p w14:paraId="7A6B8DC8" w14:textId="10F223EC" w:rsidR="00517BAE" w:rsidRDefault="00517BAE" w:rsidP="00517BAE">
      <w:pPr>
        <w:pStyle w:val="Note"/>
      </w:pPr>
      <w:r>
        <w:t xml:space="preserve">EXAMPLE: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EA540C">
      <w:pPr>
        <w:pStyle w:val="ListParagraph"/>
        <w:numPr>
          <w:ilvl w:val="0"/>
          <w:numId w:val="17"/>
        </w:numPr>
      </w:pPr>
      <w:r>
        <w:t>So build automation scripts can refer to specific checks, for example, to disable them, without the risk of a script breaking if a rule id changes.</w:t>
      </w:r>
    </w:p>
    <w:p w14:paraId="033D72B2" w14:textId="77777777" w:rsidR="00517BAE" w:rsidRDefault="00517BAE" w:rsidP="00EA540C">
      <w:pPr>
        <w:pStyle w:val="ListParagraph"/>
        <w:numPr>
          <w:ilvl w:val="0"/>
          <w:numId w:val="17"/>
        </w:numPr>
      </w:pPr>
      <w:r>
        <w:t>So result management systems can compare results from one run to the next, without erroneously designating results as “new” because a rule id has changed.</w:t>
      </w:r>
    </w:p>
    <w:p w14:paraId="5489695C" w14:textId="5C231CEA" w:rsid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w:t>
      </w:r>
      <w:proofErr w:type="spellStart"/>
      <w:r w:rsidRPr="00517BAE">
        <w:rPr>
          <w:rStyle w:val="CODEtemp"/>
        </w:rPr>
        <w:t>DoNotDoXOrY</w:t>
      </w:r>
      <w:proofErr w:type="spellEnd"/>
      <w:r w:rsidRPr="00517BAE">
        <w:rPr>
          <w:rStyle w:val="CODEtemp"/>
        </w:rPr>
        <w:t>"</w:t>
      </w:r>
      <w:r>
        <w:t xml:space="preserve">, suppose circumstances change so that “Y” is now acceptable, and suppose the implementation of the rule changes accordingly. Because the rule id must not change, the string </w:t>
      </w:r>
      <w:r w:rsidRPr="00517BAE">
        <w:rPr>
          <w:rStyle w:val="CODEtemp"/>
        </w:rPr>
        <w:t>"</w:t>
      </w:r>
      <w:proofErr w:type="spellStart"/>
      <w:r w:rsidRPr="00517BAE">
        <w:rPr>
          <w:rStyle w:val="CODEtemp"/>
        </w:rPr>
        <w:t>DoNotDoXOrY</w:t>
      </w:r>
      <w:proofErr w:type="spellEnd"/>
      <w:r w:rsidRPr="00517BAE">
        <w:rPr>
          <w:rStyle w:val="CODEtemp"/>
        </w:rPr>
        <w:t>"</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4A192A07" w14:textId="0AC56105" w:rsidR="00E27EDF" w:rsidRDefault="00E27EDF" w:rsidP="00E27EDF">
      <w:pPr>
        <w:pStyle w:val="Heading3"/>
      </w:pPr>
      <w:bookmarkStart w:id="741" w:name="_Toc534899710"/>
      <w:proofErr w:type="spellStart"/>
      <w:r>
        <w:t>deprecatedIds</w:t>
      </w:r>
      <w:proofErr w:type="spellEnd"/>
      <w:r>
        <w:t xml:space="preserve"> property</w:t>
      </w:r>
      <w:bookmarkEnd w:id="741"/>
    </w:p>
    <w:p w14:paraId="72B0335E" w14:textId="32B3919E" w:rsidR="00E27EDF" w:rsidRDefault="00E27EDF" w:rsidP="00E27EDF">
      <w:r>
        <w:t xml:space="preserve">A </w:t>
      </w:r>
      <w:r w:rsidRPr="00315FCB">
        <w:rPr>
          <w:rStyle w:val="CODEtemp"/>
        </w:rPr>
        <w:t>rule</w:t>
      </w:r>
      <w:r>
        <w:t xml:space="preserve"> object </w:t>
      </w:r>
      <w:r w:rsidRPr="00315FCB">
        <w:rPr>
          <w:b/>
        </w:rPr>
        <w:t>MAY</w:t>
      </w:r>
      <w:r>
        <w:t xml:space="preserve"> contain a property named </w:t>
      </w:r>
      <w:proofErr w:type="spellStart"/>
      <w:r w:rsidRPr="00315FCB">
        <w:rPr>
          <w:rStyle w:val="CODEtemp"/>
        </w:rPr>
        <w:t>deprecatedIds</w:t>
      </w:r>
      <w:proofErr w:type="spellEnd"/>
      <w:r>
        <w:t xml:space="preserve"> whose value is an array of zero or more unique (</w:t>
      </w:r>
      <w:r w:rsidRPr="00517BAE">
        <w:t>§</w:t>
      </w:r>
      <w:r>
        <w:fldChar w:fldCharType="begin"/>
      </w:r>
      <w:r>
        <w:instrText xml:space="preserve"> REF _Ref493404799 \r \h </w:instrText>
      </w:r>
      <w:r>
        <w:fldChar w:fldCharType="separate"/>
      </w:r>
      <w:r w:rsidR="00820181">
        <w:t>3.7.2</w:t>
      </w:r>
      <w:r>
        <w:fldChar w:fldCharType="end"/>
      </w:r>
      <w:r>
        <w:t xml:space="preserve">) strings, each of which contains a stable opaque identifier (that is, a rule id; see </w:t>
      </w:r>
      <w:r w:rsidRPr="00517BAE">
        <w:t>§</w:t>
      </w:r>
      <w:r>
        <w:fldChar w:fldCharType="begin"/>
      </w:r>
      <w:r>
        <w:instrText xml:space="preserve"> REF _Ref493408046 \r \h </w:instrText>
      </w:r>
      <w:r>
        <w:fldChar w:fldCharType="separate"/>
      </w:r>
      <w:r w:rsidR="00820181">
        <w:t>3.40.3</w:t>
      </w:r>
      <w:r>
        <w:fldChar w:fldCharType="end"/>
      </w:r>
      <w:r>
        <w:t>) by which this rule was known in some previous version of the analysis tool.</w:t>
      </w:r>
    </w:p>
    <w:p w14:paraId="6CAFA358" w14:textId="77777777" w:rsidR="00E27EDF" w:rsidRDefault="00E27EDF" w:rsidP="00E27EDF">
      <w:r>
        <w:t xml:space="preserve">If </w:t>
      </w:r>
      <w:proofErr w:type="spellStart"/>
      <w:r w:rsidRPr="00315FCB">
        <w:rPr>
          <w:rStyle w:val="CODEtemp"/>
        </w:rPr>
        <w:t>deprecatedIds</w:t>
      </w:r>
      <w:proofErr w:type="spellEnd"/>
      <w:r>
        <w:t xml:space="preserve"> is absent, it </w:t>
      </w:r>
      <w:r w:rsidRPr="00315FCB">
        <w:rPr>
          <w:b/>
        </w:rPr>
        <w:t>SHALL</w:t>
      </w:r>
      <w:r>
        <w:t xml:space="preserve"> default to an empty array.</w:t>
      </w:r>
    </w:p>
    <w:p w14:paraId="291A4D19" w14:textId="77777777" w:rsidR="00E27EDF" w:rsidRDefault="00E27EDF" w:rsidP="00E27EDF">
      <w:pPr>
        <w:pStyle w:val="Note"/>
      </w:pPr>
      <w:r>
        <w:lastRenderedPageBreak/>
        <w:t>NOTE: This property addresses the scenario where rule ids change from one version of a tool to the next. For example, a tool developer might decide that a rule is too general, covering too many concepts. In the next version of the tool, the tool developer might break this rule into a set of more specific rules.</w:t>
      </w:r>
    </w:p>
    <w:p w14:paraId="710C81BC" w14:textId="77777777" w:rsidR="00E27EDF" w:rsidRDefault="00E27EDF" w:rsidP="00E27EDF">
      <w:pPr>
        <w:pStyle w:val="Note"/>
      </w:pPr>
      <w:r>
        <w:t xml:space="preserve">Now the result management system has the problem of matching results between the newer and the older versions of the tool. </w:t>
      </w:r>
      <w:proofErr w:type="spellStart"/>
      <w:r w:rsidRPr="007A17A2">
        <w:rPr>
          <w:rStyle w:val="CODEtemp"/>
        </w:rPr>
        <w:t>deprecatedIds</w:t>
      </w:r>
      <w:proofErr w:type="spellEnd"/>
      <w:r>
        <w:t xml:space="preserve"> solves this problem.</w:t>
      </w:r>
    </w:p>
    <w:p w14:paraId="07D9F858" w14:textId="73CF257F" w:rsidR="00E27EDF" w:rsidRDefault="00E27EDF" w:rsidP="00E27EDF">
      <w:pPr>
        <w:pStyle w:val="Note"/>
      </w:pPr>
      <w:r>
        <w:t xml:space="preserve">EXAMPLE: In this example, version 1 of an analysis tool defines rule </w:t>
      </w:r>
      <w:r w:rsidRPr="007A17A2">
        <w:rPr>
          <w:rStyle w:val="CODEtemp"/>
        </w:rPr>
        <w:t>CA</w:t>
      </w:r>
      <w:r>
        <w:rPr>
          <w:rStyle w:val="CODEtemp"/>
        </w:rPr>
        <w:t>1</w:t>
      </w:r>
      <w:r w:rsidRPr="007A17A2">
        <w:rPr>
          <w:rStyle w:val="CODEtemp"/>
        </w:rPr>
        <w:t>00</w:t>
      </w:r>
      <w:r>
        <w:rPr>
          <w:rStyle w:val="CODEtemp"/>
        </w:rPr>
        <w:t>0</w:t>
      </w:r>
      <w:r>
        <w:t xml:space="preserve">. A run of this tool finds two </w:t>
      </w:r>
      <w:proofErr w:type="spellStart"/>
      <w:r>
        <w:t>results.The</w:t>
      </w:r>
      <w:proofErr w:type="spellEnd"/>
      <w:r>
        <w:t xml:space="preserve"> result management system decides that neither result was previously detected, so it marks them as with </w:t>
      </w:r>
      <w:r w:rsidRPr="007A17A2">
        <w:rPr>
          <w:rStyle w:val="CODEtemp"/>
        </w:rPr>
        <w:t>"</w:t>
      </w:r>
      <w:proofErr w:type="spellStart"/>
      <w:r w:rsidRPr="007A17A2">
        <w:rPr>
          <w:rStyle w:val="CODEtemp"/>
        </w:rPr>
        <w:t>baselineState</w:t>
      </w:r>
      <w:proofErr w:type="spellEnd"/>
      <w:r w:rsidRPr="007A17A2">
        <w:rPr>
          <w:rStyle w:val="CODEtemp"/>
        </w:rPr>
        <w:t>": "new"</w:t>
      </w:r>
      <w:r>
        <w:t xml:space="preserve"> (</w:t>
      </w:r>
      <w:r w:rsidRPr="00517BAE">
        <w:t>§</w:t>
      </w:r>
      <w:r>
        <w:fldChar w:fldCharType="begin"/>
      </w:r>
      <w:r>
        <w:instrText xml:space="preserve"> REF _Ref493351360 \r \h </w:instrText>
      </w:r>
      <w:r>
        <w:fldChar w:fldCharType="separate"/>
      </w:r>
      <w:r w:rsidR="00820181">
        <w:t>3.22.19</w:t>
      </w:r>
      <w:r>
        <w:fldChar w:fldCharType="end"/>
      </w:r>
      <w:r>
        <w:t>), producing this log:</w:t>
      </w:r>
    </w:p>
    <w:p w14:paraId="501902F0" w14:textId="77777777" w:rsidR="00E27EDF" w:rsidRDefault="00E27EDF" w:rsidP="00E27EDF">
      <w:pPr>
        <w:pStyle w:val="Code"/>
      </w:pPr>
      <w:r>
        <w:t>{</w:t>
      </w:r>
    </w:p>
    <w:p w14:paraId="6A928927" w14:textId="77777777" w:rsidR="00E27EDF" w:rsidRDefault="00E27EDF" w:rsidP="00E27EDF">
      <w:pPr>
        <w:pStyle w:val="Code"/>
      </w:pPr>
      <w:r>
        <w:t xml:space="preserve">  "tool": {</w:t>
      </w:r>
    </w:p>
    <w:p w14:paraId="12A48073" w14:textId="77777777" w:rsidR="00E27EDF" w:rsidRDefault="00E27EDF" w:rsidP="00E27EDF">
      <w:pPr>
        <w:pStyle w:val="Code"/>
      </w:pPr>
      <w:r>
        <w:t xml:space="preserve">    "name": "</w:t>
      </w:r>
      <w:proofErr w:type="spellStart"/>
      <w:r>
        <w:t>CodeScanner</w:t>
      </w:r>
      <w:proofErr w:type="spellEnd"/>
      <w:r>
        <w:t>",</w:t>
      </w:r>
    </w:p>
    <w:p w14:paraId="4BE0891A" w14:textId="77777777" w:rsidR="00E27EDF" w:rsidRDefault="00E27EDF" w:rsidP="00E27EDF">
      <w:pPr>
        <w:pStyle w:val="Code"/>
      </w:pPr>
      <w:r>
        <w:t xml:space="preserve">    "version": "1"</w:t>
      </w:r>
    </w:p>
    <w:p w14:paraId="7FF895AA" w14:textId="77777777" w:rsidR="00E27EDF" w:rsidRDefault="00E27EDF" w:rsidP="00E27EDF">
      <w:pPr>
        <w:pStyle w:val="Code"/>
      </w:pPr>
      <w:r>
        <w:t xml:space="preserve">  },</w:t>
      </w:r>
    </w:p>
    <w:p w14:paraId="7E92982F" w14:textId="77777777" w:rsidR="00E27EDF" w:rsidRDefault="00E27EDF" w:rsidP="00E27EDF">
      <w:pPr>
        <w:pStyle w:val="Code"/>
      </w:pPr>
      <w:r>
        <w:t xml:space="preserve">  "results": [</w:t>
      </w:r>
    </w:p>
    <w:p w14:paraId="58E545F9" w14:textId="77777777" w:rsidR="00E27EDF" w:rsidRDefault="00E27EDF" w:rsidP="00E27EDF">
      <w:pPr>
        <w:pStyle w:val="Code"/>
      </w:pPr>
      <w:r>
        <w:t xml:space="preserve">    {</w:t>
      </w:r>
    </w:p>
    <w:p w14:paraId="6EBA47E2" w14:textId="77777777" w:rsidR="00E27EDF" w:rsidRDefault="00E27EDF" w:rsidP="00E27EDF">
      <w:pPr>
        <w:pStyle w:val="Code"/>
      </w:pPr>
      <w:r>
        <w:t xml:space="preserve">      "</w:t>
      </w:r>
      <w:proofErr w:type="spellStart"/>
      <w:r>
        <w:t>ruleId</w:t>
      </w:r>
      <w:proofErr w:type="spellEnd"/>
      <w:r>
        <w:t>": "CA1000",</w:t>
      </w:r>
    </w:p>
    <w:p w14:paraId="7B648E8D" w14:textId="77777777" w:rsidR="00E27EDF" w:rsidRDefault="00E27EDF" w:rsidP="00E27EDF">
      <w:pPr>
        <w:pStyle w:val="Code"/>
      </w:pPr>
      <w:r>
        <w:t xml:space="preserve">      "</w:t>
      </w:r>
      <w:proofErr w:type="spellStart"/>
      <w:r>
        <w:t>ruleIndex</w:t>
      </w:r>
      <w:proofErr w:type="spellEnd"/>
      <w:r>
        <w:t>": 0,</w:t>
      </w:r>
    </w:p>
    <w:p w14:paraId="5BBDB553" w14:textId="77777777" w:rsidR="00E27EDF" w:rsidRDefault="00E27EDF" w:rsidP="00E27EDF">
      <w:pPr>
        <w:pStyle w:val="Code"/>
      </w:pPr>
      <w:r>
        <w:t xml:space="preserve">      "</w:t>
      </w:r>
      <w:proofErr w:type="spellStart"/>
      <w:r>
        <w:t>baselineState</w:t>
      </w:r>
      <w:proofErr w:type="spellEnd"/>
      <w:r>
        <w:t>": "new",</w:t>
      </w:r>
    </w:p>
    <w:p w14:paraId="17E225F8" w14:textId="77777777" w:rsidR="00E27EDF" w:rsidRDefault="00E27EDF" w:rsidP="00E27EDF">
      <w:pPr>
        <w:pStyle w:val="Code"/>
      </w:pPr>
      <w:r>
        <w:t xml:space="preserve">      ...</w:t>
      </w:r>
    </w:p>
    <w:p w14:paraId="59D75563" w14:textId="77777777" w:rsidR="00E27EDF" w:rsidRDefault="00E27EDF" w:rsidP="00E27EDF">
      <w:pPr>
        <w:pStyle w:val="Code"/>
      </w:pPr>
      <w:r>
        <w:t xml:space="preserve">    },</w:t>
      </w:r>
    </w:p>
    <w:p w14:paraId="34F39CF1" w14:textId="77777777" w:rsidR="00E27EDF" w:rsidRDefault="00E27EDF" w:rsidP="00E27EDF">
      <w:pPr>
        <w:pStyle w:val="Code"/>
      </w:pPr>
      <w:r>
        <w:t xml:space="preserve">    {</w:t>
      </w:r>
    </w:p>
    <w:p w14:paraId="00D8AB90" w14:textId="77777777" w:rsidR="00E27EDF" w:rsidRDefault="00E27EDF" w:rsidP="00E27EDF">
      <w:pPr>
        <w:pStyle w:val="Code"/>
      </w:pPr>
      <w:r>
        <w:t xml:space="preserve">      "</w:t>
      </w:r>
      <w:proofErr w:type="spellStart"/>
      <w:r>
        <w:t>ruleId</w:t>
      </w:r>
      <w:proofErr w:type="spellEnd"/>
      <w:r>
        <w:t>": "CA1000",</w:t>
      </w:r>
    </w:p>
    <w:p w14:paraId="133A56E8" w14:textId="77777777" w:rsidR="00E27EDF" w:rsidRDefault="00E27EDF" w:rsidP="00E27EDF">
      <w:pPr>
        <w:pStyle w:val="Code"/>
      </w:pPr>
      <w:r>
        <w:t xml:space="preserve">      "</w:t>
      </w:r>
      <w:proofErr w:type="spellStart"/>
      <w:r>
        <w:t>ruleIndex</w:t>
      </w:r>
      <w:proofErr w:type="spellEnd"/>
      <w:r>
        <w:t>": 0,</w:t>
      </w:r>
    </w:p>
    <w:p w14:paraId="4024C079" w14:textId="77777777" w:rsidR="00E27EDF" w:rsidRDefault="00E27EDF" w:rsidP="00E27EDF">
      <w:pPr>
        <w:pStyle w:val="Code"/>
      </w:pPr>
      <w:r>
        <w:t xml:space="preserve">      "</w:t>
      </w:r>
      <w:proofErr w:type="spellStart"/>
      <w:r>
        <w:t>baselineState</w:t>
      </w:r>
      <w:proofErr w:type="spellEnd"/>
      <w:r>
        <w:t>": "new",</w:t>
      </w:r>
    </w:p>
    <w:p w14:paraId="5CF8BE28" w14:textId="77777777" w:rsidR="00E27EDF" w:rsidRDefault="00E27EDF" w:rsidP="00E27EDF">
      <w:pPr>
        <w:pStyle w:val="Code"/>
      </w:pPr>
      <w:r>
        <w:t xml:space="preserve">      ...</w:t>
      </w:r>
    </w:p>
    <w:p w14:paraId="4DA3DEBF" w14:textId="77777777" w:rsidR="00E27EDF" w:rsidRDefault="00E27EDF" w:rsidP="00E27EDF">
      <w:pPr>
        <w:pStyle w:val="Code"/>
      </w:pPr>
      <w:r>
        <w:t xml:space="preserve">    }</w:t>
      </w:r>
    </w:p>
    <w:p w14:paraId="22A5138A" w14:textId="77777777" w:rsidR="00E27EDF" w:rsidRDefault="00E27EDF" w:rsidP="00E27EDF">
      <w:pPr>
        <w:pStyle w:val="Code"/>
      </w:pPr>
      <w:r>
        <w:t xml:space="preserve">  ],</w:t>
      </w:r>
    </w:p>
    <w:p w14:paraId="31EB59EB" w14:textId="77777777" w:rsidR="00E27EDF" w:rsidRDefault="00E27EDF" w:rsidP="00E27EDF">
      <w:pPr>
        <w:pStyle w:val="Code"/>
      </w:pPr>
      <w:r>
        <w:t xml:space="preserve">  "resources": {</w:t>
      </w:r>
    </w:p>
    <w:p w14:paraId="2CE55C79" w14:textId="77777777" w:rsidR="00E27EDF" w:rsidRDefault="00E27EDF" w:rsidP="00E27EDF">
      <w:pPr>
        <w:pStyle w:val="Code"/>
      </w:pPr>
      <w:r>
        <w:t xml:space="preserve">    "rules": [</w:t>
      </w:r>
    </w:p>
    <w:p w14:paraId="76194819" w14:textId="77777777" w:rsidR="00E27EDF" w:rsidRDefault="00E27EDF" w:rsidP="00E27EDF">
      <w:pPr>
        <w:pStyle w:val="Code"/>
      </w:pPr>
      <w:r>
        <w:t xml:space="preserve">      {</w:t>
      </w:r>
    </w:p>
    <w:p w14:paraId="42EFE57C" w14:textId="77777777" w:rsidR="00E27EDF" w:rsidRDefault="00E27EDF" w:rsidP="00E27EDF">
      <w:pPr>
        <w:pStyle w:val="Code"/>
      </w:pPr>
      <w:r>
        <w:t xml:space="preserve">        "id": "CA1000",</w:t>
      </w:r>
    </w:p>
    <w:p w14:paraId="0843B060" w14:textId="77777777" w:rsidR="00E27EDF" w:rsidRDefault="00E27EDF" w:rsidP="00E27EDF">
      <w:pPr>
        <w:pStyle w:val="Code"/>
      </w:pPr>
      <w:r>
        <w:t xml:space="preserve">        ...</w:t>
      </w:r>
    </w:p>
    <w:p w14:paraId="27D1FCB0" w14:textId="77777777" w:rsidR="00E27EDF" w:rsidRDefault="00E27EDF" w:rsidP="00E27EDF">
      <w:pPr>
        <w:pStyle w:val="Code"/>
      </w:pPr>
      <w:r>
        <w:t xml:space="preserve">      }</w:t>
      </w:r>
    </w:p>
    <w:p w14:paraId="3DD7AD0D" w14:textId="77777777" w:rsidR="00E27EDF" w:rsidRDefault="00E27EDF" w:rsidP="00E27EDF">
      <w:pPr>
        <w:pStyle w:val="Code"/>
      </w:pPr>
      <w:r>
        <w:t xml:space="preserve">    ]</w:t>
      </w:r>
    </w:p>
    <w:p w14:paraId="16169FA5" w14:textId="77777777" w:rsidR="00E27EDF" w:rsidRDefault="00E27EDF" w:rsidP="00E27EDF">
      <w:pPr>
        <w:pStyle w:val="Code"/>
      </w:pPr>
      <w:r>
        <w:t xml:space="preserve">  }</w:t>
      </w:r>
    </w:p>
    <w:p w14:paraId="7CF74133" w14:textId="77777777" w:rsidR="00E27EDF" w:rsidRDefault="00E27EDF" w:rsidP="00E27EDF">
      <w:pPr>
        <w:pStyle w:val="Code"/>
      </w:pPr>
      <w:r>
        <w:t>}</w:t>
      </w:r>
    </w:p>
    <w:p w14:paraId="348D2D93" w14:textId="77777777" w:rsidR="00E27EDF" w:rsidRDefault="00E27EDF" w:rsidP="00E27EDF">
      <w:pPr>
        <w:pStyle w:val="Note"/>
      </w:pPr>
      <w:r>
        <w:t>The engineering team decides that these results are false positive, so they add in-source suppressions, for example (in C#):</w:t>
      </w:r>
    </w:p>
    <w:p w14:paraId="271A378C" w14:textId="77777777" w:rsidR="00E27EDF" w:rsidRDefault="00E27EDF" w:rsidP="00E27EDF">
      <w:pPr>
        <w:pStyle w:val="Code"/>
      </w:pPr>
      <w:r>
        <w:t>[</w:t>
      </w:r>
      <w:proofErr w:type="spellStart"/>
      <w:r>
        <w:t>SuppressMessage</w:t>
      </w:r>
      <w:proofErr w:type="spellEnd"/>
      <w:r>
        <w:t>("CA1000", ...)]</w:t>
      </w:r>
    </w:p>
    <w:p w14:paraId="33D1B2DA" w14:textId="77777777" w:rsidR="00E27EDF" w:rsidRDefault="00E27EDF" w:rsidP="00E27EDF">
      <w:pPr>
        <w:pStyle w:val="Code"/>
      </w:pPr>
      <w:r>
        <w:t>...</w:t>
      </w:r>
    </w:p>
    <w:p w14:paraId="0EC7297E" w14:textId="77777777" w:rsidR="00E27EDF" w:rsidRPr="007A17A2" w:rsidRDefault="00E27EDF" w:rsidP="00E27EDF">
      <w:pPr>
        <w:pStyle w:val="Code"/>
      </w:pPr>
      <w:r>
        <w:t>[</w:t>
      </w:r>
      <w:proofErr w:type="spellStart"/>
      <w:r>
        <w:t>SuppressMessage</w:t>
      </w:r>
      <w:proofErr w:type="spellEnd"/>
      <w:r>
        <w:t>("CA1000", ...)]</w:t>
      </w:r>
    </w:p>
    <w:p w14:paraId="098F8784" w14:textId="77777777" w:rsidR="00E27EDF" w:rsidRDefault="00E27EDF" w:rsidP="00E27EDF">
      <w:pPr>
        <w:pStyle w:val="Note"/>
      </w:pPr>
      <w:r>
        <w:t xml:space="preserve">Now the tool developers decide that rule </w:t>
      </w:r>
      <w:r w:rsidRPr="007A17A2">
        <w:rPr>
          <w:rStyle w:val="CODEtemp"/>
        </w:rPr>
        <w:t>CA1000</w:t>
      </w:r>
      <w:r>
        <w:t xml:space="preserve"> is too broad, so in version 2 of the tool, they divide it into two new rules, </w:t>
      </w:r>
      <w:r w:rsidRPr="007A17A2">
        <w:rPr>
          <w:rStyle w:val="CODEtemp"/>
        </w:rPr>
        <w:t>CA1001</w:t>
      </w:r>
      <w:r>
        <w:t xml:space="preserve"> and </w:t>
      </w:r>
      <w:r w:rsidRPr="007A17A2">
        <w:rPr>
          <w:rStyle w:val="CODEtemp"/>
        </w:rPr>
        <w:t>CA1002</w:t>
      </w:r>
      <w:r>
        <w:t>. The engineering team runs the new tool, and the result management system performs result matching, producing this log:</w:t>
      </w:r>
    </w:p>
    <w:p w14:paraId="624E8408" w14:textId="77777777" w:rsidR="00E27EDF" w:rsidRDefault="00E27EDF" w:rsidP="00E27EDF">
      <w:pPr>
        <w:pStyle w:val="Code"/>
      </w:pPr>
      <w:r>
        <w:t>{</w:t>
      </w:r>
    </w:p>
    <w:p w14:paraId="792BFFC5" w14:textId="77777777" w:rsidR="00E27EDF" w:rsidRDefault="00E27EDF" w:rsidP="00E27EDF">
      <w:pPr>
        <w:pStyle w:val="Code"/>
      </w:pPr>
      <w:r>
        <w:t xml:space="preserve">  "tool": {</w:t>
      </w:r>
    </w:p>
    <w:p w14:paraId="280012BE" w14:textId="77777777" w:rsidR="00E27EDF" w:rsidRDefault="00E27EDF" w:rsidP="00E27EDF">
      <w:pPr>
        <w:pStyle w:val="Code"/>
      </w:pPr>
      <w:r>
        <w:t xml:space="preserve">    "name": "</w:t>
      </w:r>
      <w:proofErr w:type="spellStart"/>
      <w:r>
        <w:t>CodeScanner</w:t>
      </w:r>
      <w:proofErr w:type="spellEnd"/>
      <w:r>
        <w:t>",</w:t>
      </w:r>
    </w:p>
    <w:p w14:paraId="25DBC556" w14:textId="77777777" w:rsidR="00E27EDF" w:rsidRDefault="00E27EDF" w:rsidP="00E27EDF">
      <w:pPr>
        <w:pStyle w:val="Code"/>
      </w:pPr>
      <w:r>
        <w:t xml:space="preserve">    "version": "2"</w:t>
      </w:r>
    </w:p>
    <w:p w14:paraId="7B2E4490" w14:textId="77777777" w:rsidR="00E27EDF" w:rsidRDefault="00E27EDF" w:rsidP="00E27EDF">
      <w:pPr>
        <w:pStyle w:val="Code"/>
      </w:pPr>
      <w:r>
        <w:t xml:space="preserve">  },</w:t>
      </w:r>
    </w:p>
    <w:p w14:paraId="39093DBA" w14:textId="77777777" w:rsidR="00E27EDF" w:rsidRDefault="00E27EDF" w:rsidP="00E27EDF">
      <w:pPr>
        <w:pStyle w:val="Code"/>
      </w:pPr>
      <w:r>
        <w:t xml:space="preserve">  "results": [</w:t>
      </w:r>
    </w:p>
    <w:p w14:paraId="3291D453" w14:textId="77777777" w:rsidR="00E27EDF" w:rsidRDefault="00E27EDF" w:rsidP="00E27EDF">
      <w:pPr>
        <w:pStyle w:val="Code"/>
      </w:pPr>
      <w:r>
        <w:t xml:space="preserve">    {</w:t>
      </w:r>
    </w:p>
    <w:p w14:paraId="1F8B4022" w14:textId="77777777" w:rsidR="00E27EDF" w:rsidRDefault="00E27EDF" w:rsidP="00E27EDF">
      <w:pPr>
        <w:pStyle w:val="Code"/>
      </w:pPr>
      <w:r>
        <w:t xml:space="preserve">      "</w:t>
      </w:r>
      <w:proofErr w:type="spellStart"/>
      <w:r>
        <w:t>ruleId</w:t>
      </w:r>
      <w:proofErr w:type="spellEnd"/>
      <w:r>
        <w:t>": "CA1001",</w:t>
      </w:r>
    </w:p>
    <w:p w14:paraId="3C2812DF" w14:textId="77777777" w:rsidR="00E27EDF" w:rsidRDefault="00E27EDF" w:rsidP="00E27EDF">
      <w:pPr>
        <w:pStyle w:val="Code"/>
      </w:pPr>
      <w:r>
        <w:t xml:space="preserve">      "</w:t>
      </w:r>
      <w:proofErr w:type="spellStart"/>
      <w:r>
        <w:t>ruleIndex</w:t>
      </w:r>
      <w:proofErr w:type="spellEnd"/>
      <w:r>
        <w:t>": 0,</w:t>
      </w:r>
    </w:p>
    <w:p w14:paraId="6868C987" w14:textId="77777777" w:rsidR="00E27EDF" w:rsidRDefault="00E27EDF" w:rsidP="00E27EDF">
      <w:pPr>
        <w:pStyle w:val="Code"/>
      </w:pPr>
      <w:r>
        <w:lastRenderedPageBreak/>
        <w:t xml:space="preserve">      "</w:t>
      </w:r>
      <w:proofErr w:type="spellStart"/>
      <w:r>
        <w:t>baselineState</w:t>
      </w:r>
      <w:proofErr w:type="spellEnd"/>
      <w:r>
        <w:t>": "existing",</w:t>
      </w:r>
    </w:p>
    <w:p w14:paraId="17083C0D" w14:textId="77777777" w:rsidR="00E27EDF" w:rsidRDefault="00E27EDF" w:rsidP="00E27EDF">
      <w:pPr>
        <w:pStyle w:val="Code"/>
      </w:pPr>
      <w:r>
        <w:t xml:space="preserve">      "</w:t>
      </w:r>
      <w:proofErr w:type="spellStart"/>
      <w:r>
        <w:t>suppressionStates</w:t>
      </w:r>
      <w:proofErr w:type="spellEnd"/>
      <w:r>
        <w:t>": [</w:t>
      </w:r>
    </w:p>
    <w:p w14:paraId="31F489CD" w14:textId="77777777" w:rsidR="00E27EDF" w:rsidRDefault="00E27EDF" w:rsidP="00E27EDF">
      <w:pPr>
        <w:pStyle w:val="Code"/>
      </w:pPr>
      <w:r>
        <w:t xml:space="preserve">        "</w:t>
      </w:r>
      <w:proofErr w:type="spellStart"/>
      <w:r>
        <w:t>suppressedInSource</w:t>
      </w:r>
      <w:proofErr w:type="spellEnd"/>
      <w:r>
        <w:t>"</w:t>
      </w:r>
    </w:p>
    <w:p w14:paraId="0D575777" w14:textId="77777777" w:rsidR="00E27EDF" w:rsidRDefault="00E27EDF" w:rsidP="00E27EDF">
      <w:pPr>
        <w:pStyle w:val="Code"/>
      </w:pPr>
      <w:r>
        <w:t xml:space="preserve">      ],</w:t>
      </w:r>
    </w:p>
    <w:p w14:paraId="6AC32979" w14:textId="77777777" w:rsidR="00E27EDF" w:rsidRDefault="00E27EDF" w:rsidP="00E27EDF">
      <w:pPr>
        <w:pStyle w:val="Code"/>
      </w:pPr>
      <w:r>
        <w:t xml:space="preserve">      ...</w:t>
      </w:r>
    </w:p>
    <w:p w14:paraId="5C1AFE77" w14:textId="77777777" w:rsidR="00E27EDF" w:rsidRDefault="00E27EDF" w:rsidP="00E27EDF">
      <w:pPr>
        <w:pStyle w:val="Code"/>
      </w:pPr>
      <w:r>
        <w:t xml:space="preserve">    },</w:t>
      </w:r>
    </w:p>
    <w:p w14:paraId="12A11092" w14:textId="77777777" w:rsidR="00E27EDF" w:rsidRDefault="00E27EDF" w:rsidP="00E27EDF">
      <w:pPr>
        <w:pStyle w:val="Code"/>
      </w:pPr>
      <w:r>
        <w:t xml:space="preserve">    {</w:t>
      </w:r>
    </w:p>
    <w:p w14:paraId="480575C0" w14:textId="77777777" w:rsidR="00E27EDF" w:rsidRDefault="00E27EDF" w:rsidP="00E27EDF">
      <w:pPr>
        <w:pStyle w:val="Code"/>
      </w:pPr>
      <w:r>
        <w:t xml:space="preserve">      "</w:t>
      </w:r>
      <w:proofErr w:type="spellStart"/>
      <w:r>
        <w:t>ruleId</w:t>
      </w:r>
      <w:proofErr w:type="spellEnd"/>
      <w:r>
        <w:t>": "CA1002",</w:t>
      </w:r>
    </w:p>
    <w:p w14:paraId="14830FE2" w14:textId="77777777" w:rsidR="00E27EDF" w:rsidRDefault="00E27EDF" w:rsidP="00E27EDF">
      <w:pPr>
        <w:pStyle w:val="Code"/>
      </w:pPr>
      <w:r>
        <w:t xml:space="preserve">      "</w:t>
      </w:r>
      <w:proofErr w:type="spellStart"/>
      <w:r>
        <w:t>ruleIndex</w:t>
      </w:r>
      <w:proofErr w:type="spellEnd"/>
      <w:r>
        <w:t>": 0</w:t>
      </w:r>
    </w:p>
    <w:p w14:paraId="03050F5F" w14:textId="77777777" w:rsidR="00E27EDF" w:rsidRDefault="00E27EDF" w:rsidP="00E27EDF">
      <w:pPr>
        <w:pStyle w:val="Code"/>
      </w:pPr>
      <w:r>
        <w:t xml:space="preserve">      "</w:t>
      </w:r>
      <w:proofErr w:type="spellStart"/>
      <w:r>
        <w:t>baselineState</w:t>
      </w:r>
      <w:proofErr w:type="spellEnd"/>
      <w:r>
        <w:t>": "existing",</w:t>
      </w:r>
    </w:p>
    <w:p w14:paraId="742B60D0" w14:textId="77777777" w:rsidR="00E27EDF" w:rsidRDefault="00E27EDF" w:rsidP="00E27EDF">
      <w:pPr>
        <w:pStyle w:val="Code"/>
      </w:pPr>
      <w:r>
        <w:t xml:space="preserve">      "</w:t>
      </w:r>
      <w:proofErr w:type="spellStart"/>
      <w:r>
        <w:t>suppressionStates</w:t>
      </w:r>
      <w:proofErr w:type="spellEnd"/>
      <w:r>
        <w:t>": [</w:t>
      </w:r>
    </w:p>
    <w:p w14:paraId="3F2DF956" w14:textId="77777777" w:rsidR="00E27EDF" w:rsidRDefault="00E27EDF" w:rsidP="00E27EDF">
      <w:pPr>
        <w:pStyle w:val="Code"/>
      </w:pPr>
      <w:r>
        <w:t xml:space="preserve">        "</w:t>
      </w:r>
      <w:proofErr w:type="spellStart"/>
      <w:r>
        <w:t>suppressedInSource</w:t>
      </w:r>
      <w:proofErr w:type="spellEnd"/>
      <w:r>
        <w:t>"</w:t>
      </w:r>
    </w:p>
    <w:p w14:paraId="61C326B1" w14:textId="77777777" w:rsidR="00E27EDF" w:rsidRDefault="00E27EDF" w:rsidP="00E27EDF">
      <w:pPr>
        <w:pStyle w:val="Code"/>
      </w:pPr>
      <w:r>
        <w:t xml:space="preserve">      ],</w:t>
      </w:r>
    </w:p>
    <w:p w14:paraId="16B034F6" w14:textId="77777777" w:rsidR="00E27EDF" w:rsidRDefault="00E27EDF" w:rsidP="00E27EDF">
      <w:pPr>
        <w:pStyle w:val="Code"/>
      </w:pPr>
      <w:r>
        <w:t xml:space="preserve">      ...</w:t>
      </w:r>
    </w:p>
    <w:p w14:paraId="00EC80FC" w14:textId="77777777" w:rsidR="00E27EDF" w:rsidRDefault="00E27EDF" w:rsidP="00E27EDF">
      <w:pPr>
        <w:pStyle w:val="Code"/>
      </w:pPr>
      <w:r>
        <w:t xml:space="preserve">    }</w:t>
      </w:r>
    </w:p>
    <w:p w14:paraId="0C1CFF31" w14:textId="77777777" w:rsidR="00E27EDF" w:rsidRDefault="00E27EDF" w:rsidP="00E27EDF">
      <w:pPr>
        <w:pStyle w:val="Code"/>
      </w:pPr>
      <w:r>
        <w:t xml:space="preserve">  ],</w:t>
      </w:r>
    </w:p>
    <w:p w14:paraId="4F76C4C1" w14:textId="77777777" w:rsidR="00E27EDF" w:rsidRDefault="00E27EDF" w:rsidP="00E27EDF">
      <w:pPr>
        <w:pStyle w:val="Code"/>
      </w:pPr>
      <w:r>
        <w:t xml:space="preserve">  "resources": {</w:t>
      </w:r>
    </w:p>
    <w:p w14:paraId="1A67102C" w14:textId="77777777" w:rsidR="00E27EDF" w:rsidRDefault="00E27EDF" w:rsidP="00E27EDF">
      <w:pPr>
        <w:pStyle w:val="Code"/>
      </w:pPr>
      <w:r>
        <w:t xml:space="preserve">    "rules": [</w:t>
      </w:r>
    </w:p>
    <w:p w14:paraId="7EE420ED" w14:textId="77777777" w:rsidR="00E27EDF" w:rsidRDefault="00E27EDF" w:rsidP="00E27EDF">
      <w:pPr>
        <w:pStyle w:val="Code"/>
      </w:pPr>
      <w:r>
        <w:t xml:space="preserve">      {</w:t>
      </w:r>
    </w:p>
    <w:p w14:paraId="10D0261A" w14:textId="77777777" w:rsidR="00E27EDF" w:rsidRDefault="00E27EDF" w:rsidP="00E27EDF">
      <w:pPr>
        <w:pStyle w:val="Code"/>
      </w:pPr>
      <w:r>
        <w:t xml:space="preserve">        "id": "CA1001",</w:t>
      </w:r>
    </w:p>
    <w:p w14:paraId="1C526C9E" w14:textId="77777777" w:rsidR="00E27EDF" w:rsidRDefault="00E27EDF" w:rsidP="00E27EDF">
      <w:pPr>
        <w:pStyle w:val="Code"/>
      </w:pPr>
      <w:r>
        <w:t xml:space="preserve">        "</w:t>
      </w:r>
      <w:proofErr w:type="spellStart"/>
      <w:r>
        <w:t>deprecatedIds</w:t>
      </w:r>
      <w:proofErr w:type="spellEnd"/>
      <w:r>
        <w:t>": [</w:t>
      </w:r>
    </w:p>
    <w:p w14:paraId="211DB394" w14:textId="77777777" w:rsidR="00E27EDF" w:rsidRDefault="00E27EDF" w:rsidP="00E27EDF">
      <w:pPr>
        <w:pStyle w:val="Code"/>
      </w:pPr>
      <w:r>
        <w:t xml:space="preserve">          "CA1000"</w:t>
      </w:r>
    </w:p>
    <w:p w14:paraId="0B7F07DD" w14:textId="77777777" w:rsidR="00E27EDF" w:rsidRDefault="00E27EDF" w:rsidP="00E27EDF">
      <w:pPr>
        <w:pStyle w:val="Code"/>
      </w:pPr>
      <w:r>
        <w:t xml:space="preserve">        ],</w:t>
      </w:r>
    </w:p>
    <w:p w14:paraId="235D6D9F" w14:textId="77777777" w:rsidR="00E27EDF" w:rsidRDefault="00E27EDF" w:rsidP="00E27EDF">
      <w:pPr>
        <w:pStyle w:val="Code"/>
      </w:pPr>
      <w:r>
        <w:t xml:space="preserve">        ...</w:t>
      </w:r>
    </w:p>
    <w:p w14:paraId="5243396A" w14:textId="77777777" w:rsidR="00E27EDF" w:rsidRDefault="00E27EDF" w:rsidP="00E27EDF">
      <w:pPr>
        <w:pStyle w:val="Code"/>
      </w:pPr>
      <w:r>
        <w:t xml:space="preserve">      },</w:t>
      </w:r>
    </w:p>
    <w:p w14:paraId="77FE6A60" w14:textId="77777777" w:rsidR="00E27EDF" w:rsidRDefault="00E27EDF" w:rsidP="00E27EDF">
      <w:pPr>
        <w:pStyle w:val="Code"/>
      </w:pPr>
      <w:r>
        <w:t xml:space="preserve">      {</w:t>
      </w:r>
    </w:p>
    <w:p w14:paraId="7643E107" w14:textId="77777777" w:rsidR="00E27EDF" w:rsidRDefault="00E27EDF" w:rsidP="00E27EDF">
      <w:pPr>
        <w:pStyle w:val="Code"/>
      </w:pPr>
      <w:r>
        <w:t xml:space="preserve">        "id": "CA1002",</w:t>
      </w:r>
    </w:p>
    <w:p w14:paraId="251CC8FF" w14:textId="77777777" w:rsidR="00E27EDF" w:rsidRDefault="00E27EDF" w:rsidP="00E27EDF">
      <w:pPr>
        <w:pStyle w:val="Code"/>
      </w:pPr>
      <w:r>
        <w:t xml:space="preserve">        "</w:t>
      </w:r>
      <w:proofErr w:type="spellStart"/>
      <w:r>
        <w:t>deprecatedIds</w:t>
      </w:r>
      <w:proofErr w:type="spellEnd"/>
      <w:r>
        <w:t>": [</w:t>
      </w:r>
    </w:p>
    <w:p w14:paraId="5C57B76D" w14:textId="77777777" w:rsidR="00E27EDF" w:rsidRDefault="00E27EDF" w:rsidP="00E27EDF">
      <w:pPr>
        <w:pStyle w:val="Code"/>
      </w:pPr>
      <w:r>
        <w:t xml:space="preserve">          "CA1000"</w:t>
      </w:r>
    </w:p>
    <w:p w14:paraId="2C24B3CE" w14:textId="77777777" w:rsidR="00E27EDF" w:rsidRDefault="00E27EDF" w:rsidP="00E27EDF">
      <w:pPr>
        <w:pStyle w:val="Code"/>
      </w:pPr>
      <w:r>
        <w:t xml:space="preserve">        ],</w:t>
      </w:r>
    </w:p>
    <w:p w14:paraId="1712AC32" w14:textId="77777777" w:rsidR="00E27EDF" w:rsidRDefault="00E27EDF" w:rsidP="00E27EDF">
      <w:pPr>
        <w:pStyle w:val="Code"/>
      </w:pPr>
      <w:r>
        <w:t xml:space="preserve">        ...</w:t>
      </w:r>
    </w:p>
    <w:p w14:paraId="4264C325" w14:textId="77777777" w:rsidR="00E27EDF" w:rsidRDefault="00E27EDF" w:rsidP="00E27EDF">
      <w:pPr>
        <w:pStyle w:val="Code"/>
      </w:pPr>
      <w:r>
        <w:t xml:space="preserve">      }</w:t>
      </w:r>
    </w:p>
    <w:p w14:paraId="2E9F3923" w14:textId="77777777" w:rsidR="00E27EDF" w:rsidRDefault="00E27EDF" w:rsidP="00E27EDF">
      <w:pPr>
        <w:pStyle w:val="Code"/>
      </w:pPr>
      <w:r>
        <w:t xml:space="preserve">    ]</w:t>
      </w:r>
    </w:p>
    <w:p w14:paraId="2D5FAD43" w14:textId="77777777" w:rsidR="00E27EDF" w:rsidRDefault="00E27EDF" w:rsidP="00E27EDF">
      <w:pPr>
        <w:pStyle w:val="Code"/>
      </w:pPr>
      <w:r>
        <w:t xml:space="preserve">  }</w:t>
      </w:r>
    </w:p>
    <w:p w14:paraId="4A86A9FF" w14:textId="77777777" w:rsidR="00E27EDF" w:rsidRDefault="00E27EDF" w:rsidP="00E27EDF">
      <w:pPr>
        <w:pStyle w:val="Code"/>
      </w:pPr>
      <w:r>
        <w:t>}</w:t>
      </w:r>
    </w:p>
    <w:p w14:paraId="2B34807E" w14:textId="77777777" w:rsidR="00E27EDF" w:rsidRDefault="00E27EDF" w:rsidP="00E27EDF">
      <w:pPr>
        <w:pStyle w:val="Note"/>
      </w:pPr>
      <w:r>
        <w:t>There are a few things to notice:</w:t>
      </w:r>
    </w:p>
    <w:p w14:paraId="183227FC" w14:textId="77777777" w:rsidR="00E27EDF" w:rsidRDefault="00E27EDF" w:rsidP="00E27EDF">
      <w:pPr>
        <w:pStyle w:val="Note"/>
        <w:numPr>
          <w:ilvl w:val="0"/>
          <w:numId w:val="81"/>
        </w:numPr>
      </w:pPr>
      <w:r>
        <w:t xml:space="preserve">In </w:t>
      </w:r>
      <w:proofErr w:type="spellStart"/>
      <w:r w:rsidRPr="007A17A2">
        <w:rPr>
          <w:rStyle w:val="CODEtemp"/>
        </w:rPr>
        <w:t>resources.rules</w:t>
      </w:r>
      <w:proofErr w:type="spellEnd"/>
      <w:r>
        <w:t>, each of the new rules is associated with its id from the previous tool version.</w:t>
      </w:r>
    </w:p>
    <w:p w14:paraId="5734A997" w14:textId="77777777" w:rsidR="00E27EDF" w:rsidRPr="00E02107" w:rsidRDefault="00E27EDF" w:rsidP="00E27EDF">
      <w:pPr>
        <w:pStyle w:val="Note"/>
        <w:numPr>
          <w:ilvl w:val="0"/>
          <w:numId w:val="81"/>
        </w:numPr>
      </w:pPr>
      <w:r>
        <w:t xml:space="preserve">As a result, the analysis tool can determine that the in-source suppressions still apply, even though the rule ids have changed, so it correctly marks each result with </w:t>
      </w:r>
      <w:r w:rsidRPr="007A17A2">
        <w:rPr>
          <w:rStyle w:val="CODEtemp"/>
        </w:rPr>
        <w:t>"</w:t>
      </w:r>
      <w:proofErr w:type="spellStart"/>
      <w:r>
        <w:rPr>
          <w:rStyle w:val="CODEtemp"/>
        </w:rPr>
        <w:t>suppresionStates</w:t>
      </w:r>
      <w:proofErr w:type="spellEnd"/>
      <w:r>
        <w:rPr>
          <w:rStyle w:val="CODEtemp"/>
        </w:rPr>
        <w:t>": [ "</w:t>
      </w:r>
      <w:proofErr w:type="spellStart"/>
      <w:r w:rsidRPr="007A17A2">
        <w:rPr>
          <w:rStyle w:val="CODEtemp"/>
        </w:rPr>
        <w:t>suppressedInSource</w:t>
      </w:r>
      <w:proofErr w:type="spellEnd"/>
      <w:r w:rsidRPr="007A17A2">
        <w:rPr>
          <w:rStyle w:val="CODEtemp"/>
        </w:rPr>
        <w:t>"</w:t>
      </w:r>
      <w:r>
        <w:rPr>
          <w:rStyle w:val="CODEtemp"/>
        </w:rPr>
        <w:t xml:space="preserve"> ]</w:t>
      </w:r>
      <w:r>
        <w:t>.</w:t>
      </w:r>
    </w:p>
    <w:p w14:paraId="5127B922" w14:textId="70B1F7DD" w:rsidR="00E27EDF" w:rsidRPr="00E27EDF" w:rsidRDefault="00E27EDF" w:rsidP="00E27EDF">
      <w:pPr>
        <w:pStyle w:val="ListParagraph"/>
        <w:numPr>
          <w:ilvl w:val="0"/>
          <w:numId w:val="81"/>
        </w:numPr>
      </w:pPr>
      <w:r>
        <w:t xml:space="preserve">Furthermore, the result management system can determine that these are the same results it saw in the previous run, so it correctly marks them with </w:t>
      </w:r>
      <w:r w:rsidRPr="007A17A2">
        <w:rPr>
          <w:rStyle w:val="CODEtemp"/>
        </w:rPr>
        <w:t>"</w:t>
      </w:r>
      <w:proofErr w:type="spellStart"/>
      <w:r w:rsidRPr="007A17A2">
        <w:rPr>
          <w:rStyle w:val="CODEtemp"/>
        </w:rPr>
        <w:t>baselineState</w:t>
      </w:r>
      <w:proofErr w:type="spellEnd"/>
      <w:r w:rsidRPr="007A17A2">
        <w:rPr>
          <w:rStyle w:val="CODEtemp"/>
        </w:rPr>
        <w:t>": "</w:t>
      </w:r>
      <w:r>
        <w:rPr>
          <w:rStyle w:val="CODEtemp"/>
        </w:rPr>
        <w:t>existing</w:t>
      </w:r>
      <w:r w:rsidRPr="007A17A2">
        <w:rPr>
          <w:rStyle w:val="CODEtemp"/>
        </w:rPr>
        <w:t>"</w:t>
      </w:r>
      <w:r>
        <w:rPr>
          <w:rStyle w:val="CODEtemp"/>
        </w:rPr>
        <w:t>.</w:t>
      </w:r>
    </w:p>
    <w:p w14:paraId="04CAE532" w14:textId="4791B51D" w:rsidR="00B86BC7" w:rsidRDefault="00B86BC7" w:rsidP="00B86BC7">
      <w:pPr>
        <w:pStyle w:val="Heading3"/>
      </w:pPr>
      <w:bookmarkStart w:id="742" w:name="_Toc534899711"/>
      <w:r>
        <w:t>name property</w:t>
      </w:r>
      <w:bookmarkEnd w:id="742"/>
    </w:p>
    <w:p w14:paraId="19E18CE8" w14:textId="2D3F67B3"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w:t>
      </w:r>
      <w:r w:rsidR="00325B40" w:rsidRPr="00325B40">
        <w:rPr>
          <w:rStyle w:val="CODEtemp"/>
        </w:rPr>
        <w:t>message</w:t>
      </w:r>
      <w:r w:rsidR="00325B40">
        <w:t xml:space="preserve"> object (§</w:t>
      </w:r>
      <w:r w:rsidR="00325B40">
        <w:fldChar w:fldCharType="begin"/>
      </w:r>
      <w:r w:rsidR="00325B40">
        <w:instrText xml:space="preserve"> REF _Ref508814664 \r \h </w:instrText>
      </w:r>
      <w:r w:rsidR="00325B40">
        <w:fldChar w:fldCharType="separate"/>
      </w:r>
      <w:r w:rsidR="00820181">
        <w:t>3.11</w:t>
      </w:r>
      <w:r w:rsidR="00325B40">
        <w:fldChar w:fldCharType="end"/>
      </w:r>
      <w:r w:rsidR="00325B40">
        <w:t>)</w:t>
      </w:r>
      <w:r>
        <w:t xml:space="preserve">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2186858E" w:rsidR="00517BAE" w:rsidRDefault="00517BAE" w:rsidP="00517BAE">
      <w:pPr>
        <w:pStyle w:val="Note"/>
      </w:pPr>
      <w:r>
        <w:t>NOTE</w:t>
      </w:r>
      <w:r w:rsidR="00325B40">
        <w:t xml:space="preserve"> 1</w:t>
      </w:r>
      <w:r>
        <w:t>: A rule name is suitable in contexts where a readable identifier is preferable and where the lack of stability is not a concern.</w:t>
      </w:r>
    </w:p>
    <w:p w14:paraId="40BE4D7C" w14:textId="7030E3FD" w:rsidR="00325B40" w:rsidRPr="00325B40" w:rsidRDefault="00325B40" w:rsidP="00325B40">
      <w:pPr>
        <w:pStyle w:val="Note"/>
      </w:pPr>
      <w:r>
        <w:t xml:space="preserve">NOTE 2: The </w:t>
      </w:r>
      <w:r w:rsidRPr="005C2B0E">
        <w:rPr>
          <w:rStyle w:val="CODEtemp"/>
        </w:rPr>
        <w:t>name</w:t>
      </w:r>
      <w:r>
        <w:t xml:space="preserve"> property is represented as a </w:t>
      </w:r>
      <w:r w:rsidRPr="005C2B0E">
        <w:rPr>
          <w:rStyle w:val="CODEtemp"/>
        </w:rPr>
        <w:t>message</w:t>
      </w:r>
      <w:r>
        <w:t xml:space="preserve"> object rather than as a string because it is intended to be understandable to an end user, so tool vendors might want to localize it.</w:t>
      </w:r>
    </w:p>
    <w:p w14:paraId="3BDDFF5D" w14:textId="139C2603" w:rsidR="00517BAE" w:rsidRDefault="00517BAE" w:rsidP="00517BAE">
      <w:pPr>
        <w:pStyle w:val="Note"/>
      </w:pPr>
      <w:r>
        <w:lastRenderedPageBreak/>
        <w:t>EXAMPLE:</w:t>
      </w:r>
    </w:p>
    <w:p w14:paraId="686AED4C" w14:textId="3FAC90B2" w:rsidR="00325B40" w:rsidRDefault="00325B40" w:rsidP="002D65F3">
      <w:pPr>
        <w:pStyle w:val="Code"/>
      </w:pPr>
      <w:r>
        <w:t>{                         # A rule object</w:t>
      </w:r>
    </w:p>
    <w:p w14:paraId="3D72EB6D" w14:textId="28F1CDAD" w:rsidR="00325B40" w:rsidRDefault="00325B40" w:rsidP="002D65F3">
      <w:pPr>
        <w:pStyle w:val="Code"/>
      </w:pPr>
      <w:r>
        <w:t xml:space="preserve">  "name": {</w:t>
      </w:r>
    </w:p>
    <w:p w14:paraId="5F6C2BC1" w14:textId="507D2388" w:rsidR="00325B40" w:rsidRDefault="00325B40" w:rsidP="002D65F3">
      <w:pPr>
        <w:pStyle w:val="Code"/>
      </w:pPr>
      <w:r>
        <w:t xml:space="preserve">    "text": "</w:t>
      </w:r>
      <w:proofErr w:type="spellStart"/>
      <w:r>
        <w:t>SpecifyMarshalingForPInvokeStringArguments</w:t>
      </w:r>
      <w:proofErr w:type="spellEnd"/>
      <w:r>
        <w:t>"</w:t>
      </w:r>
    </w:p>
    <w:p w14:paraId="3116DFD9" w14:textId="6FD0664F" w:rsidR="00325B40" w:rsidRDefault="00325B40" w:rsidP="002D65F3">
      <w:pPr>
        <w:pStyle w:val="Code"/>
      </w:pPr>
      <w:r>
        <w:t xml:space="preserve">  }</w:t>
      </w:r>
    </w:p>
    <w:p w14:paraId="0EEDE6C4" w14:textId="57BAB548" w:rsidR="00325B40" w:rsidRPr="00325B40" w:rsidRDefault="00325B40" w:rsidP="002D65F3">
      <w:pPr>
        <w:pStyle w:val="Code"/>
      </w:pPr>
      <w:r>
        <w:t>}</w:t>
      </w:r>
    </w:p>
    <w:p w14:paraId="23ACD4C9" w14:textId="51DFBAE1" w:rsidR="00B86BC7" w:rsidRDefault="00B86BC7" w:rsidP="00B86BC7">
      <w:pPr>
        <w:pStyle w:val="Heading3"/>
      </w:pPr>
      <w:bookmarkStart w:id="743" w:name="_Ref493510771"/>
      <w:bookmarkStart w:id="744" w:name="_Toc534899712"/>
      <w:proofErr w:type="spellStart"/>
      <w:r>
        <w:t>shortDescription</w:t>
      </w:r>
      <w:proofErr w:type="spellEnd"/>
      <w:r>
        <w:t xml:space="preserve"> property</w:t>
      </w:r>
      <w:bookmarkEnd w:id="743"/>
      <w:bookmarkEnd w:id="744"/>
    </w:p>
    <w:p w14:paraId="529813AC" w14:textId="071B5D8E"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proofErr w:type="spellStart"/>
      <w:r w:rsidRPr="00517BAE">
        <w:rPr>
          <w:rStyle w:val="CODEtemp"/>
        </w:rPr>
        <w:t>shortDescription</w:t>
      </w:r>
      <w:proofErr w:type="spellEnd"/>
      <w:r>
        <w:t xml:space="preserve"> whose value is a </w:t>
      </w:r>
      <w:r w:rsidR="00B9497D" w:rsidRPr="00325B40">
        <w:rPr>
          <w:rStyle w:val="CODEtemp"/>
        </w:rPr>
        <w:t>message</w:t>
      </w:r>
      <w:r w:rsidR="00325B40">
        <w:t xml:space="preserve"> object</w:t>
      </w:r>
      <w:r w:rsidR="00B9497D">
        <w:t xml:space="preserve"> (</w:t>
      </w:r>
      <w:r w:rsidR="00B9497D" w:rsidRPr="00517BAE">
        <w:t>§</w:t>
      </w:r>
      <w:r w:rsidR="00325B40">
        <w:fldChar w:fldCharType="begin"/>
      </w:r>
      <w:r w:rsidR="00325B40">
        <w:instrText xml:space="preserve"> REF _Ref508814664 \r \h </w:instrText>
      </w:r>
      <w:r w:rsidR="00325B40">
        <w:fldChar w:fldCharType="separate"/>
      </w:r>
      <w:r w:rsidR="00820181">
        <w:t>3.11</w:t>
      </w:r>
      <w:r w:rsidR="00325B40">
        <w:fldChar w:fldCharType="end"/>
      </w:r>
      <w:r w:rsidR="00B9497D">
        <w:t xml:space="preserve">) that provides a </w:t>
      </w:r>
      <w:r>
        <w:t xml:space="preserve">concise description of the rule. The </w:t>
      </w:r>
      <w:proofErr w:type="spellStart"/>
      <w:r w:rsidRPr="00517BAE">
        <w:rPr>
          <w:rStyle w:val="CODEtemp"/>
        </w:rPr>
        <w:t>shortDescription</w:t>
      </w:r>
      <w:proofErr w:type="spellEnd"/>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77777777" w:rsidR="00325B40" w:rsidRDefault="00325B40" w:rsidP="002D65F3">
      <w:pPr>
        <w:pStyle w:val="Code"/>
      </w:pPr>
      <w:r>
        <w:t>{                         # A rule object</w:t>
      </w:r>
    </w:p>
    <w:p w14:paraId="08B15368" w14:textId="4CBA846A" w:rsidR="00325B40" w:rsidRDefault="00325B40" w:rsidP="002D65F3">
      <w:pPr>
        <w:pStyle w:val="Code"/>
      </w:pPr>
      <w:r>
        <w:t xml:space="preserve">  "</w:t>
      </w:r>
      <w:proofErr w:type="spellStart"/>
      <w:r>
        <w:t>shortDescription</w:t>
      </w:r>
      <w:proofErr w:type="spellEnd"/>
      <w:r>
        <w:t>": {</w:t>
      </w:r>
    </w:p>
    <w:p w14:paraId="15D9719C" w14:textId="43DEAC19" w:rsidR="00325B40" w:rsidRDefault="00325B40" w:rsidP="002D65F3">
      <w:pPr>
        <w:pStyle w:val="Code"/>
      </w:pPr>
      <w:r>
        <w:t xml:space="preserve">    "text": "</w:t>
      </w:r>
      <w:r w:rsidRPr="00325B40">
        <w:t>Specify marshaling for P/Invoke string arguments</w:t>
      </w:r>
      <w:r>
        <w:t>"</w:t>
      </w:r>
    </w:p>
    <w:p w14:paraId="51E82352" w14:textId="77777777" w:rsidR="00325B40" w:rsidRDefault="00325B40" w:rsidP="002D65F3">
      <w:pPr>
        <w:pStyle w:val="Code"/>
      </w:pPr>
      <w:r>
        <w:t xml:space="preserve">  }</w:t>
      </w:r>
    </w:p>
    <w:p w14:paraId="519FDCBA" w14:textId="77777777" w:rsidR="00325B40" w:rsidRPr="00325B40" w:rsidRDefault="00325B40" w:rsidP="002D65F3">
      <w:pPr>
        <w:pStyle w:val="Code"/>
      </w:pPr>
      <w:r>
        <w:t>}</w:t>
      </w:r>
    </w:p>
    <w:p w14:paraId="71976AC6" w14:textId="16F794B5" w:rsidR="00B86BC7" w:rsidRDefault="00B86BC7" w:rsidP="00B86BC7">
      <w:pPr>
        <w:pStyle w:val="Heading3"/>
      </w:pPr>
      <w:bookmarkStart w:id="745" w:name="_Ref493510781"/>
      <w:bookmarkStart w:id="746" w:name="_Toc534899713"/>
      <w:proofErr w:type="spellStart"/>
      <w:r>
        <w:t>fullDescription</w:t>
      </w:r>
      <w:proofErr w:type="spellEnd"/>
      <w:r>
        <w:t xml:space="preserve"> property</w:t>
      </w:r>
      <w:bookmarkEnd w:id="745"/>
      <w:bookmarkEnd w:id="746"/>
    </w:p>
    <w:p w14:paraId="1D1994A2" w14:textId="2B3BFD97"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proofErr w:type="spellStart"/>
      <w:r w:rsidRPr="00F4291F">
        <w:rPr>
          <w:rStyle w:val="CODEtemp"/>
        </w:rPr>
        <w:t>fullDescription</w:t>
      </w:r>
      <w:proofErr w:type="spellEnd"/>
      <w:r>
        <w:t xml:space="preserve"> whose value is a </w:t>
      </w:r>
      <w:r w:rsidR="00D62F3E" w:rsidRPr="00325B40">
        <w:rPr>
          <w:rStyle w:val="CODEtemp"/>
        </w:rPr>
        <w:t>message</w:t>
      </w:r>
      <w:r w:rsidR="00D62F3E">
        <w:t xml:space="preserve"> </w:t>
      </w:r>
      <w:r w:rsidR="00325B40">
        <w:t xml:space="preserve">object </w:t>
      </w:r>
      <w:r w:rsidR="00D62F3E">
        <w:t>(</w:t>
      </w:r>
      <w:r w:rsidR="00D62F3E" w:rsidRPr="00517BAE">
        <w:t>§</w:t>
      </w:r>
      <w:r w:rsidR="00325B40">
        <w:fldChar w:fldCharType="begin"/>
      </w:r>
      <w:r w:rsidR="00325B40">
        <w:instrText xml:space="preserve"> REF _Ref508814664 \r \h </w:instrText>
      </w:r>
      <w:r w:rsidR="00325B40">
        <w:fldChar w:fldCharType="separate"/>
      </w:r>
      <w:r w:rsidR="00820181">
        <w:t>3.11</w:t>
      </w:r>
      <w:r w:rsidR="00325B40">
        <w:fldChar w:fldCharType="end"/>
      </w:r>
      <w:r w:rsidR="00D62F3E">
        <w:t>)</w:t>
      </w:r>
      <w:r>
        <w:t xml:space="preserve"> that describes the rule.</w:t>
      </w:r>
    </w:p>
    <w:p w14:paraId="1CD7E45C" w14:textId="466EA1A7" w:rsidR="00F4291F" w:rsidRDefault="00F4291F" w:rsidP="00F4291F">
      <w:r>
        <w:t xml:space="preserve">The </w:t>
      </w:r>
      <w:proofErr w:type="spellStart"/>
      <w:r w:rsidRPr="00F4291F">
        <w:rPr>
          <w:rStyle w:val="CODEtemp"/>
        </w:rPr>
        <w:t>fullDescription</w:t>
      </w:r>
      <w:proofErr w:type="spellEnd"/>
      <w:r>
        <w:t xml:space="preserve"> property </w:t>
      </w:r>
      <w:r w:rsidRPr="00F4291F">
        <w:rPr>
          <w:b/>
        </w:rPr>
        <w:t>SHOULD</w:t>
      </w:r>
      <w:r>
        <w:t>, as far as possible, provide details sufficient to enable resolution of any problem indicated by the result.</w:t>
      </w:r>
    </w:p>
    <w:p w14:paraId="33109894" w14:textId="3A31B387" w:rsidR="00517BAE" w:rsidRDefault="00F4291F" w:rsidP="00F4291F">
      <w:r>
        <w:t xml:space="preserve">The first sentence of </w:t>
      </w:r>
      <w:proofErr w:type="spellStart"/>
      <w:r w:rsidRPr="00F4291F">
        <w:rPr>
          <w:rStyle w:val="CODEtemp"/>
        </w:rPr>
        <w:t>fullDescription</w:t>
      </w:r>
      <w:proofErr w:type="spellEnd"/>
      <w:r>
        <w:t xml:space="preserve"> </w:t>
      </w:r>
      <w:r w:rsidRPr="00F4291F">
        <w:rPr>
          <w:b/>
        </w:rPr>
        <w:t>SHOULD</w:t>
      </w:r>
      <w:r>
        <w:t xml:space="preserve"> provide a concise description of the rule, suitable for display in cases where available space is limited. Tools that construct </w:t>
      </w:r>
      <w:proofErr w:type="spellStart"/>
      <w:r w:rsidRPr="00F4291F">
        <w:rPr>
          <w:rStyle w:val="CODEtemp"/>
        </w:rPr>
        <w:t>fullDescription</w:t>
      </w:r>
      <w:proofErr w:type="spellEnd"/>
      <w:r>
        <w:t xml:space="preserve"> in this way do not need to provide a value for </w:t>
      </w:r>
      <w:proofErr w:type="spellStart"/>
      <w:r w:rsidRPr="00F4291F">
        <w:rPr>
          <w:rStyle w:val="CODEtemp"/>
        </w:rPr>
        <w:t>shortDescription</w:t>
      </w:r>
      <w:proofErr w:type="spellEnd"/>
      <w:r w:rsidR="00325B40">
        <w:t xml:space="preserve"> (§</w:t>
      </w:r>
      <w:r w:rsidR="00325B40">
        <w:fldChar w:fldCharType="begin"/>
      </w:r>
      <w:r w:rsidR="00325B40">
        <w:instrText xml:space="preserve"> REF _Ref493510771 \r \h </w:instrText>
      </w:r>
      <w:r w:rsidR="00325B40">
        <w:fldChar w:fldCharType="separate"/>
      </w:r>
      <w:r w:rsidR="00820181">
        <w:t>3.40.6</w:t>
      </w:r>
      <w:r w:rsidR="00325B40">
        <w:fldChar w:fldCharType="end"/>
      </w:r>
      <w:r w:rsidR="00325B40">
        <w:t>).</w:t>
      </w:r>
      <w:r>
        <w:t xml:space="preserve"> Tools that do not construct </w:t>
      </w:r>
      <w:proofErr w:type="spellStart"/>
      <w:r w:rsidRPr="00F4291F">
        <w:rPr>
          <w:rStyle w:val="CODEtemp"/>
        </w:rPr>
        <w:t>fullDescription</w:t>
      </w:r>
      <w:proofErr w:type="spellEnd"/>
      <w:r>
        <w:t xml:space="preserve"> in this way </w:t>
      </w:r>
      <w:r w:rsidRPr="00F4291F">
        <w:rPr>
          <w:b/>
        </w:rPr>
        <w:t>SHOULD</w:t>
      </w:r>
      <w:r>
        <w:t xml:space="preserve"> provide a value for </w:t>
      </w:r>
      <w:proofErr w:type="spellStart"/>
      <w:r w:rsidRPr="00F4291F">
        <w:rPr>
          <w:rStyle w:val="CODEtemp"/>
        </w:rPr>
        <w:t>shortDescription</w:t>
      </w:r>
      <w:proofErr w:type="spellEnd"/>
      <w:r>
        <w:t xml:space="preserve">, because otherwise, the initial portion of </w:t>
      </w:r>
      <w:proofErr w:type="spellStart"/>
      <w:r w:rsidRPr="00F4291F">
        <w:rPr>
          <w:rStyle w:val="CODEtemp"/>
        </w:rPr>
        <w:t>fullDescription</w:t>
      </w:r>
      <w:proofErr w:type="spellEnd"/>
      <w:r>
        <w:t xml:space="preserve"> that a viewer displays where available space is limited might not be understandable.</w:t>
      </w:r>
    </w:p>
    <w:p w14:paraId="07C08A4C" w14:textId="57BF3A4B" w:rsidR="00B86BC7" w:rsidRDefault="00B86BC7" w:rsidP="00B86BC7">
      <w:pPr>
        <w:pStyle w:val="Heading3"/>
      </w:pPr>
      <w:bookmarkStart w:id="747" w:name="_Ref493345139"/>
      <w:bookmarkStart w:id="748" w:name="_Toc534899714"/>
      <w:proofErr w:type="spellStart"/>
      <w:r>
        <w:t>message</w:t>
      </w:r>
      <w:r w:rsidR="00CD2BD7">
        <w:t>Strings</w:t>
      </w:r>
      <w:proofErr w:type="spellEnd"/>
      <w:r>
        <w:t xml:space="preserve"> property</w:t>
      </w:r>
      <w:bookmarkEnd w:id="747"/>
      <w:bookmarkEnd w:id="748"/>
    </w:p>
    <w:p w14:paraId="6AA2B3CA" w14:textId="4B60A0EA" w:rsidR="00197743" w:rsidRDefault="00197743" w:rsidP="00197743">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proofErr w:type="spellStart"/>
      <w:r w:rsidRPr="00AF0D84">
        <w:rPr>
          <w:rStyle w:val="CODEtemp"/>
        </w:rPr>
        <w:t>message</w:t>
      </w:r>
      <w:r w:rsidR="007F1CE5">
        <w:rPr>
          <w:rStyle w:val="CODEtemp"/>
        </w:rPr>
        <w:t>Strings</w:t>
      </w:r>
      <w:proofErr w:type="spellEnd"/>
      <w:r>
        <w:t xml:space="preserve"> whose value is a</w:t>
      </w:r>
      <w:r w:rsidR="005E23FD">
        <w:t>n</w:t>
      </w:r>
      <w:r>
        <w:t xml:space="preserve"> object </w:t>
      </w:r>
      <w:r w:rsidR="004A12C7">
        <w:t>(§</w:t>
      </w:r>
      <w:r w:rsidR="007F1CE5">
        <w:fldChar w:fldCharType="begin"/>
      </w:r>
      <w:r w:rsidR="007F1CE5">
        <w:instrText xml:space="preserve"> REF _Ref508798892 \r \h </w:instrText>
      </w:r>
      <w:r w:rsidR="007F1CE5">
        <w:fldChar w:fldCharType="separate"/>
      </w:r>
      <w:r w:rsidR="00820181">
        <w:t>3.6</w:t>
      </w:r>
      <w:r w:rsidR="007F1CE5">
        <w:fldChar w:fldCharType="end"/>
      </w:r>
      <w:r w:rsidR="004A12C7">
        <w:t xml:space="preserve">) </w:t>
      </w:r>
      <w:r>
        <w:t xml:space="preserve">consisting of a set of </w:t>
      </w:r>
      <w:r w:rsidR="00F83B35">
        <w:t>properties</w:t>
      </w:r>
      <w:r>
        <w:t xml:space="preserve"> with arbitrary names.</w:t>
      </w:r>
    </w:p>
    <w:p w14:paraId="4810A9EB" w14:textId="357E4B23" w:rsidR="007F1CE5" w:rsidRDefault="00197743" w:rsidP="007F1CE5">
      <w:r>
        <w:t xml:space="preserve">The value </w:t>
      </w:r>
      <w:r w:rsidR="00F83B35">
        <w:t>of</w:t>
      </w:r>
      <w:r>
        <w:t xml:space="preserve"> each </w:t>
      </w:r>
      <w:r w:rsidR="00F83B35">
        <w:t>property</w:t>
      </w:r>
      <w:r>
        <w:t xml:space="preserve"> </w:t>
      </w:r>
      <w:r w:rsidR="00AF0D84" w:rsidRPr="00AF0D84">
        <w:rPr>
          <w:b/>
        </w:rPr>
        <w:t>SHALL</w:t>
      </w:r>
      <w:r w:rsidR="00AF0D84">
        <w:t xml:space="preserve"> </w:t>
      </w:r>
      <w:r>
        <w:t xml:space="preserve">be a </w:t>
      </w:r>
      <w:r w:rsidR="007F1CE5">
        <w:t xml:space="preserve">plain text message </w:t>
      </w:r>
      <w:r>
        <w:t>string</w:t>
      </w:r>
      <w:r w:rsidR="007F1CE5">
        <w:t xml:space="preserve"> (§</w:t>
      </w:r>
      <w:r w:rsidR="007F1CE5">
        <w:fldChar w:fldCharType="begin"/>
      </w:r>
      <w:r w:rsidR="007F1CE5">
        <w:instrText xml:space="preserve"> REF _Ref503354593 \r \h </w:instrText>
      </w:r>
      <w:r w:rsidR="007F1CE5">
        <w:fldChar w:fldCharType="separate"/>
      </w:r>
      <w:r w:rsidR="00820181">
        <w:t>3.11.2</w:t>
      </w:r>
      <w:r w:rsidR="007F1CE5">
        <w:fldChar w:fldCharType="end"/>
      </w:r>
      <w:r w:rsidR="007F1CE5">
        <w:t xml:space="preserve">). </w:t>
      </w:r>
      <w:r w:rsidR="00F67E65">
        <w:t xml:space="preserve">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820181">
        <w:t>3.11.4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820181">
        <w:t>3.11.5</w:t>
      </w:r>
      <w:r w:rsidR="00F67E65">
        <w:fldChar w:fldCharType="end"/>
      </w:r>
      <w:r w:rsidR="00F67E65">
        <w:t>).</w:t>
      </w:r>
    </w:p>
    <w:p w14:paraId="54AC3DC0" w14:textId="52231BE3" w:rsidR="00197743" w:rsidRDefault="00197743" w:rsidP="00197743">
      <w:r>
        <w:t xml:space="preserve">The set of </w:t>
      </w:r>
      <w:r w:rsidR="00F83B35">
        <w:t xml:space="preserve">property </w:t>
      </w:r>
      <w:r>
        <w:t xml:space="preserve">names appearing in the </w:t>
      </w:r>
      <w:proofErr w:type="spellStart"/>
      <w:r w:rsidRPr="00AF0D84">
        <w:rPr>
          <w:rStyle w:val="CODEtemp"/>
        </w:rPr>
        <w:t>message</w:t>
      </w:r>
      <w:r w:rsidR="007F1CE5">
        <w:rPr>
          <w:rStyle w:val="CODEtemp"/>
        </w:rPr>
        <w:t>Strings</w:t>
      </w:r>
      <w:proofErr w:type="spellEnd"/>
      <w:r>
        <w:t xml:space="preserve"> property </w:t>
      </w:r>
      <w:r w:rsidR="00AF0D84" w:rsidRPr="00AF0D84">
        <w:rPr>
          <w:b/>
        </w:rPr>
        <w:t>SHALL</w:t>
      </w:r>
      <w:r w:rsidR="00AF0D84">
        <w:t xml:space="preserve"> </w:t>
      </w:r>
      <w:r>
        <w:t xml:space="preserve">contain at least the set of strings which occur as values of </w:t>
      </w:r>
      <w:proofErr w:type="spellStart"/>
      <w:r w:rsidRPr="00AF0D84">
        <w:rPr>
          <w:rStyle w:val="CODEtemp"/>
        </w:rPr>
        <w:t>result.</w:t>
      </w:r>
      <w:r w:rsidR="003B3A06">
        <w:rPr>
          <w:rStyle w:val="CODEtemp"/>
        </w:rPr>
        <w:t>message.messageId</w:t>
      </w:r>
      <w:proofErr w:type="spellEnd"/>
      <w:r w:rsidR="003B3A06">
        <w:t xml:space="preserve"> </w:t>
      </w:r>
      <w:r>
        <w:t>propert</w:t>
      </w:r>
      <w:r w:rsidR="001E6121">
        <w:t>ies</w:t>
      </w:r>
      <w:r w:rsidR="00AF0D84">
        <w:t xml:space="preserve"> (§</w:t>
      </w:r>
      <w:r w:rsidR="003B3A06">
        <w:fldChar w:fldCharType="begin"/>
      </w:r>
      <w:r w:rsidR="003B3A06">
        <w:instrText xml:space="preserve"> REF _Ref493426628 \r \h </w:instrText>
      </w:r>
      <w:r w:rsidR="003B3A06">
        <w:fldChar w:fldCharType="separate"/>
      </w:r>
      <w:r w:rsidR="00820181">
        <w:t>3.22.8</w:t>
      </w:r>
      <w:r w:rsidR="003B3A06">
        <w:fldChar w:fldCharType="end"/>
      </w:r>
      <w:r w:rsidR="00AF0D84">
        <w:t>)</w:t>
      </w:r>
      <w:r>
        <w:t xml:space="preserve"> in the</w:t>
      </w:r>
      <w:r w:rsidR="00AF0D84">
        <w:t xml:space="preserve"> </w:t>
      </w:r>
      <w:r w:rsidR="003B3A06">
        <w:t xml:space="preserve">current </w:t>
      </w:r>
      <w:r w:rsidR="00136F19" w:rsidRPr="003B3A06">
        <w:rPr>
          <w:rStyle w:val="CODEtemp"/>
        </w:rPr>
        <w:t>run</w:t>
      </w:r>
      <w:r w:rsidR="003B3A06">
        <w:t xml:space="preserve"> object</w:t>
      </w:r>
      <w:r>
        <w:t xml:space="preserve">. The </w:t>
      </w:r>
      <w:proofErr w:type="spellStart"/>
      <w:r w:rsidRPr="00AF0D84">
        <w:rPr>
          <w:rStyle w:val="CODEtemp"/>
        </w:rPr>
        <w:t>message</w:t>
      </w:r>
      <w:r w:rsidR="007F1CE5">
        <w:rPr>
          <w:rStyle w:val="CODEtemp"/>
        </w:rPr>
        <w:t>String</w:t>
      </w:r>
      <w:r w:rsidRPr="00AF0D84">
        <w:rPr>
          <w:rStyle w:val="CODEtemp"/>
        </w:rPr>
        <w:t>s</w:t>
      </w:r>
      <w:proofErr w:type="spellEnd"/>
      <w:r>
        <w:t xml:space="preserve"> property </w:t>
      </w:r>
      <w:r w:rsidR="00AF0D84" w:rsidRPr="00AF0D84">
        <w:rPr>
          <w:b/>
        </w:rPr>
        <w:t>MAY</w:t>
      </w:r>
      <w:r w:rsidR="00AF0D84">
        <w:t xml:space="preserve"> </w:t>
      </w:r>
      <w:r>
        <w:t xml:space="preserve">contain additional </w:t>
      </w:r>
      <w:r w:rsidR="00136F19">
        <w:t>properties</w:t>
      </w:r>
      <w:r>
        <w:t xml:space="preserve"> whose names do not appear as the value of the </w:t>
      </w:r>
      <w:proofErr w:type="spellStart"/>
      <w:r w:rsidRPr="00AF0D84">
        <w:rPr>
          <w:rStyle w:val="CODEtemp"/>
        </w:rPr>
        <w:t>result.</w:t>
      </w:r>
      <w:r w:rsidR="003B3A06">
        <w:rPr>
          <w:rStyle w:val="CODEtemp"/>
        </w:rPr>
        <w:t>message.messageId</w:t>
      </w:r>
      <w:proofErr w:type="spellEnd"/>
      <w:r w:rsidR="003B3A06">
        <w:t xml:space="preserve"> </w:t>
      </w:r>
      <w:r>
        <w:t xml:space="preserve">property for any result in the </w:t>
      </w:r>
      <w:r w:rsidR="00136F19">
        <w:t>run</w:t>
      </w:r>
      <w:r>
        <w:t>.</w:t>
      </w:r>
    </w:p>
    <w:p w14:paraId="50742B38" w14:textId="73389897" w:rsidR="00197743" w:rsidRDefault="0025208C" w:rsidP="0025208C">
      <w:pPr>
        <w:pStyle w:val="Note"/>
      </w:pPr>
      <w:r>
        <w:t xml:space="preserve">NOTE: </w:t>
      </w:r>
      <w:r w:rsidR="00197743">
        <w:t xml:space="preserve">Additional </w:t>
      </w:r>
      <w:r w:rsidR="00454769">
        <w:t>properties</w:t>
      </w:r>
      <w:r w:rsidR="00197743">
        <w:t xml:space="preserve"> are permitted in the </w:t>
      </w:r>
      <w:proofErr w:type="spellStart"/>
      <w:r w:rsidR="00197743" w:rsidRPr="0025208C">
        <w:rPr>
          <w:rStyle w:val="CODEtemp"/>
        </w:rPr>
        <w:t>message</w:t>
      </w:r>
      <w:r w:rsidR="007F1CE5">
        <w:rPr>
          <w:rStyle w:val="CODEtemp"/>
        </w:rPr>
        <w:t>Strings</w:t>
      </w:r>
      <w:proofErr w:type="spellEnd"/>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6CB353B5" w:rsidR="00197743" w:rsidRDefault="00197743" w:rsidP="002D65F3">
      <w:pPr>
        <w:pStyle w:val="Code"/>
      </w:pPr>
      <w:r>
        <w:t>{</w:t>
      </w:r>
      <w:r w:rsidR="007F1CE5">
        <w:t xml:space="preserve">      </w:t>
      </w:r>
      <w:r w:rsidR="00F67E65">
        <w:t xml:space="preserve">          </w:t>
      </w:r>
      <w:r w:rsidR="007F1CE5">
        <w:t xml:space="preserve">      # A rule object</w:t>
      </w:r>
    </w:p>
    <w:p w14:paraId="45AA32F6" w14:textId="551F85E1" w:rsidR="007F1CE5" w:rsidRDefault="007F1CE5" w:rsidP="002D65F3">
      <w:pPr>
        <w:pStyle w:val="Code"/>
      </w:pPr>
      <w:r>
        <w:t xml:space="preserve">  "</w:t>
      </w:r>
      <w:proofErr w:type="spellStart"/>
      <w:r w:rsidR="00F67E65">
        <w:t>messageStrings</w:t>
      </w:r>
      <w:proofErr w:type="spellEnd"/>
      <w:r w:rsidR="00F67E65">
        <w:t>": {</w:t>
      </w:r>
    </w:p>
    <w:p w14:paraId="5284FE4B" w14:textId="28953222" w:rsidR="00197743" w:rsidRDefault="0025208C" w:rsidP="002D65F3">
      <w:pPr>
        <w:pStyle w:val="Code"/>
      </w:pPr>
      <w:r>
        <w:t xml:space="preserve">    "</w:t>
      </w:r>
      <w:proofErr w:type="spellStart"/>
      <w:r>
        <w:t>objectCreation</w:t>
      </w:r>
      <w:proofErr w:type="spellEnd"/>
      <w:r>
        <w:t>"</w:t>
      </w:r>
      <w:r w:rsidR="00197743">
        <w:t xml:space="preserve">: </w:t>
      </w:r>
      <w:r>
        <w:t xml:space="preserve"> </w:t>
      </w:r>
      <w:r w:rsidR="00197743">
        <w:t>"{0} creates a new instance of {1} which is never used.</w:t>
      </w:r>
    </w:p>
    <w:p w14:paraId="26BB26DE" w14:textId="77777777" w:rsidR="0025208C" w:rsidRDefault="00197743" w:rsidP="002D65F3">
      <w:pPr>
        <w:pStyle w:val="Code"/>
      </w:pPr>
      <w:r>
        <w:t xml:space="preserve">                        Pass the instance as an argument to another method,</w:t>
      </w:r>
    </w:p>
    <w:p w14:paraId="531C5A63" w14:textId="202DDA5F" w:rsidR="00197743" w:rsidRDefault="0025208C" w:rsidP="002D65F3">
      <w:pPr>
        <w:pStyle w:val="Code"/>
      </w:pPr>
      <w:r>
        <w:t xml:space="preserve">                        </w:t>
      </w:r>
      <w:r w:rsidR="00197743">
        <w:t>assign the instance to a variable,</w:t>
      </w:r>
    </w:p>
    <w:p w14:paraId="01C46B53" w14:textId="77777777" w:rsidR="00197743" w:rsidRDefault="00197743" w:rsidP="002D65F3">
      <w:pPr>
        <w:pStyle w:val="Code"/>
      </w:pPr>
      <w:r>
        <w:lastRenderedPageBreak/>
        <w:t xml:space="preserve">                        or remove the object creation if it is unnecessary.",  </w:t>
      </w:r>
    </w:p>
    <w:p w14:paraId="6ACFD41D" w14:textId="77777777" w:rsidR="0025208C" w:rsidRDefault="00197743" w:rsidP="002D65F3">
      <w:pPr>
        <w:pStyle w:val="Code"/>
      </w:pPr>
      <w:r>
        <w:t xml:space="preserve">    "</w:t>
      </w:r>
      <w:proofErr w:type="spellStart"/>
      <w:r>
        <w:t>stringReturnValue</w:t>
      </w:r>
      <w:proofErr w:type="spellEnd"/>
      <w:r>
        <w:t xml:space="preserve">": "{0} calls {1} </w:t>
      </w:r>
      <w:r w:rsidR="0025208C">
        <w:t>but does not use the new string</w:t>
      </w:r>
    </w:p>
    <w:p w14:paraId="6755FD15" w14:textId="6CE03155" w:rsidR="00197743" w:rsidRDefault="0025208C" w:rsidP="002D65F3">
      <w:pPr>
        <w:pStyle w:val="Code"/>
      </w:pPr>
      <w:r>
        <w:t xml:space="preserve">                         </w:t>
      </w:r>
      <w:r w:rsidR="00197743">
        <w:t>instance that the method returns.</w:t>
      </w:r>
    </w:p>
    <w:p w14:paraId="3D88E19B" w14:textId="77777777" w:rsidR="0025208C" w:rsidRDefault="00197743" w:rsidP="002D65F3">
      <w:pPr>
        <w:pStyle w:val="Code"/>
      </w:pPr>
      <w:r>
        <w:t xml:space="preserve">                         Pass the instance as an argument to another method,</w:t>
      </w:r>
    </w:p>
    <w:p w14:paraId="68DAF5BB" w14:textId="742139AA" w:rsidR="00197743" w:rsidRDefault="0025208C" w:rsidP="002D65F3">
      <w:pPr>
        <w:pStyle w:val="Code"/>
      </w:pPr>
      <w:r>
        <w:t xml:space="preserve">                        </w:t>
      </w:r>
      <w:r w:rsidR="00197743">
        <w:t xml:space="preserve"> assign the instance to a variable,</w:t>
      </w:r>
    </w:p>
    <w:p w14:paraId="52BF382B" w14:textId="77777777" w:rsidR="00F67E65" w:rsidRDefault="0025208C" w:rsidP="002D65F3">
      <w:pPr>
        <w:pStyle w:val="Code"/>
      </w:pPr>
      <w:r>
        <w:t xml:space="preserve">                       </w:t>
      </w:r>
      <w:r w:rsidR="00197743">
        <w:t xml:space="preserve">  or remove the call if it is unnecessary."</w:t>
      </w:r>
    </w:p>
    <w:p w14:paraId="3311F561" w14:textId="2AAC5D40" w:rsidR="00197743" w:rsidRDefault="00F67E65" w:rsidP="002D65F3">
      <w:pPr>
        <w:pStyle w:val="Code"/>
      </w:pPr>
      <w:r>
        <w:t xml:space="preserve">  }</w:t>
      </w:r>
      <w:r w:rsidR="00197743">
        <w:t xml:space="preserve">    </w:t>
      </w:r>
    </w:p>
    <w:p w14:paraId="18AAD2C6" w14:textId="52FF5A09" w:rsidR="00F4291F" w:rsidRPr="00F4291F" w:rsidRDefault="00197743" w:rsidP="002D65F3">
      <w:pPr>
        <w:pStyle w:val="Code"/>
      </w:pPr>
      <w:r>
        <w:t>}</w:t>
      </w:r>
    </w:p>
    <w:p w14:paraId="61B53774" w14:textId="65C134B6" w:rsidR="00D60DFE" w:rsidRDefault="00C55966" w:rsidP="00B86BC7">
      <w:pPr>
        <w:pStyle w:val="Heading3"/>
      </w:pPr>
      <w:bookmarkStart w:id="749" w:name="_Ref503366474"/>
      <w:bookmarkStart w:id="750" w:name="_Ref503366805"/>
      <w:bookmarkStart w:id="751" w:name="_Toc534899715"/>
      <w:proofErr w:type="spellStart"/>
      <w:r>
        <w:t>richMessageStrings</w:t>
      </w:r>
      <w:proofErr w:type="spellEnd"/>
      <w:r w:rsidR="00932BEE">
        <w:t xml:space="preserve"> property</w:t>
      </w:r>
      <w:bookmarkEnd w:id="749"/>
      <w:bookmarkEnd w:id="750"/>
      <w:bookmarkEnd w:id="751"/>
    </w:p>
    <w:p w14:paraId="5301B6AC" w14:textId="27185398" w:rsidR="00454769" w:rsidRDefault="00454769" w:rsidP="00454769">
      <w:r>
        <w:t xml:space="preserve">If a </w:t>
      </w:r>
      <w:r>
        <w:rPr>
          <w:rStyle w:val="CODEtemp"/>
        </w:rPr>
        <w:t>rule</w:t>
      </w:r>
      <w:r>
        <w:t xml:space="preserve"> object contains a </w:t>
      </w:r>
      <w:proofErr w:type="spellStart"/>
      <w:r>
        <w:rPr>
          <w:rStyle w:val="CODEtemp"/>
        </w:rPr>
        <w:t>message</w:t>
      </w:r>
      <w:r w:rsidR="00F67E65">
        <w:rPr>
          <w:rStyle w:val="CODEtemp"/>
        </w:rPr>
        <w:t>Strings</w:t>
      </w:r>
      <w:proofErr w:type="spellEnd"/>
      <w:r>
        <w:t xml:space="preserve"> property (§</w:t>
      </w:r>
      <w:r>
        <w:fldChar w:fldCharType="begin"/>
      </w:r>
      <w:r>
        <w:instrText xml:space="preserve"> REF _Ref493345139 \r \h </w:instrText>
      </w:r>
      <w:r>
        <w:fldChar w:fldCharType="separate"/>
      </w:r>
      <w:r w:rsidR="00820181">
        <w:t>3.40.8</w:t>
      </w:r>
      <w:r>
        <w:fldChar w:fldCharType="end"/>
      </w:r>
      <w:r>
        <w:t xml:space="preserve">), it </w:t>
      </w:r>
      <w:r>
        <w:rPr>
          <w:b/>
        </w:rPr>
        <w:t>MAY</w:t>
      </w:r>
      <w:r>
        <w:t xml:space="preserve"> also contain a property named </w:t>
      </w:r>
      <w:proofErr w:type="spellStart"/>
      <w:r>
        <w:rPr>
          <w:rStyle w:val="CODEtemp"/>
        </w:rPr>
        <w:t>richMessage</w:t>
      </w:r>
      <w:r w:rsidR="00F67E65">
        <w:rPr>
          <w:rStyle w:val="CODEtemp"/>
        </w:rPr>
        <w:t>String</w:t>
      </w:r>
      <w:r>
        <w:rPr>
          <w:rStyle w:val="CODEtemp"/>
        </w:rPr>
        <w:t>s</w:t>
      </w:r>
      <w:proofErr w:type="spellEnd"/>
      <w:r>
        <w:t xml:space="preserve"> whose value is a</w:t>
      </w:r>
      <w:r w:rsidR="00BF653F">
        <w:t>n</w:t>
      </w:r>
      <w:r>
        <w:t xml:space="preserve"> object</w:t>
      </w:r>
      <w:r w:rsidR="004A12C7">
        <w:t xml:space="preserve"> (§</w:t>
      </w:r>
      <w:r w:rsidR="00F67E65">
        <w:fldChar w:fldCharType="begin"/>
      </w:r>
      <w:r w:rsidR="00F67E65">
        <w:instrText xml:space="preserve"> REF _Ref508798892 \r \h </w:instrText>
      </w:r>
      <w:r w:rsidR="00F67E65">
        <w:fldChar w:fldCharType="separate"/>
      </w:r>
      <w:r w:rsidR="00820181">
        <w:t>3.6</w:t>
      </w:r>
      <w:r w:rsidR="00F67E65">
        <w:fldChar w:fldCharType="end"/>
      </w:r>
      <w:r w:rsidR="004A12C7">
        <w:t>)</w:t>
      </w:r>
      <w:r>
        <w:t xml:space="preserve"> consisting of a set of properties</w:t>
      </w:r>
      <w:r w:rsidR="008B4FAD" w:rsidRPr="008B4FAD">
        <w:t xml:space="preserve"> </w:t>
      </w:r>
      <w:r w:rsidR="008B4FAD">
        <w:t xml:space="preserve">each of whose names also appears as a property name in </w:t>
      </w:r>
      <w:proofErr w:type="spellStart"/>
      <w:r w:rsidR="008B4FAD" w:rsidRPr="005228A9">
        <w:rPr>
          <w:rStyle w:val="CODEtemp"/>
        </w:rPr>
        <w:t>messageStrings</w:t>
      </w:r>
      <w:proofErr w:type="spellEnd"/>
      <w:r w:rsidR="008B4FAD">
        <w:t xml:space="preserve"> (§</w:t>
      </w:r>
      <w:r w:rsidR="008B4FAD">
        <w:fldChar w:fldCharType="begin"/>
      </w:r>
      <w:r w:rsidR="008B4FAD">
        <w:instrText xml:space="preserve"> REF _Ref493345139 \r \h </w:instrText>
      </w:r>
      <w:r w:rsidR="008B4FAD">
        <w:fldChar w:fldCharType="separate"/>
      </w:r>
      <w:r w:rsidR="00820181">
        <w:t>3.40.8</w:t>
      </w:r>
      <w:r w:rsidR="008B4FAD">
        <w:fldChar w:fldCharType="end"/>
      </w:r>
      <w:r w:rsidR="008B4FAD">
        <w:t>)</w:t>
      </w:r>
      <w:r>
        <w:t>.</w:t>
      </w:r>
    </w:p>
    <w:p w14:paraId="03C9BFFA" w14:textId="0BA29842" w:rsidR="00454769" w:rsidRDefault="00454769" w:rsidP="00454769">
      <w:r>
        <w:t xml:space="preserve">The value of each property </w:t>
      </w:r>
      <w:r>
        <w:rPr>
          <w:b/>
        </w:rPr>
        <w:t>SHALL</w:t>
      </w:r>
      <w:r>
        <w:t xml:space="preserve"> be a</w:t>
      </w:r>
      <w:r w:rsidR="00F67E65">
        <w:t xml:space="preserve"> rich text message string</w:t>
      </w:r>
      <w:r>
        <w:t xml:space="preserve"> (§</w:t>
      </w:r>
      <w:r>
        <w:fldChar w:fldCharType="begin"/>
      </w:r>
      <w:r>
        <w:instrText xml:space="preserve"> REF _Ref503354606 \r \h </w:instrText>
      </w:r>
      <w:r>
        <w:fldChar w:fldCharType="separate"/>
      </w:r>
      <w:r w:rsidR="00820181">
        <w:t>3.11.3</w:t>
      </w:r>
      <w:r>
        <w:fldChar w:fldCharType="end"/>
      </w:r>
      <w:r w:rsidR="00F67E65">
        <w:t>)</w:t>
      </w:r>
      <w:r>
        <w:t>.</w:t>
      </w:r>
      <w:r w:rsidR="00F67E65">
        <w:t xml:space="preserve"> 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820181">
        <w:t>3.11.4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820181">
        <w:t>3.11.5</w:t>
      </w:r>
      <w:r w:rsidR="00F67E65">
        <w:fldChar w:fldCharType="end"/>
      </w:r>
      <w:r w:rsidR="00F67E65">
        <w:t>).</w:t>
      </w:r>
    </w:p>
    <w:p w14:paraId="2D5E622A" w14:textId="2EBD2B7E" w:rsidR="008B4FAD" w:rsidRDefault="00CA3AC5" w:rsidP="00454769">
      <w:r>
        <w:t>SARIF consumer</w:t>
      </w:r>
      <w:r w:rsidR="00E61170">
        <w:t>s</w:t>
      </w:r>
      <w:r w:rsidR="00454769">
        <w:t xml:space="preserve"> that cannot render rich text </w:t>
      </w:r>
      <w:r w:rsidR="00454769">
        <w:rPr>
          <w:b/>
        </w:rPr>
        <w:t>SHALL</w:t>
      </w:r>
      <w:r w:rsidR="00454769">
        <w:t xml:space="preserve"> ignore </w:t>
      </w:r>
      <w:proofErr w:type="spellStart"/>
      <w:r w:rsidR="00454769">
        <w:rPr>
          <w:rStyle w:val="CODEtemp"/>
        </w:rPr>
        <w:t>richMessage</w:t>
      </w:r>
      <w:r w:rsidR="00F67E65">
        <w:rPr>
          <w:rStyle w:val="CODEtemp"/>
        </w:rPr>
        <w:t>String</w:t>
      </w:r>
      <w:r w:rsidR="00454769">
        <w:rPr>
          <w:rStyle w:val="CODEtemp"/>
        </w:rPr>
        <w:t>s</w:t>
      </w:r>
      <w:proofErr w:type="spellEnd"/>
      <w:r w:rsidR="00454769">
        <w:t xml:space="preserve"> and use </w:t>
      </w:r>
      <w:proofErr w:type="spellStart"/>
      <w:r w:rsidR="00454769">
        <w:rPr>
          <w:rStyle w:val="CODEtemp"/>
        </w:rPr>
        <w:t>message</w:t>
      </w:r>
      <w:r w:rsidR="00F67E65">
        <w:rPr>
          <w:rStyle w:val="CODEtemp"/>
        </w:rPr>
        <w:t>String</w:t>
      </w:r>
      <w:r w:rsidR="00454769">
        <w:rPr>
          <w:rStyle w:val="CODEtemp"/>
        </w:rPr>
        <w:t>s</w:t>
      </w:r>
      <w:proofErr w:type="spellEnd"/>
      <w:r w:rsidR="00454769">
        <w:t xml:space="preserve"> instead.</w:t>
      </w:r>
    </w:p>
    <w:p w14:paraId="2FA5458C" w14:textId="5A743666" w:rsidR="008B4FAD" w:rsidRDefault="008B4FAD" w:rsidP="008B4FAD">
      <w:pPr>
        <w:pStyle w:val="Note"/>
      </w:pPr>
      <w:r>
        <w:t>NOTE: This is the</w:t>
      </w:r>
      <w:r w:rsidR="00454769">
        <w:t xml:space="preserve"> reason</w:t>
      </w:r>
      <w:r>
        <w:t xml:space="preserve"> for the requirement that</w:t>
      </w:r>
      <w:r w:rsidR="00454769">
        <w:t xml:space="preserve"> every property name that appears in </w:t>
      </w:r>
      <w:proofErr w:type="spellStart"/>
      <w:r w:rsidR="00454769">
        <w:rPr>
          <w:rStyle w:val="CODEtemp"/>
        </w:rPr>
        <w:t>richMessage</w:t>
      </w:r>
      <w:r w:rsidR="00F67E65">
        <w:rPr>
          <w:rStyle w:val="CODEtemp"/>
        </w:rPr>
        <w:t>String</w:t>
      </w:r>
      <w:r w:rsidR="00454769">
        <w:rPr>
          <w:rStyle w:val="CODEtemp"/>
        </w:rPr>
        <w:t>s</w:t>
      </w:r>
      <w:proofErr w:type="spellEnd"/>
      <w:r w:rsidR="00454769">
        <w:t xml:space="preserve"> also appear</w:t>
      </w:r>
      <w:r>
        <w:t>s</w:t>
      </w:r>
      <w:r w:rsidR="00454769">
        <w:t xml:space="preserve"> in </w:t>
      </w:r>
      <w:proofErr w:type="spellStart"/>
      <w:r w:rsidR="00454769">
        <w:rPr>
          <w:rStyle w:val="CODEtemp"/>
        </w:rPr>
        <w:t>message</w:t>
      </w:r>
      <w:r w:rsidR="00F67E65">
        <w:rPr>
          <w:rStyle w:val="CODEtemp"/>
        </w:rPr>
        <w:t>Strings</w:t>
      </w:r>
      <w:proofErr w:type="spellEnd"/>
      <w:r w:rsidR="00454769">
        <w:t>.</w:t>
      </w:r>
    </w:p>
    <w:p w14:paraId="31517773" w14:textId="644A8808" w:rsidR="00454769" w:rsidRDefault="00CA3AC5" w:rsidP="00454769">
      <w:r>
        <w:t>SARIF c</w:t>
      </w:r>
      <w:r w:rsidR="00454769">
        <w:t>onsumer</w:t>
      </w:r>
      <w:r w:rsidR="00E61170">
        <w:t>s</w:t>
      </w:r>
      <w:r w:rsidR="00454769">
        <w:t xml:space="preserve"> that can render rich text </w:t>
      </w:r>
      <w:r w:rsidR="00454769">
        <w:rPr>
          <w:b/>
        </w:rPr>
        <w:t>SHOULD</w:t>
      </w:r>
      <w:r w:rsidR="00454769">
        <w:t xml:space="preserve"> use the </w:t>
      </w:r>
      <w:proofErr w:type="spellStart"/>
      <w:r w:rsidR="00454769">
        <w:rPr>
          <w:rStyle w:val="CODEtemp"/>
        </w:rPr>
        <w:t>richMessage</w:t>
      </w:r>
      <w:r w:rsidR="00F67E65">
        <w:rPr>
          <w:rStyle w:val="CODEtemp"/>
        </w:rPr>
        <w:t>String</w:t>
      </w:r>
      <w:r w:rsidR="00454769">
        <w:rPr>
          <w:rStyle w:val="CODEtemp"/>
        </w:rPr>
        <w:t>s</w:t>
      </w:r>
      <w:proofErr w:type="spellEnd"/>
      <w:r w:rsidR="00454769">
        <w:t xml:space="preserve"> property, assuming they take appropriate measures to address security issues such as those discussed in §</w:t>
      </w:r>
      <w:r w:rsidR="00454769">
        <w:fldChar w:fldCharType="begin"/>
      </w:r>
      <w:r w:rsidR="00454769">
        <w:instrText xml:space="preserve"> REF _Ref503355198 \r \h </w:instrText>
      </w:r>
      <w:r w:rsidR="00454769">
        <w:fldChar w:fldCharType="separate"/>
      </w:r>
      <w:r w:rsidR="00820181">
        <w:t>3.11.3.2</w:t>
      </w:r>
      <w:r w:rsidR="00454769">
        <w:fldChar w:fldCharType="end"/>
      </w:r>
      <w:r w:rsidR="00454769">
        <w:t>.</w:t>
      </w:r>
    </w:p>
    <w:p w14:paraId="207C80A3" w14:textId="4FE491C1" w:rsidR="00B86BC7" w:rsidRDefault="00B86BC7" w:rsidP="00B86BC7">
      <w:pPr>
        <w:pStyle w:val="Heading3"/>
      </w:pPr>
      <w:bookmarkStart w:id="752" w:name="_Toc534899716"/>
      <w:proofErr w:type="spellStart"/>
      <w:r>
        <w:t>help</w:t>
      </w:r>
      <w:r w:rsidR="00326BD5">
        <w:t>Uri</w:t>
      </w:r>
      <w:proofErr w:type="spellEnd"/>
      <w:r>
        <w:t xml:space="preserve"> property</w:t>
      </w:r>
      <w:bookmarkEnd w:id="752"/>
    </w:p>
    <w:p w14:paraId="782A7DB1" w14:textId="5E4B527F"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proofErr w:type="spellStart"/>
      <w:r w:rsidRPr="0025208C">
        <w:rPr>
          <w:rStyle w:val="CODEtemp"/>
        </w:rPr>
        <w:t>help</w:t>
      </w:r>
      <w:r w:rsidR="00326BD5">
        <w:rPr>
          <w:rStyle w:val="CODEtemp"/>
        </w:rPr>
        <w:t>Uri</w:t>
      </w:r>
      <w:proofErr w:type="spellEnd"/>
      <w:r>
        <w:t xml:space="preserve"> whose value is </w:t>
      </w:r>
      <w:r w:rsidR="00326BD5">
        <w:t>a string containing the absolute</w:t>
      </w:r>
      <w:r>
        <w:t xml:space="preserve"> URI</w:t>
      </w:r>
      <w:r w:rsidR="007A603D">
        <w:t xml:space="preserve"> </w:t>
      </w:r>
      <w:r w:rsidR="00326BD5">
        <w:t>[</w:t>
      </w:r>
      <w:hyperlink w:anchor="RFC3986" w:history="1">
        <w:r w:rsidR="00326BD5" w:rsidRPr="00B76BF5">
          <w:rPr>
            <w:rStyle w:val="Hyperlink"/>
          </w:rPr>
          <w:t>RFC3986</w:t>
        </w:r>
      </w:hyperlink>
      <w:r w:rsidR="00326BD5">
        <w:t>] of</w:t>
      </w:r>
      <w:r w:rsidR="007A603D">
        <w:t xml:space="preserve"> the </w:t>
      </w:r>
      <w:r>
        <w:t>primary documentation for the rul</w:t>
      </w:r>
      <w:r w:rsidR="007A603D">
        <w:t>e</w:t>
      </w:r>
      <w:r>
        <w:t>.</w:t>
      </w:r>
    </w:p>
    <w:p w14:paraId="771BB717" w14:textId="31268FC0" w:rsidR="0025208C" w:rsidRPr="0025208C" w:rsidRDefault="0025208C" w:rsidP="0025208C">
      <w:pPr>
        <w:pStyle w:val="Note"/>
      </w:pPr>
      <w:r>
        <w:t>NOTE</w:t>
      </w:r>
      <w:r w:rsidR="006679CA">
        <w:t>:</w:t>
      </w:r>
      <w:r>
        <w:t xml:space="preserve"> The documentation might include examples, contact information for the rule authors, and links to additional information about the rule.</w:t>
      </w:r>
    </w:p>
    <w:p w14:paraId="5B1B3F17" w14:textId="329CA208" w:rsidR="006679CA" w:rsidRDefault="006679CA" w:rsidP="00B86BC7">
      <w:pPr>
        <w:pStyle w:val="Heading3"/>
      </w:pPr>
      <w:bookmarkStart w:id="753" w:name="_Ref503364566"/>
      <w:bookmarkStart w:id="754" w:name="_Toc534899717"/>
      <w:r>
        <w:t>help property</w:t>
      </w:r>
      <w:bookmarkEnd w:id="753"/>
      <w:bookmarkEnd w:id="754"/>
    </w:p>
    <w:p w14:paraId="681BD68F" w14:textId="44657920" w:rsidR="006679CA" w:rsidRDefault="006679CA" w:rsidP="006679CA">
      <w:r>
        <w:t xml:space="preserve">A </w:t>
      </w:r>
      <w:r w:rsidRPr="006679CA">
        <w:rPr>
          <w:rStyle w:val="CODEtemp"/>
        </w:rPr>
        <w:t>rule</w:t>
      </w:r>
      <w:r>
        <w:t xml:space="preserve"> object </w:t>
      </w:r>
      <w:r w:rsidRPr="006679CA">
        <w:rPr>
          <w:b/>
        </w:rPr>
        <w:t>MAY</w:t>
      </w:r>
      <w:r>
        <w:t xml:space="preserve"> contain a property named</w:t>
      </w:r>
      <w:r w:rsidRPr="006679CA">
        <w:rPr>
          <w:rStyle w:val="CODEtemp"/>
        </w:rPr>
        <w:t xml:space="preserve"> help </w:t>
      </w:r>
      <w:r>
        <w:t xml:space="preserve">whose value is a </w:t>
      </w:r>
      <w:r w:rsidR="00EE4410" w:rsidRPr="00C1379D">
        <w:rPr>
          <w:rStyle w:val="CODEtemp"/>
        </w:rPr>
        <w:t>message</w:t>
      </w:r>
      <w:r w:rsidR="00EE4410">
        <w:t xml:space="preserve"> </w:t>
      </w:r>
      <w:r w:rsidR="00C1379D">
        <w:t xml:space="preserve">object </w:t>
      </w:r>
      <w:r w:rsidR="00EE4410">
        <w:t>(</w:t>
      </w:r>
      <w:r w:rsidR="00EE4410" w:rsidRPr="0025208C">
        <w:t>§</w:t>
      </w:r>
      <w:r w:rsidR="00C1379D">
        <w:fldChar w:fldCharType="begin"/>
      </w:r>
      <w:r w:rsidR="00C1379D">
        <w:instrText xml:space="preserve"> REF _Ref508814664 \r \h </w:instrText>
      </w:r>
      <w:r w:rsidR="00C1379D">
        <w:fldChar w:fldCharType="separate"/>
      </w:r>
      <w:r w:rsidR="00820181">
        <w:t>3.11</w:t>
      </w:r>
      <w:r w:rsidR="00C1379D">
        <w:fldChar w:fldCharType="end"/>
      </w:r>
      <w:r w:rsidR="00EE4410">
        <w:t xml:space="preserve">) </w:t>
      </w:r>
      <w:r>
        <w:t xml:space="preserve">which provides the </w:t>
      </w:r>
      <w:r w:rsidR="001C0F56">
        <w:t xml:space="preserve">primary </w:t>
      </w:r>
      <w:r>
        <w:t>documentation for the rule.</w:t>
      </w:r>
    </w:p>
    <w:p w14:paraId="70A0CAEF" w14:textId="732CC403" w:rsidR="006679CA" w:rsidRDefault="006679CA" w:rsidP="006679CA">
      <w:pPr>
        <w:pStyle w:val="Note"/>
      </w:pPr>
      <w:r>
        <w:t>NOTE: This property is useful when help information is not available at a URI, for example, when the rule is a custom rule written by a developer, as opposed to one supplied by the tool vendor.</w:t>
      </w:r>
    </w:p>
    <w:p w14:paraId="4DB831BD" w14:textId="5423C75B" w:rsidR="00164CCB" w:rsidRDefault="00164CCB" w:rsidP="00B86BC7">
      <w:pPr>
        <w:pStyle w:val="Heading3"/>
      </w:pPr>
      <w:bookmarkStart w:id="755" w:name="_Ref508894471"/>
      <w:bookmarkStart w:id="756" w:name="_Toc534899718"/>
      <w:r>
        <w:t>configuration property</w:t>
      </w:r>
      <w:bookmarkEnd w:id="755"/>
      <w:bookmarkEnd w:id="756"/>
    </w:p>
    <w:p w14:paraId="566C2663" w14:textId="72CA6720" w:rsidR="00D41895" w:rsidRDefault="00D41895" w:rsidP="00D41895">
      <w:r w:rsidRPr="000A7DA8">
        <w:t xml:space="preserve">A </w:t>
      </w:r>
      <w:r>
        <w:rPr>
          <w:rStyle w:val="CODEtemp"/>
        </w:rPr>
        <w:t>rule</w:t>
      </w:r>
      <w:r w:rsidRPr="000A7DA8">
        <w:t xml:space="preserve"> object </w:t>
      </w:r>
      <w:r w:rsidRPr="000A7DA8">
        <w:rPr>
          <w:b/>
        </w:rPr>
        <w:t>MAY</w:t>
      </w:r>
      <w:r w:rsidRPr="000A7DA8">
        <w:t xml:space="preserve"> contain a property named </w:t>
      </w:r>
      <w:r>
        <w:rPr>
          <w:rStyle w:val="CODEtemp"/>
        </w:rPr>
        <w:t>configuration</w:t>
      </w:r>
      <w:r w:rsidRPr="000A7DA8">
        <w:t xml:space="preserve"> whose value is </w:t>
      </w:r>
      <w:r>
        <w:t xml:space="preserve">a </w:t>
      </w:r>
      <w:proofErr w:type="spellStart"/>
      <w:r w:rsidRPr="003B4B17">
        <w:rPr>
          <w:rStyle w:val="CODEtemp"/>
        </w:rPr>
        <w:t>ruleConfiguration</w:t>
      </w:r>
      <w:proofErr w:type="spellEnd"/>
      <w:r>
        <w:t xml:space="preserve"> object (§</w:t>
      </w:r>
      <w:r>
        <w:fldChar w:fldCharType="begin"/>
      </w:r>
      <w:r>
        <w:instrText xml:space="preserve"> REF _Ref508894720 \r \h </w:instrText>
      </w:r>
      <w:r>
        <w:fldChar w:fldCharType="separate"/>
      </w:r>
      <w:r w:rsidR="00820181">
        <w:t>3.41</w:t>
      </w:r>
      <w:r>
        <w:fldChar w:fldCharType="end"/>
      </w:r>
      <w:r>
        <w:t>)</w:t>
      </w:r>
      <w:r w:rsidRPr="000A7DA8">
        <w:t>.</w:t>
      </w:r>
    </w:p>
    <w:p w14:paraId="7BA3CFE9" w14:textId="7B9BC1B1" w:rsid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820181">
        <w:t>3.41</w:t>
      </w:r>
      <w:r>
        <w:fldChar w:fldCharType="end"/>
      </w:r>
      <w:r>
        <w:t>.</w:t>
      </w:r>
    </w:p>
    <w:p w14:paraId="0AFF06D6" w14:textId="244CEFC7" w:rsidR="00B110A0" w:rsidRPr="00D41895" w:rsidRDefault="00B110A0" w:rsidP="00D41895">
      <w:r>
        <w:t xml:space="preserve">The configuration parameters for a rule, if any, </w:t>
      </w:r>
      <w:r>
        <w:rPr>
          <w:b/>
        </w:rPr>
        <w:t>SHALL NOT</w:t>
      </w:r>
      <w:r>
        <w:t xml:space="preserve"> be stored in the </w:t>
      </w:r>
      <w:r w:rsidRPr="00D603A6">
        <w:rPr>
          <w:rStyle w:val="CODEtemp"/>
        </w:rPr>
        <w:t>rule</w:t>
      </w:r>
      <w:r>
        <w:t xml:space="preserve"> object’s property bag (</w:t>
      </w:r>
      <w:r w:rsidRPr="0025208C">
        <w:t>§</w:t>
      </w:r>
      <w:r>
        <w:fldChar w:fldCharType="begin"/>
      </w:r>
      <w:r>
        <w:instrText xml:space="preserve"> REF _Ref493408960 \r \h </w:instrText>
      </w:r>
      <w:r>
        <w:fldChar w:fldCharType="separate"/>
      </w:r>
      <w:r w:rsidR="00820181">
        <w:t>3.8</w:t>
      </w:r>
      <w:r>
        <w:fldChar w:fldCharType="end"/>
      </w:r>
      <w:r>
        <w:t xml:space="preserve">) Rather, they </w:t>
      </w:r>
      <w:r>
        <w:rPr>
          <w:b/>
        </w:rPr>
        <w:t>SHALL</w:t>
      </w:r>
      <w:r>
        <w:t xml:space="preserve"> be stored in </w:t>
      </w:r>
      <w:proofErr w:type="spellStart"/>
      <w:r w:rsidRPr="00D603A6">
        <w:rPr>
          <w:rStyle w:val="CODEtemp"/>
        </w:rPr>
        <w:t>ruleConfiguration.parameters</w:t>
      </w:r>
      <w:proofErr w:type="spellEnd"/>
      <w:r>
        <w:t xml:space="preserve"> (</w:t>
      </w:r>
      <w:r w:rsidRPr="0025208C">
        <w:t>§</w:t>
      </w:r>
      <w:r>
        <w:fldChar w:fldCharType="begin"/>
      </w:r>
      <w:r>
        <w:instrText xml:space="preserve"> REF _Ref508894764 \r \h </w:instrText>
      </w:r>
      <w:r>
        <w:fldChar w:fldCharType="separate"/>
      </w:r>
      <w:r w:rsidR="00820181">
        <w:t>3.41.5</w:t>
      </w:r>
      <w:r>
        <w:fldChar w:fldCharType="end"/>
      </w:r>
      <w:r>
        <w:t>).</w:t>
      </w:r>
    </w:p>
    <w:p w14:paraId="13B57609" w14:textId="2442BC85" w:rsidR="00164CCB" w:rsidRDefault="00164CCB" w:rsidP="00B86BC7">
      <w:pPr>
        <w:pStyle w:val="Heading2"/>
      </w:pPr>
      <w:bookmarkStart w:id="757" w:name="_Ref508894470"/>
      <w:bookmarkStart w:id="758" w:name="_Ref508894720"/>
      <w:bookmarkStart w:id="759" w:name="_Ref508894737"/>
      <w:bookmarkStart w:id="760" w:name="_Toc534899719"/>
      <w:bookmarkStart w:id="761" w:name="_Ref493477061"/>
      <w:proofErr w:type="spellStart"/>
      <w:r>
        <w:lastRenderedPageBreak/>
        <w:t>ruleConfiguration</w:t>
      </w:r>
      <w:proofErr w:type="spellEnd"/>
      <w:r>
        <w:t xml:space="preserve"> object</w:t>
      </w:r>
      <w:bookmarkEnd w:id="757"/>
      <w:bookmarkEnd w:id="758"/>
      <w:bookmarkEnd w:id="759"/>
      <w:bookmarkEnd w:id="760"/>
    </w:p>
    <w:p w14:paraId="2F470253" w14:textId="738DA236" w:rsidR="00164CCB" w:rsidRDefault="00164CCB" w:rsidP="00164CCB">
      <w:pPr>
        <w:pStyle w:val="Heading3"/>
      </w:pPr>
      <w:bookmarkStart w:id="762" w:name="_Toc534899720"/>
      <w:r>
        <w:t>General</w:t>
      </w:r>
      <w:bookmarkEnd w:id="762"/>
    </w:p>
    <w:p w14:paraId="3C9AB0A0" w14:textId="77777777" w:rsidR="00D41895" w:rsidRDefault="00D41895" w:rsidP="00D41895">
      <w:r>
        <w:t xml:space="preserve">A </w:t>
      </w:r>
      <w:proofErr w:type="spellStart"/>
      <w:r w:rsidRPr="003B4B17">
        <w:rPr>
          <w:rStyle w:val="CODEtemp"/>
        </w:rPr>
        <w:t>ruleConfiguration</w:t>
      </w:r>
      <w:proofErr w:type="spellEnd"/>
      <w:r>
        <w:t xml:space="preserve"> object contains rule configuration information, that is, information about the rule that a SARIF producer can modify at runtime, before executing its scan. For example, if the rule specifies a maximum source file line length, its configuration information might specify the maximum permitted line length.</w:t>
      </w:r>
    </w:p>
    <w:p w14:paraId="1B94F57E" w14:textId="153D8FF2" w:rsidR="00D41895" w:rsidRPr="00D41895" w:rsidRDefault="00D41895" w:rsidP="00D41895">
      <w:r>
        <w:t>For an example, see §</w:t>
      </w:r>
      <w:r>
        <w:fldChar w:fldCharType="begin"/>
      </w:r>
      <w:r>
        <w:instrText xml:space="preserve"> REF _Ref508894796 \r \h </w:instrText>
      </w:r>
      <w:r>
        <w:fldChar w:fldCharType="separate"/>
      </w:r>
      <w:r w:rsidR="00820181">
        <w:t>3.41.5</w:t>
      </w:r>
      <w:r>
        <w:fldChar w:fldCharType="end"/>
      </w:r>
      <w:r>
        <w:t>.</w:t>
      </w:r>
    </w:p>
    <w:p w14:paraId="3F5F290D" w14:textId="702ADA23" w:rsidR="00164CCB" w:rsidRDefault="00164CCB" w:rsidP="00164CCB">
      <w:pPr>
        <w:pStyle w:val="Heading3"/>
      </w:pPr>
      <w:bookmarkStart w:id="763" w:name="_Toc534899721"/>
      <w:r>
        <w:t>enabled property</w:t>
      </w:r>
      <w:bookmarkEnd w:id="763"/>
    </w:p>
    <w:p w14:paraId="7E0976CE" w14:textId="04D3B56C" w:rsidR="00D41895" w:rsidRDefault="00D41895" w:rsidP="00D41895">
      <w:r>
        <w:t xml:space="preserve">A </w:t>
      </w:r>
      <w:proofErr w:type="spellStart"/>
      <w:r w:rsidRPr="003B4B17">
        <w:rPr>
          <w:rStyle w:val="CODEtemp"/>
        </w:rPr>
        <w:t>ruleConfiguration</w:t>
      </w:r>
      <w:proofErr w:type="spellEnd"/>
      <w:r>
        <w:t xml:space="preserve"> object </w:t>
      </w:r>
      <w:r>
        <w:rPr>
          <w:b/>
        </w:rPr>
        <w:t>MAY</w:t>
      </w:r>
      <w:r>
        <w:t xml:space="preserve"> contain a property named </w:t>
      </w:r>
      <w:r w:rsidRPr="003B4B17">
        <w:rPr>
          <w:rStyle w:val="CODEtemp"/>
        </w:rPr>
        <w:t>enabled</w:t>
      </w:r>
      <w:r>
        <w:t xml:space="preserve"> whose value is a Boolean that specifies whether the rule </w:t>
      </w:r>
      <w:r w:rsidR="008B4FAD">
        <w:t xml:space="preserve">was </w:t>
      </w:r>
      <w:r>
        <w:t>evaluated during the scan.</w:t>
      </w:r>
    </w:p>
    <w:p w14:paraId="4C1FBB2A" w14:textId="74EDAC21" w:rsidR="00D41895" w:rsidRDefault="00D41895" w:rsidP="00D41895">
      <w:r>
        <w:t xml:space="preserve">If this property is absent, it </w:t>
      </w:r>
      <w:r>
        <w:rPr>
          <w:b/>
        </w:rPr>
        <w:t>SHALL</w:t>
      </w:r>
      <w:r>
        <w:t xml:space="preserve"> </w:t>
      </w:r>
      <w:r w:rsidR="00DD087C">
        <w:t>default to</w:t>
      </w:r>
      <w:r>
        <w:t xml:space="preserve"> </w:t>
      </w:r>
      <w:r w:rsidRPr="003B4B17">
        <w:rPr>
          <w:rStyle w:val="CODEtemp"/>
        </w:rPr>
        <w:t>true</w:t>
      </w:r>
      <w:r>
        <w:t>.</w:t>
      </w:r>
    </w:p>
    <w:p w14:paraId="785C1DAF" w14:textId="77777777" w:rsidR="00D41895" w:rsidRDefault="00D41895" w:rsidP="00D41895">
      <w:pPr>
        <w:pStyle w:val="Note"/>
      </w:pPr>
      <w:r>
        <w:t>EXAMPLE: In this example, a tool allows the user to enable or disable rules:</w:t>
      </w:r>
    </w:p>
    <w:p w14:paraId="00EBC434" w14:textId="77777777" w:rsidR="00D41895" w:rsidRPr="00894072" w:rsidRDefault="00D41895" w:rsidP="00D41895">
      <w:pPr>
        <w:pStyle w:val="Codesmall"/>
      </w:pPr>
      <w:proofErr w:type="spellStart"/>
      <w:r>
        <w:t>SecurityScanner</w:t>
      </w:r>
      <w:proofErr w:type="spellEnd"/>
      <w:r>
        <w:t xml:space="preserve"> --disable "SEC4002,SEC4003" --enable SEC6012</w:t>
      </w:r>
    </w:p>
    <w:p w14:paraId="3DFEB21B" w14:textId="26060AD2" w:rsidR="00164CCB" w:rsidRDefault="00164CCB" w:rsidP="00164CCB">
      <w:pPr>
        <w:pStyle w:val="Heading3"/>
      </w:pPr>
      <w:bookmarkStart w:id="764" w:name="_Ref508894469"/>
      <w:bookmarkStart w:id="765" w:name="_Toc534899722"/>
      <w:proofErr w:type="spellStart"/>
      <w:r>
        <w:t>defaultLevel</w:t>
      </w:r>
      <w:proofErr w:type="spellEnd"/>
      <w:r>
        <w:t xml:space="preserve"> property</w:t>
      </w:r>
      <w:bookmarkEnd w:id="764"/>
      <w:bookmarkEnd w:id="765"/>
    </w:p>
    <w:p w14:paraId="2F7AE5CB" w14:textId="12102926" w:rsidR="00D41895" w:rsidRDefault="00D41895" w:rsidP="00D41895">
      <w:r>
        <w:t xml:space="preserve">A </w:t>
      </w:r>
      <w:proofErr w:type="spellStart"/>
      <w:r w:rsidRPr="00F4291F">
        <w:rPr>
          <w:rStyle w:val="CODEtemp"/>
        </w:rPr>
        <w:t>rule</w:t>
      </w:r>
      <w:r>
        <w:rPr>
          <w:rStyle w:val="CODEtemp"/>
        </w:rPr>
        <w:t>Configuration</w:t>
      </w:r>
      <w:proofErr w:type="spellEnd"/>
      <w:r>
        <w:t xml:space="preserve"> object </w:t>
      </w:r>
      <w:r w:rsidRPr="00F4291F">
        <w:rPr>
          <w:b/>
        </w:rPr>
        <w:t>MAY</w:t>
      </w:r>
      <w:r>
        <w:t xml:space="preserve"> contain a property named </w:t>
      </w:r>
      <w:proofErr w:type="spellStart"/>
      <w:r w:rsidRPr="00F4291F">
        <w:rPr>
          <w:rStyle w:val="CODEtemp"/>
        </w:rPr>
        <w:t>defaultLevel</w:t>
      </w:r>
      <w:proofErr w:type="spellEnd"/>
      <w:r>
        <w:t xml:space="preserve"> whose value is one of the strings </w:t>
      </w:r>
      <w:r w:rsidRPr="00F4291F">
        <w:rPr>
          <w:rStyle w:val="CODEtemp"/>
        </w:rPr>
        <w:t>"warning"</w:t>
      </w:r>
      <w:r>
        <w:t xml:space="preserve">, </w:t>
      </w:r>
      <w:r w:rsidRPr="00F4291F">
        <w:rPr>
          <w:rStyle w:val="CODEtemp"/>
        </w:rPr>
        <w:t>"error"</w:t>
      </w:r>
      <w:r>
        <w:t>,</w:t>
      </w:r>
      <w:r w:rsidR="008E0D7D">
        <w:t xml:space="preserve"> or</w:t>
      </w:r>
      <w:r>
        <w:t xml:space="preserve"> </w:t>
      </w:r>
      <w:r w:rsidRPr="00F4291F">
        <w:rPr>
          <w:rStyle w:val="CODEtemp"/>
        </w:rPr>
        <w:t>"note"</w:t>
      </w:r>
      <w:r>
        <w:t xml:space="preserve">, with the same meanings as when those strings appear as the value of </w:t>
      </w:r>
      <w:proofErr w:type="spellStart"/>
      <w:r w:rsidRPr="00F4291F">
        <w:rPr>
          <w:rStyle w:val="CODEtemp"/>
        </w:rPr>
        <w:t>result.level</w:t>
      </w:r>
      <w:proofErr w:type="spellEnd"/>
      <w:r>
        <w:t xml:space="preserve"> (§</w:t>
      </w:r>
      <w:r>
        <w:fldChar w:fldCharType="begin"/>
      </w:r>
      <w:r>
        <w:instrText xml:space="preserve"> REF _Ref493511208 \w \h </w:instrText>
      </w:r>
      <w:r>
        <w:fldChar w:fldCharType="separate"/>
      </w:r>
      <w:r w:rsidR="00820181">
        <w:t>3.22.7</w:t>
      </w:r>
      <w:r>
        <w:fldChar w:fldCharType="end"/>
      </w:r>
      <w:r>
        <w:t>).</w:t>
      </w:r>
    </w:p>
    <w:p w14:paraId="18CE7324" w14:textId="18212157" w:rsidR="00D41895" w:rsidRDefault="00D41895" w:rsidP="00D41895">
      <w:r>
        <w:t xml:space="preserve">If </w:t>
      </w:r>
      <w:proofErr w:type="spellStart"/>
      <w:r w:rsidR="008B3504" w:rsidRPr="008B3504">
        <w:rPr>
          <w:rStyle w:val="CODEtemp"/>
        </w:rPr>
        <w:t>default</w:t>
      </w:r>
      <w:r w:rsidR="008B3504">
        <w:rPr>
          <w:rStyle w:val="CODEtemp"/>
        </w:rPr>
        <w:t>Level</w:t>
      </w:r>
      <w:proofErr w:type="spellEnd"/>
      <w:r w:rsidR="008B3504" w:rsidDel="008B3504">
        <w:t xml:space="preserve"> </w:t>
      </w:r>
      <w:r>
        <w:t xml:space="preserve"> is absent, it </w:t>
      </w:r>
      <w:r w:rsidRPr="00F4291F">
        <w:rPr>
          <w:b/>
        </w:rPr>
        <w:t>SHALL</w:t>
      </w:r>
      <w:r>
        <w:t xml:space="preserve"> </w:t>
      </w:r>
      <w:r w:rsidR="008B4FAD">
        <w:t xml:space="preserve">default to </w:t>
      </w:r>
      <w:r w:rsidRPr="00F4291F">
        <w:rPr>
          <w:rStyle w:val="CODEtemp"/>
        </w:rPr>
        <w:t>"warning"</w:t>
      </w:r>
      <w:r>
        <w:t>.</w:t>
      </w:r>
    </w:p>
    <w:p w14:paraId="4323F01D" w14:textId="3D505384" w:rsidR="00D41895" w:rsidRDefault="00903A39" w:rsidP="00D41895">
      <w:r>
        <w:t xml:space="preserve">If </w:t>
      </w:r>
      <w:proofErr w:type="spellStart"/>
      <w:r w:rsidR="008B3504" w:rsidRPr="008B3504">
        <w:rPr>
          <w:rStyle w:val="CODEtemp"/>
        </w:rPr>
        <w:t>default</w:t>
      </w:r>
      <w:r w:rsidR="008B3504">
        <w:rPr>
          <w:rStyle w:val="CODEtemp"/>
        </w:rPr>
        <w:t>Level</w:t>
      </w:r>
      <w:proofErr w:type="spellEnd"/>
      <w:r w:rsidR="008B3504">
        <w:t xml:space="preserve"> is </w:t>
      </w:r>
      <w:r>
        <w:t>present,</w:t>
      </w:r>
      <w:r w:rsidR="00D41895">
        <w:t xml:space="preserve"> </w:t>
      </w:r>
      <w:r w:rsidR="008B3504">
        <w:t>it</w:t>
      </w:r>
      <w:r w:rsidR="00D41895">
        <w:t xml:space="preserve"> </w:t>
      </w:r>
      <w:r w:rsidR="00D41895" w:rsidRPr="00F4291F">
        <w:rPr>
          <w:b/>
        </w:rPr>
        <w:t>SHALL</w:t>
      </w:r>
      <w:r w:rsidR="00D41895">
        <w:t xml:space="preserve"> provide the value for the </w:t>
      </w:r>
      <w:r w:rsidR="00D41895" w:rsidRPr="00F4291F">
        <w:rPr>
          <w:rStyle w:val="CODEtemp"/>
        </w:rPr>
        <w:t>level</w:t>
      </w:r>
      <w:r w:rsidR="00D41895">
        <w:t xml:space="preserve"> property </w:t>
      </w:r>
      <w:r w:rsidR="00936D07">
        <w:t>of</w:t>
      </w:r>
      <w:r w:rsidR="00D41895">
        <w:t xml:space="preserve"> any </w:t>
      </w:r>
      <w:r w:rsidR="00D41895" w:rsidRPr="00F4291F">
        <w:rPr>
          <w:rStyle w:val="CODEtemp"/>
        </w:rPr>
        <w:t>result</w:t>
      </w:r>
      <w:r w:rsidR="00D41895">
        <w:t xml:space="preserve"> object (§</w:t>
      </w:r>
      <w:r w:rsidR="00D41895">
        <w:fldChar w:fldCharType="begin"/>
      </w:r>
      <w:r w:rsidR="00D41895">
        <w:instrText xml:space="preserve"> REF _Ref493350984 \r \h </w:instrText>
      </w:r>
      <w:r w:rsidR="00D41895">
        <w:fldChar w:fldCharType="separate"/>
      </w:r>
      <w:r w:rsidR="00820181">
        <w:t>3.22</w:t>
      </w:r>
      <w:r w:rsidR="00D41895">
        <w:fldChar w:fldCharType="end"/>
      </w:r>
      <w:r w:rsidR="00D41895">
        <w:t xml:space="preserve">) </w:t>
      </w:r>
      <w:r w:rsidR="00936D07">
        <w:t>whose</w:t>
      </w:r>
      <w:r w:rsidR="00D41895">
        <w:t xml:space="preserve"> </w:t>
      </w:r>
      <w:proofErr w:type="spellStart"/>
      <w:r w:rsidRPr="00903A39">
        <w:rPr>
          <w:rStyle w:val="CODEtemp"/>
        </w:rPr>
        <w:t>ruleIndex</w:t>
      </w:r>
      <w:proofErr w:type="spellEnd"/>
      <w:r>
        <w:t xml:space="preserve"> property</w:t>
      </w:r>
      <w:r w:rsidR="00936D07">
        <w:t xml:space="preserve"> </w:t>
      </w:r>
      <w:r>
        <w:t>(§</w:t>
      </w:r>
      <w:r>
        <w:fldChar w:fldCharType="begin"/>
      </w:r>
      <w:r>
        <w:instrText xml:space="preserve"> REF _Ref531188246 \r \h </w:instrText>
      </w:r>
      <w:r>
        <w:fldChar w:fldCharType="separate"/>
      </w:r>
      <w:r w:rsidR="00820181">
        <w:t>3.22.6</w:t>
      </w:r>
      <w:r>
        <w:fldChar w:fldCharType="end"/>
      </w:r>
      <w:r>
        <w:t xml:space="preserve">) </w:t>
      </w:r>
      <w:r w:rsidR="00936D07">
        <w:t xml:space="preserve">refers to </w:t>
      </w:r>
      <w:r>
        <w:t xml:space="preserve">the containing </w:t>
      </w:r>
      <w:r w:rsidRPr="00903A39">
        <w:rPr>
          <w:rStyle w:val="CODEtemp"/>
        </w:rPr>
        <w:t>rule</w:t>
      </w:r>
      <w:r>
        <w:t xml:space="preserve"> object (§</w:t>
      </w:r>
      <w:r>
        <w:fldChar w:fldCharType="begin"/>
      </w:r>
      <w:r>
        <w:instrText xml:space="preserve"> REF _Ref508814067 \r \h </w:instrText>
      </w:r>
      <w:r>
        <w:fldChar w:fldCharType="separate"/>
      </w:r>
      <w:r w:rsidR="00820181">
        <w:t>3.40</w:t>
      </w:r>
      <w:r>
        <w:fldChar w:fldCharType="end"/>
      </w:r>
      <w:r>
        <w:t>)</w:t>
      </w:r>
      <w:r w:rsidR="00D41895">
        <w:t xml:space="preserve"> and which does not itself specify a </w:t>
      </w:r>
      <w:r w:rsidR="00D41895" w:rsidRPr="00F4291F">
        <w:rPr>
          <w:rStyle w:val="CODEtemp"/>
        </w:rPr>
        <w:t>level</w:t>
      </w:r>
      <w:r w:rsidR="00D41895">
        <w:t xml:space="preserve"> property.</w:t>
      </w:r>
    </w:p>
    <w:p w14:paraId="54BF5FAD" w14:textId="77777777" w:rsidR="00D41895" w:rsidRDefault="00D41895" w:rsidP="00D41895">
      <w:pPr>
        <w:pStyle w:val="Note"/>
      </w:pPr>
      <w:r>
        <w:t>EXAMPLE: In this example, a tool allows the user to override a rule’s default level:</w:t>
      </w:r>
    </w:p>
    <w:p w14:paraId="4CC65334" w14:textId="41C26919" w:rsidR="00D41895" w:rsidRDefault="00D41895" w:rsidP="002D65F3">
      <w:pPr>
        <w:pStyle w:val="Code"/>
      </w:pPr>
      <w:proofErr w:type="spellStart"/>
      <w:r>
        <w:t>WebScanner</w:t>
      </w:r>
      <w:proofErr w:type="spellEnd"/>
      <w:r>
        <w:t xml:space="preserve"> --level "WEB1002:error,WEB1005:warning"</w:t>
      </w:r>
    </w:p>
    <w:p w14:paraId="5A46B886" w14:textId="033B4BF1" w:rsidR="00F47B45" w:rsidRDefault="00F47B45" w:rsidP="00F47B45">
      <w:pPr>
        <w:pStyle w:val="Heading3"/>
      </w:pPr>
      <w:bookmarkStart w:id="766" w:name="_Ref531188361"/>
      <w:bookmarkStart w:id="767" w:name="_Toc534899723"/>
      <w:proofErr w:type="spellStart"/>
      <w:r>
        <w:t>defaultRank</w:t>
      </w:r>
      <w:proofErr w:type="spellEnd"/>
      <w:r>
        <w:t xml:space="preserve"> property</w:t>
      </w:r>
      <w:bookmarkEnd w:id="766"/>
      <w:bookmarkEnd w:id="767"/>
    </w:p>
    <w:p w14:paraId="14DD047E" w14:textId="2B0A9384" w:rsidR="00F47B45" w:rsidRDefault="00F47B45" w:rsidP="00F47B45">
      <w:r>
        <w:t xml:space="preserve">A </w:t>
      </w:r>
      <w:proofErr w:type="spellStart"/>
      <w:r w:rsidRPr="00237898">
        <w:rPr>
          <w:rStyle w:val="CODEtemp"/>
        </w:rPr>
        <w:t>ruleConfiguration</w:t>
      </w:r>
      <w:proofErr w:type="spellEnd"/>
      <w:r>
        <w:t xml:space="preserve"> object</w:t>
      </w:r>
      <w:r w:rsidRPr="00237898">
        <w:rPr>
          <w:b/>
        </w:rPr>
        <w:t xml:space="preserve"> MAY </w:t>
      </w:r>
      <w:r>
        <w:t xml:space="preserve">contain a property named </w:t>
      </w:r>
      <w:proofErr w:type="spellStart"/>
      <w:r w:rsidRPr="00237898">
        <w:rPr>
          <w:rStyle w:val="CODEtemp"/>
        </w:rPr>
        <w:t>defaultRank</w:t>
      </w:r>
      <w:proofErr w:type="spellEnd"/>
      <w:r>
        <w:t xml:space="preserve"> whose value is </w:t>
      </w:r>
      <w:r w:rsidRPr="00194A04">
        <w:t xml:space="preserve">a </w:t>
      </w:r>
      <w:r>
        <w:t xml:space="preserve">number between </w:t>
      </w:r>
      <w:r w:rsidRPr="00AD339B">
        <w:rPr>
          <w:rStyle w:val="CODEtemp"/>
        </w:rPr>
        <w:t>0.0</w:t>
      </w:r>
      <w:r>
        <w:t xml:space="preserve"> and </w:t>
      </w:r>
      <w:r w:rsidRPr="00AD339B">
        <w:rPr>
          <w:rStyle w:val="CODEtemp"/>
        </w:rPr>
        <w:t>100.0</w:t>
      </w:r>
      <w:r>
        <w:t xml:space="preserve"> inclusive, with the same interpretation as the value of the </w:t>
      </w:r>
      <w:proofErr w:type="spellStart"/>
      <w:r w:rsidRPr="00237898">
        <w:rPr>
          <w:rStyle w:val="CODEtemp"/>
        </w:rPr>
        <w:t>result.rank</w:t>
      </w:r>
      <w:proofErr w:type="spellEnd"/>
      <w:r w:rsidRPr="00F47B45">
        <w:t xml:space="preserve"> </w:t>
      </w:r>
      <w:r>
        <w:t>(</w:t>
      </w:r>
      <w:r w:rsidRPr="004A77ED">
        <w:t>§</w:t>
      </w:r>
      <w:r>
        <w:fldChar w:fldCharType="begin"/>
      </w:r>
      <w:r>
        <w:instrText xml:space="preserve"> REF _Ref531188379 \r \h </w:instrText>
      </w:r>
      <w:r>
        <w:fldChar w:fldCharType="separate"/>
      </w:r>
      <w:r w:rsidR="00820181">
        <w:t>3.22.20</w:t>
      </w:r>
      <w:r>
        <w:fldChar w:fldCharType="end"/>
      </w:r>
      <w:r>
        <w:t>).</w:t>
      </w:r>
    </w:p>
    <w:p w14:paraId="7B4EF2B6" w14:textId="1EC21CD7" w:rsidR="008B3504" w:rsidRDefault="008B3504" w:rsidP="00F47B45">
      <w:r>
        <w:t xml:space="preserve">If </w:t>
      </w:r>
      <w:proofErr w:type="spellStart"/>
      <w:r w:rsidRPr="00C84A6E">
        <w:rPr>
          <w:rStyle w:val="CODEtemp"/>
        </w:rPr>
        <w:t>defaultRank</w:t>
      </w:r>
      <w:proofErr w:type="spellEnd"/>
      <w:r>
        <w:t xml:space="preserve"> is absent, it </w:t>
      </w:r>
      <w:r w:rsidRPr="00C84A6E">
        <w:rPr>
          <w:b/>
        </w:rPr>
        <w:t>SHALL</w:t>
      </w:r>
      <w:r>
        <w:t xml:space="preserve"> default to </w:t>
      </w:r>
      <w:r>
        <w:rPr>
          <w:rStyle w:val="CODEtemp"/>
        </w:rPr>
        <w:t>-1.0</w:t>
      </w:r>
      <w:r>
        <w:t xml:space="preserve"> (which is otherwise not a valid value for this property).</w:t>
      </w:r>
    </w:p>
    <w:p w14:paraId="0F31C18B" w14:textId="48EAAA71" w:rsidR="00C84A6E" w:rsidRPr="00903A39" w:rsidRDefault="00903A39" w:rsidP="00F47B45">
      <w:r>
        <w:t xml:space="preserve">If </w:t>
      </w:r>
      <w:proofErr w:type="spellStart"/>
      <w:r w:rsidR="00C84A6E" w:rsidRPr="00C84A6E">
        <w:rPr>
          <w:rStyle w:val="CODEtemp"/>
        </w:rPr>
        <w:t>defaultRank</w:t>
      </w:r>
      <w:proofErr w:type="spellEnd"/>
      <w:r w:rsidR="00C84A6E">
        <w:t xml:space="preserve"> is </w:t>
      </w:r>
      <w:r>
        <w:t xml:space="preserve">present, </w:t>
      </w:r>
      <w:r w:rsidR="00C84A6E">
        <w:t>it</w:t>
      </w:r>
      <w:r>
        <w:t xml:space="preserve"> </w:t>
      </w:r>
      <w:r>
        <w:rPr>
          <w:b/>
        </w:rPr>
        <w:t>SHALL</w:t>
      </w:r>
      <w:r>
        <w:t xml:space="preserve"> provide the value for the </w:t>
      </w:r>
      <w:r w:rsidRPr="00903A39">
        <w:rPr>
          <w:rStyle w:val="CODEtemp"/>
        </w:rPr>
        <w:t>rank</w:t>
      </w:r>
      <w:r>
        <w:t xml:space="preserve"> property of any </w:t>
      </w:r>
      <w:r w:rsidRPr="00F4291F">
        <w:rPr>
          <w:rStyle w:val="CODEtemp"/>
        </w:rPr>
        <w:t>result</w:t>
      </w:r>
      <w:r>
        <w:t xml:space="preserve"> object (§</w:t>
      </w:r>
      <w:r>
        <w:fldChar w:fldCharType="begin"/>
      </w:r>
      <w:r>
        <w:instrText xml:space="preserve"> REF _Ref493350984 \r \h </w:instrText>
      </w:r>
      <w:r>
        <w:fldChar w:fldCharType="separate"/>
      </w:r>
      <w:r w:rsidR="00820181">
        <w:t>3.22</w:t>
      </w:r>
      <w:r>
        <w:fldChar w:fldCharType="end"/>
      </w:r>
      <w:r>
        <w:t xml:space="preserve">) whose </w:t>
      </w:r>
      <w:proofErr w:type="spellStart"/>
      <w:r w:rsidRPr="00903A39">
        <w:rPr>
          <w:rStyle w:val="CODEtemp"/>
        </w:rPr>
        <w:t>ruleIndex</w:t>
      </w:r>
      <w:proofErr w:type="spellEnd"/>
      <w:r>
        <w:t xml:space="preserve"> property (§</w:t>
      </w:r>
      <w:r>
        <w:fldChar w:fldCharType="begin"/>
      </w:r>
      <w:r>
        <w:instrText xml:space="preserve"> REF _Ref531188246 \r \h </w:instrText>
      </w:r>
      <w:r>
        <w:fldChar w:fldCharType="separate"/>
      </w:r>
      <w:r w:rsidR="00820181">
        <w:t>3.22.6</w:t>
      </w:r>
      <w:r>
        <w:fldChar w:fldCharType="end"/>
      </w:r>
      <w:r>
        <w:t xml:space="preserve">) refers to the containing </w:t>
      </w:r>
      <w:r w:rsidRPr="00903A39">
        <w:rPr>
          <w:rStyle w:val="CODEtemp"/>
        </w:rPr>
        <w:t>rule</w:t>
      </w:r>
      <w:r>
        <w:t xml:space="preserve"> object (§</w:t>
      </w:r>
      <w:r>
        <w:fldChar w:fldCharType="begin"/>
      </w:r>
      <w:r>
        <w:instrText xml:space="preserve"> REF _Ref508814067 \r \h </w:instrText>
      </w:r>
      <w:r>
        <w:fldChar w:fldCharType="separate"/>
      </w:r>
      <w:r w:rsidR="00820181">
        <w:t>3.40</w:t>
      </w:r>
      <w:r>
        <w:fldChar w:fldCharType="end"/>
      </w:r>
      <w:r>
        <w:t xml:space="preserve">) and which does not itself specify a </w:t>
      </w:r>
      <w:r>
        <w:rPr>
          <w:rStyle w:val="CODEtemp"/>
        </w:rPr>
        <w:t>rank</w:t>
      </w:r>
      <w:r>
        <w:t xml:space="preserve"> property.</w:t>
      </w:r>
    </w:p>
    <w:p w14:paraId="1FEDC4AD" w14:textId="2F144047" w:rsidR="00164CCB" w:rsidRDefault="00164CCB" w:rsidP="00164CCB">
      <w:pPr>
        <w:pStyle w:val="Heading3"/>
      </w:pPr>
      <w:bookmarkStart w:id="768" w:name="_Ref508894764"/>
      <w:bookmarkStart w:id="769" w:name="_Ref508894796"/>
      <w:bookmarkStart w:id="770" w:name="_Toc534899724"/>
      <w:r>
        <w:t>parameters property</w:t>
      </w:r>
      <w:bookmarkEnd w:id="768"/>
      <w:bookmarkEnd w:id="769"/>
      <w:bookmarkEnd w:id="770"/>
    </w:p>
    <w:p w14:paraId="18FD260D" w14:textId="36630733" w:rsidR="00D41895" w:rsidRDefault="00D41895" w:rsidP="00D41895">
      <w:r w:rsidRPr="004A77ED">
        <w:t xml:space="preserve">A </w:t>
      </w:r>
      <w:proofErr w:type="spellStart"/>
      <w:r>
        <w:rPr>
          <w:rStyle w:val="CODEtemp"/>
        </w:rPr>
        <w:t>ruleConfiguration</w:t>
      </w:r>
      <w:proofErr w:type="spellEnd"/>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820181">
        <w:t>3.8</w:t>
      </w:r>
      <w:r>
        <w:fldChar w:fldCharType="end"/>
      </w:r>
      <w:r w:rsidRPr="004A77ED">
        <w:t xml:space="preserve">). This allows </w:t>
      </w:r>
      <w:r>
        <w:t>a rule to define</w:t>
      </w:r>
      <w:r w:rsidRPr="004A77ED">
        <w:t xml:space="preserve"> </w:t>
      </w:r>
      <w:r>
        <w:t>configuration</w:t>
      </w:r>
      <w:r w:rsidRPr="004A77ED">
        <w:t xml:space="preserve"> information </w:t>
      </w:r>
      <w:r>
        <w:t>that is specific to that rule</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02E1C735" w:rsidR="00D41895" w:rsidRDefault="00D41895" w:rsidP="002D65F3">
      <w:pPr>
        <w:pStyle w:val="Code"/>
      </w:pPr>
      <w:r>
        <w:t>{                                  # A rule object (§</w:t>
      </w:r>
      <w:r>
        <w:fldChar w:fldCharType="begin"/>
      </w:r>
      <w:r>
        <w:instrText xml:space="preserve"> REF _Ref508814067 \r \h </w:instrText>
      </w:r>
      <w:r w:rsidR="002D65F3">
        <w:instrText xml:space="preserve"> \* MERGEFORMAT </w:instrText>
      </w:r>
      <w:r>
        <w:fldChar w:fldCharType="separate"/>
      </w:r>
      <w:r w:rsidR="00820181">
        <w:t>3.40</w:t>
      </w:r>
      <w:r>
        <w:fldChar w:fldCharType="end"/>
      </w:r>
      <w:r>
        <w:t>)</w:t>
      </w:r>
      <w:r w:rsidR="004B30F9">
        <w:t>.</w:t>
      </w:r>
    </w:p>
    <w:p w14:paraId="740FDC0A" w14:textId="77777777" w:rsidR="00D41895" w:rsidRDefault="00D41895" w:rsidP="002D65F3">
      <w:pPr>
        <w:pStyle w:val="Code"/>
      </w:pPr>
      <w:r>
        <w:t xml:space="preserve">  "id": "SA2707",</w:t>
      </w:r>
    </w:p>
    <w:p w14:paraId="1F795642" w14:textId="77777777" w:rsidR="00D41895" w:rsidRDefault="00D41895" w:rsidP="002D65F3">
      <w:pPr>
        <w:pStyle w:val="Code"/>
      </w:pPr>
      <w:r>
        <w:t xml:space="preserve">  "name": {</w:t>
      </w:r>
    </w:p>
    <w:p w14:paraId="0CEEE7BD" w14:textId="77777777" w:rsidR="00D41895" w:rsidRDefault="00D41895" w:rsidP="002D65F3">
      <w:pPr>
        <w:pStyle w:val="Code"/>
      </w:pPr>
      <w:r>
        <w:lastRenderedPageBreak/>
        <w:t xml:space="preserve">    "text": "</w:t>
      </w:r>
      <w:proofErr w:type="spellStart"/>
      <w:r>
        <w:t>LimitSourceLineLength</w:t>
      </w:r>
      <w:proofErr w:type="spellEnd"/>
      <w:r>
        <w:t>"</w:t>
      </w:r>
    </w:p>
    <w:p w14:paraId="443CF542" w14:textId="77777777" w:rsidR="00D41895" w:rsidRDefault="00D41895" w:rsidP="002D65F3">
      <w:pPr>
        <w:pStyle w:val="Code"/>
      </w:pPr>
      <w:r>
        <w:t xml:space="preserve">  },</w:t>
      </w:r>
    </w:p>
    <w:p w14:paraId="7199B645" w14:textId="77777777" w:rsidR="00D41895" w:rsidRDefault="00D41895" w:rsidP="002D65F3">
      <w:pPr>
        <w:pStyle w:val="Code"/>
      </w:pPr>
      <w:r>
        <w:t xml:space="preserve">  "</w:t>
      </w:r>
      <w:proofErr w:type="spellStart"/>
      <w:r>
        <w:t>shortDescription</w:t>
      </w:r>
      <w:proofErr w:type="spellEnd"/>
      <w:r>
        <w:t>": {</w:t>
      </w:r>
    </w:p>
    <w:p w14:paraId="30F27858" w14:textId="77777777" w:rsidR="00D41895" w:rsidRDefault="00D41895" w:rsidP="002D65F3">
      <w:pPr>
        <w:pStyle w:val="Code"/>
      </w:pPr>
      <w:r>
        <w:t xml:space="preserve">    "text": "Limit source line length for readability."</w:t>
      </w:r>
    </w:p>
    <w:p w14:paraId="60FF846F" w14:textId="77777777" w:rsidR="00D41895" w:rsidRDefault="00D41895" w:rsidP="002D65F3">
      <w:pPr>
        <w:pStyle w:val="Code"/>
      </w:pPr>
      <w:r>
        <w:t xml:space="preserve">  },</w:t>
      </w:r>
    </w:p>
    <w:p w14:paraId="45888691" w14:textId="77777777" w:rsidR="00D41895" w:rsidRDefault="00D41895" w:rsidP="002D65F3">
      <w:pPr>
        <w:pStyle w:val="Code"/>
      </w:pPr>
      <w:r>
        <w:t xml:space="preserve">  "configuration": {</w:t>
      </w:r>
    </w:p>
    <w:p w14:paraId="219F4643" w14:textId="77777777" w:rsidR="00D41895" w:rsidRDefault="00D41895" w:rsidP="002D65F3">
      <w:pPr>
        <w:pStyle w:val="Code"/>
      </w:pPr>
      <w:r>
        <w:t xml:space="preserve">    "enabled": true,</w:t>
      </w:r>
    </w:p>
    <w:p w14:paraId="76574D28" w14:textId="77777777" w:rsidR="00D41895" w:rsidRDefault="00D41895" w:rsidP="002D65F3">
      <w:pPr>
        <w:pStyle w:val="Code"/>
      </w:pPr>
      <w:r>
        <w:t xml:space="preserve">    "</w:t>
      </w:r>
      <w:proofErr w:type="spellStart"/>
      <w:r>
        <w:t>defaultLevel</w:t>
      </w:r>
      <w:proofErr w:type="spellEnd"/>
      <w:r>
        <w:t>": "warning",</w:t>
      </w:r>
    </w:p>
    <w:p w14:paraId="0E37E90D" w14:textId="77777777" w:rsidR="00D41895" w:rsidRDefault="00D41895" w:rsidP="002D65F3">
      <w:pPr>
        <w:pStyle w:val="Code"/>
      </w:pPr>
      <w:r>
        <w:t xml:space="preserve">    "parameters": {</w:t>
      </w:r>
    </w:p>
    <w:p w14:paraId="11F45265" w14:textId="77777777" w:rsidR="00D41895" w:rsidRDefault="00D41895" w:rsidP="002D65F3">
      <w:pPr>
        <w:pStyle w:val="Code"/>
      </w:pPr>
      <w:r>
        <w:t xml:space="preserve">      "</w:t>
      </w:r>
      <w:proofErr w:type="spellStart"/>
      <w:r>
        <w:t>maxLength</w:t>
      </w:r>
      <w:proofErr w:type="spellEnd"/>
      <w:r>
        <w:t>": 120</w:t>
      </w:r>
    </w:p>
    <w:p w14:paraId="6509A8C8" w14:textId="77777777" w:rsidR="00D41895" w:rsidRDefault="00D41895" w:rsidP="002D65F3">
      <w:pPr>
        <w:pStyle w:val="Code"/>
      </w:pPr>
      <w:r>
        <w:t xml:space="preserve">    }</w:t>
      </w:r>
    </w:p>
    <w:p w14:paraId="3E9CF46C" w14:textId="77777777" w:rsidR="00D41895" w:rsidRDefault="00D41895" w:rsidP="002D65F3">
      <w:pPr>
        <w:pStyle w:val="Code"/>
      </w:pPr>
      <w:r>
        <w:t xml:space="preserve">  }</w:t>
      </w:r>
    </w:p>
    <w:p w14:paraId="26599F10" w14:textId="77777777" w:rsidR="00D41895" w:rsidRPr="00894072" w:rsidRDefault="00D41895" w:rsidP="002D65F3">
      <w:pPr>
        <w:pStyle w:val="Code"/>
      </w:pPr>
      <w:r>
        <w:t>}</w:t>
      </w:r>
    </w:p>
    <w:p w14:paraId="5737FBC2" w14:textId="77777777" w:rsidR="00D41895" w:rsidRDefault="00D41895" w:rsidP="00D41895">
      <w:pPr>
        <w:pStyle w:val="Note"/>
      </w:pPr>
      <w:r>
        <w:t>The rule provides a default value, but the tool allows the user to override it:</w:t>
      </w:r>
    </w:p>
    <w:p w14:paraId="19C21E3E" w14:textId="77777777" w:rsidR="00D41895" w:rsidRPr="00894072" w:rsidRDefault="00D41895" w:rsidP="002D65F3">
      <w:pPr>
        <w:pStyle w:val="Code"/>
      </w:pPr>
      <w:proofErr w:type="spellStart"/>
      <w:r>
        <w:t>StyleScanner</w:t>
      </w:r>
      <w:proofErr w:type="spellEnd"/>
      <w:r>
        <w:t xml:space="preserve"> *.c --rule-config "SA2707:maxLength=80"</w:t>
      </w:r>
    </w:p>
    <w:p w14:paraId="6FFC00CB" w14:textId="5C35B6DF" w:rsidR="00B86BC7" w:rsidRDefault="00B86BC7" w:rsidP="00B86BC7">
      <w:pPr>
        <w:pStyle w:val="Heading2"/>
      </w:pPr>
      <w:bookmarkStart w:id="771" w:name="_Ref530139075"/>
      <w:bookmarkStart w:id="772" w:name="_Toc534899725"/>
      <w:r>
        <w:t>fix object</w:t>
      </w:r>
      <w:bookmarkEnd w:id="761"/>
      <w:bookmarkEnd w:id="771"/>
      <w:bookmarkEnd w:id="772"/>
    </w:p>
    <w:p w14:paraId="410A501F" w14:textId="4C707545" w:rsidR="00B86BC7" w:rsidRDefault="00B86BC7" w:rsidP="00B86BC7">
      <w:pPr>
        <w:pStyle w:val="Heading3"/>
      </w:pPr>
      <w:bookmarkStart w:id="773" w:name="_Toc534899726"/>
      <w:r>
        <w:t>General</w:t>
      </w:r>
      <w:bookmarkEnd w:id="773"/>
    </w:p>
    <w:p w14:paraId="493ABF69" w14:textId="6BB8DB3F" w:rsidR="006F21F3" w:rsidRDefault="006F21F3" w:rsidP="006F21F3">
      <w:r>
        <w:t xml:space="preserve">A </w:t>
      </w:r>
      <w:r w:rsidRPr="006F21F3">
        <w:rPr>
          <w:rStyle w:val="CODEtemp"/>
        </w:rPr>
        <w:t>fix</w:t>
      </w:r>
      <w:r>
        <w:t xml:space="preserve"> object represents a proposed fix for the problem indicated by the</w:t>
      </w:r>
      <w:r w:rsidR="00AA77DF">
        <w:t xml:space="preserve"> containing</w:t>
      </w:r>
      <w:r>
        <w:t xml:space="preserve"> </w:t>
      </w:r>
      <w:r w:rsidRPr="006F21F3">
        <w:rPr>
          <w:rStyle w:val="CODEtemp"/>
        </w:rPr>
        <w:t>result</w:t>
      </w:r>
      <w:r>
        <w:t xml:space="preserve"> object (§</w:t>
      </w:r>
      <w:r>
        <w:fldChar w:fldCharType="begin"/>
      </w:r>
      <w:r>
        <w:instrText xml:space="preserve"> REF _Ref493350984 \w \h </w:instrText>
      </w:r>
      <w:r>
        <w:fldChar w:fldCharType="separate"/>
      </w:r>
      <w:r w:rsidR="00820181">
        <w:t>3.22</w:t>
      </w:r>
      <w:r>
        <w:fldChar w:fldCharType="end"/>
      </w:r>
      <w:r>
        <w:t xml:space="preserve">). It specifies a set of files to modify. For each file, it specifies </w:t>
      </w:r>
      <w:r w:rsidR="00F27F55">
        <w:t>region</w:t>
      </w:r>
      <w:r>
        <w:t xml:space="preserve">s to remove, and provides new </w:t>
      </w:r>
      <w:r w:rsidR="00F27F55">
        <w:t>file content</w:t>
      </w:r>
      <w:r>
        <w:t xml:space="preserve"> to insert.</w:t>
      </w:r>
    </w:p>
    <w:p w14:paraId="202F3C22" w14:textId="5C172E02" w:rsidR="006F21F3" w:rsidRDefault="006F21F3" w:rsidP="006F21F3">
      <w:pPr>
        <w:pStyle w:val="Note"/>
      </w:pPr>
      <w:r>
        <w:t>EXAMPLE</w:t>
      </w:r>
      <w:r w:rsidR="00EE3179">
        <w:t>:</w:t>
      </w:r>
      <w:r>
        <w:t xml:space="preserve">   </w:t>
      </w:r>
    </w:p>
    <w:p w14:paraId="4F22AE88" w14:textId="38B0D109" w:rsidR="006F21F3" w:rsidRDefault="006F21F3" w:rsidP="002D65F3">
      <w:pPr>
        <w:pStyle w:val="Code"/>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820181">
        <w:t>3.22</w:t>
      </w:r>
      <w:r>
        <w:fldChar w:fldCharType="end"/>
      </w:r>
      <w:r>
        <w:t>)</w:t>
      </w:r>
      <w:r w:rsidR="00DF5A5B">
        <w:t>.</w:t>
      </w:r>
    </w:p>
    <w:p w14:paraId="008E6A82" w14:textId="066B49AB" w:rsidR="006F21F3" w:rsidRDefault="006F21F3" w:rsidP="002D65F3">
      <w:pPr>
        <w:pStyle w:val="Code"/>
      </w:pPr>
      <w:r>
        <w:t xml:space="preserve">  "fix</w:t>
      </w:r>
      <w:r w:rsidR="004B30F9">
        <w:t>es</w:t>
      </w:r>
      <w:r>
        <w:t xml:space="preserve">": </w:t>
      </w:r>
      <w:r w:rsidR="004B30F9">
        <w:t>[                        # See §</w:t>
      </w:r>
      <w:r w:rsidR="004B30F9">
        <w:fldChar w:fldCharType="begin"/>
      </w:r>
      <w:r w:rsidR="004B30F9">
        <w:instrText xml:space="preserve"> REF _Ref532463863 \r \h </w:instrText>
      </w:r>
      <w:r w:rsidR="002D65F3">
        <w:instrText xml:space="preserve"> \* MERGEFORMAT </w:instrText>
      </w:r>
      <w:r w:rsidR="004B30F9">
        <w:fldChar w:fldCharType="separate"/>
      </w:r>
      <w:r w:rsidR="00820181">
        <w:t>3.22.25</w:t>
      </w:r>
      <w:r w:rsidR="004B30F9">
        <w:fldChar w:fldCharType="end"/>
      </w:r>
      <w:r w:rsidR="004B30F9">
        <w:t>.</w:t>
      </w:r>
    </w:p>
    <w:p w14:paraId="43A0F2D3" w14:textId="1DF3D34E" w:rsidR="004B30F9" w:rsidRDefault="004B30F9" w:rsidP="002D65F3">
      <w:pPr>
        <w:pStyle w:val="Code"/>
      </w:pPr>
      <w:r>
        <w:t xml:space="preserve">    {                               # A fix object.</w:t>
      </w:r>
    </w:p>
    <w:p w14:paraId="6386C02E" w14:textId="5D8082E4" w:rsidR="006F21F3" w:rsidRDefault="00EA489A" w:rsidP="002D65F3">
      <w:pPr>
        <w:pStyle w:val="Code"/>
      </w:pPr>
      <w:r>
        <w:t xml:space="preserve"> </w:t>
      </w:r>
      <w:r w:rsidR="006F21F3">
        <w:t xml:space="preserve">   </w:t>
      </w:r>
      <w:r w:rsidR="004B30F9">
        <w:t xml:space="preserve">  </w:t>
      </w:r>
      <w:r w:rsidR="006F21F3">
        <w:t>"description":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820181">
        <w:t>3.42.2</w:t>
      </w:r>
      <w:r w:rsidR="006F21F3">
        <w:fldChar w:fldCharType="end"/>
      </w:r>
      <w:r w:rsidR="00DF5A5B">
        <w:t>.</w:t>
      </w:r>
    </w:p>
    <w:p w14:paraId="092E1EE2" w14:textId="0C8C809C" w:rsidR="00EA489A" w:rsidRDefault="006F21F3" w:rsidP="002D65F3">
      <w:pPr>
        <w:pStyle w:val="Code"/>
      </w:pPr>
      <w:r>
        <w:t xml:space="preserve">      </w:t>
      </w:r>
      <w:r w:rsidR="004B30F9">
        <w:t xml:space="preserve">  </w:t>
      </w:r>
      <w:r w:rsidR="00EA489A">
        <w:t xml:space="preserve">"text": </w:t>
      </w:r>
      <w:r>
        <w:t>"Private member names begin with '_'"</w:t>
      </w:r>
    </w:p>
    <w:p w14:paraId="43878332" w14:textId="658C17C5" w:rsidR="006F21F3" w:rsidRDefault="00EA489A" w:rsidP="002D65F3">
      <w:pPr>
        <w:pStyle w:val="Code"/>
      </w:pPr>
      <w:r>
        <w:t xml:space="preserve">    </w:t>
      </w:r>
      <w:r w:rsidR="004B30F9">
        <w:t xml:space="preserve">  </w:t>
      </w:r>
      <w:r>
        <w:t>}</w:t>
      </w:r>
      <w:r w:rsidR="006F21F3">
        <w:t>,</w:t>
      </w:r>
    </w:p>
    <w:p w14:paraId="40C0F0E0" w14:textId="4178CC57" w:rsidR="006F21F3" w:rsidRDefault="006F21F3" w:rsidP="002D65F3">
      <w:pPr>
        <w:pStyle w:val="Code"/>
      </w:pPr>
      <w:r>
        <w:t xml:space="preserve">    </w:t>
      </w:r>
      <w:r w:rsidR="004B30F9">
        <w:t xml:space="preserve">  </w:t>
      </w:r>
      <w:r>
        <w:t>"</w:t>
      </w:r>
      <w:proofErr w:type="spellStart"/>
      <w:r>
        <w:t>fileChanges</w:t>
      </w:r>
      <w:proofErr w:type="spellEnd"/>
      <w:r>
        <w:t xml:space="preserve">":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820181">
        <w:t>3.42.3</w:t>
      </w:r>
      <w:r w:rsidR="00EA23DD">
        <w:fldChar w:fldCharType="end"/>
      </w:r>
      <w:r w:rsidR="00DF5A5B">
        <w:t>.</w:t>
      </w:r>
    </w:p>
    <w:p w14:paraId="396348ED" w14:textId="15105113" w:rsidR="006F21F3" w:rsidRDefault="006F21F3" w:rsidP="002D65F3">
      <w:pPr>
        <w:pStyle w:val="Code"/>
      </w:pPr>
      <w:r>
        <w:t xml:space="preserve">      </w:t>
      </w:r>
      <w:r w:rsidR="004B30F9">
        <w:t xml:space="preserve">  </w:t>
      </w:r>
      <w:r>
        <w:t xml:space="preserve">{                          </w:t>
      </w:r>
      <w:r w:rsidR="00EA489A">
        <w:t xml:space="preserve"> </w:t>
      </w:r>
      <w:r>
        <w:t xml:space="preserve"># </w:t>
      </w:r>
      <w:r w:rsidR="00EA489A">
        <w:t>A</w:t>
      </w:r>
      <w:r>
        <w:t xml:space="preserve"> </w:t>
      </w:r>
      <w:proofErr w:type="spellStart"/>
      <w:r>
        <w:t>fileChange</w:t>
      </w:r>
      <w:proofErr w:type="spellEnd"/>
      <w:r>
        <w:t xml:space="preserve"> object (§</w:t>
      </w:r>
      <w:r>
        <w:fldChar w:fldCharType="begin"/>
      </w:r>
      <w:r>
        <w:instrText xml:space="preserve"> REF _Ref493512744 \w \h </w:instrText>
      </w:r>
      <w:r w:rsidR="00EA489A">
        <w:instrText xml:space="preserve"> \* MERGEFORMAT </w:instrText>
      </w:r>
      <w:r>
        <w:fldChar w:fldCharType="separate"/>
      </w:r>
      <w:r w:rsidR="00820181">
        <w:t>3.43</w:t>
      </w:r>
      <w:r>
        <w:fldChar w:fldCharType="end"/>
      </w:r>
      <w:r>
        <w:t>)</w:t>
      </w:r>
      <w:r w:rsidR="00DF5A5B">
        <w:t>.</w:t>
      </w:r>
    </w:p>
    <w:p w14:paraId="30F183B1" w14:textId="3C5128DE" w:rsidR="006F21F3" w:rsidRDefault="006F21F3" w:rsidP="002D65F3">
      <w:pPr>
        <w:pStyle w:val="Code"/>
      </w:pPr>
      <w:r>
        <w:t xml:space="preserve">        </w:t>
      </w:r>
      <w:r w:rsidR="004B30F9">
        <w:t xml:space="preserve">  </w:t>
      </w:r>
      <w:r>
        <w:t>...</w:t>
      </w:r>
    </w:p>
    <w:p w14:paraId="3C55DDBD" w14:textId="71611D68" w:rsidR="006F21F3" w:rsidRDefault="006F21F3" w:rsidP="002D65F3">
      <w:pPr>
        <w:pStyle w:val="Code"/>
      </w:pPr>
      <w:r>
        <w:t xml:space="preserve">      </w:t>
      </w:r>
      <w:r w:rsidR="004B30F9">
        <w:t xml:space="preserve">  </w:t>
      </w:r>
      <w:r>
        <w:t>}</w:t>
      </w:r>
    </w:p>
    <w:p w14:paraId="45287D97" w14:textId="57411F67" w:rsidR="006F21F3" w:rsidRDefault="006F21F3" w:rsidP="002D65F3">
      <w:pPr>
        <w:pStyle w:val="Code"/>
      </w:pPr>
      <w:r>
        <w:t xml:space="preserve">    </w:t>
      </w:r>
      <w:r w:rsidR="004B30F9">
        <w:t xml:space="preserve">  </w:t>
      </w:r>
      <w:r>
        <w:t>]</w:t>
      </w:r>
    </w:p>
    <w:p w14:paraId="785E90F9" w14:textId="27370D6B" w:rsidR="004B30F9" w:rsidRDefault="004B30F9" w:rsidP="002D65F3">
      <w:pPr>
        <w:pStyle w:val="Code"/>
      </w:pPr>
      <w:r>
        <w:t xml:space="preserve">    }</w:t>
      </w:r>
    </w:p>
    <w:p w14:paraId="3D66F335" w14:textId="73626C46" w:rsidR="006F21F3" w:rsidRDefault="006F21F3" w:rsidP="002D65F3">
      <w:pPr>
        <w:pStyle w:val="Code"/>
      </w:pPr>
      <w:r>
        <w:t xml:space="preserve">  </w:t>
      </w:r>
      <w:r w:rsidR="004B30F9">
        <w:t>],</w:t>
      </w:r>
    </w:p>
    <w:p w14:paraId="454745E8" w14:textId="63A0AAD3" w:rsidR="004B30F9" w:rsidRDefault="004B30F9" w:rsidP="002D65F3">
      <w:pPr>
        <w:pStyle w:val="Code"/>
      </w:pPr>
      <w:r>
        <w:t xml:space="preserve">  ...</w:t>
      </w:r>
    </w:p>
    <w:p w14:paraId="114FBF52" w14:textId="6F800789" w:rsidR="006F21F3" w:rsidRPr="006F21F3" w:rsidRDefault="006F21F3" w:rsidP="002D65F3">
      <w:pPr>
        <w:pStyle w:val="Code"/>
      </w:pPr>
      <w:r>
        <w:t>}</w:t>
      </w:r>
    </w:p>
    <w:p w14:paraId="540D5D41" w14:textId="43F7ED1D" w:rsidR="00B86BC7" w:rsidRDefault="00B86BC7" w:rsidP="00B86BC7">
      <w:pPr>
        <w:pStyle w:val="Heading3"/>
      </w:pPr>
      <w:bookmarkStart w:id="774" w:name="_Ref493512730"/>
      <w:bookmarkStart w:id="775" w:name="_Toc534899727"/>
      <w:r>
        <w:t>description property</w:t>
      </w:r>
      <w:bookmarkEnd w:id="774"/>
      <w:bookmarkEnd w:id="775"/>
    </w:p>
    <w:p w14:paraId="1893F7D7" w14:textId="41EF5DE1"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820181">
        <w:t>3.11</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2D65F3">
      <w:pPr>
        <w:pStyle w:val="Code"/>
      </w:pPr>
      <w:r>
        <w:t>"fix": {</w:t>
      </w:r>
    </w:p>
    <w:p w14:paraId="3FDBBEC9" w14:textId="77777777" w:rsidR="00EA489A" w:rsidRDefault="006F21F3" w:rsidP="002D65F3">
      <w:pPr>
        <w:pStyle w:val="Code"/>
      </w:pPr>
      <w:r>
        <w:t xml:space="preserve">  "description": </w:t>
      </w:r>
      <w:r w:rsidR="00EA489A">
        <w:t>{</w:t>
      </w:r>
    </w:p>
    <w:p w14:paraId="19505724" w14:textId="3417DE83" w:rsidR="006F21F3" w:rsidRDefault="00EA489A" w:rsidP="002D65F3">
      <w:pPr>
        <w:pStyle w:val="Code"/>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2D65F3">
      <w:pPr>
        <w:pStyle w:val="Code"/>
      </w:pPr>
      <w:r>
        <w:t xml:space="preserve">  },</w:t>
      </w:r>
    </w:p>
    <w:p w14:paraId="4966D464" w14:textId="4A9BAF17" w:rsidR="006F21F3" w:rsidRDefault="006F21F3" w:rsidP="002D65F3">
      <w:pPr>
        <w:pStyle w:val="Code"/>
      </w:pPr>
      <w:r>
        <w:t xml:space="preserve">  ...</w:t>
      </w:r>
    </w:p>
    <w:p w14:paraId="4F95EDB6" w14:textId="41FF332E" w:rsidR="006F21F3" w:rsidRPr="006F21F3" w:rsidRDefault="006F21F3" w:rsidP="002D65F3">
      <w:pPr>
        <w:pStyle w:val="Code"/>
      </w:pPr>
      <w:r>
        <w:t>}</w:t>
      </w:r>
    </w:p>
    <w:p w14:paraId="2B06E46C" w14:textId="08310EC4" w:rsidR="00B86BC7" w:rsidRDefault="00B86BC7" w:rsidP="00B86BC7">
      <w:pPr>
        <w:pStyle w:val="Heading3"/>
      </w:pPr>
      <w:bookmarkStart w:id="776" w:name="_Ref493512752"/>
      <w:bookmarkStart w:id="777" w:name="_Ref493513084"/>
      <w:bookmarkStart w:id="778" w:name="_Ref503372111"/>
      <w:bookmarkStart w:id="779" w:name="_Ref503372176"/>
      <w:bookmarkStart w:id="780" w:name="_Toc534899728"/>
      <w:proofErr w:type="spellStart"/>
      <w:r>
        <w:lastRenderedPageBreak/>
        <w:t>fileChanges</w:t>
      </w:r>
      <w:proofErr w:type="spellEnd"/>
      <w:r>
        <w:t xml:space="preserve"> property</w:t>
      </w:r>
      <w:bookmarkEnd w:id="776"/>
      <w:bookmarkEnd w:id="777"/>
      <w:bookmarkEnd w:id="778"/>
      <w:bookmarkEnd w:id="779"/>
      <w:bookmarkEnd w:id="780"/>
    </w:p>
    <w:p w14:paraId="6DE7B962" w14:textId="3B09D5E9" w:rsid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proofErr w:type="spellStart"/>
      <w:r w:rsidRPr="006F21F3">
        <w:rPr>
          <w:rStyle w:val="CODEtemp"/>
        </w:rPr>
        <w:t>fileChanges</w:t>
      </w:r>
      <w:proofErr w:type="spellEnd"/>
      <w:r>
        <w:t xml:space="preserve"> whose value is an</w:t>
      </w:r>
      <w:r w:rsidRPr="006F21F3">
        <w:t xml:space="preserve"> array of one or more </w:t>
      </w:r>
      <w:r w:rsidR="004B30F9">
        <w:t>unique (</w:t>
      </w:r>
      <w:r w:rsidR="004B30F9" w:rsidRPr="006F21F3">
        <w:t>§</w:t>
      </w:r>
      <w:r w:rsidR="004B30F9">
        <w:fldChar w:fldCharType="begin"/>
      </w:r>
      <w:r w:rsidR="004B30F9">
        <w:instrText xml:space="preserve"> REF _Ref493404799 \r \h </w:instrText>
      </w:r>
      <w:r w:rsidR="004B30F9">
        <w:fldChar w:fldCharType="separate"/>
      </w:r>
      <w:r w:rsidR="00820181">
        <w:t>3.7.2</w:t>
      </w:r>
      <w:r w:rsidR="004B30F9">
        <w:fldChar w:fldCharType="end"/>
      </w:r>
      <w:r w:rsidR="004B30F9">
        <w:t xml:space="preserve">) </w:t>
      </w:r>
      <w:proofErr w:type="spellStart"/>
      <w:r w:rsidRPr="006F21F3">
        <w:rPr>
          <w:rStyle w:val="CODEtemp"/>
        </w:rPr>
        <w:t>fileChange</w:t>
      </w:r>
      <w:proofErr w:type="spellEnd"/>
      <w:r w:rsidRPr="006F21F3">
        <w:t xml:space="preserve"> objects (§</w:t>
      </w:r>
      <w:r>
        <w:fldChar w:fldCharType="begin"/>
      </w:r>
      <w:r>
        <w:instrText xml:space="preserve"> REF _Ref493512991 \w \h </w:instrText>
      </w:r>
      <w:r>
        <w:fldChar w:fldCharType="separate"/>
      </w:r>
      <w:r w:rsidR="00820181">
        <w:t>3.43</w:t>
      </w:r>
      <w:r>
        <w:fldChar w:fldCharType="end"/>
      </w:r>
      <w:r w:rsidRPr="006F21F3">
        <w:t>)</w:t>
      </w:r>
      <w:r w:rsidR="004B30F9">
        <w:t>, each of which describes the changes to a single file that are necessary to effect the fix</w:t>
      </w:r>
      <w:r w:rsidRPr="006F21F3">
        <w:t>.</w:t>
      </w:r>
    </w:p>
    <w:p w14:paraId="56571890" w14:textId="4BDCA305" w:rsidR="004B30F9" w:rsidRDefault="004B30F9" w:rsidP="004B30F9">
      <w:pPr>
        <w:pStyle w:val="Note"/>
      </w:pPr>
      <w:r>
        <w:t xml:space="preserve">NOTE: </w:t>
      </w:r>
      <w:proofErr w:type="spellStart"/>
      <w:r w:rsidRPr="00561CA5">
        <w:rPr>
          <w:rStyle w:val="CODEtemp"/>
        </w:rPr>
        <w:t>fileChanges</w:t>
      </w:r>
      <w:proofErr w:type="spellEnd"/>
      <w:r>
        <w:t xml:space="preserve"> is an array because a fix might require changes to multiple files.</w:t>
      </w:r>
    </w:p>
    <w:p w14:paraId="6A66DEE4" w14:textId="3A148600" w:rsidR="004B30F9" w:rsidRDefault="004B30F9" w:rsidP="004B30F9">
      <w:r>
        <w:t xml:space="preserve">The array elements </w:t>
      </w:r>
      <w:r>
        <w:rPr>
          <w:b/>
        </w:rPr>
        <w:t>SHALL</w:t>
      </w:r>
      <w:r>
        <w:t xml:space="preserve"> refer to distinct files.</w:t>
      </w:r>
    </w:p>
    <w:p w14:paraId="40657A94" w14:textId="417620E7" w:rsidR="004B30F9" w:rsidRDefault="004B30F9" w:rsidP="004B30F9">
      <w:r>
        <w:t xml:space="preserve">If </w:t>
      </w:r>
      <w:proofErr w:type="spellStart"/>
      <w:r w:rsidRPr="00561CA5">
        <w:rPr>
          <w:rStyle w:val="CODEtemp"/>
        </w:rPr>
        <w:t>fileChanges</w:t>
      </w:r>
      <w:proofErr w:type="spellEnd"/>
      <w:r>
        <w:t xml:space="preserve"> is absent, it </w:t>
      </w:r>
      <w:r w:rsidRPr="00561CA5">
        <w:rPr>
          <w:b/>
        </w:rPr>
        <w:t>SHALL</w:t>
      </w:r>
      <w:r>
        <w:t xml:space="preserve"> default to an empty array.</w:t>
      </w:r>
    </w:p>
    <w:p w14:paraId="6BD91BA7" w14:textId="5307AD65" w:rsidR="004B30F9" w:rsidRDefault="004B30F9" w:rsidP="004B30F9">
      <w:pPr>
        <w:pStyle w:val="Note"/>
      </w:pPr>
      <w:r>
        <w:t xml:space="preserve">EXAMPLE 1: In this example, two </w:t>
      </w:r>
      <w:proofErr w:type="spellStart"/>
      <w:r w:rsidRPr="00466B4B">
        <w:rPr>
          <w:rStyle w:val="CODEtemp"/>
        </w:rPr>
        <w:t>fileChange</w:t>
      </w:r>
      <w:proofErr w:type="spellEnd"/>
      <w:r>
        <w:t xml:space="preserve"> objects make identical changes (commenting out the first line) in two distinct C-language files, </w:t>
      </w:r>
      <w:proofErr w:type="spellStart"/>
      <w:r w:rsidRPr="00466B4B">
        <w:rPr>
          <w:rStyle w:val="CODEtemp"/>
        </w:rPr>
        <w:t>src</w:t>
      </w:r>
      <w:proofErr w:type="spellEnd"/>
      <w:r w:rsidRPr="00466B4B">
        <w:rPr>
          <w:rStyle w:val="CODEtemp"/>
        </w:rPr>
        <w:t>/</w:t>
      </w:r>
      <w:proofErr w:type="spellStart"/>
      <w:r w:rsidRPr="00466B4B">
        <w:rPr>
          <w:rStyle w:val="CODEtemp"/>
        </w:rPr>
        <w:t>a.c</w:t>
      </w:r>
      <w:proofErr w:type="spellEnd"/>
      <w:r>
        <w:t xml:space="preserve"> and </w:t>
      </w:r>
      <w:proofErr w:type="spellStart"/>
      <w:r w:rsidRPr="00466B4B">
        <w:rPr>
          <w:rStyle w:val="CODEtemp"/>
        </w:rPr>
        <w:t>src</w:t>
      </w:r>
      <w:proofErr w:type="spellEnd"/>
      <w:r w:rsidRPr="00466B4B">
        <w:rPr>
          <w:rStyle w:val="CODEtemp"/>
        </w:rPr>
        <w:t>/</w:t>
      </w:r>
      <w:proofErr w:type="spellStart"/>
      <w:r w:rsidRPr="00466B4B">
        <w:rPr>
          <w:rStyle w:val="CODEtemp"/>
        </w:rPr>
        <w:t>b.c</w:t>
      </w:r>
      <w:r>
        <w:t>.</w:t>
      </w:r>
      <w:proofErr w:type="spellEnd"/>
    </w:p>
    <w:p w14:paraId="057B2DC1" w14:textId="77777777" w:rsidR="004B30F9" w:rsidRDefault="004B30F9" w:rsidP="004B30F9">
      <w:pPr>
        <w:pStyle w:val="Code"/>
      </w:pPr>
      <w:r>
        <w:t>{                                    # A fix object.</w:t>
      </w:r>
    </w:p>
    <w:p w14:paraId="61970121" w14:textId="77777777" w:rsidR="004B30F9" w:rsidRDefault="004B30F9" w:rsidP="004B30F9">
      <w:pPr>
        <w:pStyle w:val="Code"/>
      </w:pPr>
      <w:r>
        <w:t xml:space="preserve">  "</w:t>
      </w:r>
      <w:proofErr w:type="spellStart"/>
      <w:r>
        <w:t>fileChanges</w:t>
      </w:r>
      <w:proofErr w:type="spellEnd"/>
      <w:r>
        <w:t xml:space="preserve">": [                   </w:t>
      </w:r>
    </w:p>
    <w:p w14:paraId="79133BC8" w14:textId="1A069DAC" w:rsidR="004B30F9" w:rsidRDefault="004B30F9" w:rsidP="004B30F9">
      <w:pPr>
        <w:pStyle w:val="Code"/>
      </w:pPr>
      <w:r>
        <w:t xml:space="preserve">    {                                # A </w:t>
      </w:r>
      <w:proofErr w:type="spellStart"/>
      <w:r>
        <w:t>fileChange</w:t>
      </w:r>
      <w:proofErr w:type="spellEnd"/>
      <w:r>
        <w:t xml:space="preserve"> object (§</w:t>
      </w:r>
      <w:r>
        <w:fldChar w:fldCharType="begin"/>
      </w:r>
      <w:r>
        <w:instrText xml:space="preserve"> REF _Ref493512744 \w \h  \* MERGEFORMAT </w:instrText>
      </w:r>
      <w:r>
        <w:fldChar w:fldCharType="separate"/>
      </w:r>
      <w:r w:rsidR="00820181">
        <w:t>3.43</w:t>
      </w:r>
      <w:r>
        <w:fldChar w:fldCharType="end"/>
      </w:r>
      <w:r>
        <w:t>).</w:t>
      </w:r>
    </w:p>
    <w:p w14:paraId="71E95DF7" w14:textId="21D46DB2" w:rsidR="004B30F9" w:rsidRDefault="004B30F9" w:rsidP="004B30F9">
      <w:pPr>
        <w:pStyle w:val="Code"/>
      </w:pPr>
      <w:r>
        <w:t xml:space="preserve">      "</w:t>
      </w:r>
      <w:proofErr w:type="spellStart"/>
      <w:r>
        <w:t>fileLocation</w:t>
      </w:r>
      <w:proofErr w:type="spellEnd"/>
      <w:r>
        <w:t>": {              # See §</w:t>
      </w:r>
      <w:r>
        <w:fldChar w:fldCharType="begin"/>
      </w:r>
      <w:r>
        <w:instrText xml:space="preserve"> REF _Ref493513096 \r \h </w:instrText>
      </w:r>
      <w:r>
        <w:fldChar w:fldCharType="separate"/>
      </w:r>
      <w:r w:rsidR="00820181">
        <w:t>3.43.2</w:t>
      </w:r>
      <w:r>
        <w:fldChar w:fldCharType="end"/>
      </w:r>
      <w:r>
        <w:t>.</w:t>
      </w:r>
    </w:p>
    <w:p w14:paraId="20C6C5BE" w14:textId="77777777" w:rsidR="004B30F9" w:rsidRDefault="004B30F9" w:rsidP="004B30F9">
      <w:pPr>
        <w:pStyle w:val="Code"/>
      </w:pPr>
      <w:r>
        <w:t xml:space="preserve">        "uri": "</w:t>
      </w:r>
      <w:proofErr w:type="spellStart"/>
      <w:r>
        <w:t>src</w:t>
      </w:r>
      <w:proofErr w:type="spellEnd"/>
      <w:r>
        <w:t>/</w:t>
      </w:r>
      <w:proofErr w:type="spellStart"/>
      <w:r>
        <w:t>a.c</w:t>
      </w:r>
      <w:proofErr w:type="spellEnd"/>
      <w:r>
        <w:t>"</w:t>
      </w:r>
    </w:p>
    <w:p w14:paraId="049CCAFD" w14:textId="77777777" w:rsidR="004B30F9" w:rsidRDefault="004B30F9" w:rsidP="004B30F9">
      <w:pPr>
        <w:pStyle w:val="Code"/>
      </w:pPr>
      <w:r>
        <w:t xml:space="preserve">      },</w:t>
      </w:r>
    </w:p>
    <w:p w14:paraId="0E2411E6" w14:textId="0CCDB31C" w:rsidR="004B30F9" w:rsidRDefault="004B30F9" w:rsidP="004B30F9">
      <w:pPr>
        <w:pStyle w:val="Code"/>
      </w:pPr>
      <w:r>
        <w:t xml:space="preserve">      "replacements": [              # See §</w:t>
      </w:r>
      <w:r>
        <w:fldChar w:fldCharType="begin"/>
      </w:r>
      <w:r>
        <w:instrText xml:space="preserve"> REF _Ref493513106 \r \h </w:instrText>
      </w:r>
      <w:r>
        <w:fldChar w:fldCharType="separate"/>
      </w:r>
      <w:r w:rsidR="00820181">
        <w:t>3.43.3</w:t>
      </w:r>
      <w:r>
        <w:fldChar w:fldCharType="end"/>
      </w:r>
      <w:r>
        <w:t>.</w:t>
      </w:r>
    </w:p>
    <w:p w14:paraId="18CF4AB2" w14:textId="6993721D"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820181">
        <w:t>3.44</w:t>
      </w:r>
      <w:r>
        <w:fldChar w:fldCharType="end"/>
      </w:r>
      <w:r>
        <w:t>).</w:t>
      </w:r>
    </w:p>
    <w:p w14:paraId="63715399" w14:textId="4E27845A" w:rsidR="004B30F9" w:rsidRDefault="004B30F9" w:rsidP="004B30F9">
      <w:pPr>
        <w:pStyle w:val="Code"/>
      </w:pPr>
      <w:r>
        <w:t xml:space="preserve">          "</w:t>
      </w:r>
      <w:proofErr w:type="spellStart"/>
      <w:r>
        <w:t>deletedRegion</w:t>
      </w:r>
      <w:proofErr w:type="spellEnd"/>
      <w:r>
        <w:t>": {         # See §</w:t>
      </w:r>
      <w:r>
        <w:fldChar w:fldCharType="begin"/>
      </w:r>
      <w:r>
        <w:instrText xml:space="preserve"> REF _Ref493518436 \r \h </w:instrText>
      </w:r>
      <w:r>
        <w:fldChar w:fldCharType="separate"/>
      </w:r>
      <w:r w:rsidR="00820181">
        <w:t>3.44.3</w:t>
      </w:r>
      <w:r>
        <w:fldChar w:fldCharType="end"/>
      </w:r>
      <w:r>
        <w:t>.</w:t>
      </w:r>
    </w:p>
    <w:p w14:paraId="0DA0F29F" w14:textId="77777777" w:rsidR="004B30F9" w:rsidRDefault="004B30F9" w:rsidP="004B30F9">
      <w:pPr>
        <w:pStyle w:val="Code"/>
      </w:pPr>
      <w:r>
        <w:t xml:space="preserve">            "</w:t>
      </w:r>
      <w:proofErr w:type="spellStart"/>
      <w:r>
        <w:t>startLine</w:t>
      </w:r>
      <w:proofErr w:type="spellEnd"/>
      <w:r>
        <w:t>": 1,</w:t>
      </w:r>
    </w:p>
    <w:p w14:paraId="72886FA9" w14:textId="77777777" w:rsidR="004B30F9" w:rsidRDefault="004B30F9" w:rsidP="004B30F9">
      <w:pPr>
        <w:pStyle w:val="Code"/>
      </w:pPr>
      <w:r>
        <w:t xml:space="preserve">            "</w:t>
      </w:r>
      <w:proofErr w:type="spellStart"/>
      <w:r>
        <w:t>startColumn</w:t>
      </w:r>
      <w:proofErr w:type="spellEnd"/>
      <w:r>
        <w:t>": 1,</w:t>
      </w:r>
    </w:p>
    <w:p w14:paraId="7730A58B" w14:textId="77777777" w:rsidR="004B30F9" w:rsidRDefault="004B30F9" w:rsidP="004B30F9">
      <w:pPr>
        <w:pStyle w:val="Code"/>
      </w:pPr>
      <w:r>
        <w:t xml:space="preserve">            "</w:t>
      </w:r>
      <w:proofErr w:type="spellStart"/>
      <w:r>
        <w:t>endColumn</w:t>
      </w:r>
      <w:proofErr w:type="spellEnd"/>
      <w:r>
        <w:t>": 1</w:t>
      </w:r>
    </w:p>
    <w:p w14:paraId="204BCF24" w14:textId="77777777" w:rsidR="004B30F9" w:rsidRDefault="004B30F9" w:rsidP="004B30F9">
      <w:pPr>
        <w:pStyle w:val="Code"/>
      </w:pPr>
      <w:r>
        <w:t xml:space="preserve">          },</w:t>
      </w:r>
    </w:p>
    <w:p w14:paraId="1756657B" w14:textId="653895AD" w:rsidR="004B30F9" w:rsidRDefault="004B30F9" w:rsidP="004B30F9">
      <w:pPr>
        <w:pStyle w:val="Code"/>
      </w:pPr>
      <w:r>
        <w:t xml:space="preserve">          "</w:t>
      </w:r>
      <w:proofErr w:type="spellStart"/>
      <w:r>
        <w:t>insertedContent</w:t>
      </w:r>
      <w:proofErr w:type="spellEnd"/>
      <w:r>
        <w:t>": {       # See §</w:t>
      </w:r>
      <w:r>
        <w:fldChar w:fldCharType="begin"/>
      </w:r>
      <w:r>
        <w:instrText xml:space="preserve"> REF _Ref493518437 \r \h </w:instrText>
      </w:r>
      <w:r>
        <w:fldChar w:fldCharType="separate"/>
      </w:r>
      <w:r w:rsidR="00820181">
        <w:t>3.44.4</w:t>
      </w:r>
      <w:r>
        <w:fldChar w:fldCharType="end"/>
      </w:r>
      <w:r>
        <w:t>.</w:t>
      </w:r>
    </w:p>
    <w:p w14:paraId="687FEB82" w14:textId="77777777" w:rsidR="004B30F9" w:rsidRDefault="004B30F9" w:rsidP="004B30F9">
      <w:pPr>
        <w:pStyle w:val="Code"/>
      </w:pPr>
      <w:r>
        <w:t xml:space="preserve">            "text": "// "</w:t>
      </w:r>
    </w:p>
    <w:p w14:paraId="0E7AD38A" w14:textId="77777777" w:rsidR="004B30F9" w:rsidRDefault="004B30F9" w:rsidP="004B30F9">
      <w:pPr>
        <w:pStyle w:val="Code"/>
      </w:pPr>
      <w:r>
        <w:t xml:space="preserve">          }</w:t>
      </w:r>
    </w:p>
    <w:p w14:paraId="19120B89" w14:textId="77777777" w:rsidR="004B30F9" w:rsidRDefault="004B30F9" w:rsidP="004B30F9">
      <w:pPr>
        <w:pStyle w:val="Code"/>
      </w:pPr>
      <w:r>
        <w:t xml:space="preserve">        }</w:t>
      </w:r>
    </w:p>
    <w:p w14:paraId="6451354C" w14:textId="77777777" w:rsidR="004B30F9" w:rsidRDefault="004B30F9" w:rsidP="004B30F9">
      <w:pPr>
        <w:pStyle w:val="Code"/>
      </w:pPr>
      <w:r>
        <w:t xml:space="preserve">      }</w:t>
      </w:r>
    </w:p>
    <w:p w14:paraId="1A769D19" w14:textId="77777777" w:rsidR="004B30F9" w:rsidRDefault="004B30F9" w:rsidP="004B30F9">
      <w:pPr>
        <w:pStyle w:val="Code"/>
      </w:pPr>
      <w:r>
        <w:t xml:space="preserve">    },</w:t>
      </w:r>
    </w:p>
    <w:p w14:paraId="53757E8E" w14:textId="77777777" w:rsidR="004B30F9" w:rsidRDefault="004B30F9" w:rsidP="004B30F9">
      <w:pPr>
        <w:pStyle w:val="Code"/>
      </w:pPr>
      <w:r>
        <w:t xml:space="preserve">    {</w:t>
      </w:r>
    </w:p>
    <w:p w14:paraId="5D84E972" w14:textId="77777777" w:rsidR="004B30F9" w:rsidRDefault="004B30F9" w:rsidP="004B30F9">
      <w:pPr>
        <w:pStyle w:val="Code"/>
      </w:pPr>
      <w:r>
        <w:t xml:space="preserve">      "</w:t>
      </w:r>
      <w:proofErr w:type="spellStart"/>
      <w:r>
        <w:t>fileLocation</w:t>
      </w:r>
      <w:proofErr w:type="spellEnd"/>
      <w:r>
        <w:t>": {</w:t>
      </w:r>
    </w:p>
    <w:p w14:paraId="4EFCAEC7" w14:textId="77777777" w:rsidR="004B30F9" w:rsidRDefault="004B30F9" w:rsidP="004B30F9">
      <w:pPr>
        <w:pStyle w:val="Code"/>
      </w:pPr>
      <w:r>
        <w:t xml:space="preserve">        "uri": "</w:t>
      </w:r>
      <w:proofErr w:type="spellStart"/>
      <w:r>
        <w:t>src</w:t>
      </w:r>
      <w:proofErr w:type="spellEnd"/>
      <w:r>
        <w:t>/</w:t>
      </w:r>
      <w:proofErr w:type="spellStart"/>
      <w:r>
        <w:t>b.c</w:t>
      </w:r>
      <w:proofErr w:type="spellEnd"/>
      <w:r>
        <w:t>"</w:t>
      </w:r>
    </w:p>
    <w:p w14:paraId="4EC9E581" w14:textId="77777777" w:rsidR="004B30F9" w:rsidRDefault="004B30F9" w:rsidP="004B30F9">
      <w:pPr>
        <w:pStyle w:val="Code"/>
      </w:pPr>
      <w:r>
        <w:t xml:space="preserve">      },</w:t>
      </w:r>
    </w:p>
    <w:p w14:paraId="32765E34" w14:textId="77777777" w:rsidR="004B30F9" w:rsidRDefault="004B30F9" w:rsidP="004B30F9">
      <w:pPr>
        <w:pStyle w:val="Code"/>
      </w:pPr>
      <w:r>
        <w:t xml:space="preserve">      "replacements": [</w:t>
      </w:r>
    </w:p>
    <w:p w14:paraId="0208D0A7" w14:textId="77777777" w:rsidR="004B30F9" w:rsidRDefault="004B30F9" w:rsidP="004B30F9">
      <w:pPr>
        <w:pStyle w:val="Code"/>
      </w:pPr>
      <w:r>
        <w:t xml:space="preserve">        {</w:t>
      </w:r>
    </w:p>
    <w:p w14:paraId="27394F64" w14:textId="77777777" w:rsidR="004B30F9" w:rsidRDefault="004B30F9" w:rsidP="004B30F9">
      <w:pPr>
        <w:pStyle w:val="Code"/>
      </w:pPr>
      <w:r>
        <w:t xml:space="preserve">          "</w:t>
      </w:r>
      <w:proofErr w:type="spellStart"/>
      <w:r>
        <w:t>deletedRegion</w:t>
      </w:r>
      <w:proofErr w:type="spellEnd"/>
      <w:r>
        <w:t>": {</w:t>
      </w:r>
    </w:p>
    <w:p w14:paraId="5CA77610" w14:textId="77777777" w:rsidR="004B30F9" w:rsidRDefault="004B30F9" w:rsidP="004B30F9">
      <w:pPr>
        <w:pStyle w:val="Code"/>
      </w:pPr>
      <w:r>
        <w:t xml:space="preserve">            "</w:t>
      </w:r>
      <w:proofErr w:type="spellStart"/>
      <w:r>
        <w:t>startLine</w:t>
      </w:r>
      <w:proofErr w:type="spellEnd"/>
      <w:r>
        <w:t>": 1,</w:t>
      </w:r>
    </w:p>
    <w:p w14:paraId="1F692047" w14:textId="77777777" w:rsidR="004B30F9" w:rsidRDefault="004B30F9" w:rsidP="004B30F9">
      <w:pPr>
        <w:pStyle w:val="Code"/>
      </w:pPr>
      <w:r>
        <w:t xml:space="preserve">            "</w:t>
      </w:r>
      <w:proofErr w:type="spellStart"/>
      <w:r>
        <w:t>startColumn</w:t>
      </w:r>
      <w:proofErr w:type="spellEnd"/>
      <w:r>
        <w:t>": 1,</w:t>
      </w:r>
    </w:p>
    <w:p w14:paraId="1F07FCD1" w14:textId="77777777" w:rsidR="004B30F9" w:rsidRDefault="004B30F9" w:rsidP="004B30F9">
      <w:pPr>
        <w:pStyle w:val="Code"/>
      </w:pPr>
      <w:r>
        <w:t xml:space="preserve">            "</w:t>
      </w:r>
      <w:proofErr w:type="spellStart"/>
      <w:r>
        <w:t>endColumn</w:t>
      </w:r>
      <w:proofErr w:type="spellEnd"/>
      <w:r>
        <w:t>": 1</w:t>
      </w:r>
    </w:p>
    <w:p w14:paraId="107A9A2C" w14:textId="77777777" w:rsidR="004B30F9" w:rsidRDefault="004B30F9" w:rsidP="004B30F9">
      <w:pPr>
        <w:pStyle w:val="Code"/>
      </w:pPr>
      <w:r>
        <w:t xml:space="preserve">          },</w:t>
      </w:r>
    </w:p>
    <w:p w14:paraId="4A793EF5" w14:textId="77777777" w:rsidR="004B30F9" w:rsidRDefault="004B30F9" w:rsidP="004B30F9">
      <w:pPr>
        <w:pStyle w:val="Code"/>
      </w:pPr>
      <w:r>
        <w:t xml:space="preserve">          "</w:t>
      </w:r>
      <w:proofErr w:type="spellStart"/>
      <w:r>
        <w:t>insertedContent</w:t>
      </w:r>
      <w:proofErr w:type="spellEnd"/>
      <w:r>
        <w:t>": {</w:t>
      </w:r>
    </w:p>
    <w:p w14:paraId="287126F4" w14:textId="77777777" w:rsidR="004B30F9" w:rsidRDefault="004B30F9" w:rsidP="004B30F9">
      <w:pPr>
        <w:pStyle w:val="Code"/>
      </w:pPr>
      <w:r>
        <w:t xml:space="preserve">            "text": "// "</w:t>
      </w:r>
    </w:p>
    <w:p w14:paraId="17F03257" w14:textId="77777777" w:rsidR="004B30F9" w:rsidRDefault="004B30F9" w:rsidP="004B30F9">
      <w:pPr>
        <w:pStyle w:val="Code"/>
      </w:pPr>
      <w:r>
        <w:t xml:space="preserve">          }</w:t>
      </w:r>
    </w:p>
    <w:p w14:paraId="74C7E2F5" w14:textId="77777777" w:rsidR="004B30F9" w:rsidRDefault="004B30F9" w:rsidP="004B30F9">
      <w:pPr>
        <w:pStyle w:val="Code"/>
      </w:pPr>
      <w:r>
        <w:t xml:space="preserve">        }</w:t>
      </w:r>
    </w:p>
    <w:p w14:paraId="335AC96A" w14:textId="77777777" w:rsidR="004B30F9" w:rsidRDefault="004B30F9" w:rsidP="004B30F9">
      <w:pPr>
        <w:pStyle w:val="Code"/>
      </w:pPr>
      <w:r>
        <w:t xml:space="preserve">      }</w:t>
      </w:r>
    </w:p>
    <w:p w14:paraId="3CEDBD73" w14:textId="77777777" w:rsidR="004B30F9" w:rsidRDefault="004B30F9" w:rsidP="004B30F9">
      <w:pPr>
        <w:pStyle w:val="Code"/>
      </w:pPr>
      <w:r>
        <w:t xml:space="preserve">    }</w:t>
      </w:r>
    </w:p>
    <w:p w14:paraId="0789CBBC" w14:textId="77777777" w:rsidR="004B30F9" w:rsidRDefault="004B30F9" w:rsidP="004B30F9">
      <w:pPr>
        <w:pStyle w:val="Code"/>
      </w:pPr>
      <w:r>
        <w:t xml:space="preserve">  ]</w:t>
      </w:r>
    </w:p>
    <w:p w14:paraId="6893D262" w14:textId="4C598E70" w:rsidR="004B30F9" w:rsidRDefault="004B30F9" w:rsidP="004B30F9">
      <w:pPr>
        <w:pStyle w:val="Code"/>
      </w:pPr>
      <w:r>
        <w:t>}</w:t>
      </w:r>
    </w:p>
    <w:p w14:paraId="77773D3F" w14:textId="58384A92" w:rsidR="004B30F9" w:rsidRDefault="004B30F9" w:rsidP="004B30F9">
      <w:pPr>
        <w:pStyle w:val="Note"/>
      </w:pPr>
      <w:r>
        <w:t xml:space="preserve">EXAMPLE 2: This example represents invalid SARIF because the two </w:t>
      </w:r>
      <w:proofErr w:type="spellStart"/>
      <w:r w:rsidRPr="00466B4B">
        <w:rPr>
          <w:rStyle w:val="CODEtemp"/>
        </w:rPr>
        <w:t>fileChange</w:t>
      </w:r>
      <w:proofErr w:type="spellEnd"/>
      <w:r>
        <w:t xml:space="preserve"> objects refer to the same file, </w:t>
      </w:r>
      <w:proofErr w:type="spellStart"/>
      <w:r w:rsidRPr="00466B4B">
        <w:rPr>
          <w:rStyle w:val="CODEtemp"/>
        </w:rPr>
        <w:t>src</w:t>
      </w:r>
      <w:proofErr w:type="spellEnd"/>
      <w:r w:rsidRPr="00466B4B">
        <w:rPr>
          <w:rStyle w:val="CODEtemp"/>
        </w:rPr>
        <w:t>/</w:t>
      </w:r>
      <w:proofErr w:type="spellStart"/>
      <w:r w:rsidRPr="00466B4B">
        <w:rPr>
          <w:rStyle w:val="CODEtemp"/>
        </w:rPr>
        <w:t>a.c</w:t>
      </w:r>
      <w:proofErr w:type="spellEnd"/>
      <w:r>
        <w:t xml:space="preserve">. It is invalid even though the </w:t>
      </w:r>
      <w:proofErr w:type="spellStart"/>
      <w:r w:rsidRPr="003A3580">
        <w:rPr>
          <w:rStyle w:val="CODEtemp"/>
        </w:rPr>
        <w:t>fileChange</w:t>
      </w:r>
      <w:proofErr w:type="spellEnd"/>
      <w:r>
        <w:t xml:space="preserve"> objects are distinguished by their </w:t>
      </w:r>
      <w:r w:rsidRPr="00561CA5">
        <w:rPr>
          <w:rStyle w:val="CODEtemp"/>
        </w:rPr>
        <w:t>replacements</w:t>
      </w:r>
      <w:r>
        <w:t xml:space="preserve"> properties.</w:t>
      </w:r>
    </w:p>
    <w:p w14:paraId="7D771ADF" w14:textId="77777777" w:rsidR="004B30F9" w:rsidRDefault="004B30F9" w:rsidP="004B30F9">
      <w:pPr>
        <w:pStyle w:val="Code"/>
      </w:pPr>
      <w:r>
        <w:t>{                                    # A fix object.</w:t>
      </w:r>
    </w:p>
    <w:p w14:paraId="5D4EC8A5" w14:textId="77777777" w:rsidR="004B30F9" w:rsidRDefault="004B30F9" w:rsidP="004B30F9">
      <w:pPr>
        <w:pStyle w:val="Code"/>
      </w:pPr>
      <w:r>
        <w:t xml:space="preserve">  "</w:t>
      </w:r>
      <w:proofErr w:type="spellStart"/>
      <w:r>
        <w:t>fileChanges</w:t>
      </w:r>
      <w:proofErr w:type="spellEnd"/>
      <w:r>
        <w:t xml:space="preserve">": [                   </w:t>
      </w:r>
    </w:p>
    <w:p w14:paraId="32744C44" w14:textId="27A1337C" w:rsidR="004B30F9" w:rsidRDefault="004B30F9" w:rsidP="004B30F9">
      <w:pPr>
        <w:pStyle w:val="Code"/>
      </w:pPr>
      <w:r>
        <w:t xml:space="preserve">    {                                # A </w:t>
      </w:r>
      <w:proofErr w:type="spellStart"/>
      <w:r>
        <w:t>fileChange</w:t>
      </w:r>
      <w:proofErr w:type="spellEnd"/>
      <w:r>
        <w:t xml:space="preserve"> object (§</w:t>
      </w:r>
      <w:r>
        <w:fldChar w:fldCharType="begin"/>
      </w:r>
      <w:r>
        <w:instrText xml:space="preserve"> REF _Ref493512744 \w \h  \* MERGEFORMAT </w:instrText>
      </w:r>
      <w:r>
        <w:fldChar w:fldCharType="separate"/>
      </w:r>
      <w:r w:rsidR="00820181">
        <w:t>3.43</w:t>
      </w:r>
      <w:r>
        <w:fldChar w:fldCharType="end"/>
      </w:r>
      <w:r>
        <w:t>).</w:t>
      </w:r>
    </w:p>
    <w:p w14:paraId="329E9CE1" w14:textId="4C28E284" w:rsidR="004B30F9" w:rsidRDefault="004B30F9" w:rsidP="004B30F9">
      <w:pPr>
        <w:pStyle w:val="Code"/>
      </w:pPr>
      <w:r>
        <w:t xml:space="preserve">      "</w:t>
      </w:r>
      <w:proofErr w:type="spellStart"/>
      <w:r>
        <w:t>fileLocation</w:t>
      </w:r>
      <w:proofErr w:type="spellEnd"/>
      <w:r>
        <w:t>": {              # See §</w:t>
      </w:r>
      <w:r>
        <w:fldChar w:fldCharType="begin"/>
      </w:r>
      <w:r>
        <w:instrText xml:space="preserve"> REF _Ref493513096 \r \h </w:instrText>
      </w:r>
      <w:r>
        <w:fldChar w:fldCharType="separate"/>
      </w:r>
      <w:r w:rsidR="00820181">
        <w:t>3.43.2</w:t>
      </w:r>
      <w:r>
        <w:fldChar w:fldCharType="end"/>
      </w:r>
      <w:r>
        <w:t>.</w:t>
      </w:r>
    </w:p>
    <w:p w14:paraId="09F524DB" w14:textId="77777777" w:rsidR="004B30F9" w:rsidRDefault="004B30F9" w:rsidP="004B30F9">
      <w:pPr>
        <w:pStyle w:val="Code"/>
      </w:pPr>
      <w:r>
        <w:t xml:space="preserve">        "uri": "</w:t>
      </w:r>
      <w:proofErr w:type="spellStart"/>
      <w:r>
        <w:t>src</w:t>
      </w:r>
      <w:proofErr w:type="spellEnd"/>
      <w:r>
        <w:t>/</w:t>
      </w:r>
      <w:proofErr w:type="spellStart"/>
      <w:r>
        <w:t>a.c</w:t>
      </w:r>
      <w:proofErr w:type="spellEnd"/>
      <w:r>
        <w:t>"</w:t>
      </w:r>
    </w:p>
    <w:p w14:paraId="1C93931E" w14:textId="77777777" w:rsidR="004B30F9" w:rsidRDefault="004B30F9" w:rsidP="004B30F9">
      <w:pPr>
        <w:pStyle w:val="Code"/>
      </w:pPr>
      <w:r>
        <w:t xml:space="preserve">      },</w:t>
      </w:r>
    </w:p>
    <w:p w14:paraId="647FAA28" w14:textId="696E8EEE" w:rsidR="004B30F9" w:rsidRDefault="004B30F9" w:rsidP="004B30F9">
      <w:pPr>
        <w:pStyle w:val="Code"/>
      </w:pPr>
      <w:r>
        <w:lastRenderedPageBreak/>
        <w:t xml:space="preserve">      "replacements": [              # See §</w:t>
      </w:r>
      <w:r>
        <w:fldChar w:fldCharType="begin"/>
      </w:r>
      <w:r>
        <w:instrText xml:space="preserve"> REF _Ref493513106 \r \h </w:instrText>
      </w:r>
      <w:r>
        <w:fldChar w:fldCharType="separate"/>
      </w:r>
      <w:r w:rsidR="00820181">
        <w:t>3.43.3</w:t>
      </w:r>
      <w:r>
        <w:fldChar w:fldCharType="end"/>
      </w:r>
      <w:r>
        <w:t>.</w:t>
      </w:r>
    </w:p>
    <w:p w14:paraId="10AFAC95" w14:textId="0ACDECCD"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820181">
        <w:t>3.44</w:t>
      </w:r>
      <w:r>
        <w:fldChar w:fldCharType="end"/>
      </w:r>
      <w:r>
        <w:t>).</w:t>
      </w:r>
    </w:p>
    <w:p w14:paraId="3E7C80C2" w14:textId="010E7A9C" w:rsidR="004B30F9" w:rsidRDefault="004B30F9" w:rsidP="004B30F9">
      <w:pPr>
        <w:pStyle w:val="Code"/>
      </w:pPr>
      <w:r>
        <w:t xml:space="preserve">          "</w:t>
      </w:r>
      <w:proofErr w:type="spellStart"/>
      <w:r>
        <w:t>deletedRegion</w:t>
      </w:r>
      <w:proofErr w:type="spellEnd"/>
      <w:r>
        <w:t>": {         # See §</w:t>
      </w:r>
      <w:r>
        <w:fldChar w:fldCharType="begin"/>
      </w:r>
      <w:r>
        <w:instrText xml:space="preserve"> REF _Ref493518436 \r \h </w:instrText>
      </w:r>
      <w:r>
        <w:fldChar w:fldCharType="separate"/>
      </w:r>
      <w:r w:rsidR="00820181">
        <w:t>3.44.3</w:t>
      </w:r>
      <w:r>
        <w:fldChar w:fldCharType="end"/>
      </w:r>
      <w:r>
        <w:t>.</w:t>
      </w:r>
    </w:p>
    <w:p w14:paraId="496467E5" w14:textId="77777777" w:rsidR="004B30F9" w:rsidRDefault="004B30F9" w:rsidP="004B30F9">
      <w:pPr>
        <w:pStyle w:val="Code"/>
      </w:pPr>
      <w:r>
        <w:t xml:space="preserve">            "</w:t>
      </w:r>
      <w:proofErr w:type="spellStart"/>
      <w:r>
        <w:t>startLine</w:t>
      </w:r>
      <w:proofErr w:type="spellEnd"/>
      <w:r>
        <w:t>": 1,</w:t>
      </w:r>
    </w:p>
    <w:p w14:paraId="2BF298BB" w14:textId="77777777" w:rsidR="004B30F9" w:rsidRDefault="004B30F9" w:rsidP="004B30F9">
      <w:pPr>
        <w:pStyle w:val="Code"/>
      </w:pPr>
      <w:r>
        <w:t xml:space="preserve">            "</w:t>
      </w:r>
      <w:proofErr w:type="spellStart"/>
      <w:r>
        <w:t>startColumn</w:t>
      </w:r>
      <w:proofErr w:type="spellEnd"/>
      <w:r>
        <w:t>": 1,</w:t>
      </w:r>
    </w:p>
    <w:p w14:paraId="14D9FDED" w14:textId="77777777" w:rsidR="004B30F9" w:rsidRDefault="004B30F9" w:rsidP="004B30F9">
      <w:pPr>
        <w:pStyle w:val="Code"/>
      </w:pPr>
      <w:r>
        <w:t xml:space="preserve">            "</w:t>
      </w:r>
      <w:proofErr w:type="spellStart"/>
      <w:r>
        <w:t>endColumn</w:t>
      </w:r>
      <w:proofErr w:type="spellEnd"/>
      <w:r>
        <w:t>": 1</w:t>
      </w:r>
    </w:p>
    <w:p w14:paraId="09EF2539" w14:textId="77777777" w:rsidR="004B30F9" w:rsidRDefault="004B30F9" w:rsidP="004B30F9">
      <w:pPr>
        <w:pStyle w:val="Code"/>
      </w:pPr>
      <w:r>
        <w:t xml:space="preserve">          },</w:t>
      </w:r>
    </w:p>
    <w:p w14:paraId="3673B10F" w14:textId="5E673C86" w:rsidR="004B30F9" w:rsidRDefault="004B30F9" w:rsidP="004B30F9">
      <w:pPr>
        <w:pStyle w:val="Code"/>
      </w:pPr>
      <w:r>
        <w:t xml:space="preserve">          "</w:t>
      </w:r>
      <w:proofErr w:type="spellStart"/>
      <w:r>
        <w:t>insertedContent</w:t>
      </w:r>
      <w:proofErr w:type="spellEnd"/>
      <w:r>
        <w:t>": {       # See §</w:t>
      </w:r>
      <w:r>
        <w:fldChar w:fldCharType="begin"/>
      </w:r>
      <w:r>
        <w:instrText xml:space="preserve"> REF _Ref493518437 \r \h </w:instrText>
      </w:r>
      <w:r>
        <w:fldChar w:fldCharType="separate"/>
      </w:r>
      <w:r w:rsidR="00820181">
        <w:t>3.44.4</w:t>
      </w:r>
      <w:r>
        <w:fldChar w:fldCharType="end"/>
      </w:r>
      <w:r>
        <w:t>.</w:t>
      </w:r>
    </w:p>
    <w:p w14:paraId="0F5C4C84" w14:textId="77777777" w:rsidR="004B30F9" w:rsidRDefault="004B30F9" w:rsidP="004B30F9">
      <w:pPr>
        <w:pStyle w:val="Code"/>
      </w:pPr>
      <w:r>
        <w:t xml:space="preserve">            "text": "// "</w:t>
      </w:r>
    </w:p>
    <w:p w14:paraId="62F0230A" w14:textId="77777777" w:rsidR="004B30F9" w:rsidRDefault="004B30F9" w:rsidP="004B30F9">
      <w:pPr>
        <w:pStyle w:val="Code"/>
      </w:pPr>
      <w:r>
        <w:t xml:space="preserve">          }</w:t>
      </w:r>
    </w:p>
    <w:p w14:paraId="317D3497" w14:textId="77777777" w:rsidR="004B30F9" w:rsidRDefault="004B30F9" w:rsidP="004B30F9">
      <w:pPr>
        <w:pStyle w:val="Code"/>
      </w:pPr>
      <w:r>
        <w:t xml:space="preserve">        }</w:t>
      </w:r>
    </w:p>
    <w:p w14:paraId="2B57454C" w14:textId="77777777" w:rsidR="004B30F9" w:rsidRDefault="004B30F9" w:rsidP="004B30F9">
      <w:pPr>
        <w:pStyle w:val="Code"/>
      </w:pPr>
      <w:r>
        <w:t xml:space="preserve">      }</w:t>
      </w:r>
    </w:p>
    <w:p w14:paraId="4E0A302D" w14:textId="77777777" w:rsidR="004B30F9" w:rsidRDefault="004B30F9" w:rsidP="004B30F9">
      <w:pPr>
        <w:pStyle w:val="Code"/>
      </w:pPr>
      <w:r>
        <w:t xml:space="preserve">    },</w:t>
      </w:r>
    </w:p>
    <w:p w14:paraId="77E717B2" w14:textId="77777777" w:rsidR="004B30F9" w:rsidRDefault="004B30F9" w:rsidP="004B30F9">
      <w:pPr>
        <w:pStyle w:val="Code"/>
      </w:pPr>
      <w:r>
        <w:t xml:space="preserve">    {</w:t>
      </w:r>
    </w:p>
    <w:p w14:paraId="7784F056" w14:textId="77777777" w:rsidR="004B30F9" w:rsidRDefault="004B30F9" w:rsidP="004B30F9">
      <w:pPr>
        <w:pStyle w:val="Code"/>
      </w:pPr>
      <w:r>
        <w:t xml:space="preserve">      "</w:t>
      </w:r>
      <w:proofErr w:type="spellStart"/>
      <w:r>
        <w:t>fileLocation</w:t>
      </w:r>
      <w:proofErr w:type="spellEnd"/>
      <w:r>
        <w:t>": {</w:t>
      </w:r>
    </w:p>
    <w:p w14:paraId="42050A01" w14:textId="77777777" w:rsidR="004B30F9" w:rsidRDefault="004B30F9" w:rsidP="004B30F9">
      <w:pPr>
        <w:pStyle w:val="Code"/>
      </w:pPr>
      <w:r>
        <w:t xml:space="preserve">        "uri": "</w:t>
      </w:r>
      <w:proofErr w:type="spellStart"/>
      <w:r>
        <w:t>src</w:t>
      </w:r>
      <w:proofErr w:type="spellEnd"/>
      <w:r>
        <w:t>/</w:t>
      </w:r>
      <w:proofErr w:type="spellStart"/>
      <w:r>
        <w:t>a.c</w:t>
      </w:r>
      <w:proofErr w:type="spellEnd"/>
      <w:r>
        <w:t>"             # Invalid: refers to the same file.</w:t>
      </w:r>
    </w:p>
    <w:p w14:paraId="565D9E74" w14:textId="77777777" w:rsidR="004B30F9" w:rsidRDefault="004B30F9" w:rsidP="004B30F9">
      <w:pPr>
        <w:pStyle w:val="Code"/>
      </w:pPr>
      <w:r>
        <w:t xml:space="preserve">      },</w:t>
      </w:r>
    </w:p>
    <w:p w14:paraId="6094BD07" w14:textId="77777777" w:rsidR="004B30F9" w:rsidRDefault="004B30F9" w:rsidP="004B30F9">
      <w:pPr>
        <w:pStyle w:val="Code"/>
      </w:pPr>
      <w:r>
        <w:t xml:space="preserve">      "replacements": [</w:t>
      </w:r>
    </w:p>
    <w:p w14:paraId="45249D2B" w14:textId="77777777" w:rsidR="004B30F9" w:rsidRDefault="004B30F9" w:rsidP="004B30F9">
      <w:pPr>
        <w:pStyle w:val="Code"/>
      </w:pPr>
      <w:r>
        <w:t xml:space="preserve">        {</w:t>
      </w:r>
    </w:p>
    <w:p w14:paraId="28AE5C7B" w14:textId="77777777" w:rsidR="004B30F9" w:rsidRDefault="004B30F9" w:rsidP="004B30F9">
      <w:pPr>
        <w:pStyle w:val="Code"/>
      </w:pPr>
      <w:r>
        <w:t xml:space="preserve">          "</w:t>
      </w:r>
      <w:proofErr w:type="spellStart"/>
      <w:r>
        <w:t>deletedRegion</w:t>
      </w:r>
      <w:proofErr w:type="spellEnd"/>
      <w:r>
        <w:t>": {</w:t>
      </w:r>
    </w:p>
    <w:p w14:paraId="441E96B4" w14:textId="77777777" w:rsidR="004B30F9" w:rsidRDefault="004B30F9" w:rsidP="004B30F9">
      <w:pPr>
        <w:pStyle w:val="Code"/>
      </w:pPr>
      <w:r>
        <w:t xml:space="preserve">            "</w:t>
      </w:r>
      <w:proofErr w:type="spellStart"/>
      <w:r>
        <w:t>startLine</w:t>
      </w:r>
      <w:proofErr w:type="spellEnd"/>
      <w:r>
        <w:t>": 2,          # Invalid even though it affects a</w:t>
      </w:r>
    </w:p>
    <w:p w14:paraId="64883DD2" w14:textId="77777777" w:rsidR="004B30F9" w:rsidRDefault="004B30F9" w:rsidP="004B30F9">
      <w:pPr>
        <w:pStyle w:val="Code"/>
      </w:pPr>
      <w:r>
        <w:t xml:space="preserve">            "</w:t>
      </w:r>
      <w:proofErr w:type="spellStart"/>
      <w:r>
        <w:t>startColumn</w:t>
      </w:r>
      <w:proofErr w:type="spellEnd"/>
      <w:r>
        <w:t>": 1,        #  different line.</w:t>
      </w:r>
    </w:p>
    <w:p w14:paraId="59B89799" w14:textId="77777777" w:rsidR="004B30F9" w:rsidRDefault="004B30F9" w:rsidP="004B30F9">
      <w:pPr>
        <w:pStyle w:val="Code"/>
      </w:pPr>
      <w:r>
        <w:t xml:space="preserve">            "</w:t>
      </w:r>
      <w:proofErr w:type="spellStart"/>
      <w:r>
        <w:t>endColumn</w:t>
      </w:r>
      <w:proofErr w:type="spellEnd"/>
      <w:r>
        <w:t>": 1</w:t>
      </w:r>
    </w:p>
    <w:p w14:paraId="199CC185" w14:textId="77777777" w:rsidR="004B30F9" w:rsidRDefault="004B30F9" w:rsidP="004B30F9">
      <w:pPr>
        <w:pStyle w:val="Code"/>
      </w:pPr>
      <w:r>
        <w:t xml:space="preserve">          },</w:t>
      </w:r>
    </w:p>
    <w:p w14:paraId="2DB8C53D" w14:textId="77777777" w:rsidR="004B30F9" w:rsidRDefault="004B30F9" w:rsidP="004B30F9">
      <w:pPr>
        <w:pStyle w:val="Code"/>
      </w:pPr>
      <w:r>
        <w:t xml:space="preserve">          "</w:t>
      </w:r>
      <w:proofErr w:type="spellStart"/>
      <w:r>
        <w:t>insertedContent</w:t>
      </w:r>
      <w:proofErr w:type="spellEnd"/>
      <w:r>
        <w:t>": {</w:t>
      </w:r>
    </w:p>
    <w:p w14:paraId="2473784C" w14:textId="77777777" w:rsidR="004B30F9" w:rsidRDefault="004B30F9" w:rsidP="004B30F9">
      <w:pPr>
        <w:pStyle w:val="Code"/>
      </w:pPr>
      <w:r>
        <w:t xml:space="preserve">            "text": "// "</w:t>
      </w:r>
    </w:p>
    <w:p w14:paraId="7CDACBDB" w14:textId="77777777" w:rsidR="004B30F9" w:rsidRDefault="004B30F9" w:rsidP="004B30F9">
      <w:pPr>
        <w:pStyle w:val="Code"/>
      </w:pPr>
      <w:r>
        <w:t xml:space="preserve">          }</w:t>
      </w:r>
    </w:p>
    <w:p w14:paraId="70CB7F00" w14:textId="77777777" w:rsidR="004B30F9" w:rsidRDefault="004B30F9" w:rsidP="004B30F9">
      <w:pPr>
        <w:pStyle w:val="Code"/>
      </w:pPr>
      <w:r>
        <w:t xml:space="preserve">        }</w:t>
      </w:r>
    </w:p>
    <w:p w14:paraId="49D41950" w14:textId="77777777" w:rsidR="004B30F9" w:rsidRDefault="004B30F9" w:rsidP="004B30F9">
      <w:pPr>
        <w:pStyle w:val="Code"/>
      </w:pPr>
      <w:r>
        <w:t xml:space="preserve">      }</w:t>
      </w:r>
    </w:p>
    <w:p w14:paraId="68DBE4B5" w14:textId="77777777" w:rsidR="004B30F9" w:rsidRDefault="004B30F9" w:rsidP="004B30F9">
      <w:pPr>
        <w:pStyle w:val="Code"/>
      </w:pPr>
      <w:r>
        <w:t xml:space="preserve">    }</w:t>
      </w:r>
    </w:p>
    <w:p w14:paraId="56E1DB01" w14:textId="77777777" w:rsidR="004B30F9" w:rsidRDefault="004B30F9" w:rsidP="004B30F9">
      <w:pPr>
        <w:pStyle w:val="Code"/>
      </w:pPr>
      <w:r>
        <w:t xml:space="preserve">  ]</w:t>
      </w:r>
    </w:p>
    <w:p w14:paraId="43E1090F" w14:textId="319B9ABE" w:rsidR="004B30F9" w:rsidRPr="004B30F9" w:rsidRDefault="004B30F9" w:rsidP="004B30F9">
      <w:pPr>
        <w:pStyle w:val="Code"/>
      </w:pPr>
      <w:r>
        <w:t>}</w:t>
      </w:r>
    </w:p>
    <w:p w14:paraId="6AA7DCCF" w14:textId="573A5B94" w:rsidR="00B86BC7" w:rsidRDefault="00B86BC7" w:rsidP="00B86BC7">
      <w:pPr>
        <w:pStyle w:val="Heading2"/>
      </w:pPr>
      <w:bookmarkStart w:id="781" w:name="_Ref493512744"/>
      <w:bookmarkStart w:id="782" w:name="_Ref493512991"/>
      <w:bookmarkStart w:id="783" w:name="_Toc534899729"/>
      <w:proofErr w:type="spellStart"/>
      <w:r>
        <w:t>fileChange</w:t>
      </w:r>
      <w:proofErr w:type="spellEnd"/>
      <w:r>
        <w:t xml:space="preserve"> object</w:t>
      </w:r>
      <w:bookmarkEnd w:id="781"/>
      <w:bookmarkEnd w:id="782"/>
      <w:bookmarkEnd w:id="783"/>
    </w:p>
    <w:p w14:paraId="74D8322D" w14:textId="06E505AA" w:rsidR="00B86BC7" w:rsidRDefault="00B86BC7" w:rsidP="00B86BC7">
      <w:pPr>
        <w:pStyle w:val="Heading3"/>
      </w:pPr>
      <w:bookmarkStart w:id="784" w:name="_Toc534899730"/>
      <w:r>
        <w:t>General</w:t>
      </w:r>
      <w:bookmarkEnd w:id="784"/>
    </w:p>
    <w:p w14:paraId="005B34E9" w14:textId="1867C416" w:rsidR="006F21F3" w:rsidRDefault="006F21F3" w:rsidP="006F21F3">
      <w:r>
        <w:t xml:space="preserve">A </w:t>
      </w:r>
      <w:proofErr w:type="spellStart"/>
      <w:r w:rsidRPr="006F21F3">
        <w:rPr>
          <w:rStyle w:val="CODEtemp"/>
        </w:rPr>
        <w:t>fileChange</w:t>
      </w:r>
      <w:proofErr w:type="spellEnd"/>
      <w:r>
        <w:t xml:space="preserve"> object represents a change to a single file.</w:t>
      </w:r>
    </w:p>
    <w:p w14:paraId="73D4E7D3" w14:textId="5B04DD4A" w:rsidR="006F21F3" w:rsidRDefault="006F21F3" w:rsidP="006F21F3">
      <w:pPr>
        <w:pStyle w:val="Note"/>
      </w:pPr>
      <w:r>
        <w:t>EXAMPLE:</w:t>
      </w:r>
    </w:p>
    <w:p w14:paraId="49CE71F4" w14:textId="78DCE760" w:rsidR="006F21F3" w:rsidRDefault="006F21F3" w:rsidP="002D65F3">
      <w:pPr>
        <w:pStyle w:val="Code"/>
      </w:pPr>
      <w:r>
        <w:t xml:space="preserve">{                             # </w:t>
      </w:r>
      <w:r w:rsidR="00855CF1">
        <w:t>A</w:t>
      </w:r>
      <w:r>
        <w:t xml:space="preserve"> fix object (§</w:t>
      </w:r>
      <w:r>
        <w:fldChar w:fldCharType="begin"/>
      </w:r>
      <w:r>
        <w:instrText xml:space="preserve"> REF _Ref493477061 \w \h </w:instrText>
      </w:r>
      <w:r w:rsidR="007C764E">
        <w:instrText xml:space="preserve"> \* MERGEFORMAT </w:instrText>
      </w:r>
      <w:r>
        <w:fldChar w:fldCharType="separate"/>
      </w:r>
      <w:r w:rsidR="00820181">
        <w:t>3.41</w:t>
      </w:r>
      <w:r>
        <w:fldChar w:fldCharType="end"/>
      </w:r>
      <w:r>
        <w:t>)</w:t>
      </w:r>
      <w:r w:rsidR="00F27F55">
        <w:t>.</w:t>
      </w:r>
    </w:p>
    <w:p w14:paraId="0FF6717D" w14:textId="5608112C" w:rsidR="006F21F3" w:rsidRDefault="006F21F3" w:rsidP="002D65F3">
      <w:pPr>
        <w:pStyle w:val="Code"/>
      </w:pPr>
      <w:r>
        <w:t xml:space="preserve">  "</w:t>
      </w:r>
      <w:proofErr w:type="spellStart"/>
      <w:r>
        <w:t>fileChanges</w:t>
      </w:r>
      <w:proofErr w:type="spellEnd"/>
      <w:r>
        <w:t xml:space="preserve">":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820181">
        <w:t>3.42.3</w:t>
      </w:r>
      <w:r w:rsidR="00770A97">
        <w:fldChar w:fldCharType="end"/>
      </w:r>
      <w:r w:rsidR="00855CF1">
        <w:t>.</w:t>
      </w:r>
    </w:p>
    <w:p w14:paraId="6A521431" w14:textId="0248D8F7" w:rsidR="006F21F3" w:rsidRDefault="006F21F3" w:rsidP="002D65F3">
      <w:pPr>
        <w:pStyle w:val="Code"/>
      </w:pPr>
      <w:r>
        <w:t xml:space="preserve">    {                          </w:t>
      </w:r>
    </w:p>
    <w:p w14:paraId="0805703A" w14:textId="04FBA9C9" w:rsidR="00855CF1" w:rsidRDefault="006F21F3" w:rsidP="002D65F3">
      <w:pPr>
        <w:pStyle w:val="Code"/>
      </w:pPr>
      <w:r>
        <w:t xml:space="preserve">      </w:t>
      </w:r>
      <w:r w:rsidR="00855CF1">
        <w:t>"</w:t>
      </w:r>
      <w:proofErr w:type="spellStart"/>
      <w:r w:rsidR="00855CF1">
        <w:t>fileLocation</w:t>
      </w:r>
      <w:proofErr w:type="spellEnd"/>
      <w:r w:rsidR="00855CF1">
        <w:t>": {       # See §</w:t>
      </w:r>
      <w:r w:rsidR="00855CF1">
        <w:fldChar w:fldCharType="begin"/>
      </w:r>
      <w:r w:rsidR="00855CF1">
        <w:instrText xml:space="preserve"> REF _Ref493513096 \w \h  \* MERGEFORMAT </w:instrText>
      </w:r>
      <w:r w:rsidR="00855CF1">
        <w:fldChar w:fldCharType="separate"/>
      </w:r>
      <w:r w:rsidR="00820181">
        <w:t>3.43.2</w:t>
      </w:r>
      <w:r w:rsidR="00855CF1">
        <w:fldChar w:fldCharType="end"/>
      </w:r>
      <w:r w:rsidR="00855CF1">
        <w:t>.</w:t>
      </w:r>
    </w:p>
    <w:p w14:paraId="440FD7E3" w14:textId="77777777" w:rsidR="00855CF1" w:rsidRDefault="00855CF1" w:rsidP="002D65F3">
      <w:pPr>
        <w:pStyle w:val="Code"/>
      </w:pPr>
      <w:r>
        <w:t xml:space="preserve">        </w:t>
      </w:r>
      <w:r w:rsidR="006F21F3">
        <w:t>"uri": "</w:t>
      </w:r>
      <w:proofErr w:type="spellStart"/>
      <w:r w:rsidR="006F21F3">
        <w:t>a.h</w:t>
      </w:r>
      <w:proofErr w:type="spellEnd"/>
      <w:r w:rsidR="006F21F3">
        <w:t>"</w:t>
      </w:r>
    </w:p>
    <w:p w14:paraId="69DD98DB" w14:textId="0C170C2A" w:rsidR="006F21F3" w:rsidRDefault="00855CF1" w:rsidP="002D65F3">
      <w:pPr>
        <w:pStyle w:val="Code"/>
      </w:pPr>
      <w:r>
        <w:t xml:space="preserve">      }</w:t>
      </w:r>
      <w:r w:rsidR="006F21F3">
        <w:t>,</w:t>
      </w:r>
    </w:p>
    <w:p w14:paraId="753DE977" w14:textId="1EBB9164" w:rsidR="006F21F3" w:rsidRDefault="006F21F3" w:rsidP="002D65F3">
      <w:pPr>
        <w:pStyle w:val="Code"/>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820181">
        <w:t>3.43.3</w:t>
      </w:r>
      <w:r>
        <w:fldChar w:fldCharType="end"/>
      </w:r>
      <w:r w:rsidR="00855CF1">
        <w:t>.</w:t>
      </w:r>
    </w:p>
    <w:p w14:paraId="1FAFE72E" w14:textId="5EB64C45" w:rsidR="006F21F3" w:rsidRDefault="006F21F3" w:rsidP="002D65F3">
      <w:pPr>
        <w:pStyle w:val="Code"/>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820181">
        <w:t>3.44</w:t>
      </w:r>
      <w:r>
        <w:fldChar w:fldCharType="end"/>
      </w:r>
      <w:r>
        <w:t>)</w:t>
      </w:r>
      <w:r w:rsidR="00F27F55">
        <w:t>.</w:t>
      </w:r>
    </w:p>
    <w:p w14:paraId="3A449CE3" w14:textId="031B770E" w:rsidR="006F21F3" w:rsidRDefault="006F21F3" w:rsidP="002D65F3">
      <w:pPr>
        <w:pStyle w:val="Code"/>
      </w:pPr>
      <w:r>
        <w:t xml:space="preserve">          ...</w:t>
      </w:r>
    </w:p>
    <w:p w14:paraId="75438DBF" w14:textId="1B240EA5" w:rsidR="006F21F3" w:rsidRDefault="006F21F3" w:rsidP="002D65F3">
      <w:pPr>
        <w:pStyle w:val="Code"/>
      </w:pPr>
      <w:r>
        <w:t xml:space="preserve">        },</w:t>
      </w:r>
    </w:p>
    <w:p w14:paraId="3BA1DE0F" w14:textId="25A9BAA6" w:rsidR="006F21F3" w:rsidRDefault="007C764E" w:rsidP="002D65F3">
      <w:pPr>
        <w:pStyle w:val="Code"/>
      </w:pPr>
      <w:r>
        <w:t xml:space="preserve"> </w:t>
      </w:r>
      <w:r w:rsidR="006F21F3">
        <w:t xml:space="preserve">       {                     # </w:t>
      </w:r>
      <w:r w:rsidR="00855CF1">
        <w:t>A</w:t>
      </w:r>
      <w:r w:rsidR="006F21F3">
        <w:t>nother replacement object.</w:t>
      </w:r>
    </w:p>
    <w:p w14:paraId="4BD0C116" w14:textId="4350F622" w:rsidR="006F21F3" w:rsidRDefault="006F21F3" w:rsidP="002D65F3">
      <w:pPr>
        <w:pStyle w:val="Code"/>
      </w:pPr>
      <w:r>
        <w:t xml:space="preserve">          ...</w:t>
      </w:r>
    </w:p>
    <w:p w14:paraId="228C4874" w14:textId="4382CFC2" w:rsidR="006F21F3" w:rsidRDefault="006F21F3" w:rsidP="002D65F3">
      <w:pPr>
        <w:pStyle w:val="Code"/>
      </w:pPr>
      <w:r>
        <w:t xml:space="preserve">        }</w:t>
      </w:r>
    </w:p>
    <w:p w14:paraId="7AC44D59" w14:textId="1D6946BB" w:rsidR="006F21F3" w:rsidRDefault="006F21F3" w:rsidP="002D65F3">
      <w:pPr>
        <w:pStyle w:val="Code"/>
      </w:pPr>
      <w:r>
        <w:t xml:space="preserve">      ]</w:t>
      </w:r>
    </w:p>
    <w:p w14:paraId="57D84CE9" w14:textId="1CD84164" w:rsidR="006F21F3" w:rsidRDefault="006F21F3" w:rsidP="002D65F3">
      <w:pPr>
        <w:pStyle w:val="Code"/>
      </w:pPr>
      <w:r>
        <w:t xml:space="preserve">    }</w:t>
      </w:r>
    </w:p>
    <w:p w14:paraId="200B70F8" w14:textId="5F7A6FCC" w:rsidR="006F21F3" w:rsidRDefault="006F21F3" w:rsidP="002D65F3">
      <w:pPr>
        <w:pStyle w:val="Code"/>
      </w:pPr>
      <w:r>
        <w:t xml:space="preserve">  ]</w:t>
      </w:r>
    </w:p>
    <w:p w14:paraId="1B1700EF" w14:textId="5AECD8F6" w:rsidR="006F21F3" w:rsidRPr="006F21F3" w:rsidRDefault="006F21F3" w:rsidP="002D65F3">
      <w:pPr>
        <w:pStyle w:val="Code"/>
      </w:pPr>
      <w:r>
        <w:t>}</w:t>
      </w:r>
    </w:p>
    <w:p w14:paraId="02FAE553" w14:textId="471CEB99" w:rsidR="00B86BC7" w:rsidRDefault="00A308C2" w:rsidP="00B86BC7">
      <w:pPr>
        <w:pStyle w:val="Heading3"/>
      </w:pPr>
      <w:bookmarkStart w:id="785" w:name="_Ref493513096"/>
      <w:bookmarkStart w:id="786" w:name="_Ref493513195"/>
      <w:bookmarkStart w:id="787" w:name="_Ref493513493"/>
      <w:bookmarkStart w:id="788" w:name="_Toc534899731"/>
      <w:proofErr w:type="spellStart"/>
      <w:r>
        <w:lastRenderedPageBreak/>
        <w:t>fileLocation</w:t>
      </w:r>
      <w:proofErr w:type="spellEnd"/>
      <w:r w:rsidR="00B86BC7">
        <w:t xml:space="preserve"> property</w:t>
      </w:r>
      <w:bookmarkEnd w:id="785"/>
      <w:bookmarkEnd w:id="786"/>
      <w:bookmarkEnd w:id="787"/>
      <w:bookmarkEnd w:id="788"/>
    </w:p>
    <w:p w14:paraId="47E2D8A5" w14:textId="0A83D742" w:rsidR="006F21F3" w:rsidRPr="006F21F3" w:rsidRDefault="006F21F3" w:rsidP="006F21F3">
      <w:r w:rsidRPr="006F21F3">
        <w:t xml:space="preserve">A </w:t>
      </w:r>
      <w:proofErr w:type="spellStart"/>
      <w:r w:rsidRPr="006F21F3">
        <w:rPr>
          <w:rStyle w:val="CODEtemp"/>
        </w:rPr>
        <w:t>fileChange</w:t>
      </w:r>
      <w:proofErr w:type="spellEnd"/>
      <w:r w:rsidRPr="006F21F3">
        <w:t xml:space="preserve"> object </w:t>
      </w:r>
      <w:r w:rsidRPr="006F21F3">
        <w:rPr>
          <w:b/>
        </w:rPr>
        <w:t>SHALL</w:t>
      </w:r>
      <w:r w:rsidRPr="006F21F3">
        <w:t xml:space="preserve"> contain a property named </w:t>
      </w:r>
      <w:proofErr w:type="spellStart"/>
      <w:r w:rsidR="00A308C2">
        <w:rPr>
          <w:rStyle w:val="CODEtemp"/>
        </w:rPr>
        <w:t>fileLocation</w:t>
      </w:r>
      <w:proofErr w:type="spellEnd"/>
      <w:r w:rsidRPr="006F21F3">
        <w:t xml:space="preserve"> whose value is a </w:t>
      </w:r>
      <w:proofErr w:type="spellStart"/>
      <w:r w:rsidR="00A308C2" w:rsidRPr="00A308C2">
        <w:rPr>
          <w:rStyle w:val="CODEtemp"/>
        </w:rPr>
        <w:t>fileLocation</w:t>
      </w:r>
      <w:proofErr w:type="spellEnd"/>
      <w:r w:rsidR="00A308C2">
        <w:t xml:space="preserve"> object (</w:t>
      </w:r>
      <w:r w:rsidR="00A308C2" w:rsidRPr="006F21F3">
        <w:t>§</w:t>
      </w:r>
      <w:r w:rsidR="00F27F55">
        <w:fldChar w:fldCharType="begin"/>
      </w:r>
      <w:r w:rsidR="00F27F55">
        <w:instrText xml:space="preserve"> REF _Ref508989521 \r \h </w:instrText>
      </w:r>
      <w:r w:rsidR="00F27F55">
        <w:fldChar w:fldCharType="separate"/>
      </w:r>
      <w:r w:rsidR="00820181">
        <w:t>3.4</w:t>
      </w:r>
      <w:r w:rsidR="00F27F55">
        <w:fldChar w:fldCharType="end"/>
      </w:r>
      <w:r w:rsidR="00A308C2">
        <w:t>)</w:t>
      </w:r>
      <w:r w:rsidRPr="006F21F3">
        <w:t xml:space="preserve"> that represents the location of the file.</w:t>
      </w:r>
    </w:p>
    <w:p w14:paraId="0224DEAA" w14:textId="6D2790F2" w:rsidR="00B86BC7" w:rsidRDefault="00B86BC7" w:rsidP="00B86BC7">
      <w:pPr>
        <w:pStyle w:val="Heading3"/>
      </w:pPr>
      <w:bookmarkStart w:id="789" w:name="_Ref493513106"/>
      <w:bookmarkStart w:id="790" w:name="_Toc534899732"/>
      <w:r>
        <w:t>replacements property</w:t>
      </w:r>
      <w:bookmarkEnd w:id="789"/>
      <w:bookmarkEnd w:id="790"/>
    </w:p>
    <w:p w14:paraId="21F0788C" w14:textId="609E307E" w:rsidR="006F21F3" w:rsidRPr="006F21F3" w:rsidRDefault="006F21F3" w:rsidP="006F21F3">
      <w:r w:rsidRPr="006F21F3">
        <w:t xml:space="preserve">A </w:t>
      </w:r>
      <w:proofErr w:type="spellStart"/>
      <w:r w:rsidRPr="006F21F3">
        <w:rPr>
          <w:rStyle w:val="CODEtemp"/>
        </w:rPr>
        <w:t>fileChange</w:t>
      </w:r>
      <w:proofErr w:type="spellEnd"/>
      <w:r w:rsidRPr="006F21F3">
        <w:t xml:space="preserve"> 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820181">
        <w:t>3.44</w:t>
      </w:r>
      <w:r>
        <w:fldChar w:fldCharType="end"/>
      </w:r>
      <w:r w:rsidRPr="006F21F3">
        <w:t xml:space="preserve">), each of which represents the replacement of a single </w:t>
      </w:r>
      <w:r w:rsidR="00F27F55">
        <w:t>region of</w:t>
      </w:r>
      <w:r w:rsidRPr="006F21F3">
        <w:t xml:space="preserve"> the file specified by the </w:t>
      </w:r>
      <w:proofErr w:type="spellStart"/>
      <w:r w:rsidR="00A308C2">
        <w:rPr>
          <w:rStyle w:val="CODEtemp"/>
        </w:rPr>
        <w:t>fileLocation</w:t>
      </w:r>
      <w:proofErr w:type="spellEnd"/>
      <w:r w:rsidRPr="006F21F3">
        <w:t xml:space="preserve"> property (§</w:t>
      </w:r>
      <w:r>
        <w:fldChar w:fldCharType="begin"/>
      </w:r>
      <w:r>
        <w:instrText xml:space="preserve"> REF _Ref493513493 \w \h </w:instrText>
      </w:r>
      <w:r>
        <w:fldChar w:fldCharType="separate"/>
      </w:r>
      <w:r w:rsidR="00820181">
        <w:t>3.43.2</w:t>
      </w:r>
      <w:r>
        <w:fldChar w:fldCharType="end"/>
      </w:r>
      <w:r w:rsidRPr="006F21F3">
        <w:t>).</w:t>
      </w:r>
    </w:p>
    <w:p w14:paraId="40D9EA5A" w14:textId="3D521EDE" w:rsidR="00B86BC7" w:rsidRDefault="00B86BC7" w:rsidP="00B86BC7">
      <w:pPr>
        <w:pStyle w:val="Heading2"/>
      </w:pPr>
      <w:bookmarkStart w:id="791" w:name="_Ref493513114"/>
      <w:bookmarkStart w:id="792" w:name="_Ref493513476"/>
      <w:bookmarkStart w:id="793" w:name="_Toc534899733"/>
      <w:r>
        <w:t>replacement object</w:t>
      </w:r>
      <w:bookmarkEnd w:id="791"/>
      <w:bookmarkEnd w:id="792"/>
      <w:bookmarkEnd w:id="793"/>
    </w:p>
    <w:p w14:paraId="1276FD13" w14:textId="540BBC1F" w:rsidR="00B86BC7" w:rsidRDefault="00B86BC7" w:rsidP="00B86BC7">
      <w:pPr>
        <w:pStyle w:val="Heading3"/>
      </w:pPr>
      <w:bookmarkStart w:id="794" w:name="_Toc534899734"/>
      <w:r>
        <w:t>General</w:t>
      </w:r>
      <w:bookmarkEnd w:id="794"/>
    </w:p>
    <w:p w14:paraId="28492852" w14:textId="5668E45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 file. </w:t>
      </w:r>
      <w:r w:rsidR="00F27F55">
        <w:t>If the region’s length is zero, it represents an insertion point</w:t>
      </w:r>
      <w:r>
        <w:t>.</w:t>
      </w:r>
    </w:p>
    <w:p w14:paraId="2854A97A" w14:textId="2A8EA560" w:rsidR="003672C8" w:rsidRDefault="003672C8" w:rsidP="003672C8">
      <w:r>
        <w:t xml:space="preserve">If a replacement object specifies both the removal of a </w:t>
      </w:r>
      <w:r w:rsidR="004776DE">
        <w:t>region</w:t>
      </w:r>
      <w:r>
        <w:t xml:space="preserve"> by means of </w:t>
      </w:r>
      <w:r w:rsidR="001F49AE">
        <w:t>the</w:t>
      </w:r>
      <w:r>
        <w:t xml:space="preserve"> </w:t>
      </w:r>
      <w:proofErr w:type="spellStart"/>
      <w:r w:rsidRPr="003672C8">
        <w:rPr>
          <w:rStyle w:val="CODEtemp"/>
        </w:rPr>
        <w:t>deleted</w:t>
      </w:r>
      <w:r w:rsidR="004776DE">
        <w:rPr>
          <w:rStyle w:val="CODEtemp"/>
        </w:rPr>
        <w:t>Region</w:t>
      </w:r>
      <w:proofErr w:type="spellEnd"/>
      <w:r>
        <w:t xml:space="preserve"> property (§</w:t>
      </w:r>
      <w:r>
        <w:fldChar w:fldCharType="begin"/>
      </w:r>
      <w:r>
        <w:instrText xml:space="preserve"> REF _Ref493518436 \w \h </w:instrText>
      </w:r>
      <w:r>
        <w:fldChar w:fldCharType="separate"/>
      </w:r>
      <w:r w:rsidR="00820181">
        <w:t>3.44.3</w:t>
      </w:r>
      <w:r>
        <w:fldChar w:fldCharType="end"/>
      </w:r>
      <w:r>
        <w:t xml:space="preserve">) and the insertion of </w:t>
      </w:r>
      <w:r w:rsidR="004776DE">
        <w:t>new file content</w:t>
      </w:r>
      <w:r>
        <w:t xml:space="preserve"> by means of the </w:t>
      </w:r>
      <w:proofErr w:type="spellStart"/>
      <w:r w:rsidRPr="003672C8">
        <w:rPr>
          <w:rStyle w:val="CODEtemp"/>
        </w:rPr>
        <w:t>inserted</w:t>
      </w:r>
      <w:r w:rsidR="004776DE">
        <w:rPr>
          <w:rStyle w:val="CODEtemp"/>
        </w:rPr>
        <w:t>Content</w:t>
      </w:r>
      <w:proofErr w:type="spellEnd"/>
      <w:r>
        <w:t xml:space="preserve"> property (§</w:t>
      </w:r>
      <w:r>
        <w:fldChar w:fldCharType="begin"/>
      </w:r>
      <w:r>
        <w:instrText xml:space="preserve"> REF _Ref493518437 \w \h </w:instrText>
      </w:r>
      <w:r>
        <w:fldChar w:fldCharType="separate"/>
      </w:r>
      <w:r w:rsidR="00820181">
        <w:t>3.44.4</w:t>
      </w:r>
      <w:r>
        <w:fldChar w:fldCharType="end"/>
      </w:r>
      <w:r>
        <w:t xml:space="preserve">), then the effect of the replacement </w:t>
      </w:r>
      <w:r w:rsidRPr="003672C8">
        <w:rPr>
          <w:b/>
        </w:rPr>
        <w:t>SHALL</w:t>
      </w:r>
      <w:r>
        <w:t xml:space="preserve"> be as if the removal were performed before the insertion.</w:t>
      </w:r>
    </w:p>
    <w:p w14:paraId="51FA77A0" w14:textId="0176EDA6" w:rsidR="003672C8" w:rsidRDefault="003672C8" w:rsidP="003672C8">
      <w:r>
        <w:t xml:space="preserve">If a single </w:t>
      </w:r>
      <w:proofErr w:type="spellStart"/>
      <w:r w:rsidRPr="003672C8">
        <w:rPr>
          <w:rStyle w:val="CODEtemp"/>
        </w:rPr>
        <w:t>fileChange</w:t>
      </w:r>
      <w:proofErr w:type="spellEnd"/>
      <w:r>
        <w:t xml:space="preserve"> object (§</w:t>
      </w:r>
      <w:r>
        <w:fldChar w:fldCharType="begin"/>
      </w:r>
      <w:r>
        <w:instrText xml:space="preserve"> REF _Ref493512744 \w \h </w:instrText>
      </w:r>
      <w:r>
        <w:fldChar w:fldCharType="separate"/>
      </w:r>
      <w:r w:rsidR="00820181">
        <w:t>3.43</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820181">
        <w:t>3.43.3</w:t>
      </w:r>
      <w:r>
        <w:fldChar w:fldCharType="end"/>
      </w:r>
      <w:r>
        <w:t xml:space="preserve">). The </w:t>
      </w:r>
      <w:proofErr w:type="spellStart"/>
      <w:r w:rsidR="004776DE">
        <w:rPr>
          <w:rStyle w:val="CODEtemp"/>
        </w:rPr>
        <w:t>deletedRegion</w:t>
      </w:r>
      <w:proofErr w:type="spellEnd"/>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file.</w:t>
      </w:r>
    </w:p>
    <w:p w14:paraId="7EC5F2A4" w14:textId="102B5FB5" w:rsidR="003672C8" w:rsidRDefault="003672C8" w:rsidP="003672C8">
      <w:pPr>
        <w:pStyle w:val="Note"/>
      </w:pPr>
      <w:r>
        <w:t>EXAMPLE</w:t>
      </w:r>
      <w:r w:rsidR="004776DE">
        <w:t xml:space="preserve"> 1</w:t>
      </w:r>
      <w:r>
        <w:t xml:space="preserve">: Suppose a </w:t>
      </w:r>
      <w:proofErr w:type="spellStart"/>
      <w:r w:rsidRPr="003672C8">
        <w:rPr>
          <w:rStyle w:val="CODEtemp"/>
        </w:rPr>
        <w:t>fileChange</w:t>
      </w:r>
      <w:proofErr w:type="spellEnd"/>
      <w:r>
        <w:t xml:space="preserve"> 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29351141" w:rsidR="003672C8" w:rsidRDefault="003672C8" w:rsidP="002D65F3">
      <w:pPr>
        <w:pStyle w:val="Code"/>
      </w:pPr>
      <w:r>
        <w:t>"</w:t>
      </w:r>
      <w:proofErr w:type="spellStart"/>
      <w:r>
        <w:t>fileChanges</w:t>
      </w:r>
      <w:proofErr w:type="spellEnd"/>
      <w:r>
        <w:t>": [</w:t>
      </w:r>
    </w:p>
    <w:p w14:paraId="0025AA90" w14:textId="1599CF63" w:rsidR="003672C8" w:rsidRDefault="003672C8" w:rsidP="002D65F3">
      <w:pPr>
        <w:pStyle w:val="Code"/>
      </w:pPr>
      <w:r>
        <w:t xml:space="preserve">  {</w:t>
      </w:r>
    </w:p>
    <w:p w14:paraId="48B5BB9E" w14:textId="2E8AADFE" w:rsidR="001F49AE" w:rsidRDefault="001F49AE" w:rsidP="002D65F3">
      <w:pPr>
        <w:pStyle w:val="Code"/>
      </w:pPr>
      <w:r>
        <w:t xml:space="preserve">    "</w:t>
      </w:r>
      <w:proofErr w:type="spellStart"/>
      <w:r>
        <w:t>deletedRegion</w:t>
      </w:r>
      <w:proofErr w:type="spellEnd"/>
      <w:r>
        <w:t>": {</w:t>
      </w:r>
    </w:p>
    <w:p w14:paraId="400CFACE" w14:textId="0FABB01F" w:rsidR="003672C8" w:rsidRDefault="003672C8" w:rsidP="002D65F3">
      <w:pPr>
        <w:pStyle w:val="Code"/>
      </w:pPr>
      <w:r>
        <w:t xml:space="preserve">    </w:t>
      </w:r>
      <w:r w:rsidR="001F49AE">
        <w:t xml:space="preserve">  </w:t>
      </w:r>
      <w:r>
        <w:t>"</w:t>
      </w:r>
      <w:proofErr w:type="spellStart"/>
      <w:r w:rsidR="0001452F">
        <w:t>byteO</w:t>
      </w:r>
      <w:r>
        <w:t>ffset</w:t>
      </w:r>
      <w:proofErr w:type="spellEnd"/>
      <w:r>
        <w:t>": 12,</w:t>
      </w:r>
    </w:p>
    <w:p w14:paraId="7A1A9C3E" w14:textId="123D4991" w:rsidR="001F49AE" w:rsidRDefault="003672C8" w:rsidP="002D65F3">
      <w:pPr>
        <w:pStyle w:val="Code"/>
      </w:pPr>
      <w:r>
        <w:t xml:space="preserve">    </w:t>
      </w:r>
      <w:r w:rsidR="001F49AE">
        <w:t xml:space="preserve">  </w:t>
      </w:r>
      <w:r>
        <w:t>"</w:t>
      </w:r>
      <w:proofErr w:type="spellStart"/>
      <w:r w:rsidR="0001452F">
        <w:t>byteL</w:t>
      </w:r>
      <w:r>
        <w:t>ength</w:t>
      </w:r>
      <w:proofErr w:type="spellEnd"/>
      <w:r>
        <w:t>": 5</w:t>
      </w:r>
    </w:p>
    <w:p w14:paraId="4CFE75EC" w14:textId="62FBE075" w:rsidR="003672C8" w:rsidRDefault="001F49AE" w:rsidP="002D65F3">
      <w:pPr>
        <w:pStyle w:val="Code"/>
      </w:pPr>
      <w:r>
        <w:t xml:space="preserve">    }</w:t>
      </w:r>
      <w:r w:rsidR="003672C8">
        <w:t>,</w:t>
      </w:r>
    </w:p>
    <w:p w14:paraId="0C77F69C" w14:textId="77777777" w:rsidR="001F49AE" w:rsidRDefault="003672C8" w:rsidP="002D65F3">
      <w:pPr>
        <w:pStyle w:val="Code"/>
      </w:pPr>
      <w:r>
        <w:t xml:space="preserve">    "</w:t>
      </w:r>
      <w:proofErr w:type="spellStart"/>
      <w:r>
        <w:t>inserted</w:t>
      </w:r>
      <w:r w:rsidR="001F49AE">
        <w:t>Content</w:t>
      </w:r>
      <w:proofErr w:type="spellEnd"/>
      <w:r>
        <w:t xml:space="preserve">": </w:t>
      </w:r>
      <w:r w:rsidR="001F49AE">
        <w:t>{</w:t>
      </w:r>
    </w:p>
    <w:p w14:paraId="58FEB2BA" w14:textId="08FD93AE" w:rsidR="003672C8" w:rsidRDefault="001F49AE" w:rsidP="002D65F3">
      <w:pPr>
        <w:pStyle w:val="Code"/>
      </w:pPr>
      <w:r>
        <w:t xml:space="preserve">      "binary": </w:t>
      </w:r>
      <w:r w:rsidR="003672C8">
        <w:t>"</w:t>
      </w:r>
      <w:proofErr w:type="spellStart"/>
      <w:r w:rsidR="003672C8">
        <w:t>ZXhhbXBsZQ</w:t>
      </w:r>
      <w:proofErr w:type="spellEnd"/>
      <w:r w:rsidR="003672C8">
        <w:t>=="</w:t>
      </w:r>
    </w:p>
    <w:p w14:paraId="3E767EDF" w14:textId="35A09EE0" w:rsidR="001F49AE" w:rsidRDefault="001F49AE" w:rsidP="002D65F3">
      <w:pPr>
        <w:pStyle w:val="Code"/>
      </w:pPr>
      <w:r>
        <w:t xml:space="preserve">    }</w:t>
      </w:r>
    </w:p>
    <w:p w14:paraId="3E1B7B29" w14:textId="2FEF2864" w:rsidR="003672C8" w:rsidRDefault="001F49AE" w:rsidP="002D65F3">
      <w:pPr>
        <w:pStyle w:val="Code"/>
      </w:pPr>
      <w:r>
        <w:t xml:space="preserve"> </w:t>
      </w:r>
      <w:r w:rsidR="003672C8">
        <w:t xml:space="preserve"> },</w:t>
      </w:r>
    </w:p>
    <w:p w14:paraId="17423EA9" w14:textId="6DFBD389" w:rsidR="003672C8" w:rsidRDefault="003672C8" w:rsidP="002D65F3">
      <w:pPr>
        <w:pStyle w:val="Code"/>
      </w:pPr>
      <w:r>
        <w:t xml:space="preserve">  {</w:t>
      </w:r>
    </w:p>
    <w:p w14:paraId="70EF18A4" w14:textId="63AF332D" w:rsidR="001F49AE" w:rsidRDefault="001F49AE" w:rsidP="002D65F3">
      <w:pPr>
        <w:pStyle w:val="Code"/>
      </w:pPr>
      <w:r>
        <w:t xml:space="preserve">    "</w:t>
      </w:r>
      <w:proofErr w:type="spellStart"/>
      <w:r>
        <w:t>deletedRegion</w:t>
      </w:r>
      <w:proofErr w:type="spellEnd"/>
      <w:r>
        <w:t>": {</w:t>
      </w:r>
    </w:p>
    <w:p w14:paraId="636A84ED" w14:textId="4830BD1F" w:rsidR="003672C8" w:rsidRDefault="003672C8" w:rsidP="002D65F3">
      <w:pPr>
        <w:pStyle w:val="Code"/>
      </w:pPr>
      <w:r>
        <w:t xml:space="preserve">    </w:t>
      </w:r>
      <w:r w:rsidR="001F49AE">
        <w:t xml:space="preserve">  </w:t>
      </w:r>
      <w:r>
        <w:t>"</w:t>
      </w:r>
      <w:proofErr w:type="spellStart"/>
      <w:r w:rsidR="0001452F">
        <w:t>byteO</w:t>
      </w:r>
      <w:r>
        <w:t>ffset</w:t>
      </w:r>
      <w:proofErr w:type="spellEnd"/>
      <w:r>
        <w:t>": 20,</w:t>
      </w:r>
    </w:p>
    <w:p w14:paraId="087A6665" w14:textId="2A80B00B" w:rsidR="003672C8" w:rsidRDefault="003672C8" w:rsidP="002D65F3">
      <w:pPr>
        <w:pStyle w:val="Code"/>
      </w:pPr>
      <w:r>
        <w:t xml:space="preserve">    </w:t>
      </w:r>
      <w:r w:rsidR="001F49AE">
        <w:t xml:space="preserve">  </w:t>
      </w:r>
      <w:r>
        <w:t>"</w:t>
      </w:r>
      <w:proofErr w:type="spellStart"/>
      <w:r w:rsidR="0001452F">
        <w:t>byteL</w:t>
      </w:r>
      <w:r>
        <w:t>ength</w:t>
      </w:r>
      <w:proofErr w:type="spellEnd"/>
      <w:r>
        <w:t>": 3</w:t>
      </w:r>
    </w:p>
    <w:p w14:paraId="1258893D" w14:textId="12AB5B55" w:rsidR="001F49AE" w:rsidRDefault="001F49AE" w:rsidP="002D65F3">
      <w:pPr>
        <w:pStyle w:val="Code"/>
      </w:pPr>
      <w:r>
        <w:t xml:space="preserve">    }</w:t>
      </w:r>
    </w:p>
    <w:p w14:paraId="5AB6F28D" w14:textId="1AB05938" w:rsidR="003672C8" w:rsidRDefault="003672C8" w:rsidP="002D65F3">
      <w:pPr>
        <w:pStyle w:val="Code"/>
      </w:pPr>
      <w:r>
        <w:t xml:space="preserve">  }</w:t>
      </w:r>
      <w:r w:rsidR="001F49AE">
        <w:t>,</w:t>
      </w:r>
    </w:p>
    <w:p w14:paraId="7A5B6B9E" w14:textId="2434E11A" w:rsidR="001F49AE" w:rsidRDefault="001F49AE" w:rsidP="002D65F3">
      <w:pPr>
        <w:pStyle w:val="Code"/>
      </w:pPr>
      <w:r>
        <w:t xml:space="preserve">  {</w:t>
      </w:r>
    </w:p>
    <w:p w14:paraId="1BAC789E" w14:textId="2A21418D" w:rsidR="001F49AE" w:rsidRDefault="001F49AE" w:rsidP="002D65F3">
      <w:pPr>
        <w:pStyle w:val="Code"/>
      </w:pPr>
      <w:r>
        <w:t xml:space="preserve">    "</w:t>
      </w:r>
      <w:proofErr w:type="spellStart"/>
      <w:r>
        <w:t>deletedRegion</w:t>
      </w:r>
      <w:proofErr w:type="spellEnd"/>
      <w:r>
        <w:t>": {</w:t>
      </w:r>
    </w:p>
    <w:p w14:paraId="58DC97D6" w14:textId="0A840174" w:rsidR="001F49AE" w:rsidRDefault="001F49AE" w:rsidP="002D65F3">
      <w:pPr>
        <w:pStyle w:val="Code"/>
      </w:pPr>
      <w:r>
        <w:t xml:space="preserve">      "</w:t>
      </w:r>
      <w:proofErr w:type="spellStart"/>
      <w:r w:rsidR="0001452F">
        <w:t>byteO</w:t>
      </w:r>
      <w:r>
        <w:t>ffset</w:t>
      </w:r>
      <w:proofErr w:type="spellEnd"/>
      <w:r>
        <w:t>": 312,</w:t>
      </w:r>
    </w:p>
    <w:p w14:paraId="234C7ABE" w14:textId="46ACD38E" w:rsidR="001F49AE" w:rsidRDefault="001F49AE" w:rsidP="002D65F3">
      <w:pPr>
        <w:pStyle w:val="Code"/>
      </w:pPr>
      <w:r>
        <w:t xml:space="preserve">      "</w:t>
      </w:r>
      <w:proofErr w:type="spellStart"/>
      <w:r w:rsidR="0001452F">
        <w:t>byteL</w:t>
      </w:r>
      <w:r>
        <w:t>ength</w:t>
      </w:r>
      <w:proofErr w:type="spellEnd"/>
      <w:r>
        <w:t>": 0</w:t>
      </w:r>
    </w:p>
    <w:p w14:paraId="506EA296" w14:textId="01C290F5" w:rsidR="001F49AE" w:rsidRDefault="001F49AE" w:rsidP="002D65F3">
      <w:pPr>
        <w:pStyle w:val="Code"/>
      </w:pPr>
      <w:r>
        <w:t xml:space="preserve">    },</w:t>
      </w:r>
    </w:p>
    <w:p w14:paraId="203FAE0B" w14:textId="274FEC9A" w:rsidR="001F49AE" w:rsidRDefault="001F49AE" w:rsidP="002D65F3">
      <w:pPr>
        <w:pStyle w:val="Code"/>
      </w:pPr>
      <w:r>
        <w:t xml:space="preserve">    "</w:t>
      </w:r>
      <w:proofErr w:type="spellStart"/>
      <w:r>
        <w:t>insertedContent</w:t>
      </w:r>
      <w:proofErr w:type="spellEnd"/>
      <w:r>
        <w:t>": {</w:t>
      </w:r>
    </w:p>
    <w:p w14:paraId="40349854" w14:textId="5BC6517D" w:rsidR="001F49AE" w:rsidRDefault="001F49AE" w:rsidP="002D65F3">
      <w:pPr>
        <w:pStyle w:val="Code"/>
      </w:pPr>
      <w:r>
        <w:t xml:space="preserve">      "binary": "</w:t>
      </w:r>
      <w:proofErr w:type="spellStart"/>
      <w:r>
        <w:t>ZXhhbXBsZQ</w:t>
      </w:r>
      <w:proofErr w:type="spellEnd"/>
      <w:r>
        <w:t>=="</w:t>
      </w:r>
    </w:p>
    <w:p w14:paraId="66144746" w14:textId="66BF9332" w:rsidR="001F49AE" w:rsidRDefault="001F49AE" w:rsidP="002D65F3">
      <w:pPr>
        <w:pStyle w:val="Code"/>
      </w:pPr>
      <w:r>
        <w:t xml:space="preserve">    }</w:t>
      </w:r>
    </w:p>
    <w:p w14:paraId="10DA5D66" w14:textId="2A4B4222" w:rsidR="001F49AE" w:rsidRDefault="001F49AE" w:rsidP="002D65F3">
      <w:pPr>
        <w:pStyle w:val="Code"/>
      </w:pPr>
      <w:r>
        <w:t xml:space="preserve">  }</w:t>
      </w:r>
    </w:p>
    <w:p w14:paraId="3783FE77" w14:textId="22C5BA88" w:rsidR="003672C8" w:rsidRDefault="003672C8" w:rsidP="002D65F3">
      <w:pPr>
        <w:pStyle w:val="Code"/>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proofErr w:type="spellStart"/>
      <w:r w:rsidR="001F49AE" w:rsidRPr="001F49AE">
        <w:rPr>
          <w:rStyle w:val="CODEtemp"/>
        </w:rPr>
        <w:t>insertedContent.binary</w:t>
      </w:r>
      <w:proofErr w:type="spellEnd"/>
      <w:r>
        <w:t xml:space="preserve"> </w:t>
      </w:r>
      <w:r w:rsidR="001F49AE">
        <w:t xml:space="preserve">property </w:t>
      </w:r>
      <w:r>
        <w:t>at the same offset.</w:t>
      </w:r>
    </w:p>
    <w:p w14:paraId="613CD750" w14:textId="2F964986" w:rsidR="006F21F3" w:rsidRDefault="003672C8" w:rsidP="003672C8">
      <w:pPr>
        <w:pStyle w:val="Note"/>
      </w:pPr>
      <w:r>
        <w:lastRenderedPageBreak/>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actually start at byte 22</w:t>
      </w:r>
      <w:r w:rsidR="008B4FAD">
        <w:t xml:space="preserve"> of the file contents after the first change</w:t>
      </w:r>
      <w:r>
        <w:t>.</w:t>
      </w:r>
      <w:r w:rsidR="001F49AE">
        <w:t xml:space="preserve"> Since the </w:t>
      </w:r>
      <w:proofErr w:type="spellStart"/>
      <w:r w:rsidR="001F49AE" w:rsidRPr="001F49AE">
        <w:rPr>
          <w:rStyle w:val="CODEtemp"/>
        </w:rPr>
        <w:t>insertedContent</w:t>
      </w:r>
      <w:proofErr w:type="spellEnd"/>
      <w:r w:rsidR="001F49AE">
        <w:t xml:space="preserve"> property is absent, no content is inserted in place of the deleted bytes.</w:t>
      </w:r>
    </w:p>
    <w:p w14:paraId="306B57CC" w14:textId="77777777" w:rsidR="001F49AE" w:rsidRDefault="001F49AE" w:rsidP="001F49AE">
      <w:pPr>
        <w:pStyle w:val="Note"/>
      </w:pPr>
      <w:r>
        <w:t xml:space="preserve">In the third </w:t>
      </w:r>
      <w:r w:rsidRPr="00A61E03">
        <w:rPr>
          <w:rStyle w:val="CODEtemp"/>
        </w:rPr>
        <w:t>replacement</w:t>
      </w:r>
      <w:r>
        <w:t xml:space="preserve"> object, the length of the region specified by the </w:t>
      </w:r>
      <w:proofErr w:type="spellStart"/>
      <w:r w:rsidRPr="00A61E03">
        <w:rPr>
          <w:rStyle w:val="CODEtemp"/>
        </w:rPr>
        <w:t>deletedRegion</w:t>
      </w:r>
      <w:proofErr w:type="spellEnd"/>
      <w:r>
        <w:t xml:space="preserve"> property is zero, so the region represents an insertion point. The 7 bytes specified by the </w:t>
      </w:r>
      <w:proofErr w:type="spellStart"/>
      <w:r w:rsidRPr="00A61E03">
        <w:rPr>
          <w:rStyle w:val="CODEtemp"/>
        </w:rPr>
        <w:t>insertedContent.binary</w:t>
      </w:r>
      <w:proofErr w:type="spellEnd"/>
      <w:r>
        <w:t xml:space="preserve"> property are inserted at offset 312 with respect to the unmodified file.</w:t>
      </w:r>
    </w:p>
    <w:p w14:paraId="192780C5" w14:textId="226D5955"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proofErr w:type="spellStart"/>
      <w:r w:rsidRPr="00332F9F">
        <w:rPr>
          <w:rStyle w:val="CODEtemp"/>
        </w:rPr>
        <w:t>deletedRegion</w:t>
      </w:r>
      <w:proofErr w:type="spellEnd"/>
      <w:r>
        <w:t xml:space="preserve"> property (§</w:t>
      </w:r>
      <w:r>
        <w:fldChar w:fldCharType="begin"/>
      </w:r>
      <w:r>
        <w:instrText xml:space="preserve"> REF _Ref493518436 \r \h </w:instrText>
      </w:r>
      <w:r>
        <w:fldChar w:fldCharType="separate"/>
      </w:r>
      <w:r w:rsidR="00820181">
        <w:t>3.44.3</w:t>
      </w:r>
      <w:r>
        <w:fldChar w:fldCharType="end"/>
      </w:r>
      <w:r>
        <w:t>) specifies a text region (§</w:t>
      </w:r>
      <w:r>
        <w:fldChar w:fldCharType="begin"/>
      </w:r>
      <w:r>
        <w:instrText xml:space="preserve"> REF _Ref493492556 \r \h </w:instrText>
      </w:r>
      <w:r>
        <w:fldChar w:fldCharType="separate"/>
      </w:r>
      <w:r w:rsidR="00820181">
        <w:t>3.25.2</w:t>
      </w:r>
      <w:r>
        <w:fldChar w:fldCharType="end"/>
      </w:r>
      <w:r>
        <w:t>) or a binary region (§</w:t>
      </w:r>
      <w:r>
        <w:fldChar w:fldCharType="begin"/>
      </w:r>
      <w:r>
        <w:instrText xml:space="preserve"> REF _Ref509043519 \r \h </w:instrText>
      </w:r>
      <w:r>
        <w:fldChar w:fldCharType="separate"/>
      </w:r>
      <w:r w:rsidR="00820181">
        <w:t>3.25.3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2D65F3">
      <w:pPr>
        <w:pStyle w:val="Code"/>
      </w:pPr>
      <w:r>
        <w:t>"replacements": [</w:t>
      </w:r>
    </w:p>
    <w:p w14:paraId="37A37716" w14:textId="77777777" w:rsidR="001F49AE" w:rsidRDefault="001F49AE" w:rsidP="002D65F3">
      <w:pPr>
        <w:pStyle w:val="Code"/>
      </w:pPr>
      <w:r>
        <w:t xml:space="preserve">  {</w:t>
      </w:r>
    </w:p>
    <w:p w14:paraId="151C5226" w14:textId="6622E7BA" w:rsidR="001F49AE" w:rsidRDefault="001F49AE" w:rsidP="002D65F3">
      <w:pPr>
        <w:pStyle w:val="Code"/>
      </w:pPr>
      <w:r>
        <w:t xml:space="preserve">    "</w:t>
      </w:r>
      <w:proofErr w:type="spellStart"/>
      <w:r>
        <w:t>deletedRegion</w:t>
      </w:r>
      <w:proofErr w:type="spellEnd"/>
      <w:r>
        <w:t>": { # The region object represents a text region (§</w:t>
      </w:r>
      <w:r>
        <w:fldChar w:fldCharType="begin"/>
      </w:r>
      <w:r>
        <w:instrText xml:space="preserve"> REF _Ref493492556 \r \h </w:instrText>
      </w:r>
      <w:r w:rsidR="002D65F3">
        <w:instrText xml:space="preserve"> \* MERGEFORMAT </w:instrText>
      </w:r>
      <w:r>
        <w:fldChar w:fldCharType="separate"/>
      </w:r>
      <w:r w:rsidR="00820181">
        <w:t>3.25.2</w:t>
      </w:r>
      <w:r>
        <w:fldChar w:fldCharType="end"/>
      </w:r>
      <w:r>
        <w:t>)</w:t>
      </w:r>
      <w:r w:rsidR="0001452F">
        <w:t>.</w:t>
      </w:r>
    </w:p>
    <w:p w14:paraId="7A883665" w14:textId="77777777" w:rsidR="001F49AE" w:rsidRDefault="001F49AE" w:rsidP="002D65F3">
      <w:pPr>
        <w:pStyle w:val="Code"/>
      </w:pPr>
      <w:r>
        <w:t xml:space="preserve">      "</w:t>
      </w:r>
      <w:proofErr w:type="spellStart"/>
      <w:r>
        <w:t>startLine</w:t>
      </w:r>
      <w:proofErr w:type="spellEnd"/>
      <w:r>
        <w:t>": 12,</w:t>
      </w:r>
    </w:p>
    <w:p w14:paraId="569BC28B" w14:textId="77777777" w:rsidR="001F49AE" w:rsidRDefault="001F49AE" w:rsidP="002D65F3">
      <w:pPr>
        <w:pStyle w:val="Code"/>
      </w:pPr>
      <w:r>
        <w:t xml:space="preserve">      "</w:t>
      </w:r>
      <w:proofErr w:type="spellStart"/>
      <w:r>
        <w:t>startColumn</w:t>
      </w:r>
      <w:proofErr w:type="spellEnd"/>
      <w:r>
        <w:t>": 5,</w:t>
      </w:r>
    </w:p>
    <w:p w14:paraId="30832018" w14:textId="77777777" w:rsidR="001F49AE" w:rsidRDefault="001F49AE" w:rsidP="002D65F3">
      <w:pPr>
        <w:pStyle w:val="Code"/>
      </w:pPr>
      <w:r>
        <w:t xml:space="preserve">      "</w:t>
      </w:r>
      <w:proofErr w:type="spellStart"/>
      <w:r>
        <w:t>endColumn</w:t>
      </w:r>
      <w:proofErr w:type="spellEnd"/>
      <w:r>
        <w:t>": 9</w:t>
      </w:r>
    </w:p>
    <w:p w14:paraId="31730B24" w14:textId="77777777" w:rsidR="001F49AE" w:rsidRDefault="001F49AE" w:rsidP="002D65F3">
      <w:pPr>
        <w:pStyle w:val="Code"/>
      </w:pPr>
      <w:r>
        <w:t xml:space="preserve">    },</w:t>
      </w:r>
    </w:p>
    <w:p w14:paraId="257F366D" w14:textId="77777777" w:rsidR="001F49AE" w:rsidRDefault="001F49AE" w:rsidP="002D65F3">
      <w:pPr>
        <w:pStyle w:val="Code"/>
      </w:pPr>
      <w:r>
        <w:t xml:space="preserve">    "</w:t>
      </w:r>
      <w:proofErr w:type="spellStart"/>
      <w:r>
        <w:t>insertedContent</w:t>
      </w:r>
      <w:proofErr w:type="spellEnd"/>
      <w:r>
        <w:t>": {</w:t>
      </w:r>
    </w:p>
    <w:p w14:paraId="1C57BEFA" w14:textId="2FD1D7B7" w:rsidR="001F49AE" w:rsidRDefault="001F49AE" w:rsidP="002D65F3">
      <w:pPr>
        <w:pStyle w:val="Code"/>
      </w:pPr>
      <w:r>
        <w:t xml:space="preserve">      "text": "example"</w:t>
      </w:r>
      <w:r w:rsidR="002D65F3">
        <w:t xml:space="preserve"> </w:t>
      </w:r>
      <w:r>
        <w:t xml:space="preserve"># The </w:t>
      </w:r>
      <w:proofErr w:type="spellStart"/>
      <w:r>
        <w:t>insertedContent</w:t>
      </w:r>
      <w:proofErr w:type="spellEnd"/>
      <w:r>
        <w:t xml:space="preserve"> property contains a text</w:t>
      </w:r>
    </w:p>
    <w:p w14:paraId="6D464C51" w14:textId="204D552F" w:rsidR="001F49AE" w:rsidRDefault="001F49AE" w:rsidP="002D65F3">
      <w:pPr>
        <w:pStyle w:val="Code"/>
      </w:pPr>
      <w:r>
        <w:t xml:space="preserve">    }                   #</w:t>
      </w:r>
      <w:r w:rsidR="002D65F3">
        <w:t xml:space="preserve"> property</w:t>
      </w:r>
      <w:r>
        <w:t xml:space="preserve"> instead of a binary property.</w:t>
      </w:r>
    </w:p>
    <w:p w14:paraId="3CEAB4EA" w14:textId="77777777" w:rsidR="001F49AE" w:rsidRDefault="001F49AE" w:rsidP="002D65F3">
      <w:pPr>
        <w:pStyle w:val="Code"/>
      </w:pPr>
      <w:r>
        <w:t xml:space="preserve">  }</w:t>
      </w:r>
    </w:p>
    <w:p w14:paraId="132B47A8" w14:textId="77777777" w:rsidR="001F49AE" w:rsidRDefault="001F49AE" w:rsidP="002D65F3">
      <w:pPr>
        <w:pStyle w:val="Code"/>
      </w:pPr>
      <w:r>
        <w:t>]</w:t>
      </w:r>
    </w:p>
    <w:p w14:paraId="62FD7481" w14:textId="7E68B8EA" w:rsidR="001F49AE" w:rsidRPr="001F49AE" w:rsidRDefault="001F49AE" w:rsidP="001F49AE">
      <w:r>
        <w:t xml:space="preserve">When performing a replacement in a text file, the SARIF producer </w:t>
      </w:r>
      <w:r>
        <w:rPr>
          <w:b/>
        </w:rPr>
        <w:t>SHOULD</w:t>
      </w:r>
      <w:r>
        <w:t xml:space="preserve"> specify a text replacement rather than a binary replacement. This allows the SARIF producer to specify the region without regard to whether the file starts with a byte order mark (BOM).</w:t>
      </w:r>
    </w:p>
    <w:p w14:paraId="0B386A4A" w14:textId="128AF4C1" w:rsidR="00B86BC7" w:rsidRDefault="00B86BC7" w:rsidP="00B86BC7">
      <w:pPr>
        <w:pStyle w:val="Heading3"/>
      </w:pPr>
      <w:bookmarkStart w:id="795" w:name="_Toc534899735"/>
      <w:r>
        <w:t>Constraints</w:t>
      </w:r>
      <w:bookmarkEnd w:id="795"/>
    </w:p>
    <w:p w14:paraId="58129AF5" w14:textId="20EF0868" w:rsidR="001F49AE" w:rsidRDefault="001F49AE" w:rsidP="001F49AE">
      <w:r>
        <w:t xml:space="preserve">If the </w:t>
      </w:r>
      <w:proofErr w:type="spellStart"/>
      <w:r w:rsidRPr="00332F9F">
        <w:rPr>
          <w:rStyle w:val="CODEtemp"/>
        </w:rPr>
        <w:t>deletedRegion</w:t>
      </w:r>
      <w:proofErr w:type="spellEnd"/>
      <w:r>
        <w:t xml:space="preserve"> property (§</w:t>
      </w:r>
      <w:r>
        <w:fldChar w:fldCharType="begin"/>
      </w:r>
      <w:r>
        <w:instrText xml:space="preserve"> REF _Ref493518436 \r \h </w:instrText>
      </w:r>
      <w:r>
        <w:fldChar w:fldCharType="separate"/>
      </w:r>
      <w:r w:rsidR="00820181">
        <w:t>3.44.3</w:t>
      </w:r>
      <w:r>
        <w:fldChar w:fldCharType="end"/>
      </w:r>
      <w:r>
        <w:t>) specifies a text region (§</w:t>
      </w:r>
      <w:r>
        <w:fldChar w:fldCharType="begin"/>
      </w:r>
      <w:r>
        <w:instrText xml:space="preserve"> REF _Ref493492556 \r \h </w:instrText>
      </w:r>
      <w:r>
        <w:fldChar w:fldCharType="separate"/>
      </w:r>
      <w:r w:rsidR="00820181">
        <w:t>3.25.2</w:t>
      </w:r>
      <w:r>
        <w:fldChar w:fldCharType="end"/>
      </w:r>
      <w:r>
        <w:t xml:space="preserve">) and the </w:t>
      </w:r>
      <w:proofErr w:type="spellStart"/>
      <w:r w:rsidRPr="00DF7B7C">
        <w:rPr>
          <w:rStyle w:val="CODEtemp"/>
        </w:rPr>
        <w:t>insertedContent</w:t>
      </w:r>
      <w:proofErr w:type="spellEnd"/>
      <w:r>
        <w:t xml:space="preserve"> property (§</w:t>
      </w:r>
      <w:r>
        <w:fldChar w:fldCharType="begin"/>
      </w:r>
      <w:r>
        <w:instrText xml:space="preserve"> REF _Ref493518437 \r \h </w:instrText>
      </w:r>
      <w:r>
        <w:fldChar w:fldCharType="separate"/>
      </w:r>
      <w:r w:rsidR="00820181">
        <w:t>3.44.4</w:t>
      </w:r>
      <w:r>
        <w:fldChar w:fldCharType="end"/>
      </w:r>
      <w:r>
        <w:t xml:space="preserve">) is present, then the </w:t>
      </w:r>
      <w:proofErr w:type="spellStart"/>
      <w:r w:rsidRPr="00DF7B7C">
        <w:rPr>
          <w:rStyle w:val="CODEtemp"/>
        </w:rPr>
        <w:t>insertedContent</w:t>
      </w:r>
      <w:proofErr w:type="spellEnd"/>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820181">
        <w:t>3.3.2</w:t>
      </w:r>
      <w:r>
        <w:fldChar w:fldCharType="end"/>
      </w:r>
      <w:r>
        <w:t>).</w:t>
      </w:r>
    </w:p>
    <w:p w14:paraId="77DC3A72" w14:textId="568F1E63" w:rsidR="001F49AE" w:rsidRPr="001F49AE" w:rsidRDefault="001F49AE" w:rsidP="001F49AE">
      <w:r>
        <w:t xml:space="preserve">If the </w:t>
      </w:r>
      <w:proofErr w:type="spellStart"/>
      <w:r w:rsidRPr="00DF7B7C">
        <w:rPr>
          <w:rStyle w:val="CODEtemp"/>
        </w:rPr>
        <w:t>deletedRegion</w:t>
      </w:r>
      <w:proofErr w:type="spellEnd"/>
      <w:r>
        <w:t xml:space="preserve"> property specifies a binary region (§</w:t>
      </w:r>
      <w:r>
        <w:fldChar w:fldCharType="begin"/>
      </w:r>
      <w:r>
        <w:instrText xml:space="preserve"> REF _Ref509043733 \r \h </w:instrText>
      </w:r>
      <w:r>
        <w:fldChar w:fldCharType="separate"/>
      </w:r>
      <w:r w:rsidR="00820181">
        <w:t>3.25.3</w:t>
      </w:r>
      <w:r>
        <w:fldChar w:fldCharType="end"/>
      </w:r>
      <w:r>
        <w:t xml:space="preserve">) and the </w:t>
      </w:r>
      <w:proofErr w:type="spellStart"/>
      <w:r w:rsidRPr="00DF7B7C">
        <w:rPr>
          <w:rStyle w:val="CODEtemp"/>
        </w:rPr>
        <w:t>insertedContent</w:t>
      </w:r>
      <w:proofErr w:type="spellEnd"/>
      <w:r>
        <w:t xml:space="preserve"> property is present, then the </w:t>
      </w:r>
      <w:proofErr w:type="spellStart"/>
      <w:r w:rsidRPr="00DF7B7C">
        <w:rPr>
          <w:rStyle w:val="CODEtemp"/>
        </w:rPr>
        <w:t>insertedContent</w:t>
      </w:r>
      <w:proofErr w:type="spellEnd"/>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820181">
        <w:t>3.3.3</w:t>
      </w:r>
      <w:r>
        <w:fldChar w:fldCharType="end"/>
      </w:r>
      <w:r>
        <w:t>).</w:t>
      </w:r>
    </w:p>
    <w:p w14:paraId="2919F4E4" w14:textId="2FD85E3E" w:rsidR="00B86BC7" w:rsidRDefault="00B86BC7" w:rsidP="00B86BC7">
      <w:pPr>
        <w:pStyle w:val="Heading3"/>
      </w:pPr>
      <w:bookmarkStart w:id="796" w:name="_Ref493518436"/>
      <w:bookmarkStart w:id="797" w:name="_Ref493518439"/>
      <w:bookmarkStart w:id="798" w:name="_Ref493518529"/>
      <w:bookmarkStart w:id="799" w:name="_Toc534899736"/>
      <w:proofErr w:type="spellStart"/>
      <w:r>
        <w:t>deleted</w:t>
      </w:r>
      <w:r w:rsidR="00F27F55">
        <w:t>Region</w:t>
      </w:r>
      <w:proofErr w:type="spellEnd"/>
      <w:r>
        <w:t xml:space="preserve"> property</w:t>
      </w:r>
      <w:bookmarkEnd w:id="796"/>
      <w:bookmarkEnd w:id="797"/>
      <w:bookmarkEnd w:id="798"/>
      <w:bookmarkEnd w:id="799"/>
    </w:p>
    <w:p w14:paraId="1ECF4AC9" w14:textId="145C531F"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proofErr w:type="spellStart"/>
      <w:r w:rsidRPr="003672C8">
        <w:rPr>
          <w:rStyle w:val="CODEtemp"/>
        </w:rPr>
        <w:t>deleted</w:t>
      </w:r>
      <w:r w:rsidR="001F49AE">
        <w:rPr>
          <w:rStyle w:val="CODEtemp"/>
        </w:rPr>
        <w:t>Region</w:t>
      </w:r>
      <w:proofErr w:type="spellEnd"/>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820181">
        <w:t>3.25</w:t>
      </w:r>
      <w:r w:rsidR="001F49AE">
        <w:fldChar w:fldCharType="end"/>
      </w:r>
      <w:r w:rsidR="001F49AE">
        <w:t>)</w:t>
      </w:r>
      <w:r>
        <w:t xml:space="preserve"> specifying the </w:t>
      </w:r>
      <w:r w:rsidR="001F49AE">
        <w:t>region</w:t>
      </w:r>
      <w:r>
        <w:t xml:space="preserve"> to delete.</w:t>
      </w:r>
    </w:p>
    <w:p w14:paraId="351B2A44" w14:textId="696A9B35" w:rsidR="003672C8" w:rsidRPr="003672C8" w:rsidRDefault="001F49AE" w:rsidP="003672C8">
      <w:r>
        <w:t xml:space="preserve">If the length of the region specified by </w:t>
      </w:r>
      <w:proofErr w:type="spellStart"/>
      <w:r w:rsidRPr="00332F9F">
        <w:rPr>
          <w:rStyle w:val="CODEtemp"/>
        </w:rPr>
        <w:t>deletedRegion</w:t>
      </w:r>
      <w:proofErr w:type="spellEnd"/>
      <w:r>
        <w:t xml:space="preserve"> is zero, then </w:t>
      </w:r>
      <w:proofErr w:type="spellStart"/>
      <w:r w:rsidRPr="00332F9F">
        <w:rPr>
          <w:rStyle w:val="CODEtemp"/>
        </w:rPr>
        <w:t>deletedRegion</w:t>
      </w:r>
      <w:proofErr w:type="spellEnd"/>
      <w:r>
        <w:t xml:space="preserve"> specifies an insertion point, and the SARIF consumer performing the replacement </w:t>
      </w:r>
      <w:r>
        <w:rPr>
          <w:b/>
        </w:rPr>
        <w:t>SHALL NOT</w:t>
      </w:r>
      <w:r>
        <w:t xml:space="preserve"> remove any file content.</w:t>
      </w:r>
    </w:p>
    <w:p w14:paraId="4E9FA252" w14:textId="1EE22B44" w:rsidR="00B86BC7" w:rsidRDefault="00B86BC7" w:rsidP="00B86BC7">
      <w:pPr>
        <w:pStyle w:val="Heading3"/>
      </w:pPr>
      <w:bookmarkStart w:id="800" w:name="_Ref493518437"/>
      <w:bookmarkStart w:id="801" w:name="_Ref493518440"/>
      <w:bookmarkStart w:id="802" w:name="_Toc534899737"/>
      <w:proofErr w:type="spellStart"/>
      <w:r>
        <w:t>inserted</w:t>
      </w:r>
      <w:r w:rsidR="00F27F55">
        <w:t>Content</w:t>
      </w:r>
      <w:proofErr w:type="spellEnd"/>
      <w:r>
        <w:t xml:space="preserve"> property</w:t>
      </w:r>
      <w:bookmarkEnd w:id="800"/>
      <w:bookmarkEnd w:id="801"/>
      <w:bookmarkEnd w:id="802"/>
    </w:p>
    <w:p w14:paraId="6E86F82E" w14:textId="14D1B847"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proofErr w:type="spellStart"/>
      <w:r w:rsidRPr="003672C8">
        <w:rPr>
          <w:rStyle w:val="CODEtemp"/>
        </w:rPr>
        <w:t>inserted</w:t>
      </w:r>
      <w:r w:rsidR="001F49AE">
        <w:rPr>
          <w:rStyle w:val="CODEtemp"/>
        </w:rPr>
        <w:t>Content</w:t>
      </w:r>
      <w:proofErr w:type="spellEnd"/>
      <w:r>
        <w:t xml:space="preserve"> whose value is a </w:t>
      </w:r>
      <w:proofErr w:type="spellStart"/>
      <w:r w:rsidR="001F49AE" w:rsidRPr="001F49AE">
        <w:rPr>
          <w:rStyle w:val="CODEtemp"/>
        </w:rPr>
        <w:t>fileContent</w:t>
      </w:r>
      <w:proofErr w:type="spellEnd"/>
      <w:r w:rsidR="001F49AE">
        <w:t xml:space="preserve"> object (§</w:t>
      </w:r>
      <w:r w:rsidR="001F49AE">
        <w:fldChar w:fldCharType="begin"/>
      </w:r>
      <w:r w:rsidR="001F49AE">
        <w:instrText xml:space="preserve"> REF _Ref509043989 \r \h </w:instrText>
      </w:r>
      <w:r w:rsidR="001F49AE">
        <w:fldChar w:fldCharType="separate"/>
      </w:r>
      <w:r w:rsidR="00820181">
        <w:t>3.3</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proofErr w:type="spellStart"/>
      <w:r w:rsidR="001F49AE" w:rsidRPr="001F49AE">
        <w:rPr>
          <w:rStyle w:val="CODEtemp"/>
        </w:rPr>
        <w:t>deletedRegion</w:t>
      </w:r>
      <w:proofErr w:type="spellEnd"/>
      <w:r w:rsidR="001F49AE">
        <w:t xml:space="preserve"> property (or at the point specified by </w:t>
      </w:r>
      <w:proofErr w:type="spellStart"/>
      <w:r w:rsidR="001F49AE" w:rsidRPr="001F49AE">
        <w:rPr>
          <w:rStyle w:val="CODEtemp"/>
        </w:rPr>
        <w:t>deletedRegion</w:t>
      </w:r>
      <w:proofErr w:type="spellEnd"/>
      <w:r w:rsidR="001F49AE">
        <w:t xml:space="preserve">, if </w:t>
      </w:r>
      <w:proofErr w:type="spellStart"/>
      <w:r w:rsidR="001F49AE" w:rsidRPr="001F49AE">
        <w:rPr>
          <w:rStyle w:val="CODEtemp"/>
        </w:rPr>
        <w:t>deletedRegion</w:t>
      </w:r>
      <w:proofErr w:type="spellEnd"/>
      <w:r w:rsidR="001F49AE">
        <w:t xml:space="preserve"> has a length of zero and therefore specifies an insertion point)</w:t>
      </w:r>
      <w:r>
        <w:t>.</w:t>
      </w:r>
    </w:p>
    <w:p w14:paraId="220A5E96" w14:textId="364696C1" w:rsidR="008B4FAD" w:rsidRDefault="008B4FAD" w:rsidP="003672C8">
      <w:r>
        <w:lastRenderedPageBreak/>
        <w:t xml:space="preserve">If the inserted content is specified as text, the text </w:t>
      </w:r>
      <w:r>
        <w:rPr>
          <w:b/>
        </w:rPr>
        <w:t>SHALL</w:t>
      </w:r>
      <w:r>
        <w:t xml:space="preserve"> be transcoded from UTF-8 (the encoding of all text in all SARIF log files) to the encoding of the target file before being inserted.</w:t>
      </w:r>
    </w:p>
    <w:p w14:paraId="4D122A2D" w14:textId="1DCA092B" w:rsidR="008B4FAD" w:rsidRDefault="008B4FAD" w:rsidP="008B4FAD">
      <w:pPr>
        <w:pStyle w:val="Note"/>
      </w:pPr>
      <w:r>
        <w:t>NOTE: This implies that a text fix cannot be safely applied unless the target file’s encoding is known.</w:t>
      </w:r>
    </w:p>
    <w:p w14:paraId="571F33B0" w14:textId="75EBD4E8" w:rsidR="003672C8" w:rsidRDefault="003672C8" w:rsidP="003672C8">
      <w:r>
        <w:t xml:space="preserve">If </w:t>
      </w:r>
      <w:proofErr w:type="spellStart"/>
      <w:r w:rsidRPr="003672C8">
        <w:rPr>
          <w:rStyle w:val="CODEtemp"/>
        </w:rPr>
        <w:t>inserted</w:t>
      </w:r>
      <w:r w:rsidR="001F49AE">
        <w:rPr>
          <w:rStyle w:val="CODEtemp"/>
        </w:rPr>
        <w:t>Content</w:t>
      </w:r>
      <w:proofErr w:type="spellEnd"/>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803" w:name="_Ref493404948"/>
      <w:bookmarkStart w:id="804" w:name="_Ref493406026"/>
      <w:bookmarkStart w:id="805" w:name="_Toc534899738"/>
      <w:r>
        <w:t>notification object</w:t>
      </w:r>
      <w:bookmarkEnd w:id="803"/>
      <w:bookmarkEnd w:id="804"/>
      <w:bookmarkEnd w:id="805"/>
    </w:p>
    <w:p w14:paraId="3BD7AF2E" w14:textId="23E07934" w:rsidR="00B86BC7" w:rsidRDefault="00B86BC7" w:rsidP="00B86BC7">
      <w:pPr>
        <w:pStyle w:val="Heading3"/>
      </w:pPr>
      <w:bookmarkStart w:id="806" w:name="_Toc534899739"/>
      <w:r>
        <w:t>General</w:t>
      </w:r>
      <w:bookmarkEnd w:id="806"/>
    </w:p>
    <w:p w14:paraId="759675E9" w14:textId="5F5657BA" w:rsidR="003672C8" w:rsidRPr="003672C8" w:rsidRDefault="003672C8" w:rsidP="003672C8">
      <w:r w:rsidRPr="003672C8">
        <w:t xml:space="preserve">A </w:t>
      </w:r>
      <w:r w:rsidRPr="003672C8">
        <w:rPr>
          <w:rStyle w:val="CODEtemp"/>
        </w:rPr>
        <w:t>notification</w:t>
      </w:r>
      <w:r w:rsidRPr="003672C8">
        <w:t xml:space="preserve"> object describes a condition encountered in the course of running an analysis tool which is relevant to the operation of the tool itself, as opposed to being relevant to a file being analyzed by the tool. Conditions relevant to files 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820181">
        <w:t>3.22</w:t>
      </w:r>
      <w:r>
        <w:fldChar w:fldCharType="end"/>
      </w:r>
      <w:r w:rsidRPr="003672C8">
        <w:t>).</w:t>
      </w:r>
    </w:p>
    <w:p w14:paraId="6C08731C" w14:textId="60FD4244" w:rsidR="00B86BC7" w:rsidRDefault="00B86BC7" w:rsidP="00B86BC7">
      <w:pPr>
        <w:pStyle w:val="Heading3"/>
      </w:pPr>
      <w:bookmarkStart w:id="807" w:name="_Toc534899740"/>
      <w:r>
        <w:t>id property</w:t>
      </w:r>
      <w:bookmarkEnd w:id="807"/>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0A2BC63D" w:rsidR="003672C8" w:rsidRPr="003672C8" w:rsidRDefault="003672C8" w:rsidP="003672C8">
      <w:pPr>
        <w:pStyle w:val="Note"/>
      </w:pPr>
      <w:r>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820181">
        <w:t>3.40.3</w:t>
      </w:r>
      <w:r>
        <w:fldChar w:fldCharType="end"/>
      </w:r>
      <w:r>
        <w:t xml:space="preserve">), which must be stable and opaque, notification identifiers do </w:t>
      </w:r>
      <w:r w:rsidR="007F7AFC">
        <w:t xml:space="preserve">not </w:t>
      </w:r>
      <w:r>
        <w:t xml:space="preserve">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808" w:name="_Ref493518926"/>
      <w:bookmarkStart w:id="809" w:name="_Toc534899741"/>
      <w:proofErr w:type="spellStart"/>
      <w:r>
        <w:t>ruleId</w:t>
      </w:r>
      <w:proofErr w:type="spellEnd"/>
      <w:r>
        <w:t xml:space="preserve"> property</w:t>
      </w:r>
      <w:bookmarkEnd w:id="808"/>
      <w:bookmarkEnd w:id="809"/>
    </w:p>
    <w:p w14:paraId="72DC23AB" w14:textId="36517DFC" w:rsid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proofErr w:type="spellStart"/>
      <w:r w:rsidRPr="003672C8">
        <w:rPr>
          <w:rStyle w:val="CODEtemp"/>
        </w:rPr>
        <w:t>ruleId</w:t>
      </w:r>
      <w:proofErr w:type="spellEnd"/>
      <w:r w:rsidRPr="003672C8">
        <w:t xml:space="preserve"> whose value is a string containing the stable, unique identifier of the rule (§</w:t>
      </w:r>
      <w:r>
        <w:fldChar w:fldCharType="begin"/>
      </w:r>
      <w:r>
        <w:instrText xml:space="preserve"> REF _Ref493408046 \w \h </w:instrText>
      </w:r>
      <w:r>
        <w:fldChar w:fldCharType="separate"/>
      </w:r>
      <w:r w:rsidR="00820181">
        <w:t>3.40.3</w:t>
      </w:r>
      <w:r>
        <w:fldChar w:fldCharType="end"/>
      </w:r>
      <w:r w:rsidRPr="003672C8">
        <w:t>).</w:t>
      </w:r>
    </w:p>
    <w:p w14:paraId="4845BA85" w14:textId="60872B99" w:rsidR="004F51DA" w:rsidRPr="003672C8" w:rsidRDefault="004F51DA" w:rsidP="004F51DA">
      <w:pPr>
        <w:pStyle w:val="Heading3"/>
      </w:pPr>
      <w:bookmarkStart w:id="810" w:name="_Toc534899742"/>
      <w:proofErr w:type="spellStart"/>
      <w:r>
        <w:t>ruleIndex</w:t>
      </w:r>
      <w:proofErr w:type="spellEnd"/>
      <w:r>
        <w:t xml:space="preserve"> property</w:t>
      </w:r>
      <w:bookmarkEnd w:id="810"/>
    </w:p>
    <w:p w14:paraId="216A2969" w14:textId="586E641B" w:rsidR="004F51DA" w:rsidRDefault="00262770" w:rsidP="003672C8">
      <w:r>
        <w:t>Depending on the circumstances, a</w:t>
      </w:r>
      <w:r w:rsidR="004F51DA">
        <w:t xml:space="preserve"> </w:t>
      </w:r>
      <w:r w:rsidR="004F51DA" w:rsidRPr="00AB4A90">
        <w:rPr>
          <w:rStyle w:val="CODEtemp"/>
        </w:rPr>
        <w:t>notification</w:t>
      </w:r>
      <w:r w:rsidR="004F51DA">
        <w:t xml:space="preserve"> object</w:t>
      </w:r>
      <w:r>
        <w:t xml:space="preserve"> either</w:t>
      </w:r>
      <w:r w:rsidR="004F51DA">
        <w:t xml:space="preserve"> </w:t>
      </w:r>
      <w:r w:rsidR="004F51DA" w:rsidRPr="003672C8">
        <w:rPr>
          <w:b/>
        </w:rPr>
        <w:t>SH</w:t>
      </w:r>
      <w:r w:rsidR="004F51DA">
        <w:rPr>
          <w:b/>
        </w:rPr>
        <w:t>OULD</w:t>
      </w:r>
      <w:r w:rsidR="004F51DA">
        <w:t xml:space="preserve"> </w:t>
      </w:r>
      <w:r>
        <w:t xml:space="preserve">or </w:t>
      </w:r>
      <w:r w:rsidRPr="00262770">
        <w:rPr>
          <w:b/>
        </w:rPr>
        <w:t>SHALL NOT</w:t>
      </w:r>
      <w:r>
        <w:t xml:space="preserve"> </w:t>
      </w:r>
      <w:r w:rsidR="004F51DA">
        <w:t xml:space="preserve">contain a property named </w:t>
      </w:r>
      <w:proofErr w:type="spellStart"/>
      <w:r w:rsidR="004F51DA" w:rsidRPr="00AB4A90">
        <w:rPr>
          <w:rStyle w:val="CODEtemp"/>
        </w:rPr>
        <w:t>ruleIndex</w:t>
      </w:r>
      <w:proofErr w:type="spellEnd"/>
      <w:r w:rsidR="004F51DA">
        <w:t xml:space="preserve"> whose value is a non-negative integer that specifies the index of the relevant </w:t>
      </w:r>
      <w:r w:rsidR="004F51DA" w:rsidRPr="00AB4A90">
        <w:rPr>
          <w:rStyle w:val="CODEtemp"/>
        </w:rPr>
        <w:t>rule</w:t>
      </w:r>
      <w:r w:rsidR="004F51DA">
        <w:t xml:space="preserve"> object (§</w:t>
      </w:r>
      <w:r w:rsidR="004F51DA">
        <w:fldChar w:fldCharType="begin"/>
      </w:r>
      <w:r w:rsidR="004F51DA">
        <w:instrText xml:space="preserve"> REF _Ref508814067 \r \h </w:instrText>
      </w:r>
      <w:r w:rsidR="004F51DA">
        <w:fldChar w:fldCharType="separate"/>
      </w:r>
      <w:r w:rsidR="00820181">
        <w:t>3.40</w:t>
      </w:r>
      <w:r w:rsidR="004F51DA">
        <w:fldChar w:fldCharType="end"/>
      </w:r>
      <w:r w:rsidR="004F51DA">
        <w:t xml:space="preserve">) </w:t>
      </w:r>
      <w:r>
        <w:t xml:space="preserve">in the </w:t>
      </w:r>
      <w:proofErr w:type="spellStart"/>
      <w:r>
        <w:rPr>
          <w:rStyle w:val="CODEtemp"/>
        </w:rPr>
        <w:t>resources</w:t>
      </w:r>
      <w:r w:rsidRPr="000A7DA8">
        <w:rPr>
          <w:rStyle w:val="CODEtemp"/>
        </w:rPr>
        <w:t>.rules</w:t>
      </w:r>
      <w:proofErr w:type="spellEnd"/>
      <w:r w:rsidRPr="001C1CF4">
        <w:t xml:space="preserve"> </w:t>
      </w:r>
      <w:r>
        <w:t xml:space="preserve">property </w:t>
      </w:r>
      <w:r w:rsidRPr="001C1CF4">
        <w:t>(</w:t>
      </w:r>
      <w:r>
        <w:t>§</w:t>
      </w:r>
      <w:r>
        <w:fldChar w:fldCharType="begin"/>
      </w:r>
      <w:r>
        <w:instrText xml:space="preserve"> REF _Ref493404878 \r \h </w:instrText>
      </w:r>
      <w:r>
        <w:fldChar w:fldCharType="separate"/>
      </w:r>
      <w:r w:rsidR="00820181">
        <w:t>3.13.15</w:t>
      </w:r>
      <w:r>
        <w:fldChar w:fldCharType="end"/>
      </w:r>
      <w:r>
        <w:t>, §</w:t>
      </w:r>
      <w:r>
        <w:fldChar w:fldCharType="begin"/>
      </w:r>
      <w:r>
        <w:instrText xml:space="preserve"> REF _Ref508870783 \r \h </w:instrText>
      </w:r>
      <w:r>
        <w:fldChar w:fldCharType="separate"/>
      </w:r>
      <w:r w:rsidR="00820181">
        <w:t>3.39.3</w:t>
      </w:r>
      <w:r>
        <w:fldChar w:fldCharType="end"/>
      </w:r>
      <w:r w:rsidRPr="001C1CF4">
        <w:t>)</w:t>
      </w:r>
      <w:r>
        <w:t xml:space="preserve"> of the containing </w:t>
      </w:r>
      <w:r w:rsidRPr="007539E5">
        <w:rPr>
          <w:rStyle w:val="CODEtemp"/>
        </w:rPr>
        <w:t>run</w:t>
      </w:r>
      <w:r>
        <w:t xml:space="preserve"> object (§</w:t>
      </w:r>
      <w:r>
        <w:fldChar w:fldCharType="begin"/>
      </w:r>
      <w:r>
        <w:instrText xml:space="preserve"> REF _Ref493349997 \r \h </w:instrText>
      </w:r>
      <w:r>
        <w:fldChar w:fldCharType="separate"/>
      </w:r>
      <w:r w:rsidR="00820181">
        <w:t>3.13</w:t>
      </w:r>
      <w:r>
        <w:fldChar w:fldCharType="end"/>
      </w:r>
      <w:r>
        <w:t>), or in an external resource file (§</w:t>
      </w:r>
      <w:r>
        <w:fldChar w:fldCharType="begin"/>
      </w:r>
      <w:r>
        <w:instrText xml:space="preserve"> REF _Ref508811713 \r \h </w:instrText>
      </w:r>
      <w:r>
        <w:fldChar w:fldCharType="separate"/>
      </w:r>
      <w:r w:rsidR="00820181">
        <w:t>3.11.6.4</w:t>
      </w:r>
      <w:r>
        <w:fldChar w:fldCharType="end"/>
      </w:r>
      <w:r>
        <w:t>) or external property file (§</w:t>
      </w:r>
      <w:r>
        <w:fldChar w:fldCharType="begin"/>
      </w:r>
      <w:r>
        <w:instrText xml:space="preserve"> REF _Ref530061707 \r \h </w:instrText>
      </w:r>
      <w:r>
        <w:fldChar w:fldCharType="separate"/>
      </w:r>
      <w:r w:rsidR="00820181">
        <w:t>3.13.2.1</w:t>
      </w:r>
      <w:r>
        <w:fldChar w:fldCharType="end"/>
      </w:r>
      <w:r>
        <w:t>)</w:t>
      </w:r>
      <w:r w:rsidRPr="00465D52">
        <w:t>.</w:t>
      </w:r>
      <w:r>
        <w:t xml:space="preserve"> If this property is absent, it </w:t>
      </w:r>
      <w:r>
        <w:rPr>
          <w:b/>
        </w:rPr>
        <w:t>SHALL</w:t>
      </w:r>
      <w:r>
        <w:t xml:space="preserve"> default to -1 (which is otherwise not a valid value for this property).</w:t>
      </w:r>
    </w:p>
    <w:p w14:paraId="595DE9ED" w14:textId="4CD45A92" w:rsidR="004F51DA" w:rsidRDefault="004F51DA" w:rsidP="004F51DA">
      <w:pPr>
        <w:pStyle w:val="Note"/>
      </w:pPr>
      <w:r>
        <w:t xml:space="preserve">NOTE: If </w:t>
      </w:r>
      <w:proofErr w:type="spellStart"/>
      <w:r w:rsidRPr="00F97028">
        <w:rPr>
          <w:rStyle w:val="CODEtemp"/>
        </w:rPr>
        <w:t>ruleIndex</w:t>
      </w:r>
      <w:proofErr w:type="spellEnd"/>
      <w:r>
        <w:t xml:space="preserve"> is absent, a SARIF consumer will not be able to locate metadata for the rule.</w:t>
      </w:r>
    </w:p>
    <w:p w14:paraId="09A38229" w14:textId="258A1D95" w:rsidR="00262770" w:rsidRPr="00FB7541" w:rsidRDefault="00262770" w:rsidP="00FB7541">
      <w:r>
        <w:t xml:space="preserve">If the relevant </w:t>
      </w:r>
      <w:r w:rsidRPr="00195AD8">
        <w:rPr>
          <w:rStyle w:val="CODEtemp"/>
        </w:rPr>
        <w:t>rule</w:t>
      </w:r>
      <w:r>
        <w:t xml:space="preserve"> object is present in </w:t>
      </w:r>
      <w:proofErr w:type="spellStart"/>
      <w:r w:rsidRPr="002C1306">
        <w:rPr>
          <w:rStyle w:val="CODEtemp"/>
        </w:rPr>
        <w:t>resources.rules</w:t>
      </w:r>
      <w:proofErr w:type="spellEnd"/>
      <w:r>
        <w:t xml:space="preserve"> or in an external resource file or external property file, then </w:t>
      </w:r>
      <w:proofErr w:type="spellStart"/>
      <w:r w:rsidRPr="002C1306">
        <w:rPr>
          <w:rStyle w:val="CODEtemp"/>
        </w:rPr>
        <w:t>ruleIndex</w:t>
      </w:r>
      <w:proofErr w:type="spellEnd"/>
      <w:r>
        <w:t xml:space="preserve"> </w:t>
      </w:r>
      <w:r w:rsidRPr="002C1306">
        <w:rPr>
          <w:b/>
        </w:rPr>
        <w:t>SHOULD</w:t>
      </w:r>
      <w:r>
        <w:t xml:space="preserve"> be present. Otherwise, </w:t>
      </w:r>
      <w:proofErr w:type="spellStart"/>
      <w:r w:rsidRPr="002C1306">
        <w:rPr>
          <w:rStyle w:val="CODEtemp"/>
        </w:rPr>
        <w:t>ruleIndex</w:t>
      </w:r>
      <w:proofErr w:type="spellEnd"/>
      <w:r>
        <w:t xml:space="preserve"> </w:t>
      </w:r>
      <w:r w:rsidRPr="002C1306">
        <w:rPr>
          <w:b/>
        </w:rPr>
        <w:t>SHALL NOT</w:t>
      </w:r>
      <w:r>
        <w:t xml:space="preserve"> be present.</w:t>
      </w:r>
    </w:p>
    <w:p w14:paraId="4C9FCBAD" w14:textId="5805389B" w:rsidR="003672C8" w:rsidRDefault="003672C8" w:rsidP="003672C8">
      <w:pPr>
        <w:pStyle w:val="Note"/>
      </w:pPr>
      <w:r>
        <w:t xml:space="preserve">EXAMPLE: In this example, there is more than one rule with id </w:t>
      </w:r>
      <w:r w:rsidRPr="003672C8">
        <w:rPr>
          <w:rStyle w:val="CODEtemp"/>
        </w:rPr>
        <w:t>CA1711</w:t>
      </w:r>
      <w:r>
        <w:t xml:space="preserve">. </w:t>
      </w:r>
      <w:r w:rsidR="004F51DA" w:rsidRPr="004F51DA">
        <w:rPr>
          <w:rStyle w:val="CODEtemp"/>
        </w:rPr>
        <w:t xml:space="preserve"> </w:t>
      </w:r>
      <w:proofErr w:type="spellStart"/>
      <w:r w:rsidR="004F51DA" w:rsidRPr="00431F8A">
        <w:rPr>
          <w:rStyle w:val="CODEtemp"/>
        </w:rPr>
        <w:t>ruleI</w:t>
      </w:r>
      <w:r w:rsidR="004F51DA">
        <w:rPr>
          <w:rStyle w:val="CODEtemp"/>
        </w:rPr>
        <w:t>ndex</w:t>
      </w:r>
      <w:proofErr w:type="spellEnd"/>
      <w:r w:rsidR="004F51DA">
        <w:t xml:space="preserve"> uniquely specifies the relevant rule, whether or not there are multiple rules with the same id.</w:t>
      </w:r>
    </w:p>
    <w:p w14:paraId="52B6EE6F" w14:textId="011A1531" w:rsidR="003672C8" w:rsidRDefault="003672C8" w:rsidP="002D65F3">
      <w:pPr>
        <w:pStyle w:val="Code"/>
      </w:pPr>
      <w:r>
        <w:t>{</w:t>
      </w:r>
      <w:r w:rsidR="009F29FD">
        <w:t xml:space="preserve">                                     # A run object (§</w:t>
      </w:r>
      <w:r w:rsidR="009F29FD">
        <w:fldChar w:fldCharType="begin"/>
      </w:r>
      <w:r w:rsidR="009F29FD">
        <w:instrText xml:space="preserve"> REF _Ref493349997 \r \h </w:instrText>
      </w:r>
      <w:r w:rsidR="002D65F3">
        <w:instrText xml:space="preserve"> \* MERGEFORMAT </w:instrText>
      </w:r>
      <w:r w:rsidR="009F29FD">
        <w:fldChar w:fldCharType="separate"/>
      </w:r>
      <w:r w:rsidR="00820181">
        <w:t>3.13</w:t>
      </w:r>
      <w:r w:rsidR="009F29FD">
        <w:fldChar w:fldCharType="end"/>
      </w:r>
      <w:r w:rsidR="009F29FD">
        <w:t>).</w:t>
      </w:r>
    </w:p>
    <w:p w14:paraId="37E39977" w14:textId="32DDA9E9" w:rsidR="009F29FD" w:rsidRDefault="009F29FD" w:rsidP="002D65F3">
      <w:pPr>
        <w:pStyle w:val="Code"/>
      </w:pPr>
      <w:r>
        <w:t xml:space="preserve">  "invocations": [                    # See §</w:t>
      </w:r>
      <w:r>
        <w:fldChar w:fldCharType="begin"/>
      </w:r>
      <w:r>
        <w:instrText xml:space="preserve"> REF _Ref507657941 \r \h </w:instrText>
      </w:r>
      <w:r w:rsidR="002D65F3">
        <w:instrText xml:space="preserve"> \* MERGEFORMAT </w:instrText>
      </w:r>
      <w:r>
        <w:fldChar w:fldCharType="separate"/>
      </w:r>
      <w:r w:rsidR="00820181">
        <w:t>3.13.7</w:t>
      </w:r>
      <w:r>
        <w:fldChar w:fldCharType="end"/>
      </w:r>
      <w:r>
        <w:t>.</w:t>
      </w:r>
    </w:p>
    <w:p w14:paraId="5CBB9063" w14:textId="3D04A6E1" w:rsidR="009F29FD" w:rsidRDefault="009F29FD" w:rsidP="002D65F3">
      <w:pPr>
        <w:pStyle w:val="Code"/>
      </w:pPr>
      <w:r>
        <w:t xml:space="preserve">    {                                 # An invocation object (§</w:t>
      </w:r>
      <w:r>
        <w:fldChar w:fldCharType="begin"/>
      </w:r>
      <w:r>
        <w:instrText xml:space="preserve"> REF _Ref493352563 \r \h </w:instrText>
      </w:r>
      <w:r w:rsidR="002D65F3">
        <w:instrText xml:space="preserve"> \* MERGEFORMAT </w:instrText>
      </w:r>
      <w:r>
        <w:fldChar w:fldCharType="separate"/>
      </w:r>
      <w:r w:rsidR="00820181">
        <w:t>3.17</w:t>
      </w:r>
      <w:r>
        <w:fldChar w:fldCharType="end"/>
      </w:r>
      <w:r>
        <w:t>).</w:t>
      </w:r>
    </w:p>
    <w:p w14:paraId="4EE5FB01" w14:textId="132D2072" w:rsidR="003672C8" w:rsidRDefault="009F29FD" w:rsidP="002D65F3">
      <w:pPr>
        <w:pStyle w:val="Code"/>
      </w:pPr>
      <w:r>
        <w:t xml:space="preserve">    </w:t>
      </w:r>
      <w:r w:rsidR="003672C8">
        <w:t xml:space="preserve">  "</w:t>
      </w:r>
      <w:proofErr w:type="spellStart"/>
      <w:r w:rsidR="003672C8">
        <w:t>configurationNotifications</w:t>
      </w:r>
      <w:proofErr w:type="spellEnd"/>
      <w:r w:rsidR="003672C8">
        <w:t>": [</w:t>
      </w:r>
      <w:r>
        <w:t xml:space="preserve"> # See §</w:t>
      </w:r>
      <w:r>
        <w:fldChar w:fldCharType="begin"/>
      </w:r>
      <w:r>
        <w:instrText xml:space="preserve"> REF _Ref509576439 \r \h </w:instrText>
      </w:r>
      <w:r w:rsidR="002D65F3">
        <w:instrText xml:space="preserve"> \* MERGEFORMAT </w:instrText>
      </w:r>
      <w:r>
        <w:fldChar w:fldCharType="separate"/>
      </w:r>
      <w:r w:rsidR="00820181">
        <w:t>3.17.21</w:t>
      </w:r>
      <w:r>
        <w:fldChar w:fldCharType="end"/>
      </w:r>
      <w:r>
        <w:t>.</w:t>
      </w:r>
    </w:p>
    <w:p w14:paraId="67DB37AB" w14:textId="139AD025" w:rsidR="003672C8" w:rsidRDefault="003672C8" w:rsidP="002D65F3">
      <w:pPr>
        <w:pStyle w:val="Code"/>
      </w:pPr>
      <w:r>
        <w:t xml:space="preserve">    </w:t>
      </w:r>
      <w:r w:rsidR="009F29FD">
        <w:t xml:space="preserve">    </w:t>
      </w:r>
      <w:r>
        <w:t>{</w:t>
      </w:r>
      <w:r w:rsidR="009F29FD">
        <w:t xml:space="preserve">                             # A notification object.</w:t>
      </w:r>
    </w:p>
    <w:p w14:paraId="5FF380F2" w14:textId="330FEA62" w:rsidR="003672C8" w:rsidRDefault="009F29FD" w:rsidP="002D65F3">
      <w:pPr>
        <w:pStyle w:val="Code"/>
      </w:pPr>
      <w:r>
        <w:lastRenderedPageBreak/>
        <w:t xml:space="preserve">    </w:t>
      </w:r>
      <w:r w:rsidR="003672C8">
        <w:t xml:space="preserve">      "id": "CFG0001",</w:t>
      </w:r>
    </w:p>
    <w:p w14:paraId="266ADE96" w14:textId="548DBE6E" w:rsidR="00431CDA" w:rsidRDefault="003672C8" w:rsidP="002D65F3">
      <w:pPr>
        <w:pStyle w:val="Code"/>
      </w:pPr>
      <w:r>
        <w:t xml:space="preserve">    </w:t>
      </w:r>
      <w:r w:rsidR="009F29FD">
        <w:t xml:space="preserve">    </w:t>
      </w:r>
      <w:r>
        <w:t xml:space="preserve">  "message": </w:t>
      </w:r>
      <w:r w:rsidR="00431CDA">
        <w:t>{</w:t>
      </w:r>
    </w:p>
    <w:p w14:paraId="62E9D30F" w14:textId="005347BC" w:rsidR="00431CDA" w:rsidRDefault="00431CDA" w:rsidP="002D65F3">
      <w:pPr>
        <w:pStyle w:val="Code"/>
      </w:pPr>
      <w:r>
        <w:t xml:space="preserve">        </w:t>
      </w:r>
      <w:r w:rsidR="009F29FD">
        <w:t xml:space="preserve">    </w:t>
      </w:r>
      <w:r>
        <w:t xml:space="preserve">"text": </w:t>
      </w:r>
      <w:r w:rsidR="003672C8">
        <w:t>"Rule configuration is missing."</w:t>
      </w:r>
    </w:p>
    <w:p w14:paraId="1BA6BE59" w14:textId="63AF8CFB" w:rsidR="003672C8" w:rsidRDefault="009F29FD" w:rsidP="002D65F3">
      <w:pPr>
        <w:pStyle w:val="Code"/>
      </w:pPr>
      <w:r>
        <w:t xml:space="preserve">    </w:t>
      </w:r>
      <w:r w:rsidR="00431CDA">
        <w:t xml:space="preserve">      }</w:t>
      </w:r>
      <w:r w:rsidR="00E57DB7">
        <w:t>,</w:t>
      </w:r>
    </w:p>
    <w:p w14:paraId="0D14C6ED" w14:textId="01AB7466" w:rsidR="001037D4" w:rsidRDefault="001037D4" w:rsidP="002D65F3">
      <w:pPr>
        <w:pStyle w:val="Code"/>
      </w:pPr>
      <w:r>
        <w:t xml:space="preserve">    </w:t>
      </w:r>
      <w:r w:rsidR="009F29FD">
        <w:t xml:space="preserve">    </w:t>
      </w:r>
      <w:r>
        <w:t xml:space="preserve">  "</w:t>
      </w:r>
      <w:proofErr w:type="spellStart"/>
      <w:r w:rsidR="00EC0042">
        <w:t>ruleId</w:t>
      </w:r>
      <w:proofErr w:type="spellEnd"/>
      <w:r>
        <w:t>": "CA1711"</w:t>
      </w:r>
      <w:r w:rsidR="004F51DA">
        <w:t>,</w:t>
      </w:r>
    </w:p>
    <w:p w14:paraId="250F4414" w14:textId="69917B2F" w:rsidR="004F51DA" w:rsidRDefault="004F51DA" w:rsidP="002D65F3">
      <w:pPr>
        <w:pStyle w:val="Code"/>
      </w:pPr>
      <w:r>
        <w:t xml:space="preserve">          "</w:t>
      </w:r>
      <w:proofErr w:type="spellStart"/>
      <w:r>
        <w:t>ruleIndex</w:t>
      </w:r>
      <w:proofErr w:type="spellEnd"/>
      <w:r>
        <w:t>": 1</w:t>
      </w:r>
    </w:p>
    <w:p w14:paraId="386C6093" w14:textId="171AEC09" w:rsidR="003672C8" w:rsidRDefault="009F29FD" w:rsidP="002D65F3">
      <w:pPr>
        <w:pStyle w:val="Code"/>
      </w:pPr>
      <w:r>
        <w:t xml:space="preserve">    </w:t>
      </w:r>
      <w:r w:rsidR="003672C8">
        <w:t xml:space="preserve">    }</w:t>
      </w:r>
    </w:p>
    <w:p w14:paraId="30C1B5C7" w14:textId="6AA40CC9" w:rsidR="003672C8" w:rsidRDefault="003672C8" w:rsidP="002D65F3">
      <w:pPr>
        <w:pStyle w:val="Code"/>
      </w:pPr>
      <w:r>
        <w:t xml:space="preserve">  </w:t>
      </w:r>
      <w:r w:rsidR="009F29FD">
        <w:t xml:space="preserve">    </w:t>
      </w:r>
      <w:r>
        <w:t>],</w:t>
      </w:r>
    </w:p>
    <w:p w14:paraId="15A53925" w14:textId="74BA4002" w:rsidR="009F29FD" w:rsidRDefault="009F29FD" w:rsidP="002D65F3">
      <w:pPr>
        <w:pStyle w:val="Code"/>
      </w:pPr>
      <w:r>
        <w:t xml:space="preserve">    }</w:t>
      </w:r>
    </w:p>
    <w:p w14:paraId="4D0EB7B9" w14:textId="3AC0E886" w:rsidR="009F29FD" w:rsidRDefault="009F29FD" w:rsidP="002D65F3">
      <w:pPr>
        <w:pStyle w:val="Code"/>
      </w:pPr>
      <w:r>
        <w:t xml:space="preserve">  ],</w:t>
      </w:r>
    </w:p>
    <w:p w14:paraId="1DD6FDA1" w14:textId="3A9BA6A3" w:rsidR="009F29FD" w:rsidRDefault="009F29FD" w:rsidP="002D65F3">
      <w:pPr>
        <w:pStyle w:val="Code"/>
      </w:pPr>
    </w:p>
    <w:p w14:paraId="005481F4" w14:textId="1F404A31" w:rsidR="009F29FD" w:rsidRDefault="009F29FD" w:rsidP="002D65F3">
      <w:pPr>
        <w:pStyle w:val="Code"/>
      </w:pPr>
      <w:r>
        <w:t xml:space="preserve">  "resources": {                      # See §</w:t>
      </w:r>
      <w:r>
        <w:fldChar w:fldCharType="begin"/>
      </w:r>
      <w:r>
        <w:instrText xml:space="preserve"> REF _Ref493404878 \r \h </w:instrText>
      </w:r>
      <w:r w:rsidR="002D65F3">
        <w:instrText xml:space="preserve"> \* MERGEFORMAT </w:instrText>
      </w:r>
      <w:r>
        <w:fldChar w:fldCharType="separate"/>
      </w:r>
      <w:r w:rsidR="00820181">
        <w:t>3.13.15</w:t>
      </w:r>
      <w:r>
        <w:fldChar w:fldCharType="end"/>
      </w:r>
      <w:r>
        <w:t>.</w:t>
      </w:r>
    </w:p>
    <w:p w14:paraId="12676CFC" w14:textId="25399F22" w:rsidR="003672C8" w:rsidRDefault="009F29FD" w:rsidP="002D65F3">
      <w:pPr>
        <w:pStyle w:val="Code"/>
      </w:pPr>
      <w:r>
        <w:t xml:space="preserve">  </w:t>
      </w:r>
      <w:r w:rsidR="003672C8">
        <w:t xml:space="preserve">  "rules": </w:t>
      </w:r>
      <w:r w:rsidR="004F51DA">
        <w:t xml:space="preserve">[                        </w:t>
      </w:r>
      <w:r>
        <w:t># See §</w:t>
      </w:r>
      <w:r>
        <w:fldChar w:fldCharType="begin"/>
      </w:r>
      <w:r>
        <w:instrText xml:space="preserve"> REF _Ref508870783 \r \h </w:instrText>
      </w:r>
      <w:r w:rsidR="002D65F3">
        <w:instrText xml:space="preserve"> \* MERGEFORMAT </w:instrText>
      </w:r>
      <w:r>
        <w:fldChar w:fldCharType="separate"/>
      </w:r>
      <w:r w:rsidR="00820181">
        <w:t>3.39.3</w:t>
      </w:r>
      <w:r>
        <w:fldChar w:fldCharType="end"/>
      </w:r>
      <w:r>
        <w:t>.</w:t>
      </w:r>
    </w:p>
    <w:p w14:paraId="24CCC349" w14:textId="7E430BB3" w:rsidR="003672C8" w:rsidRDefault="003672C8" w:rsidP="002D65F3">
      <w:pPr>
        <w:pStyle w:val="Code"/>
      </w:pPr>
      <w:r>
        <w:t xml:space="preserve">  </w:t>
      </w:r>
      <w:r w:rsidR="009F29FD">
        <w:t xml:space="preserve">  </w:t>
      </w:r>
      <w:r>
        <w:t xml:space="preserve">  {</w:t>
      </w:r>
      <w:r w:rsidR="009F29FD">
        <w:t xml:space="preserve">                  </w:t>
      </w:r>
      <w:r w:rsidR="004F51DA">
        <w:t xml:space="preserve">            </w:t>
      </w:r>
      <w:r w:rsidR="009F29FD">
        <w:t xml:space="preserve"> # A rule object (§</w:t>
      </w:r>
      <w:r w:rsidR="009F29FD">
        <w:fldChar w:fldCharType="begin"/>
      </w:r>
      <w:r w:rsidR="009F29FD">
        <w:instrText xml:space="preserve"> REF _Ref508814067 \r \h </w:instrText>
      </w:r>
      <w:r w:rsidR="002D65F3">
        <w:instrText xml:space="preserve"> \* MERGEFORMAT </w:instrText>
      </w:r>
      <w:r w:rsidR="009F29FD">
        <w:fldChar w:fldCharType="separate"/>
      </w:r>
      <w:r w:rsidR="00820181">
        <w:t>3.40</w:t>
      </w:r>
      <w:r w:rsidR="009F29FD">
        <w:fldChar w:fldCharType="end"/>
      </w:r>
      <w:r w:rsidR="009F29FD">
        <w:t>).</w:t>
      </w:r>
    </w:p>
    <w:p w14:paraId="5E6C82C9" w14:textId="0B1D8CF0" w:rsidR="003672C8" w:rsidRDefault="003672C8" w:rsidP="002D65F3">
      <w:pPr>
        <w:pStyle w:val="Code"/>
      </w:pPr>
      <w:r>
        <w:t xml:space="preserve">    </w:t>
      </w:r>
      <w:r w:rsidR="009F29FD">
        <w:t xml:space="preserve">  </w:t>
      </w:r>
      <w:r>
        <w:t xml:space="preserve">  "id": "CA1711"</w:t>
      </w:r>
      <w:r w:rsidR="00431CDA">
        <w:t>,</w:t>
      </w:r>
    </w:p>
    <w:p w14:paraId="256B8A47" w14:textId="327F865D" w:rsidR="00431CDA" w:rsidRDefault="00431CDA" w:rsidP="002D65F3">
      <w:pPr>
        <w:pStyle w:val="Code"/>
      </w:pPr>
      <w:r>
        <w:t xml:space="preserve">      </w:t>
      </w:r>
      <w:r w:rsidR="009F29FD">
        <w:t xml:space="preserve">  </w:t>
      </w:r>
      <w:r>
        <w:t>...</w:t>
      </w:r>
    </w:p>
    <w:p w14:paraId="03E24CDD" w14:textId="323758A5" w:rsidR="003672C8" w:rsidRDefault="009F29FD" w:rsidP="002D65F3">
      <w:pPr>
        <w:pStyle w:val="Code"/>
      </w:pPr>
      <w:r>
        <w:t xml:space="preserve">  </w:t>
      </w:r>
      <w:r w:rsidR="003672C8">
        <w:t xml:space="preserve">    },</w:t>
      </w:r>
    </w:p>
    <w:p w14:paraId="1BAB66B8" w14:textId="7704F3C8" w:rsidR="003672C8" w:rsidRDefault="003672C8" w:rsidP="002D65F3">
      <w:pPr>
        <w:pStyle w:val="Code"/>
      </w:pPr>
      <w:r>
        <w:t xml:space="preserve">  </w:t>
      </w:r>
      <w:r w:rsidR="009F29FD">
        <w:t xml:space="preserve">  </w:t>
      </w:r>
      <w:r>
        <w:t xml:space="preserve">  {</w:t>
      </w:r>
      <w:r w:rsidR="00DE1A39">
        <w:t xml:space="preserve">                     </w:t>
      </w:r>
      <w:r w:rsidR="004F51DA">
        <w:t xml:space="preserve">          </w:t>
      </w:r>
      <w:r w:rsidR="00DE1A39">
        <w:t># Another rule object with the same id.</w:t>
      </w:r>
    </w:p>
    <w:p w14:paraId="19906FAC" w14:textId="6E2E231D" w:rsidR="003672C8" w:rsidRDefault="003672C8" w:rsidP="002D65F3">
      <w:pPr>
        <w:pStyle w:val="Code"/>
      </w:pPr>
      <w:r>
        <w:t xml:space="preserve">    </w:t>
      </w:r>
      <w:r w:rsidR="009F29FD">
        <w:t xml:space="preserve">  </w:t>
      </w:r>
      <w:r>
        <w:t xml:space="preserve">  "id": "CA1711"</w:t>
      </w:r>
      <w:r w:rsidR="00D7201E">
        <w:t>,</w:t>
      </w:r>
    </w:p>
    <w:p w14:paraId="1B7B76CB" w14:textId="30746FFB" w:rsidR="00D7201E" w:rsidRDefault="00D7201E" w:rsidP="002D65F3">
      <w:pPr>
        <w:pStyle w:val="Code"/>
      </w:pPr>
      <w:r>
        <w:t xml:space="preserve">      </w:t>
      </w:r>
      <w:r w:rsidR="009F29FD">
        <w:t xml:space="preserve">  </w:t>
      </w:r>
      <w:r>
        <w:t>...</w:t>
      </w:r>
    </w:p>
    <w:p w14:paraId="5518D042" w14:textId="4A03F587" w:rsidR="003672C8" w:rsidRDefault="009F29FD" w:rsidP="002D65F3">
      <w:pPr>
        <w:pStyle w:val="Code"/>
      </w:pPr>
      <w:r>
        <w:t xml:space="preserve">  </w:t>
      </w:r>
      <w:r w:rsidR="003672C8">
        <w:t xml:space="preserve">    }</w:t>
      </w:r>
    </w:p>
    <w:p w14:paraId="33FA455A" w14:textId="5B059EA1" w:rsidR="003672C8" w:rsidRDefault="003672C8" w:rsidP="002D65F3">
      <w:pPr>
        <w:pStyle w:val="Code"/>
      </w:pPr>
      <w:r>
        <w:t xml:space="preserve">  </w:t>
      </w:r>
      <w:r w:rsidR="009F29FD">
        <w:t xml:space="preserve">  </w:t>
      </w:r>
      <w:r>
        <w:t>}</w:t>
      </w:r>
    </w:p>
    <w:p w14:paraId="01A37696" w14:textId="2A64D501" w:rsidR="009F29FD" w:rsidRDefault="009F29FD" w:rsidP="002D65F3">
      <w:pPr>
        <w:pStyle w:val="Code"/>
      </w:pPr>
      <w:r>
        <w:t xml:space="preserve">  }</w:t>
      </w:r>
    </w:p>
    <w:p w14:paraId="23434B37" w14:textId="3E9DA62F" w:rsidR="003672C8" w:rsidRDefault="003672C8" w:rsidP="002D65F3">
      <w:pPr>
        <w:pStyle w:val="Code"/>
      </w:pPr>
      <w:r>
        <w:t>}</w:t>
      </w:r>
    </w:p>
    <w:p w14:paraId="40FD36BC" w14:textId="3547E9D3" w:rsidR="00262770" w:rsidRDefault="00262770" w:rsidP="00FB7541">
      <w:r>
        <w:t xml:space="preserve">If </w:t>
      </w:r>
      <w:proofErr w:type="spellStart"/>
      <w:r w:rsidRPr="00262770">
        <w:rPr>
          <w:rStyle w:val="CODEtemp"/>
        </w:rPr>
        <w:t>ruleIndex</w:t>
      </w:r>
      <w:proofErr w:type="spellEnd"/>
      <w:r>
        <w:t xml:space="preserve"> and </w:t>
      </w:r>
      <w:proofErr w:type="spellStart"/>
      <w:r w:rsidRPr="00262770">
        <w:rPr>
          <w:rStyle w:val="CODEtemp"/>
        </w:rPr>
        <w:t>ruleId</w:t>
      </w:r>
      <w:proofErr w:type="spellEnd"/>
      <w:r>
        <w:t xml:space="preserve"> are both present, then the value of the </w:t>
      </w:r>
      <w:r w:rsidRPr="00262770">
        <w:rPr>
          <w:rStyle w:val="CODEtemp"/>
        </w:rPr>
        <w:t>id</w:t>
      </w:r>
      <w:r>
        <w:t xml:space="preserve"> property (§</w:t>
      </w:r>
      <w:r>
        <w:fldChar w:fldCharType="begin"/>
      </w:r>
      <w:r>
        <w:instrText xml:space="preserve"> REF _Ref493408046 \r \h </w:instrText>
      </w:r>
      <w:r>
        <w:fldChar w:fldCharType="separate"/>
      </w:r>
      <w:r w:rsidR="00820181">
        <w:t>3.40.3</w:t>
      </w:r>
      <w:r>
        <w:fldChar w:fldCharType="end"/>
      </w:r>
      <w:r>
        <w:t xml:space="preserve">) of the </w:t>
      </w:r>
      <w:r w:rsidRPr="00262770">
        <w:rPr>
          <w:rStyle w:val="CODEtemp"/>
        </w:rPr>
        <w:t>rule</w:t>
      </w:r>
      <w:r>
        <w:t xml:space="preserve"> object specified by </w:t>
      </w:r>
      <w:proofErr w:type="spellStart"/>
      <w:r w:rsidRPr="00262770">
        <w:rPr>
          <w:rStyle w:val="CODEtemp"/>
        </w:rPr>
        <w:t>ruleIndex</w:t>
      </w:r>
      <w:proofErr w:type="spellEnd"/>
      <w:r>
        <w:t xml:space="preserve"> </w:t>
      </w:r>
      <w:r w:rsidRPr="00262770">
        <w:rPr>
          <w:b/>
        </w:rPr>
        <w:t>SHALL</w:t>
      </w:r>
      <w:r>
        <w:t xml:space="preserve"> equal the value of </w:t>
      </w:r>
      <w:proofErr w:type="spellStart"/>
      <w:r w:rsidRPr="00262770">
        <w:rPr>
          <w:rStyle w:val="CODEtemp"/>
        </w:rPr>
        <w:t>ruleId</w:t>
      </w:r>
      <w:proofErr w:type="spellEnd"/>
      <w:r>
        <w:t>.</w:t>
      </w:r>
    </w:p>
    <w:p w14:paraId="239DE5C9" w14:textId="568768A2" w:rsidR="00B86BC7" w:rsidRDefault="00B86BC7" w:rsidP="00B86BC7">
      <w:pPr>
        <w:pStyle w:val="Heading3"/>
      </w:pPr>
      <w:bookmarkStart w:id="811" w:name="_Toc534899743"/>
      <w:proofErr w:type="spellStart"/>
      <w:r>
        <w:t>physicalLocation</w:t>
      </w:r>
      <w:proofErr w:type="spellEnd"/>
      <w:r>
        <w:t xml:space="preserve"> property</w:t>
      </w:r>
      <w:bookmarkEnd w:id="811"/>
    </w:p>
    <w:p w14:paraId="23C5F0EF" w14:textId="53B568EF"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file location, the </w:t>
      </w:r>
      <w:r w:rsidRPr="008651CE">
        <w:rPr>
          <w:rStyle w:val="CODEtemp"/>
        </w:rPr>
        <w:t>notification</w:t>
      </w:r>
      <w:r w:rsidRPr="008651CE">
        <w:t xml:space="preserve"> object </w:t>
      </w:r>
      <w:r w:rsidRPr="008651CE">
        <w:rPr>
          <w:b/>
        </w:rPr>
        <w:t>SHOULD</w:t>
      </w:r>
      <w:r w:rsidRPr="008651CE">
        <w:t xml:space="preserve"> contain a property named </w:t>
      </w:r>
      <w:proofErr w:type="spellStart"/>
      <w:r w:rsidRPr="008651CE">
        <w:rPr>
          <w:rStyle w:val="CODEtemp"/>
        </w:rPr>
        <w:t>physicalLocation</w:t>
      </w:r>
      <w:proofErr w:type="spellEnd"/>
      <w:r w:rsidRPr="008651CE">
        <w:t xml:space="preserve"> whose value is a </w:t>
      </w:r>
      <w:proofErr w:type="spellStart"/>
      <w:r w:rsidRPr="008651CE">
        <w:rPr>
          <w:rStyle w:val="CODEtemp"/>
        </w:rPr>
        <w:t>physicalLocation</w:t>
      </w:r>
      <w:proofErr w:type="spellEnd"/>
      <w:r w:rsidRPr="008651CE">
        <w:t xml:space="preserve"> object (§</w:t>
      </w:r>
      <w:r>
        <w:fldChar w:fldCharType="begin"/>
      </w:r>
      <w:r>
        <w:instrText xml:space="preserve"> REF _Ref493477390 \w \h </w:instrText>
      </w:r>
      <w:r>
        <w:fldChar w:fldCharType="separate"/>
      </w:r>
      <w:r w:rsidR="00820181">
        <w:t>3.24</w:t>
      </w:r>
      <w:r>
        <w:fldChar w:fldCharType="end"/>
      </w:r>
      <w:r w:rsidRPr="008651CE">
        <w:t>) that identifies the relevant location.</w:t>
      </w:r>
    </w:p>
    <w:p w14:paraId="0BE523CC" w14:textId="11807D96" w:rsidR="00B86BC7" w:rsidRDefault="00B86BC7" w:rsidP="00B86BC7">
      <w:pPr>
        <w:pStyle w:val="Heading3"/>
      </w:pPr>
      <w:bookmarkStart w:id="812" w:name="_Toc534899744"/>
      <w:r>
        <w:t>message property</w:t>
      </w:r>
      <w:bookmarkEnd w:id="812"/>
    </w:p>
    <w:p w14:paraId="095EAE33" w14:textId="73F0794E"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820181">
        <w:t>3.11</w:t>
      </w:r>
      <w:r w:rsidR="004C53FE">
        <w:fldChar w:fldCharType="end"/>
      </w:r>
      <w:r w:rsidR="006F4D22">
        <w:t>)</w:t>
      </w:r>
      <w:r w:rsidRPr="008651CE">
        <w:t xml:space="preserve"> that describes the condition that was encountered.</w:t>
      </w:r>
    </w:p>
    <w:p w14:paraId="17CA8781" w14:textId="7BCF6707" w:rsidR="006F4D22" w:rsidRPr="008651CE" w:rsidRDefault="006F4D22" w:rsidP="006F4D22">
      <w:pPr>
        <w:pStyle w:val="Note"/>
      </w:pPr>
      <w:r>
        <w:t xml:space="preserve">NOTE: </w:t>
      </w:r>
      <w:r w:rsidR="004C53FE">
        <w:t xml:space="preserve">The </w:t>
      </w:r>
      <w:r w:rsidR="004C53FE" w:rsidRPr="004C53FE">
        <w:rPr>
          <w:rStyle w:val="CODEtemp"/>
        </w:rPr>
        <w:t>message</w:t>
      </w:r>
      <w:r w:rsidR="004C53FE">
        <w:t xml:space="preserve"> object in</w:t>
      </w:r>
      <w:r>
        <w:t xml:space="preserve"> the </w:t>
      </w:r>
      <w:proofErr w:type="spellStart"/>
      <w:r w:rsidRPr="006F4D22">
        <w:rPr>
          <w:rStyle w:val="CODEtemp"/>
        </w:rPr>
        <w:t>notification.message</w:t>
      </w:r>
      <w:proofErr w:type="spellEnd"/>
      <w:r>
        <w:t xml:space="preserve"> property </w:t>
      </w:r>
      <w:r w:rsidR="004C53FE">
        <w:t xml:space="preserve">will typically not contain a </w:t>
      </w:r>
      <w:proofErr w:type="spellStart"/>
      <w:r w:rsidR="004C53FE" w:rsidRPr="004C53FE">
        <w:rPr>
          <w:rStyle w:val="CODEtemp"/>
        </w:rPr>
        <w:t>richText</w:t>
      </w:r>
      <w:proofErr w:type="spellEnd"/>
      <w:r w:rsidR="004C53FE">
        <w:t xml:space="preserve"> (</w:t>
      </w:r>
      <w:r w:rsidR="004C53FE" w:rsidRPr="008651CE">
        <w:t>§</w:t>
      </w:r>
      <w:r w:rsidR="004C53FE">
        <w:fldChar w:fldCharType="begin"/>
      </w:r>
      <w:r w:rsidR="004C53FE">
        <w:instrText xml:space="preserve"> REF _Ref508811583 \r \h </w:instrText>
      </w:r>
      <w:r w:rsidR="004C53FE">
        <w:fldChar w:fldCharType="separate"/>
      </w:r>
      <w:r w:rsidR="00820181">
        <w:t>3.11.8</w:t>
      </w:r>
      <w:r w:rsidR="004C53FE">
        <w:fldChar w:fldCharType="end"/>
      </w:r>
      <w:r w:rsidR="004C53FE">
        <w:t xml:space="preserve">) or </w:t>
      </w:r>
      <w:proofErr w:type="spellStart"/>
      <w:r w:rsidR="004C53FE" w:rsidRPr="004C53FE">
        <w:rPr>
          <w:rStyle w:val="CODEtemp"/>
        </w:rPr>
        <w:t>richMessageId</w:t>
      </w:r>
      <w:proofErr w:type="spellEnd"/>
      <w:r w:rsidR="004C53FE">
        <w:t xml:space="preserve"> (</w:t>
      </w:r>
      <w:r w:rsidR="004C53FE" w:rsidRPr="008651CE">
        <w:t>§</w:t>
      </w:r>
      <w:r w:rsidR="004C53FE">
        <w:fldChar w:fldCharType="begin"/>
      </w:r>
      <w:r w:rsidR="004C53FE">
        <w:instrText xml:space="preserve"> REF _Ref508811630 \r \h </w:instrText>
      </w:r>
      <w:r w:rsidR="004C53FE">
        <w:fldChar w:fldCharType="separate"/>
      </w:r>
      <w:r w:rsidR="00820181">
        <w:t>3.11.10</w:t>
      </w:r>
      <w:r w:rsidR="004C53FE">
        <w:fldChar w:fldCharType="end"/>
      </w:r>
      <w:r w:rsidR="004C53FE">
        <w:t xml:space="preserve">) property </w:t>
      </w:r>
      <w:r>
        <w:t>because tool notifications typically appear on the console, where rich text is not supported.</w:t>
      </w:r>
    </w:p>
    <w:p w14:paraId="6D46F33C" w14:textId="01495AB4" w:rsidR="00B86BC7" w:rsidRDefault="00B86BC7" w:rsidP="00B86BC7">
      <w:pPr>
        <w:pStyle w:val="Heading3"/>
      </w:pPr>
      <w:bookmarkStart w:id="813" w:name="_Ref493404972"/>
      <w:bookmarkStart w:id="814" w:name="_Ref493406037"/>
      <w:bookmarkStart w:id="815" w:name="_Toc534899745"/>
      <w:r>
        <w:t>level property</w:t>
      </w:r>
      <w:bookmarkEnd w:id="813"/>
      <w:bookmarkEnd w:id="814"/>
      <w:bookmarkEnd w:id="815"/>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EA540C">
      <w:pPr>
        <w:pStyle w:val="ListParagraph"/>
        <w:numPr>
          <w:ilvl w:val="0"/>
          <w:numId w:val="32"/>
        </w:numPr>
      </w:pPr>
      <w:r w:rsidRPr="008651CE">
        <w:rPr>
          <w:rStyle w:val="CODEtemp"/>
        </w:rPr>
        <w:t>"error"</w:t>
      </w:r>
      <w:r>
        <w:t>: A serious problem was found. The condition encountered by the tool resulted in the analysis being halted, or caused the results to be incorrect or incomplete.</w:t>
      </w:r>
    </w:p>
    <w:p w14:paraId="715D2627" w14:textId="303C89F0" w:rsidR="008651CE" w:rsidRDefault="008651CE" w:rsidP="00EA540C">
      <w:pPr>
        <w:pStyle w:val="ListParagraph"/>
        <w:numPr>
          <w:ilvl w:val="0"/>
          <w:numId w:val="32"/>
        </w:numPr>
      </w:pPr>
      <w:r w:rsidRPr="008651CE">
        <w:rPr>
          <w:rStyle w:val="CODEtemp"/>
        </w:rPr>
        <w:t>"warning"</w:t>
      </w:r>
      <w:r>
        <w:t>: A problem that is not considered serious was found. The condition encountered by the tool is such that it is uncertain whether a problem occurred, or is such that the analysis might be incomplete but the results that were generated are probably valid.</w:t>
      </w:r>
    </w:p>
    <w:p w14:paraId="5D0689E9" w14:textId="1DFDEFB0" w:rsidR="008651CE" w:rsidRDefault="008651CE" w:rsidP="00EA540C">
      <w:pPr>
        <w:pStyle w:val="ListParagraph"/>
        <w:numPr>
          <w:ilvl w:val="0"/>
          <w:numId w:val="32"/>
        </w:numPr>
      </w:pPr>
      <w:r w:rsidRPr="008651CE">
        <w:rPr>
          <w:rStyle w:val="CODEtemp"/>
        </w:rPr>
        <w:t>"note"</w:t>
      </w:r>
      <w:r>
        <w:t>: The notification is purely informational. There is no required action.</w:t>
      </w:r>
    </w:p>
    <w:p w14:paraId="76296CE0" w14:textId="172E2CE4" w:rsidR="008651CE" w:rsidRPr="008651CE" w:rsidRDefault="00C7613B" w:rsidP="008651CE">
      <w:proofErr w:type="spellStart"/>
      <w:r>
        <w:t>pass</w:t>
      </w:r>
      <w:r w:rsidR="008651CE" w:rsidRPr="008651CE">
        <w:rPr>
          <w:rStyle w:val="CODEtemp"/>
        </w:rPr>
        <w:t>level</w:t>
      </w:r>
      <w:proofErr w:type="spellEnd"/>
      <w:r w:rsidR="008651CE">
        <w:t xml:space="preserve"> property is absent, it </w:t>
      </w:r>
      <w:r w:rsidR="008651CE" w:rsidRPr="008651CE">
        <w:rPr>
          <w:b/>
        </w:rPr>
        <w:t>SHALL</w:t>
      </w:r>
      <w:r w:rsidR="008651CE">
        <w:t xml:space="preserve"> be considered equivalent to the value </w:t>
      </w:r>
      <w:r w:rsidR="008651CE" w:rsidRPr="008651CE">
        <w:rPr>
          <w:rStyle w:val="CODEtemp"/>
        </w:rPr>
        <w:t>"warning"</w:t>
      </w:r>
      <w:r w:rsidR="008651CE">
        <w:t>.</w:t>
      </w:r>
    </w:p>
    <w:p w14:paraId="1192CA0D" w14:textId="0383D53A" w:rsidR="00B86BC7" w:rsidRDefault="00B86BC7" w:rsidP="00B86BC7">
      <w:pPr>
        <w:pStyle w:val="Heading3"/>
      </w:pPr>
      <w:bookmarkStart w:id="816" w:name="_Toc534899746"/>
      <w:proofErr w:type="spellStart"/>
      <w:r>
        <w:lastRenderedPageBreak/>
        <w:t>threadId</w:t>
      </w:r>
      <w:proofErr w:type="spellEnd"/>
      <w:r>
        <w:t xml:space="preserve"> property</w:t>
      </w:r>
      <w:bookmarkEnd w:id="816"/>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proofErr w:type="spellStart"/>
      <w:r w:rsidRPr="008651CE">
        <w:rPr>
          <w:rStyle w:val="CODEtemp"/>
        </w:rPr>
        <w:t>threadId</w:t>
      </w:r>
      <w:proofErr w:type="spellEnd"/>
      <w:r w:rsidRPr="008651CE">
        <w:t xml:space="preserve"> whose value is an integer which identifies the thread associated with this notification.</w:t>
      </w:r>
    </w:p>
    <w:p w14:paraId="1635E702" w14:textId="111F141C" w:rsidR="00B86BC7" w:rsidRDefault="00B86BC7" w:rsidP="00B86BC7">
      <w:pPr>
        <w:pStyle w:val="Heading3"/>
      </w:pPr>
      <w:bookmarkStart w:id="817" w:name="_Toc534899747"/>
      <w:proofErr w:type="spellStart"/>
      <w:r>
        <w:t>time</w:t>
      </w:r>
      <w:r w:rsidR="00BF4F63">
        <w:t>Utc</w:t>
      </w:r>
      <w:proofErr w:type="spellEnd"/>
      <w:r>
        <w:t xml:space="preserve"> property</w:t>
      </w:r>
      <w:bookmarkEnd w:id="817"/>
    </w:p>
    <w:p w14:paraId="2D4A5B6B" w14:textId="31CC5946"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proofErr w:type="spellStart"/>
      <w:r w:rsidRPr="008651CE">
        <w:rPr>
          <w:rStyle w:val="CODEtemp"/>
        </w:rPr>
        <w:t>time</w:t>
      </w:r>
      <w:r w:rsidR="00BF4F63">
        <w:rPr>
          <w:rStyle w:val="CODEtemp"/>
        </w:rPr>
        <w:t>Utc</w:t>
      </w:r>
      <w:proofErr w:type="spellEnd"/>
      <w:r w:rsidRPr="008651CE">
        <w:t xml:space="preserve"> whose value is a string specifying the </w:t>
      </w:r>
      <w:r w:rsidR="00BF4F63">
        <w:t xml:space="preserve">UTC </w:t>
      </w:r>
      <w:r w:rsidRPr="008651CE">
        <w:t xml:space="preserve">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820181">
        <w:t>3.9</w:t>
      </w:r>
      <w:r>
        <w:fldChar w:fldCharType="end"/>
      </w:r>
      <w:r w:rsidRPr="008651CE">
        <w:t>).</w:t>
      </w:r>
    </w:p>
    <w:p w14:paraId="33699F22" w14:textId="56DC8386" w:rsidR="00B86BC7" w:rsidRDefault="00B86BC7" w:rsidP="00B86BC7">
      <w:pPr>
        <w:pStyle w:val="Heading3"/>
      </w:pPr>
      <w:bookmarkStart w:id="818" w:name="_Toc534899748"/>
      <w:r>
        <w:t>exception property</w:t>
      </w:r>
      <w:bookmarkEnd w:id="818"/>
    </w:p>
    <w:p w14:paraId="0929118A" w14:textId="430AF9A2"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820181">
        <w:t>3.46</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45757E29" w14:textId="4C37C39A" w:rsidR="00B86BC7" w:rsidRDefault="00B86BC7" w:rsidP="00B86BC7">
      <w:pPr>
        <w:pStyle w:val="Heading2"/>
      </w:pPr>
      <w:bookmarkStart w:id="819" w:name="_Ref493570836"/>
      <w:bookmarkStart w:id="820" w:name="_Toc534899749"/>
      <w:r>
        <w:t>exception object</w:t>
      </w:r>
      <w:bookmarkEnd w:id="819"/>
      <w:bookmarkEnd w:id="820"/>
    </w:p>
    <w:p w14:paraId="1257C9E2" w14:textId="6070509F" w:rsidR="00B86BC7" w:rsidRDefault="00B86BC7" w:rsidP="00B86BC7">
      <w:pPr>
        <w:pStyle w:val="Heading3"/>
      </w:pPr>
      <w:bookmarkStart w:id="821" w:name="_Toc534899750"/>
      <w:r>
        <w:t>General</w:t>
      </w:r>
      <w:bookmarkEnd w:id="821"/>
    </w:p>
    <w:p w14:paraId="4FD1DCC5" w14:textId="738EE03B" w:rsidR="008651CE" w:rsidRPr="008651CE" w:rsidRDefault="008651CE" w:rsidP="008651CE">
      <w:r w:rsidRPr="008651CE">
        <w:t xml:space="preserve">An </w:t>
      </w:r>
      <w:r w:rsidRPr="008651CE">
        <w:rPr>
          <w:rStyle w:val="CODEtemp"/>
        </w:rPr>
        <w:t>exception</w:t>
      </w:r>
      <w:r w:rsidRPr="008651CE">
        <w:t xml:space="preserve"> object describes a runtime exception encountered in the course of executing an analysis tool. This includes signals in POSIX-conforming operating systems</w:t>
      </w:r>
    </w:p>
    <w:p w14:paraId="14E60BD6" w14:textId="001E668A" w:rsidR="00B86BC7" w:rsidRDefault="00B86BC7" w:rsidP="00B86BC7">
      <w:pPr>
        <w:pStyle w:val="Heading3"/>
      </w:pPr>
      <w:bookmarkStart w:id="822" w:name="_Toc534899751"/>
      <w:r>
        <w:t>kind property</w:t>
      </w:r>
      <w:bookmarkEnd w:id="822"/>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w:t>
      </w:r>
      <w:proofErr w:type="spellStart"/>
      <w:r w:rsidRPr="008651CE">
        <w:rPr>
          <w:rStyle w:val="CODEtemp"/>
        </w:rPr>
        <w:t>System.ArgumentNullException</w:t>
      </w:r>
      <w:proofErr w:type="spellEnd"/>
      <w:r w:rsidRPr="008651CE">
        <w:rPr>
          <w:rStyle w:val="CODEtemp"/>
        </w:rPr>
        <w:t>"</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w:t>
      </w:r>
      <w:proofErr w:type="spellStart"/>
      <w:r w:rsidRPr="008651CE">
        <w:rPr>
          <w:rStyle w:val="CODEtemp"/>
        </w:rPr>
        <w:t>signal.h</w:t>
      </w:r>
      <w:proofErr w:type="spellEnd"/>
      <w:r w:rsidRPr="008651CE">
        <w:rPr>
          <w:rStyle w:val="CODEtemp"/>
        </w:rPr>
        <w:t>&gt;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823" w:name="_Toc534899752"/>
      <w:r>
        <w:t>message property</w:t>
      </w:r>
      <w:bookmarkEnd w:id="823"/>
    </w:p>
    <w:p w14:paraId="0E15DE57" w14:textId="7E665E03"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w:t>
      </w:r>
      <w:r w:rsidR="00F1583D" w:rsidRPr="00F1583D">
        <w:rPr>
          <w:rStyle w:val="CODEtemp"/>
        </w:rPr>
        <w:t>message</w:t>
      </w:r>
      <w:r w:rsidR="00F1583D">
        <w:t xml:space="preserve"> object (§</w:t>
      </w:r>
      <w:r w:rsidR="00F1583D">
        <w:fldChar w:fldCharType="begin"/>
      </w:r>
      <w:r w:rsidR="00F1583D">
        <w:instrText xml:space="preserve"> REF _Ref508814664 \r \h </w:instrText>
      </w:r>
      <w:r w:rsidR="00F1583D">
        <w:fldChar w:fldCharType="separate"/>
      </w:r>
      <w:r w:rsidR="00820181">
        <w:t>3.11</w:t>
      </w:r>
      <w:r w:rsidR="00F1583D">
        <w:fldChar w:fldCharType="end"/>
      </w:r>
      <w:r w:rsidR="00F1583D">
        <w:t>)</w:t>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r w:rsidRPr="00492D47">
        <w:rPr>
          <w:rStyle w:val="CODEtemp"/>
        </w:rPr>
        <w:t>std::exception</w:t>
      </w:r>
      <w:r>
        <w:t>.</w:t>
      </w:r>
    </w:p>
    <w:p w14:paraId="630A6B5C" w14:textId="3A266A2C" w:rsidR="00492D47" w:rsidRDefault="00492D47" w:rsidP="00492D47">
      <w:r>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proofErr w:type="spellStart"/>
      <w:r w:rsidRPr="00492D47">
        <w:rPr>
          <w:rStyle w:val="CODEtemp"/>
        </w:rPr>
        <w:t>System.Exception</w:t>
      </w:r>
      <w:proofErr w:type="spellEnd"/>
      <w:r>
        <w:t>.</w:t>
      </w:r>
    </w:p>
    <w:p w14:paraId="376A7352" w14:textId="62D8384C" w:rsidR="00105CCB" w:rsidRPr="00492D47" w:rsidRDefault="00105CCB" w:rsidP="00105CCB">
      <w:pPr>
        <w:pStyle w:val="Note"/>
      </w:pPr>
      <w:r>
        <w:t xml:space="preserve">NOTE: </w:t>
      </w:r>
      <w:r w:rsidR="00F1583D">
        <w:t>E</w:t>
      </w:r>
      <w:r>
        <w:t xml:space="preserve">xception messages, appearing as they do in typical languages and operating systems, are </w:t>
      </w:r>
      <w:r w:rsidR="00F1583D">
        <w:t xml:space="preserve">typically </w:t>
      </w:r>
      <w:r>
        <w:t>plain text, and require no arguments (§</w:t>
      </w:r>
      <w:r>
        <w:fldChar w:fldCharType="begin"/>
      </w:r>
      <w:r>
        <w:instrText xml:space="preserve"> REF _Ref508810893 \r \h </w:instrText>
      </w:r>
      <w:r>
        <w:fldChar w:fldCharType="separate"/>
      </w:r>
      <w:r w:rsidR="00820181">
        <w:t>3.11.4</w:t>
      </w:r>
      <w:r>
        <w:fldChar w:fldCharType="end"/>
      </w:r>
      <w:r>
        <w:t>).</w:t>
      </w:r>
      <w:r w:rsidR="00F1583D">
        <w:t xml:space="preserve"> Nevertheless, this property is defined to be a </w:t>
      </w:r>
      <w:r w:rsidR="00F1583D" w:rsidRPr="00837925">
        <w:rPr>
          <w:rStyle w:val="CODEtemp"/>
        </w:rPr>
        <w:t>message</w:t>
      </w:r>
      <w:r w:rsidR="00F1583D">
        <w:t xml:space="preserve"> object rather than a simple string for consistency with other </w:t>
      </w:r>
      <w:r w:rsidR="00F1583D" w:rsidRPr="00F1583D">
        <w:rPr>
          <w:rStyle w:val="CODEtemp"/>
        </w:rPr>
        <w:t>message</w:t>
      </w:r>
      <w:r w:rsidR="00F1583D">
        <w:t xml:space="preserve"> properties in this specification.</w:t>
      </w:r>
    </w:p>
    <w:p w14:paraId="7B596160" w14:textId="2780E670" w:rsidR="00B86BC7" w:rsidRDefault="00B86BC7" w:rsidP="00B86BC7">
      <w:pPr>
        <w:pStyle w:val="Heading3"/>
      </w:pPr>
      <w:bookmarkStart w:id="824" w:name="_Toc534899753"/>
      <w:r>
        <w:lastRenderedPageBreak/>
        <w:t>stack property</w:t>
      </w:r>
      <w:bookmarkEnd w:id="824"/>
    </w:p>
    <w:p w14:paraId="17152AD6" w14:textId="1466284D"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820181">
        <w:t>3.35</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825" w:name="_Toc534899754"/>
      <w:proofErr w:type="spellStart"/>
      <w:r>
        <w:t>innerExceptions</w:t>
      </w:r>
      <w:proofErr w:type="spellEnd"/>
      <w:r>
        <w:t xml:space="preserve"> property</w:t>
      </w:r>
      <w:bookmarkEnd w:id="825"/>
    </w:p>
    <w:p w14:paraId="12F767FE" w14:textId="17EC5F58"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proofErr w:type="spellStart"/>
      <w:r w:rsidRPr="00492D47">
        <w:rPr>
          <w:rStyle w:val="CODEtemp"/>
        </w:rPr>
        <w:t>innerExceptions</w:t>
      </w:r>
      <w:proofErr w:type="spellEnd"/>
      <w:r>
        <w:t xml:space="preserve"> whose value is an array of </w:t>
      </w:r>
      <w:r w:rsidR="004B30F9">
        <w:t xml:space="preserve">zero </w:t>
      </w:r>
      <w:r>
        <w:t xml:space="preserve">or more </w:t>
      </w:r>
      <w:r w:rsidRPr="00492D47">
        <w:rPr>
          <w:rStyle w:val="CODEtemp"/>
        </w:rPr>
        <w:t>exception</w:t>
      </w:r>
      <w:r>
        <w:t xml:space="preserve"> objects, each of which is considered a cause of the containing exception.</w:t>
      </w:r>
    </w:p>
    <w:p w14:paraId="0D29CB7B" w14:textId="1A6C978E" w:rsidR="004B30F9" w:rsidRDefault="004B30F9" w:rsidP="00492D47">
      <w:r>
        <w:t xml:space="preserve">If </w:t>
      </w:r>
      <w:proofErr w:type="spellStart"/>
      <w:r w:rsidRPr="00C81544">
        <w:rPr>
          <w:rStyle w:val="CODEtemp"/>
        </w:rPr>
        <w:t>innerExceptions</w:t>
      </w:r>
      <w:proofErr w:type="spellEnd"/>
      <w:r>
        <w:t xml:space="preserve"> is empty, it </w:t>
      </w:r>
      <w:r>
        <w:rPr>
          <w:b/>
        </w:rPr>
        <w:t>SHALL</w:t>
      </w:r>
      <w:r>
        <w:t xml:space="preserve"> default to an empty array.</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proofErr w:type="spellStart"/>
      <w:r w:rsidRPr="00492D47">
        <w:rPr>
          <w:rStyle w:val="CODEtemp"/>
        </w:rPr>
        <w:t>System.AggregateException</w:t>
      </w:r>
      <w:proofErr w:type="spellEnd"/>
      <w:r>
        <w:t xml:space="preserve"> class from the .NET Framework.</w:t>
      </w:r>
    </w:p>
    <w:p w14:paraId="2157309E" w14:textId="750035DC" w:rsidR="00AF60C1" w:rsidRDefault="00AF60C1" w:rsidP="00FD22AC">
      <w:pPr>
        <w:pStyle w:val="Heading1"/>
      </w:pPr>
      <w:bookmarkStart w:id="826" w:name="_Ref528151413"/>
      <w:bookmarkStart w:id="827" w:name="_Toc534899755"/>
      <w:bookmarkStart w:id="828" w:name="_Toc287332011"/>
      <w:r>
        <w:lastRenderedPageBreak/>
        <w:t>External</w:t>
      </w:r>
      <w:r w:rsidR="00F265D8">
        <w:t xml:space="preserve"> property</w:t>
      </w:r>
      <w:r>
        <w:t xml:space="preserve"> file format</w:t>
      </w:r>
      <w:bookmarkEnd w:id="826"/>
      <w:bookmarkEnd w:id="827"/>
    </w:p>
    <w:p w14:paraId="2A3E0063" w14:textId="270C9EBD" w:rsidR="00AF60C1" w:rsidRDefault="00AF60C1" w:rsidP="00AF60C1">
      <w:pPr>
        <w:pStyle w:val="Heading2"/>
      </w:pPr>
      <w:bookmarkStart w:id="829" w:name="_Toc534899756"/>
      <w:r>
        <w:t>General</w:t>
      </w:r>
      <w:bookmarkEnd w:id="829"/>
    </w:p>
    <w:p w14:paraId="71E0440E" w14:textId="556F6AA9" w:rsidR="0069571F" w:rsidRDefault="00AF60C1" w:rsidP="0069571F">
      <w:r>
        <w:t>External</w:t>
      </w:r>
      <w:r w:rsidR="00F265D8">
        <w:t xml:space="preserve"> property</w:t>
      </w:r>
      <w:r>
        <w:t xml:space="preserve"> files</w:t>
      </w:r>
      <w:r w:rsidR="0069571F">
        <w:t xml:space="preserve"> (see §</w:t>
      </w:r>
      <w:r w:rsidR="0069571F">
        <w:fldChar w:fldCharType="begin"/>
      </w:r>
      <w:r w:rsidR="0069571F">
        <w:instrText xml:space="preserve"> REF _Ref522953645 \r \h </w:instrText>
      </w:r>
      <w:r w:rsidR="0069571F">
        <w:fldChar w:fldCharType="separate"/>
      </w:r>
      <w:r w:rsidR="00820181">
        <w:t>3.13.2</w:t>
      </w:r>
      <w:r w:rsidR="0069571F">
        <w:fldChar w:fldCharType="end"/>
      </w:r>
      <w:r w:rsidR="0069571F">
        <w:t>)</w:t>
      </w:r>
      <w:r w:rsidR="0069571F" w:rsidRPr="0069571F">
        <w:t xml:space="preserve"> </w:t>
      </w:r>
      <w:r w:rsidR="0069571F">
        <w:t>conform to a schema distinct from that of the root file. External</w:t>
      </w:r>
      <w:r w:rsidR="00F265D8">
        <w:t xml:space="preserve"> property</w:t>
      </w:r>
      <w:r w:rsidR="0069571F">
        <w:t xml:space="preserve"> files contain information that makes it possible for a consumer to determine which propert</w:t>
      </w:r>
      <w:r w:rsidR="00F265D8">
        <w:t>ies</w:t>
      </w:r>
      <w:r w:rsidR="0069571F">
        <w:t xml:space="preserve"> </w:t>
      </w:r>
      <w:r w:rsidR="00F265D8">
        <w:t>are</w:t>
      </w:r>
      <w:r w:rsidR="0069571F">
        <w:t xml:space="preserve"> contained in the file, to parse </w:t>
      </w:r>
      <w:r w:rsidR="00F265D8">
        <w:t>their</w:t>
      </w:r>
      <w:r w:rsidR="0069571F">
        <w:t xml:space="preserve"> contents, and to associate the external propert</w:t>
      </w:r>
      <w:r w:rsidR="00F265D8">
        <w:t>ies</w:t>
      </w:r>
      <w:r w:rsidR="0069571F">
        <w:t xml:space="preserve"> with the run to which </w:t>
      </w:r>
      <w:r w:rsidR="00F265D8">
        <w:t>they</w:t>
      </w:r>
      <w:r w:rsidR="0069571F">
        <w:t xml:space="preserve"> belong.</w:t>
      </w:r>
    </w:p>
    <w:p w14:paraId="03BC014B" w14:textId="77777777" w:rsidR="00F265D8" w:rsidRDefault="00F265D8" w:rsidP="00F265D8">
      <w:pPr>
        <w:pStyle w:val="Heading2"/>
        <w:numPr>
          <w:ilvl w:val="1"/>
          <w:numId w:val="2"/>
        </w:numPr>
      </w:pPr>
      <w:bookmarkStart w:id="830" w:name="_Toc534899757"/>
      <w:r>
        <w:t>External property file naming convention</w:t>
      </w:r>
      <w:bookmarkEnd w:id="830"/>
    </w:p>
    <w:p w14:paraId="5E8A39F0" w14:textId="77777777" w:rsidR="00F265D8" w:rsidRDefault="00F265D8" w:rsidP="00F265D8">
      <w:r>
        <w:t xml:space="preserve">The file name of an external property file </w:t>
      </w:r>
      <w:r>
        <w:rPr>
          <w:b/>
        </w:rPr>
        <w:t>SHOULD</w:t>
      </w:r>
      <w:r>
        <w:t xml:space="preserve"> end with the extension </w:t>
      </w:r>
      <w:r w:rsidRPr="00C8403B">
        <w:rPr>
          <w:rStyle w:val="CODEtemp"/>
        </w:rPr>
        <w:t>".sarif</w:t>
      </w:r>
      <w:r>
        <w:rPr>
          <w:rStyle w:val="CODEtemp"/>
        </w:rPr>
        <w:t>-external-properties"</w:t>
      </w:r>
      <w:r>
        <w:t>.</w:t>
      </w:r>
    </w:p>
    <w:p w14:paraId="77DDA605" w14:textId="77777777" w:rsidR="00F265D8" w:rsidRDefault="00F265D8" w:rsidP="00F265D8">
      <w:pPr>
        <w:pStyle w:val="Note"/>
      </w:pPr>
      <w:r>
        <w:t xml:space="preserve">EXAMPLE 1: </w:t>
      </w:r>
      <w:r>
        <w:rPr>
          <w:rStyle w:val="CODEtemp"/>
        </w:rPr>
        <w:t>scan-</w:t>
      </w:r>
      <w:proofErr w:type="spellStart"/>
      <w:r>
        <w:rPr>
          <w:rStyle w:val="CODEtemp"/>
        </w:rPr>
        <w:t>results</w:t>
      </w:r>
      <w:r w:rsidRPr="00C8403B">
        <w:rPr>
          <w:rStyle w:val="CODEtemp"/>
        </w:rPr>
        <w:t>.sarif</w:t>
      </w:r>
      <w:proofErr w:type="spellEnd"/>
      <w:r>
        <w:rPr>
          <w:rStyle w:val="CODEtemp"/>
        </w:rPr>
        <w:t>-external-properties</w:t>
      </w:r>
    </w:p>
    <w:p w14:paraId="0D36F4FF" w14:textId="77777777" w:rsidR="00F265D8" w:rsidRDefault="00F265D8" w:rsidP="00F265D8">
      <w:r>
        <w:t xml:space="preserve">The file name </w:t>
      </w:r>
      <w:r>
        <w:rPr>
          <w:b/>
        </w:rPr>
        <w:t>MAY</w:t>
      </w:r>
      <w:r>
        <w:t xml:space="preserve"> end with the additional extension </w:t>
      </w:r>
      <w:r w:rsidRPr="00C8403B">
        <w:rPr>
          <w:rStyle w:val="CODEtemp"/>
        </w:rPr>
        <w:t>".json"</w:t>
      </w:r>
      <w:r>
        <w:t>.</w:t>
      </w:r>
    </w:p>
    <w:p w14:paraId="50078119" w14:textId="297E16BD" w:rsidR="00F265D8" w:rsidRDefault="00F265D8" w:rsidP="004B30F9">
      <w:pPr>
        <w:pStyle w:val="Note"/>
      </w:pPr>
      <w:r>
        <w:t xml:space="preserve">EXAMPLE 2: </w:t>
      </w:r>
      <w:r>
        <w:rPr>
          <w:rStyle w:val="CODEtemp"/>
        </w:rPr>
        <w:t>scan-</w:t>
      </w:r>
      <w:proofErr w:type="spellStart"/>
      <w:r>
        <w:rPr>
          <w:rStyle w:val="CODEtemp"/>
        </w:rPr>
        <w:t>results</w:t>
      </w:r>
      <w:r w:rsidRPr="00C8403B">
        <w:rPr>
          <w:rStyle w:val="CODEtemp"/>
        </w:rPr>
        <w:t>.sarif</w:t>
      </w:r>
      <w:proofErr w:type="spellEnd"/>
      <w:r>
        <w:rPr>
          <w:rStyle w:val="CODEtemp"/>
        </w:rPr>
        <w:t>-external-</w:t>
      </w:r>
      <w:proofErr w:type="spellStart"/>
      <w:r>
        <w:rPr>
          <w:rStyle w:val="CODEtemp"/>
        </w:rPr>
        <w:t>properties</w:t>
      </w:r>
      <w:r w:rsidRPr="00C8403B">
        <w:rPr>
          <w:rStyle w:val="CODEtemp"/>
        </w:rPr>
        <w:t>.jso</w:t>
      </w:r>
      <w:r>
        <w:rPr>
          <w:rStyle w:val="CODEtemp"/>
        </w:rPr>
        <w:t>n</w:t>
      </w:r>
      <w:proofErr w:type="spellEnd"/>
    </w:p>
    <w:p w14:paraId="59197921" w14:textId="5E11E649" w:rsidR="0069571F" w:rsidRDefault="0069571F" w:rsidP="0069571F">
      <w:pPr>
        <w:pStyle w:val="Heading2"/>
      </w:pPr>
      <w:bookmarkStart w:id="831" w:name="_Toc534899758"/>
      <w:proofErr w:type="spellStart"/>
      <w:r>
        <w:t>externalPropert</w:t>
      </w:r>
      <w:r w:rsidR="00F265D8">
        <w:t>ies</w:t>
      </w:r>
      <w:proofErr w:type="spellEnd"/>
      <w:r>
        <w:t xml:space="preserve"> object</w:t>
      </w:r>
      <w:bookmarkEnd w:id="831"/>
    </w:p>
    <w:p w14:paraId="6E569B6A" w14:textId="60E785B4" w:rsidR="0069571F" w:rsidRPr="0069571F" w:rsidRDefault="0069571F" w:rsidP="0069571F">
      <w:pPr>
        <w:pStyle w:val="Heading3"/>
      </w:pPr>
      <w:bookmarkStart w:id="832" w:name="_Ref525812129"/>
      <w:bookmarkStart w:id="833" w:name="_Toc534899759"/>
      <w:r>
        <w:t>General</w:t>
      </w:r>
      <w:bookmarkEnd w:id="832"/>
      <w:bookmarkEnd w:id="833"/>
    </w:p>
    <w:p w14:paraId="439FB1A4" w14:textId="77E11741" w:rsidR="0069571F" w:rsidRDefault="0069571F" w:rsidP="0069571F">
      <w:r>
        <w:t>The top-level element of an external</w:t>
      </w:r>
      <w:r w:rsidR="00F265D8">
        <w:t xml:space="preserve"> property</w:t>
      </w:r>
      <w:r>
        <w:t xml:space="preserve"> file </w:t>
      </w:r>
      <w:r>
        <w:rPr>
          <w:b/>
        </w:rPr>
        <w:t>SHALL</w:t>
      </w:r>
      <w:r>
        <w:t xml:space="preserve"> be a</w:t>
      </w:r>
      <w:r w:rsidR="00BF653F">
        <w:t>n</w:t>
      </w:r>
      <w:r>
        <w:t xml:space="preserve"> object which we refer to as an </w:t>
      </w:r>
      <w:proofErr w:type="spellStart"/>
      <w:r w:rsidRPr="00DA6510">
        <w:rPr>
          <w:rStyle w:val="CODEtemp"/>
        </w:rPr>
        <w:t>externalPropert</w:t>
      </w:r>
      <w:r w:rsidR="00F265D8">
        <w:rPr>
          <w:rStyle w:val="CODEtemp"/>
        </w:rPr>
        <w:t>ies</w:t>
      </w:r>
      <w:proofErr w:type="spellEnd"/>
      <w:r>
        <w:t xml:space="preserve"> object.</w:t>
      </w:r>
    </w:p>
    <w:p w14:paraId="606EB16D" w14:textId="47CB2159" w:rsidR="0069571F" w:rsidRDefault="0069571F" w:rsidP="0069571F">
      <w:pPr>
        <w:pStyle w:val="Note"/>
      </w:pPr>
      <w:r>
        <w:t xml:space="preserve">EXAMPLE: In this example, the </w:t>
      </w:r>
      <w:r w:rsidRPr="00230F9F">
        <w:rPr>
          <w:rStyle w:val="CODEtemp"/>
        </w:rPr>
        <w:t>files</w:t>
      </w:r>
      <w:r>
        <w:t xml:space="preserve"> property</w:t>
      </w:r>
      <w:r w:rsidR="00F265D8">
        <w:t xml:space="preserve"> and the </w:t>
      </w:r>
      <w:r w:rsidR="00F265D8" w:rsidRPr="00F265D8">
        <w:rPr>
          <w:rStyle w:val="CODEtemp"/>
        </w:rPr>
        <w:t>properties</w:t>
      </w:r>
      <w:r w:rsidR="00F265D8">
        <w:t xml:space="preserve"> property have</w:t>
      </w:r>
      <w:r>
        <w:t xml:space="preserve"> been externalized to a file with these contents:</w:t>
      </w:r>
    </w:p>
    <w:p w14:paraId="11997C11" w14:textId="2C570D3B" w:rsidR="0069571F" w:rsidRPr="00230F9F" w:rsidRDefault="0069571F" w:rsidP="0069571F">
      <w:pPr>
        <w:pStyle w:val="Code"/>
      </w:pPr>
      <w:bookmarkStart w:id="834" w:name="_Hlk525811171"/>
      <w:r w:rsidRPr="00230F9F">
        <w:t>{</w:t>
      </w:r>
      <w:r>
        <w:t xml:space="preserve">                             # An </w:t>
      </w:r>
      <w:proofErr w:type="spellStart"/>
      <w:r>
        <w:t>externalPropert</w:t>
      </w:r>
      <w:r w:rsidR="00355B20">
        <w:t>ies</w:t>
      </w:r>
      <w:proofErr w:type="spellEnd"/>
      <w:r>
        <w:t xml:space="preserve"> object</w:t>
      </w:r>
    </w:p>
    <w:p w14:paraId="48394701" w14:textId="118BDDDF" w:rsidR="0069571F" w:rsidRDefault="0069571F" w:rsidP="0069571F">
      <w:pPr>
        <w:pStyle w:val="Code"/>
      </w:pPr>
      <w:r w:rsidRPr="00230F9F">
        <w:t xml:space="preserve">  "$schema":</w:t>
      </w:r>
      <w:r>
        <w:t xml:space="preserve">                  # See §</w:t>
      </w:r>
      <w:r>
        <w:fldChar w:fldCharType="begin"/>
      </w:r>
      <w:r>
        <w:instrText xml:space="preserve"> REF _Ref525810506 \r \h </w:instrText>
      </w:r>
      <w:r>
        <w:fldChar w:fldCharType="separate"/>
      </w:r>
      <w:r w:rsidR="00820181">
        <w:t>4.3.2</w:t>
      </w:r>
      <w:r>
        <w:fldChar w:fldCharType="end"/>
      </w:r>
      <w:r>
        <w:t>.</w:t>
      </w:r>
    </w:p>
    <w:p w14:paraId="5865DF5B" w14:textId="6B0209AB" w:rsidR="0069571F" w:rsidRDefault="0069571F" w:rsidP="0069571F">
      <w:pPr>
        <w:pStyle w:val="Code"/>
      </w:pPr>
      <w:r>
        <w:t xml:space="preserve">    </w:t>
      </w:r>
      <w:r w:rsidRPr="00230F9F">
        <w:t>"http:///json.schemastore.org/sarif-external-</w:t>
      </w:r>
      <w:r>
        <w:t>property</w:t>
      </w:r>
      <w:r w:rsidR="00355B20">
        <w:t>-file</w:t>
      </w:r>
      <w:r>
        <w:t>-</w:t>
      </w:r>
      <w:r w:rsidRPr="00230F9F">
        <w:t>2.0.0",</w:t>
      </w:r>
    </w:p>
    <w:p w14:paraId="0F03EF1A" w14:textId="77777777" w:rsidR="0069571F" w:rsidRPr="00230F9F" w:rsidRDefault="0069571F" w:rsidP="0069571F">
      <w:pPr>
        <w:pStyle w:val="Code"/>
      </w:pPr>
    </w:p>
    <w:p w14:paraId="573698C6" w14:textId="42AF3128" w:rsidR="0069571F" w:rsidRPr="00230F9F" w:rsidRDefault="0069571F" w:rsidP="0069571F">
      <w:pPr>
        <w:pStyle w:val="Code"/>
      </w:pPr>
      <w:r w:rsidRPr="00230F9F">
        <w:t xml:space="preserve">  "</w:t>
      </w:r>
      <w:r w:rsidR="00DA5B42">
        <w:t>v</w:t>
      </w:r>
      <w:r w:rsidR="00A33CB5">
        <w:t>ersion</w:t>
      </w:r>
      <w:r w:rsidRPr="00230F9F">
        <w:t>": "2.0.0",</w:t>
      </w:r>
      <w:r w:rsidR="00DA5B42">
        <w:t xml:space="preserve">     </w:t>
      </w:r>
      <w:r>
        <w:t xml:space="preserve">  </w:t>
      </w:r>
      <w:r w:rsidR="00A33CB5">
        <w:t xml:space="preserve">  </w:t>
      </w:r>
      <w:r>
        <w:t># See §</w:t>
      </w:r>
      <w:r>
        <w:fldChar w:fldCharType="begin"/>
      </w:r>
      <w:r>
        <w:instrText xml:space="preserve"> REF _Ref523913350 \r \h </w:instrText>
      </w:r>
      <w:r>
        <w:fldChar w:fldCharType="separate"/>
      </w:r>
      <w:r w:rsidR="00820181">
        <w:t>4.3.3</w:t>
      </w:r>
      <w:r>
        <w:fldChar w:fldCharType="end"/>
      </w:r>
      <w:r>
        <w:t>.</w:t>
      </w:r>
    </w:p>
    <w:p w14:paraId="69E0C7F0" w14:textId="477B5B0A" w:rsidR="0069571F" w:rsidRDefault="0069571F" w:rsidP="0069571F">
      <w:pPr>
        <w:pStyle w:val="Code"/>
      </w:pPr>
    </w:p>
    <w:p w14:paraId="5B43C2CE" w14:textId="7CC13612" w:rsidR="006958DC" w:rsidRDefault="006958DC" w:rsidP="006958DC">
      <w:pPr>
        <w:pStyle w:val="Code"/>
      </w:pPr>
      <w:r>
        <w:t xml:space="preserve">                              # See §</w:t>
      </w:r>
      <w:r>
        <w:fldChar w:fldCharType="begin"/>
      </w:r>
      <w:r>
        <w:instrText xml:space="preserve"> REF _Ref525814013 \r \h </w:instrText>
      </w:r>
      <w:r>
        <w:fldChar w:fldCharType="separate"/>
      </w:r>
      <w:r w:rsidR="00820181">
        <w:t>4.3.4</w:t>
      </w:r>
      <w:r>
        <w:fldChar w:fldCharType="end"/>
      </w:r>
      <w:r>
        <w:t>.</w:t>
      </w:r>
    </w:p>
    <w:p w14:paraId="626071B0" w14:textId="135B359A" w:rsidR="006958DC" w:rsidRDefault="006958DC" w:rsidP="0069571F">
      <w:pPr>
        <w:pStyle w:val="Code"/>
      </w:pPr>
      <w:r>
        <w:t xml:space="preserve">  "</w:t>
      </w:r>
      <w:proofErr w:type="spellStart"/>
      <w:r>
        <w:t>instanceGuid</w:t>
      </w:r>
      <w:proofErr w:type="spellEnd"/>
      <w:r>
        <w:t>": "</w:t>
      </w:r>
      <w:r w:rsidRPr="00230F9F">
        <w:t>00001111-2222-3333-4444-555566667777"</w:t>
      </w:r>
      <w:r>
        <w:t>,</w:t>
      </w:r>
    </w:p>
    <w:p w14:paraId="02C660CD" w14:textId="77777777" w:rsidR="006958DC" w:rsidRDefault="006958DC" w:rsidP="0069571F">
      <w:pPr>
        <w:pStyle w:val="Code"/>
      </w:pPr>
    </w:p>
    <w:p w14:paraId="4BC36159" w14:textId="26DD3A91" w:rsidR="0069571F" w:rsidRDefault="0069571F" w:rsidP="0069571F">
      <w:pPr>
        <w:pStyle w:val="Code"/>
      </w:pPr>
      <w:r>
        <w:t xml:space="preserve">                              # See §</w:t>
      </w:r>
      <w:r>
        <w:fldChar w:fldCharType="begin"/>
      </w:r>
      <w:r>
        <w:instrText xml:space="preserve"> REF _Ref525810969 \r \h </w:instrText>
      </w:r>
      <w:r>
        <w:fldChar w:fldCharType="separate"/>
      </w:r>
      <w:r w:rsidR="00820181">
        <w:t>4.3.5</w:t>
      </w:r>
      <w:r>
        <w:fldChar w:fldCharType="end"/>
      </w:r>
      <w:r>
        <w:t>.</w:t>
      </w:r>
    </w:p>
    <w:p w14:paraId="648FC14A" w14:textId="58BF0ADE" w:rsidR="0069571F" w:rsidRDefault="0069571F" w:rsidP="0069571F">
      <w:pPr>
        <w:pStyle w:val="Code"/>
      </w:pPr>
      <w:r w:rsidRPr="00230F9F">
        <w:t xml:space="preserve">  "</w:t>
      </w:r>
      <w:proofErr w:type="spellStart"/>
      <w:r w:rsidRPr="00230F9F">
        <w:t>runInstanceGuid</w:t>
      </w:r>
      <w:proofErr w:type="spellEnd"/>
      <w:r w:rsidRPr="00230F9F">
        <w:t>": "</w:t>
      </w:r>
      <w:r w:rsidR="006958DC">
        <w:t>88889999</w:t>
      </w:r>
      <w:r w:rsidRPr="00230F9F">
        <w:t>-</w:t>
      </w:r>
      <w:r w:rsidR="006958DC">
        <w:t>AAAA</w:t>
      </w:r>
      <w:r w:rsidRPr="00230F9F">
        <w:t>-</w:t>
      </w:r>
      <w:r w:rsidR="006958DC">
        <w:t>BBBB</w:t>
      </w:r>
      <w:r w:rsidRPr="00230F9F">
        <w:t>-</w:t>
      </w:r>
      <w:r w:rsidR="006958DC">
        <w:t>CCCC</w:t>
      </w:r>
      <w:r w:rsidRPr="00230F9F">
        <w:t>-</w:t>
      </w:r>
      <w:r w:rsidR="006958DC">
        <w:t>DDDDEEEEFFFF</w:t>
      </w:r>
      <w:r w:rsidRPr="00230F9F">
        <w:t>"</w:t>
      </w:r>
      <w:r>
        <w:t>,</w:t>
      </w:r>
    </w:p>
    <w:p w14:paraId="52F8E4BA" w14:textId="77777777" w:rsidR="0069571F" w:rsidRPr="00230F9F" w:rsidRDefault="0069571F" w:rsidP="0069571F">
      <w:pPr>
        <w:pStyle w:val="Code"/>
      </w:pPr>
    </w:p>
    <w:p w14:paraId="59B009DF" w14:textId="357D8F84" w:rsidR="0069571F" w:rsidRPr="00230F9F" w:rsidRDefault="0069571F" w:rsidP="0069571F">
      <w:pPr>
        <w:pStyle w:val="Code"/>
      </w:pPr>
      <w:r w:rsidRPr="00230F9F">
        <w:t xml:space="preserve">  "</w:t>
      </w:r>
      <w:r w:rsidR="00F265D8">
        <w:t>run.</w:t>
      </w:r>
      <w:r>
        <w:t>files</w:t>
      </w:r>
      <w:r w:rsidRPr="00230F9F">
        <w:t>": {</w:t>
      </w:r>
      <w:r>
        <w:t xml:space="preserve">              # See §</w:t>
      </w:r>
      <w:r>
        <w:fldChar w:fldCharType="begin"/>
      </w:r>
      <w:r>
        <w:instrText xml:space="preserve"> REF _Ref525810993 \r \h </w:instrText>
      </w:r>
      <w:r>
        <w:fldChar w:fldCharType="separate"/>
      </w:r>
      <w:r w:rsidR="00820181">
        <w:t>4.3.6</w:t>
      </w:r>
      <w:r>
        <w:fldChar w:fldCharType="end"/>
      </w:r>
      <w:r>
        <w:t>.</w:t>
      </w:r>
    </w:p>
    <w:p w14:paraId="517798FC" w14:textId="77777777" w:rsidR="0069571F" w:rsidRPr="00230F9F" w:rsidRDefault="0069571F" w:rsidP="0069571F">
      <w:pPr>
        <w:pStyle w:val="Code"/>
      </w:pPr>
      <w:r w:rsidRPr="00230F9F">
        <w:t xml:space="preserve">    "apple.png": {</w:t>
      </w:r>
    </w:p>
    <w:p w14:paraId="7434E7BE" w14:textId="77777777" w:rsidR="0069571F" w:rsidRPr="00230F9F" w:rsidRDefault="0069571F" w:rsidP="0069571F">
      <w:pPr>
        <w:pStyle w:val="Code"/>
      </w:pPr>
      <w:r w:rsidRPr="00230F9F">
        <w:t xml:space="preserve">      "</w:t>
      </w:r>
      <w:proofErr w:type="spellStart"/>
      <w:r w:rsidRPr="00230F9F">
        <w:t>mimeType</w:t>
      </w:r>
      <w:proofErr w:type="spellEnd"/>
      <w:r w:rsidRPr="00230F9F">
        <w:t>": "image/</w:t>
      </w:r>
      <w:proofErr w:type="spellStart"/>
      <w:r w:rsidRPr="00230F9F">
        <w:t>png</w:t>
      </w:r>
      <w:proofErr w:type="spellEnd"/>
      <w:r w:rsidRPr="00230F9F">
        <w:t>"</w:t>
      </w:r>
    </w:p>
    <w:p w14:paraId="2CAB48F4" w14:textId="77777777" w:rsidR="0069571F" w:rsidRPr="00E30FBE" w:rsidRDefault="0069571F" w:rsidP="0069571F">
      <w:pPr>
        <w:pStyle w:val="Code"/>
      </w:pPr>
      <w:r w:rsidRPr="00E30FBE">
        <w:t xml:space="preserve">    },</w:t>
      </w:r>
    </w:p>
    <w:p w14:paraId="421A85E4" w14:textId="77777777" w:rsidR="0069571F" w:rsidRPr="00A92DF0" w:rsidRDefault="0069571F" w:rsidP="0069571F">
      <w:pPr>
        <w:pStyle w:val="Code"/>
      </w:pPr>
      <w:r w:rsidRPr="00A92DF0">
        <w:t xml:space="preserve">    "banana.png": {</w:t>
      </w:r>
    </w:p>
    <w:p w14:paraId="0E8F6016" w14:textId="77777777" w:rsidR="0069571F" w:rsidRPr="00230F9F" w:rsidRDefault="0069571F" w:rsidP="0069571F">
      <w:pPr>
        <w:pStyle w:val="Code"/>
      </w:pPr>
      <w:r w:rsidRPr="00230F9F">
        <w:t xml:space="preserve">      "</w:t>
      </w:r>
      <w:proofErr w:type="spellStart"/>
      <w:r w:rsidRPr="00230F9F">
        <w:t>mimeType</w:t>
      </w:r>
      <w:proofErr w:type="spellEnd"/>
      <w:r w:rsidRPr="00230F9F">
        <w:t>": "image/</w:t>
      </w:r>
      <w:proofErr w:type="spellStart"/>
      <w:r w:rsidRPr="00230F9F">
        <w:t>png</w:t>
      </w:r>
      <w:proofErr w:type="spellEnd"/>
      <w:r w:rsidRPr="00230F9F">
        <w:t>"</w:t>
      </w:r>
    </w:p>
    <w:p w14:paraId="2D65E0D1" w14:textId="77777777" w:rsidR="0069571F" w:rsidRPr="00230F9F" w:rsidRDefault="0069571F" w:rsidP="0069571F">
      <w:pPr>
        <w:pStyle w:val="Code"/>
      </w:pPr>
      <w:r w:rsidRPr="00230F9F">
        <w:t xml:space="preserve">    }</w:t>
      </w:r>
    </w:p>
    <w:p w14:paraId="386E8DF0" w14:textId="3F04D726" w:rsidR="0069571F" w:rsidRDefault="0069571F" w:rsidP="0069571F">
      <w:pPr>
        <w:pStyle w:val="Code"/>
      </w:pPr>
      <w:r w:rsidRPr="00230F9F">
        <w:t xml:space="preserve">  }</w:t>
      </w:r>
      <w:r w:rsidR="00F265D8">
        <w:t>,</w:t>
      </w:r>
    </w:p>
    <w:p w14:paraId="37BE99C2" w14:textId="261D6FDC" w:rsidR="00F265D8" w:rsidRDefault="00F265D8" w:rsidP="0069571F">
      <w:pPr>
        <w:pStyle w:val="Code"/>
      </w:pPr>
    </w:p>
    <w:p w14:paraId="5259103B" w14:textId="1ED3DF7C" w:rsidR="00F265D8" w:rsidRDefault="00F265D8" w:rsidP="0069571F">
      <w:pPr>
        <w:pStyle w:val="Code"/>
      </w:pPr>
      <w:r>
        <w:t xml:space="preserve">  "</w:t>
      </w:r>
      <w:proofErr w:type="spellStart"/>
      <w:r>
        <w:t>run.properties</w:t>
      </w:r>
      <w:proofErr w:type="spellEnd"/>
      <w:r>
        <w:t>": {</w:t>
      </w:r>
    </w:p>
    <w:p w14:paraId="413163F3" w14:textId="6433C07D" w:rsidR="00F265D8" w:rsidRDefault="00F265D8" w:rsidP="0069571F">
      <w:pPr>
        <w:pStyle w:val="Code"/>
      </w:pPr>
      <w:r>
        <w:t xml:space="preserve">    "policy": "Web application security policy",</w:t>
      </w:r>
    </w:p>
    <w:p w14:paraId="306C78FE" w14:textId="6E246216" w:rsidR="00F265D8" w:rsidRDefault="00F265D8" w:rsidP="0069571F">
      <w:pPr>
        <w:pStyle w:val="Code"/>
      </w:pPr>
      <w:r>
        <w:t xml:space="preserve">    "team": "Security Assurance Team"</w:t>
      </w:r>
    </w:p>
    <w:p w14:paraId="2214CDD1" w14:textId="4EBF6008" w:rsidR="00F265D8" w:rsidRPr="00230F9F" w:rsidRDefault="00F265D8" w:rsidP="0069571F">
      <w:pPr>
        <w:pStyle w:val="Code"/>
      </w:pPr>
      <w:r>
        <w:t xml:space="preserve">  }</w:t>
      </w:r>
    </w:p>
    <w:p w14:paraId="04480C21" w14:textId="77777777" w:rsidR="0069571F" w:rsidRPr="00B9277D" w:rsidRDefault="0069571F" w:rsidP="0069571F">
      <w:pPr>
        <w:pStyle w:val="Code"/>
      </w:pPr>
      <w:r w:rsidRPr="00B9277D">
        <w:t>}</w:t>
      </w:r>
    </w:p>
    <w:p w14:paraId="5B05FC98" w14:textId="77777777" w:rsidR="0069571F" w:rsidRDefault="0069571F" w:rsidP="0069571F">
      <w:pPr>
        <w:pStyle w:val="Heading3"/>
      </w:pPr>
      <w:bookmarkStart w:id="835" w:name="_Ref525810506"/>
      <w:bookmarkStart w:id="836" w:name="_Toc534899760"/>
      <w:bookmarkEnd w:id="834"/>
      <w:r>
        <w:lastRenderedPageBreak/>
        <w:t>$schema property</w:t>
      </w:r>
      <w:bookmarkEnd w:id="835"/>
      <w:bookmarkEnd w:id="836"/>
    </w:p>
    <w:p w14:paraId="0FB82C50" w14:textId="5C3D46BD" w:rsidR="0069571F" w:rsidRDefault="0069571F" w:rsidP="0069571F">
      <w:r w:rsidRPr="00FC1320">
        <w:t>A</w:t>
      </w:r>
      <w:r>
        <w:t>n</w:t>
      </w:r>
      <w:r w:rsidRPr="00FC1320">
        <w:t xml:space="preserve"> </w:t>
      </w:r>
      <w:proofErr w:type="spellStart"/>
      <w:r>
        <w:rPr>
          <w:rStyle w:val="CODEtemp"/>
        </w:rPr>
        <w:t>externalPropert</w:t>
      </w:r>
      <w:r w:rsidR="00355B20">
        <w:rPr>
          <w:rStyle w:val="CODEtemp"/>
        </w:rPr>
        <w:t>ies</w:t>
      </w:r>
      <w:proofErr w:type="spellEnd"/>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t>n absolute</w:t>
      </w:r>
      <w:r w:rsidRPr="00FC1320">
        <w:t xml:space="preserve"> URI from which a JSON schema</w:t>
      </w:r>
      <w:r>
        <w:t xml:space="preserve"> document</w:t>
      </w:r>
      <w:r w:rsidRPr="00FC1320">
        <w:t xml:space="preserve"> describing the version of the</w:t>
      </w:r>
      <w:r>
        <w:t xml:space="preserve"> external </w:t>
      </w:r>
      <w:r w:rsidR="00355B20">
        <w:t xml:space="preserve">property </w:t>
      </w:r>
      <w:r>
        <w:t>file format</w:t>
      </w:r>
      <w:r w:rsidRPr="00FC1320">
        <w:t xml:space="preserve"> to which this </w:t>
      </w:r>
      <w:r>
        <w:t>external</w:t>
      </w:r>
      <w:r w:rsidR="00355B20">
        <w:t xml:space="preserve"> property</w:t>
      </w:r>
      <w:r w:rsidRPr="00FC1320">
        <w:t xml:space="preserve"> file conforms can be obtained.</w:t>
      </w:r>
    </w:p>
    <w:p w14:paraId="2788AB6B" w14:textId="2E707FD0" w:rsidR="0069571F" w:rsidRDefault="0069571F" w:rsidP="0069571F">
      <w:r w:rsidRPr="00FC1320">
        <w:t xml:space="preserve">If the </w:t>
      </w:r>
      <w:r w:rsidRPr="00FC1320">
        <w:rPr>
          <w:rStyle w:val="CODEtemp"/>
        </w:rPr>
        <w:t>$schema</w:t>
      </w:r>
      <w:r w:rsidRPr="00FC1320">
        <w:t xml:space="preserve"> property is present, the JSON schema obtained from the specified URI </w:t>
      </w:r>
      <w:r>
        <w:rPr>
          <w:b/>
        </w:rPr>
        <w:t>SHALL</w:t>
      </w:r>
      <w:r w:rsidRPr="00FC1320">
        <w:t xml:space="preserve"> describe the version of the </w:t>
      </w:r>
      <w:r>
        <w:t>external</w:t>
      </w:r>
      <w:r w:rsidR="00355B20">
        <w:t xml:space="preserve"> property</w:t>
      </w:r>
      <w:r>
        <w:t xml:space="preserve"> file</w:t>
      </w:r>
      <w:r w:rsidRPr="00FC1320">
        <w:t xml:space="preserve"> format </w:t>
      </w:r>
      <w:r w:rsidR="00A33CB5">
        <w:t xml:space="preserve">corresponding to the SARIF version </w:t>
      </w:r>
      <w:r w:rsidRPr="00FC1320">
        <w:t xml:space="preserve">specified by the </w:t>
      </w:r>
      <w:r w:rsidRPr="00FC1320">
        <w:rPr>
          <w:rStyle w:val="CODEtemp"/>
        </w:rPr>
        <w:t>version</w:t>
      </w:r>
      <w:r>
        <w:t xml:space="preserve"> property (§</w:t>
      </w:r>
      <w:r>
        <w:fldChar w:fldCharType="begin"/>
      </w:r>
      <w:r>
        <w:instrText xml:space="preserve"> REF _Ref523913350 \r \h </w:instrText>
      </w:r>
      <w:r>
        <w:fldChar w:fldCharType="separate"/>
      </w:r>
      <w:r w:rsidR="00820181">
        <w:t>4.3.3</w:t>
      </w:r>
      <w:r>
        <w:fldChar w:fldCharType="end"/>
      </w:r>
      <w:r w:rsidRPr="00FC1320">
        <w:t>).</w:t>
      </w:r>
    </w:p>
    <w:p w14:paraId="4124DDBF" w14:textId="20D6A584" w:rsidR="0069571F" w:rsidRPr="00584D35" w:rsidRDefault="0069571F" w:rsidP="0069571F">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w:t>
      </w:r>
      <w:r>
        <w:t>external</w:t>
      </w:r>
      <w:r w:rsidR="00355B20">
        <w:t xml:space="preserve"> property</w:t>
      </w:r>
      <w:r w:rsidRPr="00FC1320">
        <w:t xml:space="preserve"> file. This is useful, for example, for tool authors who wish to ensure that </w:t>
      </w:r>
      <w:r>
        <w:t>external</w:t>
      </w:r>
      <w:r w:rsidR="00355B20">
        <w:t xml:space="preserve"> property</w:t>
      </w:r>
      <w:r>
        <w:t xml:space="preserve"> files</w:t>
      </w:r>
      <w:r w:rsidRPr="00FC1320">
        <w:t xml:space="preserve"> produced by their tools conform to the </w:t>
      </w:r>
      <w:r>
        <w:t xml:space="preserve">external </w:t>
      </w:r>
      <w:r w:rsidR="00355B20">
        <w:t xml:space="preserve">property </w:t>
      </w:r>
      <w:r>
        <w:t>file</w:t>
      </w:r>
      <w:r w:rsidRPr="00FC1320">
        <w:t xml:space="preserve"> format.</w:t>
      </w:r>
    </w:p>
    <w:p w14:paraId="3E5BB2DE" w14:textId="77777777" w:rsidR="0069571F" w:rsidRDefault="0069571F" w:rsidP="0069571F">
      <w:pPr>
        <w:pStyle w:val="Heading3"/>
      </w:pPr>
      <w:bookmarkStart w:id="837" w:name="_Ref523913350"/>
      <w:bookmarkStart w:id="838" w:name="_Toc534899761"/>
      <w:r>
        <w:t>version property</w:t>
      </w:r>
      <w:bookmarkEnd w:id="837"/>
      <w:bookmarkEnd w:id="838"/>
    </w:p>
    <w:p w14:paraId="5EE9B741" w14:textId="551F2781" w:rsidR="0069571F" w:rsidRDefault="0069571F" w:rsidP="0069571F">
      <w:r w:rsidRPr="00FC1320">
        <w:t>A</w:t>
      </w:r>
      <w:r>
        <w:t>n</w:t>
      </w:r>
      <w:r w:rsidRPr="00FC1320">
        <w:t xml:space="preserve"> </w:t>
      </w:r>
      <w:proofErr w:type="spellStart"/>
      <w:r>
        <w:rPr>
          <w:rStyle w:val="CODEtemp"/>
        </w:rPr>
        <w:t>externalPropert</w:t>
      </w:r>
      <w:r w:rsidR="00355B20">
        <w:rPr>
          <w:rStyle w:val="CODEtemp"/>
        </w:rPr>
        <w:t>ies</w:t>
      </w:r>
      <w:proofErr w:type="spellEnd"/>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w:t>
      </w:r>
      <w:r w:rsidR="00E84A11">
        <w:t xml:space="preserve"> </w:t>
      </w:r>
      <w:r w:rsidR="00702FFF">
        <w:t xml:space="preserve">the </w:t>
      </w:r>
      <w:r w:rsidR="00E84A11">
        <w:t xml:space="preserve">SARIF </w:t>
      </w:r>
      <w:r w:rsidR="00702FFF">
        <w:t>specification</w:t>
      </w:r>
      <w:r w:rsidRPr="00FC1320">
        <w:t xml:space="preserve"> to which this </w:t>
      </w:r>
      <w:r>
        <w:t>external</w:t>
      </w:r>
      <w:r w:rsidRPr="00FC1320">
        <w:t xml:space="preserve"> </w:t>
      </w:r>
      <w:r w:rsidR="00355B20">
        <w:t xml:space="preserve">property </w:t>
      </w:r>
      <w:r w:rsidRPr="00FC1320">
        <w:t xml:space="preserve">file conforms. This string </w:t>
      </w:r>
      <w:r>
        <w:rPr>
          <w:b/>
        </w:rPr>
        <w:t>SHALL</w:t>
      </w:r>
      <w:r w:rsidRPr="00FC1320">
        <w:t xml:space="preserve"> have the value </w:t>
      </w:r>
      <w:r w:rsidRPr="00FC1320">
        <w:rPr>
          <w:rStyle w:val="CODEtemp"/>
        </w:rPr>
        <w:t>"</w:t>
      </w:r>
      <w:r>
        <w:rPr>
          <w:rStyle w:val="CODEtemp"/>
        </w:rPr>
        <w:t>2</w:t>
      </w:r>
      <w:r w:rsidRPr="00FC1320">
        <w:rPr>
          <w:rStyle w:val="CODEtemp"/>
        </w:rPr>
        <w:t>.0.0"</w:t>
      </w:r>
      <w:r w:rsidRPr="00FC1320">
        <w:t>.</w:t>
      </w:r>
    </w:p>
    <w:p w14:paraId="472812D4" w14:textId="77777777" w:rsidR="0069571F" w:rsidRDefault="0069571F" w:rsidP="0069571F">
      <w:r w:rsidRPr="00FC1320">
        <w:t xml:space="preserve">Although the order in which </w:t>
      </w:r>
      <w:r>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67671D2A" w14:textId="2B53F4F5" w:rsidR="0069571F" w:rsidRDefault="0069571F" w:rsidP="0069571F">
      <w:pPr>
        <w:pStyle w:val="Note"/>
      </w:pPr>
      <w:r>
        <w:t xml:space="preserve">NOTE: </w:t>
      </w:r>
      <w:r w:rsidRPr="00FC1320">
        <w:t xml:space="preserve">This will make it easier for parsers to handle multiple versions of the </w:t>
      </w:r>
      <w:r>
        <w:t>external</w:t>
      </w:r>
      <w:r w:rsidR="00355B20">
        <w:t xml:space="preserve"> property</w:t>
      </w:r>
      <w:r>
        <w:t xml:space="preserve"> file</w:t>
      </w:r>
      <w:r w:rsidRPr="00FC1320">
        <w:t xml:space="preserve"> </w:t>
      </w:r>
      <w:r w:rsidR="006227BD" w:rsidRPr="00FC1320">
        <w:t>format if</w:t>
      </w:r>
      <w:r w:rsidRPr="00FC1320">
        <w:t xml:space="preserve"> new versions are defined in the future.</w:t>
      </w:r>
    </w:p>
    <w:p w14:paraId="094B0B96" w14:textId="244B0D06" w:rsidR="006958DC" w:rsidRDefault="006958DC" w:rsidP="006958DC">
      <w:pPr>
        <w:pStyle w:val="Heading3"/>
      </w:pPr>
      <w:bookmarkStart w:id="839" w:name="_Ref525814013"/>
      <w:bookmarkStart w:id="840" w:name="_Toc534899762"/>
      <w:proofErr w:type="spellStart"/>
      <w:r>
        <w:t>instanceGuid</w:t>
      </w:r>
      <w:proofErr w:type="spellEnd"/>
      <w:r>
        <w:t xml:space="preserve"> property</w:t>
      </w:r>
      <w:bookmarkEnd w:id="839"/>
      <w:bookmarkEnd w:id="840"/>
    </w:p>
    <w:p w14:paraId="6E3F5D71" w14:textId="688ED013" w:rsidR="006958DC" w:rsidRPr="006958DC" w:rsidRDefault="006958DC" w:rsidP="006958DC">
      <w:r w:rsidRPr="00FC1320">
        <w:t>A</w:t>
      </w:r>
      <w:r>
        <w:t>n</w:t>
      </w:r>
      <w:r w:rsidRPr="00FC1320">
        <w:t xml:space="preserve"> </w:t>
      </w:r>
      <w:proofErr w:type="spellStart"/>
      <w:r>
        <w:rPr>
          <w:rStyle w:val="CODEtemp"/>
        </w:rPr>
        <w:t>externalPropert</w:t>
      </w:r>
      <w:r w:rsidR="00355B20">
        <w:rPr>
          <w:rStyle w:val="CODEtemp"/>
        </w:rPr>
        <w:t>ies</w:t>
      </w:r>
      <w:proofErr w:type="spellEnd"/>
      <w:r w:rsidRPr="00FC1320">
        <w:t xml:space="preserve"> object </w:t>
      </w:r>
      <w:r w:rsidRPr="00FC1320">
        <w:rPr>
          <w:b/>
        </w:rPr>
        <w:t>SHALL</w:t>
      </w:r>
      <w:r w:rsidRPr="00FC1320">
        <w:t xml:space="preserve"> contain a property named </w:t>
      </w:r>
      <w:proofErr w:type="spellStart"/>
      <w:r>
        <w:rPr>
          <w:rStyle w:val="CODEtemp"/>
        </w:rPr>
        <w:t>instanceGuid</w:t>
      </w:r>
      <w:proofErr w:type="spellEnd"/>
      <w:r w:rsidRPr="00FC1320">
        <w:t xml:space="preserve"> whose value is a</w:t>
      </w:r>
      <w:r w:rsidRPr="006958DC">
        <w:t xml:space="preserve"> </w:t>
      </w:r>
      <w:r>
        <w:t>GUID-valued string (§</w:t>
      </w:r>
      <w:r>
        <w:fldChar w:fldCharType="begin"/>
      </w:r>
      <w:r>
        <w:instrText xml:space="preserve"> REF _Ref514314114 \r \h </w:instrText>
      </w:r>
      <w:r>
        <w:fldChar w:fldCharType="separate"/>
      </w:r>
      <w:r w:rsidR="00820181">
        <w:t>3.5.3</w:t>
      </w:r>
      <w:r>
        <w:fldChar w:fldCharType="end"/>
      </w:r>
      <w:r>
        <w:t xml:space="preserve">) that equals the </w:t>
      </w:r>
      <w:proofErr w:type="spellStart"/>
      <w:r>
        <w:rPr>
          <w:rStyle w:val="CODEtemp"/>
        </w:rPr>
        <w:t>instanceGuid</w:t>
      </w:r>
      <w:proofErr w:type="spellEnd"/>
      <w:r w:rsidRPr="00FC1320">
        <w:t xml:space="preserve"> </w:t>
      </w:r>
      <w:r>
        <w:t>property (§</w:t>
      </w:r>
      <w:r>
        <w:fldChar w:fldCharType="begin"/>
      </w:r>
      <w:r>
        <w:instrText xml:space="preserve"> REF _Ref525810085 \r \h </w:instrText>
      </w:r>
      <w:r>
        <w:fldChar w:fldCharType="separate"/>
      </w:r>
      <w:r w:rsidR="00820181">
        <w:t>3.14.3</w:t>
      </w:r>
      <w:r>
        <w:fldChar w:fldCharType="end"/>
      </w:r>
      <w:r>
        <w:t xml:space="preserve">) of the corresponding </w:t>
      </w:r>
      <w:proofErr w:type="spellStart"/>
      <w:r w:rsidRPr="006958DC">
        <w:rPr>
          <w:rStyle w:val="CODEtemp"/>
        </w:rPr>
        <w:t>external</w:t>
      </w:r>
      <w:r w:rsidR="00355B20">
        <w:rPr>
          <w:rStyle w:val="CODEtemp"/>
        </w:rPr>
        <w:t>Property</w:t>
      </w:r>
      <w:r w:rsidRPr="006958DC">
        <w:rPr>
          <w:rStyle w:val="CODEtemp"/>
        </w:rPr>
        <w:t>File</w:t>
      </w:r>
      <w:proofErr w:type="spellEnd"/>
      <w:r>
        <w:t xml:space="preserve"> object (§</w:t>
      </w:r>
      <w:r>
        <w:fldChar w:fldCharType="begin"/>
      </w:r>
      <w:r>
        <w:instrText xml:space="preserve"> REF _Ref525806896 \r \h </w:instrText>
      </w:r>
      <w:r>
        <w:fldChar w:fldCharType="separate"/>
      </w:r>
      <w:r w:rsidR="00820181">
        <w:t>3.14</w:t>
      </w:r>
      <w:r>
        <w:fldChar w:fldCharType="end"/>
      </w:r>
      <w:r>
        <w:t xml:space="preserve">) in the </w:t>
      </w:r>
      <w:proofErr w:type="spellStart"/>
      <w:r w:rsidRPr="006958DC">
        <w:rPr>
          <w:rStyle w:val="CODEtemp"/>
        </w:rPr>
        <w:t>run.external</w:t>
      </w:r>
      <w:r w:rsidR="00355B20">
        <w:rPr>
          <w:rStyle w:val="CODEtemp"/>
        </w:rPr>
        <w:t>Property</w:t>
      </w:r>
      <w:r w:rsidRPr="006958DC">
        <w:rPr>
          <w:rStyle w:val="CODEtemp"/>
        </w:rPr>
        <w:t>Files</w:t>
      </w:r>
      <w:proofErr w:type="spellEnd"/>
      <w:r>
        <w:t xml:space="preserve"> property (§</w:t>
      </w:r>
      <w:r>
        <w:fldChar w:fldCharType="begin"/>
      </w:r>
      <w:r>
        <w:instrText xml:space="preserve"> REF _Ref522953645 \r \h </w:instrText>
      </w:r>
      <w:r>
        <w:fldChar w:fldCharType="separate"/>
      </w:r>
      <w:r w:rsidR="00820181">
        <w:t>3.13.2</w:t>
      </w:r>
      <w:r>
        <w:fldChar w:fldCharType="end"/>
      </w:r>
      <w:r>
        <w:t>) in the root file.</w:t>
      </w:r>
    </w:p>
    <w:p w14:paraId="79D6BF67" w14:textId="77777777" w:rsidR="0069571F" w:rsidRDefault="0069571F" w:rsidP="0069571F">
      <w:pPr>
        <w:pStyle w:val="Heading3"/>
      </w:pPr>
      <w:bookmarkStart w:id="841" w:name="_Ref525810969"/>
      <w:bookmarkStart w:id="842" w:name="_Toc534899763"/>
      <w:proofErr w:type="spellStart"/>
      <w:r>
        <w:t>runInstanceGuid</w:t>
      </w:r>
      <w:proofErr w:type="spellEnd"/>
      <w:r>
        <w:t xml:space="preserve"> property</w:t>
      </w:r>
      <w:bookmarkEnd w:id="841"/>
      <w:bookmarkEnd w:id="842"/>
    </w:p>
    <w:p w14:paraId="3E79C8E1" w14:textId="73C1D506" w:rsidR="0069571F" w:rsidRDefault="0069571F" w:rsidP="0069571F">
      <w:r>
        <w:t xml:space="preserve">If the </w:t>
      </w:r>
      <w:r w:rsidRPr="005C34B3">
        <w:rPr>
          <w:rStyle w:val="CODEtemp"/>
        </w:rPr>
        <w:t>run</w:t>
      </w:r>
      <w:r>
        <w:t xml:space="preserve"> object to which the external property belongs contains a </w:t>
      </w:r>
      <w:proofErr w:type="spellStart"/>
      <w:r>
        <w:rPr>
          <w:rStyle w:val="CODEtemp"/>
        </w:rPr>
        <w:t>i</w:t>
      </w:r>
      <w:r w:rsidR="00355B20">
        <w:rPr>
          <w:rStyle w:val="CODEtemp"/>
        </w:rPr>
        <w:t>d.i</w:t>
      </w:r>
      <w:r>
        <w:rPr>
          <w:rStyle w:val="CODEtemp"/>
        </w:rPr>
        <w:t>nstance</w:t>
      </w:r>
      <w:r w:rsidRPr="005C34B3">
        <w:rPr>
          <w:rStyle w:val="CODEtemp"/>
        </w:rPr>
        <w:t>Guid</w:t>
      </w:r>
      <w:proofErr w:type="spellEnd"/>
      <w:r>
        <w:t xml:space="preserve"> property (§</w:t>
      </w:r>
      <w:r w:rsidR="00355B20">
        <w:fldChar w:fldCharType="begin"/>
      </w:r>
      <w:r w:rsidR="00355B20">
        <w:instrText xml:space="preserve"> REF _Ref526937024 \r \h </w:instrText>
      </w:r>
      <w:r w:rsidR="00355B20">
        <w:fldChar w:fldCharType="separate"/>
      </w:r>
      <w:r w:rsidR="00820181">
        <w:t>3.13.3</w:t>
      </w:r>
      <w:r w:rsidR="00355B20">
        <w:fldChar w:fldCharType="end"/>
      </w:r>
      <w:r w:rsidR="00355B20">
        <w:t>, §</w:t>
      </w:r>
      <w:r w:rsidR="00355B20">
        <w:fldChar w:fldCharType="begin"/>
      </w:r>
      <w:r w:rsidR="00355B20">
        <w:instrText xml:space="preserve"> REF _Ref526937044 \r \h </w:instrText>
      </w:r>
      <w:r w:rsidR="00355B20">
        <w:fldChar w:fldCharType="separate"/>
      </w:r>
      <w:r w:rsidR="00820181">
        <w:t>3.15.5</w:t>
      </w:r>
      <w:r w:rsidR="00355B20">
        <w:fldChar w:fldCharType="end"/>
      </w:r>
      <w:r>
        <w:t xml:space="preserve">), the </w:t>
      </w:r>
      <w:proofErr w:type="spellStart"/>
      <w:r w:rsidRPr="005C34B3">
        <w:rPr>
          <w:rStyle w:val="CODEtemp"/>
        </w:rPr>
        <w:t>externalPropert</w:t>
      </w:r>
      <w:r w:rsidR="00460F59">
        <w:rPr>
          <w:rStyle w:val="CODEtemp"/>
        </w:rPr>
        <w:t>ies</w:t>
      </w:r>
      <w:proofErr w:type="spellEnd"/>
      <w:r>
        <w:t xml:space="preserve"> object </w:t>
      </w:r>
      <w:r>
        <w:rPr>
          <w:b/>
        </w:rPr>
        <w:t>MAY</w:t>
      </w:r>
      <w:r>
        <w:t xml:space="preserve"> contain a property named </w:t>
      </w:r>
      <w:proofErr w:type="spellStart"/>
      <w:r w:rsidRPr="005C34B3">
        <w:rPr>
          <w:rStyle w:val="CODEtemp"/>
        </w:rPr>
        <w:t>run</w:t>
      </w:r>
      <w:r>
        <w:rPr>
          <w:rStyle w:val="CODEtemp"/>
        </w:rPr>
        <w:t>Instance</w:t>
      </w:r>
      <w:r w:rsidRPr="005C34B3">
        <w:rPr>
          <w:rStyle w:val="CODEtemp"/>
        </w:rPr>
        <w:t>Guid</w:t>
      </w:r>
      <w:proofErr w:type="spellEnd"/>
      <w:r>
        <w:t xml:space="preserve"> whose value is a</w:t>
      </w:r>
      <w:r w:rsidR="006958DC">
        <w:t xml:space="preserve"> GUID-valued</w:t>
      </w:r>
      <w:r>
        <w:t xml:space="preserve"> string</w:t>
      </w:r>
      <w:r w:rsidR="006958DC">
        <w:t xml:space="preserve"> (§</w:t>
      </w:r>
      <w:r w:rsidR="006958DC">
        <w:fldChar w:fldCharType="begin"/>
      </w:r>
      <w:r w:rsidR="006958DC">
        <w:instrText xml:space="preserve"> REF _Ref514314114 \r \h </w:instrText>
      </w:r>
      <w:r w:rsidR="006958DC">
        <w:fldChar w:fldCharType="separate"/>
      </w:r>
      <w:r w:rsidR="00820181">
        <w:t>3.5.3</w:t>
      </w:r>
      <w:r w:rsidR="006958DC">
        <w:fldChar w:fldCharType="end"/>
      </w:r>
      <w:r w:rsidR="006958DC">
        <w:t>)</w:t>
      </w:r>
      <w:r>
        <w:t xml:space="preserve"> that equals </w:t>
      </w:r>
      <w:proofErr w:type="spellStart"/>
      <w:r w:rsidR="00355B20">
        <w:rPr>
          <w:rStyle w:val="CODEtemp"/>
        </w:rPr>
        <w:t>id</w:t>
      </w:r>
      <w:r w:rsidRPr="005C34B3">
        <w:rPr>
          <w:rStyle w:val="CODEtemp"/>
        </w:rPr>
        <w:t>.</w:t>
      </w:r>
      <w:r>
        <w:rPr>
          <w:rStyle w:val="CODEtemp"/>
        </w:rPr>
        <w:t>instance</w:t>
      </w:r>
      <w:r w:rsidRPr="005C34B3">
        <w:rPr>
          <w:rStyle w:val="CODEtemp"/>
        </w:rPr>
        <w:t>Guid</w:t>
      </w:r>
      <w:proofErr w:type="spellEnd"/>
      <w:r>
        <w:t xml:space="preserve">. If the </w:t>
      </w:r>
      <w:r w:rsidRPr="005C34B3">
        <w:rPr>
          <w:rStyle w:val="CODEtemp"/>
        </w:rPr>
        <w:t>run</w:t>
      </w:r>
      <w:r>
        <w:t xml:space="preserve"> object does not define </w:t>
      </w:r>
      <w:proofErr w:type="spellStart"/>
      <w:r>
        <w:rPr>
          <w:rStyle w:val="CODEtemp"/>
        </w:rPr>
        <w:t>i</w:t>
      </w:r>
      <w:r w:rsidR="00355B20">
        <w:rPr>
          <w:rStyle w:val="CODEtemp"/>
        </w:rPr>
        <w:t>d.i</w:t>
      </w:r>
      <w:r>
        <w:rPr>
          <w:rStyle w:val="CODEtemp"/>
        </w:rPr>
        <w:t>nstance</w:t>
      </w:r>
      <w:r w:rsidRPr="005C34B3">
        <w:rPr>
          <w:rStyle w:val="CODEtemp"/>
        </w:rPr>
        <w:t>Guid</w:t>
      </w:r>
      <w:proofErr w:type="spellEnd"/>
      <w:r>
        <w:t xml:space="preserve">, then </w:t>
      </w:r>
      <w:proofErr w:type="spellStart"/>
      <w:r w:rsidRPr="005C34B3">
        <w:rPr>
          <w:rStyle w:val="CODEtemp"/>
        </w:rPr>
        <w:t>run</w:t>
      </w:r>
      <w:r>
        <w:rPr>
          <w:rStyle w:val="CODEtemp"/>
        </w:rPr>
        <w:t>Instance</w:t>
      </w:r>
      <w:r w:rsidRPr="005C34B3">
        <w:rPr>
          <w:rStyle w:val="CODEtemp"/>
        </w:rPr>
        <w:t>Guid</w:t>
      </w:r>
      <w:proofErr w:type="spellEnd"/>
      <w:r>
        <w:t xml:space="preserve"> </w:t>
      </w:r>
      <w:r>
        <w:rPr>
          <w:b/>
        </w:rPr>
        <w:t>SHALL</w:t>
      </w:r>
      <w:r>
        <w:t xml:space="preserve"> be absent.</w:t>
      </w:r>
    </w:p>
    <w:p w14:paraId="749593BC" w14:textId="62FB960D" w:rsidR="0069571F" w:rsidRDefault="0069571F" w:rsidP="0069571F">
      <w:pPr>
        <w:pStyle w:val="Heading3"/>
      </w:pPr>
      <w:bookmarkStart w:id="843" w:name="_Ref525634162"/>
      <w:bookmarkStart w:id="844" w:name="_Ref525810993"/>
      <w:bookmarkStart w:id="845" w:name="_Toc534899764"/>
      <w:r>
        <w:t>The property value</w:t>
      </w:r>
      <w:bookmarkEnd w:id="843"/>
      <w:r>
        <w:t xml:space="preserve"> propert</w:t>
      </w:r>
      <w:bookmarkEnd w:id="844"/>
      <w:r w:rsidR="00355B20">
        <w:t>ies</w:t>
      </w:r>
      <w:bookmarkEnd w:id="845"/>
    </w:p>
    <w:p w14:paraId="2951789A" w14:textId="15CD74F5" w:rsidR="0069571F" w:rsidRDefault="0069571F" w:rsidP="0069571F">
      <w:r>
        <w:t xml:space="preserve">An </w:t>
      </w:r>
      <w:proofErr w:type="spellStart"/>
      <w:r w:rsidRPr="005C34B3">
        <w:rPr>
          <w:rStyle w:val="CODEtemp"/>
        </w:rPr>
        <w:t>externalPropert</w:t>
      </w:r>
      <w:r w:rsidR="00355B20">
        <w:rPr>
          <w:rStyle w:val="CODEtemp"/>
        </w:rPr>
        <w:t>ies</w:t>
      </w:r>
      <w:proofErr w:type="spellEnd"/>
      <w:r>
        <w:t xml:space="preserve"> object </w:t>
      </w:r>
      <w:r>
        <w:rPr>
          <w:b/>
        </w:rPr>
        <w:t>SHALL</w:t>
      </w:r>
      <w:r>
        <w:t xml:space="preserve"> contain </w:t>
      </w:r>
      <w:r w:rsidR="00355B20">
        <w:t>one or more</w:t>
      </w:r>
      <w:r>
        <w:t xml:space="preserve"> propert</w:t>
      </w:r>
      <w:r w:rsidR="00355B20">
        <w:t>ies each of</w:t>
      </w:r>
      <w:r>
        <w:t xml:space="preserve"> whose name</w:t>
      </w:r>
      <w:r w:rsidR="00355B20">
        <w:t xml:space="preserve">s is constructed by prepending the string </w:t>
      </w:r>
      <w:r w:rsidR="00355B20" w:rsidRPr="00355B20">
        <w:rPr>
          <w:rStyle w:val="CODEtemp"/>
        </w:rPr>
        <w:t>"run."</w:t>
      </w:r>
      <w:r w:rsidR="00355B20">
        <w:t xml:space="preserve"> to</w:t>
      </w:r>
      <w:r>
        <w:t xml:space="preserve"> </w:t>
      </w:r>
      <w:r w:rsidR="00E84A11">
        <w:t>the name of the external property</w:t>
      </w:r>
      <w:r>
        <w:t xml:space="preserve"> and whose </w:t>
      </w:r>
      <w:r w:rsidR="00355B20">
        <w:t xml:space="preserve">corresponding </w:t>
      </w:r>
      <w:r>
        <w:t>value</w:t>
      </w:r>
      <w:r w:rsidR="00355B20">
        <w:t>s</w:t>
      </w:r>
      <w:r>
        <w:t xml:space="preserve"> </w:t>
      </w:r>
      <w:r w:rsidR="00355B20">
        <w:t>are</w:t>
      </w:r>
      <w:r>
        <w:t xml:space="preserve"> the value</w:t>
      </w:r>
      <w:r w:rsidR="00355B20">
        <w:t>s</w:t>
      </w:r>
      <w:r>
        <w:t xml:space="preserve"> of the external propert</w:t>
      </w:r>
      <w:r w:rsidR="00355B20">
        <w:t>ies</w:t>
      </w:r>
      <w:r>
        <w:t>, exactly as th</w:t>
      </w:r>
      <w:r w:rsidR="00355B20">
        <w:t>ose</w:t>
      </w:r>
      <w:r>
        <w:t xml:space="preserve"> propert</w:t>
      </w:r>
      <w:r w:rsidR="00355B20">
        <w:t>ies</w:t>
      </w:r>
      <w:r>
        <w:t xml:space="preserve"> would have appeared </w:t>
      </w:r>
      <w:r w:rsidR="00E84A11">
        <w:t xml:space="preserve"> </w:t>
      </w:r>
      <w:r>
        <w:t xml:space="preserve">had </w:t>
      </w:r>
      <w:r w:rsidR="00355B20">
        <w:t>they</w:t>
      </w:r>
      <w:r>
        <w:t xml:space="preserve"> occurred inline in the root file.</w:t>
      </w:r>
    </w:p>
    <w:p w14:paraId="358C759A" w14:textId="676FAFC3" w:rsidR="0069571F" w:rsidRDefault="0069571F" w:rsidP="0069571F">
      <w:pPr>
        <w:pStyle w:val="Note"/>
      </w:pPr>
      <w:r>
        <w:t>NOTE: See the EXAMPLE in §</w:t>
      </w:r>
      <w:r w:rsidR="00E84A11">
        <w:fldChar w:fldCharType="begin"/>
      </w:r>
      <w:r w:rsidR="00E84A11">
        <w:instrText xml:space="preserve"> REF _Ref525812129 \r \h </w:instrText>
      </w:r>
      <w:r w:rsidR="00E84A11">
        <w:fldChar w:fldCharType="separate"/>
      </w:r>
      <w:r w:rsidR="00820181">
        <w:t>4.3.1</w:t>
      </w:r>
      <w:r w:rsidR="00E84A11">
        <w:fldChar w:fldCharType="end"/>
      </w:r>
      <w:r>
        <w:t xml:space="preserve">, where the </w:t>
      </w:r>
      <w:r w:rsidR="00E84A11">
        <w:t>name</w:t>
      </w:r>
      <w:r w:rsidR="00355B20">
        <w:t>s</w:t>
      </w:r>
      <w:r w:rsidR="00E84A11">
        <w:t xml:space="preserve"> of the external propert</w:t>
      </w:r>
      <w:r w:rsidR="00355B20">
        <w:t>ies</w:t>
      </w:r>
      <w:r>
        <w:t xml:space="preserve"> </w:t>
      </w:r>
      <w:r w:rsidR="00355B20">
        <w:t>are</w:t>
      </w:r>
      <w:r>
        <w:t xml:space="preserve"> </w:t>
      </w:r>
      <w:r w:rsidRPr="00975C19">
        <w:rPr>
          <w:rStyle w:val="CODEtemp"/>
        </w:rPr>
        <w:t>files</w:t>
      </w:r>
      <w:r>
        <w:t xml:space="preserve"> </w:t>
      </w:r>
      <w:r w:rsidR="00355B20">
        <w:t xml:space="preserve">and </w:t>
      </w:r>
      <w:r w:rsidR="00355B20" w:rsidRPr="00355B20">
        <w:rPr>
          <w:rStyle w:val="CODEtemp"/>
        </w:rPr>
        <w:t>properties</w:t>
      </w:r>
      <w:r w:rsidR="00355B20">
        <w:t xml:space="preserve">, </w:t>
      </w:r>
      <w:r>
        <w:t xml:space="preserve">the externalized value of the </w:t>
      </w:r>
      <w:r w:rsidRPr="00975C19">
        <w:rPr>
          <w:rStyle w:val="CODEtemp"/>
        </w:rPr>
        <w:t>files</w:t>
      </w:r>
      <w:r>
        <w:t xml:space="preserve"> property is stored in a property named </w:t>
      </w:r>
      <w:r w:rsidR="00355B20">
        <w:rPr>
          <w:rStyle w:val="CODEtemp"/>
        </w:rPr>
        <w:t>run.f</w:t>
      </w:r>
      <w:r w:rsidRPr="00975C19">
        <w:rPr>
          <w:rStyle w:val="CODEtemp"/>
        </w:rPr>
        <w:t>iles</w:t>
      </w:r>
      <w:r w:rsidR="00355B20">
        <w:t xml:space="preserve">, and the externalized value of the </w:t>
      </w:r>
      <w:r w:rsidR="00355B20" w:rsidRPr="00355B20">
        <w:rPr>
          <w:rStyle w:val="CODEtemp"/>
        </w:rPr>
        <w:t>properties</w:t>
      </w:r>
      <w:r w:rsidR="00355B20">
        <w:t xml:space="preserve"> property is stored in a property named </w:t>
      </w:r>
      <w:proofErr w:type="spellStart"/>
      <w:r w:rsidR="00355B20" w:rsidRPr="00355B20">
        <w:rPr>
          <w:rStyle w:val="CODEtemp"/>
        </w:rPr>
        <w:t>run.properties</w:t>
      </w:r>
      <w:proofErr w:type="spellEnd"/>
      <w:r w:rsidR="00355B20">
        <w:t>.</w:t>
      </w:r>
    </w:p>
    <w:p w14:paraId="2A327042" w14:textId="78FC42DA" w:rsidR="00AF60C1" w:rsidRPr="00AF60C1" w:rsidRDefault="00AF60C1" w:rsidP="00E84A11"/>
    <w:p w14:paraId="141CE33F" w14:textId="75463474" w:rsidR="00AE0702" w:rsidRPr="00FD22AC" w:rsidRDefault="00AE0702" w:rsidP="00FD22AC">
      <w:pPr>
        <w:pStyle w:val="Heading1"/>
      </w:pPr>
      <w:bookmarkStart w:id="846" w:name="_Toc534899765"/>
      <w:r w:rsidRPr="00FD22AC">
        <w:lastRenderedPageBreak/>
        <w:t>Conformance</w:t>
      </w:r>
      <w:bookmarkEnd w:id="828"/>
      <w:bookmarkEnd w:id="846"/>
    </w:p>
    <w:p w14:paraId="1D48659C" w14:textId="6555FDBE" w:rsidR="00EE1E0B" w:rsidRDefault="00EE1E0B" w:rsidP="002244CB"/>
    <w:p w14:paraId="3BBDC6A3" w14:textId="77777777" w:rsidR="00376AE7" w:rsidRDefault="00376AE7" w:rsidP="00376AE7">
      <w:pPr>
        <w:pStyle w:val="Heading2"/>
        <w:numPr>
          <w:ilvl w:val="1"/>
          <w:numId w:val="2"/>
        </w:numPr>
      </w:pPr>
      <w:bookmarkStart w:id="847" w:name="_Toc534899766"/>
      <w:r>
        <w:t>Conformance targets</w:t>
      </w:r>
      <w:bookmarkEnd w:id="847"/>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78BA8811" w:rsidR="00376AE7" w:rsidRDefault="00376AE7" w:rsidP="00EA540C">
      <w:pPr>
        <w:pStyle w:val="ListParagraph"/>
        <w:numPr>
          <w:ilvl w:val="0"/>
          <w:numId w:val="37"/>
        </w:numPr>
        <w:rPr>
          <w:b/>
        </w:rPr>
      </w:pPr>
      <w:r w:rsidRPr="0091648B">
        <w:rPr>
          <w:b/>
        </w:rPr>
        <w:t>SARIF log file</w:t>
      </w:r>
      <w:r w:rsidR="008A788A">
        <w:t xml:space="preserve">: A </w:t>
      </w:r>
      <w:r w:rsidR="008A788A" w:rsidRPr="00270199">
        <w:t>log file in the format defined by the SARIF specification</w:t>
      </w:r>
      <w:r w:rsidR="008A788A">
        <w:t>.</w:t>
      </w:r>
    </w:p>
    <w:p w14:paraId="533F983C" w14:textId="45B2CE48" w:rsidR="00105CCB" w:rsidRDefault="00105CCB" w:rsidP="00EA540C">
      <w:pPr>
        <w:pStyle w:val="ListParagraph"/>
        <w:numPr>
          <w:ilvl w:val="0"/>
          <w:numId w:val="37"/>
        </w:numPr>
        <w:rPr>
          <w:b/>
        </w:rPr>
      </w:pPr>
      <w:r>
        <w:rPr>
          <w:b/>
        </w:rPr>
        <w:t>SARIF resource file</w:t>
      </w:r>
      <w:r>
        <w:t>: A SARIF file that contains only those elements related to resources.</w:t>
      </w:r>
    </w:p>
    <w:p w14:paraId="6CB59E4A" w14:textId="6DF6B2BD" w:rsidR="00CA3AC5" w:rsidRPr="0091648B" w:rsidRDefault="00CA3AC5" w:rsidP="00EA540C">
      <w:pPr>
        <w:pStyle w:val="ListParagraph"/>
        <w:numPr>
          <w:ilvl w:val="0"/>
          <w:numId w:val="37"/>
        </w:numPr>
        <w:rPr>
          <w:b/>
        </w:rPr>
      </w:pPr>
      <w:r>
        <w:rPr>
          <w:b/>
        </w:rPr>
        <w:t>SARIF producer</w:t>
      </w:r>
      <w:r>
        <w:t>: A program which emits output in the SARIF format.</w:t>
      </w:r>
    </w:p>
    <w:p w14:paraId="3DAC8075" w14:textId="76824EC8" w:rsidR="00376AE7" w:rsidRDefault="00376AE7" w:rsidP="00EA540C">
      <w:pPr>
        <w:pStyle w:val="ListParagraph"/>
        <w:numPr>
          <w:ilvl w:val="0"/>
          <w:numId w:val="37"/>
        </w:numPr>
      </w:pPr>
      <w:r w:rsidRPr="009F6C6C">
        <w:rPr>
          <w:b/>
        </w:rPr>
        <w:t>Direct producer</w:t>
      </w:r>
      <w:r>
        <w:t xml:space="preserve">: An analysis tool which </w:t>
      </w:r>
      <w:r w:rsidR="0018481C">
        <w:t>acts as a SARIF producer</w:t>
      </w:r>
      <w:r>
        <w:t>.</w:t>
      </w:r>
    </w:p>
    <w:p w14:paraId="74276143" w14:textId="77777777" w:rsidR="00D06F1A" w:rsidRDefault="00D06F1A" w:rsidP="00EA540C">
      <w:pPr>
        <w:pStyle w:val="ListParagraph"/>
        <w:numPr>
          <w:ilvl w:val="0"/>
          <w:numId w:val="37"/>
        </w:numPr>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rsidP="00EA540C">
      <w:pPr>
        <w:pStyle w:val="ListParagraph"/>
        <w:numPr>
          <w:ilvl w:val="0"/>
          <w:numId w:val="37"/>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EA540C">
      <w:pPr>
        <w:pStyle w:val="ListParagraph"/>
        <w:numPr>
          <w:ilvl w:val="0"/>
          <w:numId w:val="37"/>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EA540C">
      <w:pPr>
        <w:pStyle w:val="ListParagraph"/>
        <w:numPr>
          <w:ilvl w:val="0"/>
          <w:numId w:val="37"/>
        </w:numPr>
      </w:pPr>
      <w:r>
        <w:rPr>
          <w:b/>
        </w:rPr>
        <w:t>SARIF c</w:t>
      </w:r>
      <w:r w:rsidR="00376AE7" w:rsidRPr="009F6C6C">
        <w:rPr>
          <w:b/>
        </w:rPr>
        <w:t>onsumer</w:t>
      </w:r>
      <w:r w:rsidR="00376AE7">
        <w:t>: A program that reads and interprets a SARIF log file.</w:t>
      </w:r>
    </w:p>
    <w:p w14:paraId="38A66255" w14:textId="29BE08C8" w:rsidR="00376AE7" w:rsidRDefault="00376AE7" w:rsidP="00EA540C">
      <w:pPr>
        <w:pStyle w:val="ListParagraph"/>
        <w:numPr>
          <w:ilvl w:val="0"/>
          <w:numId w:val="37"/>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programming artifact in which it occurs.</w:t>
      </w:r>
    </w:p>
    <w:p w14:paraId="7A6398D9" w14:textId="4798BA87" w:rsidR="00D03634" w:rsidRDefault="00D03634" w:rsidP="00EA540C">
      <w:pPr>
        <w:pStyle w:val="ListParagraph"/>
        <w:numPr>
          <w:ilvl w:val="0"/>
          <w:numId w:val="37"/>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27FF09AC" w:rsidR="00435405" w:rsidRDefault="00435405" w:rsidP="00EA540C">
      <w:pPr>
        <w:pStyle w:val="ListParagraph"/>
        <w:numPr>
          <w:ilvl w:val="0"/>
          <w:numId w:val="37"/>
        </w:numPr>
      </w:pPr>
      <w:r>
        <w:rPr>
          <w:b/>
        </w:rPr>
        <w:t>Engineering system</w:t>
      </w:r>
      <w:r>
        <w:t>:</w:t>
      </w:r>
      <w:r w:rsidRPr="00435405">
        <w:t xml:space="preserve"> </w:t>
      </w:r>
      <w:r>
        <w:t xml:space="preserve">a software development environment within which analysis tools execute. It might include a build system, a source control system, a </w:t>
      </w:r>
      <w:hyperlink w:anchor="def_result_management_system" w:history="1">
        <w:r w:rsidRPr="00DD0A16">
          <w:rPr>
            <w:rStyle w:val="Hyperlink"/>
          </w:rPr>
          <w:t>result management system</w:t>
        </w:r>
      </w:hyperlink>
      <w:r>
        <w:t>, a bug tracking system, a test execution system, and so on.</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848" w:name="_Toc534899767"/>
      <w:r>
        <w:t>Conformance Clause 1: SARIF log file</w:t>
      </w:r>
      <w:bookmarkEnd w:id="848"/>
    </w:p>
    <w:p w14:paraId="7C2F5389" w14:textId="0A4B72C2" w:rsidR="0018481C" w:rsidRDefault="00376AE7" w:rsidP="00376AE7">
      <w:r>
        <w:t>A text file satisfies the “SARIF log file” conformance profile if</w:t>
      </w:r>
      <w:r w:rsidR="0018481C">
        <w:t>:</w:t>
      </w:r>
    </w:p>
    <w:p w14:paraId="177D8019" w14:textId="791D9AE8" w:rsidR="00376AE7" w:rsidRPr="00473A15" w:rsidRDefault="0018481C" w:rsidP="00EA540C">
      <w:pPr>
        <w:pStyle w:val="ListParagraph"/>
        <w:numPr>
          <w:ilvl w:val="0"/>
          <w:numId w:val="43"/>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820181">
        <w:t>3</w:t>
      </w:r>
      <w:r w:rsidR="002244CB">
        <w:fldChar w:fldCharType="end"/>
      </w:r>
      <w:r w:rsidR="00376AE7">
        <w:t>.</w:t>
      </w:r>
    </w:p>
    <w:p w14:paraId="0502E9E3" w14:textId="302C5B6F" w:rsidR="00105CCB" w:rsidRDefault="00105CCB" w:rsidP="00376AE7">
      <w:pPr>
        <w:pStyle w:val="Heading2"/>
        <w:numPr>
          <w:ilvl w:val="1"/>
          <w:numId w:val="2"/>
        </w:numPr>
      </w:pPr>
      <w:bookmarkStart w:id="849" w:name="_Toc534899768"/>
      <w:r>
        <w:t>Conformance Clause 2: SARIF resource file</w:t>
      </w:r>
      <w:bookmarkEnd w:id="849"/>
    </w:p>
    <w:p w14:paraId="2BD1E793" w14:textId="77777777" w:rsidR="00105CCB" w:rsidRDefault="00105CCB" w:rsidP="00105CCB">
      <w:r>
        <w:t>A text file satisfies the “SARIF resource file” conformance profile if:</w:t>
      </w:r>
    </w:p>
    <w:p w14:paraId="2EADB205" w14:textId="003876A3" w:rsidR="00105CCB" w:rsidRDefault="00105CCB" w:rsidP="00EA540C">
      <w:pPr>
        <w:pStyle w:val="ListParagraph"/>
        <w:numPr>
          <w:ilvl w:val="0"/>
          <w:numId w:val="43"/>
        </w:numPr>
      </w:pPr>
      <w:r>
        <w:t>Its name conforms to the convention defined in §</w:t>
      </w:r>
      <w:r>
        <w:fldChar w:fldCharType="begin"/>
      </w:r>
      <w:r>
        <w:instrText xml:space="preserve"> REF _Ref508811723 \r \h </w:instrText>
      </w:r>
      <w:r>
        <w:fldChar w:fldCharType="separate"/>
      </w:r>
      <w:r w:rsidR="00820181">
        <w:t>3.11.6.5</w:t>
      </w:r>
      <w:r>
        <w:fldChar w:fldCharType="end"/>
      </w:r>
      <w:r>
        <w:t>, “</w:t>
      </w:r>
      <w:r w:rsidR="001E6121">
        <w:fldChar w:fldCharType="begin"/>
      </w:r>
      <w:r w:rsidR="001E6121">
        <w:instrText xml:space="preserve"> REF _Ref508811723 \h </w:instrText>
      </w:r>
      <w:r w:rsidR="001E6121">
        <w:fldChar w:fldCharType="separate"/>
      </w:r>
      <w:r w:rsidR="00820181">
        <w:t>SARIF resource file format</w:t>
      </w:r>
      <w:r w:rsidR="001E6121">
        <w:fldChar w:fldCharType="end"/>
      </w:r>
      <w:r>
        <w:t>”.</w:t>
      </w:r>
    </w:p>
    <w:p w14:paraId="58932575" w14:textId="61FE8524" w:rsidR="00105CCB" w:rsidRDefault="00105CCB" w:rsidP="00EA540C">
      <w:pPr>
        <w:pStyle w:val="ListParagraph"/>
        <w:numPr>
          <w:ilvl w:val="0"/>
          <w:numId w:val="43"/>
        </w:numPr>
      </w:pPr>
      <w:r>
        <w:t xml:space="preserve">It contains only those elements defined in </w:t>
      </w:r>
      <w:bookmarkStart w:id="850" w:name="_Hlk507945868"/>
      <w:r>
        <w:t>§</w:t>
      </w:r>
      <w:r>
        <w:fldChar w:fldCharType="begin"/>
      </w:r>
      <w:r>
        <w:instrText xml:space="preserve"> REF _Ref508811723 \r \h </w:instrText>
      </w:r>
      <w:r>
        <w:fldChar w:fldCharType="separate"/>
      </w:r>
      <w:r w:rsidR="00820181">
        <w:t>3.11.6.5</w:t>
      </w:r>
      <w:r>
        <w:fldChar w:fldCharType="end"/>
      </w:r>
      <w:r>
        <w:t>.</w:t>
      </w:r>
      <w:bookmarkEnd w:id="850"/>
    </w:p>
    <w:p w14:paraId="2010E9D3" w14:textId="601E7620" w:rsidR="00105CCB" w:rsidRPr="00647D3C" w:rsidRDefault="00105CCB" w:rsidP="00EA540C">
      <w:pPr>
        <w:pStyle w:val="ListParagraph"/>
        <w:numPr>
          <w:ilvl w:val="0"/>
          <w:numId w:val="43"/>
        </w:numPr>
      </w:pPr>
      <w:r>
        <w:t>Those elements that it does contain conform to the syntax and semantics defined in §</w:t>
      </w:r>
      <w:r>
        <w:fldChar w:fldCharType="begin"/>
      </w:r>
      <w:r>
        <w:instrText xml:space="preserve"> REF _Ref506805751 \r \h </w:instrText>
      </w:r>
      <w:r>
        <w:fldChar w:fldCharType="separate"/>
      </w:r>
      <w:r w:rsidR="00820181">
        <w:t>3</w:t>
      </w:r>
      <w:r>
        <w:fldChar w:fldCharType="end"/>
      </w:r>
      <w:r>
        <w:t>, except as modified in §</w:t>
      </w:r>
      <w:r>
        <w:fldChar w:fldCharType="begin"/>
      </w:r>
      <w:r>
        <w:instrText xml:space="preserve"> REF _Ref508811723 \r \h </w:instrText>
      </w:r>
      <w:r>
        <w:fldChar w:fldCharType="separate"/>
      </w:r>
      <w:r w:rsidR="00820181">
        <w:t>3.11.6.5</w:t>
      </w:r>
      <w:r>
        <w:fldChar w:fldCharType="end"/>
      </w:r>
      <w:r>
        <w:t>.</w:t>
      </w:r>
    </w:p>
    <w:p w14:paraId="3A58DDE1" w14:textId="56034256" w:rsidR="0018481C" w:rsidRDefault="0018481C" w:rsidP="00376AE7">
      <w:pPr>
        <w:pStyle w:val="Heading2"/>
        <w:numPr>
          <w:ilvl w:val="1"/>
          <w:numId w:val="2"/>
        </w:numPr>
      </w:pPr>
      <w:bookmarkStart w:id="851" w:name="_Toc534899769"/>
      <w:r>
        <w:t xml:space="preserve">Conformance Clause </w:t>
      </w:r>
      <w:r w:rsidR="00105CCB">
        <w:t>3</w:t>
      </w:r>
      <w:r>
        <w:t>: SARIF producer</w:t>
      </w:r>
      <w:bookmarkEnd w:id="851"/>
    </w:p>
    <w:p w14:paraId="350705EC" w14:textId="77777777" w:rsidR="0018481C" w:rsidRDefault="0018481C" w:rsidP="0018481C">
      <w:r>
        <w:t>A program satisfies the “SARIF producer” conformance profile if:</w:t>
      </w:r>
    </w:p>
    <w:p w14:paraId="697B080C" w14:textId="12F38585" w:rsidR="0018481C" w:rsidRDefault="0018481C" w:rsidP="00EA540C">
      <w:pPr>
        <w:pStyle w:val="ListParagraph"/>
        <w:numPr>
          <w:ilvl w:val="0"/>
          <w:numId w:val="44"/>
        </w:numPr>
      </w:pPr>
      <w:r>
        <w:t>It produces output in the SARIF format, according to the semantics defined in §</w:t>
      </w:r>
      <w:r>
        <w:fldChar w:fldCharType="begin"/>
      </w:r>
      <w:r>
        <w:instrText xml:space="preserve"> REF _Ref506805751 \r \h </w:instrText>
      </w:r>
      <w:r>
        <w:fldChar w:fldCharType="separate"/>
      </w:r>
      <w:r w:rsidR="00820181">
        <w:t>3</w:t>
      </w:r>
      <w:r>
        <w:fldChar w:fldCharType="end"/>
      </w:r>
      <w:r>
        <w:t>.</w:t>
      </w:r>
    </w:p>
    <w:p w14:paraId="2447FAA5" w14:textId="34305D55" w:rsidR="0018481C" w:rsidRPr="0018481C" w:rsidRDefault="0018481C" w:rsidP="00EA540C">
      <w:pPr>
        <w:pStyle w:val="ListParagraph"/>
        <w:numPr>
          <w:ilvl w:val="0"/>
          <w:numId w:val="44"/>
        </w:numPr>
      </w:pPr>
      <w:r>
        <w:t>It satisfies those normative requirements in §</w:t>
      </w:r>
      <w:r>
        <w:fldChar w:fldCharType="begin"/>
      </w:r>
      <w:r>
        <w:instrText xml:space="preserve"> REF _Ref506805751 \r \h </w:instrText>
      </w:r>
      <w:r>
        <w:fldChar w:fldCharType="separate"/>
      </w:r>
      <w:r w:rsidR="00820181">
        <w:t>3</w:t>
      </w:r>
      <w:r>
        <w:fldChar w:fldCharType="end"/>
      </w:r>
      <w:r>
        <w:t xml:space="preserve"> that are designated as applying to SARIF producers.</w:t>
      </w:r>
    </w:p>
    <w:p w14:paraId="44A7F8ED" w14:textId="73281927" w:rsidR="00376AE7" w:rsidRDefault="00376AE7" w:rsidP="00376AE7">
      <w:pPr>
        <w:pStyle w:val="Heading2"/>
        <w:numPr>
          <w:ilvl w:val="1"/>
          <w:numId w:val="2"/>
        </w:numPr>
      </w:pPr>
      <w:bookmarkStart w:id="852" w:name="_Toc534899770"/>
      <w:r>
        <w:lastRenderedPageBreak/>
        <w:t xml:space="preserve">Conformance Clause </w:t>
      </w:r>
      <w:r w:rsidR="00105CCB">
        <w:t>4</w:t>
      </w:r>
      <w:r>
        <w:t>: Direct producer</w:t>
      </w:r>
      <w:bookmarkEnd w:id="852"/>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EA540C">
      <w:pPr>
        <w:pStyle w:val="ListParagraph"/>
        <w:numPr>
          <w:ilvl w:val="0"/>
          <w:numId w:val="38"/>
        </w:numPr>
      </w:pPr>
      <w:r>
        <w:t>It</w:t>
      </w:r>
      <w:r w:rsidR="0018481C">
        <w:t xml:space="preserve"> satisfies the “SARIF producer” conformance profile</w:t>
      </w:r>
      <w:r>
        <w:t>.</w:t>
      </w:r>
    </w:p>
    <w:p w14:paraId="1B2851C8" w14:textId="4F1B0161" w:rsidR="00376AE7" w:rsidRDefault="00376AE7" w:rsidP="00EA540C">
      <w:pPr>
        <w:pStyle w:val="ListParagraph"/>
        <w:numPr>
          <w:ilvl w:val="0"/>
          <w:numId w:val="38"/>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820181">
        <w:t>3</w:t>
      </w:r>
      <w:r w:rsidR="002244CB">
        <w:fldChar w:fldCharType="end"/>
      </w:r>
      <w:r>
        <w:t xml:space="preserve"> that are designated as applying to </w:t>
      </w:r>
      <w:r w:rsidR="0018481C">
        <w:t>“</w:t>
      </w:r>
      <w:r>
        <w:t>direct producers</w:t>
      </w:r>
      <w:r w:rsidR="0018481C">
        <w:t>” or to “analysis tools”</w:t>
      </w:r>
      <w:r>
        <w:t>.</w:t>
      </w:r>
    </w:p>
    <w:p w14:paraId="74D6208C" w14:textId="525D31A4" w:rsidR="00376AE7" w:rsidRPr="00473A15" w:rsidRDefault="00376AE7" w:rsidP="00EA540C">
      <w:pPr>
        <w:pStyle w:val="ListParagraph"/>
        <w:numPr>
          <w:ilvl w:val="0"/>
          <w:numId w:val="38"/>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820181">
        <w:t>3</w:t>
      </w:r>
      <w:r w:rsidR="002244CB">
        <w:fldChar w:fldCharType="end"/>
      </w:r>
      <w:r>
        <w:t>, are intended to be produced only by converters.</w:t>
      </w:r>
    </w:p>
    <w:p w14:paraId="4F7B2319" w14:textId="5617020B" w:rsidR="00376AE7" w:rsidRDefault="00376AE7" w:rsidP="00376AE7">
      <w:pPr>
        <w:pStyle w:val="Heading2"/>
        <w:numPr>
          <w:ilvl w:val="1"/>
          <w:numId w:val="2"/>
        </w:numPr>
      </w:pPr>
      <w:bookmarkStart w:id="853" w:name="_Toc534899771"/>
      <w:r>
        <w:t xml:space="preserve">Conformance Clause </w:t>
      </w:r>
      <w:r w:rsidR="00D06F1A">
        <w:t>5</w:t>
      </w:r>
      <w:r>
        <w:t>: Deterministic producer</w:t>
      </w:r>
      <w:bookmarkEnd w:id="853"/>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EA540C">
      <w:pPr>
        <w:pStyle w:val="ListParagraph"/>
        <w:numPr>
          <w:ilvl w:val="0"/>
          <w:numId w:val="42"/>
        </w:numPr>
      </w:pPr>
      <w:r>
        <w:t>It satisfies the “Direct producer” conformance profile or the “Converter” conformance profile, as appropriate.</w:t>
      </w:r>
    </w:p>
    <w:p w14:paraId="65C8356A" w14:textId="652A0D38" w:rsidR="00376AE7" w:rsidRPr="00226870" w:rsidRDefault="00376AE7" w:rsidP="00EA540C">
      <w:pPr>
        <w:pStyle w:val="ListParagraph"/>
        <w:numPr>
          <w:ilvl w:val="0"/>
          <w:numId w:val="42"/>
        </w:numPr>
      </w:pPr>
      <w:r>
        <w:t xml:space="preserve">It satisfies the normative requirements in </w:t>
      </w:r>
      <w:hyperlink w:anchor="AppendixDeterminism" w:history="1">
        <w:r w:rsidR="002244CB" w:rsidRPr="00524CAF">
          <w:rPr>
            <w:rStyle w:val="Hyperlink"/>
          </w:rPr>
          <w:t>Appendix F</w:t>
        </w:r>
      </w:hyperlink>
      <w:r>
        <w:t>, “Producing deterministic SARIF log files”.</w:t>
      </w:r>
    </w:p>
    <w:p w14:paraId="59618CD5" w14:textId="299BEF7E" w:rsidR="00D06F1A" w:rsidRDefault="00D06F1A" w:rsidP="00D06F1A">
      <w:pPr>
        <w:pStyle w:val="Heading2"/>
        <w:numPr>
          <w:ilvl w:val="1"/>
          <w:numId w:val="2"/>
        </w:numPr>
      </w:pPr>
      <w:bookmarkStart w:id="854" w:name="_Toc534899772"/>
      <w:r>
        <w:t>Conformance Clause 6: Converter</w:t>
      </w:r>
      <w:bookmarkEnd w:id="854"/>
    </w:p>
    <w:p w14:paraId="0E64B467" w14:textId="77777777" w:rsidR="00D06F1A" w:rsidRDefault="00D06F1A" w:rsidP="00D06F1A">
      <w:r>
        <w:t>A converter satisfies the “Converter” conformance profile if:</w:t>
      </w:r>
    </w:p>
    <w:p w14:paraId="486991E8" w14:textId="77777777" w:rsidR="00D06F1A" w:rsidRDefault="00D06F1A" w:rsidP="00EA540C">
      <w:pPr>
        <w:pStyle w:val="ListParagraph"/>
        <w:numPr>
          <w:ilvl w:val="0"/>
          <w:numId w:val="39"/>
        </w:numPr>
      </w:pPr>
      <w:r>
        <w:t>It satisfies the “SARIF producer” conformance profile.</w:t>
      </w:r>
    </w:p>
    <w:p w14:paraId="150F5DDB" w14:textId="0D306D10" w:rsidR="00D06F1A" w:rsidRDefault="00D06F1A" w:rsidP="00EA540C">
      <w:pPr>
        <w:pStyle w:val="ListParagraph"/>
        <w:numPr>
          <w:ilvl w:val="0"/>
          <w:numId w:val="39"/>
        </w:numPr>
      </w:pPr>
      <w:r>
        <w:t>It additionally satisfies those normative requirements in §</w:t>
      </w:r>
      <w:r>
        <w:fldChar w:fldCharType="begin"/>
      </w:r>
      <w:r>
        <w:instrText xml:space="preserve"> REF _Ref506805751 \r \h </w:instrText>
      </w:r>
      <w:r>
        <w:fldChar w:fldCharType="separate"/>
      </w:r>
      <w:r w:rsidR="00820181">
        <w:t>3</w:t>
      </w:r>
      <w:r>
        <w:fldChar w:fldCharType="end"/>
      </w:r>
      <w:r>
        <w:t xml:space="preserve"> that are designated as applying to converters.</w:t>
      </w:r>
    </w:p>
    <w:p w14:paraId="0990559B" w14:textId="1E2FB6E2" w:rsidR="00D06F1A" w:rsidRDefault="00D06F1A" w:rsidP="00EA540C">
      <w:pPr>
        <w:pStyle w:val="ListParagraph"/>
        <w:numPr>
          <w:ilvl w:val="0"/>
          <w:numId w:val="39"/>
        </w:numPr>
      </w:pPr>
      <w:r>
        <w:t>It does not emit any objects, properties, or values which, according to §</w:t>
      </w:r>
      <w:r>
        <w:fldChar w:fldCharType="begin"/>
      </w:r>
      <w:r>
        <w:instrText xml:space="preserve"> REF _Ref506805751 \r \h </w:instrText>
      </w:r>
      <w:r>
        <w:fldChar w:fldCharType="separate"/>
      </w:r>
      <w:r w:rsidR="00820181">
        <w:t>3</w:t>
      </w:r>
      <w:r>
        <w:fldChar w:fldCharType="end"/>
      </w:r>
      <w:r>
        <w:t>, are intended to be produced only by direct producers.</w:t>
      </w:r>
    </w:p>
    <w:p w14:paraId="493D3DE6" w14:textId="184C26E6" w:rsidR="00D06F1A" w:rsidRDefault="00D06F1A" w:rsidP="00D06F1A">
      <w:pPr>
        <w:pStyle w:val="Heading2"/>
      </w:pPr>
      <w:bookmarkStart w:id="855" w:name="_Toc534899773"/>
      <w:r>
        <w:t>Conformance Clause 7: SARIF post-processor</w:t>
      </w:r>
      <w:bookmarkEnd w:id="855"/>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rsidP="00EA540C">
      <w:pPr>
        <w:pStyle w:val="ListParagraph"/>
        <w:numPr>
          <w:ilvl w:val="0"/>
          <w:numId w:val="56"/>
        </w:numPr>
      </w:pPr>
      <w:r>
        <w:t>It satisfies the “SARIF producer” conformance profile.</w:t>
      </w:r>
    </w:p>
    <w:p w14:paraId="3C7D01CC" w14:textId="1B679271" w:rsidR="00D06F1A" w:rsidRPr="00D06F1A" w:rsidRDefault="00D06F1A" w:rsidP="00EA540C">
      <w:pPr>
        <w:pStyle w:val="ListParagraph"/>
        <w:numPr>
          <w:ilvl w:val="0"/>
          <w:numId w:val="56"/>
        </w:numPr>
      </w:pPr>
      <w:r>
        <w:t>It additionally satisfies those normative requirements in §</w:t>
      </w:r>
      <w:r>
        <w:fldChar w:fldCharType="begin"/>
      </w:r>
      <w:r>
        <w:instrText xml:space="preserve"> REF _Ref506805751 \r \h </w:instrText>
      </w:r>
      <w:r>
        <w:fldChar w:fldCharType="separate"/>
      </w:r>
      <w:r w:rsidR="00820181">
        <w:t>3</w:t>
      </w:r>
      <w:r>
        <w:fldChar w:fldCharType="end"/>
      </w:r>
      <w:r>
        <w:t xml:space="preserve"> that are designated as applying to p</w:t>
      </w:r>
      <w:r w:rsidR="002441FA">
        <w:t>o</w:t>
      </w:r>
      <w:r>
        <w:t>st-processors.</w:t>
      </w:r>
    </w:p>
    <w:p w14:paraId="4CB61480" w14:textId="44DF2AC5" w:rsidR="00376AE7" w:rsidRDefault="00376AE7" w:rsidP="00376AE7">
      <w:pPr>
        <w:pStyle w:val="Heading2"/>
        <w:numPr>
          <w:ilvl w:val="1"/>
          <w:numId w:val="2"/>
        </w:numPr>
      </w:pPr>
      <w:bookmarkStart w:id="856" w:name="_Toc534899774"/>
      <w:r>
        <w:t xml:space="preserve">Conformance Clause </w:t>
      </w:r>
      <w:r w:rsidR="00D06F1A">
        <w:t>8</w:t>
      </w:r>
      <w:r>
        <w:t xml:space="preserve">: </w:t>
      </w:r>
      <w:r w:rsidR="0018481C">
        <w:t>SARIF c</w:t>
      </w:r>
      <w:r>
        <w:t>onsumer</w:t>
      </w:r>
      <w:bookmarkEnd w:id="856"/>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43FB497E" w:rsidR="00376AE7" w:rsidRDefault="00376AE7" w:rsidP="00EA540C">
      <w:pPr>
        <w:pStyle w:val="ListParagraph"/>
        <w:numPr>
          <w:ilvl w:val="0"/>
          <w:numId w:val="40"/>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820181">
        <w:t>3</w:t>
      </w:r>
      <w:r w:rsidR="002244CB">
        <w:fldChar w:fldCharType="end"/>
      </w:r>
      <w:r>
        <w:t>.</w:t>
      </w:r>
    </w:p>
    <w:p w14:paraId="7B2084FE" w14:textId="05823106" w:rsidR="00376AE7" w:rsidRPr="00473A15" w:rsidRDefault="00376AE7" w:rsidP="00EA540C">
      <w:pPr>
        <w:pStyle w:val="ListParagraph"/>
        <w:numPr>
          <w:ilvl w:val="0"/>
          <w:numId w:val="40"/>
        </w:numPr>
      </w:pPr>
      <w:r>
        <w:t>It satisfies those normative requirements in §</w:t>
      </w:r>
      <w:r w:rsidR="0029266C">
        <w:fldChar w:fldCharType="begin"/>
      </w:r>
      <w:r w:rsidR="0029266C">
        <w:instrText xml:space="preserve"> REF _Ref506805751 \r \h </w:instrText>
      </w:r>
      <w:r w:rsidR="0029266C">
        <w:fldChar w:fldCharType="separate"/>
      </w:r>
      <w:r w:rsidR="00820181">
        <w:t>3</w:t>
      </w:r>
      <w:r w:rsidR="0029266C">
        <w:fldChar w:fldCharType="end"/>
      </w:r>
      <w:r>
        <w:t xml:space="preserve"> that are designated as applying to</w:t>
      </w:r>
      <w:r w:rsidR="0018481C">
        <w:t xml:space="preserve"> SARIF</w:t>
      </w:r>
      <w:r>
        <w:t xml:space="preserve"> consumers.</w:t>
      </w:r>
    </w:p>
    <w:p w14:paraId="299AF6C4" w14:textId="708CB0AA" w:rsidR="00376AE7" w:rsidRDefault="00376AE7" w:rsidP="00376AE7">
      <w:pPr>
        <w:pStyle w:val="Heading2"/>
        <w:numPr>
          <w:ilvl w:val="1"/>
          <w:numId w:val="2"/>
        </w:numPr>
      </w:pPr>
      <w:bookmarkStart w:id="857" w:name="_Toc534899775"/>
      <w:r>
        <w:t xml:space="preserve">Conformance Clause </w:t>
      </w:r>
      <w:r w:rsidR="00D06F1A">
        <w:t>9</w:t>
      </w:r>
      <w:r>
        <w:t>: Viewer</w:t>
      </w:r>
      <w:bookmarkEnd w:id="857"/>
    </w:p>
    <w:p w14:paraId="38F985A9" w14:textId="5E4473E3" w:rsidR="00376AE7" w:rsidRDefault="00376AE7" w:rsidP="00376AE7">
      <w:r>
        <w:t>A viewer satisfies the “viewer” conformance profile if</w:t>
      </w:r>
      <w:r w:rsidR="0018481C">
        <w:t>:</w:t>
      </w:r>
    </w:p>
    <w:p w14:paraId="578970AC" w14:textId="369C074C" w:rsidR="00376AE7" w:rsidRDefault="00376AE7" w:rsidP="00EA540C">
      <w:pPr>
        <w:pStyle w:val="ListParagraph"/>
        <w:numPr>
          <w:ilvl w:val="0"/>
          <w:numId w:val="41"/>
        </w:numPr>
      </w:pPr>
      <w:r>
        <w:t>It satisfies the “</w:t>
      </w:r>
      <w:r w:rsidR="0018481C">
        <w:t xml:space="preserve">SARIF </w:t>
      </w:r>
      <w:r>
        <w:t>consumer” conformance profile.</w:t>
      </w:r>
    </w:p>
    <w:p w14:paraId="4EB44CE0" w14:textId="7540408B" w:rsidR="00376AE7" w:rsidRDefault="00376AE7" w:rsidP="00EA540C">
      <w:pPr>
        <w:pStyle w:val="ListParagraph"/>
        <w:numPr>
          <w:ilvl w:val="0"/>
          <w:numId w:val="41"/>
        </w:numPr>
      </w:pPr>
      <w:r>
        <w:t>It additionally satisfies the normative requirements in §</w:t>
      </w:r>
      <w:r w:rsidR="002244CB">
        <w:fldChar w:fldCharType="begin"/>
      </w:r>
      <w:r w:rsidR="002244CB">
        <w:instrText xml:space="preserve"> REF _Ref506805751 \r \h </w:instrText>
      </w:r>
      <w:r w:rsidR="002244CB">
        <w:fldChar w:fldCharType="separate"/>
      </w:r>
      <w:r w:rsidR="00820181">
        <w:t>3</w:t>
      </w:r>
      <w:r w:rsidR="002244CB">
        <w:fldChar w:fldCharType="end"/>
      </w:r>
      <w:r>
        <w:t xml:space="preserve"> that are designated as applying to viewers.</w:t>
      </w:r>
    </w:p>
    <w:p w14:paraId="44A0F607" w14:textId="77777777" w:rsidR="00E8605A" w:rsidRDefault="00E8605A" w:rsidP="00E8605A">
      <w:pPr>
        <w:pStyle w:val="Heading2"/>
        <w:numPr>
          <w:ilvl w:val="1"/>
          <w:numId w:val="2"/>
        </w:numPr>
      </w:pPr>
      <w:bookmarkStart w:id="858" w:name="_Toc534899776"/>
      <w:bookmarkStart w:id="859" w:name="_Hlk512505065"/>
      <w:r>
        <w:t>Conformance Clause 10: Result management system</w:t>
      </w:r>
      <w:bookmarkEnd w:id="858"/>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EA540C">
      <w:pPr>
        <w:pStyle w:val="ListParagraph"/>
        <w:numPr>
          <w:ilvl w:val="0"/>
          <w:numId w:val="57"/>
        </w:numPr>
      </w:pPr>
      <w:r>
        <w:t>It satisfies the “SARIF consumer” conformance profile.</w:t>
      </w:r>
    </w:p>
    <w:p w14:paraId="35532103" w14:textId="39FAF004" w:rsidR="00AE0702" w:rsidRDefault="00E8605A" w:rsidP="00EA540C">
      <w:pPr>
        <w:pStyle w:val="ListParagraph"/>
        <w:numPr>
          <w:ilvl w:val="0"/>
          <w:numId w:val="57"/>
        </w:numPr>
      </w:pPr>
      <w:r>
        <w:t>It additionally satisfies the normative requirements in §</w:t>
      </w:r>
      <w:r>
        <w:fldChar w:fldCharType="begin"/>
      </w:r>
      <w:r>
        <w:instrText xml:space="preserve"> REF _Ref506805751 \r \h </w:instrText>
      </w:r>
      <w:r>
        <w:fldChar w:fldCharType="separate"/>
      </w:r>
      <w:r w:rsidR="00820181">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859"/>
    </w:p>
    <w:p w14:paraId="79E66955" w14:textId="44610F19" w:rsidR="00435405" w:rsidRDefault="00435405" w:rsidP="00435405">
      <w:pPr>
        <w:pStyle w:val="Heading2"/>
      </w:pPr>
      <w:bookmarkStart w:id="860" w:name="_Toc534899777"/>
      <w:r>
        <w:lastRenderedPageBreak/>
        <w:t>Conformance Clause 11: Engineering system</w:t>
      </w:r>
      <w:bookmarkEnd w:id="860"/>
    </w:p>
    <w:p w14:paraId="5A8D0E9E" w14:textId="2048F54B" w:rsidR="00435405" w:rsidRDefault="00435405" w:rsidP="00435405">
      <w:r>
        <w:t>An engineering system satisfies the “engineering system” conformance profile if:</w:t>
      </w:r>
    </w:p>
    <w:p w14:paraId="29F6F326" w14:textId="485459A2" w:rsidR="00435405" w:rsidRPr="00435405" w:rsidRDefault="00435405" w:rsidP="00EA540C">
      <w:pPr>
        <w:pStyle w:val="ListParagraph"/>
        <w:numPr>
          <w:ilvl w:val="0"/>
          <w:numId w:val="60"/>
        </w:numPr>
      </w:pPr>
      <w:r>
        <w:t>It satisfies the normative requirements in §</w:t>
      </w:r>
      <w:r>
        <w:fldChar w:fldCharType="begin"/>
      </w:r>
      <w:r>
        <w:instrText xml:space="preserve"> REF _Ref506805751 \r \h </w:instrText>
      </w:r>
      <w:r>
        <w:fldChar w:fldCharType="separate"/>
      </w:r>
      <w:r w:rsidR="00820181">
        <w:t>3</w:t>
      </w:r>
      <w:r>
        <w:fldChar w:fldCharType="end"/>
      </w:r>
      <w:r>
        <w:t xml:space="preserve"> that are designated as applying to engineering systems.</w:t>
      </w:r>
    </w:p>
    <w:p w14:paraId="51263FE3" w14:textId="31A49E7E" w:rsidR="0052099F" w:rsidRDefault="002244CB" w:rsidP="00CE1F32">
      <w:pPr>
        <w:pStyle w:val="AppendixHeading1"/>
      </w:pPr>
      <w:bookmarkStart w:id="861" w:name="AppendixAcknowledgments"/>
      <w:bookmarkStart w:id="862" w:name="_Toc85472897"/>
      <w:bookmarkStart w:id="863" w:name="_Toc287332012"/>
      <w:bookmarkStart w:id="864" w:name="_Toc534899778"/>
      <w:bookmarkStart w:id="865" w:name="_Hlk513041526"/>
      <w:bookmarkEnd w:id="861"/>
      <w:r>
        <w:lastRenderedPageBreak/>
        <w:t xml:space="preserve">(Informative) </w:t>
      </w:r>
      <w:r w:rsidR="00B80CDB">
        <w:t>Acknowl</w:t>
      </w:r>
      <w:r w:rsidR="004D0E5E">
        <w:t>e</w:t>
      </w:r>
      <w:r w:rsidR="008F61FB">
        <w:t>dg</w:t>
      </w:r>
      <w:r w:rsidR="0052099F">
        <w:t>ments</w:t>
      </w:r>
      <w:bookmarkEnd w:id="862"/>
      <w:bookmarkEnd w:id="863"/>
      <w:bookmarkEnd w:id="864"/>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54E4B08E" w14:textId="38745560" w:rsidR="00C32606" w:rsidRDefault="000E7D29" w:rsidP="000E7D29">
      <w:pPr>
        <w:pStyle w:val="Contributor"/>
      </w:pPr>
      <w:r>
        <w:t>Andrew</w:t>
      </w:r>
      <w:r w:rsidR="001A7143" w:rsidRPr="001A7143">
        <w:t xml:space="preserve"> </w:t>
      </w:r>
      <w:r>
        <w:t>Pardoe</w:t>
      </w:r>
      <w:r w:rsidR="001A7143" w:rsidRPr="001A7143">
        <w:t xml:space="preserve">, </w:t>
      </w:r>
      <w:r>
        <w:t>Microsoft</w:t>
      </w:r>
    </w:p>
    <w:p w14:paraId="61FC037D" w14:textId="3AC563A6" w:rsidR="000E7D29" w:rsidRDefault="000E7D29" w:rsidP="000E7D29">
      <w:pPr>
        <w:pStyle w:val="Contributor"/>
      </w:pPr>
      <w:r>
        <w:t xml:space="preserve">Chris </w:t>
      </w:r>
      <w:proofErr w:type="spellStart"/>
      <w:r>
        <w:t>Wysopal</w:t>
      </w:r>
      <w:proofErr w:type="spellEnd"/>
      <w:r>
        <w:t>, CA Technologies</w:t>
      </w:r>
    </w:p>
    <w:p w14:paraId="418CA29C" w14:textId="1F36CB69" w:rsidR="000E7D29" w:rsidRDefault="000E7D29" w:rsidP="000E7D29">
      <w:pPr>
        <w:pStyle w:val="Contributor"/>
      </w:pPr>
      <w:r>
        <w:t>David Keaton, Individual</w:t>
      </w:r>
    </w:p>
    <w:p w14:paraId="14264BD8" w14:textId="14B98F39" w:rsidR="000E7D29" w:rsidRDefault="000E7D29" w:rsidP="000E7D29">
      <w:pPr>
        <w:pStyle w:val="Contributor"/>
      </w:pPr>
      <w:r>
        <w:t>Douglas Smith, Kestrel Technology</w:t>
      </w:r>
    </w:p>
    <w:p w14:paraId="2DB84018" w14:textId="5A0D42CA" w:rsidR="000E7D29" w:rsidRDefault="000E7D29" w:rsidP="000E7D29">
      <w:pPr>
        <w:pStyle w:val="Contributor"/>
      </w:pPr>
      <w:r>
        <w:t xml:space="preserve">Duncan </w:t>
      </w:r>
      <w:proofErr w:type="spellStart"/>
      <w:r>
        <w:t>Sparrell</w:t>
      </w:r>
      <w:proofErr w:type="spellEnd"/>
      <w:r>
        <w:t xml:space="preserve">, </w:t>
      </w:r>
      <w:proofErr w:type="spellStart"/>
      <w:r>
        <w:t>sFractal</w:t>
      </w:r>
      <w:proofErr w:type="spellEnd"/>
      <w:r>
        <w:t xml:space="preserve"> Consulting LLC</w:t>
      </w:r>
    </w:p>
    <w:p w14:paraId="49C83372" w14:textId="3840D0A2" w:rsidR="000E7D29" w:rsidRDefault="000E7D29" w:rsidP="000E7D29">
      <w:pPr>
        <w:pStyle w:val="Contributor"/>
      </w:pPr>
      <w:r>
        <w:t>Everett Maus, Microsoft</w:t>
      </w:r>
    </w:p>
    <w:p w14:paraId="2990B171" w14:textId="3F23046B" w:rsidR="000E7D29" w:rsidRDefault="000E7D29" w:rsidP="000E7D29">
      <w:pPr>
        <w:pStyle w:val="Contributor"/>
      </w:pPr>
      <w:r>
        <w:t>Hendrik Buchwald, RIPS Technologies</w:t>
      </w:r>
    </w:p>
    <w:p w14:paraId="3D6D5BF5" w14:textId="620F113B" w:rsidR="000E7D29" w:rsidRDefault="000E7D29" w:rsidP="000E7D29">
      <w:pPr>
        <w:pStyle w:val="Contributor"/>
      </w:pPr>
      <w:r>
        <w:t>Henny Sipma, Kestrel Technology</w:t>
      </w:r>
    </w:p>
    <w:p w14:paraId="7714F892" w14:textId="020A64D8" w:rsidR="000E7D29" w:rsidRDefault="000E7D29" w:rsidP="000E7D29">
      <w:pPr>
        <w:pStyle w:val="Contributor"/>
      </w:pPr>
      <w:r>
        <w:t>Jim Kupsch, SWAMP</w:t>
      </w:r>
    </w:p>
    <w:p w14:paraId="63CB6A5D" w14:textId="5C3E1DE6" w:rsidR="000E7D29" w:rsidRDefault="000E7D29" w:rsidP="000E7D29">
      <w:pPr>
        <w:pStyle w:val="Contributor"/>
      </w:pPr>
      <w:r>
        <w:t>Jordyn Puryear, Microsoft</w:t>
      </w:r>
    </w:p>
    <w:p w14:paraId="560DEF5F" w14:textId="5BF86994" w:rsidR="000E7D29" w:rsidRDefault="000E7D29" w:rsidP="000E7D29">
      <w:pPr>
        <w:pStyle w:val="Contributor"/>
      </w:pPr>
      <w:r>
        <w:t xml:space="preserve">Joseph </w:t>
      </w:r>
      <w:proofErr w:type="spellStart"/>
      <w:r>
        <w:t>Feiman</w:t>
      </w:r>
      <w:proofErr w:type="spellEnd"/>
      <w:r>
        <w:t>, CA Technologies</w:t>
      </w:r>
    </w:p>
    <w:p w14:paraId="63F74BD9" w14:textId="65B61C41" w:rsidR="000E7D29" w:rsidRDefault="000E7D29" w:rsidP="000E7D29">
      <w:pPr>
        <w:pStyle w:val="Contributor"/>
      </w:pPr>
      <w:r>
        <w:t>Ken Prole, Code Dx, Inc.</w:t>
      </w:r>
    </w:p>
    <w:p w14:paraId="1666DEE1" w14:textId="540D313C" w:rsidR="000E7D29" w:rsidRDefault="000E7D29" w:rsidP="000E7D29">
      <w:pPr>
        <w:pStyle w:val="Contributor"/>
      </w:pPr>
      <w:r>
        <w:t xml:space="preserve">Kevin Greene, </w:t>
      </w:r>
      <w:proofErr w:type="spellStart"/>
      <w:r>
        <w:t>Mitre</w:t>
      </w:r>
      <w:proofErr w:type="spellEnd"/>
      <w:r>
        <w:t xml:space="preserve"> Corporation</w:t>
      </w:r>
    </w:p>
    <w:p w14:paraId="1926B9C5" w14:textId="69319018" w:rsidR="000E7D29" w:rsidRDefault="000E7D29" w:rsidP="000E7D29">
      <w:pPr>
        <w:pStyle w:val="Contributor"/>
      </w:pPr>
      <w:r>
        <w:t>Larry Hines, Micro Focus</w:t>
      </w:r>
    </w:p>
    <w:p w14:paraId="2D71C88E" w14:textId="77248409" w:rsidR="000E7D29" w:rsidRDefault="000E7D29" w:rsidP="000E7D29">
      <w:pPr>
        <w:pStyle w:val="Contributor"/>
      </w:pPr>
      <w:r>
        <w:t>Laurence J. Golding, Individual</w:t>
      </w:r>
    </w:p>
    <w:p w14:paraId="4EEA4B99" w14:textId="462A94F9" w:rsidR="000E7D29" w:rsidRDefault="000E7D29" w:rsidP="000E7D29">
      <w:pPr>
        <w:pStyle w:val="Contributor"/>
      </w:pPr>
      <w:r>
        <w:t>Luke Cartey, Semmle</w:t>
      </w:r>
    </w:p>
    <w:p w14:paraId="6AA1F064" w14:textId="6FC10D37" w:rsidR="000E7D29" w:rsidRDefault="000E7D29" w:rsidP="000E7D29">
      <w:pPr>
        <w:pStyle w:val="Contributor"/>
      </w:pPr>
      <w:r>
        <w:t>Mel Llaguno, Synopsys</w:t>
      </w:r>
    </w:p>
    <w:p w14:paraId="5C24F562" w14:textId="1C8457D4" w:rsidR="000E7D29" w:rsidRDefault="000E7D29" w:rsidP="000E7D29">
      <w:pPr>
        <w:pStyle w:val="Contributor"/>
      </w:pPr>
      <w:r>
        <w:t>Michael Fanning, Microsoft</w:t>
      </w:r>
    </w:p>
    <w:p w14:paraId="1C2A3330" w14:textId="0BE77EAD" w:rsidR="000E7D29" w:rsidRDefault="000E7D29" w:rsidP="000E7D29">
      <w:pPr>
        <w:pStyle w:val="Contributor"/>
      </w:pPr>
      <w:r>
        <w:t>Nikolai Mansourov, Object Management Group</w:t>
      </w:r>
    </w:p>
    <w:p w14:paraId="4AF36D37" w14:textId="299E6242" w:rsidR="000E7D29" w:rsidRDefault="000E7D29" w:rsidP="000E7D29">
      <w:pPr>
        <w:pStyle w:val="Contributor"/>
      </w:pPr>
      <w:r>
        <w:t xml:space="preserve">Paul Anderson, </w:t>
      </w:r>
      <w:proofErr w:type="spellStart"/>
      <w:r>
        <w:t>GrammaTech</w:t>
      </w:r>
      <w:proofErr w:type="spellEnd"/>
      <w:r>
        <w:t>, Inc.</w:t>
      </w:r>
    </w:p>
    <w:p w14:paraId="3C2C49E1" w14:textId="0E5622B4" w:rsidR="000E7D29" w:rsidRDefault="000E7D29" w:rsidP="000E7D29">
      <w:pPr>
        <w:pStyle w:val="Contributor"/>
      </w:pPr>
      <w:r>
        <w:t>Paul Brookes, Microsoft</w:t>
      </w:r>
    </w:p>
    <w:p w14:paraId="197E110F" w14:textId="30A8340B" w:rsidR="000E7D29" w:rsidRDefault="000E7D29" w:rsidP="000E7D29">
      <w:pPr>
        <w:pStyle w:val="Contributor"/>
      </w:pPr>
      <w:r>
        <w:t>Paul Patrick, FireEye, Inc.</w:t>
      </w:r>
    </w:p>
    <w:p w14:paraId="3FE14830" w14:textId="32A74D36" w:rsidR="000E7D29" w:rsidRDefault="000E7D29" w:rsidP="000E7D29">
      <w:pPr>
        <w:pStyle w:val="Contributor"/>
      </w:pPr>
      <w:r>
        <w:t>Philip Royer, Splunk Inc.</w:t>
      </w:r>
    </w:p>
    <w:p w14:paraId="5749D0E8" w14:textId="6B2363F1" w:rsidR="000E7D29" w:rsidRDefault="000E7D29" w:rsidP="000E7D29">
      <w:pPr>
        <w:pStyle w:val="Contributor"/>
      </w:pPr>
      <w:proofErr w:type="spellStart"/>
      <w:r>
        <w:t>Pooya</w:t>
      </w:r>
      <w:proofErr w:type="spellEnd"/>
      <w:r>
        <w:t xml:space="preserve"> </w:t>
      </w:r>
      <w:proofErr w:type="spellStart"/>
      <w:r>
        <w:t>Mehregan</w:t>
      </w:r>
      <w:proofErr w:type="spellEnd"/>
      <w:r>
        <w:t>, Security Compass</w:t>
      </w:r>
    </w:p>
    <w:p w14:paraId="47BDFDFA" w14:textId="4C7ADECD" w:rsidR="000E7D29" w:rsidRDefault="000E7D29" w:rsidP="000E7D29">
      <w:pPr>
        <w:pStyle w:val="Contributor"/>
      </w:pPr>
      <w:r>
        <w:t>Ram Jeyaraman, Microsoft</w:t>
      </w:r>
    </w:p>
    <w:p w14:paraId="20C241FB" w14:textId="557F00B6" w:rsidR="000E7D29" w:rsidRDefault="000E7D29" w:rsidP="000E7D29">
      <w:pPr>
        <w:pStyle w:val="Contributor"/>
      </w:pPr>
      <w:r>
        <w:t>Sean Barnum, FireEye, Inc.</w:t>
      </w:r>
    </w:p>
    <w:p w14:paraId="044B2535" w14:textId="50C57DD1" w:rsidR="000E7D29" w:rsidRDefault="000E7D29" w:rsidP="000E7D29">
      <w:pPr>
        <w:pStyle w:val="Contributor"/>
      </w:pPr>
      <w:r>
        <w:t>Smith Douglas, Kestrel Technology</w:t>
      </w:r>
    </w:p>
    <w:p w14:paraId="4378AC5E" w14:textId="76906E9E" w:rsidR="000E7D29" w:rsidRDefault="000E7D29" w:rsidP="000E7D29">
      <w:pPr>
        <w:pStyle w:val="Contributor"/>
      </w:pPr>
      <w:r>
        <w:t>Stefan Hagen, Individual</w:t>
      </w:r>
    </w:p>
    <w:p w14:paraId="1DF0888E" w14:textId="1C360D17" w:rsidR="000E7D29" w:rsidRDefault="000E7D29" w:rsidP="000E7D29">
      <w:pPr>
        <w:pStyle w:val="Contributor"/>
      </w:pPr>
      <w:r>
        <w:t>Sunny Chatterjee, Microsoft</w:t>
      </w:r>
    </w:p>
    <w:p w14:paraId="60A0E832" w14:textId="7FA17BCB" w:rsidR="000E7D29" w:rsidRDefault="000E7D29" w:rsidP="000E7D29">
      <w:pPr>
        <w:pStyle w:val="Contributor"/>
      </w:pPr>
      <w:r>
        <w:t xml:space="preserve">Tim Hudson, </w:t>
      </w:r>
      <w:proofErr w:type="spellStart"/>
      <w:r>
        <w:t>Cryptsoft</w:t>
      </w:r>
      <w:proofErr w:type="spellEnd"/>
      <w:r>
        <w:t xml:space="preserve"> Pty Ltd.</w:t>
      </w:r>
    </w:p>
    <w:p w14:paraId="71171972" w14:textId="52988DD3" w:rsidR="000E7D29" w:rsidRDefault="000E7D29" w:rsidP="000E7D29">
      <w:pPr>
        <w:pStyle w:val="Contributor"/>
      </w:pPr>
      <w:r>
        <w:t>Trey Darley, New Context Services, Inc.</w:t>
      </w:r>
    </w:p>
    <w:p w14:paraId="4185A714" w14:textId="00547A8B" w:rsidR="000E7D29" w:rsidRDefault="000E7D29" w:rsidP="000E7D29">
      <w:pPr>
        <w:pStyle w:val="Contributor"/>
      </w:pPr>
      <w:r>
        <w:t>Vamshi Basupalli, SWAMP</w:t>
      </w:r>
    </w:p>
    <w:p w14:paraId="43EDD819" w14:textId="1A494132" w:rsidR="000E7D29" w:rsidRDefault="000E7D29" w:rsidP="000E7D29">
      <w:pPr>
        <w:pStyle w:val="Contributor"/>
      </w:pPr>
      <w:r>
        <w:t>Yekaterina O'Neil, Micro Focus</w:t>
      </w:r>
    </w:p>
    <w:bookmarkEnd w:id="865"/>
    <w:p w14:paraId="645628E0" w14:textId="77777777" w:rsidR="00C76CAA" w:rsidRPr="00C76CAA" w:rsidRDefault="00C76CAA" w:rsidP="00C76CAA"/>
    <w:p w14:paraId="586B0BCA" w14:textId="2CB47B5E" w:rsidR="0052099F" w:rsidRDefault="002244CB" w:rsidP="008C100C">
      <w:pPr>
        <w:pStyle w:val="AppendixHeading1"/>
      </w:pPr>
      <w:bookmarkStart w:id="866" w:name="AppendixFingerprints"/>
      <w:bookmarkStart w:id="867" w:name="_Ref513039337"/>
      <w:bookmarkStart w:id="868" w:name="_Toc534899779"/>
      <w:bookmarkEnd w:id="866"/>
      <w:r>
        <w:lastRenderedPageBreak/>
        <w:t>(</w:t>
      </w:r>
      <w:r w:rsidR="00E8605A">
        <w:t>Normative</w:t>
      </w:r>
      <w:r>
        <w:t xml:space="preserve">) </w:t>
      </w:r>
      <w:r w:rsidR="00710FE0">
        <w:t>Use of fingerprints by result management systems</w:t>
      </w:r>
      <w:bookmarkEnd w:id="867"/>
      <w:bookmarkEnd w:id="868"/>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EA540C">
      <w:pPr>
        <w:pStyle w:val="ListParagraph"/>
        <w:numPr>
          <w:ilvl w:val="0"/>
          <w:numId w:val="18"/>
        </w:numPr>
      </w:pPr>
      <w:r>
        <w:t>the name of the tool that produced the result.</w:t>
      </w:r>
    </w:p>
    <w:p w14:paraId="476F2F30" w14:textId="77777777" w:rsidR="002A48C0" w:rsidRDefault="002A48C0" w:rsidP="00EA540C">
      <w:pPr>
        <w:pStyle w:val="ListParagraph"/>
        <w:numPr>
          <w:ilvl w:val="0"/>
          <w:numId w:val="18"/>
        </w:numPr>
      </w:pPr>
      <w:r>
        <w:t>the rule id.</w:t>
      </w:r>
    </w:p>
    <w:p w14:paraId="0F721C55" w14:textId="77777777" w:rsidR="002A48C0" w:rsidRDefault="002A48C0" w:rsidP="00EA540C">
      <w:pPr>
        <w:pStyle w:val="ListParagraph"/>
        <w:numPr>
          <w:ilvl w:val="0"/>
          <w:numId w:val="18"/>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proofErr w:type="spellStart"/>
      <w:r w:rsidR="00E8605A">
        <w:rPr>
          <w:rStyle w:val="CODEtemp"/>
        </w:rPr>
        <w:t>result.m</w:t>
      </w:r>
      <w:r w:rsidRPr="002A48C0">
        <w:rPr>
          <w:rStyle w:val="CODEtemp"/>
        </w:rPr>
        <w:t>essage</w:t>
      </w:r>
      <w:proofErr w:type="spellEnd"/>
      <w:r>
        <w:t xml:space="preserve">, for example: </w:t>
      </w:r>
      <w:r w:rsidRPr="002A48C0">
        <w:rPr>
          <w:rStyle w:val="CODEtemp"/>
        </w:rPr>
        <w:t>"The word xxx should not be used in documentation."</w:t>
      </w:r>
    </w:p>
    <w:p w14:paraId="0EB7B839" w14:textId="7016A732" w:rsidR="002A48C0" w:rsidRDefault="002A48C0" w:rsidP="002A48C0">
      <w:r>
        <w:t xml:space="preserve">The SARIF format provides the </w:t>
      </w:r>
      <w:proofErr w:type="spellStart"/>
      <w:r w:rsidR="00E8605A">
        <w:rPr>
          <w:rStyle w:val="CODEtemp"/>
        </w:rPr>
        <w:t>partialFingerprints</w:t>
      </w:r>
      <w:proofErr w:type="spellEnd"/>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proofErr w:type="spellStart"/>
      <w:r w:rsidR="00E8605A">
        <w:rPr>
          <w:rStyle w:val="CODEtemp"/>
        </w:rPr>
        <w:t>partialFingerprints</w:t>
      </w:r>
      <w:proofErr w:type="spellEnd"/>
      <w:r>
        <w:t xml:space="preserve"> </w:t>
      </w:r>
      <w:r w:rsidR="00703E80">
        <w:t xml:space="preserve">object </w:t>
      </w:r>
      <w:r>
        <w:t>to the prohibited word.</w:t>
      </w:r>
      <w:r w:rsidR="00E8605A">
        <w:t xml:space="preserve"> A result management system </w:t>
      </w:r>
      <w:r w:rsidR="00E8605A">
        <w:rPr>
          <w:b/>
        </w:rPr>
        <w:t>SHALL</w:t>
      </w:r>
      <w:r w:rsidR="00E8605A">
        <w:t xml:space="preserve"> include the information in </w:t>
      </w:r>
      <w:proofErr w:type="spellStart"/>
      <w:r w:rsidR="00E8605A">
        <w:rPr>
          <w:rStyle w:val="CODEtemp"/>
        </w:rPr>
        <w:t>partialFingerprints</w:t>
      </w:r>
      <w:proofErr w:type="spellEnd"/>
      <w:r w:rsidR="00E8605A">
        <w:t xml:space="preserve"> in its fingerprint computation. See §</w:t>
      </w:r>
      <w:r w:rsidR="00E8605A">
        <w:fldChar w:fldCharType="begin"/>
      </w:r>
      <w:r w:rsidR="00E8605A">
        <w:instrText xml:space="preserve"> REF _Ref507591746 \r \h </w:instrText>
      </w:r>
      <w:r w:rsidR="00E8605A">
        <w:fldChar w:fldCharType="separate"/>
      </w:r>
      <w:r w:rsidR="00820181">
        <w:t>3.22.12</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proofErr w:type="spellStart"/>
      <w:r w:rsidRPr="007D311F">
        <w:rPr>
          <w:rStyle w:val="CODEtemp"/>
        </w:rPr>
        <w:t>partialFingerprints</w:t>
      </w:r>
      <w:proofErr w:type="spellEnd"/>
      <w:r>
        <w:t xml:space="preserve"> information that a result management system could deduce from other information in the SARIF file, for example, file hashes. Rather, the result management would use such information, along with </w:t>
      </w:r>
      <w:proofErr w:type="spellStart"/>
      <w:r w:rsidRPr="007D311F">
        <w:rPr>
          <w:rStyle w:val="CODEtemp"/>
        </w:rPr>
        <w:t>partialFingerprints</w:t>
      </w:r>
      <w:proofErr w:type="spellEnd"/>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77777777" w:rsidR="00E8605A" w:rsidRDefault="00E8605A" w:rsidP="00E8605A">
      <w:r>
        <w:t xml:space="preserve">A result management system </w:t>
      </w:r>
      <w:r>
        <w:rPr>
          <w:b/>
        </w:rPr>
        <w:t>SHOULD NOT</w:t>
      </w:r>
      <w:r>
        <w:t xml:space="preserve"> include an absolute line number (or an absolute byte location in a binary file) in its fingerprint computation.</w:t>
      </w:r>
    </w:p>
    <w:p w14:paraId="617871D0" w14:textId="4F3559D4" w:rsidR="00E8605A" w:rsidRDefault="00E8605A" w:rsidP="00E8605A">
      <w:r>
        <w:t xml:space="preserve">A result management system </w:t>
      </w:r>
      <w:r>
        <w:rPr>
          <w:b/>
        </w:rPr>
        <w:t>SHALL NOT</w:t>
      </w:r>
      <w:r>
        <w:t xml:space="preserve"> include non-deterministic file format elements (</w:t>
      </w:r>
      <w:hyperlink w:anchor="AppendixDeterminism" w:history="1">
        <w:r>
          <w:rPr>
            <w:rStyle w:val="Hyperlink"/>
          </w:rPr>
          <w:t>Appendix F</w:t>
        </w:r>
      </w:hyperlink>
      <w:r>
        <w:t>, §</w:t>
      </w:r>
      <w:r>
        <w:fldChar w:fldCharType="begin"/>
      </w:r>
      <w:r>
        <w:instrText xml:space="preserve"> REF _Ref513042258 \r \h </w:instrText>
      </w:r>
      <w:r>
        <w:fldChar w:fldCharType="separate"/>
      </w:r>
      <w:r w:rsidR="00820181">
        <w:t>F.2</w:t>
      </w:r>
      <w:r>
        <w:fldChar w:fldCharType="end"/>
      </w:r>
      <w:r>
        <w:t>) in its fingerprint computation.</w:t>
      </w:r>
    </w:p>
    <w:p w14:paraId="5F1C1209" w14:textId="13ED900E" w:rsidR="00E8605A" w:rsidRDefault="00E8605A" w:rsidP="00E8605A">
      <w:r>
        <w:t xml:space="preserve">A result management system </w:t>
      </w:r>
      <w:r>
        <w:rPr>
          <w:b/>
        </w:rPr>
        <w:t>SHALL NOT</w:t>
      </w:r>
      <w:r>
        <w:t xml:space="preserve"> include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820181">
        <w:t>F.4</w:t>
      </w:r>
      <w:r>
        <w:fldChar w:fldCharType="end"/>
      </w:r>
      <w:r>
        <w:t>) in its fingerprint computation.</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869" w:name="AppendixViewers"/>
      <w:bookmarkStart w:id="870" w:name="_Toc534899780"/>
      <w:bookmarkEnd w:id="869"/>
      <w:r>
        <w:lastRenderedPageBreak/>
        <w:t xml:space="preserve">(Informative) </w:t>
      </w:r>
      <w:r w:rsidR="00710FE0">
        <w:t xml:space="preserve">Use of SARIF by log </w:t>
      </w:r>
      <w:r w:rsidR="00AF0D84">
        <w:t xml:space="preserve">file </w:t>
      </w:r>
      <w:r w:rsidR="00710FE0">
        <w:t>viewers</w:t>
      </w:r>
      <w:bookmarkEnd w:id="870"/>
    </w:p>
    <w:p w14:paraId="7BEEA5B0" w14:textId="66B9C77E" w:rsidR="002A48C0" w:rsidRDefault="002A48C0" w:rsidP="002A48C0">
      <w:r>
        <w:t>It is frequently useful for an end user to view the results produced by an analysis tool in the context of the programming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EA540C">
      <w:pPr>
        <w:pStyle w:val="ListParagraph"/>
        <w:numPr>
          <w:ilvl w:val="0"/>
          <w:numId w:val="19"/>
        </w:numPr>
      </w:pPr>
      <w:r>
        <w:t>If the viewer knows the programming language, it can provide services such as syntax highlighting.</w:t>
      </w:r>
    </w:p>
    <w:p w14:paraId="28C972CD" w14:textId="7C59BD2C" w:rsidR="002A48C0" w:rsidRDefault="002A48C0" w:rsidP="00EA540C">
      <w:pPr>
        <w:pStyle w:val="ListParagraph"/>
        <w:numPr>
          <w:ilvl w:val="0"/>
          <w:numId w:val="19"/>
        </w:numPr>
      </w:pPr>
      <w:r>
        <w:t>If the result occurs in a source file that is nested within (for example) a compressed container file, then the viewer needs to know the file type of the container so that it can extract the source file.</w:t>
      </w:r>
    </w:p>
    <w:p w14:paraId="1F3DE290" w14:textId="02B62DDE" w:rsidR="002A48C0" w:rsidRPr="002A48C0" w:rsidRDefault="002A48C0" w:rsidP="002A48C0">
      <w:r>
        <w:t xml:space="preserve">There are various ways that a viewer might obtain file type information. In the SARIF format, the </w:t>
      </w:r>
      <w:proofErr w:type="spellStart"/>
      <w:r w:rsidRPr="002A48C0">
        <w:rPr>
          <w:rStyle w:val="CODEtemp"/>
        </w:rPr>
        <w:t>mimeType</w:t>
      </w:r>
      <w:proofErr w:type="spellEnd"/>
      <w:r>
        <w:t xml:space="preserve"> property of the </w:t>
      </w:r>
      <w:r w:rsidRPr="002A48C0">
        <w:rPr>
          <w:rStyle w:val="CODEtemp"/>
        </w:rPr>
        <w:t>file</w:t>
      </w:r>
      <w:r>
        <w:t xml:space="preserve"> object provides this information. In the absence of the </w:t>
      </w:r>
      <w:proofErr w:type="spellStart"/>
      <w:r w:rsidRPr="002A48C0">
        <w:rPr>
          <w:rStyle w:val="CODEtemp"/>
        </w:rPr>
        <w:t>mimeType</w:t>
      </w:r>
      <w:proofErr w:type="spellEnd"/>
      <w:r>
        <w:t xml:space="preserve"> property, a viewer can fall back to examining the filename extension, for example “.zip”. It is recommended that the analysis tool provide the </w:t>
      </w:r>
      <w:proofErr w:type="spellStart"/>
      <w:r w:rsidRPr="002A48C0">
        <w:rPr>
          <w:rStyle w:val="CODEtemp"/>
        </w:rPr>
        <w:t>mimeType</w:t>
      </w:r>
      <w:proofErr w:type="spellEnd"/>
      <w:r>
        <w:t xml:space="preserve"> property (which it must know, because it was able to interpret the file in which it detected the result), rather than forcing the viewer to rely on a file name extension.</w:t>
      </w:r>
    </w:p>
    <w:p w14:paraId="61E19C03" w14:textId="22A7425A" w:rsidR="00710FE0" w:rsidRDefault="002244CB" w:rsidP="00710FE0">
      <w:pPr>
        <w:pStyle w:val="AppendixHeading1"/>
      </w:pPr>
      <w:bookmarkStart w:id="871" w:name="AppendixConverters"/>
      <w:bookmarkStart w:id="872" w:name="_Toc534899781"/>
      <w:bookmarkEnd w:id="871"/>
      <w:r>
        <w:lastRenderedPageBreak/>
        <w:t xml:space="preserve">(Informative) </w:t>
      </w:r>
      <w:r w:rsidR="00710FE0">
        <w:t>Production of SARIF by converters</w:t>
      </w:r>
      <w:bookmarkEnd w:id="872"/>
    </w:p>
    <w:p w14:paraId="0B33A7C8" w14:textId="2162EE2D" w:rsidR="002A48C0" w:rsidRDefault="002A48C0" w:rsidP="002A48C0">
      <w:r>
        <w:t>There are two broad categories of tools that can produce output in the SARIF format. Analysis tools produce SARIF as a result of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If a converter were to synthesize values, it would potentially introduce additional complexity in the implementation of SARIF viewers. The reason is that the viewer itself might examine the analysis tool and its version in the tool object, and attempt to synthesize missing elements.</w:t>
      </w:r>
    </w:p>
    <w:p w14:paraId="6448398C" w14:textId="7D44E311" w:rsidR="002A48C0" w:rsidRDefault="002A48C0" w:rsidP="002A48C0">
      <w:r>
        <w:t>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take into account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EA540C">
      <w:pPr>
        <w:pStyle w:val="ListParagraph"/>
        <w:numPr>
          <w:ilvl w:val="0"/>
          <w:numId w:val="20"/>
        </w:numPr>
      </w:pPr>
      <w:r>
        <w:t xml:space="preserve">A converter should not attempt to synthesize a </w:t>
      </w:r>
      <w:proofErr w:type="spellStart"/>
      <w:r w:rsidRPr="002A48C0">
        <w:rPr>
          <w:rStyle w:val="CODEtemp"/>
        </w:rPr>
        <w:t>ruleId</w:t>
      </w:r>
      <w:proofErr w:type="spellEnd"/>
      <w:r>
        <w:t xml:space="preserve"> for a result if the tool does not provide one.</w:t>
      </w:r>
    </w:p>
    <w:p w14:paraId="24CD517F" w14:textId="199AFDC1" w:rsidR="002A48C0" w:rsidRDefault="002A48C0" w:rsidP="00EA540C">
      <w:pPr>
        <w:pStyle w:val="ListParagraph"/>
        <w:numPr>
          <w:ilvl w:val="0"/>
          <w:numId w:val="20"/>
        </w:numPr>
      </w:pPr>
      <w:r>
        <w:t xml:space="preserve">A converter that knows which file a result was detected in, but not which file the analysis tool was originally instructed to scan, should populate the </w:t>
      </w:r>
      <w:proofErr w:type="spellStart"/>
      <w:r w:rsidRPr="002A48C0">
        <w:rPr>
          <w:rStyle w:val="CODEtemp"/>
        </w:rPr>
        <w:t>location.</w:t>
      </w:r>
      <w:r w:rsidR="00C6546E">
        <w:rPr>
          <w:rStyle w:val="CODEtemp"/>
        </w:rPr>
        <w:t>physicalLocation</w:t>
      </w:r>
      <w:proofErr w:type="spellEnd"/>
      <w:r w:rsidR="00C6546E">
        <w:t xml:space="preserve"> </w:t>
      </w:r>
      <w:r>
        <w:t xml:space="preserve">property, but should not attempt to populate </w:t>
      </w:r>
      <w:proofErr w:type="spellStart"/>
      <w:r w:rsidR="00C6546E">
        <w:rPr>
          <w:rStyle w:val="CODEtemp"/>
        </w:rPr>
        <w:t>result</w:t>
      </w:r>
      <w:r w:rsidRPr="002A48C0">
        <w:rPr>
          <w:rStyle w:val="CODEtemp"/>
        </w:rPr>
        <w:t>.analysisTarget</w:t>
      </w:r>
      <w:proofErr w:type="spellEnd"/>
      <w:r>
        <w:t xml:space="preserve"> (see §</w:t>
      </w:r>
      <w:r w:rsidR="00C6546E">
        <w:fldChar w:fldCharType="begin"/>
      </w:r>
      <w:r w:rsidR="00C6546E">
        <w:instrText xml:space="preserve"> REF _Ref510085223 \r \h </w:instrText>
      </w:r>
      <w:r w:rsidR="00C6546E">
        <w:fldChar w:fldCharType="separate"/>
      </w:r>
      <w:r w:rsidR="00820181">
        <w:t>3.22.10</w:t>
      </w:r>
      <w:r w:rsidR="00C6546E">
        <w:fldChar w:fldCharType="end"/>
      </w:r>
      <w:r>
        <w:t>).</w:t>
      </w:r>
    </w:p>
    <w:p w14:paraId="14E4D457" w14:textId="75B9C7F5" w:rsidR="002A48C0" w:rsidRPr="002A48C0" w:rsidRDefault="002A48C0" w:rsidP="00EA540C">
      <w:pPr>
        <w:pStyle w:val="ListParagraph"/>
        <w:numPr>
          <w:ilvl w:val="0"/>
          <w:numId w:val="20"/>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820181">
        <w:t>3.16.4</w:t>
      </w:r>
      <w:r>
        <w:fldChar w:fldCharType="end"/>
      </w:r>
      <w:r>
        <w:t>).</w:t>
      </w:r>
    </w:p>
    <w:p w14:paraId="7B432429" w14:textId="7FCB8689" w:rsidR="00710FE0" w:rsidRDefault="002244CB" w:rsidP="00710FE0">
      <w:pPr>
        <w:pStyle w:val="AppendixHeading1"/>
      </w:pPr>
      <w:bookmarkStart w:id="873" w:name="AppendixRuleMetadata"/>
      <w:bookmarkStart w:id="874" w:name="_Toc534899782"/>
      <w:bookmarkEnd w:id="873"/>
      <w:r>
        <w:lastRenderedPageBreak/>
        <w:t xml:space="preserve">(Informative) </w:t>
      </w:r>
      <w:r w:rsidR="00710FE0">
        <w:t>Locating rule metadata</w:t>
      </w:r>
      <w:bookmarkEnd w:id="874"/>
    </w:p>
    <w:p w14:paraId="43EDCF6F" w14:textId="569F5D29"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820181">
        <w:t>3.13.15</w:t>
      </w:r>
      <w:r>
        <w:fldChar w:fldCharType="end"/>
      </w:r>
      <w:r>
        <w:t xml:space="preserve"> and §</w:t>
      </w:r>
      <w:r>
        <w:fldChar w:fldCharType="begin"/>
      </w:r>
      <w:r>
        <w:instrText xml:space="preserve"> REF _Ref493407996 \w \h </w:instrText>
      </w:r>
      <w:r>
        <w:fldChar w:fldCharType="separate"/>
      </w:r>
      <w:r w:rsidR="00820181">
        <w:t>3.39</w:t>
      </w:r>
      <w:r>
        <w:fldChar w:fldCharType="end"/>
      </w:r>
      <w:r>
        <w:t xml:space="preserve">). A SARIF log file does </w:t>
      </w:r>
      <w:r w:rsidR="00E310E0">
        <w:t xml:space="preserve">not </w:t>
      </w:r>
      <w:r>
        <w:t>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EA540C">
      <w:pPr>
        <w:pStyle w:val="ListParagraph"/>
        <w:numPr>
          <w:ilvl w:val="0"/>
          <w:numId w:val="21"/>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EA540C">
      <w:pPr>
        <w:pStyle w:val="ListParagraph"/>
        <w:numPr>
          <w:ilvl w:val="0"/>
          <w:numId w:val="21"/>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EA540C">
      <w:pPr>
        <w:pStyle w:val="ListParagraph"/>
        <w:numPr>
          <w:ilvl w:val="0"/>
          <w:numId w:val="21"/>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875" w:name="AppendixDeterminism"/>
      <w:bookmarkStart w:id="876" w:name="_Toc534899783"/>
      <w:bookmarkEnd w:id="875"/>
      <w:r>
        <w:lastRenderedPageBreak/>
        <w:t xml:space="preserve">(Normative) </w:t>
      </w:r>
      <w:r w:rsidR="00710FE0">
        <w:t>Producing deterministic SARIF log files</w:t>
      </w:r>
      <w:bookmarkEnd w:id="876"/>
    </w:p>
    <w:p w14:paraId="269DCAE0" w14:textId="72CA49C1" w:rsidR="00B62028" w:rsidRDefault="00B62028" w:rsidP="00B62028">
      <w:pPr>
        <w:pStyle w:val="AppendixHeading2"/>
      </w:pPr>
      <w:bookmarkStart w:id="877" w:name="_Toc534899784"/>
      <w:r>
        <w:t>General</w:t>
      </w:r>
      <w:bookmarkEnd w:id="877"/>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w:t>
      </w:r>
      <w:proofErr w:type="spellStart"/>
      <w:r>
        <w:t>A.sarif</w:t>
      </w:r>
      <w:proofErr w:type="spellEnd"/>
      <w:r>
        <w:t xml:space="preserve">, </w:t>
      </w:r>
      <w:proofErr w:type="spellStart"/>
      <w:r>
        <w:t>B.sarif</w:t>
      </w:r>
      <w:proofErr w:type="spellEnd"/>
      <w:r>
        <w:t xml:space="preserve">, and </w:t>
      </w:r>
      <w:proofErr w:type="spellStart"/>
      <w:r>
        <w:t>C.sarif</w:t>
      </w:r>
      <w:proofErr w:type="spellEnd"/>
      <w:r>
        <w:t>,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EA540C">
      <w:pPr>
        <w:pStyle w:val="ListParagraph"/>
        <w:numPr>
          <w:ilvl w:val="0"/>
          <w:numId w:val="22"/>
        </w:numPr>
      </w:pPr>
      <w:r>
        <w:t>Avoiding elements of the SARIF file format whose values are non-deterministic.</w:t>
      </w:r>
    </w:p>
    <w:p w14:paraId="4FA3BB14" w14:textId="77777777" w:rsidR="00B62028" w:rsidRDefault="00B62028" w:rsidP="00EA540C">
      <w:pPr>
        <w:pStyle w:val="ListParagraph"/>
        <w:numPr>
          <w:ilvl w:val="0"/>
          <w:numId w:val="22"/>
        </w:numPr>
      </w:pPr>
      <w:r>
        <w:t>Emitting array and dictionary elements in a deterministic order.</w:t>
      </w:r>
    </w:p>
    <w:p w14:paraId="574CC4BB" w14:textId="77777777" w:rsidR="00B62028" w:rsidRDefault="00B62028" w:rsidP="00EA540C">
      <w:pPr>
        <w:pStyle w:val="ListParagraph"/>
        <w:numPr>
          <w:ilvl w:val="0"/>
          <w:numId w:val="22"/>
        </w:numPr>
      </w:pPr>
      <w:r>
        <w:t>Avoiding absolute paths.</w:t>
      </w:r>
    </w:p>
    <w:p w14:paraId="557C6A0C" w14:textId="37242B4D" w:rsidR="00B62028" w:rsidRPr="00B62028" w:rsidRDefault="00B62028" w:rsidP="00EA540C">
      <w:pPr>
        <w:pStyle w:val="ListParagraph"/>
        <w:numPr>
          <w:ilvl w:val="0"/>
          <w:numId w:val="22"/>
        </w:numPr>
      </w:pPr>
      <w:r>
        <w:t>Handling baseline information</w:t>
      </w:r>
    </w:p>
    <w:p w14:paraId="21C843E5" w14:textId="24C0B5E8" w:rsidR="00B62028" w:rsidRDefault="00B62028" w:rsidP="00B62028">
      <w:pPr>
        <w:pStyle w:val="AppendixHeading2"/>
      </w:pPr>
      <w:bookmarkStart w:id="878" w:name="_Ref513042258"/>
      <w:bookmarkStart w:id="879" w:name="_Toc534899785"/>
      <w:r>
        <w:t>Non-deterministic file format elements</w:t>
      </w:r>
      <w:bookmarkEnd w:id="878"/>
      <w:bookmarkEnd w:id="879"/>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All of these elements are </w:t>
      </w:r>
      <w:r w:rsidR="00B62028" w:rsidRPr="00B62028">
        <w:rPr>
          <w:b/>
        </w:rPr>
        <w:t>OPTIONAL</w:t>
      </w:r>
      <w:r w:rsidR="00B62028">
        <w:t>.</w:t>
      </w:r>
    </w:p>
    <w:p w14:paraId="658CAD1D" w14:textId="20C7268C" w:rsidR="00B62028" w:rsidRDefault="00B62028" w:rsidP="00B62028">
      <w:r>
        <w:t>Not all of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00E0C52C" w:rsidR="00B62028" w:rsidRPr="00B62028" w:rsidRDefault="00B62028" w:rsidP="00EA540C">
      <w:pPr>
        <w:pStyle w:val="ListParagraph"/>
        <w:numPr>
          <w:ilvl w:val="0"/>
          <w:numId w:val="23"/>
        </w:numPr>
        <w:rPr>
          <w:rStyle w:val="CODEtemp"/>
        </w:rPr>
      </w:pPr>
      <w:proofErr w:type="spellStart"/>
      <w:r w:rsidRPr="00B62028">
        <w:rPr>
          <w:rStyle w:val="CODEtemp"/>
        </w:rPr>
        <w:t>invocation.startTime</w:t>
      </w:r>
      <w:r w:rsidR="00BF4F63">
        <w:rPr>
          <w:rStyle w:val="CODEtemp"/>
        </w:rPr>
        <w:t>Utc</w:t>
      </w:r>
      <w:proofErr w:type="spellEnd"/>
    </w:p>
    <w:p w14:paraId="29D8FDB1" w14:textId="2A4594D4" w:rsidR="00B62028" w:rsidRPr="00B62028" w:rsidRDefault="00B62028" w:rsidP="00EA540C">
      <w:pPr>
        <w:pStyle w:val="ListParagraph"/>
        <w:numPr>
          <w:ilvl w:val="0"/>
          <w:numId w:val="23"/>
        </w:numPr>
        <w:rPr>
          <w:rStyle w:val="CODEtemp"/>
        </w:rPr>
      </w:pPr>
      <w:proofErr w:type="spellStart"/>
      <w:r w:rsidRPr="00B62028">
        <w:rPr>
          <w:rStyle w:val="CODEtemp"/>
        </w:rPr>
        <w:t>invocation.endTime</w:t>
      </w:r>
      <w:r w:rsidR="00BF4F63">
        <w:rPr>
          <w:rStyle w:val="CODEtemp"/>
        </w:rPr>
        <w:t>Utc</w:t>
      </w:r>
      <w:proofErr w:type="spellEnd"/>
    </w:p>
    <w:p w14:paraId="048942C6"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invocation.processId</w:t>
      </w:r>
      <w:proofErr w:type="spellEnd"/>
    </w:p>
    <w:p w14:paraId="20D366BF"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invocation.machine</w:t>
      </w:r>
      <w:proofErr w:type="spellEnd"/>
    </w:p>
    <w:p w14:paraId="6919656E"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invocation.account</w:t>
      </w:r>
      <w:proofErr w:type="spellEnd"/>
    </w:p>
    <w:p w14:paraId="0E552812" w14:textId="77777777" w:rsidR="00B62028" w:rsidRDefault="00B62028" w:rsidP="00EA540C">
      <w:pPr>
        <w:pStyle w:val="ListParagraph"/>
        <w:numPr>
          <w:ilvl w:val="0"/>
          <w:numId w:val="23"/>
        </w:numPr>
      </w:pPr>
      <w:proofErr w:type="spellStart"/>
      <w:r w:rsidRPr="00B62028">
        <w:rPr>
          <w:rStyle w:val="CODEtemp"/>
        </w:rPr>
        <w:t>invocation.fileName</w:t>
      </w:r>
      <w:proofErr w:type="spellEnd"/>
      <w:r>
        <w:t xml:space="preserve"> (because </w:t>
      </w:r>
      <w:proofErr w:type="spellStart"/>
      <w:r w:rsidRPr="00B62028">
        <w:rPr>
          <w:rStyle w:val="CODEtemp"/>
        </w:rPr>
        <w:t>fileName</w:t>
      </w:r>
      <w:proofErr w:type="spellEnd"/>
      <w:r>
        <w:t xml:space="preserve"> is specified as being an absolute path, and tools might be stored in different directories on different machines)</w:t>
      </w:r>
    </w:p>
    <w:p w14:paraId="73EEFEB9"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invocation.workingDirectory</w:t>
      </w:r>
      <w:proofErr w:type="spellEnd"/>
    </w:p>
    <w:p w14:paraId="32AEE449"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invocation.environmentVariables</w:t>
      </w:r>
      <w:proofErr w:type="spellEnd"/>
    </w:p>
    <w:p w14:paraId="7A789FB4" w14:textId="77777777" w:rsidR="00B62028" w:rsidRDefault="00B62028" w:rsidP="00EA540C">
      <w:pPr>
        <w:pStyle w:val="ListParagraph"/>
        <w:numPr>
          <w:ilvl w:val="0"/>
          <w:numId w:val="23"/>
        </w:numPr>
      </w:pPr>
      <w:r>
        <w:t xml:space="preserve">The use of absolute file paths in </w:t>
      </w:r>
      <w:proofErr w:type="spellStart"/>
      <w:r w:rsidRPr="00B62028">
        <w:rPr>
          <w:rStyle w:val="CODEtemp"/>
        </w:rPr>
        <w:t>invocation.commandLine</w:t>
      </w:r>
      <w:proofErr w:type="spellEnd"/>
      <w:r>
        <w:t xml:space="preserve"> (because builds performed on different machines might use a different root directory)</w:t>
      </w:r>
    </w:p>
    <w:p w14:paraId="0093BEC5" w14:textId="4A6B53DE" w:rsidR="00B62028" w:rsidRDefault="007D2F0F" w:rsidP="00EA540C">
      <w:pPr>
        <w:pStyle w:val="ListParagraph"/>
        <w:numPr>
          <w:ilvl w:val="0"/>
          <w:numId w:val="23"/>
        </w:numPr>
        <w:rPr>
          <w:rStyle w:val="CODEtemp"/>
        </w:rPr>
      </w:pPr>
      <w:proofErr w:type="spellStart"/>
      <w:r>
        <w:rPr>
          <w:rStyle w:val="CODEtemp"/>
        </w:rPr>
        <w:t>threadFlow</w:t>
      </w:r>
      <w:r w:rsidR="00B62028" w:rsidRPr="00B62028">
        <w:rPr>
          <w:rStyle w:val="CODEtemp"/>
        </w:rPr>
        <w:t>.threadId</w:t>
      </w:r>
      <w:proofErr w:type="spellEnd"/>
    </w:p>
    <w:p w14:paraId="127D5719" w14:textId="4C2D95F0" w:rsidR="00BF4F63" w:rsidRPr="00B62028" w:rsidRDefault="00BF4F63" w:rsidP="00EA540C">
      <w:pPr>
        <w:pStyle w:val="ListParagraph"/>
        <w:numPr>
          <w:ilvl w:val="0"/>
          <w:numId w:val="23"/>
        </w:numPr>
        <w:rPr>
          <w:rStyle w:val="CODEtemp"/>
        </w:rPr>
      </w:pPr>
      <w:proofErr w:type="spellStart"/>
      <w:r>
        <w:rPr>
          <w:rStyle w:val="CODEtemp"/>
        </w:rPr>
        <w:t>threadFlowLocation.executionTimeUtc</w:t>
      </w:r>
      <w:proofErr w:type="spellEnd"/>
    </w:p>
    <w:p w14:paraId="3F0A4124" w14:textId="77777777" w:rsidR="00B62028" w:rsidRPr="00B62028" w:rsidRDefault="00B62028" w:rsidP="00EA540C">
      <w:pPr>
        <w:pStyle w:val="ListParagraph"/>
        <w:numPr>
          <w:ilvl w:val="0"/>
          <w:numId w:val="23"/>
        </w:numPr>
        <w:rPr>
          <w:rStyle w:val="CODEtemp"/>
        </w:rPr>
      </w:pPr>
      <w:proofErr w:type="spellStart"/>
      <w:r w:rsidRPr="00B62028">
        <w:rPr>
          <w:rStyle w:val="CODEtemp"/>
        </w:rPr>
        <w:t>notification.threadId</w:t>
      </w:r>
      <w:proofErr w:type="spellEnd"/>
    </w:p>
    <w:p w14:paraId="0771D70D" w14:textId="22DCCF9A" w:rsidR="00B62028" w:rsidRDefault="00B62028" w:rsidP="00EA540C">
      <w:pPr>
        <w:pStyle w:val="ListParagraph"/>
        <w:numPr>
          <w:ilvl w:val="0"/>
          <w:numId w:val="23"/>
        </w:numPr>
        <w:rPr>
          <w:rStyle w:val="CODEtemp"/>
        </w:rPr>
      </w:pPr>
      <w:proofErr w:type="spellStart"/>
      <w:r w:rsidRPr="00B62028">
        <w:rPr>
          <w:rStyle w:val="CODEtemp"/>
        </w:rPr>
        <w:t>notification.time</w:t>
      </w:r>
      <w:r w:rsidR="00BF4F63">
        <w:rPr>
          <w:rStyle w:val="CODEtemp"/>
        </w:rPr>
        <w:t>Utc</w:t>
      </w:r>
      <w:proofErr w:type="spellEnd"/>
    </w:p>
    <w:p w14:paraId="29400A04" w14:textId="34C1603A" w:rsidR="00435405" w:rsidRPr="00B62028" w:rsidRDefault="00435405" w:rsidP="00EA540C">
      <w:pPr>
        <w:pStyle w:val="ListParagraph"/>
        <w:numPr>
          <w:ilvl w:val="0"/>
          <w:numId w:val="23"/>
        </w:numPr>
        <w:rPr>
          <w:rStyle w:val="CODEtemp"/>
        </w:rPr>
      </w:pPr>
      <w:proofErr w:type="spellStart"/>
      <w:r>
        <w:rPr>
          <w:rStyle w:val="CODEtemp"/>
        </w:rPr>
        <w:t>result.instanceGuid</w:t>
      </w:r>
      <w:proofErr w:type="spellEnd"/>
    </w:p>
    <w:p w14:paraId="0824794C" w14:textId="5BF228F2" w:rsidR="008B6DA3" w:rsidRDefault="008B6DA3" w:rsidP="00EA540C">
      <w:pPr>
        <w:pStyle w:val="ListParagraph"/>
        <w:numPr>
          <w:ilvl w:val="0"/>
          <w:numId w:val="23"/>
        </w:numPr>
        <w:rPr>
          <w:rStyle w:val="CODEtemp"/>
        </w:rPr>
      </w:pPr>
      <w:proofErr w:type="spellStart"/>
      <w:r>
        <w:rPr>
          <w:rStyle w:val="CODEtemp"/>
        </w:rPr>
        <w:lastRenderedPageBreak/>
        <w:t>run.id.instanceId</w:t>
      </w:r>
      <w:proofErr w:type="spellEnd"/>
    </w:p>
    <w:p w14:paraId="3553CBEA" w14:textId="6F14E979" w:rsidR="00B62028" w:rsidRDefault="00B62028" w:rsidP="00EA540C">
      <w:pPr>
        <w:pStyle w:val="ListParagraph"/>
        <w:numPr>
          <w:ilvl w:val="0"/>
          <w:numId w:val="23"/>
        </w:numPr>
        <w:rPr>
          <w:rStyle w:val="CODEtemp"/>
        </w:rPr>
      </w:pPr>
      <w:proofErr w:type="spellStart"/>
      <w:r w:rsidRPr="00B62028">
        <w:rPr>
          <w:rStyle w:val="CODEtemp"/>
        </w:rPr>
        <w:t>run.</w:t>
      </w:r>
      <w:r w:rsidR="008B6DA3">
        <w:rPr>
          <w:rStyle w:val="CODEtemp"/>
        </w:rPr>
        <w:t>id.</w:t>
      </w:r>
      <w:r w:rsidRPr="00B62028">
        <w:rPr>
          <w:rStyle w:val="CODEtemp"/>
        </w:rPr>
        <w:t>i</w:t>
      </w:r>
      <w:r w:rsidR="00435405">
        <w:rPr>
          <w:rStyle w:val="CODEtemp"/>
        </w:rPr>
        <w:t>nstanceGui</w:t>
      </w:r>
      <w:r w:rsidRPr="00B62028">
        <w:rPr>
          <w:rStyle w:val="CODEtemp"/>
        </w:rPr>
        <w:t>d</w:t>
      </w:r>
      <w:proofErr w:type="spellEnd"/>
    </w:p>
    <w:p w14:paraId="104DBB53" w14:textId="6E96431F" w:rsidR="008B6DA3" w:rsidRPr="00B62028" w:rsidRDefault="008B6DA3" w:rsidP="00EA540C">
      <w:pPr>
        <w:pStyle w:val="ListParagraph"/>
        <w:numPr>
          <w:ilvl w:val="0"/>
          <w:numId w:val="23"/>
        </w:numPr>
        <w:rPr>
          <w:rStyle w:val="CODEtemp"/>
        </w:rPr>
      </w:pPr>
      <w:proofErr w:type="spellStart"/>
      <w:r>
        <w:rPr>
          <w:rStyle w:val="CODEtemp"/>
        </w:rPr>
        <w:t>run.aggregateIds</w:t>
      </w:r>
      <w:proofErr w:type="spellEnd"/>
      <w:r>
        <w:rPr>
          <w:rStyle w:val="CODEtemp"/>
        </w:rPr>
        <w:t>[</w:t>
      </w:r>
      <w:proofErr w:type="spellStart"/>
      <w:r>
        <w:rPr>
          <w:rStyle w:val="CODEtemp"/>
        </w:rPr>
        <w:t>i</w:t>
      </w:r>
      <w:proofErr w:type="spellEnd"/>
      <w:r>
        <w:rPr>
          <w:rStyle w:val="CODEtemp"/>
        </w:rPr>
        <w:t>].</w:t>
      </w:r>
      <w:proofErr w:type="spellStart"/>
      <w:r>
        <w:rPr>
          <w:rStyle w:val="CODEtemp"/>
        </w:rPr>
        <w:t>instanceId</w:t>
      </w:r>
      <w:proofErr w:type="spellEnd"/>
    </w:p>
    <w:p w14:paraId="4B32E41F" w14:textId="7F0CD8AE" w:rsidR="008B6DA3" w:rsidRDefault="008B6DA3" w:rsidP="00EA540C">
      <w:pPr>
        <w:pStyle w:val="ListParagraph"/>
        <w:numPr>
          <w:ilvl w:val="0"/>
          <w:numId w:val="23"/>
        </w:numPr>
        <w:rPr>
          <w:rStyle w:val="CODEtemp"/>
        </w:rPr>
      </w:pPr>
      <w:proofErr w:type="spellStart"/>
      <w:r>
        <w:rPr>
          <w:rStyle w:val="CODEtemp"/>
        </w:rPr>
        <w:t>run.aggregateIds</w:t>
      </w:r>
      <w:proofErr w:type="spellEnd"/>
      <w:r>
        <w:rPr>
          <w:rStyle w:val="CODEtemp"/>
        </w:rPr>
        <w:t>[</w:t>
      </w:r>
      <w:proofErr w:type="spellStart"/>
      <w:r>
        <w:rPr>
          <w:rStyle w:val="CODEtemp"/>
        </w:rPr>
        <w:t>i</w:t>
      </w:r>
      <w:proofErr w:type="spellEnd"/>
      <w:r>
        <w:rPr>
          <w:rStyle w:val="CODEtemp"/>
        </w:rPr>
        <w:t>].</w:t>
      </w:r>
      <w:proofErr w:type="spellStart"/>
      <w:r>
        <w:rPr>
          <w:rStyle w:val="CODEtemp"/>
        </w:rPr>
        <w:t>instanceGuid</w:t>
      </w:r>
      <w:proofErr w:type="spellEnd"/>
    </w:p>
    <w:p w14:paraId="479C0B48" w14:textId="631E0DAA" w:rsidR="00B62028" w:rsidRDefault="00B62028" w:rsidP="00EA540C">
      <w:pPr>
        <w:pStyle w:val="ListParagraph"/>
        <w:numPr>
          <w:ilvl w:val="0"/>
          <w:numId w:val="23"/>
        </w:numPr>
        <w:rPr>
          <w:rStyle w:val="CODEtemp"/>
        </w:rPr>
      </w:pPr>
      <w:proofErr w:type="spellStart"/>
      <w:r w:rsidRPr="00B62028">
        <w:rPr>
          <w:rStyle w:val="CODEtemp"/>
        </w:rPr>
        <w:t>run.baseline</w:t>
      </w:r>
      <w:r w:rsidR="00435405">
        <w:rPr>
          <w:rStyle w:val="CODEtemp"/>
        </w:rPr>
        <w:t>InstanceGui</w:t>
      </w:r>
      <w:r w:rsidRPr="00B62028">
        <w:rPr>
          <w:rStyle w:val="CODEtemp"/>
        </w:rPr>
        <w:t>d</w:t>
      </w:r>
      <w:proofErr w:type="spellEnd"/>
    </w:p>
    <w:p w14:paraId="1C7E04E7" w14:textId="72BB980B" w:rsidR="00183DEE" w:rsidRPr="00B62028" w:rsidRDefault="00183DEE" w:rsidP="00EA540C">
      <w:pPr>
        <w:pStyle w:val="ListParagraph"/>
        <w:numPr>
          <w:ilvl w:val="0"/>
          <w:numId w:val="23"/>
        </w:numPr>
        <w:rPr>
          <w:rStyle w:val="CODEtemp"/>
        </w:rPr>
      </w:pPr>
      <w:proofErr w:type="spellStart"/>
      <w:r>
        <w:rPr>
          <w:rStyle w:val="CODEtemp"/>
        </w:rPr>
        <w:t>run.originalUriBaseIds</w:t>
      </w:r>
      <w:proofErr w:type="spellEnd"/>
    </w:p>
    <w:p w14:paraId="4869A697" w14:textId="77777777" w:rsidR="00B62028" w:rsidRPr="00B62028" w:rsidRDefault="00B62028" w:rsidP="00EA540C">
      <w:pPr>
        <w:pStyle w:val="ListParagraph"/>
        <w:numPr>
          <w:ilvl w:val="0"/>
          <w:numId w:val="23"/>
        </w:numPr>
        <w:rPr>
          <w:rStyle w:val="CODEtemp"/>
        </w:rPr>
      </w:pPr>
      <w:proofErr w:type="spellStart"/>
      <w:r w:rsidRPr="00B62028">
        <w:rPr>
          <w:rStyle w:val="CODEtemp"/>
        </w:rPr>
        <w:t>stackFrame.threadId</w:t>
      </w:r>
      <w:proofErr w:type="spellEnd"/>
    </w:p>
    <w:p w14:paraId="1828DC1B" w14:textId="77777777" w:rsidR="00B62028" w:rsidRDefault="00B62028" w:rsidP="00EA540C">
      <w:pPr>
        <w:pStyle w:val="ListParagraph"/>
        <w:numPr>
          <w:ilvl w:val="0"/>
          <w:numId w:val="23"/>
        </w:numPr>
      </w:pPr>
      <w:proofErr w:type="spellStart"/>
      <w:r w:rsidRPr="00B62028">
        <w:rPr>
          <w:rStyle w:val="CODEtemp"/>
        </w:rPr>
        <w:t>stackFrame.address</w:t>
      </w:r>
      <w:proofErr w:type="spellEnd"/>
      <w:r>
        <w:t xml:space="preserve"> (because security measures such as address space layout randomization (ASLR) might place identical code at different addresses from run to run)</w:t>
      </w:r>
    </w:p>
    <w:p w14:paraId="100F5888" w14:textId="7290A4D6" w:rsidR="00B62028" w:rsidRPr="00B62028" w:rsidRDefault="00B62028" w:rsidP="00EA540C">
      <w:pPr>
        <w:pStyle w:val="ListParagraph"/>
        <w:numPr>
          <w:ilvl w:val="0"/>
          <w:numId w:val="23"/>
        </w:numPr>
      </w:pPr>
      <w:r>
        <w:t>The presence of any non-deterministic elements in a property bag property</w:t>
      </w:r>
    </w:p>
    <w:p w14:paraId="72E130B1" w14:textId="3DC789EB" w:rsidR="00D44AFA" w:rsidRDefault="00B62028" w:rsidP="00D44AFA">
      <w:pPr>
        <w:pStyle w:val="AppendixHeading2"/>
      </w:pPr>
      <w:bookmarkStart w:id="880" w:name="_Toc534899786"/>
      <w:r>
        <w:t>Array and dictionary element ordering</w:t>
      </w:r>
      <w:bookmarkEnd w:id="880"/>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5EE8B9D2" w:rsidR="00D44AFA" w:rsidRDefault="00D44AFA" w:rsidP="00D44AFA">
      <w:r w:rsidRPr="00D44AFA">
        <w:t xml:space="preserve">For some arrays, SARIF requires a specific ordering. For example, within </w:t>
      </w:r>
      <w:proofErr w:type="spellStart"/>
      <w:r w:rsidRPr="00D44AFA">
        <w:rPr>
          <w:rStyle w:val="CODEtemp"/>
        </w:rPr>
        <w:t>stack.Frames</w:t>
      </w:r>
      <w:proofErr w:type="spellEnd"/>
      <w:r w:rsidRPr="00D44AFA">
        <w:t xml:space="preserve">, SARIF requires the </w:t>
      </w:r>
      <w:r w:rsidR="003F0742">
        <w:rPr>
          <w:rStyle w:val="CODEtemp"/>
        </w:rPr>
        <w:t>location</w:t>
      </w:r>
      <w:r w:rsidR="003F0742" w:rsidRPr="00D44AFA">
        <w:t xml:space="preserve"> </w:t>
      </w:r>
      <w:r w:rsidRPr="00D44AFA">
        <w:t>object representing the most deeply nested function call to appear first.</w:t>
      </w:r>
    </w:p>
    <w:p w14:paraId="32F508C7" w14:textId="33388E70" w:rsidR="00D44AFA" w:rsidRDefault="00D44AFA" w:rsidP="004C00FA">
      <w:r w:rsidRPr="00D44AFA">
        <w:t>For other arrays,</w:t>
      </w:r>
      <w:r w:rsidR="006C3BF6">
        <w:t xml:space="preserve"> for example </w:t>
      </w:r>
      <w:proofErr w:type="spellStart"/>
      <w:r w:rsidR="006C3BF6" w:rsidRPr="006C3BF6">
        <w:rPr>
          <w:rStyle w:val="CODEtemp"/>
        </w:rPr>
        <w:t>properties.tags</w:t>
      </w:r>
      <w:proofErr w:type="spellEnd"/>
      <w:r w:rsidR="006C3BF6">
        <w:t>,</w:t>
      </w:r>
      <w:r w:rsidRPr="00D44AFA">
        <w:t xml:space="preserve"> SARIF does not require a specific ordering. For such arrays, a tool can ensure the order by sorting the array elements before writing them to the log file. For example, it might sort the </w:t>
      </w:r>
      <w:r w:rsidR="004C00FA">
        <w:t>tags</w:t>
      </w:r>
      <w:r w:rsidRPr="00D44AFA">
        <w:t xml:space="preserve"> in locale-insensitive alphabetical order.</w:t>
      </w:r>
    </w:p>
    <w:p w14:paraId="24C7BBC2" w14:textId="35B3A65E" w:rsidR="00D44AFA" w:rsidRDefault="00D44AFA" w:rsidP="00D44AFA">
      <w:r w:rsidRPr="00D44AFA">
        <w:t xml:space="preserve">The array of </w:t>
      </w:r>
      <w:r w:rsidRPr="00D44AFA">
        <w:rPr>
          <w:rStyle w:val="CODEtemp"/>
        </w:rPr>
        <w:t>result</w:t>
      </w:r>
      <w:r w:rsidRPr="00D44AFA">
        <w:t xml:space="preserve"> objects</w:t>
      </w:r>
      <w:r>
        <w:t xml:space="preserve"> in the </w:t>
      </w:r>
      <w:proofErr w:type="spellStart"/>
      <w:r w:rsidRPr="00D44AFA">
        <w:rPr>
          <w:rStyle w:val="CODEtemp"/>
        </w:rPr>
        <w:t>run.results</w:t>
      </w:r>
      <w:proofErr w:type="spellEnd"/>
      <w:r>
        <w:t xml:space="preserve"> array</w:t>
      </w:r>
      <w:r w:rsidRPr="00D44AFA">
        <w:t xml:space="preserve"> presents more of a problem. A multi-threaded analysis tool analyzing multiple files 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4D096F8B" w:rsidR="00D44AFA" w:rsidRPr="00D44AFA" w:rsidRDefault="00D44AFA" w:rsidP="00D44AFA">
      <w:r w:rsidRPr="00D44AFA">
        <w:t xml:space="preserve">For dictionaries such as the </w:t>
      </w:r>
      <w:proofErr w:type="spellStart"/>
      <w:r w:rsidRPr="00D44AFA">
        <w:rPr>
          <w:rStyle w:val="CODEtemp"/>
        </w:rPr>
        <w:t>run.rules</w:t>
      </w:r>
      <w:proofErr w:type="spellEnd"/>
      <w:r w:rsidRPr="00D44AFA">
        <w:t xml:space="preserve"> object or the </w:t>
      </w:r>
      <w:r w:rsidRPr="00D44AFA">
        <w:rPr>
          <w:rStyle w:val="CODEtemp"/>
        </w:rPr>
        <w:t>run.files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881" w:name="_Ref513042289"/>
      <w:bookmarkStart w:id="882" w:name="_Toc534899787"/>
      <w:r>
        <w:t>Absolute paths</w:t>
      </w:r>
      <w:bookmarkEnd w:id="881"/>
      <w:bookmarkEnd w:id="882"/>
    </w:p>
    <w:p w14:paraId="44DBC15E" w14:textId="178DECB4" w:rsidR="00D44AFA" w:rsidRDefault="00D44AFA" w:rsidP="00D44AFA">
      <w:r>
        <w:t>The use of</w:t>
      </w:r>
      <w:r w:rsidR="00E8605A">
        <w:t xml:space="preserve"> non-deterministic</w:t>
      </w:r>
      <w:r>
        <w:t xml:space="preserve"> absolute file paths</w:t>
      </w:r>
      <w:r w:rsidR="00E8605A">
        <w:t xml:space="preserve"> (that is, absolute paths which might differ from machine to machine)</w:t>
      </w:r>
      <w:r>
        <w:t xml:space="preserve"> in </w:t>
      </w:r>
      <w:proofErr w:type="spellStart"/>
      <w:r w:rsidR="0054415E" w:rsidRPr="0054415E">
        <w:rPr>
          <w:rStyle w:val="CODEtemp"/>
        </w:rPr>
        <w:t>fileLocation.uri</w:t>
      </w:r>
      <w:proofErr w:type="spellEnd"/>
      <w:r>
        <w:t xml:space="preserve"> properties </w:t>
      </w:r>
      <w:r w:rsidR="00E8605A">
        <w:t>prevents the production of</w:t>
      </w:r>
      <w:r>
        <w:t xml:space="preserve"> deterministic output. For example:</w:t>
      </w:r>
    </w:p>
    <w:p w14:paraId="3D9605CB" w14:textId="77777777" w:rsidR="00D44AFA" w:rsidRDefault="00D44AFA" w:rsidP="00EA540C">
      <w:pPr>
        <w:pStyle w:val="ListParagraph"/>
        <w:numPr>
          <w:ilvl w:val="0"/>
          <w:numId w:val="24"/>
        </w:numPr>
      </w:pPr>
      <w:r>
        <w:t>Different build machines might be configured to use different source directories.</w:t>
      </w:r>
    </w:p>
    <w:p w14:paraId="3F6923FF" w14:textId="77777777" w:rsidR="00D44AFA" w:rsidRDefault="00D44AFA" w:rsidP="00EA540C">
      <w:pPr>
        <w:pStyle w:val="ListParagraph"/>
        <w:numPr>
          <w:ilvl w:val="0"/>
          <w:numId w:val="24"/>
        </w:numPr>
      </w:pPr>
      <w:r>
        <w:t>A single build machine might use a different directory for each build.</w:t>
      </w:r>
    </w:p>
    <w:p w14:paraId="305903CF" w14:textId="78E653A9"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E8605A">
        <w:t xml:space="preserve"> non-deterministic</w:t>
      </w:r>
      <w:r w:rsidR="00D44AFA">
        <w:t xml:space="preserve"> absolute file paths. Tools can achieve this by emitting URIs that are relative to one or more root directories (for example, a source root directory and an output root directory), and accompanying each </w:t>
      </w:r>
      <w:proofErr w:type="spellStart"/>
      <w:r w:rsidR="0054415E" w:rsidRPr="0054415E">
        <w:rPr>
          <w:rStyle w:val="CODEtemp"/>
        </w:rPr>
        <w:t>fileLocation.uri</w:t>
      </w:r>
      <w:proofErr w:type="spellEnd"/>
      <w:r w:rsidR="0054415E">
        <w:t xml:space="preserve"> property with the corresponding </w:t>
      </w:r>
      <w:proofErr w:type="spellStart"/>
      <w:r w:rsidR="0054415E" w:rsidRPr="0054415E">
        <w:rPr>
          <w:rStyle w:val="CODEtemp"/>
        </w:rPr>
        <w:t>fileLocation.uriBaseId</w:t>
      </w:r>
      <w:proofErr w:type="spellEnd"/>
      <w:r w:rsidR="0054415E">
        <w:t xml:space="preserve"> property</w:t>
      </w:r>
      <w:r w:rsidR="00D44AFA">
        <w:t>.</w:t>
      </w:r>
    </w:p>
    <w:p w14:paraId="5416A610" w14:textId="479DBC87" w:rsidR="00B62028" w:rsidRDefault="00B62028" w:rsidP="00B62028">
      <w:pPr>
        <w:pStyle w:val="AppendixHeading2"/>
      </w:pPr>
      <w:bookmarkStart w:id="883" w:name="_Toc534899788"/>
      <w:r>
        <w:t>Compensating for non-deterministic output</w:t>
      </w:r>
      <w:bookmarkEnd w:id="883"/>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EA540C">
      <w:pPr>
        <w:pStyle w:val="ListParagraph"/>
        <w:numPr>
          <w:ilvl w:val="0"/>
          <w:numId w:val="25"/>
        </w:numPr>
      </w:pPr>
      <w:r>
        <w:t>Log equality is determined by a simple comparison of file contents, or by comparing file hashes.</w:t>
      </w:r>
    </w:p>
    <w:p w14:paraId="08801204" w14:textId="77777777" w:rsidR="00D44AFA" w:rsidRDefault="00D44AFA" w:rsidP="00EA540C">
      <w:pPr>
        <w:pStyle w:val="ListParagraph"/>
        <w:numPr>
          <w:ilvl w:val="0"/>
          <w:numId w:val="25"/>
        </w:numPr>
      </w:pPr>
      <w:r>
        <w:t>Log equality is determined by an “intelligent” comparison.</w:t>
      </w:r>
    </w:p>
    <w:p w14:paraId="0F78C1E5" w14:textId="29BB294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proofErr w:type="spellStart"/>
      <w:r w:rsidR="0029266C">
        <w:rPr>
          <w:rStyle w:val="CODEtemp"/>
        </w:rPr>
        <w:t>fileLocation.u</w:t>
      </w:r>
      <w:r w:rsidRPr="00D44AFA">
        <w:rPr>
          <w:rStyle w:val="CODEtemp"/>
        </w:rPr>
        <w:t>riBaseId</w:t>
      </w:r>
      <w:proofErr w:type="spellEnd"/>
      <w:r>
        <w:t xml:space="preserve"> properties.</w:t>
      </w:r>
    </w:p>
    <w:p w14:paraId="0956550C" w14:textId="26B3324E" w:rsidR="00D44AFA" w:rsidRPr="00D44AFA" w:rsidRDefault="00D44AFA" w:rsidP="00D44AFA">
      <w:r>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884" w:name="_Toc534899789"/>
      <w:r>
        <w:lastRenderedPageBreak/>
        <w:t>Interaction between determinism and baselining</w:t>
      </w:r>
      <w:bookmarkEnd w:id="884"/>
    </w:p>
    <w:p w14:paraId="7377AE47" w14:textId="1BB6C52F" w:rsidR="00D44AFA" w:rsidRDefault="00D44AFA" w:rsidP="00D44AFA">
      <w:r w:rsidRPr="00D44AFA">
        <w:t>SARIF's baselining feature poses a particular challenge for determinism. We illustrate the problem with the following scenario:</w:t>
      </w:r>
    </w:p>
    <w:p w14:paraId="277990FB" w14:textId="26A0C657" w:rsidR="00D44AFA" w:rsidRDefault="00D44AFA" w:rsidP="00D44AFA">
      <w:r>
        <w:t xml:space="preserve">On a particular date, a project's nightly build runs an analysis tool </w:t>
      </w:r>
      <w:proofErr w:type="spellStart"/>
      <w:r>
        <w:t>ToolX</w:t>
      </w:r>
      <w:proofErr w:type="spellEnd"/>
      <w:r>
        <w:t xml:space="preserve">,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proofErr w:type="spellStart"/>
      <w:r>
        <w:t>ToolX</w:t>
      </w:r>
      <w:proofErr w:type="spellEnd"/>
      <w:r>
        <w:t xml:space="preserve"> --input </w:t>
      </w:r>
      <w:proofErr w:type="spellStart"/>
      <w:r>
        <w:t>a.c</w:t>
      </w:r>
      <w:proofErr w:type="spellEnd"/>
      <w:r>
        <w:t xml:space="preserve"> </w:t>
      </w:r>
      <w:proofErr w:type="spellStart"/>
      <w:r>
        <w:t>b.c</w:t>
      </w:r>
      <w:proofErr w:type="spellEnd"/>
      <w:r>
        <w:t xml:space="preserve">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proofErr w:type="spellStart"/>
      <w:r w:rsidRPr="00D44AFA">
        <w:rPr>
          <w:rStyle w:val="CODEtemp"/>
        </w:rPr>
        <w:t>baselineState</w:t>
      </w:r>
      <w:proofErr w:type="spellEnd"/>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proofErr w:type="spellStart"/>
      <w:r>
        <w:t>ToolX</w:t>
      </w:r>
      <w:proofErr w:type="spellEnd"/>
      <w:r>
        <w:t xml:space="preserve"> --input </w:t>
      </w:r>
      <w:proofErr w:type="spellStart"/>
      <w:r>
        <w:t>a.c</w:t>
      </w:r>
      <w:proofErr w:type="spellEnd"/>
      <w:r>
        <w:t xml:space="preserve"> </w:t>
      </w:r>
      <w:proofErr w:type="spellStart"/>
      <w:r>
        <w:t>b.c</w:t>
      </w:r>
      <w:proofErr w:type="spellEnd"/>
      <w:r>
        <w:t xml:space="preserve">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w:t>
      </w:r>
      <w:proofErr w:type="spellStart"/>
      <w:r>
        <w:t>baselineState</w:t>
      </w:r>
      <w:proofErr w:type="spellEnd"/>
      <w:r>
        <w:t xml:space="preserv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actually take less time than the unnecessary build steps it is intended to avoid.</w:t>
      </w:r>
    </w:p>
    <w:p w14:paraId="70A99AE3" w14:textId="275F93BE" w:rsidR="00710FE0" w:rsidRDefault="002244CB" w:rsidP="00710FE0">
      <w:pPr>
        <w:pStyle w:val="AppendixHeading1"/>
      </w:pPr>
      <w:bookmarkStart w:id="885" w:name="AppendixFixes"/>
      <w:bookmarkStart w:id="886" w:name="_Toc534899790"/>
      <w:bookmarkEnd w:id="885"/>
      <w:r>
        <w:lastRenderedPageBreak/>
        <w:t xml:space="preserve">(Informative) </w:t>
      </w:r>
      <w:r w:rsidR="00710FE0">
        <w:t>Guidance on fixes</w:t>
      </w:r>
      <w:bookmarkEnd w:id="886"/>
    </w:p>
    <w:p w14:paraId="4C6200B7" w14:textId="4CAB92BD"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file content</w:t>
      </w:r>
      <w:r>
        <w:t>. This maximizes the likelihood that an automated tool can safely apply multiple fixes to the same file.</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w:t>
      </w:r>
      <w:proofErr w:type="spellStart"/>
      <w:r>
        <w:t>lineItem</w:t>
      </w:r>
      <w:proofErr w:type="spellEnd"/>
      <w:r>
        <w:t xml:space="preserve"> </w:t>
      </w:r>
      <w:proofErr w:type="spellStart"/>
      <w:r>
        <w:t>partNumber</w:t>
      </w:r>
      <w:proofErr w:type="spellEnd"/>
      <w:r>
        <w:t>=A3101 /&gt;</w:t>
      </w:r>
    </w:p>
    <w:p w14:paraId="710B6B38" w14:textId="77777777" w:rsidR="004008DF" w:rsidRDefault="004008DF" w:rsidP="004008DF">
      <w:r>
        <w:t>Suppose that a (domain-specific) XML scanning tool reported two results:</w:t>
      </w:r>
    </w:p>
    <w:p w14:paraId="2025ECAE" w14:textId="6D501A8A" w:rsidR="004008DF" w:rsidRDefault="004008DF" w:rsidP="00EA540C">
      <w:pPr>
        <w:pStyle w:val="ListParagraph"/>
        <w:numPr>
          <w:ilvl w:val="0"/>
          <w:numId w:val="26"/>
        </w:numPr>
      </w:pPr>
      <w:r>
        <w:t xml:space="preserve">The value of the </w:t>
      </w:r>
      <w:proofErr w:type="spellStart"/>
      <w:r w:rsidRPr="004008DF">
        <w:rPr>
          <w:rStyle w:val="CODEtemp"/>
        </w:rPr>
        <w:t>partNumber</w:t>
      </w:r>
      <w:proofErr w:type="spellEnd"/>
      <w:r>
        <w:t xml:space="preserve"> attribute is not enclosed in quotes.</w:t>
      </w:r>
    </w:p>
    <w:p w14:paraId="0CF670D8" w14:textId="09EC0A09" w:rsidR="004008DF" w:rsidRDefault="004008DF" w:rsidP="00EA540C">
      <w:pPr>
        <w:pStyle w:val="ListParagraph"/>
        <w:numPr>
          <w:ilvl w:val="0"/>
          <w:numId w:val="26"/>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w:t>
      </w:r>
      <w:proofErr w:type="spellStart"/>
      <w:r>
        <w:t>lineItem</w:t>
      </w:r>
      <w:proofErr w:type="spellEnd"/>
      <w:r>
        <w:t xml:space="preserve"> </w:t>
      </w:r>
      <w:proofErr w:type="spellStart"/>
      <w:r>
        <w:t>partNumber</w:t>
      </w:r>
      <w:proofErr w:type="spellEnd"/>
      <w:r>
        <w:t>="A3101"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w:t>
      </w:r>
      <w:proofErr w:type="spellStart"/>
      <w:r>
        <w:t>lineItem</w:t>
      </w:r>
      <w:proofErr w:type="spellEnd"/>
      <w:r>
        <w:t xml:space="preserve"> </w:t>
      </w:r>
      <w:proofErr w:type="spellStart"/>
      <w:r>
        <w:t>partNumber</w:t>
      </w:r>
      <w:proofErr w:type="spellEnd"/>
      <w:r>
        <w:t>=AA3101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w:t>
      </w:r>
      <w:proofErr w:type="spellStart"/>
      <w:r w:rsidRPr="004008DF">
        <w:rPr>
          <w:rStyle w:val="CODEtemp"/>
        </w:rPr>
        <w:t>lineItem</w:t>
      </w:r>
      <w:proofErr w:type="spellEnd"/>
      <w:r w:rsidRPr="004008DF">
        <w:rPr>
          <w:rStyle w:val="CODEtemp"/>
        </w:rPr>
        <w:t xml:space="preserve"> </w:t>
      </w:r>
      <w:proofErr w:type="spellStart"/>
      <w:r w:rsidRPr="004008DF">
        <w:rPr>
          <w:rStyle w:val="CODEtemp"/>
        </w:rPr>
        <w:t>partNumber</w:t>
      </w:r>
      <w:proofErr w:type="spellEnd"/>
      <w:r w:rsidRPr="004008DF">
        <w:rPr>
          <w:rStyle w:val="CODEtemp"/>
        </w:rPr>
        <w:t>="AA3101" /&gt;</w:t>
      </w:r>
    </w:p>
    <w:p w14:paraId="0E6D8A5F" w14:textId="77777777" w:rsidR="004008DF" w:rsidRDefault="004008DF" w:rsidP="004008DF">
      <w:r>
        <w:t>The fix for result #1 might be specified in various ways, for example:</w:t>
      </w:r>
    </w:p>
    <w:p w14:paraId="1F4446F6" w14:textId="6B19BF52" w:rsidR="004008DF" w:rsidRDefault="004008DF" w:rsidP="00EA540C">
      <w:pPr>
        <w:pStyle w:val="ListParagraph"/>
        <w:numPr>
          <w:ilvl w:val="0"/>
          <w:numId w:val="27"/>
        </w:numPr>
      </w:pPr>
      <w:r>
        <w:t>As a single replacement:</w:t>
      </w:r>
    </w:p>
    <w:p w14:paraId="19630118" w14:textId="77777777" w:rsidR="004008DF" w:rsidRDefault="004008DF" w:rsidP="00EA540C">
      <w:pPr>
        <w:pStyle w:val="ListParagraph"/>
        <w:numPr>
          <w:ilvl w:val="1"/>
          <w:numId w:val="28"/>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EA540C">
      <w:pPr>
        <w:pStyle w:val="ListParagraph"/>
        <w:numPr>
          <w:ilvl w:val="0"/>
          <w:numId w:val="27"/>
        </w:numPr>
      </w:pPr>
      <w:r>
        <w:t>As a sequence of two replacements:</w:t>
      </w:r>
    </w:p>
    <w:p w14:paraId="3B2E5BE7" w14:textId="77777777" w:rsidR="004008DF" w:rsidRDefault="004008DF" w:rsidP="00EA540C">
      <w:pPr>
        <w:pStyle w:val="ListParagraph"/>
        <w:numPr>
          <w:ilvl w:val="1"/>
          <w:numId w:val="27"/>
        </w:numPr>
      </w:pPr>
      <w:r>
        <w:t xml:space="preserve">Insert a quotation mark before </w:t>
      </w:r>
      <w:r w:rsidRPr="004008DF">
        <w:rPr>
          <w:rStyle w:val="CODEtemp"/>
        </w:rPr>
        <w:t>A3101</w:t>
      </w:r>
      <w:r>
        <w:t>.</w:t>
      </w:r>
    </w:p>
    <w:p w14:paraId="7C88821C" w14:textId="77777777" w:rsidR="004008DF" w:rsidRDefault="004008DF" w:rsidP="00EA540C">
      <w:pPr>
        <w:pStyle w:val="ListParagraph"/>
        <w:numPr>
          <w:ilvl w:val="1"/>
          <w:numId w:val="27"/>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EA540C">
      <w:pPr>
        <w:pStyle w:val="ListParagraph"/>
        <w:numPr>
          <w:ilvl w:val="0"/>
          <w:numId w:val="29"/>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887" w:name="_Toc534899791"/>
      <w:r>
        <w:lastRenderedPageBreak/>
        <w:t>(Informative) Diagnosing results in generated files</w:t>
      </w:r>
      <w:bookmarkEnd w:id="887"/>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1BBD2DD0" w:rsidR="00830F21" w:rsidRDefault="00830F21" w:rsidP="00830F21">
      <w:r>
        <w:t>In what follows, we will refer to files that are generated only once as “singly generated,” and files that are generated multiple times as “multiply generated</w:t>
      </w:r>
      <w:r w:rsidR="004F51DA">
        <w:t>.</w:t>
      </w:r>
      <w:r>
        <w:t>”</w:t>
      </w:r>
    </w:p>
    <w:p w14:paraId="1568BBE8" w14:textId="77777777" w:rsidR="00830F21" w:rsidRDefault="00830F21" w:rsidP="00830F21">
      <w:r>
        <w:t>It can be difficult to diagnose results in generated files for the following reasons:</w:t>
      </w:r>
    </w:p>
    <w:p w14:paraId="6DFD7939" w14:textId="4DFFE972" w:rsidR="00830F21" w:rsidRDefault="00830F21" w:rsidP="00EA540C">
      <w:pPr>
        <w:pStyle w:val="ListParagraph"/>
        <w:numPr>
          <w:ilvl w:val="0"/>
          <w:numId w:val="29"/>
        </w:numPr>
      </w:pPr>
      <w:r>
        <w:t>The file might not</w:t>
      </w:r>
      <w:r w:rsidR="004F51DA">
        <w:t xml:space="preserve"> be</w:t>
      </w:r>
      <w:r>
        <w:t xml:space="preserve"> available to the engineer who diagnoses the result (for example, the engineer might not have a build environment).</w:t>
      </w:r>
    </w:p>
    <w:p w14:paraId="30208245" w14:textId="77777777" w:rsidR="00830F21" w:rsidRDefault="00830F21" w:rsidP="00EA540C">
      <w:pPr>
        <w:pStyle w:val="ListParagraph"/>
        <w:numPr>
          <w:ilvl w:val="0"/>
          <w:numId w:val="29"/>
        </w:numPr>
      </w:pPr>
      <w:r>
        <w:t>If the file is multiply generated, then at best only the last version is available, but results might have been found in previous versions.</w:t>
      </w:r>
    </w:p>
    <w:p w14:paraId="6A326B5A" w14:textId="77777777" w:rsidR="00830F21" w:rsidRDefault="00830F21" w:rsidP="00EA540C">
      <w:pPr>
        <w:pStyle w:val="ListParagraph"/>
        <w:numPr>
          <w:ilvl w:val="0"/>
          <w:numId w:val="29"/>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77777777" w:rsidR="00830F21" w:rsidRDefault="00830F21" w:rsidP="00EA540C">
      <w:pPr>
        <w:pStyle w:val="ListParagraph"/>
        <w:numPr>
          <w:ilvl w:val="0"/>
          <w:numId w:val="55"/>
        </w:numPr>
      </w:pPr>
      <w:r>
        <w:t xml:space="preserve">Use the </w:t>
      </w:r>
      <w:proofErr w:type="spellStart"/>
      <w:r>
        <w:rPr>
          <w:rStyle w:val="CODEtemp"/>
        </w:rPr>
        <w:t>physicalLocation</w:t>
      </w:r>
      <w:proofErr w:type="spellEnd"/>
      <w:r>
        <w:t xml:space="preserve"> object’s </w:t>
      </w:r>
      <w:r>
        <w:rPr>
          <w:rStyle w:val="CODEtemp"/>
        </w:rPr>
        <w:t>region</w:t>
      </w:r>
      <w:r>
        <w:t xml:space="preserve"> and </w:t>
      </w:r>
      <w:proofErr w:type="spellStart"/>
      <w:r w:rsidRPr="00EC7E26">
        <w:rPr>
          <w:rStyle w:val="CODEtemp"/>
        </w:rPr>
        <w:t>contextRegion</w:t>
      </w:r>
      <w:proofErr w:type="spellEnd"/>
      <w:r>
        <w:t xml:space="preserve"> properties to store enough of the generated file’s contents to facilitate diagnosis. The </w:t>
      </w:r>
      <w:r w:rsidRPr="00EC7E26">
        <w:rPr>
          <w:rStyle w:val="CODEtemp"/>
        </w:rPr>
        <w:t>region</w:t>
      </w:r>
      <w:r>
        <w:t xml:space="preserve"> object’s </w:t>
      </w:r>
      <w:r w:rsidRPr="00EC7E26">
        <w:rPr>
          <w:rStyle w:val="CODEtemp"/>
        </w:rPr>
        <w:t>snippet</w:t>
      </w:r>
      <w:r>
        <w:t xml:space="preserve"> property holds the relevant portion of the file contents.</w:t>
      </w:r>
    </w:p>
    <w:p w14:paraId="5DB07359" w14:textId="77777777" w:rsidR="00830F21" w:rsidRDefault="00830F21" w:rsidP="00EA540C">
      <w:pPr>
        <w:pStyle w:val="ListParagraph"/>
        <w:numPr>
          <w:ilvl w:val="0"/>
          <w:numId w:val="55"/>
        </w:numPr>
      </w:pPr>
      <w:r>
        <w:t xml:space="preserve">Use the </w:t>
      </w:r>
      <w:r w:rsidRPr="00C7469A">
        <w:rPr>
          <w:rStyle w:val="CODEtemp"/>
        </w:rPr>
        <w:t>file</w:t>
      </w:r>
      <w:r>
        <w:t xml:space="preserve"> object’s </w:t>
      </w:r>
      <w:r w:rsidRPr="00C7469A">
        <w:rPr>
          <w:rStyle w:val="CODEtemp"/>
        </w:rPr>
        <w:t>contents</w:t>
      </w:r>
      <w:r>
        <w:t xml:space="preserve"> property to persist the entire contents of the file in </w:t>
      </w:r>
      <w:r w:rsidRPr="00C7469A">
        <w:rPr>
          <w:rStyle w:val="CODEtemp"/>
        </w:rPr>
        <w:t>run.files</w:t>
      </w:r>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proofErr w:type="spellStart"/>
      <w:r w:rsidRPr="00C7469A">
        <w:rPr>
          <w:rStyle w:val="CODEtemp"/>
        </w:rPr>
        <w:t>region.snippet</w:t>
      </w:r>
      <w:proofErr w:type="spellEnd"/>
      <w:r>
        <w:t xml:space="preserve"> and </w:t>
      </w:r>
      <w:proofErr w:type="spellStart"/>
      <w:r w:rsidRPr="00C7469A">
        <w:rPr>
          <w:rStyle w:val="CODEtemp"/>
        </w:rPr>
        <w:t>contextRegion.snippet</w:t>
      </w:r>
      <w:proofErr w:type="spellEnd"/>
      <w:r>
        <w:t>, allowing a SARIF viewer to display just enough context (one hopes) to diagnose the result.</w:t>
      </w:r>
    </w:p>
    <w:p w14:paraId="7D6E980C" w14:textId="528ED1D2" w:rsidR="00830F21" w:rsidRDefault="00830F21" w:rsidP="00830F21">
      <w:pPr>
        <w:pStyle w:val="Codesmall"/>
      </w:pPr>
      <w:r>
        <w:t>{                                           # A run object (§</w:t>
      </w:r>
      <w:r>
        <w:fldChar w:fldCharType="begin"/>
      </w:r>
      <w:r>
        <w:instrText xml:space="preserve"> REF _Ref493349997 \r \h </w:instrText>
      </w:r>
      <w:r>
        <w:fldChar w:fldCharType="separate"/>
      </w:r>
      <w:r w:rsidR="00820181">
        <w:t>3.13</w:t>
      </w:r>
      <w:r>
        <w:fldChar w:fldCharType="end"/>
      </w:r>
      <w:r>
        <w:t>).</w:t>
      </w:r>
    </w:p>
    <w:p w14:paraId="16CC02FE" w14:textId="3E651691" w:rsidR="00830F21" w:rsidRDefault="00830F21" w:rsidP="00830F21">
      <w:pPr>
        <w:pStyle w:val="Codesmall"/>
      </w:pPr>
      <w:r>
        <w:t xml:space="preserve">  "</w:t>
      </w:r>
      <w:proofErr w:type="spellStart"/>
      <w:r>
        <w:t>originalUriBaseIds</w:t>
      </w:r>
      <w:proofErr w:type="spellEnd"/>
      <w:r>
        <w:t>": {                   # See §</w:t>
      </w:r>
      <w:r>
        <w:fldChar w:fldCharType="begin"/>
      </w:r>
      <w:r>
        <w:instrText xml:space="preserve"> REF _Ref508869459 \r \h </w:instrText>
      </w:r>
      <w:r>
        <w:fldChar w:fldCharType="separate"/>
      </w:r>
      <w:r w:rsidR="00820181">
        <w:t>3.13.10</w:t>
      </w:r>
      <w:r>
        <w:fldChar w:fldCharType="end"/>
      </w:r>
    </w:p>
    <w:p w14:paraId="2B9B7CDA" w14:textId="44A5B2BC" w:rsidR="00830F21" w:rsidRDefault="00830F21" w:rsidP="00830F21">
      <w:pPr>
        <w:pStyle w:val="Codesmall"/>
      </w:pPr>
      <w:r>
        <w:t xml:space="preserve">    "GENERATED": "file:///C:/code/browser/obj"</w:t>
      </w:r>
    </w:p>
    <w:p w14:paraId="071181FA" w14:textId="77777777" w:rsidR="00830F21" w:rsidRDefault="00830F21" w:rsidP="00830F21">
      <w:pPr>
        <w:pStyle w:val="Codesmall"/>
      </w:pPr>
      <w:r>
        <w:t xml:space="preserve">  },</w:t>
      </w:r>
    </w:p>
    <w:p w14:paraId="45B411F0" w14:textId="77777777" w:rsidR="00830F21" w:rsidRDefault="00830F21" w:rsidP="00830F21">
      <w:pPr>
        <w:pStyle w:val="Codesmall"/>
      </w:pPr>
    </w:p>
    <w:p w14:paraId="2820EDEB" w14:textId="226CB64E" w:rsidR="00830F21" w:rsidRDefault="00830F21" w:rsidP="00830F21">
      <w:pPr>
        <w:pStyle w:val="Codesmall"/>
      </w:pPr>
      <w:r>
        <w:t xml:space="preserve">  "results": [                              # See §</w:t>
      </w:r>
      <w:r>
        <w:fldChar w:fldCharType="begin"/>
      </w:r>
      <w:r>
        <w:instrText xml:space="preserve"> REF _Ref493350972 \r \h </w:instrText>
      </w:r>
      <w:r>
        <w:fldChar w:fldCharType="separate"/>
      </w:r>
      <w:r w:rsidR="00820181">
        <w:t>3.13.14</w:t>
      </w:r>
      <w:r>
        <w:fldChar w:fldCharType="end"/>
      </w:r>
      <w:r>
        <w:t>.</w:t>
      </w:r>
    </w:p>
    <w:p w14:paraId="12542006" w14:textId="2AC27D11" w:rsidR="00830F21" w:rsidRDefault="00830F21" w:rsidP="00830F21">
      <w:pPr>
        <w:pStyle w:val="Codesmall"/>
      </w:pPr>
      <w:r>
        <w:t xml:space="preserve">    {                                       # A result object (§</w:t>
      </w:r>
      <w:r>
        <w:fldChar w:fldCharType="begin"/>
      </w:r>
      <w:r>
        <w:instrText xml:space="preserve"> REF _Ref493350984 \r \h </w:instrText>
      </w:r>
      <w:r>
        <w:fldChar w:fldCharType="separate"/>
      </w:r>
      <w:r w:rsidR="00820181">
        <w:t>3.22</w:t>
      </w:r>
      <w:r>
        <w:fldChar w:fldCharType="end"/>
      </w:r>
      <w:r>
        <w:t>).</w:t>
      </w:r>
    </w:p>
    <w:p w14:paraId="405D3CE1" w14:textId="200C7493" w:rsidR="00830F21" w:rsidRDefault="00830F21" w:rsidP="00830F21">
      <w:pPr>
        <w:pStyle w:val="Codesmall"/>
      </w:pPr>
      <w:r>
        <w:t xml:space="preserve">      "</w:t>
      </w:r>
      <w:proofErr w:type="spellStart"/>
      <w:r>
        <w:t>ruleId</w:t>
      </w:r>
      <w:proofErr w:type="spellEnd"/>
      <w:r>
        <w:t>": "CS6789",                   # See §</w:t>
      </w:r>
      <w:r w:rsidR="00EC5421">
        <w:fldChar w:fldCharType="begin"/>
      </w:r>
      <w:r w:rsidR="00EC5421">
        <w:instrText xml:space="preserve"> REF _Ref513193500 \r \h </w:instrText>
      </w:r>
      <w:r w:rsidR="00EC5421">
        <w:fldChar w:fldCharType="separate"/>
      </w:r>
      <w:r w:rsidR="00820181">
        <w:t>3.22.5</w:t>
      </w:r>
      <w:r w:rsidR="00EC5421">
        <w:fldChar w:fldCharType="end"/>
      </w:r>
      <w:r>
        <w:t>.</w:t>
      </w:r>
    </w:p>
    <w:p w14:paraId="53F54E24" w14:textId="070C9852" w:rsidR="00830F21" w:rsidRDefault="00830F21" w:rsidP="00830F21">
      <w:pPr>
        <w:pStyle w:val="Codesmall"/>
      </w:pPr>
      <w:r>
        <w:t xml:space="preserve">      "message": {                          # See §</w:t>
      </w:r>
      <w:r>
        <w:fldChar w:fldCharType="begin"/>
      </w:r>
      <w:r>
        <w:instrText xml:space="preserve"> REF _Ref493426628 \r \h </w:instrText>
      </w:r>
      <w:r>
        <w:fldChar w:fldCharType="separate"/>
      </w:r>
      <w:r w:rsidR="00820181">
        <w:t>3.22.8</w:t>
      </w:r>
      <w:r>
        <w:fldChar w:fldCharType="end"/>
      </w:r>
      <w:r>
        <w:t>.</w:t>
      </w:r>
    </w:p>
    <w:p w14:paraId="04C3A315" w14:textId="77777777" w:rsidR="00830F21" w:rsidRDefault="00830F21" w:rsidP="00830F21">
      <w:pPr>
        <w:pStyle w:val="Codesmall"/>
      </w:pPr>
      <w:r>
        <w:t xml:space="preserve">        "text": "Division by 0!"</w:t>
      </w:r>
    </w:p>
    <w:p w14:paraId="60541499" w14:textId="77777777" w:rsidR="00830F21" w:rsidRDefault="00830F21" w:rsidP="00830F21">
      <w:pPr>
        <w:pStyle w:val="Codesmall"/>
      </w:pPr>
      <w:r>
        <w:t xml:space="preserve">      },</w:t>
      </w:r>
    </w:p>
    <w:p w14:paraId="14A725B9" w14:textId="66138087" w:rsidR="00830F21" w:rsidRDefault="00830F21" w:rsidP="00830F21">
      <w:pPr>
        <w:pStyle w:val="Codesmall"/>
      </w:pPr>
      <w:r>
        <w:t xml:space="preserve">      "locations": [                        # See §</w:t>
      </w:r>
      <w:r>
        <w:fldChar w:fldCharType="begin"/>
      </w:r>
      <w:r>
        <w:instrText xml:space="preserve"> REF _Ref510013155 \r \h </w:instrText>
      </w:r>
      <w:r>
        <w:fldChar w:fldCharType="separate"/>
      </w:r>
      <w:r w:rsidR="00820181">
        <w:t>3.22.9</w:t>
      </w:r>
      <w:r>
        <w:fldChar w:fldCharType="end"/>
      </w:r>
      <w:r>
        <w:t>.</w:t>
      </w:r>
    </w:p>
    <w:p w14:paraId="6B5EF283" w14:textId="6D924A63" w:rsidR="00830F21" w:rsidRDefault="00830F21" w:rsidP="00830F21">
      <w:pPr>
        <w:pStyle w:val="Codesmall"/>
      </w:pPr>
      <w:r>
        <w:t xml:space="preserve">        {                                   # A location object (§</w:t>
      </w:r>
      <w:r>
        <w:fldChar w:fldCharType="begin"/>
      </w:r>
      <w:r>
        <w:instrText xml:space="preserve"> REF _Ref493426721 \r \h </w:instrText>
      </w:r>
      <w:r>
        <w:fldChar w:fldCharType="separate"/>
      </w:r>
      <w:r w:rsidR="00820181">
        <w:t>3.23</w:t>
      </w:r>
      <w:r>
        <w:fldChar w:fldCharType="end"/>
      </w:r>
      <w:r>
        <w:t>).</w:t>
      </w:r>
    </w:p>
    <w:p w14:paraId="348A704B" w14:textId="5238F4F9" w:rsidR="00830F21" w:rsidRDefault="00830F21" w:rsidP="00830F21">
      <w:pPr>
        <w:pStyle w:val="Codesmall"/>
      </w:pPr>
      <w:r>
        <w:t xml:space="preserve">          "</w:t>
      </w:r>
      <w:proofErr w:type="spellStart"/>
      <w:r>
        <w:t>physicalLocation</w:t>
      </w:r>
      <w:proofErr w:type="spellEnd"/>
      <w:r>
        <w:t>": {             # See §</w:t>
      </w:r>
      <w:r>
        <w:fldChar w:fldCharType="begin"/>
      </w:r>
      <w:r>
        <w:instrText xml:space="preserve"> REF _Ref493477623 \r \h </w:instrText>
      </w:r>
      <w:r>
        <w:fldChar w:fldCharType="separate"/>
      </w:r>
      <w:r w:rsidR="00820181">
        <w:t>3.23.3</w:t>
      </w:r>
      <w:r>
        <w:fldChar w:fldCharType="end"/>
      </w:r>
      <w:r>
        <w:t>.</w:t>
      </w:r>
    </w:p>
    <w:p w14:paraId="3E02CBE2" w14:textId="77777777" w:rsidR="00830F21" w:rsidRDefault="00830F21" w:rsidP="00830F21">
      <w:pPr>
        <w:pStyle w:val="Codesmall"/>
      </w:pPr>
      <w:r>
        <w:t xml:space="preserve">            "</w:t>
      </w:r>
      <w:proofErr w:type="spellStart"/>
      <w:r>
        <w:t>fileLocation</w:t>
      </w:r>
      <w:proofErr w:type="spellEnd"/>
      <w:r>
        <w:t>": {</w:t>
      </w:r>
    </w:p>
    <w:p w14:paraId="0C546064" w14:textId="77777777" w:rsidR="00830F21" w:rsidRDefault="00830F21" w:rsidP="00830F21">
      <w:pPr>
        <w:pStyle w:val="Codesmall"/>
      </w:pPr>
      <w:r>
        <w:t xml:space="preserve">              "uri": "ui/</w:t>
      </w:r>
      <w:proofErr w:type="spellStart"/>
      <w:r>
        <w:t>window.g.cs</w:t>
      </w:r>
      <w:proofErr w:type="spellEnd"/>
      <w:r>
        <w:t>",      # A generated file (".g").</w:t>
      </w:r>
    </w:p>
    <w:p w14:paraId="1C029427" w14:textId="77777777" w:rsidR="00830F21" w:rsidRDefault="00830F21" w:rsidP="00830F21">
      <w:pPr>
        <w:pStyle w:val="Codesmall"/>
      </w:pPr>
      <w:r>
        <w:t xml:space="preserve">              "</w:t>
      </w:r>
      <w:proofErr w:type="spellStart"/>
      <w:r>
        <w:t>uriBaseId</w:t>
      </w:r>
      <w:proofErr w:type="spellEnd"/>
      <w:r>
        <w:t>": "GENERATED"</w:t>
      </w:r>
    </w:p>
    <w:p w14:paraId="29FA5C02" w14:textId="77777777" w:rsidR="00830F21" w:rsidRDefault="00830F21" w:rsidP="00830F21">
      <w:pPr>
        <w:pStyle w:val="Codesmall"/>
      </w:pPr>
      <w:r>
        <w:t xml:space="preserve">            },</w:t>
      </w:r>
    </w:p>
    <w:p w14:paraId="04A88947" w14:textId="77777777" w:rsidR="00830F21" w:rsidRDefault="00830F21" w:rsidP="00830F21">
      <w:pPr>
        <w:pStyle w:val="Codesmall"/>
      </w:pPr>
      <w:r>
        <w:t xml:space="preserve">            "region": {</w:t>
      </w:r>
    </w:p>
    <w:p w14:paraId="50A72662" w14:textId="77777777" w:rsidR="00830F21" w:rsidRDefault="00830F21" w:rsidP="00830F21">
      <w:pPr>
        <w:pStyle w:val="Codesmall"/>
      </w:pPr>
      <w:r>
        <w:t xml:space="preserve">              "</w:t>
      </w:r>
      <w:proofErr w:type="spellStart"/>
      <w:r>
        <w:t>startLine</w:t>
      </w:r>
      <w:proofErr w:type="spellEnd"/>
      <w:r>
        <w:t>": 42,</w:t>
      </w:r>
    </w:p>
    <w:p w14:paraId="37786348" w14:textId="77777777" w:rsidR="00830F21" w:rsidRPr="00EC7E26" w:rsidRDefault="00830F21" w:rsidP="00830F21">
      <w:pPr>
        <w:pStyle w:val="Codesmall"/>
        <w:rPr>
          <w:b/>
        </w:rPr>
      </w:pPr>
      <w:r w:rsidRPr="00EC7E26">
        <w:rPr>
          <w:b/>
        </w:rPr>
        <w:t xml:space="preserve">              "snippet": {</w:t>
      </w:r>
    </w:p>
    <w:p w14:paraId="2085874B" w14:textId="77777777" w:rsidR="00830F21" w:rsidRPr="00EC7E26" w:rsidRDefault="00830F21" w:rsidP="00830F21">
      <w:pPr>
        <w:pStyle w:val="Codesmall"/>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830F21">
      <w:pPr>
        <w:pStyle w:val="Codesmall"/>
        <w:rPr>
          <w:b/>
        </w:rPr>
      </w:pPr>
      <w:r w:rsidRPr="00EC7E26">
        <w:rPr>
          <w:b/>
        </w:rPr>
        <w:t xml:space="preserve">              }</w:t>
      </w:r>
    </w:p>
    <w:p w14:paraId="5713B8D8" w14:textId="77777777" w:rsidR="00830F21" w:rsidRDefault="00830F21" w:rsidP="00830F21">
      <w:pPr>
        <w:pStyle w:val="Codesmall"/>
      </w:pPr>
      <w:r>
        <w:t xml:space="preserve">            },</w:t>
      </w:r>
    </w:p>
    <w:p w14:paraId="2AA71541" w14:textId="77777777" w:rsidR="00830F21" w:rsidRDefault="00830F21" w:rsidP="00830F21">
      <w:pPr>
        <w:pStyle w:val="Codesmall"/>
      </w:pPr>
      <w:r>
        <w:t xml:space="preserve">            "</w:t>
      </w:r>
      <w:proofErr w:type="spellStart"/>
      <w:r>
        <w:t>contextRegion</w:t>
      </w:r>
      <w:proofErr w:type="spellEnd"/>
      <w:r>
        <w:t>": {</w:t>
      </w:r>
    </w:p>
    <w:p w14:paraId="66E72FD5" w14:textId="77777777" w:rsidR="00830F21" w:rsidRDefault="00830F21" w:rsidP="00830F21">
      <w:pPr>
        <w:pStyle w:val="Codesmall"/>
      </w:pPr>
      <w:r>
        <w:t xml:space="preserve">              "</w:t>
      </w:r>
      <w:proofErr w:type="spellStart"/>
      <w:r>
        <w:t>startLine</w:t>
      </w:r>
      <w:proofErr w:type="spellEnd"/>
      <w:r>
        <w:t>": 40,</w:t>
      </w:r>
    </w:p>
    <w:p w14:paraId="4E22FAAF" w14:textId="77777777" w:rsidR="00830F21" w:rsidRDefault="00830F21" w:rsidP="00830F21">
      <w:pPr>
        <w:pStyle w:val="Codesmall"/>
      </w:pPr>
      <w:r>
        <w:t xml:space="preserve">              "</w:t>
      </w:r>
      <w:proofErr w:type="spellStart"/>
      <w:r>
        <w:t>endLine</w:t>
      </w:r>
      <w:proofErr w:type="spellEnd"/>
      <w:r>
        <w:t>": 42,</w:t>
      </w:r>
    </w:p>
    <w:p w14:paraId="2EF7F287" w14:textId="77777777" w:rsidR="00830F21" w:rsidRPr="00EC7E26" w:rsidRDefault="00830F21" w:rsidP="00830F21">
      <w:pPr>
        <w:pStyle w:val="Codesmall"/>
        <w:rPr>
          <w:b/>
        </w:rPr>
      </w:pPr>
      <w:r w:rsidRPr="00EC7E26">
        <w:rPr>
          <w:b/>
        </w:rPr>
        <w:t xml:space="preserve">              "snippet": {</w:t>
      </w:r>
    </w:p>
    <w:p w14:paraId="791FEE8B" w14:textId="77777777" w:rsidR="00830F21" w:rsidRPr="00EC7E26" w:rsidRDefault="00830F21" w:rsidP="00830F21">
      <w:pPr>
        <w:pStyle w:val="Codesmall"/>
        <w:rPr>
          <w:b/>
        </w:rPr>
      </w:pPr>
      <w:r w:rsidRPr="00EC7E26">
        <w:rPr>
          <w:b/>
        </w:rPr>
        <w:t xml:space="preserve">                "text": "    int x = 54;\r\n    int y = 0;\r\n    int z = </w:t>
      </w:r>
      <w:r>
        <w:rPr>
          <w:b/>
        </w:rPr>
        <w:t>x</w:t>
      </w:r>
      <w:r w:rsidRPr="00EC7E26">
        <w:rPr>
          <w:b/>
        </w:rPr>
        <w:t xml:space="preserve"> / </w:t>
      </w:r>
      <w:r>
        <w:rPr>
          <w:b/>
        </w:rPr>
        <w:t>y</w:t>
      </w:r>
      <w:r w:rsidRPr="00EC7E26">
        <w:rPr>
          <w:b/>
        </w:rPr>
        <w:t>;\r\n"</w:t>
      </w:r>
    </w:p>
    <w:p w14:paraId="590F51F7" w14:textId="77777777" w:rsidR="00830F21" w:rsidRPr="00EC7E26" w:rsidRDefault="00830F21" w:rsidP="00830F21">
      <w:pPr>
        <w:pStyle w:val="Codesmall"/>
        <w:rPr>
          <w:b/>
        </w:rPr>
      </w:pPr>
      <w:r w:rsidRPr="00EC7E26">
        <w:rPr>
          <w:b/>
        </w:rPr>
        <w:t xml:space="preserve">              }</w:t>
      </w:r>
    </w:p>
    <w:p w14:paraId="3BC85A28" w14:textId="77777777" w:rsidR="00830F21" w:rsidRDefault="00830F21" w:rsidP="00830F21">
      <w:pPr>
        <w:pStyle w:val="Codesmall"/>
      </w:pPr>
      <w:r>
        <w:t xml:space="preserve">            }</w:t>
      </w:r>
    </w:p>
    <w:p w14:paraId="103779D0" w14:textId="77777777" w:rsidR="00830F21" w:rsidRDefault="00830F21" w:rsidP="00830F21">
      <w:pPr>
        <w:pStyle w:val="Codesmall"/>
      </w:pPr>
      <w:r>
        <w:lastRenderedPageBreak/>
        <w:t xml:space="preserve">          }</w:t>
      </w:r>
    </w:p>
    <w:p w14:paraId="3B48ECC4" w14:textId="77777777" w:rsidR="00830F21" w:rsidRDefault="00830F21" w:rsidP="00830F21">
      <w:pPr>
        <w:pStyle w:val="Codesmall"/>
      </w:pPr>
      <w:r>
        <w:t xml:space="preserve">        }</w:t>
      </w:r>
    </w:p>
    <w:p w14:paraId="77AFEAA0" w14:textId="77777777" w:rsidR="00830F21" w:rsidRDefault="00830F21" w:rsidP="00830F21">
      <w:pPr>
        <w:pStyle w:val="Codesmall"/>
      </w:pPr>
      <w:r>
        <w:t xml:space="preserve">      ]</w:t>
      </w:r>
    </w:p>
    <w:p w14:paraId="32C8EAA5" w14:textId="77777777" w:rsidR="00830F21" w:rsidRDefault="00830F21" w:rsidP="00830F21">
      <w:pPr>
        <w:pStyle w:val="Codesmall"/>
      </w:pPr>
      <w:r>
        <w:t xml:space="preserve">    }</w:t>
      </w:r>
    </w:p>
    <w:p w14:paraId="60DE92C8" w14:textId="77777777" w:rsidR="00830F21" w:rsidRDefault="00830F21" w:rsidP="00830F21">
      <w:pPr>
        <w:pStyle w:val="Codesmall"/>
      </w:pPr>
      <w:r>
        <w:t xml:space="preserve">  ],</w:t>
      </w:r>
    </w:p>
    <w:p w14:paraId="55B1F080" w14:textId="77777777" w:rsidR="00830F21" w:rsidRDefault="00830F21" w:rsidP="00830F21">
      <w:pPr>
        <w:pStyle w:val="Codesmall"/>
      </w:pPr>
    </w:p>
    <w:p w14:paraId="26644348" w14:textId="77777777" w:rsidR="00830F21" w:rsidRDefault="00830F21" w:rsidP="00830F21">
      <w:pPr>
        <w:pStyle w:val="Codesmall"/>
      </w:pPr>
      <w:r>
        <w:t xml:space="preserve">  ...</w:t>
      </w:r>
    </w:p>
    <w:p w14:paraId="6F75E065" w14:textId="77777777" w:rsidR="00830F21" w:rsidRDefault="00830F21" w:rsidP="00830F21">
      <w:pPr>
        <w:pStyle w:val="Codesmall"/>
      </w:pPr>
      <w:r>
        <w:t>}</w:t>
      </w:r>
    </w:p>
    <w:p w14:paraId="182E6839" w14:textId="77777777" w:rsidR="00830F21" w:rsidRDefault="00830F21" w:rsidP="00830F21"/>
    <w:p w14:paraId="47610AFA" w14:textId="77777777" w:rsidR="00830F21" w:rsidRDefault="00830F21" w:rsidP="00830F21">
      <w:pPr>
        <w:pStyle w:val="Note"/>
      </w:pPr>
      <w:r>
        <w:t xml:space="preserve">EXAMPLE 2: In this example, the analysis tool populates </w:t>
      </w:r>
      <w:proofErr w:type="spellStart"/>
      <w:r w:rsidRPr="00C7469A">
        <w:rPr>
          <w:rStyle w:val="CODEtemp"/>
        </w:rPr>
        <w:t>file.contents</w:t>
      </w:r>
      <w:proofErr w:type="spellEnd"/>
      <w:r>
        <w:t>, allowing a SARIF viewer to present the result in a larger context at the expense of a larger log file.</w:t>
      </w:r>
    </w:p>
    <w:p w14:paraId="70EF0277" w14:textId="77777777" w:rsidR="00830F21" w:rsidRDefault="00830F21" w:rsidP="00830F21">
      <w:pPr>
        <w:pStyle w:val="Codesmall"/>
      </w:pPr>
      <w:r>
        <w:t>{</w:t>
      </w:r>
    </w:p>
    <w:p w14:paraId="1C3E93C8" w14:textId="77777777" w:rsidR="00830F21" w:rsidRDefault="00830F21" w:rsidP="00830F21">
      <w:pPr>
        <w:pStyle w:val="Codesmall"/>
      </w:pPr>
      <w:r>
        <w:t xml:space="preserve">  "</w:t>
      </w:r>
      <w:proofErr w:type="spellStart"/>
      <w:r>
        <w:t>originalUriBaseIds</w:t>
      </w:r>
      <w:proofErr w:type="spellEnd"/>
      <w:r>
        <w:t>": {</w:t>
      </w:r>
    </w:p>
    <w:p w14:paraId="32A7C21C" w14:textId="77777777" w:rsidR="00463E5C" w:rsidRDefault="00830F21" w:rsidP="00830F21">
      <w:pPr>
        <w:pStyle w:val="Codesmall"/>
      </w:pPr>
      <w:r>
        <w:t xml:space="preserve">    "GENERATED": </w:t>
      </w:r>
      <w:r w:rsidR="00463E5C">
        <w:t>{</w:t>
      </w:r>
    </w:p>
    <w:p w14:paraId="27B81F92" w14:textId="5C78AA61" w:rsidR="00830F21" w:rsidRDefault="00463E5C" w:rsidP="00830F21">
      <w:pPr>
        <w:pStyle w:val="Codesmall"/>
      </w:pPr>
      <w:r>
        <w:t xml:space="preserve">      "uri": </w:t>
      </w:r>
      <w:r w:rsidR="00830F21">
        <w:t>"file:///dev-1.example.com/code/browser/obj</w:t>
      </w:r>
      <w:r>
        <w:t>/</w:t>
      </w:r>
      <w:r w:rsidR="00830F21">
        <w:t>"</w:t>
      </w:r>
    </w:p>
    <w:p w14:paraId="1C2D2B99" w14:textId="1CF8B89A" w:rsidR="00463E5C" w:rsidRDefault="00463E5C" w:rsidP="00830F21">
      <w:pPr>
        <w:pStyle w:val="Codesmall"/>
      </w:pPr>
      <w:r>
        <w:t xml:space="preserve">    }</w:t>
      </w:r>
    </w:p>
    <w:p w14:paraId="5D9FFB8E" w14:textId="77777777" w:rsidR="00830F21" w:rsidRDefault="00830F21" w:rsidP="00830F21">
      <w:pPr>
        <w:pStyle w:val="Codesmall"/>
      </w:pPr>
      <w:r>
        <w:t xml:space="preserve">  },</w:t>
      </w:r>
    </w:p>
    <w:p w14:paraId="5D82566B" w14:textId="77777777" w:rsidR="00830F21" w:rsidRDefault="00830F21" w:rsidP="00830F21">
      <w:pPr>
        <w:pStyle w:val="Codesmall"/>
      </w:pPr>
    </w:p>
    <w:p w14:paraId="6C3A2CEC" w14:textId="77777777" w:rsidR="00830F21" w:rsidRDefault="00830F21" w:rsidP="00830F21">
      <w:pPr>
        <w:pStyle w:val="Codesmall"/>
      </w:pPr>
      <w:r>
        <w:t xml:space="preserve">  "results": [</w:t>
      </w:r>
    </w:p>
    <w:p w14:paraId="0EDA42B6" w14:textId="77777777" w:rsidR="00830F21" w:rsidRDefault="00830F21" w:rsidP="00830F21">
      <w:pPr>
        <w:pStyle w:val="Codesmall"/>
      </w:pPr>
      <w:r>
        <w:t xml:space="preserve">    {</w:t>
      </w:r>
    </w:p>
    <w:p w14:paraId="663E0606" w14:textId="77777777" w:rsidR="00830F21" w:rsidRDefault="00830F21" w:rsidP="00830F21">
      <w:pPr>
        <w:pStyle w:val="Codesmall"/>
      </w:pPr>
      <w:r>
        <w:t xml:space="preserve">      "</w:t>
      </w:r>
      <w:proofErr w:type="spellStart"/>
      <w:r>
        <w:t>ruleId</w:t>
      </w:r>
      <w:proofErr w:type="spellEnd"/>
      <w:r>
        <w:t>": "CS6789",</w:t>
      </w:r>
    </w:p>
    <w:p w14:paraId="747A0013" w14:textId="77777777" w:rsidR="00830F21" w:rsidRDefault="00830F21" w:rsidP="00830F21">
      <w:pPr>
        <w:pStyle w:val="Codesmall"/>
      </w:pPr>
      <w:r>
        <w:t xml:space="preserve">      "message": {</w:t>
      </w:r>
    </w:p>
    <w:p w14:paraId="0761C853" w14:textId="77777777" w:rsidR="00830F21" w:rsidRDefault="00830F21" w:rsidP="00830F21">
      <w:pPr>
        <w:pStyle w:val="Codesmall"/>
      </w:pPr>
      <w:r>
        <w:t xml:space="preserve">        "text": "Division by 0!"</w:t>
      </w:r>
    </w:p>
    <w:p w14:paraId="4D4ECF86" w14:textId="77777777" w:rsidR="00830F21" w:rsidRDefault="00830F21" w:rsidP="00830F21">
      <w:pPr>
        <w:pStyle w:val="Codesmall"/>
      </w:pPr>
      <w:r>
        <w:t xml:space="preserve">      },</w:t>
      </w:r>
    </w:p>
    <w:p w14:paraId="637C2A6F" w14:textId="77777777" w:rsidR="00830F21" w:rsidRDefault="00830F21" w:rsidP="00830F21">
      <w:pPr>
        <w:pStyle w:val="Codesmall"/>
      </w:pPr>
      <w:r>
        <w:t xml:space="preserve">      "locations": [</w:t>
      </w:r>
    </w:p>
    <w:p w14:paraId="2D74CD9A" w14:textId="77777777" w:rsidR="00830F21" w:rsidRDefault="00830F21" w:rsidP="00830F21">
      <w:pPr>
        <w:pStyle w:val="Codesmall"/>
      </w:pPr>
      <w:r>
        <w:t xml:space="preserve">        {</w:t>
      </w:r>
    </w:p>
    <w:p w14:paraId="75004849" w14:textId="77777777" w:rsidR="00830F21" w:rsidRDefault="00830F21" w:rsidP="00830F21">
      <w:pPr>
        <w:pStyle w:val="Codesmall"/>
      </w:pPr>
      <w:r>
        <w:t xml:space="preserve">          "</w:t>
      </w:r>
      <w:proofErr w:type="spellStart"/>
      <w:r>
        <w:t>physicalLocation</w:t>
      </w:r>
      <w:proofErr w:type="spellEnd"/>
      <w:r>
        <w:t>": {</w:t>
      </w:r>
    </w:p>
    <w:p w14:paraId="26E21354" w14:textId="77777777" w:rsidR="00830F21" w:rsidRDefault="00830F21" w:rsidP="00830F21">
      <w:pPr>
        <w:pStyle w:val="Codesmall"/>
      </w:pPr>
      <w:r>
        <w:t xml:space="preserve">            "</w:t>
      </w:r>
      <w:proofErr w:type="spellStart"/>
      <w:r>
        <w:t>fileLocation</w:t>
      </w:r>
      <w:proofErr w:type="spellEnd"/>
      <w:r>
        <w:t>": {</w:t>
      </w:r>
    </w:p>
    <w:p w14:paraId="4A0C4C44" w14:textId="77777777" w:rsidR="00830F21" w:rsidRDefault="00830F21" w:rsidP="00830F21">
      <w:pPr>
        <w:pStyle w:val="Codesmall"/>
      </w:pPr>
      <w:r>
        <w:t xml:space="preserve">              "uri": "ui/</w:t>
      </w:r>
      <w:proofErr w:type="spellStart"/>
      <w:r>
        <w:t>window.g.cs</w:t>
      </w:r>
      <w:proofErr w:type="spellEnd"/>
      <w:r>
        <w:t>",</w:t>
      </w:r>
    </w:p>
    <w:p w14:paraId="54D6A2DF" w14:textId="68E5047C" w:rsidR="00830F21" w:rsidRDefault="00830F21" w:rsidP="00830F21">
      <w:pPr>
        <w:pStyle w:val="Codesmall"/>
      </w:pPr>
      <w:r>
        <w:t xml:space="preserve">              "</w:t>
      </w:r>
      <w:proofErr w:type="spellStart"/>
      <w:r>
        <w:t>uriBaseId</w:t>
      </w:r>
      <w:proofErr w:type="spellEnd"/>
      <w:r>
        <w:t>": "GENERATED"</w:t>
      </w:r>
      <w:r w:rsidR="004F51DA">
        <w:t>,</w:t>
      </w:r>
    </w:p>
    <w:p w14:paraId="34E9ED87" w14:textId="4CE346D6" w:rsidR="004F51DA" w:rsidRDefault="004F51DA" w:rsidP="00830F21">
      <w:pPr>
        <w:pStyle w:val="Codesmall"/>
      </w:pPr>
      <w:r>
        <w:t xml:space="preserve">              "</w:t>
      </w:r>
      <w:proofErr w:type="spellStart"/>
      <w:r>
        <w:t>fileIndex</w:t>
      </w:r>
      <w:proofErr w:type="spellEnd"/>
      <w:r>
        <w:t>": 0</w:t>
      </w:r>
    </w:p>
    <w:p w14:paraId="49331A81" w14:textId="77777777" w:rsidR="00830F21" w:rsidRDefault="00830F21" w:rsidP="00830F21">
      <w:pPr>
        <w:pStyle w:val="Codesmall"/>
      </w:pPr>
      <w:r>
        <w:t xml:space="preserve">            },</w:t>
      </w:r>
    </w:p>
    <w:p w14:paraId="488CAA5E" w14:textId="77777777" w:rsidR="00830F21" w:rsidRDefault="00830F21" w:rsidP="00830F21">
      <w:pPr>
        <w:pStyle w:val="Codesmall"/>
      </w:pPr>
      <w:r>
        <w:t xml:space="preserve">            "region": {</w:t>
      </w:r>
    </w:p>
    <w:p w14:paraId="5770BA61" w14:textId="77777777" w:rsidR="00830F21" w:rsidRDefault="00830F21" w:rsidP="00830F21">
      <w:pPr>
        <w:pStyle w:val="Codesmall"/>
      </w:pPr>
      <w:r>
        <w:t xml:space="preserve">              "</w:t>
      </w:r>
      <w:proofErr w:type="spellStart"/>
      <w:r>
        <w:t>startLine</w:t>
      </w:r>
      <w:proofErr w:type="spellEnd"/>
      <w:r>
        <w:t>": 42</w:t>
      </w:r>
    </w:p>
    <w:p w14:paraId="1AAAFA1A" w14:textId="77777777" w:rsidR="00830F21" w:rsidRDefault="00830F21" w:rsidP="00830F21">
      <w:pPr>
        <w:pStyle w:val="Codesmall"/>
      </w:pPr>
      <w:r>
        <w:t xml:space="preserve">            },</w:t>
      </w:r>
    </w:p>
    <w:p w14:paraId="2C496946" w14:textId="77777777" w:rsidR="00830F21" w:rsidRDefault="00830F21" w:rsidP="00830F21">
      <w:pPr>
        <w:pStyle w:val="Codesmall"/>
      </w:pPr>
      <w:r>
        <w:t xml:space="preserve">            "</w:t>
      </w:r>
      <w:proofErr w:type="spellStart"/>
      <w:r>
        <w:t>contextRegion</w:t>
      </w:r>
      <w:proofErr w:type="spellEnd"/>
      <w:r>
        <w:t>": {</w:t>
      </w:r>
    </w:p>
    <w:p w14:paraId="17587441" w14:textId="77777777" w:rsidR="00830F21" w:rsidRDefault="00830F21" w:rsidP="00830F21">
      <w:pPr>
        <w:pStyle w:val="Codesmall"/>
      </w:pPr>
      <w:r>
        <w:t xml:space="preserve">              "</w:t>
      </w:r>
      <w:proofErr w:type="spellStart"/>
      <w:r>
        <w:t>startLine</w:t>
      </w:r>
      <w:proofErr w:type="spellEnd"/>
      <w:r>
        <w:t>": 40,</w:t>
      </w:r>
    </w:p>
    <w:p w14:paraId="3770A294" w14:textId="77777777" w:rsidR="00830F21" w:rsidRDefault="00830F21" w:rsidP="00830F21">
      <w:pPr>
        <w:pStyle w:val="Codesmall"/>
      </w:pPr>
      <w:r>
        <w:t xml:space="preserve">              "</w:t>
      </w:r>
      <w:proofErr w:type="spellStart"/>
      <w:r>
        <w:t>endLine</w:t>
      </w:r>
      <w:proofErr w:type="spellEnd"/>
      <w:r>
        <w:t>": 42</w:t>
      </w:r>
    </w:p>
    <w:p w14:paraId="7719CDBF" w14:textId="77777777" w:rsidR="00830F21" w:rsidRDefault="00830F21" w:rsidP="00830F21">
      <w:pPr>
        <w:pStyle w:val="Codesmall"/>
      </w:pPr>
      <w:r>
        <w:t xml:space="preserve">            }</w:t>
      </w:r>
    </w:p>
    <w:p w14:paraId="33F70B41" w14:textId="77777777" w:rsidR="00830F21" w:rsidRDefault="00830F21" w:rsidP="00830F21">
      <w:pPr>
        <w:pStyle w:val="Codesmall"/>
      </w:pPr>
      <w:r>
        <w:t xml:space="preserve">          }</w:t>
      </w:r>
    </w:p>
    <w:p w14:paraId="277781A0" w14:textId="77777777" w:rsidR="00830F21" w:rsidRDefault="00830F21" w:rsidP="00830F21">
      <w:pPr>
        <w:pStyle w:val="Codesmall"/>
      </w:pPr>
      <w:r>
        <w:t xml:space="preserve">        }</w:t>
      </w:r>
    </w:p>
    <w:p w14:paraId="2EB495C4" w14:textId="77777777" w:rsidR="00830F21" w:rsidRDefault="00830F21" w:rsidP="00830F21">
      <w:pPr>
        <w:pStyle w:val="Codesmall"/>
      </w:pPr>
      <w:r>
        <w:t xml:space="preserve">      ]</w:t>
      </w:r>
    </w:p>
    <w:p w14:paraId="60E25459" w14:textId="77777777" w:rsidR="00830F21" w:rsidRDefault="00830F21" w:rsidP="00830F21">
      <w:pPr>
        <w:pStyle w:val="Codesmall"/>
      </w:pPr>
      <w:r>
        <w:t xml:space="preserve">    }</w:t>
      </w:r>
    </w:p>
    <w:p w14:paraId="65CAB37F" w14:textId="77777777" w:rsidR="00830F21" w:rsidRDefault="00830F21" w:rsidP="00830F21">
      <w:pPr>
        <w:pStyle w:val="Codesmall"/>
      </w:pPr>
      <w:r>
        <w:t xml:space="preserve">  ],</w:t>
      </w:r>
    </w:p>
    <w:p w14:paraId="2C54EED2" w14:textId="77777777" w:rsidR="00830F21" w:rsidRDefault="00830F21" w:rsidP="00830F21">
      <w:pPr>
        <w:pStyle w:val="Codesmall"/>
      </w:pPr>
    </w:p>
    <w:p w14:paraId="515AC667" w14:textId="17EFCE30" w:rsidR="00830F21" w:rsidRDefault="00830F21" w:rsidP="00830F21">
      <w:pPr>
        <w:pStyle w:val="Codesmall"/>
      </w:pPr>
      <w:r>
        <w:t xml:space="preserve">  "files": </w:t>
      </w:r>
      <w:r w:rsidR="004F51DA">
        <w:t xml:space="preserve">[                                </w:t>
      </w:r>
      <w:r>
        <w:t># See §</w:t>
      </w:r>
      <w:r>
        <w:fldChar w:fldCharType="begin"/>
      </w:r>
      <w:r>
        <w:instrText xml:space="preserve"> REF _Ref507667580 \r \h </w:instrText>
      </w:r>
      <w:r>
        <w:fldChar w:fldCharType="separate"/>
      </w:r>
      <w:r w:rsidR="00820181">
        <w:t>3.13.11</w:t>
      </w:r>
      <w:r>
        <w:fldChar w:fldCharType="end"/>
      </w:r>
      <w:r>
        <w:t>.</w:t>
      </w:r>
    </w:p>
    <w:p w14:paraId="4927884C" w14:textId="6C980093" w:rsidR="00830F21" w:rsidRDefault="00830F21" w:rsidP="00830F21">
      <w:pPr>
        <w:pStyle w:val="Codesmall"/>
      </w:pPr>
      <w:r>
        <w:t xml:space="preserve">    {                                     </w:t>
      </w:r>
      <w:r w:rsidR="004F51DA">
        <w:t xml:space="preserve">  </w:t>
      </w:r>
      <w:r>
        <w:t># A file object (§</w:t>
      </w:r>
      <w:r>
        <w:fldChar w:fldCharType="begin"/>
      </w:r>
      <w:r>
        <w:instrText xml:space="preserve"> REF _Ref493403111 \r \h </w:instrText>
      </w:r>
      <w:r>
        <w:fldChar w:fldCharType="separate"/>
      </w:r>
      <w:r w:rsidR="00820181">
        <w:t>3.21</w:t>
      </w:r>
      <w:r>
        <w:fldChar w:fldCharType="end"/>
      </w:r>
      <w:r>
        <w:t>).</w:t>
      </w:r>
    </w:p>
    <w:p w14:paraId="18AC6C56" w14:textId="2481DF98" w:rsidR="004F51DA" w:rsidRDefault="004F51DA" w:rsidP="00830F21">
      <w:pPr>
        <w:pStyle w:val="Codesmall"/>
      </w:pPr>
      <w:r>
        <w:t xml:space="preserve">      "</w:t>
      </w:r>
      <w:proofErr w:type="spellStart"/>
      <w:r>
        <w:t>fileLocation</w:t>
      </w:r>
      <w:proofErr w:type="spellEnd"/>
      <w:r>
        <w:t>": {                     # See §</w:t>
      </w:r>
      <w:r>
        <w:fldChar w:fldCharType="begin"/>
      </w:r>
      <w:r>
        <w:instrText xml:space="preserve"> REF _Ref493403519 \r \h </w:instrText>
      </w:r>
      <w:r>
        <w:fldChar w:fldCharType="separate"/>
      </w:r>
      <w:r w:rsidR="00820181">
        <w:t>3.21.2</w:t>
      </w:r>
      <w:r>
        <w:fldChar w:fldCharType="end"/>
      </w:r>
      <w:r>
        <w:t>.</w:t>
      </w:r>
    </w:p>
    <w:p w14:paraId="36F59BB9" w14:textId="75C6D58A" w:rsidR="004F51DA" w:rsidRDefault="004F51DA" w:rsidP="00830F21">
      <w:pPr>
        <w:pStyle w:val="Codesmall"/>
      </w:pPr>
      <w:r>
        <w:t xml:space="preserve">        "uri": "ui/</w:t>
      </w:r>
      <w:proofErr w:type="spellStart"/>
      <w:r>
        <w:t>window.g.cs</w:t>
      </w:r>
      <w:proofErr w:type="spellEnd"/>
      <w:r>
        <w:t>",</w:t>
      </w:r>
    </w:p>
    <w:p w14:paraId="67FB013F" w14:textId="22D54B72" w:rsidR="004F51DA" w:rsidRDefault="004F51DA" w:rsidP="00830F21">
      <w:pPr>
        <w:pStyle w:val="Codesmall"/>
      </w:pPr>
      <w:r>
        <w:t xml:space="preserve">        "</w:t>
      </w:r>
      <w:proofErr w:type="spellStart"/>
      <w:r>
        <w:t>uriBaseId</w:t>
      </w:r>
      <w:proofErr w:type="spellEnd"/>
      <w:r>
        <w:t>": "GENERATED"</w:t>
      </w:r>
    </w:p>
    <w:p w14:paraId="6BBC27E2" w14:textId="4E4026A4" w:rsidR="004F51DA" w:rsidRDefault="004F51DA" w:rsidP="00830F21">
      <w:pPr>
        <w:pStyle w:val="Codesmall"/>
      </w:pPr>
      <w:r>
        <w:t xml:space="preserve">      },</w:t>
      </w:r>
    </w:p>
    <w:p w14:paraId="0CA4B796" w14:textId="29403623" w:rsidR="00830F21" w:rsidRPr="00EC7E26" w:rsidRDefault="00830F21" w:rsidP="00830F21">
      <w:pPr>
        <w:pStyle w:val="Codesmall"/>
        <w:rPr>
          <w:b/>
        </w:rPr>
      </w:pPr>
      <w:r w:rsidRPr="00EC7E26">
        <w:rPr>
          <w:b/>
        </w:rPr>
        <w:t xml:space="preserve">      "contents": </w:t>
      </w:r>
      <w:r w:rsidR="004F51DA">
        <w:rPr>
          <w:b/>
        </w:rPr>
        <w:t>{</w:t>
      </w:r>
      <w:r w:rsidRPr="00EC7E26">
        <w:rPr>
          <w:b/>
        </w:rPr>
        <w:t xml:space="preserve">                 </w:t>
      </w:r>
      <w:r w:rsidR="004F51DA">
        <w:rPr>
          <w:b/>
        </w:rPr>
        <w:t xml:space="preserve">  </w:t>
      </w:r>
      <w:r w:rsidRPr="00EC7E26">
        <w:rPr>
          <w:b/>
        </w:rPr>
        <w:t xml:space="preserve">      # See §</w:t>
      </w:r>
      <w:r>
        <w:rPr>
          <w:b/>
        </w:rPr>
        <w:fldChar w:fldCharType="begin"/>
      </w:r>
      <w:r>
        <w:rPr>
          <w:b/>
        </w:rPr>
        <w:instrText xml:space="preserve"> REF _Ref511899450 \r \h </w:instrText>
      </w:r>
      <w:r>
        <w:rPr>
          <w:b/>
        </w:rPr>
      </w:r>
      <w:r>
        <w:rPr>
          <w:b/>
        </w:rPr>
        <w:fldChar w:fldCharType="separate"/>
      </w:r>
      <w:r w:rsidR="00820181">
        <w:rPr>
          <w:b/>
        </w:rPr>
        <w:t>3.21.8</w:t>
      </w:r>
      <w:r>
        <w:rPr>
          <w:b/>
        </w:rPr>
        <w:fldChar w:fldCharType="end"/>
      </w:r>
      <w:r w:rsidRPr="00EC7E26">
        <w:rPr>
          <w:b/>
        </w:rPr>
        <w:t>.</w:t>
      </w:r>
    </w:p>
    <w:p w14:paraId="3F9D74B5" w14:textId="33D56B0C" w:rsidR="00830F21" w:rsidRPr="00EC7E26" w:rsidRDefault="00830F21" w:rsidP="00830F21">
      <w:pPr>
        <w:pStyle w:val="Codesmall"/>
        <w:rPr>
          <w:b/>
        </w:rPr>
      </w:pPr>
      <w:r w:rsidRPr="00EC7E26">
        <w:rPr>
          <w:b/>
        </w:rPr>
        <w:t xml:space="preserve">        "text": "..." </w:t>
      </w:r>
      <w:r w:rsidR="004F51DA">
        <w:rPr>
          <w:b/>
        </w:rPr>
        <w:t xml:space="preserve">    </w:t>
      </w:r>
      <w:r w:rsidRPr="00EC7E26">
        <w:rPr>
          <w:b/>
        </w:rPr>
        <w:t xml:space="preserve">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820181">
        <w:rPr>
          <w:b/>
        </w:rPr>
        <w:t>3.3.2</w:t>
      </w:r>
      <w:r w:rsidRPr="00EC7E26">
        <w:rPr>
          <w:b/>
        </w:rPr>
        <w:fldChar w:fldCharType="end"/>
      </w:r>
      <w:r w:rsidRPr="00EC7E26">
        <w:rPr>
          <w:b/>
        </w:rPr>
        <w:t>.</w:t>
      </w:r>
    </w:p>
    <w:p w14:paraId="16931FEB" w14:textId="7DBFC489" w:rsidR="00830F21" w:rsidRPr="00EC7E26" w:rsidRDefault="00830F21" w:rsidP="00830F21">
      <w:pPr>
        <w:pStyle w:val="Codesmall"/>
        <w:rPr>
          <w:b/>
        </w:rPr>
      </w:pPr>
      <w:r w:rsidRPr="00EC7E26">
        <w:rPr>
          <w:b/>
        </w:rPr>
        <w:t xml:space="preserve">      }</w:t>
      </w:r>
    </w:p>
    <w:p w14:paraId="131ED3D5" w14:textId="77777777" w:rsidR="00830F21" w:rsidRDefault="00830F21" w:rsidP="00830F21">
      <w:pPr>
        <w:pStyle w:val="Codesmall"/>
      </w:pPr>
      <w:r>
        <w:t xml:space="preserve">    }</w:t>
      </w:r>
    </w:p>
    <w:p w14:paraId="20B145DB" w14:textId="7B3C1660" w:rsidR="00830F21" w:rsidRDefault="00830F21" w:rsidP="00830F21">
      <w:pPr>
        <w:pStyle w:val="Codesmall"/>
      </w:pPr>
      <w:r>
        <w:t xml:space="preserve">  </w:t>
      </w:r>
      <w:r w:rsidR="004F51DA">
        <w:t>]</w:t>
      </w:r>
    </w:p>
    <w:p w14:paraId="4BD1B43B" w14:textId="77777777" w:rsidR="00830F21" w:rsidRDefault="00830F21" w:rsidP="00830F21">
      <w:pPr>
        <w:pStyle w:val="Codesmall"/>
      </w:pPr>
      <w:r>
        <w:t>}</w:t>
      </w:r>
    </w:p>
    <w:p w14:paraId="46FC14D3" w14:textId="77777777" w:rsidR="00830F21" w:rsidRDefault="00830F21" w:rsidP="00830F21"/>
    <w:p w14:paraId="4FB7B0E0" w14:textId="4B334C9F" w:rsidR="00830F21" w:rsidRDefault="00830F21" w:rsidP="00830F21">
      <w:r>
        <w:t xml:space="preserve">Multiply generated files are treated similarly, but they present an additional problem: if more than one version of a given multiply generated file appears in </w:t>
      </w:r>
      <w:r w:rsidRPr="00840A34">
        <w:rPr>
          <w:rStyle w:val="CODEtemp"/>
        </w:rPr>
        <w:t>run.files</w:t>
      </w:r>
      <w:r>
        <w:t xml:space="preserve"> – either because the analysis tool wishes to persist the file contents, or for any other reason – then there must be a way to </w:t>
      </w:r>
      <w:r w:rsidR="004F51DA">
        <w:t>distinguish them</w:t>
      </w:r>
      <w:r>
        <w:t>.</w:t>
      </w:r>
    </w:p>
    <w:p w14:paraId="66A074C0" w14:textId="77777777" w:rsidR="00830F21" w:rsidRDefault="00830F21" w:rsidP="00830F21">
      <w:r>
        <w:t>The recommended solution is for the analysis tool to create a new URI base id for each version of the generated files. For example, the tool might append an incremented integer to the URI base id for each version of the file. The result might look like the following example.</w:t>
      </w:r>
    </w:p>
    <w:p w14:paraId="34ABCAA2" w14:textId="77777777" w:rsidR="00830F21" w:rsidRDefault="00830F21" w:rsidP="00830F21"/>
    <w:p w14:paraId="3D897D5F" w14:textId="77777777" w:rsidR="00830F21" w:rsidRDefault="00830F21" w:rsidP="00830F21">
      <w:pPr>
        <w:pStyle w:val="Note"/>
      </w:pPr>
      <w:r>
        <w:lastRenderedPageBreak/>
        <w:t xml:space="preserve">EXAMPLE 3: In this example, </w:t>
      </w:r>
      <w:r w:rsidRPr="00840A34">
        <w:rPr>
          <w:rStyle w:val="CODEtemp"/>
        </w:rPr>
        <w:t>"ui/</w:t>
      </w:r>
      <w:proofErr w:type="spellStart"/>
      <w:r w:rsidRPr="00840A34">
        <w:rPr>
          <w:rStyle w:val="CODEtemp"/>
        </w:rPr>
        <w:t>window.g.cs</w:t>
      </w:r>
      <w:proofErr w:type="spellEnd"/>
      <w:r w:rsidRPr="00840A34">
        <w:rPr>
          <w:rStyle w:val="CODEtemp"/>
        </w:rPr>
        <w:t>"</w:t>
      </w:r>
      <w:r>
        <w:t xml:space="preserve"> is multiply generated. The analysis tool creates URI base ids </w:t>
      </w:r>
      <w:r w:rsidRPr="00840A34">
        <w:rPr>
          <w:rStyle w:val="CODEtemp"/>
        </w:rPr>
        <w:t>"GENERATED-1"</w:t>
      </w:r>
      <w:r>
        <w:t xml:space="preserve"> and </w:t>
      </w:r>
      <w:r w:rsidRPr="00840A34">
        <w:rPr>
          <w:rStyle w:val="CODEtemp"/>
        </w:rPr>
        <w:t>"GENERATED-2"</w:t>
      </w:r>
      <w:r>
        <w:t xml:space="preserve"> to distinguish the two versions.</w:t>
      </w:r>
    </w:p>
    <w:p w14:paraId="5E9B7B27" w14:textId="77777777" w:rsidR="00830F21" w:rsidRDefault="00830F21" w:rsidP="00830F21">
      <w:pPr>
        <w:pStyle w:val="Codesmall"/>
      </w:pPr>
      <w:r>
        <w:t>{</w:t>
      </w:r>
    </w:p>
    <w:p w14:paraId="0DD0789D" w14:textId="77777777" w:rsidR="00830F21" w:rsidRDefault="00830F21" w:rsidP="00830F21">
      <w:pPr>
        <w:pStyle w:val="Codesmall"/>
      </w:pPr>
      <w:r>
        <w:t xml:space="preserve">  "</w:t>
      </w:r>
      <w:proofErr w:type="spellStart"/>
      <w:r>
        <w:t>originalUriBaseIds</w:t>
      </w:r>
      <w:proofErr w:type="spellEnd"/>
      <w:r>
        <w:t>": {</w:t>
      </w:r>
    </w:p>
    <w:p w14:paraId="5B968956" w14:textId="77777777" w:rsidR="006F32E0" w:rsidRDefault="00830F21" w:rsidP="00830F21">
      <w:pPr>
        <w:pStyle w:val="Codesmall"/>
        <w:rPr>
          <w:b/>
        </w:rPr>
      </w:pPr>
      <w:r w:rsidRPr="00133984">
        <w:rPr>
          <w:b/>
        </w:rPr>
        <w:t xml:space="preserve">    "GENERATED-1": </w:t>
      </w:r>
      <w:r w:rsidR="006F32E0">
        <w:rPr>
          <w:b/>
        </w:rPr>
        <w:t>{</w:t>
      </w:r>
    </w:p>
    <w:p w14:paraId="2D66E775" w14:textId="77777777" w:rsidR="006F32E0" w:rsidRDefault="006F32E0" w:rsidP="00830F21">
      <w:pPr>
        <w:pStyle w:val="Codesmall"/>
        <w:rPr>
          <w:b/>
        </w:rPr>
      </w:pPr>
      <w:r>
        <w:rPr>
          <w:b/>
        </w:rPr>
        <w:t xml:space="preserve">      "uri": </w:t>
      </w:r>
      <w:r w:rsidR="00830F21" w:rsidRPr="00133984">
        <w:rPr>
          <w:rStyle w:val="Hyperlink"/>
          <w:b/>
        </w:rPr>
        <w:t>"</w:t>
      </w:r>
      <w:r w:rsidR="00830F21" w:rsidRPr="00133984">
        <w:rPr>
          <w:b/>
        </w:rPr>
        <w:t>file:///dev-1.example.com/code/browser/obj</w:t>
      </w:r>
      <w:r>
        <w:rPr>
          <w:b/>
        </w:rPr>
        <w:t>/</w:t>
      </w:r>
      <w:r w:rsidR="00830F21" w:rsidRPr="00133984">
        <w:rPr>
          <w:b/>
        </w:rPr>
        <w:t>"</w:t>
      </w:r>
    </w:p>
    <w:p w14:paraId="11AFD2AA" w14:textId="17F854C2" w:rsidR="00830F21" w:rsidRPr="00133984" w:rsidRDefault="006F32E0" w:rsidP="00830F21">
      <w:pPr>
        <w:pStyle w:val="Codesmall"/>
        <w:rPr>
          <w:b/>
        </w:rPr>
      </w:pPr>
      <w:r>
        <w:rPr>
          <w:b/>
        </w:rPr>
        <w:t xml:space="preserve">    }</w:t>
      </w:r>
      <w:r w:rsidR="00830F21" w:rsidRPr="00133984">
        <w:rPr>
          <w:b/>
        </w:rPr>
        <w:t>,</w:t>
      </w:r>
    </w:p>
    <w:p w14:paraId="0F35EB47" w14:textId="77777777" w:rsidR="006F32E0" w:rsidRDefault="00830F21" w:rsidP="00830F21">
      <w:pPr>
        <w:pStyle w:val="Codesmall"/>
        <w:rPr>
          <w:b/>
        </w:rPr>
      </w:pPr>
      <w:r w:rsidRPr="00133984">
        <w:rPr>
          <w:b/>
        </w:rPr>
        <w:t xml:space="preserve">    "GENERATED-2": </w:t>
      </w:r>
      <w:r w:rsidR="006F32E0">
        <w:rPr>
          <w:b/>
        </w:rPr>
        <w:t>{</w:t>
      </w:r>
    </w:p>
    <w:p w14:paraId="21317D01" w14:textId="48A67664" w:rsidR="00830F21" w:rsidRDefault="006F32E0" w:rsidP="00830F21">
      <w:pPr>
        <w:pStyle w:val="Codesmall"/>
        <w:rPr>
          <w:b/>
        </w:rPr>
      </w:pPr>
      <w:r>
        <w:rPr>
          <w:b/>
        </w:rPr>
        <w:t xml:space="preserve">      "uri": </w:t>
      </w:r>
      <w:r w:rsidR="00830F21" w:rsidRPr="00133984">
        <w:rPr>
          <w:b/>
        </w:rPr>
        <w:t>"file:///dev-1.example.com/code/browser/obj</w:t>
      </w:r>
      <w:r>
        <w:rPr>
          <w:b/>
        </w:rPr>
        <w:t>/</w:t>
      </w:r>
      <w:r w:rsidR="00830F21" w:rsidRPr="00133984">
        <w:rPr>
          <w:b/>
        </w:rPr>
        <w:t>"</w:t>
      </w:r>
    </w:p>
    <w:p w14:paraId="3518B332" w14:textId="01E1FAEC" w:rsidR="006F32E0" w:rsidRPr="00133984" w:rsidRDefault="006F32E0" w:rsidP="00830F21">
      <w:pPr>
        <w:pStyle w:val="Codesmall"/>
        <w:rPr>
          <w:b/>
        </w:rPr>
      </w:pPr>
      <w:r>
        <w:rPr>
          <w:b/>
        </w:rPr>
        <w:t xml:space="preserve">    }</w:t>
      </w:r>
    </w:p>
    <w:p w14:paraId="02956084" w14:textId="77777777" w:rsidR="00830F21" w:rsidRDefault="00830F21" w:rsidP="00830F21">
      <w:pPr>
        <w:pStyle w:val="Codesmall"/>
      </w:pPr>
      <w:r>
        <w:t xml:space="preserve">  },</w:t>
      </w:r>
    </w:p>
    <w:p w14:paraId="37A45091" w14:textId="77777777" w:rsidR="00830F21" w:rsidRDefault="00830F21" w:rsidP="00830F21">
      <w:pPr>
        <w:pStyle w:val="Codesmall"/>
      </w:pPr>
    </w:p>
    <w:p w14:paraId="35B38F63" w14:textId="77777777" w:rsidR="00830F21" w:rsidRDefault="00830F21" w:rsidP="00830F21">
      <w:pPr>
        <w:pStyle w:val="Codesmall"/>
      </w:pPr>
      <w:r>
        <w:t xml:space="preserve">  "results": [</w:t>
      </w:r>
    </w:p>
    <w:p w14:paraId="4490A919" w14:textId="77777777" w:rsidR="00830F21" w:rsidRDefault="00830F21" w:rsidP="00830F21">
      <w:pPr>
        <w:pStyle w:val="Codesmall"/>
      </w:pPr>
      <w:r>
        <w:t xml:space="preserve">    {</w:t>
      </w:r>
    </w:p>
    <w:p w14:paraId="7CB3FFA4" w14:textId="77777777" w:rsidR="00830F21" w:rsidRDefault="00830F21" w:rsidP="00830F21">
      <w:pPr>
        <w:pStyle w:val="Codesmall"/>
      </w:pPr>
      <w:r>
        <w:t xml:space="preserve">      "</w:t>
      </w:r>
      <w:proofErr w:type="spellStart"/>
      <w:r>
        <w:t>ruleId</w:t>
      </w:r>
      <w:proofErr w:type="spellEnd"/>
      <w:r>
        <w:t>": "CS6789",</w:t>
      </w:r>
    </w:p>
    <w:p w14:paraId="2063356F" w14:textId="77777777" w:rsidR="00830F21" w:rsidRDefault="00830F21" w:rsidP="00830F21">
      <w:pPr>
        <w:pStyle w:val="Codesmall"/>
      </w:pPr>
      <w:r>
        <w:t xml:space="preserve">      "message": {</w:t>
      </w:r>
    </w:p>
    <w:p w14:paraId="1905AABC" w14:textId="77777777" w:rsidR="00830F21" w:rsidRDefault="00830F21" w:rsidP="00830F21">
      <w:pPr>
        <w:pStyle w:val="Codesmall"/>
      </w:pPr>
      <w:r>
        <w:t xml:space="preserve">        "text": "Division by 0!"</w:t>
      </w:r>
    </w:p>
    <w:p w14:paraId="0973A5BF" w14:textId="77777777" w:rsidR="00830F21" w:rsidRDefault="00830F21" w:rsidP="00830F21">
      <w:pPr>
        <w:pStyle w:val="Codesmall"/>
      </w:pPr>
      <w:r>
        <w:t xml:space="preserve">      },</w:t>
      </w:r>
    </w:p>
    <w:p w14:paraId="34AA53C0" w14:textId="77777777" w:rsidR="00830F21" w:rsidRDefault="00830F21" w:rsidP="00830F21">
      <w:pPr>
        <w:pStyle w:val="Codesmall"/>
      </w:pPr>
      <w:r>
        <w:t xml:space="preserve">      "locations": [</w:t>
      </w:r>
    </w:p>
    <w:p w14:paraId="055BAB8B" w14:textId="77777777" w:rsidR="00830F21" w:rsidRDefault="00830F21" w:rsidP="00830F21">
      <w:pPr>
        <w:pStyle w:val="Codesmall"/>
      </w:pPr>
      <w:r>
        <w:t xml:space="preserve">        {</w:t>
      </w:r>
    </w:p>
    <w:p w14:paraId="28D0AF37" w14:textId="77777777" w:rsidR="00830F21" w:rsidRDefault="00830F21" w:rsidP="00830F21">
      <w:pPr>
        <w:pStyle w:val="Codesmall"/>
      </w:pPr>
      <w:r>
        <w:t xml:space="preserve">          "</w:t>
      </w:r>
      <w:proofErr w:type="spellStart"/>
      <w:r>
        <w:t>physicalLocation</w:t>
      </w:r>
      <w:proofErr w:type="spellEnd"/>
      <w:r>
        <w:t>": {</w:t>
      </w:r>
    </w:p>
    <w:p w14:paraId="68DEA1E7" w14:textId="77777777" w:rsidR="00830F21" w:rsidRDefault="00830F21" w:rsidP="00830F21">
      <w:pPr>
        <w:pStyle w:val="Codesmall"/>
      </w:pPr>
      <w:r>
        <w:t xml:space="preserve">            "</w:t>
      </w:r>
      <w:proofErr w:type="spellStart"/>
      <w:r>
        <w:t>fileLocation</w:t>
      </w:r>
      <w:proofErr w:type="spellEnd"/>
      <w:r>
        <w:t>": {</w:t>
      </w:r>
    </w:p>
    <w:p w14:paraId="3FF5FB5A" w14:textId="77777777" w:rsidR="00830F21" w:rsidRDefault="00830F21" w:rsidP="00830F21">
      <w:pPr>
        <w:pStyle w:val="Codesmall"/>
      </w:pPr>
      <w:r>
        <w:t xml:space="preserve">              "uri": "ui/</w:t>
      </w:r>
      <w:proofErr w:type="spellStart"/>
      <w:r>
        <w:t>window.g.cs</w:t>
      </w:r>
      <w:proofErr w:type="spellEnd"/>
      <w:r>
        <w:t>",</w:t>
      </w:r>
    </w:p>
    <w:p w14:paraId="5AB87CC4" w14:textId="77777777" w:rsidR="00830F21" w:rsidRPr="009220E1" w:rsidRDefault="00830F21" w:rsidP="00830F21">
      <w:pPr>
        <w:pStyle w:val="Codesmall"/>
        <w:rPr>
          <w:b/>
        </w:rPr>
      </w:pPr>
      <w:r w:rsidRPr="009220E1">
        <w:rPr>
          <w:b/>
        </w:rPr>
        <w:t xml:space="preserve">              "</w:t>
      </w:r>
      <w:proofErr w:type="spellStart"/>
      <w:r w:rsidRPr="009220E1">
        <w:rPr>
          <w:b/>
        </w:rPr>
        <w:t>uriBaseId</w:t>
      </w:r>
      <w:proofErr w:type="spellEnd"/>
      <w:r w:rsidRPr="009220E1">
        <w:rPr>
          <w:b/>
        </w:rPr>
        <w:t>": "GENERATED-1"</w:t>
      </w:r>
    </w:p>
    <w:p w14:paraId="72975992" w14:textId="77777777" w:rsidR="00830F21" w:rsidRDefault="00830F21" w:rsidP="00830F21">
      <w:pPr>
        <w:pStyle w:val="Codesmall"/>
      </w:pPr>
      <w:r>
        <w:t xml:space="preserve">            },</w:t>
      </w:r>
    </w:p>
    <w:p w14:paraId="3354253C" w14:textId="77777777" w:rsidR="00830F21" w:rsidRDefault="00830F21" w:rsidP="00830F21">
      <w:pPr>
        <w:pStyle w:val="Codesmall"/>
      </w:pPr>
      <w:r>
        <w:t xml:space="preserve">            "region": {</w:t>
      </w:r>
    </w:p>
    <w:p w14:paraId="3E25378D" w14:textId="77777777" w:rsidR="00830F21" w:rsidRDefault="00830F21" w:rsidP="00830F21">
      <w:pPr>
        <w:pStyle w:val="Codesmall"/>
      </w:pPr>
      <w:r>
        <w:t xml:space="preserve">              "</w:t>
      </w:r>
      <w:proofErr w:type="spellStart"/>
      <w:r>
        <w:t>startLine</w:t>
      </w:r>
      <w:proofErr w:type="spellEnd"/>
      <w:r>
        <w:t>": 42</w:t>
      </w:r>
    </w:p>
    <w:p w14:paraId="34D10460" w14:textId="77777777" w:rsidR="00830F21" w:rsidRDefault="00830F21" w:rsidP="00830F21">
      <w:pPr>
        <w:pStyle w:val="Codesmall"/>
      </w:pPr>
      <w:r>
        <w:t xml:space="preserve">            },</w:t>
      </w:r>
    </w:p>
    <w:p w14:paraId="51A19CC8" w14:textId="77777777" w:rsidR="00830F21" w:rsidRDefault="00830F21" w:rsidP="00830F21">
      <w:pPr>
        <w:pStyle w:val="Codesmall"/>
      </w:pPr>
      <w:r>
        <w:t xml:space="preserve">            "</w:t>
      </w:r>
      <w:proofErr w:type="spellStart"/>
      <w:r>
        <w:t>contextRegion</w:t>
      </w:r>
      <w:proofErr w:type="spellEnd"/>
      <w:r>
        <w:t>": {</w:t>
      </w:r>
    </w:p>
    <w:p w14:paraId="4008908E" w14:textId="77777777" w:rsidR="00830F21" w:rsidRDefault="00830F21" w:rsidP="00830F21">
      <w:pPr>
        <w:pStyle w:val="Codesmall"/>
      </w:pPr>
      <w:r>
        <w:t xml:space="preserve">              "</w:t>
      </w:r>
      <w:proofErr w:type="spellStart"/>
      <w:r>
        <w:t>startLine</w:t>
      </w:r>
      <w:proofErr w:type="spellEnd"/>
      <w:r>
        <w:t>": 40,</w:t>
      </w:r>
    </w:p>
    <w:p w14:paraId="239E60A5" w14:textId="77777777" w:rsidR="00830F21" w:rsidRDefault="00830F21" w:rsidP="00830F21">
      <w:pPr>
        <w:pStyle w:val="Codesmall"/>
      </w:pPr>
      <w:r>
        <w:t xml:space="preserve">              "</w:t>
      </w:r>
      <w:proofErr w:type="spellStart"/>
      <w:r>
        <w:t>endLine</w:t>
      </w:r>
      <w:proofErr w:type="spellEnd"/>
      <w:r>
        <w:t>": 42</w:t>
      </w:r>
    </w:p>
    <w:p w14:paraId="0DEE513E" w14:textId="77777777" w:rsidR="00830F21" w:rsidRDefault="00830F21" w:rsidP="00830F21">
      <w:pPr>
        <w:pStyle w:val="Codesmall"/>
      </w:pPr>
      <w:r>
        <w:t xml:space="preserve">            }</w:t>
      </w:r>
    </w:p>
    <w:p w14:paraId="0AAF6CF3" w14:textId="77777777" w:rsidR="00830F21" w:rsidRDefault="00830F21" w:rsidP="00830F21">
      <w:pPr>
        <w:pStyle w:val="Codesmall"/>
      </w:pPr>
      <w:r>
        <w:t xml:space="preserve">          }</w:t>
      </w:r>
    </w:p>
    <w:p w14:paraId="06F36D50" w14:textId="77777777" w:rsidR="00830F21" w:rsidRDefault="00830F21" w:rsidP="00830F21">
      <w:pPr>
        <w:pStyle w:val="Codesmall"/>
      </w:pPr>
      <w:r>
        <w:t xml:space="preserve">        }</w:t>
      </w:r>
    </w:p>
    <w:p w14:paraId="43B55108" w14:textId="77777777" w:rsidR="00830F21" w:rsidRDefault="00830F21" w:rsidP="00830F21">
      <w:pPr>
        <w:pStyle w:val="Codesmall"/>
      </w:pPr>
      <w:r>
        <w:t xml:space="preserve">      ]</w:t>
      </w:r>
    </w:p>
    <w:p w14:paraId="1DF277E0" w14:textId="77777777" w:rsidR="00830F21" w:rsidRDefault="00830F21" w:rsidP="00830F21">
      <w:pPr>
        <w:pStyle w:val="Codesmall"/>
      </w:pPr>
      <w:r>
        <w:t xml:space="preserve">    }</w:t>
      </w:r>
    </w:p>
    <w:p w14:paraId="79ED894A" w14:textId="77777777" w:rsidR="00830F21" w:rsidRDefault="00830F21" w:rsidP="00830F21">
      <w:pPr>
        <w:pStyle w:val="Codesmall"/>
      </w:pPr>
      <w:r>
        <w:t xml:space="preserve">  ],</w:t>
      </w:r>
    </w:p>
    <w:p w14:paraId="28B8CF93" w14:textId="77777777" w:rsidR="00830F21" w:rsidRDefault="00830F21" w:rsidP="00830F21">
      <w:pPr>
        <w:pStyle w:val="Codesmall"/>
      </w:pPr>
    </w:p>
    <w:p w14:paraId="54FFFF43" w14:textId="51F83034" w:rsidR="00830F21" w:rsidRDefault="00830F21" w:rsidP="00830F21">
      <w:pPr>
        <w:pStyle w:val="Codesmall"/>
      </w:pPr>
      <w:r>
        <w:t xml:space="preserve">  "files": </w:t>
      </w:r>
      <w:r w:rsidR="004F51DA">
        <w:t>[</w:t>
      </w:r>
    </w:p>
    <w:p w14:paraId="35F9B303" w14:textId="77777777" w:rsidR="004F51DA" w:rsidRPr="00585BE3" w:rsidRDefault="004F51DA" w:rsidP="004F51DA">
      <w:pPr>
        <w:pStyle w:val="Codesmall"/>
      </w:pPr>
      <w:r w:rsidRPr="00585BE3">
        <w:t xml:space="preserve">      "</w:t>
      </w:r>
      <w:proofErr w:type="spellStart"/>
      <w:r w:rsidRPr="00585BE3">
        <w:t>fileLocation</w:t>
      </w:r>
      <w:proofErr w:type="spellEnd"/>
      <w:r w:rsidRPr="00585BE3">
        <w:t>": {</w:t>
      </w:r>
    </w:p>
    <w:p w14:paraId="47554E89" w14:textId="77777777" w:rsidR="004F51DA" w:rsidRPr="00585BE3" w:rsidRDefault="004F51DA" w:rsidP="004F51DA">
      <w:pPr>
        <w:pStyle w:val="Codesmall"/>
      </w:pPr>
      <w:r w:rsidRPr="00585BE3">
        <w:t xml:space="preserve">        "uri": "ui/</w:t>
      </w:r>
      <w:proofErr w:type="spellStart"/>
      <w:r w:rsidRPr="00585BE3">
        <w:t>window.g.cs</w:t>
      </w:r>
      <w:proofErr w:type="spellEnd"/>
      <w:r w:rsidRPr="00585BE3">
        <w:t>",</w:t>
      </w:r>
    </w:p>
    <w:p w14:paraId="2EB2AC72" w14:textId="77777777" w:rsidR="004F51DA" w:rsidRPr="00CD65BD" w:rsidRDefault="004F51DA" w:rsidP="004F51DA">
      <w:pPr>
        <w:pStyle w:val="Codesmall"/>
        <w:rPr>
          <w:b/>
        </w:rPr>
      </w:pPr>
      <w:r w:rsidRPr="00CD65BD">
        <w:rPr>
          <w:b/>
        </w:rPr>
        <w:t xml:space="preserve">        "</w:t>
      </w:r>
      <w:proofErr w:type="spellStart"/>
      <w:r w:rsidRPr="00CD65BD">
        <w:rPr>
          <w:b/>
        </w:rPr>
        <w:t>uriBaseId</w:t>
      </w:r>
      <w:proofErr w:type="spellEnd"/>
      <w:r w:rsidRPr="00CD65BD">
        <w:rPr>
          <w:b/>
        </w:rPr>
        <w:t xml:space="preserve">": "GENERATED-1"           # Unique </w:t>
      </w:r>
      <w:proofErr w:type="spellStart"/>
      <w:r w:rsidRPr="00CD65BD">
        <w:rPr>
          <w:b/>
        </w:rPr>
        <w:t>uriBaseId</w:t>
      </w:r>
      <w:proofErr w:type="spellEnd"/>
      <w:r w:rsidRPr="00CD65BD">
        <w:rPr>
          <w:b/>
        </w:rPr>
        <w:t xml:space="preserve"> value.</w:t>
      </w:r>
    </w:p>
    <w:p w14:paraId="178E609E" w14:textId="77777777" w:rsidR="004F51DA" w:rsidRPr="00585BE3" w:rsidRDefault="004F51DA" w:rsidP="004F51DA">
      <w:pPr>
        <w:pStyle w:val="Codesmall"/>
      </w:pPr>
      <w:r w:rsidRPr="00585BE3">
        <w:t xml:space="preserve">      }</w:t>
      </w:r>
    </w:p>
    <w:p w14:paraId="4C1D40A6" w14:textId="77777777" w:rsidR="004F51DA" w:rsidRPr="00585BE3" w:rsidRDefault="004F51DA" w:rsidP="004F51DA">
      <w:pPr>
        <w:pStyle w:val="Codesmall"/>
      </w:pPr>
      <w:r w:rsidRPr="00585BE3">
        <w:t xml:space="preserve">      ...</w:t>
      </w:r>
    </w:p>
    <w:p w14:paraId="19460370" w14:textId="77777777" w:rsidR="004F51DA" w:rsidRPr="00585BE3" w:rsidRDefault="004F51DA" w:rsidP="004F51DA">
      <w:pPr>
        <w:pStyle w:val="Codesmall"/>
      </w:pPr>
      <w:r w:rsidRPr="00585BE3">
        <w:t xml:space="preserve">    },</w:t>
      </w:r>
    </w:p>
    <w:p w14:paraId="2DFE9F14" w14:textId="77777777" w:rsidR="004F51DA" w:rsidRPr="00585BE3" w:rsidRDefault="004F51DA" w:rsidP="004F51DA">
      <w:pPr>
        <w:pStyle w:val="Codesmall"/>
      </w:pPr>
    </w:p>
    <w:p w14:paraId="1C298F5F" w14:textId="77777777" w:rsidR="004F51DA" w:rsidRDefault="004F51DA" w:rsidP="004F51DA">
      <w:pPr>
        <w:pStyle w:val="Codesmall"/>
      </w:pPr>
      <w:r w:rsidRPr="00585BE3">
        <w:t xml:space="preserve">    {</w:t>
      </w:r>
    </w:p>
    <w:p w14:paraId="016DDF78" w14:textId="77777777" w:rsidR="004F51DA" w:rsidRDefault="004F51DA" w:rsidP="004F51DA">
      <w:pPr>
        <w:pStyle w:val="Codesmall"/>
      </w:pPr>
      <w:r>
        <w:t xml:space="preserve">      "</w:t>
      </w:r>
      <w:proofErr w:type="spellStart"/>
      <w:r>
        <w:t>fileLocation</w:t>
      </w:r>
      <w:proofErr w:type="spellEnd"/>
      <w:r>
        <w:t>": {</w:t>
      </w:r>
    </w:p>
    <w:p w14:paraId="6F22BBA8" w14:textId="77777777" w:rsidR="004F51DA" w:rsidRDefault="004F51DA" w:rsidP="004F51DA">
      <w:pPr>
        <w:pStyle w:val="Codesmall"/>
      </w:pPr>
      <w:r>
        <w:t xml:space="preserve">        "uri": ui/</w:t>
      </w:r>
      <w:proofErr w:type="spellStart"/>
      <w:r>
        <w:t>window.g.cs</w:t>
      </w:r>
      <w:proofErr w:type="spellEnd"/>
      <w:r>
        <w:t>",</w:t>
      </w:r>
    </w:p>
    <w:p w14:paraId="22861DA9" w14:textId="77777777" w:rsidR="004F51DA" w:rsidRPr="00CD65BD" w:rsidRDefault="004F51DA" w:rsidP="004F51DA">
      <w:pPr>
        <w:pStyle w:val="Codesmall"/>
        <w:rPr>
          <w:b/>
        </w:rPr>
      </w:pPr>
      <w:r w:rsidRPr="00CD65BD">
        <w:rPr>
          <w:b/>
        </w:rPr>
        <w:t xml:space="preserve">        "</w:t>
      </w:r>
      <w:proofErr w:type="spellStart"/>
      <w:r w:rsidRPr="00CD65BD">
        <w:rPr>
          <w:b/>
        </w:rPr>
        <w:t>uriBaseId</w:t>
      </w:r>
      <w:proofErr w:type="spellEnd"/>
      <w:r w:rsidRPr="00CD65BD">
        <w:rPr>
          <w:b/>
        </w:rPr>
        <w:t xml:space="preserve">": "GENERATED-2"           # Unique </w:t>
      </w:r>
      <w:proofErr w:type="spellStart"/>
      <w:r w:rsidRPr="00CD65BD">
        <w:rPr>
          <w:b/>
        </w:rPr>
        <w:t>uriBaseId</w:t>
      </w:r>
      <w:proofErr w:type="spellEnd"/>
      <w:r w:rsidRPr="00CD65BD">
        <w:rPr>
          <w:b/>
        </w:rPr>
        <w:t xml:space="preserve"> value.</w:t>
      </w:r>
    </w:p>
    <w:p w14:paraId="0E2CA48E" w14:textId="77777777" w:rsidR="004F51DA" w:rsidRPr="00585BE3" w:rsidRDefault="004F51DA" w:rsidP="004F51DA">
      <w:pPr>
        <w:pStyle w:val="Codesmall"/>
      </w:pPr>
      <w:r>
        <w:t xml:space="preserve">      }</w:t>
      </w:r>
    </w:p>
    <w:p w14:paraId="61B18BFD" w14:textId="77777777" w:rsidR="004F51DA" w:rsidRPr="00585BE3" w:rsidRDefault="004F51DA" w:rsidP="004F51DA">
      <w:pPr>
        <w:pStyle w:val="Codesmall"/>
      </w:pPr>
      <w:r w:rsidRPr="00585BE3">
        <w:t xml:space="preserve">      ...</w:t>
      </w:r>
    </w:p>
    <w:p w14:paraId="73544FC9" w14:textId="77777777" w:rsidR="004F51DA" w:rsidRPr="00585BE3" w:rsidRDefault="004F51DA" w:rsidP="004F51DA">
      <w:pPr>
        <w:pStyle w:val="Codesmall"/>
      </w:pPr>
      <w:r w:rsidRPr="00585BE3">
        <w:t xml:space="preserve">    }</w:t>
      </w:r>
    </w:p>
    <w:p w14:paraId="2284BAEF" w14:textId="4BCE59E6" w:rsidR="00830F21" w:rsidRDefault="00830F21" w:rsidP="00830F21">
      <w:pPr>
        <w:pStyle w:val="Codesmall"/>
      </w:pPr>
      <w:r>
        <w:t xml:space="preserve">  </w:t>
      </w:r>
      <w:r w:rsidR="004F51DA">
        <w:t>]</w:t>
      </w:r>
    </w:p>
    <w:p w14:paraId="590421FD" w14:textId="258F305C" w:rsidR="00830F21" w:rsidRDefault="00830F21" w:rsidP="00830F21">
      <w:pPr>
        <w:pStyle w:val="Codesmall"/>
      </w:pPr>
      <w:r>
        <w:t>}</w:t>
      </w:r>
    </w:p>
    <w:p w14:paraId="013F1091" w14:textId="271B9B57" w:rsidR="0003707A" w:rsidRDefault="0003707A" w:rsidP="0003707A">
      <w:pPr>
        <w:pStyle w:val="AppendixHeading1"/>
      </w:pPr>
      <w:bookmarkStart w:id="888" w:name="AppendixSourceLanguage"/>
      <w:bookmarkStart w:id="889" w:name="_Toc534899792"/>
      <w:bookmarkEnd w:id="888"/>
      <w:r>
        <w:lastRenderedPageBreak/>
        <w:t xml:space="preserve">(Informative) Sample </w:t>
      </w:r>
      <w:proofErr w:type="spellStart"/>
      <w:r>
        <w:t>sourceLanguage</w:t>
      </w:r>
      <w:proofErr w:type="spellEnd"/>
      <w:r>
        <w:t xml:space="preserve"> values</w:t>
      </w:r>
      <w:bookmarkEnd w:id="889"/>
    </w:p>
    <w:p w14:paraId="38B9ECB8" w14:textId="304ACD5A" w:rsidR="003819E5" w:rsidRDefault="0003707A" w:rsidP="003819E5">
      <w:r>
        <w:t xml:space="preserve">This Appendix contains a list of sample values for the </w:t>
      </w:r>
      <w:proofErr w:type="spellStart"/>
      <w:r w:rsidRPr="00914512">
        <w:rPr>
          <w:rStyle w:val="CODEtemp"/>
        </w:rPr>
        <w:t>file.sourceLanguage</w:t>
      </w:r>
      <w:proofErr w:type="spellEnd"/>
      <w:r>
        <w:t xml:space="preserve"> property (</w:t>
      </w:r>
      <w:r w:rsidRPr="00745595">
        <w:t>§</w:t>
      </w:r>
      <w:r w:rsidR="003819E5">
        <w:fldChar w:fldCharType="begin"/>
      </w:r>
      <w:r w:rsidR="003819E5">
        <w:instrText xml:space="preserve"> REF _Ref534896207 \w \h </w:instrText>
      </w:r>
      <w:r w:rsidR="003819E5">
        <w:fldChar w:fldCharType="separate"/>
      </w:r>
      <w:r w:rsidR="00820181">
        <w:t>3.21.10</w:t>
      </w:r>
      <w:r w:rsidR="003819E5">
        <w:fldChar w:fldCharType="end"/>
      </w:r>
      <w:r w:rsidR="003819E5">
        <w:t>) for some common programming languages. The purpose of this Appendix is to promote interoperability by encouraging SARIF producers to use the same identifiers for these languages.</w:t>
      </w:r>
    </w:p>
    <w:p w14:paraId="4FBB2D7A" w14:textId="77777777" w:rsidR="003819E5" w:rsidRDefault="003819E5" w:rsidP="003819E5">
      <w:r>
        <w:t>The names of some of the languages in this list are the trademarks of their respective owners.</w:t>
      </w:r>
    </w:p>
    <w:p w14:paraId="5ACC8AF8" w14:textId="77777777" w:rsidR="003819E5" w:rsidRPr="001207C6" w:rsidRDefault="003819E5" w:rsidP="003819E5">
      <w:pPr>
        <w:pStyle w:val="ListParagraph"/>
        <w:numPr>
          <w:ilvl w:val="0"/>
          <w:numId w:val="83"/>
        </w:numPr>
        <w:rPr>
          <w:rStyle w:val="CODEtemp"/>
        </w:rPr>
      </w:pPr>
      <w:proofErr w:type="spellStart"/>
      <w:r w:rsidRPr="001207C6">
        <w:rPr>
          <w:rStyle w:val="CODEtemp"/>
        </w:rPr>
        <w:t>abap</w:t>
      </w:r>
      <w:proofErr w:type="spellEnd"/>
    </w:p>
    <w:p w14:paraId="73FC2A47" w14:textId="77777777" w:rsidR="003819E5" w:rsidRPr="001207C6" w:rsidRDefault="003819E5" w:rsidP="003819E5">
      <w:pPr>
        <w:pStyle w:val="ListParagraph"/>
        <w:numPr>
          <w:ilvl w:val="0"/>
          <w:numId w:val="83"/>
        </w:numPr>
        <w:rPr>
          <w:rStyle w:val="CODEtemp"/>
        </w:rPr>
      </w:pPr>
      <w:proofErr w:type="spellStart"/>
      <w:r w:rsidRPr="001207C6">
        <w:rPr>
          <w:rStyle w:val="CODEtemp"/>
        </w:rPr>
        <w:t>actionscript</w:t>
      </w:r>
      <w:proofErr w:type="spellEnd"/>
    </w:p>
    <w:p w14:paraId="2BEECBFF" w14:textId="77777777" w:rsidR="003819E5" w:rsidRPr="001207C6" w:rsidRDefault="003819E5" w:rsidP="003819E5">
      <w:pPr>
        <w:pStyle w:val="ListParagraph"/>
        <w:numPr>
          <w:ilvl w:val="0"/>
          <w:numId w:val="83"/>
        </w:numPr>
        <w:rPr>
          <w:rStyle w:val="CODEtemp"/>
        </w:rPr>
      </w:pPr>
      <w:r w:rsidRPr="001207C6">
        <w:rPr>
          <w:rStyle w:val="CODEtemp"/>
        </w:rPr>
        <w:t>apex</w:t>
      </w:r>
    </w:p>
    <w:p w14:paraId="0314C630" w14:textId="77777777" w:rsidR="003819E5" w:rsidRPr="001207C6" w:rsidRDefault="003819E5" w:rsidP="003819E5">
      <w:pPr>
        <w:pStyle w:val="ListParagraph"/>
        <w:numPr>
          <w:ilvl w:val="0"/>
          <w:numId w:val="83"/>
        </w:numPr>
        <w:rPr>
          <w:rStyle w:val="CODEtemp"/>
        </w:rPr>
      </w:pPr>
      <w:r w:rsidRPr="001207C6">
        <w:rPr>
          <w:rStyle w:val="CODEtemp"/>
        </w:rPr>
        <w:t>c</w:t>
      </w:r>
    </w:p>
    <w:p w14:paraId="4F03DD07" w14:textId="77777777" w:rsidR="003819E5" w:rsidRPr="001207C6" w:rsidRDefault="003819E5" w:rsidP="003819E5">
      <w:pPr>
        <w:pStyle w:val="ListParagraph"/>
        <w:numPr>
          <w:ilvl w:val="0"/>
          <w:numId w:val="83"/>
        </w:numPr>
        <w:rPr>
          <w:rStyle w:val="CODEtemp"/>
        </w:rPr>
      </w:pPr>
      <w:proofErr w:type="spellStart"/>
      <w:r w:rsidRPr="001207C6">
        <w:rPr>
          <w:rStyle w:val="CODEtemp"/>
        </w:rPr>
        <w:t>cobol</w:t>
      </w:r>
      <w:proofErr w:type="spellEnd"/>
    </w:p>
    <w:p w14:paraId="62433B39" w14:textId="77777777" w:rsidR="003819E5" w:rsidRPr="001207C6" w:rsidRDefault="003819E5" w:rsidP="003819E5">
      <w:pPr>
        <w:pStyle w:val="ListParagraph"/>
        <w:numPr>
          <w:ilvl w:val="0"/>
          <w:numId w:val="83"/>
        </w:numPr>
        <w:rPr>
          <w:rStyle w:val="CODEtemp"/>
        </w:rPr>
      </w:pPr>
      <w:proofErr w:type="spellStart"/>
      <w:r w:rsidRPr="001207C6">
        <w:rPr>
          <w:rStyle w:val="CODEtemp"/>
        </w:rPr>
        <w:t>coldfusion</w:t>
      </w:r>
      <w:proofErr w:type="spellEnd"/>
    </w:p>
    <w:p w14:paraId="4843D6D8" w14:textId="77777777" w:rsidR="003819E5" w:rsidRPr="001207C6" w:rsidRDefault="003819E5" w:rsidP="003819E5">
      <w:pPr>
        <w:pStyle w:val="ListParagraph"/>
        <w:numPr>
          <w:ilvl w:val="0"/>
          <w:numId w:val="83"/>
        </w:numPr>
        <w:rPr>
          <w:rStyle w:val="CODEtemp"/>
        </w:rPr>
      </w:pPr>
      <w:proofErr w:type="spellStart"/>
      <w:r w:rsidRPr="001207C6">
        <w:rPr>
          <w:rStyle w:val="CODEtemp"/>
        </w:rPr>
        <w:t>cplusplus</w:t>
      </w:r>
      <w:proofErr w:type="spellEnd"/>
    </w:p>
    <w:p w14:paraId="6D95EDD7" w14:textId="77777777" w:rsidR="003819E5" w:rsidRPr="001207C6" w:rsidRDefault="003819E5" w:rsidP="003819E5">
      <w:pPr>
        <w:pStyle w:val="ListParagraph"/>
        <w:numPr>
          <w:ilvl w:val="0"/>
          <w:numId w:val="83"/>
        </w:numPr>
        <w:rPr>
          <w:rStyle w:val="CODEtemp"/>
        </w:rPr>
      </w:pPr>
      <w:proofErr w:type="spellStart"/>
      <w:r w:rsidRPr="001207C6">
        <w:rPr>
          <w:rStyle w:val="CODEtemp"/>
        </w:rPr>
        <w:t>csharp</w:t>
      </w:r>
      <w:proofErr w:type="spellEnd"/>
    </w:p>
    <w:p w14:paraId="2BD234FD" w14:textId="77777777" w:rsidR="003819E5" w:rsidRPr="001207C6" w:rsidRDefault="003819E5" w:rsidP="003819E5">
      <w:pPr>
        <w:pStyle w:val="ListParagraph"/>
        <w:numPr>
          <w:ilvl w:val="0"/>
          <w:numId w:val="83"/>
        </w:numPr>
        <w:rPr>
          <w:rStyle w:val="CODEtemp"/>
        </w:rPr>
      </w:pPr>
      <w:proofErr w:type="spellStart"/>
      <w:r w:rsidRPr="001207C6">
        <w:rPr>
          <w:rStyle w:val="CODEtemp"/>
        </w:rPr>
        <w:t>css</w:t>
      </w:r>
      <w:proofErr w:type="spellEnd"/>
    </w:p>
    <w:p w14:paraId="3A478655" w14:textId="77777777" w:rsidR="003819E5" w:rsidRPr="001207C6" w:rsidRDefault="003819E5" w:rsidP="003819E5">
      <w:pPr>
        <w:pStyle w:val="ListParagraph"/>
        <w:numPr>
          <w:ilvl w:val="0"/>
          <w:numId w:val="83"/>
        </w:numPr>
        <w:rPr>
          <w:rStyle w:val="CODEtemp"/>
        </w:rPr>
      </w:pPr>
      <w:proofErr w:type="spellStart"/>
      <w:r w:rsidRPr="001207C6">
        <w:rPr>
          <w:rStyle w:val="CODEtemp"/>
        </w:rPr>
        <w:t>fsharp</w:t>
      </w:r>
      <w:proofErr w:type="spellEnd"/>
    </w:p>
    <w:p w14:paraId="64F93C19" w14:textId="77777777" w:rsidR="003819E5" w:rsidRPr="001207C6" w:rsidRDefault="003819E5" w:rsidP="003819E5">
      <w:pPr>
        <w:pStyle w:val="ListParagraph"/>
        <w:numPr>
          <w:ilvl w:val="0"/>
          <w:numId w:val="83"/>
        </w:numPr>
        <w:rPr>
          <w:rStyle w:val="CODEtemp"/>
        </w:rPr>
      </w:pPr>
      <w:proofErr w:type="spellStart"/>
      <w:r w:rsidRPr="001207C6">
        <w:rPr>
          <w:rStyle w:val="CODEtemp"/>
        </w:rPr>
        <w:t>fortran</w:t>
      </w:r>
      <w:proofErr w:type="spellEnd"/>
    </w:p>
    <w:p w14:paraId="48838763" w14:textId="77777777" w:rsidR="003819E5" w:rsidRPr="001207C6" w:rsidRDefault="003819E5" w:rsidP="003819E5">
      <w:pPr>
        <w:pStyle w:val="ListParagraph"/>
        <w:numPr>
          <w:ilvl w:val="0"/>
          <w:numId w:val="83"/>
        </w:numPr>
        <w:rPr>
          <w:rStyle w:val="CODEtemp"/>
        </w:rPr>
      </w:pPr>
      <w:r w:rsidRPr="001207C6">
        <w:rPr>
          <w:rStyle w:val="CODEtemp"/>
        </w:rPr>
        <w:t>go</w:t>
      </w:r>
    </w:p>
    <w:p w14:paraId="78EDC7EA" w14:textId="77777777" w:rsidR="003819E5" w:rsidRPr="001207C6" w:rsidRDefault="003819E5" w:rsidP="003819E5">
      <w:pPr>
        <w:pStyle w:val="ListParagraph"/>
        <w:numPr>
          <w:ilvl w:val="0"/>
          <w:numId w:val="83"/>
        </w:numPr>
        <w:rPr>
          <w:rStyle w:val="CODEtemp"/>
        </w:rPr>
      </w:pPr>
      <w:r w:rsidRPr="001207C6">
        <w:rPr>
          <w:rStyle w:val="CODEtemp"/>
        </w:rPr>
        <w:t>java</w:t>
      </w:r>
    </w:p>
    <w:p w14:paraId="551B4BE0" w14:textId="77777777" w:rsidR="003819E5" w:rsidRPr="001207C6" w:rsidRDefault="003819E5" w:rsidP="003819E5">
      <w:pPr>
        <w:pStyle w:val="ListParagraph"/>
        <w:numPr>
          <w:ilvl w:val="0"/>
          <w:numId w:val="83"/>
        </w:numPr>
        <w:rPr>
          <w:rStyle w:val="CODEtemp"/>
        </w:rPr>
      </w:pPr>
      <w:proofErr w:type="spellStart"/>
      <w:r w:rsidRPr="001207C6">
        <w:rPr>
          <w:rStyle w:val="CODEtemp"/>
        </w:rPr>
        <w:t>javascript</w:t>
      </w:r>
      <w:proofErr w:type="spellEnd"/>
    </w:p>
    <w:p w14:paraId="133AB18F" w14:textId="77777777" w:rsidR="003819E5" w:rsidRPr="001207C6" w:rsidRDefault="003819E5" w:rsidP="003819E5">
      <w:pPr>
        <w:pStyle w:val="ListParagraph"/>
        <w:numPr>
          <w:ilvl w:val="0"/>
          <w:numId w:val="83"/>
        </w:numPr>
        <w:rPr>
          <w:rStyle w:val="CODEtemp"/>
        </w:rPr>
      </w:pPr>
      <w:r w:rsidRPr="001207C6">
        <w:rPr>
          <w:rStyle w:val="CODEtemp"/>
        </w:rPr>
        <w:t>json</w:t>
      </w:r>
    </w:p>
    <w:p w14:paraId="4DBA84FA" w14:textId="77777777" w:rsidR="003819E5" w:rsidRPr="001207C6" w:rsidRDefault="003819E5" w:rsidP="003819E5">
      <w:pPr>
        <w:pStyle w:val="ListParagraph"/>
        <w:numPr>
          <w:ilvl w:val="0"/>
          <w:numId w:val="83"/>
        </w:numPr>
        <w:rPr>
          <w:rStyle w:val="CODEtemp"/>
        </w:rPr>
      </w:pPr>
      <w:proofErr w:type="spellStart"/>
      <w:r w:rsidRPr="001207C6">
        <w:rPr>
          <w:rStyle w:val="CODEtemp"/>
        </w:rPr>
        <w:t>jsp</w:t>
      </w:r>
      <w:proofErr w:type="spellEnd"/>
    </w:p>
    <w:p w14:paraId="078C5659" w14:textId="77777777" w:rsidR="003819E5" w:rsidRDefault="003819E5" w:rsidP="003819E5">
      <w:pPr>
        <w:pStyle w:val="ListParagraph"/>
        <w:numPr>
          <w:ilvl w:val="0"/>
          <w:numId w:val="83"/>
        </w:numPr>
      </w:pPr>
      <w:r w:rsidRPr="001207C6">
        <w:rPr>
          <w:rStyle w:val="CODEtemp"/>
        </w:rPr>
        <w:t>markdown</w:t>
      </w:r>
      <w:r>
        <w:t xml:space="preserve"> (variants: </w:t>
      </w:r>
      <w:r w:rsidRPr="001207C6">
        <w:rPr>
          <w:rStyle w:val="CODEtemp"/>
        </w:rPr>
        <w:t>markdown/</w:t>
      </w:r>
      <w:proofErr w:type="spellStart"/>
      <w:r w:rsidRPr="001207C6">
        <w:rPr>
          <w:rStyle w:val="CODEtemp"/>
        </w:rPr>
        <w:t>gfm</w:t>
      </w:r>
      <w:proofErr w:type="spellEnd"/>
      <w:r>
        <w:t xml:space="preserve">, </w:t>
      </w:r>
      <w:r w:rsidRPr="001207C6">
        <w:rPr>
          <w:rStyle w:val="CODEtemp"/>
        </w:rPr>
        <w:t>markdown/</w:t>
      </w:r>
      <w:proofErr w:type="spellStart"/>
      <w:r w:rsidRPr="001207C6">
        <w:rPr>
          <w:rStyle w:val="CODEtemp"/>
        </w:rPr>
        <w:t>cmark</w:t>
      </w:r>
      <w:proofErr w:type="spellEnd"/>
      <w:r>
        <w:t>)</w:t>
      </w:r>
    </w:p>
    <w:p w14:paraId="2DD93A8C" w14:textId="77777777" w:rsidR="003819E5" w:rsidRPr="001207C6" w:rsidRDefault="003819E5" w:rsidP="003819E5">
      <w:pPr>
        <w:pStyle w:val="ListParagraph"/>
        <w:numPr>
          <w:ilvl w:val="0"/>
          <w:numId w:val="83"/>
        </w:numPr>
        <w:rPr>
          <w:rStyle w:val="CODEtemp"/>
        </w:rPr>
      </w:pPr>
      <w:proofErr w:type="spellStart"/>
      <w:r w:rsidRPr="001207C6">
        <w:rPr>
          <w:rStyle w:val="CODEtemp"/>
        </w:rPr>
        <w:t>objectivec</w:t>
      </w:r>
      <w:proofErr w:type="spellEnd"/>
    </w:p>
    <w:p w14:paraId="01A7D8C4" w14:textId="77777777" w:rsidR="003819E5" w:rsidRPr="001207C6" w:rsidRDefault="003819E5" w:rsidP="003819E5">
      <w:pPr>
        <w:pStyle w:val="ListParagraph"/>
        <w:numPr>
          <w:ilvl w:val="0"/>
          <w:numId w:val="83"/>
        </w:numPr>
        <w:rPr>
          <w:rStyle w:val="CODEtemp"/>
        </w:rPr>
      </w:pPr>
      <w:proofErr w:type="spellStart"/>
      <w:r w:rsidRPr="001207C6">
        <w:rPr>
          <w:rStyle w:val="CODEtemp"/>
        </w:rPr>
        <w:t>perl</w:t>
      </w:r>
      <w:proofErr w:type="spellEnd"/>
    </w:p>
    <w:p w14:paraId="1F338AC2" w14:textId="77777777" w:rsidR="003819E5" w:rsidRPr="001207C6" w:rsidRDefault="003819E5" w:rsidP="003819E5">
      <w:pPr>
        <w:pStyle w:val="ListParagraph"/>
        <w:numPr>
          <w:ilvl w:val="0"/>
          <w:numId w:val="83"/>
        </w:numPr>
        <w:rPr>
          <w:rStyle w:val="CODEtemp"/>
        </w:rPr>
      </w:pPr>
      <w:r w:rsidRPr="001207C6">
        <w:rPr>
          <w:rStyle w:val="CODEtemp"/>
        </w:rPr>
        <w:t>php</w:t>
      </w:r>
    </w:p>
    <w:p w14:paraId="175EE6C2" w14:textId="77777777" w:rsidR="003819E5" w:rsidRPr="001207C6" w:rsidRDefault="003819E5" w:rsidP="003819E5">
      <w:pPr>
        <w:pStyle w:val="ListParagraph"/>
        <w:numPr>
          <w:ilvl w:val="0"/>
          <w:numId w:val="83"/>
        </w:numPr>
        <w:rPr>
          <w:rStyle w:val="CODEtemp"/>
        </w:rPr>
      </w:pPr>
      <w:r w:rsidRPr="001207C6">
        <w:rPr>
          <w:rStyle w:val="CODEtemp"/>
        </w:rPr>
        <w:t>python</w:t>
      </w:r>
    </w:p>
    <w:p w14:paraId="2EC75AE2" w14:textId="77777777" w:rsidR="003819E5" w:rsidRPr="001207C6" w:rsidRDefault="003819E5" w:rsidP="003819E5">
      <w:pPr>
        <w:pStyle w:val="ListParagraph"/>
        <w:numPr>
          <w:ilvl w:val="0"/>
          <w:numId w:val="83"/>
        </w:numPr>
        <w:rPr>
          <w:rStyle w:val="CODEtemp"/>
        </w:rPr>
      </w:pPr>
      <w:r w:rsidRPr="001207C6">
        <w:rPr>
          <w:rStyle w:val="CODEtemp"/>
        </w:rPr>
        <w:t>razor</w:t>
      </w:r>
    </w:p>
    <w:p w14:paraId="30F66D5A" w14:textId="77777777" w:rsidR="003819E5" w:rsidRPr="001207C6" w:rsidRDefault="003819E5" w:rsidP="003819E5">
      <w:pPr>
        <w:pStyle w:val="ListParagraph"/>
        <w:numPr>
          <w:ilvl w:val="0"/>
          <w:numId w:val="83"/>
        </w:numPr>
        <w:rPr>
          <w:rStyle w:val="CODEtemp"/>
        </w:rPr>
      </w:pPr>
      <w:r w:rsidRPr="001207C6">
        <w:rPr>
          <w:rStyle w:val="CODEtemp"/>
        </w:rPr>
        <w:t>ruby</w:t>
      </w:r>
    </w:p>
    <w:p w14:paraId="78CDDE56" w14:textId="77777777" w:rsidR="003819E5" w:rsidRPr="001207C6" w:rsidRDefault="003819E5" w:rsidP="003819E5">
      <w:pPr>
        <w:pStyle w:val="ListParagraph"/>
        <w:numPr>
          <w:ilvl w:val="0"/>
          <w:numId w:val="83"/>
        </w:numPr>
        <w:rPr>
          <w:rStyle w:val="CODEtemp"/>
        </w:rPr>
      </w:pPr>
      <w:proofErr w:type="spellStart"/>
      <w:r w:rsidRPr="001207C6">
        <w:rPr>
          <w:rStyle w:val="CODEtemp"/>
        </w:rPr>
        <w:t>scala</w:t>
      </w:r>
      <w:proofErr w:type="spellEnd"/>
    </w:p>
    <w:p w14:paraId="0CD77A20" w14:textId="77777777" w:rsidR="003819E5" w:rsidRDefault="003819E5" w:rsidP="003819E5">
      <w:pPr>
        <w:pStyle w:val="ListParagraph"/>
        <w:numPr>
          <w:ilvl w:val="0"/>
          <w:numId w:val="83"/>
        </w:numPr>
      </w:pPr>
      <w:proofErr w:type="spellStart"/>
      <w:r w:rsidRPr="001207C6">
        <w:rPr>
          <w:rStyle w:val="CODEtemp"/>
        </w:rPr>
        <w:t>sql</w:t>
      </w:r>
      <w:proofErr w:type="spellEnd"/>
      <w:r>
        <w:t xml:space="preserve"> (variants: </w:t>
      </w:r>
      <w:proofErr w:type="spellStart"/>
      <w:r w:rsidRPr="001207C6">
        <w:rPr>
          <w:rStyle w:val="CODEtemp"/>
        </w:rPr>
        <w:t>sql</w:t>
      </w:r>
      <w:proofErr w:type="spellEnd"/>
      <w:r w:rsidRPr="001207C6">
        <w:rPr>
          <w:rStyle w:val="CODEtemp"/>
        </w:rPr>
        <w:t>/</w:t>
      </w:r>
      <w:proofErr w:type="spellStart"/>
      <w:r w:rsidRPr="001207C6">
        <w:rPr>
          <w:rStyle w:val="CODEtemp"/>
        </w:rPr>
        <w:t>tsql</w:t>
      </w:r>
      <w:proofErr w:type="spellEnd"/>
      <w:r>
        <w:t xml:space="preserve">, </w:t>
      </w:r>
      <w:proofErr w:type="spellStart"/>
      <w:r w:rsidRPr="001207C6">
        <w:rPr>
          <w:rStyle w:val="CODEtemp"/>
        </w:rPr>
        <w:t>sql</w:t>
      </w:r>
      <w:proofErr w:type="spellEnd"/>
      <w:r w:rsidRPr="001207C6">
        <w:rPr>
          <w:rStyle w:val="CODEtemp"/>
        </w:rPr>
        <w:t>/</w:t>
      </w:r>
      <w:proofErr w:type="spellStart"/>
      <w:r w:rsidRPr="001207C6">
        <w:rPr>
          <w:rStyle w:val="CODEtemp"/>
        </w:rPr>
        <w:t>psql</w:t>
      </w:r>
      <w:proofErr w:type="spellEnd"/>
      <w:r>
        <w:t>).</w:t>
      </w:r>
    </w:p>
    <w:p w14:paraId="4174D6A5" w14:textId="77777777" w:rsidR="003819E5" w:rsidRPr="001207C6" w:rsidRDefault="003819E5" w:rsidP="003819E5">
      <w:pPr>
        <w:pStyle w:val="ListParagraph"/>
        <w:numPr>
          <w:ilvl w:val="0"/>
          <w:numId w:val="83"/>
        </w:numPr>
        <w:rPr>
          <w:rStyle w:val="CODEtemp"/>
        </w:rPr>
      </w:pPr>
      <w:r w:rsidRPr="001207C6">
        <w:rPr>
          <w:rStyle w:val="CODEtemp"/>
        </w:rPr>
        <w:t>swift</w:t>
      </w:r>
    </w:p>
    <w:p w14:paraId="3A5B5A8C" w14:textId="77777777" w:rsidR="003819E5" w:rsidRPr="001207C6" w:rsidRDefault="003819E5" w:rsidP="003819E5">
      <w:pPr>
        <w:pStyle w:val="ListParagraph"/>
        <w:numPr>
          <w:ilvl w:val="0"/>
          <w:numId w:val="83"/>
        </w:numPr>
        <w:rPr>
          <w:rStyle w:val="CODEtemp"/>
        </w:rPr>
      </w:pPr>
      <w:r w:rsidRPr="001207C6">
        <w:rPr>
          <w:rStyle w:val="CODEtemp"/>
        </w:rPr>
        <w:t>typescript</w:t>
      </w:r>
    </w:p>
    <w:p w14:paraId="5DAD8832" w14:textId="77777777" w:rsidR="003819E5" w:rsidRPr="001207C6" w:rsidRDefault="003819E5" w:rsidP="003819E5">
      <w:pPr>
        <w:pStyle w:val="ListParagraph"/>
        <w:numPr>
          <w:ilvl w:val="0"/>
          <w:numId w:val="83"/>
        </w:numPr>
        <w:rPr>
          <w:rStyle w:val="CODEtemp"/>
        </w:rPr>
      </w:pPr>
      <w:proofErr w:type="spellStart"/>
      <w:r w:rsidRPr="001207C6">
        <w:rPr>
          <w:rStyle w:val="CODEtemp"/>
        </w:rPr>
        <w:t>yaml</w:t>
      </w:r>
      <w:proofErr w:type="spellEnd"/>
    </w:p>
    <w:p w14:paraId="654ED01C" w14:textId="77777777" w:rsidR="003819E5" w:rsidRDefault="003819E5" w:rsidP="003819E5">
      <w:pPr>
        <w:pStyle w:val="ListParagraph"/>
        <w:numPr>
          <w:ilvl w:val="0"/>
          <w:numId w:val="83"/>
        </w:numPr>
      </w:pPr>
      <w:r>
        <w:t>Markup languages:</w:t>
      </w:r>
    </w:p>
    <w:p w14:paraId="1B92BC3C" w14:textId="77777777" w:rsidR="003819E5" w:rsidRPr="001207C6" w:rsidRDefault="003819E5" w:rsidP="003819E5">
      <w:pPr>
        <w:pStyle w:val="ListParagraph"/>
        <w:numPr>
          <w:ilvl w:val="1"/>
          <w:numId w:val="83"/>
        </w:numPr>
        <w:rPr>
          <w:rStyle w:val="CODEtemp"/>
        </w:rPr>
      </w:pPr>
      <w:r w:rsidRPr="001207C6">
        <w:rPr>
          <w:rStyle w:val="CODEtemp"/>
        </w:rPr>
        <w:t>html</w:t>
      </w:r>
    </w:p>
    <w:p w14:paraId="674BF926" w14:textId="77777777" w:rsidR="003819E5" w:rsidRPr="001207C6" w:rsidRDefault="003819E5" w:rsidP="003819E5">
      <w:pPr>
        <w:pStyle w:val="ListParagraph"/>
        <w:numPr>
          <w:ilvl w:val="1"/>
          <w:numId w:val="83"/>
        </w:numPr>
        <w:rPr>
          <w:rStyle w:val="CODEtemp"/>
        </w:rPr>
      </w:pPr>
      <w:proofErr w:type="spellStart"/>
      <w:r w:rsidRPr="001207C6">
        <w:rPr>
          <w:rStyle w:val="CODEtemp"/>
        </w:rPr>
        <w:t>sgml</w:t>
      </w:r>
      <w:proofErr w:type="spellEnd"/>
    </w:p>
    <w:p w14:paraId="68A21F36" w14:textId="77777777" w:rsidR="003819E5" w:rsidRPr="001207C6" w:rsidRDefault="003819E5" w:rsidP="003819E5">
      <w:pPr>
        <w:pStyle w:val="ListParagraph"/>
        <w:numPr>
          <w:ilvl w:val="1"/>
          <w:numId w:val="83"/>
        </w:numPr>
        <w:rPr>
          <w:rStyle w:val="CODEtemp"/>
        </w:rPr>
      </w:pPr>
      <w:r w:rsidRPr="001207C6">
        <w:rPr>
          <w:rStyle w:val="CODEtemp"/>
        </w:rPr>
        <w:t>xml</w:t>
      </w:r>
    </w:p>
    <w:p w14:paraId="2E9456DA" w14:textId="77777777" w:rsidR="003819E5" w:rsidRDefault="003819E5" w:rsidP="003819E5">
      <w:pPr>
        <w:pStyle w:val="ListParagraph"/>
        <w:numPr>
          <w:ilvl w:val="0"/>
          <w:numId w:val="83"/>
        </w:numPr>
      </w:pPr>
      <w:r>
        <w:t>Typesetting languages:</w:t>
      </w:r>
    </w:p>
    <w:p w14:paraId="0BD4A2D2" w14:textId="77777777" w:rsidR="003819E5" w:rsidRPr="001207C6" w:rsidRDefault="003819E5" w:rsidP="003819E5">
      <w:pPr>
        <w:pStyle w:val="ListParagraph"/>
        <w:numPr>
          <w:ilvl w:val="1"/>
          <w:numId w:val="83"/>
        </w:numPr>
        <w:rPr>
          <w:rStyle w:val="CODEtemp"/>
        </w:rPr>
      </w:pPr>
      <w:r w:rsidRPr="001207C6">
        <w:rPr>
          <w:rStyle w:val="CODEtemp"/>
        </w:rPr>
        <w:t>latex</w:t>
      </w:r>
    </w:p>
    <w:p w14:paraId="7776F98C" w14:textId="77777777" w:rsidR="003819E5" w:rsidRPr="001207C6" w:rsidRDefault="003819E5" w:rsidP="003819E5">
      <w:pPr>
        <w:pStyle w:val="ListParagraph"/>
        <w:numPr>
          <w:ilvl w:val="1"/>
          <w:numId w:val="83"/>
        </w:numPr>
        <w:rPr>
          <w:rStyle w:val="CODEtemp"/>
        </w:rPr>
      </w:pPr>
      <w:proofErr w:type="spellStart"/>
      <w:r w:rsidRPr="001207C6">
        <w:rPr>
          <w:rStyle w:val="CODEtemp"/>
        </w:rPr>
        <w:t>nroff</w:t>
      </w:r>
      <w:proofErr w:type="spellEnd"/>
    </w:p>
    <w:p w14:paraId="2A5076F5" w14:textId="77777777" w:rsidR="003819E5" w:rsidRPr="001207C6" w:rsidRDefault="003819E5" w:rsidP="003819E5">
      <w:pPr>
        <w:pStyle w:val="ListParagraph"/>
        <w:numPr>
          <w:ilvl w:val="1"/>
          <w:numId w:val="83"/>
        </w:numPr>
        <w:rPr>
          <w:rStyle w:val="CODEtemp"/>
        </w:rPr>
      </w:pPr>
      <w:proofErr w:type="spellStart"/>
      <w:r w:rsidRPr="001207C6">
        <w:rPr>
          <w:rStyle w:val="CODEtemp"/>
        </w:rPr>
        <w:t>roff</w:t>
      </w:r>
      <w:proofErr w:type="spellEnd"/>
    </w:p>
    <w:p w14:paraId="6BF05BA9" w14:textId="77777777" w:rsidR="003819E5" w:rsidRPr="001207C6" w:rsidRDefault="003819E5" w:rsidP="003819E5">
      <w:pPr>
        <w:pStyle w:val="ListParagraph"/>
        <w:numPr>
          <w:ilvl w:val="1"/>
          <w:numId w:val="83"/>
        </w:numPr>
        <w:rPr>
          <w:rStyle w:val="CODEtemp"/>
        </w:rPr>
      </w:pPr>
      <w:proofErr w:type="spellStart"/>
      <w:r w:rsidRPr="001207C6">
        <w:rPr>
          <w:rStyle w:val="CODEtemp"/>
        </w:rPr>
        <w:t>tex</w:t>
      </w:r>
      <w:proofErr w:type="spellEnd"/>
    </w:p>
    <w:p w14:paraId="7EF9473F" w14:textId="77777777" w:rsidR="003819E5" w:rsidRPr="001207C6" w:rsidRDefault="003819E5" w:rsidP="003819E5">
      <w:pPr>
        <w:pStyle w:val="ListParagraph"/>
        <w:numPr>
          <w:ilvl w:val="1"/>
          <w:numId w:val="83"/>
        </w:numPr>
        <w:rPr>
          <w:rStyle w:val="CODEtemp"/>
        </w:rPr>
      </w:pPr>
      <w:proofErr w:type="spellStart"/>
      <w:r w:rsidRPr="001207C6">
        <w:rPr>
          <w:rStyle w:val="CODEtemp"/>
        </w:rPr>
        <w:t>troff</w:t>
      </w:r>
      <w:proofErr w:type="spellEnd"/>
    </w:p>
    <w:p w14:paraId="3C2F289C" w14:textId="77777777" w:rsidR="003819E5" w:rsidRDefault="003819E5" w:rsidP="003819E5">
      <w:pPr>
        <w:pStyle w:val="ListParagraph"/>
        <w:numPr>
          <w:ilvl w:val="0"/>
          <w:numId w:val="83"/>
        </w:numPr>
      </w:pPr>
      <w:r>
        <w:t>Unix ® shell languages:</w:t>
      </w:r>
    </w:p>
    <w:p w14:paraId="7835B1B9" w14:textId="77777777" w:rsidR="003819E5" w:rsidRPr="001207C6" w:rsidRDefault="003819E5" w:rsidP="003819E5">
      <w:pPr>
        <w:pStyle w:val="ListParagraph"/>
        <w:numPr>
          <w:ilvl w:val="1"/>
          <w:numId w:val="83"/>
        </w:numPr>
        <w:rPr>
          <w:rStyle w:val="CODEtemp"/>
        </w:rPr>
      </w:pPr>
      <w:r w:rsidRPr="001207C6">
        <w:rPr>
          <w:rStyle w:val="CODEtemp"/>
        </w:rPr>
        <w:t>bash</w:t>
      </w:r>
    </w:p>
    <w:p w14:paraId="3EF00A3B" w14:textId="77777777" w:rsidR="003819E5" w:rsidRPr="001207C6" w:rsidRDefault="003819E5" w:rsidP="003819E5">
      <w:pPr>
        <w:pStyle w:val="ListParagraph"/>
        <w:numPr>
          <w:ilvl w:val="1"/>
          <w:numId w:val="83"/>
        </w:numPr>
        <w:rPr>
          <w:rStyle w:val="CODEtemp"/>
        </w:rPr>
      </w:pPr>
      <w:proofErr w:type="spellStart"/>
      <w:r w:rsidRPr="001207C6">
        <w:rPr>
          <w:rStyle w:val="CODEtemp"/>
        </w:rPr>
        <w:t>csh</w:t>
      </w:r>
      <w:proofErr w:type="spellEnd"/>
    </w:p>
    <w:p w14:paraId="19C55560" w14:textId="77777777" w:rsidR="003819E5" w:rsidRPr="001207C6" w:rsidRDefault="003819E5" w:rsidP="003819E5">
      <w:pPr>
        <w:pStyle w:val="ListParagraph"/>
        <w:numPr>
          <w:ilvl w:val="1"/>
          <w:numId w:val="83"/>
        </w:numPr>
        <w:rPr>
          <w:rStyle w:val="CODEtemp"/>
        </w:rPr>
      </w:pPr>
      <w:proofErr w:type="spellStart"/>
      <w:r w:rsidRPr="001207C6">
        <w:rPr>
          <w:rStyle w:val="CODEtemp"/>
        </w:rPr>
        <w:t>ksh</w:t>
      </w:r>
      <w:proofErr w:type="spellEnd"/>
    </w:p>
    <w:p w14:paraId="4268F27B" w14:textId="77777777" w:rsidR="003819E5" w:rsidRPr="001207C6" w:rsidRDefault="003819E5" w:rsidP="003819E5">
      <w:pPr>
        <w:pStyle w:val="ListParagraph"/>
        <w:numPr>
          <w:ilvl w:val="1"/>
          <w:numId w:val="83"/>
        </w:numPr>
        <w:rPr>
          <w:rStyle w:val="CODEtemp"/>
        </w:rPr>
      </w:pPr>
      <w:proofErr w:type="spellStart"/>
      <w:r w:rsidRPr="001207C6">
        <w:rPr>
          <w:rStyle w:val="CODEtemp"/>
        </w:rPr>
        <w:lastRenderedPageBreak/>
        <w:t>sh</w:t>
      </w:r>
      <w:proofErr w:type="spellEnd"/>
    </w:p>
    <w:p w14:paraId="4F2B31C6" w14:textId="77777777" w:rsidR="003819E5" w:rsidRPr="001207C6" w:rsidRDefault="003819E5" w:rsidP="003819E5">
      <w:pPr>
        <w:pStyle w:val="ListParagraph"/>
        <w:numPr>
          <w:ilvl w:val="1"/>
          <w:numId w:val="83"/>
        </w:numPr>
        <w:rPr>
          <w:rStyle w:val="CODEtemp"/>
        </w:rPr>
      </w:pPr>
      <w:proofErr w:type="spellStart"/>
      <w:r w:rsidRPr="001207C6">
        <w:rPr>
          <w:rStyle w:val="CODEtemp"/>
        </w:rPr>
        <w:t>tcsh</w:t>
      </w:r>
      <w:proofErr w:type="spellEnd"/>
    </w:p>
    <w:p w14:paraId="472151A5" w14:textId="77777777" w:rsidR="003819E5" w:rsidRDefault="003819E5" w:rsidP="003819E5">
      <w:pPr>
        <w:pStyle w:val="ListParagraph"/>
        <w:numPr>
          <w:ilvl w:val="0"/>
          <w:numId w:val="83"/>
        </w:numPr>
      </w:pPr>
      <w:r>
        <w:t>Windows ® shell languages:</w:t>
      </w:r>
    </w:p>
    <w:p w14:paraId="422CD081" w14:textId="77777777" w:rsidR="003819E5" w:rsidRDefault="003819E5" w:rsidP="003819E5">
      <w:pPr>
        <w:pStyle w:val="ListParagraph"/>
        <w:numPr>
          <w:ilvl w:val="1"/>
          <w:numId w:val="83"/>
        </w:numPr>
        <w:rPr>
          <w:rStyle w:val="CODEtemp"/>
        </w:rPr>
      </w:pPr>
      <w:proofErr w:type="spellStart"/>
      <w:r w:rsidRPr="001207C6">
        <w:rPr>
          <w:rStyle w:val="CODEtemp"/>
        </w:rPr>
        <w:t>cmd</w:t>
      </w:r>
      <w:proofErr w:type="spellEnd"/>
    </w:p>
    <w:p w14:paraId="69231B37" w14:textId="105258FE" w:rsidR="0003707A" w:rsidRPr="003819E5" w:rsidRDefault="003819E5" w:rsidP="003819E5">
      <w:pPr>
        <w:pStyle w:val="ListParagraph"/>
        <w:numPr>
          <w:ilvl w:val="1"/>
          <w:numId w:val="83"/>
        </w:numPr>
        <w:rPr>
          <w:rFonts w:ascii="Courier New" w:hAnsi="Courier New"/>
        </w:rPr>
      </w:pPr>
      <w:proofErr w:type="spellStart"/>
      <w:r w:rsidRPr="001207C6">
        <w:rPr>
          <w:rStyle w:val="CODEtemp"/>
        </w:rPr>
        <w:t>powershell</w:t>
      </w:r>
      <w:proofErr w:type="spellEnd"/>
    </w:p>
    <w:p w14:paraId="7CD6065C" w14:textId="77777777" w:rsidR="00830F21" w:rsidRPr="00830F21" w:rsidRDefault="00830F21" w:rsidP="00830F21"/>
    <w:p w14:paraId="341984F1" w14:textId="70853041" w:rsidR="00710FE0" w:rsidRDefault="002244CB" w:rsidP="00710FE0">
      <w:pPr>
        <w:pStyle w:val="AppendixHeading1"/>
      </w:pPr>
      <w:bookmarkStart w:id="890" w:name="AppendixExamples"/>
      <w:bookmarkStart w:id="891" w:name="_Toc534899793"/>
      <w:bookmarkEnd w:id="890"/>
      <w:r>
        <w:lastRenderedPageBreak/>
        <w:t xml:space="preserve">(Informative) </w:t>
      </w:r>
      <w:r w:rsidR="00710FE0">
        <w:t>Examples</w:t>
      </w:r>
      <w:bookmarkEnd w:id="891"/>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892" w:name="_Toc534899794"/>
      <w:r>
        <w:t xml:space="preserve">Minimal valid SARIF </w:t>
      </w:r>
      <w:r w:rsidR="00EA1C84">
        <w:t>log file</w:t>
      </w:r>
      <w:bookmarkEnd w:id="892"/>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35939FD2"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820181">
        <w:t>3.13</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820181">
        <w:t>3.13.14</w:t>
      </w:r>
      <w:r>
        <w:fldChar w:fldCharType="end"/>
      </w:r>
      <w:r w:rsidRPr="00745595">
        <w:t>), as would happen if the tool detected no issues in any of the files it scanned.</w:t>
      </w:r>
    </w:p>
    <w:p w14:paraId="02983FEF" w14:textId="77777777" w:rsidR="00745595" w:rsidRDefault="00745595" w:rsidP="00105CCB">
      <w:pPr>
        <w:pStyle w:val="Codesmall"/>
      </w:pPr>
      <w:r>
        <w:t>{</w:t>
      </w:r>
    </w:p>
    <w:p w14:paraId="25D95851" w14:textId="5A17B11C" w:rsidR="00745595" w:rsidRDefault="00745595" w:rsidP="00105CCB">
      <w:pPr>
        <w:pStyle w:val="Codesmall"/>
      </w:pPr>
      <w:r>
        <w:t xml:space="preserve">  "version": "</w:t>
      </w:r>
      <w:r w:rsidR="00EA1C84">
        <w:t>2</w:t>
      </w:r>
      <w:r>
        <w:t>.0.0",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77777777" w:rsidR="00745595" w:rsidRDefault="00745595" w:rsidP="00105CCB">
      <w:pPr>
        <w:pStyle w:val="Codesmall"/>
      </w:pPr>
      <w:r>
        <w:t xml:space="preserve">      "tool": {</w:t>
      </w:r>
    </w:p>
    <w:p w14:paraId="584A5A45" w14:textId="6BC9D082" w:rsidR="00745595" w:rsidRDefault="00745595" w:rsidP="00105CCB">
      <w:pPr>
        <w:pStyle w:val="Codesmall"/>
      </w:pPr>
      <w:r>
        <w:t xml:space="preserve">        "name": "</w:t>
      </w:r>
      <w:proofErr w:type="spellStart"/>
      <w:r>
        <w:t>CodeScanner</w:t>
      </w:r>
      <w:proofErr w:type="spellEnd"/>
      <w:r>
        <w:t>"</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893" w:name="_Toc534899795"/>
      <w:r w:rsidRPr="00745595">
        <w:t xml:space="preserve">Minimal recommended SARIF </w:t>
      </w:r>
      <w:r w:rsidR="00EA1C84">
        <w:t xml:space="preserve">log </w:t>
      </w:r>
      <w:r w:rsidRPr="00745595">
        <w:t>file with source information</w:t>
      </w:r>
      <w:bookmarkEnd w:id="893"/>
    </w:p>
    <w:p w14:paraId="59A271D1" w14:textId="0BAE462F" w:rsidR="00745595" w:rsidRDefault="00745595" w:rsidP="00745595">
      <w:r w:rsidRPr="00745595">
        <w:t>This is a minimal recommended SARIF</w:t>
      </w:r>
      <w:r w:rsidR="00EA1C84">
        <w:t xml:space="preserve"> log</w:t>
      </w:r>
      <w:r w:rsidRPr="00745595">
        <w:t xml:space="preserve"> file for the case where</w:t>
      </w:r>
    </w:p>
    <w:p w14:paraId="5ADF969E" w14:textId="3B5D9346" w:rsidR="00745595" w:rsidRDefault="00745595" w:rsidP="00EA540C">
      <w:pPr>
        <w:pStyle w:val="ListParagraph"/>
        <w:numPr>
          <w:ilvl w:val="0"/>
          <w:numId w:val="30"/>
        </w:numPr>
      </w:pPr>
      <w:r>
        <w:t>The analysis tool was run with the intent of scanning files and producing results (see §</w:t>
      </w:r>
      <w:r>
        <w:fldChar w:fldCharType="begin"/>
      </w:r>
      <w:r>
        <w:instrText xml:space="preserve"> REF _Ref493350972 \w \h </w:instrText>
      </w:r>
      <w:r>
        <w:fldChar w:fldCharType="separate"/>
      </w:r>
      <w:r w:rsidR="00820181">
        <w:t>3.13.14</w:t>
      </w:r>
      <w:r>
        <w:fldChar w:fldCharType="end"/>
      </w:r>
      <w:r>
        <w:t>), and</w:t>
      </w:r>
    </w:p>
    <w:p w14:paraId="4EA20037" w14:textId="77777777" w:rsidR="00745595" w:rsidRDefault="00745595" w:rsidP="00EA540C">
      <w:pPr>
        <w:pStyle w:val="ListParagraph"/>
        <w:numPr>
          <w:ilvl w:val="0"/>
          <w:numId w:val="30"/>
        </w:numPr>
      </w:pPr>
      <w:r>
        <w:t>The analysis tool has source location information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48E506B5"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820181">
        <w:t>3.13</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820181">
        <w:t>3.13.14</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820181">
        <w:t>3.22</w:t>
      </w:r>
      <w:r>
        <w:fldChar w:fldCharType="end"/>
      </w:r>
      <w:r>
        <w:t xml:space="preserve">) so the recommended elements of the </w:t>
      </w:r>
      <w:r w:rsidRPr="00745595">
        <w:rPr>
          <w:rStyle w:val="CODEtemp"/>
        </w:rPr>
        <w:t>result</w:t>
      </w:r>
      <w:r>
        <w:t xml:space="preserve"> object can be shown.</w:t>
      </w:r>
    </w:p>
    <w:p w14:paraId="0A703AC0" w14:textId="3534A8FE" w:rsidR="00745595" w:rsidRDefault="00745595" w:rsidP="00745595">
      <w:r>
        <w:t>It</w:t>
      </w:r>
      <w:r w:rsidR="00830F21">
        <w:t>s</w:t>
      </w:r>
      <w:r>
        <w:t xml:space="preserve"> </w:t>
      </w:r>
      <w:r w:rsidRPr="00745595">
        <w:rPr>
          <w:rStyle w:val="CODEtemp"/>
        </w:rPr>
        <w:t>run.files</w:t>
      </w:r>
      <w:r>
        <w:t xml:space="preserve"> property (§</w:t>
      </w:r>
      <w:r w:rsidR="00830F21">
        <w:fldChar w:fldCharType="begin"/>
      </w:r>
      <w:r w:rsidR="00830F21">
        <w:instrText xml:space="preserve"> REF _Ref507667580 \r \h </w:instrText>
      </w:r>
      <w:r w:rsidR="00830F21">
        <w:fldChar w:fldCharType="separate"/>
      </w:r>
      <w:r w:rsidR="00820181">
        <w:t>3.13.11</w:t>
      </w:r>
      <w:r w:rsidR="00830F21">
        <w:fldChar w:fldCharType="end"/>
      </w:r>
      <w:r>
        <w:t>) specif</w:t>
      </w:r>
      <w:r w:rsidR="00830F21">
        <w:t>ies</w:t>
      </w:r>
      <w:r>
        <w:t xml:space="preserve"> only those files in which the tool detected a result.</w:t>
      </w:r>
    </w:p>
    <w:p w14:paraId="71E13AB3" w14:textId="07A0EBC0" w:rsidR="00745595" w:rsidRDefault="00745595" w:rsidP="00745595">
      <w:r>
        <w:t xml:space="preserve">It does not contain a </w:t>
      </w:r>
      <w:proofErr w:type="spellStart"/>
      <w:r w:rsidRPr="00745595">
        <w:rPr>
          <w:rStyle w:val="CODEtemp"/>
        </w:rPr>
        <w:t>run.logicalLocations</w:t>
      </w:r>
      <w:proofErr w:type="spellEnd"/>
      <w:r>
        <w:t xml:space="preserve"> property (§</w:t>
      </w:r>
      <w:r>
        <w:fldChar w:fldCharType="begin"/>
      </w:r>
      <w:r>
        <w:instrText xml:space="preserve"> REF _Ref493479000 \w \h </w:instrText>
      </w:r>
      <w:r>
        <w:fldChar w:fldCharType="separate"/>
      </w:r>
      <w:r w:rsidR="00820181">
        <w:t>3.13.12</w:t>
      </w:r>
      <w:r>
        <w:fldChar w:fldCharType="end"/>
      </w:r>
      <w:r>
        <w:t>), because when physical location information is available, that property is optional (it “</w:t>
      </w:r>
      <w:r w:rsidRPr="00745595">
        <w:rPr>
          <w:b/>
        </w:rPr>
        <w:t>MAY</w:t>
      </w:r>
      <w:r>
        <w:t>” be present).</w:t>
      </w:r>
    </w:p>
    <w:p w14:paraId="3D9A1852" w14:textId="3612D4E2" w:rsidR="00745595" w:rsidRDefault="00745595" w:rsidP="00745595">
      <w:r>
        <w:t xml:space="preserve">This example also includes a </w:t>
      </w:r>
      <w:proofErr w:type="spellStart"/>
      <w:r w:rsidRPr="00745595">
        <w:rPr>
          <w:rStyle w:val="CODEtemp"/>
        </w:rPr>
        <w:t>run.</w:t>
      </w:r>
      <w:r w:rsidR="004F51DA">
        <w:rPr>
          <w:rStyle w:val="CODEtemp"/>
        </w:rPr>
        <w:t>resources.</w:t>
      </w:r>
      <w:r w:rsidRPr="00745595">
        <w:rPr>
          <w:rStyle w:val="CODEtemp"/>
        </w:rPr>
        <w:t>rules</w:t>
      </w:r>
      <w:proofErr w:type="spellEnd"/>
      <w:r>
        <w:t xml:space="preserve"> property (§</w:t>
      </w:r>
      <w:r>
        <w:fldChar w:fldCharType="begin"/>
      </w:r>
      <w:r>
        <w:instrText xml:space="preserve"> REF _Ref493404878 \w \h </w:instrText>
      </w:r>
      <w:r>
        <w:fldChar w:fldCharType="separate"/>
      </w:r>
      <w:r w:rsidR="00820181">
        <w:t>3.13.15</w:t>
      </w:r>
      <w:r>
        <w:fldChar w:fldCharType="end"/>
      </w:r>
      <w:r w:rsidR="004F51DA">
        <w:t>, §</w:t>
      </w:r>
      <w:r w:rsidR="004F51DA">
        <w:fldChar w:fldCharType="begin"/>
      </w:r>
      <w:r w:rsidR="004F51DA">
        <w:instrText xml:space="preserve"> REF _Ref508870783 \r \h </w:instrText>
      </w:r>
      <w:r w:rsidR="004F51DA">
        <w:fldChar w:fldCharType="separate"/>
      </w:r>
      <w:r w:rsidR="00820181">
        <w:t>3.39.3</w:t>
      </w:r>
      <w:r w:rsidR="004F51DA">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539B0311" w:rsidR="006570BF" w:rsidRDefault="006570BF" w:rsidP="00105CCB">
      <w:pPr>
        <w:pStyle w:val="Codesmall"/>
      </w:pPr>
      <w:r>
        <w:t xml:space="preserve">  "version": "</w:t>
      </w:r>
      <w:r w:rsidR="00EA1C84">
        <w:t>2</w:t>
      </w:r>
      <w:r>
        <w:t>.0.0",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7777777" w:rsidR="006570BF" w:rsidRDefault="006570BF" w:rsidP="00105CCB">
      <w:pPr>
        <w:pStyle w:val="Codesmall"/>
      </w:pPr>
      <w:r>
        <w:t xml:space="preserve">      "tool": {</w:t>
      </w:r>
    </w:p>
    <w:p w14:paraId="1226757C" w14:textId="3B045A8A" w:rsidR="006570BF" w:rsidRDefault="006570BF" w:rsidP="00105CCB">
      <w:pPr>
        <w:pStyle w:val="Codesmall"/>
      </w:pPr>
      <w:r>
        <w:t xml:space="preserve">        "name": "</w:t>
      </w:r>
      <w:proofErr w:type="spellStart"/>
      <w:r>
        <w:t>CodeScanner</w:t>
      </w:r>
      <w:proofErr w:type="spellEnd"/>
      <w:r>
        <w:t>"</w:t>
      </w:r>
    </w:p>
    <w:p w14:paraId="0A9E4166" w14:textId="77777777" w:rsidR="006570BF" w:rsidRDefault="006570BF" w:rsidP="00105CCB">
      <w:pPr>
        <w:pStyle w:val="Codesmall"/>
      </w:pPr>
      <w:r>
        <w:t xml:space="preserve">      },</w:t>
      </w:r>
    </w:p>
    <w:p w14:paraId="743F8EAA" w14:textId="17CBCB02" w:rsidR="006570BF" w:rsidRDefault="006570BF" w:rsidP="00105CCB">
      <w:pPr>
        <w:pStyle w:val="Codesmall"/>
      </w:pPr>
      <w:r>
        <w:t xml:space="preserve">      "files": </w:t>
      </w:r>
      <w:r w:rsidR="00B9452C">
        <w:t>[</w:t>
      </w:r>
    </w:p>
    <w:p w14:paraId="4550FAD5" w14:textId="730F5684" w:rsidR="006570BF" w:rsidRDefault="006570BF" w:rsidP="00105CCB">
      <w:pPr>
        <w:pStyle w:val="Codesmall"/>
      </w:pPr>
      <w:r>
        <w:t xml:space="preserve">        {</w:t>
      </w:r>
    </w:p>
    <w:p w14:paraId="12088101" w14:textId="5830A3A2" w:rsidR="004F51DA" w:rsidRDefault="004F51DA" w:rsidP="00105CCB">
      <w:pPr>
        <w:pStyle w:val="Codesmall"/>
      </w:pPr>
      <w:r>
        <w:t xml:space="preserve">          "</w:t>
      </w:r>
      <w:proofErr w:type="spellStart"/>
      <w:r>
        <w:t>fileLocation</w:t>
      </w:r>
      <w:proofErr w:type="spellEnd"/>
      <w:r>
        <w:t>": {</w:t>
      </w:r>
    </w:p>
    <w:p w14:paraId="5D026015" w14:textId="7F4CD56F" w:rsidR="004F51DA" w:rsidRDefault="004F51DA" w:rsidP="00105CCB">
      <w:pPr>
        <w:pStyle w:val="Codesmall"/>
      </w:pPr>
      <w:r>
        <w:t xml:space="preserve">            "uri": "file:///build.example.com/work/</w:t>
      </w:r>
      <w:proofErr w:type="spellStart"/>
      <w:r>
        <w:t>src</w:t>
      </w:r>
      <w:proofErr w:type="spellEnd"/>
      <w:r>
        <w:t>/collections/list.cpp"</w:t>
      </w:r>
    </w:p>
    <w:p w14:paraId="7319F67B" w14:textId="70145C95" w:rsidR="004F51DA" w:rsidRDefault="004F51DA" w:rsidP="00105CCB">
      <w:pPr>
        <w:pStyle w:val="Codesmall"/>
      </w:pPr>
      <w:r>
        <w:t xml:space="preserve">          },</w:t>
      </w:r>
    </w:p>
    <w:p w14:paraId="4EB38695" w14:textId="77777777" w:rsidR="006570BF" w:rsidRDefault="006570BF" w:rsidP="00105CCB">
      <w:pPr>
        <w:pStyle w:val="Codesmall"/>
      </w:pPr>
      <w:r>
        <w:t xml:space="preserve">          "</w:t>
      </w:r>
      <w:proofErr w:type="spellStart"/>
      <w:r>
        <w:t>mimeType</w:t>
      </w:r>
      <w:proofErr w:type="spellEnd"/>
      <w:r>
        <w:t>": "text/</w:t>
      </w:r>
      <w:proofErr w:type="spellStart"/>
      <w:r>
        <w:t>x-c</w:t>
      </w:r>
      <w:proofErr w:type="spellEnd"/>
      <w:r>
        <w:t>"</w:t>
      </w:r>
    </w:p>
    <w:p w14:paraId="583EEDBA" w14:textId="77777777" w:rsidR="006570BF" w:rsidRDefault="006570BF" w:rsidP="00105CCB">
      <w:pPr>
        <w:pStyle w:val="Codesmall"/>
      </w:pPr>
      <w:r>
        <w:t xml:space="preserve">        }</w:t>
      </w:r>
    </w:p>
    <w:p w14:paraId="0132CC1F" w14:textId="2E76EA22" w:rsidR="006570BF" w:rsidRDefault="006570BF" w:rsidP="00105CCB">
      <w:pPr>
        <w:pStyle w:val="Codesmall"/>
      </w:pPr>
      <w:r>
        <w:t xml:space="preserve">      </w:t>
      </w:r>
      <w:r w:rsidR="004F51DA">
        <w:t>],</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lastRenderedPageBreak/>
        <w:t xml:space="preserve">        {</w:t>
      </w:r>
    </w:p>
    <w:p w14:paraId="540E1A1E" w14:textId="3D29CD12" w:rsidR="006570BF" w:rsidRDefault="006570BF" w:rsidP="00105CCB">
      <w:pPr>
        <w:pStyle w:val="Codesmall"/>
      </w:pPr>
      <w:r>
        <w:t xml:space="preserve">          "</w:t>
      </w:r>
      <w:proofErr w:type="spellStart"/>
      <w:r>
        <w:t>ruleId</w:t>
      </w:r>
      <w:proofErr w:type="spellEnd"/>
      <w:r>
        <w:t>": "C2001",</w:t>
      </w:r>
    </w:p>
    <w:p w14:paraId="07ACFAD1" w14:textId="75E1B667" w:rsidR="00D026FE" w:rsidRDefault="00D026FE" w:rsidP="00105CCB">
      <w:pPr>
        <w:pStyle w:val="Codesmall"/>
      </w:pPr>
      <w:r>
        <w:t xml:space="preserve">          "</w:t>
      </w:r>
      <w:proofErr w:type="spellStart"/>
      <w:r>
        <w:t>ruleIndex</w:t>
      </w:r>
      <w:proofErr w:type="spellEnd"/>
      <w:r>
        <w:t>": 0,</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t xml:space="preserve">            "text": </w:t>
      </w:r>
      <w:r w:rsidR="006570BF">
        <w:t>"Variable \"count\" was used without being initialized.",</w:t>
      </w:r>
    </w:p>
    <w:p w14:paraId="71A4197D" w14:textId="1C257064" w:rsidR="00105CCB" w:rsidRDefault="00105CCB" w:rsidP="00105CCB">
      <w:pPr>
        <w:pStyle w:val="Codesmall"/>
      </w:pPr>
      <w:r>
        <w:t xml:space="preserve">            "</w:t>
      </w:r>
      <w:proofErr w:type="spellStart"/>
      <w:r>
        <w:t>richText</w:t>
      </w:r>
      <w:proofErr w:type="spellEnd"/>
      <w:r>
        <w: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F1F76EA" w:rsidR="006570BF" w:rsidRDefault="006570BF" w:rsidP="00105CCB">
      <w:pPr>
        <w:pStyle w:val="Codesmall"/>
      </w:pPr>
      <w:r>
        <w:t xml:space="preserve">              "</w:t>
      </w:r>
      <w:proofErr w:type="spellStart"/>
      <w:r w:rsidR="00EB5632">
        <w:t>physicalLocation</w:t>
      </w:r>
      <w:proofErr w:type="spellEnd"/>
      <w:r>
        <w:t>": {</w:t>
      </w:r>
    </w:p>
    <w:p w14:paraId="2521E59F" w14:textId="2C22C591" w:rsidR="00D026FE" w:rsidRDefault="00D026FE" w:rsidP="00105CCB">
      <w:pPr>
        <w:pStyle w:val="Codesmall"/>
      </w:pPr>
      <w:r>
        <w:t xml:space="preserve">                "</w:t>
      </w:r>
      <w:proofErr w:type="spellStart"/>
      <w:r>
        <w:t>fileLocation</w:t>
      </w:r>
      <w:proofErr w:type="spellEnd"/>
      <w:r>
        <w:t>": {</w:t>
      </w:r>
    </w:p>
    <w:p w14:paraId="26A1F101" w14:textId="2733D8F6" w:rsidR="00D026FE" w:rsidRDefault="006570BF" w:rsidP="00105CCB">
      <w:pPr>
        <w:pStyle w:val="Codesmall"/>
      </w:pPr>
      <w:r>
        <w:t xml:space="preserve">                </w:t>
      </w:r>
      <w:r w:rsidR="00D026FE">
        <w:t xml:space="preserve">  </w:t>
      </w:r>
      <w:r>
        <w:t xml:space="preserve">"uri": </w:t>
      </w:r>
      <w:r w:rsidR="00A0619E">
        <w:rPr>
          <w:rStyle w:val="Hyperlink"/>
        </w:rPr>
        <w:t>"</w:t>
      </w:r>
      <w:r w:rsidR="00A0619E" w:rsidRPr="00581577">
        <w:t>file://build.example.com/work/</w:t>
      </w:r>
      <w:proofErr w:type="spellStart"/>
      <w:r w:rsidR="00A0619E" w:rsidRPr="00581577">
        <w:t>src</w:t>
      </w:r>
      <w:proofErr w:type="spellEnd"/>
      <w:r w:rsidR="00A0619E" w:rsidRPr="00581577">
        <w:t>/collections/list.cpp</w:t>
      </w:r>
      <w:r w:rsidR="00581577">
        <w:t>",</w:t>
      </w:r>
    </w:p>
    <w:p w14:paraId="0B172C96" w14:textId="1CF44322" w:rsidR="00581577" w:rsidRDefault="00581577" w:rsidP="00105CCB">
      <w:pPr>
        <w:pStyle w:val="Codesmall"/>
      </w:pPr>
      <w:r>
        <w:t xml:space="preserve">                  "</w:t>
      </w:r>
      <w:proofErr w:type="spellStart"/>
      <w:r>
        <w:t>fileIndex</w:t>
      </w:r>
      <w:proofErr w:type="spellEnd"/>
      <w:r>
        <w:t>": 0</w:t>
      </w:r>
    </w:p>
    <w:p w14:paraId="1A868FAF" w14:textId="1EE7ADF7" w:rsidR="006570BF" w:rsidRDefault="00D026FE" w:rsidP="00105CCB">
      <w:pPr>
        <w:pStyle w:val="Codesmall"/>
      </w:pPr>
      <w:r>
        <w:t xml:space="preserve">                }</w:t>
      </w:r>
      <w:r w:rsidR="006570BF">
        <w:t>,</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w:t>
      </w:r>
      <w:proofErr w:type="spellStart"/>
      <w:r>
        <w:t>startLine</w:t>
      </w:r>
      <w:proofErr w:type="spellEnd"/>
      <w:r>
        <w:t>": 15</w:t>
      </w:r>
    </w:p>
    <w:p w14:paraId="47D6F2EB" w14:textId="77777777" w:rsidR="006570BF" w:rsidRDefault="006570BF" w:rsidP="00105CCB">
      <w:pPr>
        <w:pStyle w:val="Codesmall"/>
      </w:pPr>
      <w:r>
        <w:t xml:space="preserve">                }</w:t>
      </w:r>
    </w:p>
    <w:p w14:paraId="1C320DA5" w14:textId="77777777" w:rsidR="006570BF" w:rsidRDefault="006570BF" w:rsidP="00105CCB">
      <w:pPr>
        <w:pStyle w:val="Codesmall"/>
      </w:pPr>
      <w:r>
        <w:t xml:space="preserve">              },</w:t>
      </w:r>
    </w:p>
    <w:p w14:paraId="4742387A" w14:textId="77777777" w:rsidR="006570BF" w:rsidRDefault="006570BF" w:rsidP="00105CCB">
      <w:pPr>
        <w:pStyle w:val="Codesmall"/>
      </w:pPr>
      <w:r>
        <w:t xml:space="preserve">              "</w:t>
      </w:r>
      <w:proofErr w:type="spellStart"/>
      <w:r>
        <w:t>fullyQualifiedLogicalName</w:t>
      </w:r>
      <w:proofErr w:type="spellEnd"/>
      <w:r>
        <w:t>": "collections::</w:t>
      </w:r>
      <w:proofErr w:type="spellStart"/>
      <w:r>
        <w:t>list:add</w:t>
      </w:r>
      <w:proofErr w:type="spellEnd"/>
      <w:r>
        <w:t>"</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61C03901" w:rsidR="006570BF" w:rsidRDefault="006570BF" w:rsidP="00105CCB">
      <w:pPr>
        <w:pStyle w:val="Codesmall"/>
      </w:pPr>
      <w:r>
        <w:t xml:space="preserve">      ],</w:t>
      </w:r>
    </w:p>
    <w:p w14:paraId="2657CA69" w14:textId="4696CBDA" w:rsidR="00581577" w:rsidRDefault="00581577" w:rsidP="00105CCB">
      <w:pPr>
        <w:pStyle w:val="Codesmall"/>
      </w:pPr>
      <w:r>
        <w:t xml:space="preserve">      "resources": {</w:t>
      </w:r>
    </w:p>
    <w:p w14:paraId="59CF1684" w14:textId="2300EEA6" w:rsidR="006570BF" w:rsidRDefault="00581577" w:rsidP="00105CCB">
      <w:pPr>
        <w:pStyle w:val="Codesmall"/>
      </w:pPr>
      <w:r>
        <w:t xml:space="preserve">  </w:t>
      </w:r>
      <w:r w:rsidR="006570BF">
        <w:t xml:space="preserve">      "rules": </w:t>
      </w:r>
      <w:r>
        <w:t>[</w:t>
      </w:r>
    </w:p>
    <w:p w14:paraId="789F9DEA" w14:textId="75D0170A" w:rsidR="006570BF" w:rsidRDefault="00581577" w:rsidP="00105CCB">
      <w:pPr>
        <w:pStyle w:val="Codesmall"/>
      </w:pPr>
      <w:r>
        <w:t xml:space="preserve">  </w:t>
      </w:r>
      <w:r w:rsidR="006570BF">
        <w:t xml:space="preserve">        {</w:t>
      </w:r>
    </w:p>
    <w:p w14:paraId="1E7A23A7" w14:textId="15A014B3" w:rsidR="006570BF" w:rsidRDefault="00581577" w:rsidP="00105CCB">
      <w:pPr>
        <w:pStyle w:val="Codesmall"/>
      </w:pPr>
      <w:r>
        <w:t xml:space="preserve">  </w:t>
      </w:r>
      <w:r w:rsidR="006570BF">
        <w:t xml:space="preserve">          "id": "C2001",</w:t>
      </w:r>
    </w:p>
    <w:p w14:paraId="34E9CA2A" w14:textId="6C54E2B7" w:rsidR="00105CCB" w:rsidRDefault="00581577" w:rsidP="00105CCB">
      <w:pPr>
        <w:pStyle w:val="Codesmall"/>
      </w:pPr>
      <w:r>
        <w:t xml:space="preserve">  </w:t>
      </w:r>
      <w:r w:rsidR="006570BF">
        <w:t xml:space="preserve">          "</w:t>
      </w:r>
      <w:proofErr w:type="spellStart"/>
      <w:r w:rsidR="006570BF">
        <w:t>fullDescription</w:t>
      </w:r>
      <w:proofErr w:type="spellEnd"/>
      <w:r w:rsidR="006570BF">
        <w:t xml:space="preserve">": </w:t>
      </w:r>
      <w:r w:rsidR="00105CCB">
        <w:t>{</w:t>
      </w:r>
    </w:p>
    <w:p w14:paraId="7EA32914" w14:textId="4B811165" w:rsidR="006570BF" w:rsidRDefault="00581577" w:rsidP="00105CCB">
      <w:pPr>
        <w:pStyle w:val="Codesmall"/>
      </w:pPr>
      <w:r>
        <w:t xml:space="preserve">  </w:t>
      </w:r>
      <w:r w:rsidR="00105CCB">
        <w:t xml:space="preserve">            "text": </w:t>
      </w:r>
      <w:r w:rsidR="006570BF">
        <w:t>"A variable was used without being initialized.</w:t>
      </w:r>
      <w:r w:rsidR="00105CCB">
        <w:t xml:space="preserve"> This can result in</w:t>
      </w:r>
    </w:p>
    <w:p w14:paraId="4EB68B11" w14:textId="5BD0C100" w:rsidR="006570BF" w:rsidRDefault="00581577" w:rsidP="00105CCB">
      <w:pPr>
        <w:pStyle w:val="Codesmall"/>
      </w:pPr>
      <w:r>
        <w:t xml:space="preserve">  </w:t>
      </w:r>
      <w:r w:rsidR="006570BF">
        <w:t xml:space="preserve">                     runtime errors such as null reference exceptions."</w:t>
      </w:r>
    </w:p>
    <w:p w14:paraId="26AE90C0" w14:textId="0DBFAD45" w:rsidR="00105CCB" w:rsidRDefault="00581577" w:rsidP="00105CCB">
      <w:pPr>
        <w:pStyle w:val="Codesmall"/>
      </w:pPr>
      <w:r>
        <w:t xml:space="preserve">  </w:t>
      </w:r>
      <w:r w:rsidR="00105CCB">
        <w:t xml:space="preserve">          }</w:t>
      </w:r>
    </w:p>
    <w:p w14:paraId="4C01FD5E" w14:textId="0B1DEE0B" w:rsidR="006570BF" w:rsidRDefault="00581577" w:rsidP="00105CCB">
      <w:pPr>
        <w:pStyle w:val="Codesmall"/>
      </w:pPr>
      <w:r>
        <w:t xml:space="preserve">  </w:t>
      </w:r>
      <w:r w:rsidR="006570BF">
        <w:t xml:space="preserve">        }</w:t>
      </w:r>
    </w:p>
    <w:p w14:paraId="0361D219" w14:textId="4B10D870" w:rsidR="006570BF" w:rsidRDefault="00581577" w:rsidP="00105CCB">
      <w:pPr>
        <w:pStyle w:val="Codesmall"/>
      </w:pPr>
      <w:r>
        <w:t xml:space="preserve">  </w:t>
      </w:r>
      <w:r w:rsidR="006570BF">
        <w:t xml:space="preserve">      </w:t>
      </w:r>
      <w:r>
        <w:t>]</w:t>
      </w:r>
    </w:p>
    <w:p w14:paraId="509E81F0" w14:textId="43526867" w:rsidR="00581577" w:rsidRDefault="00581577"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894" w:name="_Toc534899796"/>
      <w:r w:rsidRPr="001D7651">
        <w:t xml:space="preserve">Minimal recommended SARIF </w:t>
      </w:r>
      <w:r w:rsidR="00EA1C84">
        <w:t xml:space="preserve">log </w:t>
      </w:r>
      <w:r w:rsidRPr="001D7651">
        <w:t>file without source information</w:t>
      </w:r>
      <w:bookmarkEnd w:id="894"/>
    </w:p>
    <w:p w14:paraId="0C8A9C7D" w14:textId="6794C44A" w:rsidR="001D7651" w:rsidRDefault="001D7651" w:rsidP="001D7651">
      <w:r w:rsidRPr="001D7651">
        <w:t>This is a minimal recommended SARIF file for the case where</w:t>
      </w:r>
    </w:p>
    <w:p w14:paraId="1B15DF0E" w14:textId="6D950CC7" w:rsidR="001D7651" w:rsidRDefault="001D7651" w:rsidP="00EA540C">
      <w:pPr>
        <w:pStyle w:val="ListParagraph"/>
        <w:numPr>
          <w:ilvl w:val="0"/>
          <w:numId w:val="31"/>
        </w:numPr>
      </w:pPr>
      <w:r>
        <w:t>The analysis tool was run with the intent of scanning files and producing results (see §</w:t>
      </w:r>
      <w:r>
        <w:fldChar w:fldCharType="begin"/>
      </w:r>
      <w:r>
        <w:instrText xml:space="preserve"> REF _Ref493350972 \w \h </w:instrText>
      </w:r>
      <w:r>
        <w:fldChar w:fldCharType="separate"/>
      </w:r>
      <w:r w:rsidR="00820181">
        <w:t>3.13.14</w:t>
      </w:r>
      <w:r>
        <w:fldChar w:fldCharType="end"/>
      </w:r>
      <w:r>
        <w:t>), but</w:t>
      </w:r>
    </w:p>
    <w:p w14:paraId="513B4949" w14:textId="288E5027" w:rsidR="001D7651" w:rsidRDefault="001D7651" w:rsidP="00EA540C">
      <w:pPr>
        <w:pStyle w:val="ListParagraph"/>
        <w:numPr>
          <w:ilvl w:val="0"/>
          <w:numId w:val="31"/>
        </w:numPr>
      </w:pPr>
      <w:r>
        <w:t>The analysis tool does not have source location information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2255A23B"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820181">
        <w:t>3.13</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820181">
        <w:t>3.13.14</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820181">
        <w:t>3.22</w:t>
      </w:r>
      <w:r>
        <w:fldChar w:fldCharType="end"/>
      </w:r>
      <w:r>
        <w:t xml:space="preserve">) so the recommended elements of the </w:t>
      </w:r>
      <w:r w:rsidRPr="001D7651">
        <w:rPr>
          <w:rStyle w:val="CODEtemp"/>
        </w:rPr>
        <w:t>result</w:t>
      </w:r>
      <w:r>
        <w:t xml:space="preserve"> object can be shown.</w:t>
      </w:r>
    </w:p>
    <w:p w14:paraId="7469062E" w14:textId="3132665C" w:rsidR="001D7651" w:rsidRDefault="001D7651" w:rsidP="001D7651">
      <w:r>
        <w:t>It</w:t>
      </w:r>
      <w:r w:rsidR="00830F21">
        <w:t>s</w:t>
      </w:r>
      <w:r>
        <w:t xml:space="preserve"> </w:t>
      </w:r>
      <w:r w:rsidRPr="001D7651">
        <w:rPr>
          <w:rStyle w:val="CODEtemp"/>
        </w:rPr>
        <w:t>run.files</w:t>
      </w:r>
      <w:r>
        <w:t xml:space="preserve"> property (§</w:t>
      </w:r>
      <w:r w:rsidR="00830F21">
        <w:fldChar w:fldCharType="begin"/>
      </w:r>
      <w:r w:rsidR="00830F21">
        <w:instrText xml:space="preserve"> REF _Ref507667580 \r \h </w:instrText>
      </w:r>
      <w:r w:rsidR="00830F21">
        <w:fldChar w:fldCharType="separate"/>
      </w:r>
      <w:r w:rsidR="00820181">
        <w:t>3.13.11</w:t>
      </w:r>
      <w:r w:rsidR="00830F21">
        <w:fldChar w:fldCharType="end"/>
      </w:r>
      <w:r>
        <w:t>) specif</w:t>
      </w:r>
      <w:r w:rsidR="00830F21">
        <w:t>ies</w:t>
      </w:r>
      <w:r>
        <w:t xml:space="preserve"> only those files in which the tool detected a result.</w:t>
      </w:r>
    </w:p>
    <w:p w14:paraId="76A5A66E" w14:textId="56355BC3" w:rsidR="001D7651" w:rsidRDefault="001D7651" w:rsidP="001D7651">
      <w:r>
        <w:t xml:space="preserve">It contains a </w:t>
      </w:r>
      <w:proofErr w:type="spellStart"/>
      <w:r w:rsidRPr="001D7651">
        <w:rPr>
          <w:rStyle w:val="CODEtemp"/>
        </w:rPr>
        <w:t>run.logicalLocations</w:t>
      </w:r>
      <w:proofErr w:type="spellEnd"/>
      <w:r>
        <w:t xml:space="preserve"> property (§</w:t>
      </w:r>
      <w:r>
        <w:fldChar w:fldCharType="begin"/>
      </w:r>
      <w:r>
        <w:instrText xml:space="preserve"> REF _Ref493479000 \w \h </w:instrText>
      </w:r>
      <w:r>
        <w:fldChar w:fldCharType="separate"/>
      </w:r>
      <w:r w:rsidR="00820181">
        <w:t>3.13.12</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0B5F9802" w:rsidR="001D7651" w:rsidRDefault="001D7651" w:rsidP="00D71A1D">
      <w:pPr>
        <w:pStyle w:val="Codesmall"/>
      </w:pPr>
      <w:r>
        <w:t xml:space="preserve">  "version": "</w:t>
      </w:r>
      <w:r w:rsidR="00EA1C84">
        <w:t>2</w:t>
      </w:r>
      <w:r>
        <w:t>.0.0",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77777777" w:rsidR="001D7651" w:rsidRDefault="001D7651" w:rsidP="00D71A1D">
      <w:pPr>
        <w:pStyle w:val="Codesmall"/>
      </w:pPr>
      <w:r>
        <w:t xml:space="preserve">      "tool": {</w:t>
      </w:r>
    </w:p>
    <w:p w14:paraId="4B3B7641" w14:textId="31122A63" w:rsidR="001D7651" w:rsidRDefault="001D7651" w:rsidP="00D71A1D">
      <w:pPr>
        <w:pStyle w:val="Codesmall"/>
      </w:pPr>
      <w:r>
        <w:t xml:space="preserve">        "name": "</w:t>
      </w:r>
      <w:proofErr w:type="spellStart"/>
      <w:r>
        <w:t>BinaryScanner</w:t>
      </w:r>
      <w:proofErr w:type="spellEnd"/>
      <w:r>
        <w:t>"</w:t>
      </w:r>
    </w:p>
    <w:p w14:paraId="4C2F0FF8" w14:textId="77777777" w:rsidR="001D7651" w:rsidRDefault="001D7651" w:rsidP="00D71A1D">
      <w:pPr>
        <w:pStyle w:val="Codesmall"/>
      </w:pPr>
      <w:r>
        <w:t xml:space="preserve">      },</w:t>
      </w:r>
    </w:p>
    <w:p w14:paraId="44848BEA" w14:textId="604C19A0" w:rsidR="001D7651" w:rsidRDefault="001D7651" w:rsidP="00D71A1D">
      <w:pPr>
        <w:pStyle w:val="Codesmall"/>
      </w:pPr>
      <w:r>
        <w:t xml:space="preserve">      "files": </w:t>
      </w:r>
      <w:r w:rsidR="00581577">
        <w:t>[</w:t>
      </w:r>
    </w:p>
    <w:p w14:paraId="2BF85C49" w14:textId="361475CE" w:rsidR="001D7651" w:rsidRDefault="001D7651" w:rsidP="00D71A1D">
      <w:pPr>
        <w:pStyle w:val="Codesmall"/>
      </w:pPr>
      <w:r>
        <w:t xml:space="preserve">        {</w:t>
      </w:r>
    </w:p>
    <w:p w14:paraId="5229DC36" w14:textId="01FA866B" w:rsidR="00581577" w:rsidRDefault="00581577" w:rsidP="00D71A1D">
      <w:pPr>
        <w:pStyle w:val="Codesmall"/>
      </w:pPr>
      <w:r>
        <w:t xml:space="preserve">          "</w:t>
      </w:r>
      <w:proofErr w:type="spellStart"/>
      <w:r>
        <w:t>fileLocation</w:t>
      </w:r>
      <w:proofErr w:type="spellEnd"/>
      <w:r>
        <w:t>": {</w:t>
      </w:r>
    </w:p>
    <w:p w14:paraId="0303694D" w14:textId="358BD368" w:rsidR="00581577" w:rsidRDefault="00581577" w:rsidP="00D71A1D">
      <w:pPr>
        <w:pStyle w:val="Codesmall"/>
      </w:pPr>
      <w:r>
        <w:t xml:space="preserve">            "uri": "file://build.example.com/work/bin/example"</w:t>
      </w:r>
    </w:p>
    <w:p w14:paraId="6B6F8080" w14:textId="6F0A876E" w:rsidR="00581577" w:rsidRDefault="00581577" w:rsidP="00D71A1D">
      <w:pPr>
        <w:pStyle w:val="Codesmall"/>
      </w:pPr>
      <w:r>
        <w:t xml:space="preserve">          },</w:t>
      </w:r>
    </w:p>
    <w:p w14:paraId="71F932E9" w14:textId="77777777" w:rsidR="001D7651" w:rsidRDefault="001D7651" w:rsidP="00D71A1D">
      <w:pPr>
        <w:pStyle w:val="Codesmall"/>
      </w:pPr>
      <w:r>
        <w:t xml:space="preserve">          "</w:t>
      </w:r>
      <w:proofErr w:type="spellStart"/>
      <w:r>
        <w:t>mimeType</w:t>
      </w:r>
      <w:proofErr w:type="spellEnd"/>
      <w:r>
        <w:t>": "application/</w:t>
      </w:r>
      <w:proofErr w:type="spellStart"/>
      <w:r>
        <w:t>vnd.microsoft.portable</w:t>
      </w:r>
      <w:proofErr w:type="spellEnd"/>
      <w:r>
        <w:t>-executable"</w:t>
      </w:r>
    </w:p>
    <w:p w14:paraId="0022FF0C" w14:textId="77777777" w:rsidR="001D7651" w:rsidRDefault="001D7651" w:rsidP="00D71A1D">
      <w:pPr>
        <w:pStyle w:val="Codesmall"/>
      </w:pPr>
      <w:r>
        <w:t xml:space="preserve">        }</w:t>
      </w:r>
    </w:p>
    <w:p w14:paraId="599F2023" w14:textId="49F82F7C" w:rsidR="001D7651" w:rsidRDefault="001D7651" w:rsidP="00D71A1D">
      <w:pPr>
        <w:pStyle w:val="Codesmall"/>
      </w:pPr>
      <w:r>
        <w:lastRenderedPageBreak/>
        <w:t xml:space="preserve">      </w:t>
      </w:r>
      <w:r w:rsidR="00581577">
        <w:t>],</w:t>
      </w:r>
    </w:p>
    <w:p w14:paraId="48A0C212" w14:textId="5142851B" w:rsidR="001D7651" w:rsidRDefault="001D7651" w:rsidP="00D71A1D">
      <w:pPr>
        <w:pStyle w:val="Codesmall"/>
      </w:pPr>
      <w:r>
        <w:t xml:space="preserve">      "</w:t>
      </w:r>
      <w:proofErr w:type="spellStart"/>
      <w:r>
        <w:t>logicalLocations</w:t>
      </w:r>
      <w:proofErr w:type="spellEnd"/>
      <w:r>
        <w:t xml:space="preserve">": </w:t>
      </w:r>
      <w:r w:rsidR="00581577">
        <w:t>[</w:t>
      </w:r>
    </w:p>
    <w:p w14:paraId="5A420F38" w14:textId="7FF94D92" w:rsidR="001D7651" w:rsidRDefault="001D7651" w:rsidP="00D71A1D">
      <w:pPr>
        <w:pStyle w:val="Codesmall"/>
      </w:pPr>
      <w:r>
        <w:t xml:space="preserv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1A21E868" w:rsidR="001D7651" w:rsidRDefault="001D7651" w:rsidP="00D71A1D">
      <w:pPr>
        <w:pStyle w:val="Codesmall"/>
      </w:pPr>
      <w:r>
        <w:t xml:space="preserve">        {</w:t>
      </w:r>
    </w:p>
    <w:p w14:paraId="3F41AF82" w14:textId="3B93189C" w:rsidR="001D7651" w:rsidRDefault="001D7651" w:rsidP="00D71A1D">
      <w:pPr>
        <w:pStyle w:val="Codesmall"/>
      </w:pPr>
      <w:r>
        <w:t xml:space="preserve">          "name": "Worker",</w:t>
      </w:r>
    </w:p>
    <w:p w14:paraId="1523DA50" w14:textId="488047F0" w:rsidR="00581577" w:rsidRDefault="00581577" w:rsidP="00D71A1D">
      <w:pPr>
        <w:pStyle w:val="Codesmall"/>
      </w:pPr>
      <w:r>
        <w:t xml:space="preserve">          "</w:t>
      </w:r>
      <w:proofErr w:type="spellStart"/>
      <w:r>
        <w:t>fullyQualifiedName</w:t>
      </w:r>
      <w:proofErr w:type="spellEnd"/>
      <w:r>
        <w:t>": "</w:t>
      </w:r>
      <w:proofErr w:type="spellStart"/>
      <w:r>
        <w:t>Example.Worker</w:t>
      </w:r>
      <w:proofErr w:type="spellEnd"/>
      <w:r>
        <w:t>",</w:t>
      </w:r>
    </w:p>
    <w:p w14:paraId="55F6E939" w14:textId="77777777" w:rsidR="001D7651" w:rsidRDefault="001D7651" w:rsidP="00D71A1D">
      <w:pPr>
        <w:pStyle w:val="Codesmall"/>
      </w:pPr>
      <w:r>
        <w:t xml:space="preserve">          "kind": "type",</w:t>
      </w:r>
    </w:p>
    <w:p w14:paraId="7C5E05DF" w14:textId="4CC6DAE3" w:rsidR="001D7651" w:rsidRDefault="001D7651" w:rsidP="00D71A1D">
      <w:pPr>
        <w:pStyle w:val="Codesmall"/>
      </w:pPr>
      <w:r>
        <w:t xml:space="preserve">          "</w:t>
      </w:r>
      <w:proofErr w:type="spellStart"/>
      <w:r w:rsidR="00581577">
        <w:t>parentIndex</w:t>
      </w:r>
      <w:proofErr w:type="spellEnd"/>
      <w:r>
        <w:t xml:space="preserve">": </w:t>
      </w:r>
      <w:r w:rsidR="00581577">
        <w:t>0</w:t>
      </w:r>
    </w:p>
    <w:p w14:paraId="3E1437DE" w14:textId="77777777" w:rsidR="001D7651" w:rsidRDefault="001D7651" w:rsidP="00D71A1D">
      <w:pPr>
        <w:pStyle w:val="Codesmall"/>
      </w:pPr>
      <w:r>
        <w:t xml:space="preserve">        },</w:t>
      </w:r>
    </w:p>
    <w:p w14:paraId="28B0233B" w14:textId="03C82523" w:rsidR="001D7651" w:rsidRDefault="001D7651" w:rsidP="00D71A1D">
      <w:pPr>
        <w:pStyle w:val="Codesmall"/>
      </w:pPr>
      <w:r>
        <w:t xml:space="preserve">        {</w:t>
      </w:r>
    </w:p>
    <w:p w14:paraId="08445146" w14:textId="77777777" w:rsidR="001D7651" w:rsidRDefault="001D7651" w:rsidP="00D71A1D">
      <w:pPr>
        <w:pStyle w:val="Codesmall"/>
      </w:pPr>
      <w:r>
        <w:t xml:space="preserve">          "name": "</w:t>
      </w:r>
      <w:proofErr w:type="spellStart"/>
      <w:r>
        <w:t>DoWork</w:t>
      </w:r>
      <w:proofErr w:type="spellEnd"/>
      <w:r>
        <w:t>",</w:t>
      </w:r>
    </w:p>
    <w:p w14:paraId="747038AE" w14:textId="3E36AD9B" w:rsidR="00581577" w:rsidRDefault="00581577" w:rsidP="00581577">
      <w:pPr>
        <w:pStyle w:val="Codesmall"/>
      </w:pPr>
      <w:r>
        <w:t xml:space="preserve">          "</w:t>
      </w:r>
      <w:proofErr w:type="spellStart"/>
      <w:r>
        <w:t>fullyQualifiedName</w:t>
      </w:r>
      <w:proofErr w:type="spellEnd"/>
      <w:r>
        <w:t>": "</w:t>
      </w:r>
      <w:proofErr w:type="spellStart"/>
      <w:r>
        <w:t>Example.Worker.DoWork</w:t>
      </w:r>
      <w:proofErr w:type="spellEnd"/>
      <w:r>
        <w:t>",</w:t>
      </w:r>
    </w:p>
    <w:p w14:paraId="3FEE9ECE" w14:textId="77777777" w:rsidR="001D7651" w:rsidRDefault="001D7651" w:rsidP="00D71A1D">
      <w:pPr>
        <w:pStyle w:val="Codesmall"/>
      </w:pPr>
      <w:r>
        <w:t xml:space="preserve">          "kind": "function",</w:t>
      </w:r>
    </w:p>
    <w:p w14:paraId="404F1D67" w14:textId="729BEDB8" w:rsidR="001D7651" w:rsidRDefault="001D7651" w:rsidP="00D71A1D">
      <w:pPr>
        <w:pStyle w:val="Codesmall"/>
      </w:pPr>
      <w:r>
        <w:t xml:space="preserve">          "</w:t>
      </w:r>
      <w:proofErr w:type="spellStart"/>
      <w:r w:rsidR="00581577">
        <w:t>parentIndex</w:t>
      </w:r>
      <w:proofErr w:type="spellEnd"/>
      <w:r>
        <w:t xml:space="preserve">": </w:t>
      </w:r>
      <w:r w:rsidR="00581577">
        <w:t>1</w:t>
      </w:r>
    </w:p>
    <w:p w14:paraId="3627C6B8" w14:textId="77777777" w:rsidR="001D7651" w:rsidRDefault="001D7651" w:rsidP="00D71A1D">
      <w:pPr>
        <w:pStyle w:val="Codesmall"/>
      </w:pPr>
      <w:r>
        <w:t xml:space="preserve">        }</w:t>
      </w:r>
    </w:p>
    <w:p w14:paraId="2EFF5391" w14:textId="62FB957E" w:rsidR="001D7651" w:rsidRDefault="001D7651" w:rsidP="00D71A1D">
      <w:pPr>
        <w:pStyle w:val="Codesmall"/>
      </w:pPr>
      <w:r>
        <w:t xml:space="preserve">      </w:t>
      </w:r>
      <w:r w:rsidR="00581577">
        <w:t>],</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w:t>
      </w:r>
      <w:proofErr w:type="spellStart"/>
      <w:r>
        <w:t>ruleId</w:t>
      </w:r>
      <w:proofErr w:type="spellEnd"/>
      <w:r>
        <w:t>":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3211867F" w:rsidR="00D71A1D" w:rsidRDefault="00D71A1D" w:rsidP="00D71A1D">
      <w:pPr>
        <w:pStyle w:val="Codesmall"/>
      </w:pPr>
      <w:r>
        <w:t xml:space="preserve">            "</w:t>
      </w:r>
      <w:proofErr w:type="spellStart"/>
      <w:r>
        <w:t>richText</w:t>
      </w:r>
      <w:proofErr w:type="spellEnd"/>
      <w:r>
        <w: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77777777" w:rsidR="001D7651" w:rsidRDefault="001D7651" w:rsidP="00D71A1D">
      <w:pPr>
        <w:pStyle w:val="Codesmall"/>
      </w:pPr>
      <w:r>
        <w:t xml:space="preserve">            {</w:t>
      </w:r>
    </w:p>
    <w:p w14:paraId="1E842DB1" w14:textId="1B624144" w:rsidR="001D7651" w:rsidRDefault="001D7651" w:rsidP="00D71A1D">
      <w:pPr>
        <w:pStyle w:val="Codesmall"/>
      </w:pPr>
      <w:r>
        <w:t xml:space="preserve">              "</w:t>
      </w:r>
      <w:proofErr w:type="spellStart"/>
      <w:r>
        <w:t>fullyQualifiedLogicalName</w:t>
      </w:r>
      <w:proofErr w:type="spellEnd"/>
      <w:r>
        <w:t>": "</w:t>
      </w:r>
      <w:proofErr w:type="spellStart"/>
      <w:r>
        <w:t>Example.Worker.DoWork</w:t>
      </w:r>
      <w:proofErr w:type="spellEnd"/>
      <w:r>
        <w:t>"</w:t>
      </w:r>
      <w:r w:rsidR="00581577">
        <w:t>,</w:t>
      </w:r>
    </w:p>
    <w:p w14:paraId="236E7FC2" w14:textId="2C7C4FEA" w:rsidR="00581577" w:rsidRDefault="00581577" w:rsidP="00D71A1D">
      <w:pPr>
        <w:pStyle w:val="Codesmall"/>
      </w:pPr>
      <w:r>
        <w:t xml:space="preserve">              "</w:t>
      </w:r>
      <w:proofErr w:type="spellStart"/>
      <w:r>
        <w:t>logicalLocationIndex</w:t>
      </w:r>
      <w:proofErr w:type="spellEnd"/>
      <w:r>
        <w:t>": 2</w:t>
      </w:r>
    </w:p>
    <w:p w14:paraId="4FD9A2F6" w14:textId="77777777"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41BEF2FC" w14:textId="3A2E8F90" w:rsidR="001D7651" w:rsidRDefault="001D7651" w:rsidP="001D7651">
      <w:pPr>
        <w:pStyle w:val="AppendixHeading2"/>
      </w:pPr>
      <w:bookmarkStart w:id="895" w:name="_Toc534899797"/>
      <w:r w:rsidRPr="001D7651">
        <w:t xml:space="preserve">SARIF </w:t>
      </w:r>
      <w:r w:rsidR="00D71A1D">
        <w:t xml:space="preserve">resource </w:t>
      </w:r>
      <w:r w:rsidRPr="001D7651">
        <w:t xml:space="preserve">file </w:t>
      </w:r>
      <w:r w:rsidR="00D71A1D">
        <w:t>with</w:t>
      </w:r>
      <w:r w:rsidRPr="001D7651">
        <w:t xml:space="preserve"> rule metadata</w:t>
      </w:r>
      <w:bookmarkEnd w:id="895"/>
    </w:p>
    <w:p w14:paraId="269DD195" w14:textId="3FA0AECD" w:rsidR="001B06D8" w:rsidRDefault="001B06D8" w:rsidP="001B06D8">
      <w:r w:rsidRPr="001B06D8">
        <w:t xml:space="preserve">This sample demonstrates the use of SARIF for exporting a tool's rule metadata. The file </w:t>
      </w:r>
      <w:r w:rsidR="00D71A1D">
        <w:t>conforms to the SARIF resource file format (§</w:t>
      </w:r>
      <w:r w:rsidR="00D71A1D">
        <w:fldChar w:fldCharType="begin"/>
      </w:r>
      <w:r w:rsidR="00D71A1D">
        <w:instrText xml:space="preserve"> REF _Ref508811723 \r \h </w:instrText>
      </w:r>
      <w:r w:rsidR="00D71A1D">
        <w:fldChar w:fldCharType="separate"/>
      </w:r>
      <w:r w:rsidR="00820181">
        <w:t>3.11.6.5</w:t>
      </w:r>
      <w:r w:rsidR="00D71A1D">
        <w:fldChar w:fldCharType="end"/>
      </w:r>
      <w:r w:rsidR="00D71A1D">
        <w:t>) and</w:t>
      </w:r>
      <w:r w:rsidR="00D71A1D" w:rsidRPr="001B06D8">
        <w:t xml:space="preserve"> </w:t>
      </w:r>
      <w:r w:rsidRPr="001B06D8">
        <w:t>contains rule metadata</w:t>
      </w:r>
      <w:r w:rsidR="00D71A1D">
        <w:t xml:space="preserve"> for the language specified by </w:t>
      </w:r>
      <w:proofErr w:type="spellStart"/>
      <w:r w:rsidR="00D71A1D" w:rsidRPr="007144B5">
        <w:rPr>
          <w:rStyle w:val="CODEtemp"/>
        </w:rPr>
        <w:t>tool.language</w:t>
      </w:r>
      <w:proofErr w:type="spellEnd"/>
      <w:r w:rsidR="00D71A1D">
        <w:t xml:space="preserve"> (§</w:t>
      </w:r>
      <w:r w:rsidR="00D71A1D">
        <w:fldChar w:fldCharType="begin"/>
      </w:r>
      <w:r w:rsidR="00D71A1D">
        <w:instrText xml:space="preserve"> REF _Ref508811658 \r \h </w:instrText>
      </w:r>
      <w:r w:rsidR="00D71A1D">
        <w:fldChar w:fldCharType="separate"/>
      </w:r>
      <w:r w:rsidR="00820181">
        <w:t>3.16.8</w:t>
      </w:r>
      <w:r w:rsidR="00D71A1D">
        <w:fldChar w:fldCharType="end"/>
      </w:r>
      <w:r w:rsidR="00D71A1D">
        <w:t>)</w:t>
      </w:r>
      <w:r w:rsidRPr="001B06D8">
        <w:t>.</w:t>
      </w:r>
    </w:p>
    <w:p w14:paraId="144E4274" w14:textId="77777777" w:rsidR="001B06D8" w:rsidRDefault="001B06D8" w:rsidP="003576BB">
      <w:pPr>
        <w:pStyle w:val="Codesmall"/>
      </w:pPr>
      <w:r>
        <w:t>{</w:t>
      </w:r>
    </w:p>
    <w:p w14:paraId="195816BD" w14:textId="1D760773" w:rsidR="001B06D8" w:rsidRDefault="001B06D8" w:rsidP="003576BB">
      <w:pPr>
        <w:pStyle w:val="Codesmall"/>
      </w:pPr>
      <w:r>
        <w:t xml:space="preserve">  "version": "</w:t>
      </w:r>
      <w:r w:rsidR="00EA1C84">
        <w:t>2</w:t>
      </w:r>
      <w:r>
        <w:t>.0.0",</w:t>
      </w:r>
    </w:p>
    <w:p w14:paraId="636D05C8" w14:textId="77777777" w:rsidR="001B06D8" w:rsidRDefault="001B06D8" w:rsidP="003576BB">
      <w:pPr>
        <w:pStyle w:val="Codesmall"/>
      </w:pPr>
      <w:r>
        <w:t xml:space="preserve">  "runs": [</w:t>
      </w:r>
    </w:p>
    <w:p w14:paraId="6883C18A" w14:textId="77777777" w:rsidR="001B06D8" w:rsidRDefault="001B06D8" w:rsidP="003576BB">
      <w:pPr>
        <w:pStyle w:val="Codesmall"/>
      </w:pPr>
      <w:r>
        <w:t xml:space="preserve">    {</w:t>
      </w:r>
    </w:p>
    <w:p w14:paraId="21A4BCF3" w14:textId="77777777" w:rsidR="001B06D8" w:rsidRDefault="001B06D8" w:rsidP="003576BB">
      <w:pPr>
        <w:pStyle w:val="Codesmall"/>
      </w:pPr>
      <w:r>
        <w:t xml:space="preserve">      "tool": {</w:t>
      </w:r>
    </w:p>
    <w:p w14:paraId="47F18CBF" w14:textId="77777777" w:rsidR="001B06D8" w:rsidRDefault="001B06D8" w:rsidP="003576BB">
      <w:pPr>
        <w:pStyle w:val="Codesmall"/>
      </w:pPr>
      <w:r>
        <w:t xml:space="preserve">        "name": "</w:t>
      </w:r>
      <w:proofErr w:type="spellStart"/>
      <w:r>
        <w:t>BinaryAnalyzer</w:t>
      </w:r>
      <w:proofErr w:type="spellEnd"/>
      <w:r>
        <w:t>",</w:t>
      </w:r>
    </w:p>
    <w:p w14:paraId="2E29B5CE" w14:textId="77777777" w:rsidR="000E0B43" w:rsidRDefault="003576BB" w:rsidP="003576BB">
      <w:pPr>
        <w:pStyle w:val="Codesmall"/>
      </w:pPr>
      <w:r>
        <w:t xml:space="preserve">        "language": "</w:t>
      </w:r>
      <w:proofErr w:type="spellStart"/>
      <w:r>
        <w:t>en</w:t>
      </w:r>
      <w:proofErr w:type="spellEnd"/>
      <w:r>
        <w:t>-US"</w:t>
      </w:r>
    </w:p>
    <w:p w14:paraId="7D59D944" w14:textId="2E817865" w:rsidR="003576BB" w:rsidRDefault="000E0B43" w:rsidP="003576BB">
      <w:pPr>
        <w:pStyle w:val="Codesmall"/>
      </w:pPr>
      <w:r>
        <w:t xml:space="preserve">      }</w:t>
      </w:r>
      <w:r w:rsidR="003576BB">
        <w:t>,</w:t>
      </w:r>
    </w:p>
    <w:p w14:paraId="7AF0F51E" w14:textId="395280DA" w:rsidR="003576BB" w:rsidRDefault="003576BB" w:rsidP="003576BB">
      <w:pPr>
        <w:pStyle w:val="Codesmall"/>
      </w:pPr>
      <w:r>
        <w:t xml:space="preserve">      "resources": {</w:t>
      </w:r>
    </w:p>
    <w:p w14:paraId="12CC6311" w14:textId="68A2E11B" w:rsidR="001B06D8" w:rsidRDefault="003576BB" w:rsidP="003576BB">
      <w:pPr>
        <w:pStyle w:val="Codesmall"/>
      </w:pPr>
      <w:r>
        <w:t xml:space="preserve">  </w:t>
      </w:r>
      <w:r w:rsidR="00D71A1D">
        <w:t xml:space="preserve"> </w:t>
      </w:r>
      <w:r w:rsidR="001B06D8">
        <w:t xml:space="preserve">     "rules": </w:t>
      </w:r>
      <w:r w:rsidR="00581577">
        <w:t>[</w:t>
      </w:r>
    </w:p>
    <w:p w14:paraId="46012D96" w14:textId="4BA2BCF2" w:rsidR="001B06D8" w:rsidRDefault="001B06D8" w:rsidP="003576BB">
      <w:pPr>
        <w:pStyle w:val="Codesmall"/>
      </w:pPr>
      <w:r>
        <w:t xml:space="preserve">   </w:t>
      </w:r>
      <w:r w:rsidR="00D71A1D">
        <w:t xml:space="preserve">  </w:t>
      </w:r>
      <w:r>
        <w:t xml:space="preserve">     {</w:t>
      </w:r>
    </w:p>
    <w:p w14:paraId="363EA5FD" w14:textId="42120658" w:rsidR="001B06D8" w:rsidRDefault="001B06D8" w:rsidP="003576BB">
      <w:pPr>
        <w:pStyle w:val="Codesmall"/>
      </w:pPr>
      <w:r>
        <w:t xml:space="preserve">  </w:t>
      </w:r>
      <w:r w:rsidR="003576BB">
        <w:t xml:space="preserve">  </w:t>
      </w:r>
      <w:r>
        <w:t xml:space="preserve"> </w:t>
      </w:r>
      <w:r w:rsidR="00D71A1D">
        <w:t xml:space="preserve">  </w:t>
      </w:r>
      <w:r>
        <w:t xml:space="preserve">     "id": "BA2006",</w:t>
      </w:r>
    </w:p>
    <w:p w14:paraId="024BF5BA" w14:textId="7BD3579D" w:rsidR="003576BB" w:rsidRDefault="001B06D8" w:rsidP="003576BB">
      <w:pPr>
        <w:pStyle w:val="Codesmall"/>
      </w:pPr>
      <w:r>
        <w:t xml:space="preserve">    </w:t>
      </w:r>
      <w:r w:rsidR="003576BB">
        <w:t xml:space="preserve">  </w:t>
      </w:r>
      <w:r>
        <w:t xml:space="preserve"> </w:t>
      </w:r>
      <w:r w:rsidR="00D71A1D">
        <w:t xml:space="preserve">  </w:t>
      </w:r>
      <w:r>
        <w:t xml:space="preserve">   "name": </w:t>
      </w:r>
      <w:r w:rsidR="003576BB">
        <w:t>{</w:t>
      </w:r>
    </w:p>
    <w:p w14:paraId="699649B5" w14:textId="0D9AA3CF" w:rsidR="003576BB" w:rsidRDefault="003576BB" w:rsidP="003576BB">
      <w:pPr>
        <w:pStyle w:val="Codesmall"/>
      </w:pPr>
      <w:r>
        <w:t xml:space="preserve">              "text": </w:t>
      </w:r>
      <w:r w:rsidR="001B06D8">
        <w:t>"</w:t>
      </w:r>
      <w:proofErr w:type="spellStart"/>
      <w:r w:rsidR="001B06D8">
        <w:t>BuildWithSecureTools</w:t>
      </w:r>
      <w:proofErr w:type="spellEnd"/>
      <w:r w:rsidR="001B06D8">
        <w:t>"</w:t>
      </w:r>
    </w:p>
    <w:p w14:paraId="1C72B43A" w14:textId="6D199184" w:rsidR="001B06D8" w:rsidRDefault="003576BB" w:rsidP="003576BB">
      <w:pPr>
        <w:pStyle w:val="Codesmall"/>
      </w:pPr>
      <w:r>
        <w:t xml:space="preserve">            }</w:t>
      </w:r>
      <w:r w:rsidR="001B06D8">
        <w:t>,</w:t>
      </w:r>
    </w:p>
    <w:p w14:paraId="59C67348" w14:textId="0BBA1D99" w:rsidR="003576BB" w:rsidRDefault="001B06D8" w:rsidP="003576BB">
      <w:pPr>
        <w:pStyle w:val="Codesmall"/>
      </w:pPr>
      <w:r>
        <w:t xml:space="preserve">       </w:t>
      </w:r>
      <w:r w:rsidR="00D71A1D">
        <w:t xml:space="preserve">  </w:t>
      </w:r>
      <w:r>
        <w:t xml:space="preserve"> </w:t>
      </w:r>
      <w:r w:rsidR="003576BB">
        <w:t xml:space="preserve">  </w:t>
      </w:r>
      <w:r>
        <w:t>"</w:t>
      </w:r>
      <w:proofErr w:type="spellStart"/>
      <w:r>
        <w:t>shortDescription</w:t>
      </w:r>
      <w:proofErr w:type="spellEnd"/>
      <w:r>
        <w:t xml:space="preserve">": </w:t>
      </w:r>
      <w:r w:rsidR="003576BB">
        <w:t>{</w:t>
      </w:r>
    </w:p>
    <w:p w14:paraId="2E144DEF" w14:textId="7F370137" w:rsidR="001B06D8" w:rsidRDefault="003576BB" w:rsidP="003576BB">
      <w:pPr>
        <w:pStyle w:val="Codesmall"/>
      </w:pPr>
      <w:r>
        <w:t xml:space="preserve">              "text": </w:t>
      </w:r>
      <w:r w:rsidR="001B06D8">
        <w:t>"Application code should be compiled with</w:t>
      </w:r>
    </w:p>
    <w:p w14:paraId="3DD440F3" w14:textId="54317FBC" w:rsidR="003576BB" w:rsidRDefault="001B06D8" w:rsidP="003576BB">
      <w:pPr>
        <w:pStyle w:val="Codesmall"/>
      </w:pPr>
      <w:r>
        <w:t xml:space="preserve">         </w:t>
      </w:r>
      <w:r w:rsidR="00D71A1D">
        <w:t xml:space="preserve">  </w:t>
      </w:r>
      <w:r>
        <w:t xml:space="preserve">   </w:t>
      </w:r>
      <w:r w:rsidR="003576BB">
        <w:t xml:space="preserve">  </w:t>
      </w:r>
      <w:r>
        <w:t xml:space="preserve">       the most up-to-date tool sets."</w:t>
      </w:r>
    </w:p>
    <w:p w14:paraId="7778DC53" w14:textId="7A99060D" w:rsidR="001B06D8" w:rsidRDefault="003576BB" w:rsidP="003576BB">
      <w:pPr>
        <w:pStyle w:val="Codesmall"/>
      </w:pPr>
      <w:r>
        <w:t xml:space="preserve">            }</w:t>
      </w:r>
      <w:r w:rsidR="001B06D8">
        <w:t>,</w:t>
      </w:r>
    </w:p>
    <w:p w14:paraId="15727552" w14:textId="5B3B0B92" w:rsidR="003576BB" w:rsidRDefault="00D71A1D" w:rsidP="003576BB">
      <w:pPr>
        <w:pStyle w:val="Codesmall"/>
      </w:pPr>
      <w:r>
        <w:t xml:space="preserve">  </w:t>
      </w:r>
      <w:r w:rsidR="001B06D8">
        <w:t xml:space="preserve">          "</w:t>
      </w:r>
      <w:proofErr w:type="spellStart"/>
      <w:r w:rsidR="001B06D8">
        <w:t>fullDescription</w:t>
      </w:r>
      <w:proofErr w:type="spellEnd"/>
      <w:r w:rsidR="001B06D8">
        <w:t xml:space="preserve">": </w:t>
      </w:r>
      <w:r w:rsidR="003576BB">
        <w:t>{</w:t>
      </w:r>
    </w:p>
    <w:p w14:paraId="27E78DFC" w14:textId="0D21D00F" w:rsidR="001B06D8" w:rsidRDefault="003576BB" w:rsidP="003576BB">
      <w:pPr>
        <w:pStyle w:val="Codesmall"/>
      </w:pPr>
      <w:r>
        <w:t xml:space="preserve">              "text": </w:t>
      </w:r>
      <w:r w:rsidR="001B06D8">
        <w:t>"Application code should be compiled with</w:t>
      </w:r>
    </w:p>
    <w:p w14:paraId="7B8FA535" w14:textId="1E05827F" w:rsidR="001B06D8" w:rsidRDefault="001B06D8" w:rsidP="003576BB">
      <w:pPr>
        <w:pStyle w:val="Codesmall"/>
      </w:pPr>
      <w:r>
        <w:t xml:space="preserve">    </w:t>
      </w:r>
      <w:r w:rsidR="003576BB">
        <w:t xml:space="preserve">  </w:t>
      </w:r>
      <w:r>
        <w:t xml:space="preserve">                 the most up-to-date tool sets. The latest</w:t>
      </w:r>
    </w:p>
    <w:p w14:paraId="374BF26E" w14:textId="5160642A" w:rsidR="003576BB" w:rsidRDefault="001B06D8" w:rsidP="003576BB">
      <w:pPr>
        <w:pStyle w:val="Codesmall"/>
      </w:pPr>
      <w:r>
        <w:t xml:space="preserve">  </w:t>
      </w:r>
      <w:r w:rsidR="00D71A1D">
        <w:t xml:space="preserve">  </w:t>
      </w:r>
      <w:r>
        <w:t xml:space="preserve">  </w:t>
      </w:r>
      <w:r w:rsidR="003576BB">
        <w:t xml:space="preserve">  </w:t>
      </w:r>
      <w:r>
        <w:t xml:space="preserve">               version is 2.2."</w:t>
      </w:r>
    </w:p>
    <w:p w14:paraId="72A95263" w14:textId="75FC639C" w:rsidR="001B06D8" w:rsidRDefault="003576BB" w:rsidP="003576BB">
      <w:pPr>
        <w:pStyle w:val="Codesmall"/>
      </w:pPr>
      <w:r>
        <w:t xml:space="preserve">            }</w:t>
      </w:r>
      <w:r w:rsidR="001B06D8">
        <w:t>,</w:t>
      </w:r>
    </w:p>
    <w:p w14:paraId="64CA9214" w14:textId="30C99670" w:rsidR="001B06D8" w:rsidRDefault="001B06D8" w:rsidP="003576BB">
      <w:pPr>
        <w:pStyle w:val="Codesmall"/>
      </w:pPr>
      <w:r>
        <w:t xml:space="preserve">    </w:t>
      </w:r>
      <w:r w:rsidR="00D71A1D">
        <w:t xml:space="preserve">  </w:t>
      </w:r>
      <w:r>
        <w:t xml:space="preserve">    </w:t>
      </w:r>
      <w:r w:rsidR="003576BB">
        <w:t xml:space="preserve">  </w:t>
      </w:r>
      <w:r>
        <w:t>"</w:t>
      </w:r>
      <w:proofErr w:type="spellStart"/>
      <w:r>
        <w:t>message</w:t>
      </w:r>
      <w:r w:rsidR="003576BB">
        <w:t>String</w:t>
      </w:r>
      <w:r>
        <w:t>s</w:t>
      </w:r>
      <w:proofErr w:type="spellEnd"/>
      <w:r>
        <w:t>": {</w:t>
      </w:r>
    </w:p>
    <w:p w14:paraId="69B69500" w14:textId="6352569D" w:rsidR="001B06D8" w:rsidRDefault="001B06D8" w:rsidP="003576BB">
      <w:pPr>
        <w:pStyle w:val="Codesmall"/>
      </w:pPr>
      <w:r>
        <w:t xml:space="preserve">      </w:t>
      </w:r>
      <w:r w:rsidR="00D71A1D">
        <w:t xml:space="preserve">  </w:t>
      </w:r>
      <w:r>
        <w:t xml:space="preserve">    </w:t>
      </w:r>
      <w:r w:rsidR="003576BB">
        <w:t xml:space="preserve">  </w:t>
      </w:r>
      <w:r>
        <w:t>"</w:t>
      </w:r>
      <w:proofErr w:type="spellStart"/>
      <w:r>
        <w:t>Error_BadModule</w:t>
      </w:r>
      <w:proofErr w:type="spellEnd"/>
      <w:r>
        <w:t>": "built with {0} compiler version {1}</w:t>
      </w:r>
    </w:p>
    <w:p w14:paraId="4A52FBAE" w14:textId="5157D48A" w:rsidR="001B06D8" w:rsidRDefault="001B06D8" w:rsidP="003576BB">
      <w:pPr>
        <w:pStyle w:val="Codesmall"/>
      </w:pPr>
      <w:r>
        <w:lastRenderedPageBreak/>
        <w:t xml:space="preserve">        </w:t>
      </w:r>
      <w:r w:rsidR="00D71A1D">
        <w:t xml:space="preserve">  </w:t>
      </w:r>
      <w:r>
        <w:t xml:space="preserve">    </w:t>
      </w:r>
      <w:r w:rsidR="003576BB">
        <w:t xml:space="preserve">  </w:t>
      </w:r>
      <w:r>
        <w:t xml:space="preserve">                 (Front end version {2})",</w:t>
      </w:r>
    </w:p>
    <w:p w14:paraId="6BD00112" w14:textId="540B884C" w:rsidR="001B06D8" w:rsidRDefault="003576BB" w:rsidP="003576BB">
      <w:pPr>
        <w:pStyle w:val="Codesmall"/>
      </w:pPr>
      <w:r>
        <w:t xml:space="preserve">  </w:t>
      </w:r>
      <w:r w:rsidR="001B06D8">
        <w:t xml:space="preserve">          </w:t>
      </w:r>
      <w:r w:rsidR="00D71A1D">
        <w:t xml:space="preserve">  </w:t>
      </w:r>
      <w:r w:rsidR="001B06D8">
        <w:t>"Pass": "{0} was built with tools that satisfy</w:t>
      </w:r>
    </w:p>
    <w:p w14:paraId="6C8E2A0F" w14:textId="0686A666" w:rsidR="001B06D8" w:rsidRDefault="001B06D8" w:rsidP="003576BB">
      <w:pPr>
        <w:pStyle w:val="Codesmall"/>
      </w:pPr>
      <w:r>
        <w:t xml:space="preserve">              </w:t>
      </w:r>
      <w:r w:rsidR="00D71A1D">
        <w:t xml:space="preserve">  </w:t>
      </w:r>
      <w:r>
        <w:t xml:space="preserve">      configured policy.",</w:t>
      </w:r>
    </w:p>
    <w:p w14:paraId="52E4FACF" w14:textId="7E05948F" w:rsidR="001B06D8" w:rsidRDefault="00D71A1D" w:rsidP="003576BB">
      <w:pPr>
        <w:pStyle w:val="Codesmall"/>
      </w:pPr>
      <w:r>
        <w:t xml:space="preserve">  </w:t>
      </w:r>
      <w:r w:rsidR="003576BB">
        <w:t xml:space="preserve">  </w:t>
      </w:r>
      <w:r w:rsidR="001B06D8">
        <w:t xml:space="preserve">          "Error": "{0} was compiled with one or tools that do not</w:t>
      </w:r>
    </w:p>
    <w:p w14:paraId="24F07836" w14:textId="0D09F0E3" w:rsidR="001B06D8" w:rsidRDefault="001B06D8" w:rsidP="003576BB">
      <w:pPr>
        <w:pStyle w:val="Codesmall"/>
      </w:pPr>
      <w:r>
        <w:t xml:space="preserve">    </w:t>
      </w:r>
      <w:r w:rsidR="003576BB">
        <w:t xml:space="preserve">  </w:t>
      </w:r>
      <w:r>
        <w:t xml:space="preserve">                 satisfy configured policy.",</w:t>
      </w:r>
    </w:p>
    <w:p w14:paraId="36004493" w14:textId="0EA6EAD6" w:rsidR="001B06D8" w:rsidRDefault="001B06D8" w:rsidP="003576BB">
      <w:pPr>
        <w:pStyle w:val="Codesmall"/>
      </w:pPr>
      <w:r>
        <w:t xml:space="preserve">  </w:t>
      </w:r>
      <w:r w:rsidR="00D71A1D">
        <w:t xml:space="preserve">  </w:t>
      </w:r>
      <w:r>
        <w:t xml:space="preserve">  </w:t>
      </w:r>
      <w:r w:rsidR="003576BB">
        <w:t xml:space="preserve">  </w:t>
      </w:r>
      <w:r>
        <w:t xml:space="preserve">      "</w:t>
      </w:r>
      <w:proofErr w:type="spellStart"/>
      <w:r>
        <w:t>NotApplicable_InvalidMetadata</w:t>
      </w:r>
      <w:proofErr w:type="spellEnd"/>
      <w:r>
        <w:t>": "{0} was not evaluated for</w:t>
      </w:r>
    </w:p>
    <w:p w14:paraId="384085B6" w14:textId="7294536F" w:rsidR="001B06D8" w:rsidRDefault="001B06D8" w:rsidP="003576BB">
      <w:pPr>
        <w:pStyle w:val="Codesmall"/>
      </w:pPr>
      <w:r>
        <w:t xml:space="preserve">    </w:t>
      </w:r>
      <w:r w:rsidR="00D71A1D">
        <w:t xml:space="preserve">  </w:t>
      </w:r>
      <w:r>
        <w:t xml:space="preserve">  </w:t>
      </w:r>
      <w:r w:rsidR="003576BB">
        <w:t xml:space="preserve">  </w:t>
      </w:r>
      <w:r>
        <w:t xml:space="preserve">                                     check '{1}'."</w:t>
      </w:r>
    </w:p>
    <w:p w14:paraId="1E5665A5" w14:textId="477EEB26" w:rsidR="001B06D8" w:rsidRDefault="001B06D8" w:rsidP="003576BB">
      <w:pPr>
        <w:pStyle w:val="Codesmall"/>
      </w:pPr>
      <w:r>
        <w:t xml:space="preserve">      </w:t>
      </w:r>
      <w:r w:rsidR="00D71A1D">
        <w:t xml:space="preserve">  </w:t>
      </w:r>
      <w:r>
        <w:t xml:space="preserve">  </w:t>
      </w:r>
      <w:r w:rsidR="003576BB">
        <w:t xml:space="preserve">  </w:t>
      </w:r>
      <w:r>
        <w:t>},</w:t>
      </w:r>
    </w:p>
    <w:p w14:paraId="6B0FEB3E" w14:textId="49F648D5" w:rsidR="00ED67B5" w:rsidRDefault="00ED67B5" w:rsidP="003576BB">
      <w:pPr>
        <w:pStyle w:val="Codesmall"/>
      </w:pPr>
      <w:r>
        <w:t xml:space="preserve">            "configuration": {</w:t>
      </w:r>
    </w:p>
    <w:p w14:paraId="65CC9196" w14:textId="17D291DF" w:rsidR="00ED67B5" w:rsidRDefault="001B06D8" w:rsidP="003576BB">
      <w:pPr>
        <w:pStyle w:val="Codesmall"/>
      </w:pPr>
      <w:r>
        <w:t xml:space="preserve">        </w:t>
      </w:r>
      <w:r w:rsidR="00D71A1D">
        <w:t xml:space="preserve">  </w:t>
      </w:r>
      <w:r w:rsidR="003576BB">
        <w:t xml:space="preserve">  </w:t>
      </w:r>
      <w:r w:rsidR="00ED67B5">
        <w:t xml:space="preserve">  </w:t>
      </w:r>
      <w:r>
        <w:t>"</w:t>
      </w:r>
      <w:proofErr w:type="spellStart"/>
      <w:r>
        <w:t>defaultLevel</w:t>
      </w:r>
      <w:proofErr w:type="spellEnd"/>
      <w:r>
        <w:t>": "warning"</w:t>
      </w:r>
    </w:p>
    <w:p w14:paraId="73862C33" w14:textId="0ED9E876" w:rsidR="001B06D8" w:rsidRDefault="00ED67B5" w:rsidP="003576BB">
      <w:pPr>
        <w:pStyle w:val="Codesmall"/>
      </w:pPr>
      <w:r>
        <w:t xml:space="preserve">            }</w:t>
      </w:r>
      <w:r w:rsidR="001B06D8">
        <w:t>,</w:t>
      </w:r>
    </w:p>
    <w:p w14:paraId="7D5AA8BE" w14:textId="369168AA" w:rsidR="001B06D8" w:rsidRDefault="001B06D8" w:rsidP="003576BB">
      <w:pPr>
        <w:pStyle w:val="Codesmall"/>
      </w:pPr>
      <w:r>
        <w:t xml:space="preserve">        </w:t>
      </w:r>
      <w:r w:rsidR="00D71A1D">
        <w:t xml:space="preserve">  </w:t>
      </w:r>
      <w:r w:rsidR="003576BB">
        <w:t xml:space="preserve">  </w:t>
      </w:r>
      <w:r>
        <w:t>"</w:t>
      </w:r>
      <w:proofErr w:type="spellStart"/>
      <w:r>
        <w:t>helpUri</w:t>
      </w:r>
      <w:proofErr w:type="spellEnd"/>
      <w:r>
        <w:t>":</w:t>
      </w:r>
      <w:r w:rsidR="003576BB">
        <w:t xml:space="preserve"> </w:t>
      </w:r>
      <w:r>
        <w:t>"http://www.example.com/tools/BinaryAnalyzer/rules/BA2006"</w:t>
      </w:r>
    </w:p>
    <w:p w14:paraId="1A0889EC" w14:textId="5F8CAA2D" w:rsidR="001B06D8" w:rsidRDefault="001B06D8" w:rsidP="003576BB">
      <w:pPr>
        <w:pStyle w:val="Codesmall"/>
      </w:pPr>
      <w:r>
        <w:t xml:space="preserve">        </w:t>
      </w:r>
      <w:r w:rsidR="00D71A1D">
        <w:t xml:space="preserve">  </w:t>
      </w:r>
      <w:r>
        <w:t>}</w:t>
      </w:r>
    </w:p>
    <w:p w14:paraId="549FD0D0" w14:textId="3D377E95" w:rsidR="001B06D8" w:rsidRDefault="001B06D8" w:rsidP="003576BB">
      <w:pPr>
        <w:pStyle w:val="Codesmall"/>
      </w:pPr>
      <w:r>
        <w:t xml:space="preserve">      </w:t>
      </w:r>
      <w:r w:rsidR="00D71A1D">
        <w:t xml:space="preserve">  </w:t>
      </w:r>
      <w:r w:rsidR="00581577">
        <w:t>]</w:t>
      </w:r>
    </w:p>
    <w:p w14:paraId="68131C8E" w14:textId="6833C678" w:rsidR="003576BB" w:rsidRDefault="003576BB" w:rsidP="003576BB">
      <w:pPr>
        <w:pStyle w:val="Codesmall"/>
      </w:pPr>
      <w:r>
        <w:t xml:space="preserve">      }</w:t>
      </w:r>
    </w:p>
    <w:p w14:paraId="121AB09B" w14:textId="77777777" w:rsidR="001B06D8" w:rsidRDefault="001B06D8" w:rsidP="003576BB">
      <w:pPr>
        <w:pStyle w:val="Codesmall"/>
      </w:pPr>
      <w:r>
        <w:t xml:space="preserve">    }</w:t>
      </w:r>
    </w:p>
    <w:p w14:paraId="24F5D326" w14:textId="77777777" w:rsidR="001B06D8" w:rsidRDefault="001B06D8" w:rsidP="003576BB">
      <w:pPr>
        <w:pStyle w:val="Codesmall"/>
      </w:pPr>
      <w:r>
        <w:t xml:space="preserve">  ]</w:t>
      </w:r>
    </w:p>
    <w:p w14:paraId="68FD5A8F" w14:textId="05B20C0F" w:rsidR="001B06D8" w:rsidRPr="001B06D8" w:rsidRDefault="001B06D8" w:rsidP="003576BB">
      <w:pPr>
        <w:pStyle w:val="Codesmall"/>
      </w:pPr>
      <w:r>
        <w:t>}</w:t>
      </w:r>
    </w:p>
    <w:p w14:paraId="18F9CB95" w14:textId="38F06BAC" w:rsidR="001D7651" w:rsidRDefault="001D7651" w:rsidP="001D7651">
      <w:pPr>
        <w:pStyle w:val="AppendixHeading2"/>
      </w:pPr>
      <w:bookmarkStart w:id="896" w:name="_Toc534899798"/>
      <w:r>
        <w:t>Comprehensive SARIF file</w:t>
      </w:r>
      <w:bookmarkEnd w:id="896"/>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as a whole does not represent best practices for SARIF usage, nor does it represent the output of a single, coherent analysis. For example, the result presented in the file involves a runtime exception, but at the same time it is marked as </w:t>
      </w:r>
      <w:proofErr w:type="spellStart"/>
      <w:r w:rsidRPr="006043FF">
        <w:rPr>
          <w:rStyle w:val="CODEtemp"/>
        </w:rPr>
        <w:t>suppressedExternally</w:t>
      </w:r>
      <w:proofErr w:type="spellEnd"/>
      <w:r w:rsidRPr="006043FF">
        <w:t xml:space="preserve"> (to demonstrate the </w:t>
      </w:r>
      <w:proofErr w:type="spellStart"/>
      <w:r w:rsidRPr="006043FF">
        <w:rPr>
          <w:rStyle w:val="CODEtemp"/>
        </w:rPr>
        <w:t>result.suppressionStates</w:t>
      </w:r>
      <w:proofErr w:type="spellEnd"/>
      <w:r w:rsidRPr="006043FF">
        <w:t xml:space="preserve"> property), which is unrealistic.</w:t>
      </w:r>
    </w:p>
    <w:p w14:paraId="5789AB64" w14:textId="77777777" w:rsidR="006043FF" w:rsidRDefault="006043FF" w:rsidP="00EA1C84">
      <w:pPr>
        <w:pStyle w:val="Codesmall"/>
      </w:pPr>
      <w:r>
        <w:t>{</w:t>
      </w:r>
    </w:p>
    <w:p w14:paraId="578103B4" w14:textId="65D94F2D" w:rsidR="006043FF" w:rsidRDefault="006043FF" w:rsidP="00EA1C84">
      <w:pPr>
        <w:pStyle w:val="Codesmall"/>
      </w:pPr>
      <w:r>
        <w:t xml:space="preserve">  "version": "</w:t>
      </w:r>
      <w:r w:rsidR="00EA1C84">
        <w:t>2</w:t>
      </w:r>
      <w:r>
        <w:t>.0.0",</w:t>
      </w:r>
    </w:p>
    <w:p w14:paraId="0B77EB35" w14:textId="47B90BD6" w:rsidR="006043FF" w:rsidRDefault="006043FF" w:rsidP="00EA1C84">
      <w:pPr>
        <w:pStyle w:val="Codesmall"/>
      </w:pPr>
      <w:r>
        <w:t xml:space="preserve">  "$schema": "http://json.schemastore.org/sarif-</w:t>
      </w:r>
      <w:r w:rsidR="00C03BCF">
        <w:t>2</w:t>
      </w:r>
      <w:r>
        <w:t>.0.0",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2B9AF000" w14:textId="5F04F0E5" w:rsidR="008B6DA3" w:rsidRDefault="006043FF" w:rsidP="00EA1C84">
      <w:pPr>
        <w:pStyle w:val="Codesmall"/>
      </w:pPr>
      <w:r>
        <w:t xml:space="preserve">      </w:t>
      </w:r>
      <w:r w:rsidR="008B6DA3">
        <w:t>"id": {</w:t>
      </w:r>
    </w:p>
    <w:p w14:paraId="3C03F964" w14:textId="1C2E8884" w:rsidR="006043FF" w:rsidRDefault="008B6DA3" w:rsidP="00EA1C84">
      <w:pPr>
        <w:pStyle w:val="Codesmall"/>
      </w:pPr>
      <w:r>
        <w:t xml:space="preserve">        </w:t>
      </w:r>
      <w:r w:rsidR="006043FF">
        <w:t>"</w:t>
      </w:r>
      <w:proofErr w:type="spellStart"/>
      <w:r w:rsidR="006043FF">
        <w:t>i</w:t>
      </w:r>
      <w:r w:rsidR="00435405">
        <w:t>nstanceGui</w:t>
      </w:r>
      <w:r w:rsidR="006043FF">
        <w:t>d</w:t>
      </w:r>
      <w:proofErr w:type="spellEnd"/>
      <w:r w:rsidR="006043FF">
        <w:t>": "BC650830-A9FE-44CB-8818-AD6C387279A0",</w:t>
      </w:r>
    </w:p>
    <w:p w14:paraId="2408E77A" w14:textId="3BE01004" w:rsidR="008B6DA3" w:rsidRDefault="008B6DA3" w:rsidP="00EA1C84">
      <w:pPr>
        <w:pStyle w:val="Codesmall"/>
      </w:pPr>
      <w:r>
        <w:t xml:space="preserve">  </w:t>
      </w:r>
      <w:r w:rsidR="006043FF">
        <w:t xml:space="preserve">      "</w:t>
      </w:r>
      <w:proofErr w:type="spellStart"/>
      <w:r>
        <w:t>instanceId</w:t>
      </w:r>
      <w:proofErr w:type="spellEnd"/>
      <w:r w:rsidR="006043FF">
        <w:t>": "Nightly code scan</w:t>
      </w:r>
      <w:r>
        <w:t>/2018-10-08</w:t>
      </w:r>
      <w:r w:rsidR="006043FF">
        <w:t>"</w:t>
      </w:r>
    </w:p>
    <w:p w14:paraId="7F8335A9" w14:textId="460584D4" w:rsidR="006043FF" w:rsidRDefault="008B6DA3" w:rsidP="00EA1C84">
      <w:pPr>
        <w:pStyle w:val="Codesmall"/>
      </w:pPr>
      <w:r>
        <w:t xml:space="preserve">      }</w:t>
      </w:r>
      <w:r w:rsidR="006043FF">
        <w:t>,</w:t>
      </w:r>
    </w:p>
    <w:p w14:paraId="67AE8768" w14:textId="5CC59EEB" w:rsidR="006043FF" w:rsidRDefault="006043FF" w:rsidP="00EA1C84">
      <w:pPr>
        <w:pStyle w:val="Codesmall"/>
      </w:pPr>
      <w:r>
        <w:t xml:space="preserve">      "</w:t>
      </w:r>
      <w:proofErr w:type="spellStart"/>
      <w:r>
        <w:t>baselineI</w:t>
      </w:r>
      <w:r w:rsidR="00435405">
        <w:t>nstanceGui</w:t>
      </w:r>
      <w:r>
        <w:t>d</w:t>
      </w:r>
      <w:proofErr w:type="spellEnd"/>
      <w:r>
        <w:t>": "0A106451-C9B1-4309-A7EE-06988B95F723",</w:t>
      </w:r>
    </w:p>
    <w:p w14:paraId="246E7869" w14:textId="6A0E2248" w:rsidR="008B6DA3" w:rsidRDefault="008B6DA3" w:rsidP="00EA1C84">
      <w:pPr>
        <w:pStyle w:val="Codesmall"/>
      </w:pPr>
      <w:r>
        <w:t xml:space="preserve">      "</w:t>
      </w:r>
      <w:proofErr w:type="spellStart"/>
      <w:r>
        <w:t>aggregateIds</w:t>
      </w:r>
      <w:proofErr w:type="spellEnd"/>
      <w:r>
        <w:t>": [</w:t>
      </w:r>
    </w:p>
    <w:p w14:paraId="3B460364" w14:textId="7421446A" w:rsidR="008B6DA3" w:rsidRDefault="008B6DA3" w:rsidP="00EA1C84">
      <w:pPr>
        <w:pStyle w:val="Codesmall"/>
      </w:pPr>
      <w:r>
        <w:t xml:space="preserve">        {</w:t>
      </w:r>
    </w:p>
    <w:p w14:paraId="469723AF" w14:textId="4719AA99" w:rsidR="008B6DA3" w:rsidRDefault="006043FF" w:rsidP="00EA1C84">
      <w:pPr>
        <w:pStyle w:val="Codesmall"/>
      </w:pPr>
      <w:r>
        <w:t xml:space="preserve">      </w:t>
      </w:r>
      <w:r w:rsidR="008B6DA3">
        <w:t xml:space="preserve">    </w:t>
      </w:r>
      <w:r>
        <w:t>"</w:t>
      </w:r>
      <w:proofErr w:type="spellStart"/>
      <w:r w:rsidR="008B6DA3">
        <w:t>instanceId</w:t>
      </w:r>
      <w:proofErr w:type="spellEnd"/>
      <w:r>
        <w:t>": "Build</w:t>
      </w:r>
      <w:r w:rsidR="008B6DA3">
        <w:t>/</w:t>
      </w:r>
      <w:r>
        <w:t>14.0.1.2</w:t>
      </w:r>
      <w:r w:rsidR="008B6DA3">
        <w:t>/</w:t>
      </w:r>
      <w:r>
        <w:t>Release</w:t>
      </w:r>
      <w:r w:rsidR="008B6DA3">
        <w:t>/</w:t>
      </w:r>
      <w:r>
        <w:t>20160716-13:22:18"</w:t>
      </w:r>
      <w:r w:rsidR="008B6DA3">
        <w:t>,</w:t>
      </w:r>
    </w:p>
    <w:p w14:paraId="24FD1FCA" w14:textId="3B298B2C" w:rsidR="008B6DA3" w:rsidRDefault="008B6DA3" w:rsidP="00EA1C84">
      <w:pPr>
        <w:pStyle w:val="Codesmall"/>
      </w:pPr>
      <w:r>
        <w:t xml:space="preserve">          "</w:t>
      </w:r>
      <w:proofErr w:type="spellStart"/>
      <w:r>
        <w:t>correlationGuid</w:t>
      </w:r>
      <w:proofErr w:type="spellEnd"/>
      <w:r>
        <w:t>": "</w:t>
      </w:r>
      <w:r w:rsidRPr="002B77B4">
        <w:t>26</w:t>
      </w:r>
      <w:r>
        <w:t>F</w:t>
      </w:r>
      <w:r w:rsidRPr="002B77B4">
        <w:t>138</w:t>
      </w:r>
      <w:r>
        <w:t>B</w:t>
      </w:r>
      <w:r w:rsidRPr="002B77B4">
        <w:t>6-6014-4</w:t>
      </w:r>
      <w:r>
        <w:t>D</w:t>
      </w:r>
      <w:r w:rsidRPr="002B77B4">
        <w:t>3</w:t>
      </w:r>
      <w:r>
        <w:t>D</w:t>
      </w:r>
      <w:r w:rsidRPr="002B77B4">
        <w:t>-</w:t>
      </w:r>
      <w:r>
        <w:t>B</w:t>
      </w:r>
      <w:r w:rsidRPr="002B77B4">
        <w:t>174-6</w:t>
      </w:r>
      <w:r>
        <w:t>E</w:t>
      </w:r>
      <w:r w:rsidRPr="002B77B4">
        <w:t>1</w:t>
      </w:r>
      <w:r>
        <w:t>ACE</w:t>
      </w:r>
      <w:r w:rsidRPr="002B77B4">
        <w:t>9439</w:t>
      </w:r>
      <w:r>
        <w:t>F</w:t>
      </w:r>
      <w:r w:rsidRPr="002B77B4">
        <w:t>3</w:t>
      </w:r>
      <w:r>
        <w:t>"</w:t>
      </w:r>
    </w:p>
    <w:p w14:paraId="71F91070" w14:textId="0FC73E8E" w:rsidR="008B6DA3" w:rsidRDefault="008B6DA3" w:rsidP="00EA1C84">
      <w:pPr>
        <w:pStyle w:val="Codesmall"/>
      </w:pPr>
      <w:r>
        <w:t xml:space="preserve">        }</w:t>
      </w:r>
    </w:p>
    <w:p w14:paraId="2D8D9A17" w14:textId="06193307" w:rsidR="006043FF" w:rsidRDefault="008B6DA3" w:rsidP="00EA1C84">
      <w:pPr>
        <w:pStyle w:val="Codesmall"/>
      </w:pPr>
      <w:r>
        <w:t xml:space="preserve">      ]</w:t>
      </w:r>
      <w:r w:rsidR="006043FF">
        <w:t>,</w:t>
      </w:r>
    </w:p>
    <w:p w14:paraId="1097F0CC" w14:textId="77777777" w:rsidR="006043FF" w:rsidRDefault="006043FF" w:rsidP="00EA1C84">
      <w:pPr>
        <w:pStyle w:val="Codesmall"/>
      </w:pPr>
      <w:r>
        <w:t xml:space="preserve">      "tool": {</w:t>
      </w:r>
    </w:p>
    <w:p w14:paraId="2FFD6DDE" w14:textId="77777777" w:rsidR="006043FF" w:rsidRDefault="006043FF" w:rsidP="00EA1C84">
      <w:pPr>
        <w:pStyle w:val="Codesmall"/>
      </w:pPr>
      <w:r>
        <w:t xml:space="preserve">        "name": "</w:t>
      </w:r>
      <w:proofErr w:type="spellStart"/>
      <w:r>
        <w:t>CodeScanner</w:t>
      </w:r>
      <w:proofErr w:type="spellEnd"/>
      <w:r>
        <w:t>",</w:t>
      </w:r>
    </w:p>
    <w:p w14:paraId="286CBA7D" w14:textId="651A85B4" w:rsidR="006043FF" w:rsidRDefault="006043FF" w:rsidP="00EA1C84">
      <w:pPr>
        <w:pStyle w:val="Codesmall"/>
      </w:pPr>
      <w:r>
        <w:t xml:space="preserve">        "</w:t>
      </w:r>
      <w:proofErr w:type="spellStart"/>
      <w:r>
        <w:t>fullName</w:t>
      </w:r>
      <w:proofErr w:type="spellEnd"/>
      <w:r>
        <w:t>": "</w:t>
      </w:r>
      <w:proofErr w:type="spellStart"/>
      <w:r>
        <w:t>CodeScanner</w:t>
      </w:r>
      <w:proofErr w:type="spellEnd"/>
      <w:r>
        <w:t xml:space="preserve"> 1.1 for </w:t>
      </w:r>
      <w:r w:rsidR="00264941">
        <w:t xml:space="preserve">Microsoft Windows </w:t>
      </w:r>
      <w:r w:rsidR="001213A7">
        <w:t>(R)</w:t>
      </w:r>
      <w:r>
        <w:t xml:space="preserve"> (</w:t>
      </w:r>
      <w:proofErr w:type="spellStart"/>
      <w:r>
        <w:t>en</w:t>
      </w:r>
      <w:proofErr w:type="spellEnd"/>
      <w:r>
        <w:t>-US)",</w:t>
      </w:r>
    </w:p>
    <w:p w14:paraId="6E3B02E8" w14:textId="4B10C59D" w:rsidR="006043FF" w:rsidRDefault="006043FF" w:rsidP="00EA1C84">
      <w:pPr>
        <w:pStyle w:val="Codesmall"/>
      </w:pPr>
      <w:r>
        <w:t xml:space="preserve">        "version": "2.1",</w:t>
      </w:r>
    </w:p>
    <w:p w14:paraId="68EB72A5" w14:textId="77777777" w:rsidR="006043FF" w:rsidRDefault="006043FF" w:rsidP="00EA1C84">
      <w:pPr>
        <w:pStyle w:val="Codesmall"/>
      </w:pPr>
      <w:r>
        <w:t xml:space="preserve">        "</w:t>
      </w:r>
      <w:proofErr w:type="spellStart"/>
      <w:r>
        <w:t>semanticVersion</w:t>
      </w:r>
      <w:proofErr w:type="spellEnd"/>
      <w:r>
        <w:t>": "2.1.0",</w:t>
      </w:r>
    </w:p>
    <w:p w14:paraId="2B9A013B" w14:textId="45882D72" w:rsidR="006043FF" w:rsidRDefault="006043FF" w:rsidP="00EA1C84">
      <w:pPr>
        <w:pStyle w:val="Codesmall"/>
      </w:pPr>
      <w:r>
        <w:t xml:space="preserve">        "</w:t>
      </w:r>
      <w:proofErr w:type="spellStart"/>
      <w:r w:rsidR="00E365D0">
        <w:t>dottedQuadFileVersion</w:t>
      </w:r>
      <w:proofErr w:type="spellEnd"/>
      <w:r>
        <w:t>": "2.1.0.0",</w:t>
      </w:r>
    </w:p>
    <w:p w14:paraId="4E2DED61" w14:textId="77777777" w:rsidR="006043FF" w:rsidRDefault="006043FF" w:rsidP="00EA1C84">
      <w:pPr>
        <w:pStyle w:val="Codesmall"/>
      </w:pPr>
      <w:r>
        <w:t xml:space="preserve">        "language": "</w:t>
      </w:r>
      <w:proofErr w:type="spellStart"/>
      <w:r>
        <w:t>en</w:t>
      </w:r>
      <w:proofErr w:type="spellEnd"/>
      <w:r>
        <w:t>-US",</w:t>
      </w:r>
    </w:p>
    <w:p w14:paraId="52F87DE0" w14:textId="77777777" w:rsidR="006043FF" w:rsidRDefault="006043FF" w:rsidP="00EA1C84">
      <w:pPr>
        <w:pStyle w:val="Codesmall"/>
      </w:pPr>
      <w:r>
        <w:t xml:space="preserve">        "</w:t>
      </w:r>
      <w:proofErr w:type="spellStart"/>
      <w:r>
        <w:t>sarifLoggerVersion</w:t>
      </w:r>
      <w:proofErr w:type="spellEnd"/>
      <w:r>
        <w:t>": "1.25.0",</w:t>
      </w:r>
    </w:p>
    <w:p w14:paraId="2201D9D6" w14:textId="77777777" w:rsidR="006043FF" w:rsidRDefault="006043FF" w:rsidP="00EA1C84">
      <w:pPr>
        <w:pStyle w:val="Codesmall"/>
      </w:pPr>
      <w:r>
        <w:t xml:space="preserve">        "properties": {</w:t>
      </w:r>
    </w:p>
    <w:p w14:paraId="4078BCA4" w14:textId="77777777" w:rsidR="005E5FAD" w:rsidRDefault="006043FF" w:rsidP="00EA1C84">
      <w:pPr>
        <w:pStyle w:val="Codesmall"/>
      </w:pPr>
      <w:r>
        <w:t xml:space="preserve">          </w:t>
      </w:r>
      <w:r w:rsidR="005E5FAD">
        <w:t>"copyright": "Copyright (c) 2017 by Example Corporation.</w:t>
      </w:r>
    </w:p>
    <w:p w14:paraId="3C0EA9F4" w14:textId="7F1CC73C" w:rsidR="006043FF" w:rsidRDefault="005E5FAD" w:rsidP="00EA1C84">
      <w:pPr>
        <w:pStyle w:val="Codesmall"/>
      </w:pPr>
      <w:r>
        <w:t xml:space="preserve">                       </w:t>
      </w:r>
      <w:r w:rsidR="006043FF">
        <w:t>All rights reserved."</w:t>
      </w:r>
    </w:p>
    <w:p w14:paraId="199ACCDC" w14:textId="77777777" w:rsidR="006043FF" w:rsidRDefault="006043FF" w:rsidP="00EA1C84">
      <w:pPr>
        <w:pStyle w:val="Codesmall"/>
      </w:pPr>
      <w:r>
        <w:t xml:space="preserve">        }</w:t>
      </w:r>
    </w:p>
    <w:p w14:paraId="62B1D7E1" w14:textId="662560C8" w:rsidR="006043FF" w:rsidRDefault="006043FF" w:rsidP="00EA1C84">
      <w:pPr>
        <w:pStyle w:val="Codesmall"/>
      </w:pPr>
      <w:r>
        <w:t xml:space="preserve">      },</w:t>
      </w:r>
    </w:p>
    <w:p w14:paraId="71C300A7" w14:textId="77777777" w:rsidR="002E3211" w:rsidRDefault="002E3211" w:rsidP="002E3211">
      <w:pPr>
        <w:pStyle w:val="Codesmall"/>
      </w:pPr>
      <w:r>
        <w:t xml:space="preserve">      "</w:t>
      </w:r>
      <w:proofErr w:type="spellStart"/>
      <w:r>
        <w:t>versionControlProvenance</w:t>
      </w:r>
      <w:proofErr w:type="spellEnd"/>
      <w:r>
        <w:t>": [</w:t>
      </w:r>
    </w:p>
    <w:p w14:paraId="60FCF303" w14:textId="77777777" w:rsidR="002E3211" w:rsidRDefault="002E3211" w:rsidP="002E3211">
      <w:pPr>
        <w:pStyle w:val="Codesmall"/>
      </w:pPr>
      <w:r>
        <w:t xml:space="preserve">        {</w:t>
      </w:r>
    </w:p>
    <w:p w14:paraId="6303AD1A" w14:textId="77777777" w:rsidR="002E3211" w:rsidRDefault="002E3211" w:rsidP="002E3211">
      <w:pPr>
        <w:pStyle w:val="Codesmall"/>
      </w:pPr>
      <w:r>
        <w:t xml:space="preserve">          "</w:t>
      </w:r>
      <w:proofErr w:type="spellStart"/>
      <w:r>
        <w:t>repositoryUri</w:t>
      </w:r>
      <w:proofErr w:type="spellEnd"/>
      <w:r>
        <w:t>": "https://github.com/example-</w:t>
      </w:r>
      <w:proofErr w:type="spellStart"/>
      <w:r>
        <w:t>corp</w:t>
      </w:r>
      <w:proofErr w:type="spellEnd"/>
      <w:r>
        <w:t>/browser",</w:t>
      </w:r>
    </w:p>
    <w:p w14:paraId="1F14B7AE" w14:textId="77777777" w:rsidR="002E3211" w:rsidRDefault="002E3211" w:rsidP="002E3211">
      <w:pPr>
        <w:pStyle w:val="Codesmall"/>
      </w:pPr>
      <w:r>
        <w:t xml:space="preserve">          "</w:t>
      </w:r>
      <w:proofErr w:type="spellStart"/>
      <w:r>
        <w:t>revisionId</w:t>
      </w:r>
      <w:proofErr w:type="spellEnd"/>
      <w:r>
        <w:t>": "d</w:t>
      </w:r>
      <w:r w:rsidRPr="0017630E">
        <w:t>e67ef7</w:t>
      </w:r>
      <w:r>
        <w:t>",</w:t>
      </w:r>
    </w:p>
    <w:p w14:paraId="78D76400" w14:textId="77777777" w:rsidR="002E3211" w:rsidRDefault="002E3211" w:rsidP="002E3211">
      <w:pPr>
        <w:pStyle w:val="Codesmall"/>
      </w:pPr>
      <w:r>
        <w:t xml:space="preserve">          "</w:t>
      </w:r>
      <w:proofErr w:type="spellStart"/>
      <w:r>
        <w:t>mappedTo</w:t>
      </w:r>
      <w:proofErr w:type="spellEnd"/>
      <w:r>
        <w:t>": {</w:t>
      </w:r>
    </w:p>
    <w:p w14:paraId="7A245360" w14:textId="77777777" w:rsidR="002E3211" w:rsidRDefault="002E3211" w:rsidP="002E3211">
      <w:pPr>
        <w:pStyle w:val="Codesmall"/>
      </w:pPr>
      <w:r>
        <w:t xml:space="preserve">            "</w:t>
      </w:r>
      <w:proofErr w:type="spellStart"/>
      <w:r>
        <w:t>uriBaseId</w:t>
      </w:r>
      <w:proofErr w:type="spellEnd"/>
      <w:r>
        <w:t>": "PROJECTROOT"</w:t>
      </w:r>
    </w:p>
    <w:p w14:paraId="5E9F81FC" w14:textId="77777777" w:rsidR="002E3211" w:rsidRDefault="002E3211" w:rsidP="002E3211">
      <w:pPr>
        <w:pStyle w:val="Codesmall"/>
      </w:pPr>
      <w:r>
        <w:t xml:space="preserve">          }</w:t>
      </w:r>
    </w:p>
    <w:p w14:paraId="284A80FB" w14:textId="77777777" w:rsidR="002E3211" w:rsidRDefault="002E3211" w:rsidP="002E3211">
      <w:pPr>
        <w:pStyle w:val="Codesmall"/>
      </w:pPr>
      <w:r>
        <w:t xml:space="preserve">        }</w:t>
      </w:r>
    </w:p>
    <w:p w14:paraId="4D42EE41" w14:textId="77777777" w:rsidR="002E3211" w:rsidRDefault="002E3211" w:rsidP="002E3211">
      <w:pPr>
        <w:pStyle w:val="Codesmall"/>
      </w:pPr>
      <w:r>
        <w:t xml:space="preserve">      ],</w:t>
      </w:r>
    </w:p>
    <w:p w14:paraId="42FEBC3C" w14:textId="296B92FD" w:rsidR="00B84736" w:rsidRDefault="00B84736" w:rsidP="00EA1C84">
      <w:pPr>
        <w:pStyle w:val="Codesmall"/>
      </w:pPr>
      <w:r>
        <w:t xml:space="preserve">      "</w:t>
      </w:r>
      <w:proofErr w:type="spellStart"/>
      <w:r>
        <w:t>originalUriBaseIds</w:t>
      </w:r>
      <w:proofErr w:type="spellEnd"/>
      <w:r>
        <w:t>": {</w:t>
      </w:r>
    </w:p>
    <w:p w14:paraId="1EF2CFB3" w14:textId="0438C977" w:rsidR="00591E00" w:rsidRDefault="00591E00" w:rsidP="00EA1C84">
      <w:pPr>
        <w:pStyle w:val="Codesmall"/>
      </w:pPr>
      <w:r>
        <w:t xml:space="preserve">        "PROJECTROOT": {</w:t>
      </w:r>
    </w:p>
    <w:p w14:paraId="119584A5" w14:textId="1A5ED139" w:rsidR="00591E00" w:rsidRDefault="00591E00" w:rsidP="00EA1C84">
      <w:pPr>
        <w:pStyle w:val="Codesmall"/>
      </w:pPr>
      <w:r>
        <w:lastRenderedPageBreak/>
        <w:t xml:space="preserve">          "uri": "file://build.example.com/work/"</w:t>
      </w:r>
    </w:p>
    <w:p w14:paraId="79EAF3AE" w14:textId="16B04AF8" w:rsidR="00591E00" w:rsidRDefault="00591E00" w:rsidP="00EA1C84">
      <w:pPr>
        <w:pStyle w:val="Codesmall"/>
      </w:pPr>
      <w:r>
        <w:t xml:space="preserve">        },</w:t>
      </w:r>
    </w:p>
    <w:p w14:paraId="6BF62D6C" w14:textId="77777777" w:rsidR="00591E00" w:rsidRDefault="00B84736" w:rsidP="00EA1C84">
      <w:pPr>
        <w:pStyle w:val="Codesmall"/>
      </w:pPr>
      <w:r>
        <w:t xml:space="preserve">        "SRCROOT": </w:t>
      </w:r>
      <w:r w:rsidR="00591E00">
        <w:t>{</w:t>
      </w:r>
    </w:p>
    <w:p w14:paraId="01320E2C" w14:textId="14444D34" w:rsidR="00B84736" w:rsidRDefault="00591E00" w:rsidP="00EA1C84">
      <w:pPr>
        <w:pStyle w:val="Codesmall"/>
      </w:pPr>
      <w:r>
        <w:t xml:space="preserve">          "uri": </w:t>
      </w:r>
      <w:r w:rsidR="00B84736">
        <w:t>"</w:t>
      </w:r>
      <w:r w:rsidDel="00591E00">
        <w:t xml:space="preserve"> </w:t>
      </w:r>
      <w:proofErr w:type="spellStart"/>
      <w:r w:rsidR="00B84736">
        <w:t>src</w:t>
      </w:r>
      <w:proofErr w:type="spellEnd"/>
      <w:r w:rsidR="005F350D">
        <w:t>/</w:t>
      </w:r>
      <w:r w:rsidR="00B84736">
        <w:t>",</w:t>
      </w:r>
    </w:p>
    <w:p w14:paraId="30B2126F" w14:textId="70021F80" w:rsidR="00591E00" w:rsidRDefault="00591E00" w:rsidP="00EA1C84">
      <w:pPr>
        <w:pStyle w:val="Codesmall"/>
      </w:pPr>
      <w:r>
        <w:t xml:space="preserve">          "</w:t>
      </w:r>
      <w:proofErr w:type="spellStart"/>
      <w:r>
        <w:t>uriBaseId</w:t>
      </w:r>
      <w:proofErr w:type="spellEnd"/>
      <w:r>
        <w:t>": "PROJECTROOT"</w:t>
      </w:r>
    </w:p>
    <w:p w14:paraId="1C7F53E2" w14:textId="55077F75" w:rsidR="00591E00" w:rsidRDefault="00591E00" w:rsidP="00EA1C84">
      <w:pPr>
        <w:pStyle w:val="Codesmall"/>
      </w:pPr>
      <w:r>
        <w:t xml:space="preserve">        },</w:t>
      </w:r>
    </w:p>
    <w:p w14:paraId="7BC3632F" w14:textId="77777777" w:rsidR="00591E00" w:rsidRDefault="00B84736" w:rsidP="00EA1C84">
      <w:pPr>
        <w:pStyle w:val="Codesmall"/>
      </w:pPr>
      <w:r>
        <w:t xml:space="preserve">        "BINROOT": </w:t>
      </w:r>
      <w:r w:rsidR="00591E00">
        <w:t>{</w:t>
      </w:r>
    </w:p>
    <w:p w14:paraId="53830E76" w14:textId="1B526EC1" w:rsidR="00B84736" w:rsidRDefault="00591E00" w:rsidP="00EA1C84">
      <w:pPr>
        <w:pStyle w:val="Codesmall"/>
      </w:pPr>
      <w:r>
        <w:t xml:space="preserve">          "uri": </w:t>
      </w:r>
      <w:r w:rsidR="00B84736">
        <w:t>"</w:t>
      </w:r>
      <w:r w:rsidDel="00591E00">
        <w:t xml:space="preserve"> </w:t>
      </w:r>
      <w:r w:rsidR="00B84736">
        <w:t>bin</w:t>
      </w:r>
      <w:r w:rsidR="005F350D">
        <w:t>/</w:t>
      </w:r>
      <w:r w:rsidR="00B84736">
        <w:t>"</w:t>
      </w:r>
      <w:r>
        <w:t>,</w:t>
      </w:r>
    </w:p>
    <w:p w14:paraId="3F7DBB9F" w14:textId="63408998" w:rsidR="00591E00" w:rsidRDefault="00591E00" w:rsidP="00EA1C84">
      <w:pPr>
        <w:pStyle w:val="Codesmall"/>
      </w:pPr>
      <w:r>
        <w:t xml:space="preserve">          "</w:t>
      </w:r>
      <w:proofErr w:type="spellStart"/>
      <w:r>
        <w:t>uriBaseId</w:t>
      </w:r>
      <w:proofErr w:type="spellEnd"/>
      <w:r>
        <w:t>": "</w:t>
      </w:r>
      <w:r w:rsidR="00834085">
        <w:t>PROJECTROOT</w:t>
      </w:r>
      <w:r>
        <w:t>"</w:t>
      </w:r>
    </w:p>
    <w:p w14:paraId="5DD142C0" w14:textId="6D56C9E4" w:rsidR="00591E00" w:rsidRDefault="00591E00" w:rsidP="00EA1C84">
      <w:pPr>
        <w:pStyle w:val="Codesmall"/>
      </w:pPr>
      <w:r>
        <w:t xml:space="preserve">        }</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w:t>
      </w:r>
      <w:proofErr w:type="spellStart"/>
      <w:r w:rsidR="006043FF">
        <w:t>commandLine</w:t>
      </w:r>
      <w:proofErr w:type="spellEnd"/>
      <w:r w:rsidR="006043FF">
        <w:t>": "</w:t>
      </w:r>
      <w:proofErr w:type="spellStart"/>
      <w:r w:rsidR="006043FF">
        <w:t>CodeScanner</w:t>
      </w:r>
      <w:proofErr w:type="spellEnd"/>
      <w:r w:rsidR="006043FF">
        <w:t xml:space="preserve"> @</w:t>
      </w:r>
      <w:r w:rsidR="00B661A0">
        <w:t>build/</w:t>
      </w:r>
      <w:proofErr w:type="spellStart"/>
      <w:r w:rsidR="006043FF">
        <w:t>collections.rsp</w:t>
      </w:r>
      <w:proofErr w:type="spellEnd"/>
      <w:r w:rsidR="006043FF">
        <w:t>",</w:t>
      </w:r>
    </w:p>
    <w:p w14:paraId="1E14BD34" w14:textId="682F2694" w:rsidR="006043FF" w:rsidRDefault="006043FF" w:rsidP="00EA1C84">
      <w:pPr>
        <w:pStyle w:val="Codesmall"/>
      </w:pPr>
      <w:r>
        <w:t xml:space="preserve">  </w:t>
      </w:r>
      <w:r w:rsidR="000C5906">
        <w:t xml:space="preserve">  </w:t>
      </w:r>
      <w:r>
        <w:t xml:space="preserve">      "</w:t>
      </w:r>
      <w:proofErr w:type="spellStart"/>
      <w:r>
        <w:t>responseFiles</w:t>
      </w:r>
      <w:proofErr w:type="spellEnd"/>
      <w:r>
        <w:t xml:space="preserve">":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proofErr w:type="spellStart"/>
      <w:r>
        <w:t>collections.rsp</w:t>
      </w:r>
      <w:proofErr w:type="spellEnd"/>
      <w:r>
        <w:t>"</w:t>
      </w:r>
      <w:r w:rsidR="00B84736">
        <w:t>,</w:t>
      </w:r>
    </w:p>
    <w:p w14:paraId="1CAB3827" w14:textId="7424C376" w:rsidR="006043FF" w:rsidRDefault="00B84736" w:rsidP="00EA1C84">
      <w:pPr>
        <w:pStyle w:val="Codesmall"/>
      </w:pPr>
      <w:r>
        <w:t xml:space="preserve">              "</w:t>
      </w:r>
      <w:proofErr w:type="spellStart"/>
      <w:r>
        <w:t>uriBaseId</w:t>
      </w:r>
      <w:proofErr w:type="spellEnd"/>
      <w:r>
        <w:t>"</w:t>
      </w:r>
      <w:r w:rsidR="006043FF">
        <w:t xml:space="preserve">: </w:t>
      </w:r>
      <w:r>
        <w:t>"SRCROOT"</w:t>
      </w:r>
      <w:r w:rsidR="00581577">
        <w:t>,</w:t>
      </w:r>
    </w:p>
    <w:p w14:paraId="416B88EB" w14:textId="54A71B16" w:rsidR="00581577" w:rsidRDefault="00581577" w:rsidP="00EA1C84">
      <w:pPr>
        <w:pStyle w:val="Codesmall"/>
      </w:pPr>
      <w:r>
        <w:t xml:space="preserve">              "</w:t>
      </w:r>
      <w:proofErr w:type="spellStart"/>
      <w:r>
        <w:t>fileIndex</w:t>
      </w:r>
      <w:proofErr w:type="spellEnd"/>
      <w:r>
        <w:t>": 0</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74CA8BB8" w:rsidR="006043FF" w:rsidRDefault="000C5906" w:rsidP="00EA1C84">
      <w:pPr>
        <w:pStyle w:val="Codesmall"/>
      </w:pPr>
      <w:r>
        <w:t xml:space="preserve">  </w:t>
      </w:r>
      <w:r w:rsidR="006043FF">
        <w:t xml:space="preserve">        "</w:t>
      </w:r>
      <w:proofErr w:type="spellStart"/>
      <w:r w:rsidR="006043FF">
        <w:t>startTime</w:t>
      </w:r>
      <w:r w:rsidR="00BF4F63">
        <w:t>Utc</w:t>
      </w:r>
      <w:proofErr w:type="spellEnd"/>
      <w:r w:rsidR="006043FF">
        <w:t>": "2016-07-16T14:18:25Z",</w:t>
      </w:r>
    </w:p>
    <w:p w14:paraId="59869DEE" w14:textId="5273C358" w:rsidR="006043FF" w:rsidRDefault="006043FF" w:rsidP="00EA1C84">
      <w:pPr>
        <w:pStyle w:val="Codesmall"/>
      </w:pPr>
      <w:r>
        <w:t xml:space="preserve">  </w:t>
      </w:r>
      <w:r w:rsidR="000C5906">
        <w:t xml:space="preserve">  </w:t>
      </w:r>
      <w:r>
        <w:t xml:space="preserve">      "</w:t>
      </w:r>
      <w:proofErr w:type="spellStart"/>
      <w:r>
        <w:t>endTime</w:t>
      </w:r>
      <w:r w:rsidR="00BF4F63">
        <w:t>Utc</w:t>
      </w:r>
      <w:proofErr w:type="spellEnd"/>
      <w:r>
        <w:t>":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w:t>
      </w:r>
      <w:proofErr w:type="spellStart"/>
      <w:r>
        <w:t>buildAgent</w:t>
      </w:r>
      <w:proofErr w:type="spellEnd"/>
      <w:r>
        <w:t>",</w:t>
      </w:r>
    </w:p>
    <w:p w14:paraId="19D0B33B" w14:textId="1CDF96E9" w:rsidR="006043FF" w:rsidRDefault="006043FF" w:rsidP="00EA1C84">
      <w:pPr>
        <w:pStyle w:val="Codesmall"/>
      </w:pPr>
      <w:r>
        <w:t xml:space="preserve">        </w:t>
      </w:r>
      <w:r w:rsidR="000C5906">
        <w:t xml:space="preserve">  </w:t>
      </w:r>
      <w:r>
        <w:t>"</w:t>
      </w:r>
      <w:proofErr w:type="spellStart"/>
      <w:r>
        <w:t>processId</w:t>
      </w:r>
      <w:proofErr w:type="spellEnd"/>
      <w:r>
        <w:t>": 1218,</w:t>
      </w:r>
    </w:p>
    <w:p w14:paraId="76789042" w14:textId="33DA85E9" w:rsidR="006043FF" w:rsidRDefault="000C5906" w:rsidP="00EA1C84">
      <w:pPr>
        <w:pStyle w:val="Codesmall"/>
      </w:pPr>
      <w:r>
        <w:t xml:space="preserve">  </w:t>
      </w:r>
      <w:r w:rsidR="006043FF">
        <w:t xml:space="preserve">        "</w:t>
      </w:r>
      <w:proofErr w:type="spellStart"/>
      <w:r w:rsidR="006043FF">
        <w:t>fileName</w:t>
      </w:r>
      <w:proofErr w:type="spellEnd"/>
      <w:r w:rsidR="006043FF">
        <w:t>": "/bin/tools/</w:t>
      </w:r>
      <w:proofErr w:type="spellStart"/>
      <w:r w:rsidR="006043FF">
        <w:t>CodeScanner</w:t>
      </w:r>
      <w:proofErr w:type="spellEnd"/>
      <w:r w:rsidR="006043FF">
        <w:t>",</w:t>
      </w:r>
    </w:p>
    <w:p w14:paraId="0B5E640C" w14:textId="77777777" w:rsidR="008E7371" w:rsidRDefault="006043FF" w:rsidP="00EA1C84">
      <w:pPr>
        <w:pStyle w:val="Codesmall"/>
      </w:pPr>
      <w:r>
        <w:t xml:space="preserve">  </w:t>
      </w:r>
      <w:r w:rsidR="000C5906">
        <w:t xml:space="preserve">  </w:t>
      </w:r>
      <w:r>
        <w:t xml:space="preserve">      "</w:t>
      </w:r>
      <w:proofErr w:type="spellStart"/>
      <w:r>
        <w:t>workingDirectory</w:t>
      </w:r>
      <w:proofErr w:type="spellEnd"/>
      <w:r>
        <w:t xml:space="preserve">": </w:t>
      </w:r>
      <w:r w:rsidR="008E7371">
        <w:t>{</w:t>
      </w:r>
    </w:p>
    <w:p w14:paraId="68047526" w14:textId="77777777" w:rsidR="008E7371" w:rsidRDefault="008E7371" w:rsidP="00EA1C84">
      <w:pPr>
        <w:pStyle w:val="Codesmall"/>
      </w:pPr>
      <w:r>
        <w:t xml:space="preserve">            "uri": </w:t>
      </w:r>
      <w:r w:rsidR="006043FF">
        <w:t>"/home/</w:t>
      </w:r>
      <w:proofErr w:type="spellStart"/>
      <w:r w:rsidR="006043FF">
        <w:t>buildAgent</w:t>
      </w:r>
      <w:proofErr w:type="spellEnd"/>
      <w:r w:rsidR="006043FF">
        <w:t>/</w:t>
      </w:r>
      <w:proofErr w:type="spellStart"/>
      <w:r w:rsidR="006043FF">
        <w:t>src</w:t>
      </w:r>
      <w:proofErr w:type="spellEnd"/>
      <w:r w:rsidR="006043FF">
        <w:t>"</w:t>
      </w:r>
    </w:p>
    <w:p w14:paraId="0A433A88" w14:textId="7BF980D6" w:rsidR="006043FF" w:rsidRDefault="008E7371" w:rsidP="00EA1C84">
      <w:pPr>
        <w:pStyle w:val="Codesmall"/>
      </w:pPr>
      <w:r>
        <w:t xml:space="preserve">          }</w:t>
      </w:r>
      <w:r w:rsidR="006043FF">
        <w:t>,</w:t>
      </w:r>
    </w:p>
    <w:p w14:paraId="50293784" w14:textId="4127BEDB" w:rsidR="006043FF" w:rsidRDefault="006043FF" w:rsidP="00EA1C84">
      <w:pPr>
        <w:pStyle w:val="Codesmall"/>
      </w:pPr>
      <w:r>
        <w:t xml:space="preserve">    </w:t>
      </w:r>
      <w:r w:rsidR="000C5906">
        <w:t xml:space="preserve">  </w:t>
      </w:r>
      <w:r>
        <w:t xml:space="preserve">    "</w:t>
      </w:r>
      <w:proofErr w:type="spellStart"/>
      <w:r>
        <w:t>environmentVariables</w:t>
      </w:r>
      <w:proofErr w:type="spellEnd"/>
      <w:r>
        <w:t>": {</w:t>
      </w:r>
    </w:p>
    <w:p w14:paraId="5843A110" w14:textId="03EB6398" w:rsidR="006043FF" w:rsidRDefault="006043FF" w:rsidP="00EA1C84">
      <w:pPr>
        <w:pStyle w:val="Codesmall"/>
      </w:pPr>
      <w:r>
        <w:t xml:space="preserve">      </w:t>
      </w:r>
      <w:r w:rsidR="000C5906">
        <w:t xml:space="preserve">  </w:t>
      </w:r>
      <w:r>
        <w:t xml:space="preserve">    "PATH": "/</w:t>
      </w:r>
      <w:proofErr w:type="spellStart"/>
      <w:r>
        <w:t>usr</w:t>
      </w:r>
      <w:proofErr w:type="spellEnd"/>
      <w:r>
        <w:t>/local/bin:/bin:/bin/tools:/home/</w:t>
      </w:r>
      <w:proofErr w:type="spellStart"/>
      <w:r>
        <w:t>buildAgent</w:t>
      </w:r>
      <w:proofErr w:type="spellEnd"/>
      <w:r>
        <w:t>/bin",</w:t>
      </w:r>
    </w:p>
    <w:p w14:paraId="3586C20C" w14:textId="71796914" w:rsidR="006043FF" w:rsidRDefault="006043FF" w:rsidP="00EA1C84">
      <w:pPr>
        <w:pStyle w:val="Codesmall"/>
      </w:pPr>
      <w:r>
        <w:t xml:space="preserve">        </w:t>
      </w:r>
      <w:r w:rsidR="000C5906">
        <w:t xml:space="preserve">  </w:t>
      </w:r>
      <w:r>
        <w:t xml:space="preserve">  "HOME": "/home/</w:t>
      </w:r>
      <w:proofErr w:type="spellStart"/>
      <w:r>
        <w:t>buildAgent</w:t>
      </w:r>
      <w:proofErr w:type="spellEnd"/>
      <w:r>
        <w: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75D2EA0F" w:rsidR="000C5906" w:rsidRDefault="000C5906" w:rsidP="000C5906">
      <w:pPr>
        <w:pStyle w:val="Codesmall"/>
      </w:pPr>
      <w:r>
        <w:t xml:space="preserve">          "</w:t>
      </w:r>
      <w:proofErr w:type="spellStart"/>
      <w:r>
        <w:t>configurationNotifications</w:t>
      </w:r>
      <w:proofErr w:type="spellEnd"/>
      <w:r>
        <w:t>": [</w:t>
      </w:r>
    </w:p>
    <w:p w14:paraId="2B8BA2B8" w14:textId="0290938E" w:rsidR="000C5906" w:rsidRDefault="000C5906" w:rsidP="000C5906">
      <w:pPr>
        <w:pStyle w:val="Codesmall"/>
      </w:pPr>
      <w:r>
        <w:t xml:space="preserve">            {</w:t>
      </w:r>
    </w:p>
    <w:p w14:paraId="26EE317B" w14:textId="6D3582AF" w:rsidR="000C5906" w:rsidRDefault="000C5906" w:rsidP="000C5906">
      <w:pPr>
        <w:pStyle w:val="Codesmall"/>
      </w:pPr>
      <w:r>
        <w:t xml:space="preserve">              "id": "</w:t>
      </w:r>
      <w:proofErr w:type="spellStart"/>
      <w:r>
        <w:t>UnknownRule</w:t>
      </w:r>
      <w:proofErr w:type="spellEnd"/>
      <w:r>
        <w:t>",</w:t>
      </w:r>
    </w:p>
    <w:p w14:paraId="1AECFDD9" w14:textId="08257352" w:rsidR="000C5906" w:rsidRDefault="000C5906" w:rsidP="000C5906">
      <w:pPr>
        <w:pStyle w:val="Codesmall"/>
      </w:pPr>
      <w:r>
        <w:t xml:space="preserve">              "</w:t>
      </w:r>
      <w:proofErr w:type="spellStart"/>
      <w:r>
        <w:t>ruleId</w:t>
      </w:r>
      <w:proofErr w:type="spellEnd"/>
      <w:r>
        <w:t>": "ABC0001",</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3F967CFE" w:rsidR="000C5906" w:rsidRDefault="000C5906" w:rsidP="000C5906">
      <w:pPr>
        <w:pStyle w:val="Codesmall"/>
      </w:pPr>
      <w:r>
        <w:t xml:space="preserve">          "</w:t>
      </w:r>
      <w:proofErr w:type="spellStart"/>
      <w:r>
        <w:t>toolNotifications</w:t>
      </w:r>
      <w:proofErr w:type="spellEnd"/>
      <w:r>
        <w:t>": [</w:t>
      </w:r>
    </w:p>
    <w:p w14:paraId="3C9B00E0" w14:textId="1692219D" w:rsidR="000C5906" w:rsidRDefault="000C5906" w:rsidP="000C5906">
      <w:pPr>
        <w:pStyle w:val="Codesmall"/>
      </w:pPr>
      <w:r>
        <w:t xml:space="preserve">            {</w:t>
      </w:r>
    </w:p>
    <w:p w14:paraId="217D72DC" w14:textId="14ECAC83" w:rsidR="000C5906" w:rsidRDefault="000C5906" w:rsidP="000C5906">
      <w:pPr>
        <w:pStyle w:val="Codesmall"/>
      </w:pPr>
      <w:r>
        <w:t xml:space="preserve">              "id": "CTN0001",</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200ED814" w14:textId="76197853" w:rsidR="000C5906" w:rsidRDefault="000C5906" w:rsidP="000C5906">
      <w:pPr>
        <w:pStyle w:val="Codesmall"/>
      </w:pPr>
      <w:r>
        <w:t xml:space="preserve">              "id": "CTN9999",</w:t>
      </w:r>
    </w:p>
    <w:p w14:paraId="74842964" w14:textId="446F91B1" w:rsidR="000C5906" w:rsidRDefault="000C5906" w:rsidP="000C5906">
      <w:pPr>
        <w:pStyle w:val="Codesmall"/>
      </w:pPr>
      <w:r>
        <w:t xml:space="preserve">              "</w:t>
      </w:r>
      <w:proofErr w:type="spellStart"/>
      <w:r>
        <w:t>ruleId</w:t>
      </w:r>
      <w:proofErr w:type="spellEnd"/>
      <w:r>
        <w:t>": "</w:t>
      </w:r>
      <w:r w:rsidR="00A34D8C">
        <w:t>C2001</w:t>
      </w:r>
      <w:r>
        <w:t>",</w:t>
      </w:r>
    </w:p>
    <w:p w14:paraId="25B0271B" w14:textId="3181C13F" w:rsidR="00A34D8C" w:rsidRDefault="00A34D8C" w:rsidP="000C5906">
      <w:pPr>
        <w:pStyle w:val="Codesmall"/>
      </w:pPr>
      <w:r>
        <w:t xml:space="preserve">              "</w:t>
      </w:r>
      <w:proofErr w:type="spellStart"/>
      <w:r>
        <w:t>ruleIndex</w:t>
      </w:r>
      <w:proofErr w:type="spellEnd"/>
      <w:r>
        <w:t>": 0,</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07351A42" w:rsidR="000C5906" w:rsidRDefault="000C5906" w:rsidP="000C5906">
      <w:pPr>
        <w:pStyle w:val="Codesmall"/>
      </w:pPr>
      <w:r>
        <w:t xml:space="preserve">                "text": "Exception evaluating rule \"</w:t>
      </w:r>
      <w:r w:rsidR="00A34D8C">
        <w:t>C2001</w:t>
      </w:r>
      <w:r>
        <w:t>\".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w:t>
      </w:r>
      <w:proofErr w:type="spellStart"/>
      <w:r>
        <w:t>physicalLocation</w:t>
      </w:r>
      <w:proofErr w:type="spellEnd"/>
      <w:r>
        <w:t>": {</w:t>
      </w:r>
    </w:p>
    <w:p w14:paraId="787BFF77" w14:textId="378E1841" w:rsidR="00FD3B8F" w:rsidRDefault="00FD3B8F" w:rsidP="000C5906">
      <w:pPr>
        <w:pStyle w:val="Codesmall"/>
      </w:pPr>
      <w:r>
        <w:t xml:space="preserve">                "</w:t>
      </w:r>
      <w:proofErr w:type="spellStart"/>
      <w:r>
        <w:t>fileLocation</w:t>
      </w:r>
      <w:proofErr w:type="spellEnd"/>
      <w:r>
        <w:t>": {</w:t>
      </w:r>
    </w:p>
    <w:p w14:paraId="64B61205" w14:textId="0A79C4D1" w:rsidR="000C5906" w:rsidRDefault="00FD3B8F" w:rsidP="000C5906">
      <w:pPr>
        <w:pStyle w:val="Codesmall"/>
      </w:pPr>
      <w:r>
        <w:t xml:space="preserve">  </w:t>
      </w:r>
      <w:r w:rsidR="000C5906">
        <w:t xml:space="preserve">                "uri": "crypto/hash.cpp"</w:t>
      </w:r>
      <w:r w:rsidR="00B84736">
        <w:t>,</w:t>
      </w:r>
    </w:p>
    <w:p w14:paraId="24F01480" w14:textId="4D4B60F8" w:rsidR="00B84736" w:rsidRDefault="00B84736" w:rsidP="000C5906">
      <w:pPr>
        <w:pStyle w:val="Codesmall"/>
      </w:pPr>
      <w:r>
        <w:t xml:space="preserve">                  "</w:t>
      </w:r>
      <w:proofErr w:type="spellStart"/>
      <w:r>
        <w:t>uriBaseId</w:t>
      </w:r>
      <w:proofErr w:type="spellEnd"/>
      <w:r>
        <w:t>": "SRCROOT"</w:t>
      </w:r>
      <w:r w:rsidR="00A34D8C">
        <w:t>,</w:t>
      </w:r>
    </w:p>
    <w:p w14:paraId="5FD3E5BB" w14:textId="0E8325EF" w:rsidR="00A34D8C" w:rsidRDefault="00A34D8C" w:rsidP="000C5906">
      <w:pPr>
        <w:pStyle w:val="Codesmall"/>
      </w:pPr>
      <w:r>
        <w:t xml:space="preserve">                  "</w:t>
      </w:r>
      <w:proofErr w:type="spellStart"/>
      <w:r>
        <w:t>fileIndex</w:t>
      </w:r>
      <w:proofErr w:type="spellEnd"/>
      <w:r>
        <w:t>": 4</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w:t>
      </w:r>
      <w:proofErr w:type="spellStart"/>
      <w:r>
        <w:t>threadId</w:t>
      </w:r>
      <w:proofErr w:type="spellEnd"/>
      <w:r>
        <w:t>": 52,</w:t>
      </w:r>
    </w:p>
    <w:p w14:paraId="27840CC9" w14:textId="6A46BD19" w:rsidR="000C5906" w:rsidRDefault="000C5906" w:rsidP="000C5906">
      <w:pPr>
        <w:pStyle w:val="Codesmall"/>
      </w:pPr>
      <w:r>
        <w:t xml:space="preserve">              "</w:t>
      </w:r>
      <w:proofErr w:type="spellStart"/>
      <w:r>
        <w:t>time</w:t>
      </w:r>
      <w:r w:rsidR="00BF4F63">
        <w:t>Utc</w:t>
      </w:r>
      <w:proofErr w:type="spellEnd"/>
      <w:r>
        <w:t>":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lastRenderedPageBreak/>
        <w:t xml:space="preserve">                "kind": "</w:t>
      </w:r>
      <w:proofErr w:type="spellStart"/>
      <w:r>
        <w:t>ExecutionEngine.RuleFailureException</w:t>
      </w:r>
      <w:proofErr w:type="spellEnd"/>
      <w:r>
        <w:t>",</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5A9735BB" w:rsidR="000C5906" w:rsidRDefault="000C5906" w:rsidP="000C5906">
      <w:pPr>
        <w:pStyle w:val="Codesmall"/>
      </w:pPr>
      <w:r>
        <w:t xml:space="preserve">                    {</w:t>
      </w:r>
    </w:p>
    <w:p w14:paraId="75F534DA" w14:textId="5DED1A15" w:rsidR="00A07290" w:rsidRDefault="00A07290" w:rsidP="000C5906">
      <w:pPr>
        <w:pStyle w:val="Codesmall"/>
      </w:pPr>
      <w:r>
        <w:t xml:space="preserve">                      "location": {</w:t>
      </w:r>
    </w:p>
    <w:p w14:paraId="0D7BB0FB" w14:textId="5A011C5F" w:rsidR="000C5906" w:rsidRDefault="000C5906" w:rsidP="000C5906">
      <w:pPr>
        <w:pStyle w:val="Codesmall"/>
      </w:pPr>
      <w:r>
        <w:t xml:space="preserve">                      </w:t>
      </w:r>
      <w:r w:rsidR="000F1F84">
        <w:t xml:space="preserve">  </w:t>
      </w:r>
      <w:r>
        <w:t>"message": {</w:t>
      </w:r>
    </w:p>
    <w:p w14:paraId="5D414B13" w14:textId="5C94A7C7" w:rsidR="000C5906" w:rsidRDefault="000C5906" w:rsidP="000C5906">
      <w:pPr>
        <w:pStyle w:val="Codesmall"/>
      </w:pPr>
      <w:r>
        <w:t xml:space="preserve">                        </w:t>
      </w:r>
      <w:r w:rsidR="000F1F84">
        <w:t xml:space="preserve">  </w:t>
      </w:r>
      <w:r>
        <w:t>"text": "Exception thrown"</w:t>
      </w:r>
    </w:p>
    <w:p w14:paraId="2CE9F317" w14:textId="57A98A32" w:rsidR="000C5906" w:rsidRDefault="000C5906" w:rsidP="000C5906">
      <w:pPr>
        <w:pStyle w:val="Codesmall"/>
      </w:pPr>
      <w:r>
        <w:t xml:space="preserve">                      </w:t>
      </w:r>
      <w:r w:rsidR="000F1F84">
        <w:t xml:space="preserve">  </w:t>
      </w:r>
      <w:r>
        <w:t>},</w:t>
      </w:r>
    </w:p>
    <w:p w14:paraId="1CC10AD4" w14:textId="755706E7" w:rsidR="000F1F84" w:rsidRDefault="000F1F84" w:rsidP="000F1F84">
      <w:pPr>
        <w:pStyle w:val="Codesmall"/>
      </w:pPr>
      <w:r>
        <w:t xml:space="preserve">                        "</w:t>
      </w:r>
      <w:proofErr w:type="spellStart"/>
      <w:r>
        <w:t>fullyQualifiedLogicalName</w:t>
      </w:r>
      <w:proofErr w:type="spellEnd"/>
      <w:r>
        <w:t>":</w:t>
      </w:r>
    </w:p>
    <w:p w14:paraId="1A4C9146" w14:textId="77777777" w:rsidR="000F1F84" w:rsidRDefault="000F1F84" w:rsidP="000F1F84">
      <w:pPr>
        <w:pStyle w:val="Codesmall"/>
      </w:pPr>
      <w:r>
        <w:t xml:space="preserve">                          "</w:t>
      </w:r>
      <w:proofErr w:type="spellStart"/>
      <w:r>
        <w:t>Rules.SecureHashAlgorithmRule.Evaluate</w:t>
      </w:r>
      <w:proofErr w:type="spellEnd"/>
      <w:r>
        <w:t>"</w:t>
      </w:r>
    </w:p>
    <w:p w14:paraId="34C9395D" w14:textId="62C3710F" w:rsidR="000F1F84" w:rsidRDefault="000F1F84" w:rsidP="000F1F84">
      <w:pPr>
        <w:pStyle w:val="Codesmall"/>
      </w:pPr>
      <w:r>
        <w:t xml:space="preserve">                      },</w:t>
      </w:r>
    </w:p>
    <w:p w14:paraId="261F955F" w14:textId="3D6E44E6" w:rsidR="000C5906" w:rsidRDefault="000C5906" w:rsidP="000C5906">
      <w:pPr>
        <w:pStyle w:val="Codesmall"/>
      </w:pPr>
      <w:r>
        <w:t xml:space="preserve">                      "module": "</w:t>
      </w:r>
      <w:proofErr w:type="spellStart"/>
      <w:r>
        <w:t>RuleLibrary</w:t>
      </w:r>
      <w:proofErr w:type="spellEnd"/>
      <w:r>
        <w:t>",</w:t>
      </w:r>
    </w:p>
    <w:p w14:paraId="24B21316" w14:textId="5E370699" w:rsidR="000C5906" w:rsidRDefault="000C5906" w:rsidP="000C5906">
      <w:pPr>
        <w:pStyle w:val="Codesmall"/>
      </w:pPr>
      <w:r>
        <w:t xml:space="preserve">                      "</w:t>
      </w:r>
      <w:proofErr w:type="spellStart"/>
      <w:r>
        <w:t>threadId</w:t>
      </w:r>
      <w:proofErr w:type="spellEnd"/>
      <w:r>
        <w:t>": 52,</w:t>
      </w:r>
    </w:p>
    <w:p w14:paraId="63CCFE38" w14:textId="7BF20269" w:rsidR="000C5906" w:rsidRDefault="000C5906" w:rsidP="000C5906">
      <w:pPr>
        <w:pStyle w:val="Codesmall"/>
      </w:pPr>
      <w:r>
        <w:t xml:space="preserve">                      "address": 10092852</w:t>
      </w:r>
    </w:p>
    <w:p w14:paraId="4A418695" w14:textId="344EB64D" w:rsidR="000C5906" w:rsidRDefault="000C5906" w:rsidP="000C5906">
      <w:pPr>
        <w:pStyle w:val="Codesmall"/>
      </w:pPr>
      <w:r>
        <w:t xml:space="preserve">                    },</w:t>
      </w:r>
    </w:p>
    <w:p w14:paraId="4ED4CC9B" w14:textId="7ED52E14" w:rsidR="000C5906" w:rsidRDefault="000C5906" w:rsidP="000C5906">
      <w:pPr>
        <w:pStyle w:val="Codesmall"/>
      </w:pPr>
      <w:r>
        <w:t xml:space="preserve">                    {</w:t>
      </w:r>
    </w:p>
    <w:p w14:paraId="5355A91B" w14:textId="022E7750" w:rsidR="000F1F84" w:rsidRDefault="000F1F84" w:rsidP="000C5906">
      <w:pPr>
        <w:pStyle w:val="Codesmall"/>
      </w:pPr>
      <w:r>
        <w:t xml:space="preserve">                      "location": {</w:t>
      </w:r>
    </w:p>
    <w:p w14:paraId="59F49407" w14:textId="7A1778A4" w:rsidR="000F1F84" w:rsidRDefault="000F1F84" w:rsidP="000F1F84">
      <w:pPr>
        <w:pStyle w:val="Codesmall"/>
      </w:pPr>
      <w:r>
        <w:t xml:space="preserve">                        "</w:t>
      </w:r>
      <w:proofErr w:type="spellStart"/>
      <w:r>
        <w:t>fullyQualifiedLogicalName</w:t>
      </w:r>
      <w:proofErr w:type="spellEnd"/>
      <w:r>
        <w:t>":</w:t>
      </w:r>
    </w:p>
    <w:p w14:paraId="16DFC570" w14:textId="084DC188" w:rsidR="000F1F84" w:rsidRDefault="000F1F84" w:rsidP="000F1F84">
      <w:pPr>
        <w:pStyle w:val="Codesmall"/>
      </w:pPr>
      <w:r>
        <w:t xml:space="preserve">                            "</w:t>
      </w:r>
      <w:proofErr w:type="spellStart"/>
      <w:r>
        <w:t>ExecutionEngine.Engine.EvaluateRule</w:t>
      </w:r>
      <w:proofErr w:type="spellEnd"/>
      <w:r>
        <w:t>"</w:t>
      </w:r>
    </w:p>
    <w:p w14:paraId="4BA3F162" w14:textId="3838F8A7" w:rsidR="000F1F84" w:rsidRDefault="000F1F84" w:rsidP="000C5906">
      <w:pPr>
        <w:pStyle w:val="Codesmall"/>
      </w:pPr>
      <w:r>
        <w:t xml:space="preserve">                      },</w:t>
      </w:r>
    </w:p>
    <w:p w14:paraId="54BA4547" w14:textId="7C649B5A" w:rsidR="000C5906" w:rsidRDefault="000C5906" w:rsidP="000C5906">
      <w:pPr>
        <w:pStyle w:val="Codesmall"/>
      </w:pPr>
      <w:r>
        <w:t xml:space="preserve">                      "module": "</w:t>
      </w:r>
      <w:proofErr w:type="spellStart"/>
      <w:r>
        <w:t>ExecutionEngine</w:t>
      </w:r>
      <w:proofErr w:type="spellEnd"/>
      <w:r>
        <w:t>",</w:t>
      </w:r>
    </w:p>
    <w:p w14:paraId="09008F03" w14:textId="765B827A" w:rsidR="000C5906" w:rsidRDefault="000C5906" w:rsidP="000C5906">
      <w:pPr>
        <w:pStyle w:val="Codesmall"/>
      </w:pPr>
      <w:r>
        <w:t xml:space="preserve">                      "</w:t>
      </w:r>
      <w:proofErr w:type="spellStart"/>
      <w:r>
        <w:t>threadId</w:t>
      </w:r>
      <w:proofErr w:type="spellEnd"/>
      <w:r>
        <w:t>": 52,</w:t>
      </w:r>
    </w:p>
    <w:p w14:paraId="2AA225EE" w14:textId="118870A0" w:rsidR="000C5906" w:rsidRDefault="000C5906" w:rsidP="000C5906">
      <w:pPr>
        <w:pStyle w:val="Codesmall"/>
      </w:pPr>
      <w:r>
        <w:t xml:space="preserve">                      "address": 10073356</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w:t>
      </w:r>
      <w:proofErr w:type="spellStart"/>
      <w:r>
        <w:t>innerExceptions</w:t>
      </w:r>
      <w:proofErr w:type="spellEnd"/>
      <w:r>
        <w:t>":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w:t>
      </w:r>
      <w:proofErr w:type="spellStart"/>
      <w:r>
        <w:t>System.ArgumentException</w:t>
      </w:r>
      <w:proofErr w:type="spellEnd"/>
      <w:r>
        <w:t>",</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11A8E182" w14:textId="5324E260" w:rsidR="000C5906" w:rsidRDefault="000C5906" w:rsidP="000C5906">
      <w:pPr>
        <w:pStyle w:val="Codesmall"/>
      </w:pPr>
      <w:r>
        <w:t xml:space="preserve">              "id": "CTN0002",</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03CBF5C6" w14:textId="55F8C556" w:rsidR="005F350D" w:rsidRDefault="006043FF" w:rsidP="005F350D">
      <w:pPr>
        <w:pStyle w:val="Codesmall"/>
      </w:pPr>
      <w:r>
        <w:t xml:space="preserve">      "files": </w:t>
      </w:r>
      <w:r w:rsidR="00A34D8C">
        <w:t>[</w:t>
      </w:r>
    </w:p>
    <w:p w14:paraId="7994BC3E" w14:textId="6E7F9C28" w:rsidR="005F350D" w:rsidRDefault="005F350D" w:rsidP="005F350D">
      <w:pPr>
        <w:pStyle w:val="Codesmall"/>
      </w:pPr>
      <w:r>
        <w:t xml:space="preserve">        </w:t>
      </w:r>
      <w:r w:rsidR="00A21F3A">
        <w:t>{</w:t>
      </w:r>
    </w:p>
    <w:p w14:paraId="6D393AB1" w14:textId="46374EDF" w:rsidR="00A34D8C" w:rsidRDefault="00A34D8C" w:rsidP="005F350D">
      <w:pPr>
        <w:pStyle w:val="Codesmall"/>
      </w:pPr>
      <w:r>
        <w:t xml:space="preserve">          "</w:t>
      </w:r>
      <w:proofErr w:type="spellStart"/>
      <w:r>
        <w:t>fileLocation</w:t>
      </w:r>
      <w:proofErr w:type="spellEnd"/>
      <w:r>
        <w:t>": {</w:t>
      </w:r>
    </w:p>
    <w:p w14:paraId="52D988CB" w14:textId="4E97AB21" w:rsidR="00A34D8C" w:rsidRDefault="00A34D8C" w:rsidP="005F350D">
      <w:pPr>
        <w:pStyle w:val="Codesmall"/>
      </w:pPr>
      <w:r>
        <w:t xml:space="preserve">            "uri": "build/</w:t>
      </w:r>
      <w:proofErr w:type="spellStart"/>
      <w:r>
        <w:t>collections.rsp</w:t>
      </w:r>
      <w:proofErr w:type="spellEnd"/>
      <w:r>
        <w:t>",</w:t>
      </w:r>
    </w:p>
    <w:p w14:paraId="2B8CEF1A" w14:textId="5CC82729" w:rsidR="00A34D8C" w:rsidRDefault="00A34D8C" w:rsidP="005F350D">
      <w:pPr>
        <w:pStyle w:val="Codesmall"/>
      </w:pPr>
      <w:r>
        <w:t xml:space="preserve">            "</w:t>
      </w:r>
      <w:proofErr w:type="spellStart"/>
      <w:r>
        <w:t>uriBaseId</w:t>
      </w:r>
      <w:proofErr w:type="spellEnd"/>
      <w:r>
        <w:t>": "SRCROOT"</w:t>
      </w:r>
    </w:p>
    <w:p w14:paraId="5202D25A" w14:textId="67C368C8" w:rsidR="00A34D8C" w:rsidRDefault="00A34D8C" w:rsidP="005F350D">
      <w:pPr>
        <w:pStyle w:val="Codesmall"/>
      </w:pPr>
      <w:r>
        <w:t xml:space="preserve">          },</w:t>
      </w:r>
    </w:p>
    <w:p w14:paraId="6DD3149B" w14:textId="39847533" w:rsidR="00A21F3A" w:rsidRDefault="00A21F3A" w:rsidP="005F350D">
      <w:pPr>
        <w:pStyle w:val="Codesmall"/>
      </w:pPr>
      <w:r>
        <w:t xml:space="preserve">          "</w:t>
      </w:r>
      <w:proofErr w:type="spellStart"/>
      <w:r>
        <w:t>mimeType</w:t>
      </w:r>
      <w:proofErr w:type="spellEnd"/>
      <w:r>
        <w:t>": "text/plain",</w:t>
      </w:r>
    </w:p>
    <w:p w14:paraId="2990E691" w14:textId="02219F38" w:rsidR="00A34D8C" w:rsidRDefault="00A34D8C" w:rsidP="005F350D">
      <w:pPr>
        <w:pStyle w:val="Codesmall"/>
      </w:pPr>
      <w:r>
        <w:t xml:space="preserve">          "length": 81,</w:t>
      </w:r>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 xml:space="preserve">-input </w:t>
      </w:r>
      <w:proofErr w:type="spellStart"/>
      <w:r w:rsidRPr="00A21F3A">
        <w:t>src</w:t>
      </w:r>
      <w:proofErr w:type="spellEnd"/>
      <w:r w:rsidRPr="00A21F3A">
        <w:t>/collections/*.</w:t>
      </w:r>
      <w:proofErr w:type="spellStart"/>
      <w:r w:rsidRPr="00A21F3A">
        <w:t>cpp</w:t>
      </w:r>
      <w:proofErr w:type="spellEnd"/>
      <w:r w:rsidRPr="00A21F3A">
        <w:t xml:space="preserve"> -log out/</w:t>
      </w:r>
      <w:proofErr w:type="spellStart"/>
      <w:r w:rsidRPr="00A21F3A">
        <w:t>collections.sarif</w:t>
      </w:r>
      <w:proofErr w:type="spellEnd"/>
      <w:r w:rsidRPr="00A21F3A">
        <w:t xml:space="preserve"> -rules all -disable C9999</w:t>
      </w:r>
      <w:r>
        <w:t>"</w:t>
      </w:r>
    </w:p>
    <w:p w14:paraId="122EB8F6" w14:textId="65371FA2" w:rsidR="00A21F3A" w:rsidRDefault="00A21F3A" w:rsidP="005F350D">
      <w:pPr>
        <w:pStyle w:val="Codesmall"/>
      </w:pPr>
      <w:r>
        <w:t xml:space="preserve">          }</w:t>
      </w:r>
    </w:p>
    <w:p w14:paraId="049C14E0" w14:textId="5EE5D366" w:rsidR="00A21F3A" w:rsidRDefault="00A21F3A" w:rsidP="005F350D">
      <w:pPr>
        <w:pStyle w:val="Codesmall"/>
      </w:pPr>
      <w:r>
        <w:t xml:space="preserve">        }</w:t>
      </w:r>
      <w:r w:rsidR="00A34D8C">
        <w:t>,</w:t>
      </w:r>
    </w:p>
    <w:p w14:paraId="7382511B" w14:textId="77777777" w:rsidR="00A34D8C" w:rsidRDefault="00A34D8C" w:rsidP="00A34D8C">
      <w:pPr>
        <w:pStyle w:val="Codesmall"/>
      </w:pPr>
      <w:r>
        <w:t xml:space="preserve">        {</w:t>
      </w:r>
    </w:p>
    <w:p w14:paraId="696E7676" w14:textId="77777777" w:rsidR="00A34D8C" w:rsidRDefault="00A34D8C" w:rsidP="00A34D8C">
      <w:pPr>
        <w:pStyle w:val="Codesmall"/>
      </w:pPr>
      <w:r>
        <w:t xml:space="preserve">          "</w:t>
      </w:r>
      <w:proofErr w:type="spellStart"/>
      <w:r>
        <w:t>fileLocation</w:t>
      </w:r>
      <w:proofErr w:type="spellEnd"/>
      <w:r>
        <w:t>": {</w:t>
      </w:r>
    </w:p>
    <w:p w14:paraId="4DC37E3C" w14:textId="77777777" w:rsidR="00A34D8C" w:rsidRDefault="00A34D8C" w:rsidP="00A34D8C">
      <w:pPr>
        <w:pStyle w:val="Codesmall"/>
      </w:pPr>
      <w:r>
        <w:t xml:space="preserve">            "uri": "application/main.cpp",</w:t>
      </w:r>
    </w:p>
    <w:p w14:paraId="5FCE96D1" w14:textId="77777777" w:rsidR="00A34D8C" w:rsidRDefault="00A34D8C" w:rsidP="00A34D8C">
      <w:pPr>
        <w:pStyle w:val="Codesmall"/>
      </w:pPr>
      <w:r>
        <w:t xml:space="preserve">            "</w:t>
      </w:r>
      <w:proofErr w:type="spellStart"/>
      <w:r>
        <w:t>uriBaseId</w:t>
      </w:r>
      <w:proofErr w:type="spellEnd"/>
      <w:r>
        <w:t>": "SRCROOT"</w:t>
      </w:r>
    </w:p>
    <w:p w14:paraId="137CB3A9" w14:textId="77777777" w:rsidR="00A34D8C" w:rsidRDefault="00A34D8C" w:rsidP="00A34D8C">
      <w:pPr>
        <w:pStyle w:val="Codesmall"/>
      </w:pPr>
      <w:r>
        <w:t xml:space="preserve">          },</w:t>
      </w:r>
    </w:p>
    <w:p w14:paraId="320504CE" w14:textId="77777777" w:rsidR="00A34D8C" w:rsidRDefault="00A34D8C" w:rsidP="00A34D8C">
      <w:pPr>
        <w:pStyle w:val="Codesmall"/>
      </w:pPr>
      <w:r>
        <w:t xml:space="preserve">          "</w:t>
      </w:r>
      <w:proofErr w:type="spellStart"/>
      <w:r>
        <w:t>mimeType</w:t>
      </w:r>
      <w:proofErr w:type="spellEnd"/>
      <w:r>
        <w:t>": "text/</w:t>
      </w:r>
      <w:proofErr w:type="spellStart"/>
      <w:r>
        <w:t>x-c</w:t>
      </w:r>
      <w:proofErr w:type="spellEnd"/>
      <w:r>
        <w:t>",</w:t>
      </w:r>
    </w:p>
    <w:p w14:paraId="05962556" w14:textId="77777777" w:rsidR="00A34D8C" w:rsidRDefault="00A34D8C" w:rsidP="00A34D8C">
      <w:pPr>
        <w:pStyle w:val="Codesmall"/>
      </w:pPr>
      <w:r>
        <w:t xml:space="preserve">          "length": 1742,</w:t>
      </w:r>
    </w:p>
    <w:p w14:paraId="6C230731" w14:textId="77777777" w:rsidR="00A34D8C" w:rsidRDefault="00A34D8C" w:rsidP="00A34D8C">
      <w:pPr>
        <w:pStyle w:val="Codesmall"/>
      </w:pPr>
      <w:r>
        <w:t xml:space="preserve">          "hashes": {</w:t>
      </w:r>
    </w:p>
    <w:p w14:paraId="16D7D06C" w14:textId="77777777" w:rsidR="00A34D8C" w:rsidRDefault="00A34D8C" w:rsidP="00A34D8C">
      <w:pPr>
        <w:pStyle w:val="Codesmall"/>
      </w:pPr>
      <w:r>
        <w:t xml:space="preserve">            "sha-256": "cc8e6a99f3eff00adc649fee132ba80fe333ea5a"</w:t>
      </w:r>
    </w:p>
    <w:p w14:paraId="70638F2E" w14:textId="77777777" w:rsidR="00A34D8C" w:rsidRDefault="00A34D8C" w:rsidP="00A34D8C">
      <w:pPr>
        <w:pStyle w:val="Codesmall"/>
      </w:pPr>
      <w:r>
        <w:t xml:space="preserve">          }</w:t>
      </w:r>
    </w:p>
    <w:p w14:paraId="3678D0A5" w14:textId="77777777" w:rsidR="00A34D8C" w:rsidRDefault="00A34D8C" w:rsidP="00A34D8C">
      <w:pPr>
        <w:pStyle w:val="Codesmall"/>
      </w:pPr>
      <w:r>
        <w:t xml:space="preserve">        },</w:t>
      </w:r>
    </w:p>
    <w:p w14:paraId="5AE810DF" w14:textId="30968AD1" w:rsidR="006043FF" w:rsidRDefault="006043FF" w:rsidP="00EA1C84">
      <w:pPr>
        <w:pStyle w:val="Codesmall"/>
      </w:pPr>
      <w:r>
        <w:t xml:space="preserve">        {</w:t>
      </w:r>
    </w:p>
    <w:p w14:paraId="3F8FF4EE" w14:textId="04272518" w:rsidR="00A34D8C" w:rsidRDefault="00A34D8C" w:rsidP="00EA1C84">
      <w:pPr>
        <w:pStyle w:val="Codesmall"/>
      </w:pPr>
      <w:r>
        <w:t xml:space="preserve">          "</w:t>
      </w:r>
      <w:proofErr w:type="spellStart"/>
      <w:r>
        <w:t>fileLocation</w:t>
      </w:r>
      <w:proofErr w:type="spellEnd"/>
      <w:r>
        <w:t>": {</w:t>
      </w:r>
    </w:p>
    <w:p w14:paraId="6CC6CC41" w14:textId="0275D53E" w:rsidR="00A34D8C" w:rsidRDefault="00A34D8C" w:rsidP="00EA1C84">
      <w:pPr>
        <w:pStyle w:val="Codesmall"/>
      </w:pPr>
      <w:r>
        <w:lastRenderedPageBreak/>
        <w:t xml:space="preserve">            "uri": "collections/list.cpp",</w:t>
      </w:r>
    </w:p>
    <w:p w14:paraId="27CD6845" w14:textId="77777777" w:rsidR="00A34D8C" w:rsidRDefault="00A34D8C" w:rsidP="00A34D8C">
      <w:pPr>
        <w:pStyle w:val="Codesmall"/>
      </w:pPr>
      <w:r>
        <w:t xml:space="preserve">            "</w:t>
      </w:r>
      <w:proofErr w:type="spellStart"/>
      <w:r>
        <w:t>uriBaseId</w:t>
      </w:r>
      <w:proofErr w:type="spellEnd"/>
      <w:r>
        <w:t>": "SRCROOT"</w:t>
      </w:r>
    </w:p>
    <w:p w14:paraId="4D31B3FD" w14:textId="412A05A3" w:rsidR="00A34D8C" w:rsidRDefault="00A34D8C" w:rsidP="00EA1C84">
      <w:pPr>
        <w:pStyle w:val="Codesmall"/>
      </w:pPr>
      <w:r>
        <w:t xml:space="preserve">          },</w:t>
      </w:r>
    </w:p>
    <w:p w14:paraId="13DC2FD4" w14:textId="77777777" w:rsidR="006043FF" w:rsidRDefault="006043FF" w:rsidP="00EA1C84">
      <w:pPr>
        <w:pStyle w:val="Codesmall"/>
      </w:pPr>
      <w:r>
        <w:t xml:space="preserve">          "</w:t>
      </w:r>
      <w:proofErr w:type="spellStart"/>
      <w:r>
        <w:t>mimeType</w:t>
      </w:r>
      <w:proofErr w:type="spellEnd"/>
      <w:r>
        <w:t>": "text/</w:t>
      </w:r>
      <w:proofErr w:type="spellStart"/>
      <w:r>
        <w:t>x-c</w:t>
      </w:r>
      <w:proofErr w:type="spellEnd"/>
      <w:r>
        <w:t>",</w:t>
      </w:r>
    </w:p>
    <w:p w14:paraId="01239250" w14:textId="77777777" w:rsidR="006043FF" w:rsidRDefault="006043FF" w:rsidP="00EA1C84">
      <w:pPr>
        <w:pStyle w:val="Codesmall"/>
      </w:pPr>
      <w:r>
        <w:t xml:space="preserve">          "length": 980,</w:t>
      </w:r>
    </w:p>
    <w:p w14:paraId="4CB0C6AD" w14:textId="1A583724" w:rsidR="006043FF" w:rsidRDefault="006043FF" w:rsidP="00EA1C84">
      <w:pPr>
        <w:pStyle w:val="Codesmall"/>
      </w:pPr>
      <w:r>
        <w:t xml:space="preserve">          "hashes": </w:t>
      </w:r>
      <w:r w:rsidR="00C16C96">
        <w:t>{</w:t>
      </w:r>
    </w:p>
    <w:p w14:paraId="371D3D5C" w14:textId="3E880586" w:rsidR="006043FF" w:rsidRDefault="006043FF" w:rsidP="00EA1C84">
      <w:pPr>
        <w:pStyle w:val="Codesmall"/>
      </w:pPr>
      <w:r>
        <w:t xml:space="preserve">            "</w:t>
      </w:r>
      <w:r w:rsidR="00C16C96">
        <w:t>sha-256</w:t>
      </w:r>
      <w:r>
        <w:t>": "b13ce2678a8807ba0765ab94a0ecd394f869bc81"</w:t>
      </w:r>
    </w:p>
    <w:p w14:paraId="431444A1" w14:textId="15FFA47D" w:rsidR="006043FF" w:rsidRDefault="006043FF" w:rsidP="00EA1C84">
      <w:pPr>
        <w:pStyle w:val="Codesmall"/>
      </w:pPr>
      <w:r>
        <w:t xml:space="preserve">          </w:t>
      </w:r>
      <w:r w:rsidR="00C16C96">
        <w:t>}</w:t>
      </w:r>
    </w:p>
    <w:p w14:paraId="7B99B046" w14:textId="77777777" w:rsidR="006043FF" w:rsidRDefault="006043FF" w:rsidP="00EA1C84">
      <w:pPr>
        <w:pStyle w:val="Codesmall"/>
      </w:pPr>
      <w:r>
        <w:t xml:space="preserve">        },</w:t>
      </w:r>
    </w:p>
    <w:p w14:paraId="6251B804" w14:textId="77777777" w:rsidR="00A34D8C" w:rsidRDefault="00A34D8C" w:rsidP="00A34D8C">
      <w:pPr>
        <w:pStyle w:val="Codesmall"/>
      </w:pPr>
      <w:r>
        <w:t xml:space="preserve">        {</w:t>
      </w:r>
    </w:p>
    <w:p w14:paraId="740D5481" w14:textId="77777777" w:rsidR="00A34D8C" w:rsidRDefault="00A34D8C" w:rsidP="00A34D8C">
      <w:pPr>
        <w:pStyle w:val="Codesmall"/>
      </w:pPr>
      <w:r>
        <w:t xml:space="preserve">          "</w:t>
      </w:r>
      <w:proofErr w:type="spellStart"/>
      <w:r>
        <w:t>fileLocation</w:t>
      </w:r>
      <w:proofErr w:type="spellEnd"/>
      <w:r>
        <w:t>": {</w:t>
      </w:r>
    </w:p>
    <w:p w14:paraId="3E6FDE03" w14:textId="77777777" w:rsidR="00A34D8C" w:rsidRDefault="00A34D8C" w:rsidP="00A34D8C">
      <w:pPr>
        <w:pStyle w:val="Codesmall"/>
      </w:pPr>
      <w:r>
        <w:t xml:space="preserve">            "uri": "collections/</w:t>
      </w:r>
      <w:proofErr w:type="spellStart"/>
      <w:r>
        <w:t>list.h</w:t>
      </w:r>
      <w:proofErr w:type="spellEnd"/>
      <w:r>
        <w:t>",</w:t>
      </w:r>
    </w:p>
    <w:p w14:paraId="64A4EA63" w14:textId="77777777" w:rsidR="00A34D8C" w:rsidRDefault="00A34D8C" w:rsidP="00A34D8C">
      <w:pPr>
        <w:pStyle w:val="Codesmall"/>
      </w:pPr>
      <w:r>
        <w:t xml:space="preserve">            "</w:t>
      </w:r>
      <w:proofErr w:type="spellStart"/>
      <w:r>
        <w:t>uriBaseId</w:t>
      </w:r>
      <w:proofErr w:type="spellEnd"/>
      <w:r>
        <w:t>": "SRCROOT"</w:t>
      </w:r>
    </w:p>
    <w:p w14:paraId="25C0B4E1" w14:textId="77777777" w:rsidR="00A34D8C" w:rsidRDefault="00A34D8C" w:rsidP="00A34D8C">
      <w:pPr>
        <w:pStyle w:val="Codesmall"/>
      </w:pPr>
      <w:r>
        <w:t xml:space="preserve">          },</w:t>
      </w:r>
    </w:p>
    <w:p w14:paraId="6CE7D834" w14:textId="77777777" w:rsidR="00A34D8C" w:rsidRDefault="00A34D8C" w:rsidP="00A34D8C">
      <w:pPr>
        <w:pStyle w:val="Codesmall"/>
      </w:pPr>
      <w:r>
        <w:t xml:space="preserve">          "</w:t>
      </w:r>
      <w:proofErr w:type="spellStart"/>
      <w:r>
        <w:t>mimeType</w:t>
      </w:r>
      <w:proofErr w:type="spellEnd"/>
      <w:r>
        <w:t>": "text/</w:t>
      </w:r>
      <w:proofErr w:type="spellStart"/>
      <w:r>
        <w:t>x-c</w:t>
      </w:r>
      <w:proofErr w:type="spellEnd"/>
      <w:r>
        <w:t>",</w:t>
      </w:r>
    </w:p>
    <w:p w14:paraId="155E3323" w14:textId="77777777" w:rsidR="00A34D8C" w:rsidRDefault="00A34D8C" w:rsidP="00A34D8C">
      <w:pPr>
        <w:pStyle w:val="Codesmall"/>
      </w:pPr>
      <w:r>
        <w:t xml:space="preserve">          "length": 24656,</w:t>
      </w:r>
    </w:p>
    <w:p w14:paraId="59DC7D16" w14:textId="77777777" w:rsidR="00A34D8C" w:rsidRDefault="00A34D8C" w:rsidP="00A34D8C">
      <w:pPr>
        <w:pStyle w:val="Codesmall"/>
      </w:pPr>
      <w:r>
        <w:t xml:space="preserve">          "hashes": {</w:t>
      </w:r>
    </w:p>
    <w:p w14:paraId="7AB797BF" w14:textId="77777777" w:rsidR="00A34D8C" w:rsidRDefault="00A34D8C" w:rsidP="00A34D8C">
      <w:pPr>
        <w:pStyle w:val="Codesmall"/>
      </w:pPr>
      <w:r>
        <w:t xml:space="preserve">            "sha-256": "</w:t>
      </w:r>
      <w:r w:rsidRPr="00FA17F0">
        <w:t>849be119aaba4e9f88921a99e3036fb6c2a8144a</w:t>
      </w:r>
      <w:r>
        <w:t>"</w:t>
      </w:r>
    </w:p>
    <w:p w14:paraId="704563A9" w14:textId="77777777" w:rsidR="00A34D8C" w:rsidRDefault="00A34D8C" w:rsidP="00A34D8C">
      <w:pPr>
        <w:pStyle w:val="Codesmall"/>
      </w:pPr>
      <w:r>
        <w:t xml:space="preserve">          }</w:t>
      </w:r>
    </w:p>
    <w:p w14:paraId="310D2C2D" w14:textId="77777777" w:rsidR="00A34D8C" w:rsidRDefault="00A34D8C" w:rsidP="00A34D8C">
      <w:pPr>
        <w:pStyle w:val="Codesmall"/>
      </w:pPr>
      <w:r>
        <w:t xml:space="preserve">        },</w:t>
      </w:r>
    </w:p>
    <w:p w14:paraId="616495D5" w14:textId="77777777" w:rsidR="00A34D8C" w:rsidRDefault="00A34D8C" w:rsidP="00A34D8C">
      <w:pPr>
        <w:pStyle w:val="Codesmall"/>
      </w:pPr>
      <w:r>
        <w:t xml:space="preserve">        {</w:t>
      </w:r>
    </w:p>
    <w:p w14:paraId="6AD50443" w14:textId="77777777" w:rsidR="00A34D8C" w:rsidRDefault="00A34D8C" w:rsidP="00A34D8C">
      <w:pPr>
        <w:pStyle w:val="Codesmall"/>
      </w:pPr>
      <w:r>
        <w:t xml:space="preserve">          "</w:t>
      </w:r>
      <w:proofErr w:type="spellStart"/>
      <w:r>
        <w:t>fileLocation</w:t>
      </w:r>
      <w:proofErr w:type="spellEnd"/>
      <w:r>
        <w:t>": {</w:t>
      </w:r>
    </w:p>
    <w:p w14:paraId="09117029" w14:textId="77777777" w:rsidR="00A34D8C" w:rsidRDefault="00A34D8C" w:rsidP="00A34D8C">
      <w:pPr>
        <w:pStyle w:val="Codesmall"/>
      </w:pPr>
      <w:r>
        <w:t xml:space="preserve">            "uri": "crypto/hash.cpp",</w:t>
      </w:r>
    </w:p>
    <w:p w14:paraId="7D088512" w14:textId="77777777" w:rsidR="00A34D8C" w:rsidRDefault="00A34D8C" w:rsidP="00A34D8C">
      <w:pPr>
        <w:pStyle w:val="Codesmall"/>
      </w:pPr>
      <w:r>
        <w:t xml:space="preserve">            "</w:t>
      </w:r>
      <w:proofErr w:type="spellStart"/>
      <w:r>
        <w:t>uriBaseId</w:t>
      </w:r>
      <w:proofErr w:type="spellEnd"/>
      <w:r>
        <w:t>": "SRCROOT"</w:t>
      </w:r>
    </w:p>
    <w:p w14:paraId="4AE5FBE0" w14:textId="77777777" w:rsidR="00A34D8C" w:rsidRDefault="00A34D8C" w:rsidP="00A34D8C">
      <w:pPr>
        <w:pStyle w:val="Codesmall"/>
      </w:pPr>
      <w:r>
        <w:t xml:space="preserve">          },</w:t>
      </w:r>
    </w:p>
    <w:p w14:paraId="73FC8F6C" w14:textId="77777777" w:rsidR="00A34D8C" w:rsidRDefault="00A34D8C" w:rsidP="00A34D8C">
      <w:pPr>
        <w:pStyle w:val="Codesmall"/>
      </w:pPr>
      <w:r>
        <w:t xml:space="preserve">          "</w:t>
      </w:r>
      <w:proofErr w:type="spellStart"/>
      <w:r>
        <w:t>mimeType</w:t>
      </w:r>
      <w:proofErr w:type="spellEnd"/>
      <w:r>
        <w:t>": "text/</w:t>
      </w:r>
      <w:proofErr w:type="spellStart"/>
      <w:r>
        <w:t>x-c</w:t>
      </w:r>
      <w:proofErr w:type="spellEnd"/>
      <w:r>
        <w:t>",</w:t>
      </w:r>
    </w:p>
    <w:p w14:paraId="3B171447" w14:textId="77777777" w:rsidR="00A34D8C" w:rsidRDefault="00A34D8C" w:rsidP="00A34D8C">
      <w:pPr>
        <w:pStyle w:val="Codesmall"/>
      </w:pPr>
      <w:r>
        <w:t xml:space="preserve">          "length": 1424,</w:t>
      </w:r>
    </w:p>
    <w:p w14:paraId="7F71ACF3" w14:textId="77777777" w:rsidR="00A34D8C" w:rsidRDefault="00A34D8C" w:rsidP="00A34D8C">
      <w:pPr>
        <w:pStyle w:val="Codesmall"/>
      </w:pPr>
      <w:r>
        <w:t xml:space="preserve">          "hashes": {</w:t>
      </w:r>
    </w:p>
    <w:p w14:paraId="4704D938" w14:textId="77777777" w:rsidR="00A34D8C" w:rsidRDefault="00A34D8C" w:rsidP="00A34D8C">
      <w:pPr>
        <w:pStyle w:val="Codesmall"/>
      </w:pPr>
      <w:r>
        <w:t xml:space="preserve">            "sha-256": "</w:t>
      </w:r>
      <w:r w:rsidRPr="00D5315B">
        <w:t>3ffe2b77dz255cdf95f97d986d7a6ad8f287eaed</w:t>
      </w:r>
      <w:r>
        <w:t>"</w:t>
      </w:r>
    </w:p>
    <w:p w14:paraId="200E0566" w14:textId="77777777" w:rsidR="00A34D8C" w:rsidRDefault="00A34D8C" w:rsidP="00A34D8C">
      <w:pPr>
        <w:pStyle w:val="Codesmall"/>
      </w:pPr>
      <w:r>
        <w:t xml:space="preserve">          }</w:t>
      </w:r>
    </w:p>
    <w:p w14:paraId="54F1DB8B" w14:textId="77777777" w:rsidR="00A34D8C" w:rsidRDefault="00A34D8C" w:rsidP="00A34D8C">
      <w:pPr>
        <w:pStyle w:val="Codesmall"/>
      </w:pPr>
      <w:r>
        <w:t xml:space="preserve">        },</w:t>
      </w:r>
    </w:p>
    <w:p w14:paraId="520C5AD3" w14:textId="0B55FBA0" w:rsidR="006043FF" w:rsidRDefault="006043FF" w:rsidP="00EA1C84">
      <w:pPr>
        <w:pStyle w:val="Codesmall"/>
      </w:pPr>
      <w:r>
        <w:t xml:space="preserve">        {</w:t>
      </w:r>
    </w:p>
    <w:p w14:paraId="17ABA33A" w14:textId="262C0B33" w:rsidR="00A34D8C" w:rsidRDefault="00A34D8C" w:rsidP="00A34D8C">
      <w:pPr>
        <w:pStyle w:val="Codesmall"/>
      </w:pPr>
      <w:r>
        <w:t xml:space="preserve">          "</w:t>
      </w:r>
      <w:proofErr w:type="spellStart"/>
      <w:r>
        <w:t>fileLocation</w:t>
      </w:r>
      <w:proofErr w:type="spellEnd"/>
      <w:r>
        <w:t>": {</w:t>
      </w:r>
    </w:p>
    <w:p w14:paraId="02B663E5" w14:textId="2EA8CA46" w:rsidR="00A34D8C" w:rsidRDefault="00A34D8C" w:rsidP="00A34D8C">
      <w:pPr>
        <w:pStyle w:val="Codesmall"/>
      </w:pPr>
      <w:r>
        <w:t xml:space="preserve">            "uri": "app.zip"</w:t>
      </w:r>
      <w:r w:rsidR="00FE249C">
        <w:t>,</w:t>
      </w:r>
    </w:p>
    <w:p w14:paraId="6B422D26" w14:textId="77777777" w:rsidR="00A34D8C" w:rsidRDefault="00A34D8C" w:rsidP="00A34D8C">
      <w:pPr>
        <w:pStyle w:val="Codesmall"/>
      </w:pPr>
      <w:r>
        <w:t xml:space="preserve">            "</w:t>
      </w:r>
      <w:proofErr w:type="spellStart"/>
      <w:r>
        <w:t>uriBaseId</w:t>
      </w:r>
      <w:proofErr w:type="spellEnd"/>
      <w:r>
        <w:t>": "BINROOT"</w:t>
      </w:r>
    </w:p>
    <w:p w14:paraId="0B711DA9" w14:textId="0D7A4169" w:rsidR="00A34D8C" w:rsidRDefault="00A34D8C" w:rsidP="00A34D8C">
      <w:pPr>
        <w:pStyle w:val="Codesmall"/>
      </w:pPr>
      <w:r>
        <w:t xml:space="preserve">          }, </w:t>
      </w:r>
    </w:p>
    <w:p w14:paraId="3F0531FC" w14:textId="7CA2D3AE" w:rsidR="006043FF" w:rsidRDefault="006043FF" w:rsidP="00EA1C84">
      <w:pPr>
        <w:pStyle w:val="Codesmall"/>
      </w:pPr>
      <w:r>
        <w:t xml:space="preserve">          "</w:t>
      </w:r>
      <w:proofErr w:type="spellStart"/>
      <w:r>
        <w:t>mimeType</w:t>
      </w:r>
      <w:proofErr w:type="spellEnd"/>
      <w:r>
        <w:t>": "application/zip"</w:t>
      </w:r>
      <w:r w:rsidR="00043A7C">
        <w:t>,</w:t>
      </w:r>
    </w:p>
    <w:p w14:paraId="4243435D" w14:textId="77777777" w:rsidR="00A043A4" w:rsidRDefault="00A043A4" w:rsidP="00A043A4">
      <w:pPr>
        <w:pStyle w:val="Codesmall"/>
      </w:pPr>
      <w:r>
        <w:t xml:space="preserve">          "length": 310450,</w:t>
      </w:r>
    </w:p>
    <w:p w14:paraId="297C207A" w14:textId="77777777" w:rsidR="00A043A4" w:rsidRDefault="00A043A4" w:rsidP="00A043A4">
      <w:pPr>
        <w:pStyle w:val="Codesmall"/>
      </w:pPr>
      <w:r>
        <w:t xml:space="preserve">          "hashes": {</w:t>
      </w:r>
    </w:p>
    <w:p w14:paraId="19F6AC0F" w14:textId="77777777" w:rsidR="00A043A4" w:rsidRDefault="00A043A4" w:rsidP="00A043A4">
      <w:pPr>
        <w:pStyle w:val="Codesmall"/>
      </w:pPr>
      <w:r>
        <w:t xml:space="preserve">            "sha-256": "</w:t>
      </w:r>
      <w:r w:rsidRPr="009D56BD">
        <w:t>df18a5e74b6b46ddaa23ad7271ee2b7c5731cbe1</w:t>
      </w:r>
      <w:r>
        <w:t>"</w:t>
      </w:r>
    </w:p>
    <w:p w14:paraId="273376B8" w14:textId="77777777" w:rsidR="00A043A4" w:rsidRDefault="00A043A4" w:rsidP="00A043A4">
      <w:pPr>
        <w:pStyle w:val="Codesmall"/>
      </w:pPr>
      <w:r>
        <w:t xml:space="preserve">          }</w:t>
      </w:r>
    </w:p>
    <w:p w14:paraId="455B6883" w14:textId="3B5CEFE4" w:rsidR="006043FF" w:rsidRDefault="005E5FAD" w:rsidP="00EA1C84">
      <w:pPr>
        <w:pStyle w:val="Codesmall"/>
      </w:pPr>
      <w:r>
        <w:t xml:space="preserve">        </w:t>
      </w:r>
      <w:r w:rsidR="006043FF">
        <w:t>},</w:t>
      </w:r>
    </w:p>
    <w:p w14:paraId="5EC54CDE" w14:textId="0D9FC103" w:rsidR="006043FF" w:rsidRDefault="006043FF" w:rsidP="00EA1C84">
      <w:pPr>
        <w:pStyle w:val="Codesmall"/>
      </w:pPr>
      <w:r>
        <w:t xml:space="preserve">        {</w:t>
      </w:r>
    </w:p>
    <w:p w14:paraId="460A99CD" w14:textId="5E23E341" w:rsidR="00A34D8C" w:rsidRDefault="00A34D8C" w:rsidP="00EA1C84">
      <w:pPr>
        <w:pStyle w:val="Codesmall"/>
      </w:pPr>
      <w:r>
        <w:t xml:space="preserve">          "</w:t>
      </w:r>
      <w:proofErr w:type="spellStart"/>
      <w:r>
        <w:t>fileLocation</w:t>
      </w:r>
      <w:proofErr w:type="spellEnd"/>
      <w:r>
        <w:t>": {</w:t>
      </w:r>
    </w:p>
    <w:p w14:paraId="7F06A38B" w14:textId="77777777" w:rsidR="00A34D8C" w:rsidRDefault="006043FF" w:rsidP="00EA1C84">
      <w:pPr>
        <w:pStyle w:val="Codesmall"/>
      </w:pPr>
      <w:r>
        <w:t xml:space="preserve">           </w:t>
      </w:r>
      <w:r w:rsidR="00A34D8C">
        <w:t xml:space="preserve"> </w:t>
      </w:r>
      <w:r>
        <w:t>"uri": "/docs/intro.docx"</w:t>
      </w:r>
    </w:p>
    <w:p w14:paraId="5222D456" w14:textId="7E5893F3" w:rsidR="006043FF" w:rsidRDefault="00A34D8C" w:rsidP="00EA1C84">
      <w:pPr>
        <w:pStyle w:val="Codesmall"/>
      </w:pPr>
      <w:r>
        <w:t xml:space="preserve">          }</w:t>
      </w:r>
      <w:r w:rsidR="006043FF">
        <w:t>,</w:t>
      </w:r>
    </w:p>
    <w:p w14:paraId="7363E238" w14:textId="44BC3AE0" w:rsidR="00E35548" w:rsidRDefault="006043FF" w:rsidP="00EA1C84">
      <w:pPr>
        <w:pStyle w:val="Codesmall"/>
      </w:pPr>
      <w:r>
        <w:t xml:space="preserve">          "</w:t>
      </w:r>
      <w:proofErr w:type="spellStart"/>
      <w:r>
        <w:t>mimeType</w:t>
      </w:r>
      <w:proofErr w:type="spellEnd"/>
      <w:r>
        <w:t>":</w:t>
      </w:r>
    </w:p>
    <w:p w14:paraId="1D38D278" w14:textId="042B725A" w:rsidR="006043FF" w:rsidRDefault="00E35548" w:rsidP="00EA1C84">
      <w:pPr>
        <w:pStyle w:val="Codesmall"/>
      </w:pPr>
      <w:r>
        <w:t xml:space="preserve">             </w:t>
      </w:r>
      <w:r w:rsidR="006043FF">
        <w:t>"application/vnd.openxmlformats-officedocument.wordprocessingml.document",</w:t>
      </w:r>
    </w:p>
    <w:p w14:paraId="27EEF64D" w14:textId="4EF53846" w:rsidR="006043FF" w:rsidRDefault="006043FF" w:rsidP="00EA1C84">
      <w:pPr>
        <w:pStyle w:val="Codesmall"/>
      </w:pPr>
      <w:r>
        <w:t xml:space="preserve">          "</w:t>
      </w:r>
      <w:proofErr w:type="spellStart"/>
      <w:r>
        <w:t>parent</w:t>
      </w:r>
      <w:r w:rsidR="00A34D8C">
        <w:t>Index</w:t>
      </w:r>
      <w:proofErr w:type="spellEnd"/>
      <w:r>
        <w:t xml:space="preserve">": </w:t>
      </w:r>
      <w:r w:rsidR="00A34D8C">
        <w:t>5</w:t>
      </w:r>
      <w:r>
        <w:t>,</w:t>
      </w:r>
    </w:p>
    <w:p w14:paraId="156B9E00" w14:textId="307CAD19" w:rsidR="006043FF" w:rsidRDefault="006043FF" w:rsidP="00EA1C84">
      <w:pPr>
        <w:pStyle w:val="Codesmall"/>
      </w:pPr>
      <w:r>
        <w:t xml:space="preserve">          "offset": 17522,</w:t>
      </w:r>
    </w:p>
    <w:p w14:paraId="5C99180D" w14:textId="3A095F7D"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14A11C39" w:rsidR="006043FF" w:rsidRDefault="006043FF" w:rsidP="00EA1C84">
      <w:pPr>
        <w:pStyle w:val="Codesmall"/>
      </w:pPr>
      <w:r>
        <w:t xml:space="preserve">      </w:t>
      </w:r>
      <w:r w:rsidR="00A043A4">
        <w:t>],</w:t>
      </w:r>
    </w:p>
    <w:p w14:paraId="39F61748" w14:textId="03C47A12" w:rsidR="006043FF" w:rsidRDefault="006043FF" w:rsidP="00EA1C84">
      <w:pPr>
        <w:pStyle w:val="Codesmall"/>
      </w:pPr>
      <w:r>
        <w:t xml:space="preserve">      "</w:t>
      </w:r>
      <w:proofErr w:type="spellStart"/>
      <w:r>
        <w:t>logicalLocations</w:t>
      </w:r>
      <w:proofErr w:type="spellEnd"/>
      <w:r>
        <w:t xml:space="preserve">": </w:t>
      </w:r>
      <w:r w:rsidR="00A043A4">
        <w:t>[</w:t>
      </w:r>
    </w:p>
    <w:p w14:paraId="30E7F508" w14:textId="238BC355" w:rsidR="006043FF" w:rsidRDefault="006043FF" w:rsidP="00EA1C84">
      <w:pPr>
        <w:pStyle w:val="Codesmall"/>
      </w:pPr>
      <w:r>
        <w:t xml:space="preserve">        {</w:t>
      </w:r>
    </w:p>
    <w:p w14:paraId="4DAFFF82" w14:textId="582BD729" w:rsidR="006043FF" w:rsidRDefault="006043FF" w:rsidP="00EA1C84">
      <w:pPr>
        <w:pStyle w:val="Codesmall"/>
      </w:pPr>
      <w:r>
        <w:t xml:space="preserve">          "name": "add",</w:t>
      </w:r>
    </w:p>
    <w:p w14:paraId="24EA3383" w14:textId="1DD2A3F1" w:rsidR="00A043A4" w:rsidRDefault="00A043A4" w:rsidP="00EA1C84">
      <w:pPr>
        <w:pStyle w:val="Codesmall"/>
      </w:pPr>
      <w:r>
        <w:t xml:space="preserve">          "</w:t>
      </w:r>
      <w:proofErr w:type="spellStart"/>
      <w:r>
        <w:t>fullyQualifiedName</w:t>
      </w:r>
      <w:proofErr w:type="spellEnd"/>
      <w:r>
        <w:t>": "collections::list::add",</w:t>
      </w:r>
    </w:p>
    <w:p w14:paraId="13C22250" w14:textId="61693990" w:rsidR="00547576" w:rsidRDefault="00547576" w:rsidP="00EA1C84">
      <w:pPr>
        <w:pStyle w:val="Codesmall"/>
      </w:pPr>
      <w:r>
        <w:t xml:space="preserve">          "</w:t>
      </w:r>
      <w:proofErr w:type="spellStart"/>
      <w:r>
        <w:t>decoratedName</w:t>
      </w:r>
      <w:proofErr w:type="spellEnd"/>
      <w:r>
        <w:t>": "?</w:t>
      </w:r>
      <w:proofErr w:type="spellStart"/>
      <w:r>
        <w:t>add@list@collections</w:t>
      </w:r>
      <w:proofErr w:type="spellEnd"/>
      <w:r>
        <w:t>@@QAEXH@Z",</w:t>
      </w:r>
    </w:p>
    <w:p w14:paraId="73EA02A1" w14:textId="77777777" w:rsidR="006043FF" w:rsidRDefault="006043FF" w:rsidP="00EA1C84">
      <w:pPr>
        <w:pStyle w:val="Codesmall"/>
      </w:pPr>
      <w:r>
        <w:t xml:space="preserve">          "kind": "function",</w:t>
      </w:r>
    </w:p>
    <w:p w14:paraId="7373C39C" w14:textId="4FE77181" w:rsidR="006043FF" w:rsidRDefault="006043FF" w:rsidP="00EA1C84">
      <w:pPr>
        <w:pStyle w:val="Codesmall"/>
      </w:pPr>
      <w:r>
        <w:t xml:space="preserve">          "</w:t>
      </w:r>
      <w:proofErr w:type="spellStart"/>
      <w:r>
        <w:t>parent</w:t>
      </w:r>
      <w:r w:rsidR="00A043A4">
        <w:t>Index</w:t>
      </w:r>
      <w:proofErr w:type="spellEnd"/>
      <w:r>
        <w:t xml:space="preserve">": </w:t>
      </w:r>
      <w:r w:rsidR="00A043A4">
        <w:t>1</w:t>
      </w:r>
    </w:p>
    <w:p w14:paraId="3B2431E1" w14:textId="77777777" w:rsidR="006043FF" w:rsidRDefault="006043FF" w:rsidP="00EA1C84">
      <w:pPr>
        <w:pStyle w:val="Codesmall"/>
      </w:pPr>
      <w:r>
        <w:t xml:space="preserve">        },</w:t>
      </w:r>
    </w:p>
    <w:p w14:paraId="769A6877" w14:textId="7CFA424B" w:rsidR="006043FF" w:rsidRDefault="006043FF" w:rsidP="00EA1C84">
      <w:pPr>
        <w:pStyle w:val="Codesmall"/>
      </w:pPr>
      <w:r>
        <w:t xml:space="preserve">        {</w:t>
      </w:r>
    </w:p>
    <w:p w14:paraId="1CA6945E" w14:textId="77777777" w:rsidR="006043FF" w:rsidRDefault="006043FF" w:rsidP="00EA1C84">
      <w:pPr>
        <w:pStyle w:val="Codesmall"/>
      </w:pPr>
      <w:r>
        <w:t xml:space="preserve">          "name": "list",</w:t>
      </w:r>
    </w:p>
    <w:p w14:paraId="1FD7D5B6" w14:textId="5061AB18" w:rsidR="00A043A4" w:rsidRDefault="00A043A4" w:rsidP="00A043A4">
      <w:pPr>
        <w:pStyle w:val="Codesmall"/>
      </w:pPr>
      <w:r>
        <w:t xml:space="preserve">          "</w:t>
      </w:r>
      <w:proofErr w:type="spellStart"/>
      <w:r>
        <w:t>fullyQualifiedName</w:t>
      </w:r>
      <w:proofErr w:type="spellEnd"/>
      <w:r>
        <w:t>": "collections::list",</w:t>
      </w:r>
    </w:p>
    <w:p w14:paraId="3D96ACCB" w14:textId="77777777" w:rsidR="006043FF" w:rsidRDefault="006043FF" w:rsidP="00EA1C84">
      <w:pPr>
        <w:pStyle w:val="Codesmall"/>
      </w:pPr>
      <w:r>
        <w:t xml:space="preserve">          "kind": "type",</w:t>
      </w:r>
    </w:p>
    <w:p w14:paraId="586FCEFF" w14:textId="2BE1B7BB" w:rsidR="006043FF" w:rsidRDefault="006043FF" w:rsidP="00EA1C84">
      <w:pPr>
        <w:pStyle w:val="Codesmall"/>
      </w:pPr>
      <w:r>
        <w:t xml:space="preserve">          "</w:t>
      </w:r>
      <w:proofErr w:type="spellStart"/>
      <w:r>
        <w:t>parent</w:t>
      </w:r>
      <w:r w:rsidR="00A043A4">
        <w:t>Index</w:t>
      </w:r>
      <w:proofErr w:type="spellEnd"/>
      <w:r>
        <w:t xml:space="preserve">": </w:t>
      </w:r>
      <w:r w:rsidR="00A043A4">
        <w:t>2</w:t>
      </w:r>
    </w:p>
    <w:p w14:paraId="5464F204" w14:textId="77777777" w:rsidR="006043FF" w:rsidRDefault="006043FF" w:rsidP="00EA1C84">
      <w:pPr>
        <w:pStyle w:val="Codesmall"/>
      </w:pPr>
      <w:r>
        <w:t xml:space="preserve">        },</w:t>
      </w:r>
    </w:p>
    <w:p w14:paraId="3FA55414" w14:textId="0D5257B4" w:rsidR="006043FF" w:rsidRDefault="006043FF" w:rsidP="00EA1C84">
      <w:pPr>
        <w:pStyle w:val="Codesmall"/>
      </w:pPr>
      <w:r>
        <w:t xml:space="preserve">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C042143" w:rsidR="006043FF" w:rsidRDefault="006043FF" w:rsidP="00EA1C84">
      <w:pPr>
        <w:pStyle w:val="Codesmall"/>
      </w:pPr>
      <w:r>
        <w:t xml:space="preserve">        }</w:t>
      </w:r>
      <w:r w:rsidR="00A043A4">
        <w:t>,</w:t>
      </w:r>
    </w:p>
    <w:p w14:paraId="4DF097A0" w14:textId="77777777" w:rsidR="00A043A4" w:rsidRDefault="00A043A4" w:rsidP="00A043A4">
      <w:pPr>
        <w:pStyle w:val="Codesmall"/>
      </w:pPr>
      <w:r>
        <w:t xml:space="preserve">        {</w:t>
      </w:r>
    </w:p>
    <w:p w14:paraId="21F5B5B6" w14:textId="77777777" w:rsidR="00A043A4" w:rsidRDefault="00A043A4" w:rsidP="00A043A4">
      <w:pPr>
        <w:pStyle w:val="Codesmall"/>
      </w:pPr>
      <w:r>
        <w:t xml:space="preserve">          "name": "</w:t>
      </w:r>
      <w:proofErr w:type="spellStart"/>
      <w:r>
        <w:t>add_core</w:t>
      </w:r>
      <w:proofErr w:type="spellEnd"/>
      <w:r>
        <w:t>",</w:t>
      </w:r>
    </w:p>
    <w:p w14:paraId="6A48BFC3" w14:textId="77777777" w:rsidR="00A043A4" w:rsidRDefault="00A043A4" w:rsidP="00A043A4">
      <w:pPr>
        <w:pStyle w:val="Codesmall"/>
      </w:pPr>
      <w:r>
        <w:lastRenderedPageBreak/>
        <w:t xml:space="preserve">          "</w:t>
      </w:r>
      <w:proofErr w:type="spellStart"/>
      <w:r>
        <w:t>fullyQualfiedName</w:t>
      </w:r>
      <w:proofErr w:type="spellEnd"/>
      <w:r>
        <w:t>": "collections::list::</w:t>
      </w:r>
      <w:proofErr w:type="spellStart"/>
      <w:r>
        <w:t>add_core</w:t>
      </w:r>
      <w:proofErr w:type="spellEnd"/>
      <w:r>
        <w:t>",</w:t>
      </w:r>
    </w:p>
    <w:p w14:paraId="03F181F9" w14:textId="77777777" w:rsidR="00A043A4" w:rsidRDefault="00A043A4" w:rsidP="00A043A4">
      <w:pPr>
        <w:pStyle w:val="Codesmall"/>
      </w:pPr>
      <w:r>
        <w:t xml:space="preserve">          "</w:t>
      </w:r>
      <w:proofErr w:type="spellStart"/>
      <w:r>
        <w:t>decoratedName</w:t>
      </w:r>
      <w:proofErr w:type="spellEnd"/>
      <w:r>
        <w:t>": "?</w:t>
      </w:r>
      <w:proofErr w:type="spellStart"/>
      <w:r>
        <w:t>add_core@list@collections</w:t>
      </w:r>
      <w:proofErr w:type="spellEnd"/>
      <w:r>
        <w:t>@@QAEXH@Z",</w:t>
      </w:r>
    </w:p>
    <w:p w14:paraId="6313D0AC" w14:textId="77777777" w:rsidR="00A043A4" w:rsidRDefault="00A043A4" w:rsidP="00A043A4">
      <w:pPr>
        <w:pStyle w:val="Codesmall"/>
      </w:pPr>
      <w:r>
        <w:t xml:space="preserve">          "kind": "function",</w:t>
      </w:r>
    </w:p>
    <w:p w14:paraId="0A393E90" w14:textId="77777777" w:rsidR="00A043A4" w:rsidRDefault="00A043A4" w:rsidP="00A043A4">
      <w:pPr>
        <w:pStyle w:val="Codesmall"/>
      </w:pPr>
      <w:r>
        <w:t xml:space="preserve">          "</w:t>
      </w:r>
      <w:proofErr w:type="spellStart"/>
      <w:r>
        <w:t>parentIndex</w:t>
      </w:r>
      <w:proofErr w:type="spellEnd"/>
      <w:r>
        <w:t>": 1</w:t>
      </w:r>
    </w:p>
    <w:p w14:paraId="5121D940" w14:textId="0B989E16" w:rsidR="00A043A4" w:rsidRDefault="00A043A4" w:rsidP="00A043A4">
      <w:pPr>
        <w:pStyle w:val="Codesmall"/>
      </w:pPr>
      <w:r>
        <w:t xml:space="preserve">        },</w:t>
      </w:r>
    </w:p>
    <w:p w14:paraId="1A985C45" w14:textId="77777777" w:rsidR="00A043A4" w:rsidRDefault="00A043A4" w:rsidP="00A043A4">
      <w:pPr>
        <w:pStyle w:val="Codesmall"/>
      </w:pPr>
      <w:r>
        <w:t xml:space="preserve">        {</w:t>
      </w:r>
    </w:p>
    <w:p w14:paraId="62188BBF" w14:textId="77777777" w:rsidR="00A043A4" w:rsidRDefault="00A043A4" w:rsidP="00A043A4">
      <w:pPr>
        <w:pStyle w:val="Codesmall"/>
      </w:pPr>
      <w:r>
        <w:t xml:space="preserve">          "</w:t>
      </w:r>
      <w:proofErr w:type="spellStart"/>
      <w:r>
        <w:t>fullyQualifiedName</w:t>
      </w:r>
      <w:proofErr w:type="spellEnd"/>
      <w:r>
        <w:t>": "main",</w:t>
      </w:r>
    </w:p>
    <w:p w14:paraId="62B5FF91" w14:textId="77777777" w:rsidR="00A043A4" w:rsidRDefault="00A043A4" w:rsidP="00A043A4">
      <w:pPr>
        <w:pStyle w:val="Codesmall"/>
      </w:pPr>
      <w:r>
        <w:t xml:space="preserve">          "kind": "function"</w:t>
      </w:r>
    </w:p>
    <w:p w14:paraId="7B1A4E11" w14:textId="77777777" w:rsidR="00A043A4" w:rsidRDefault="00A043A4" w:rsidP="00A043A4">
      <w:pPr>
        <w:pStyle w:val="Codesmall"/>
      </w:pPr>
      <w:r>
        <w:t xml:space="preserve">        }</w:t>
      </w:r>
    </w:p>
    <w:p w14:paraId="46772B9E" w14:textId="2AFB54E8" w:rsidR="006043FF" w:rsidRDefault="006043FF" w:rsidP="00EA1C84">
      <w:pPr>
        <w:pStyle w:val="Codesmall"/>
      </w:pPr>
      <w:r>
        <w:t xml:space="preserve">      </w:t>
      </w:r>
      <w:r w:rsidR="00A043A4">
        <w:t>],</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453D4ACA" w:rsidR="006043FF" w:rsidRDefault="006043FF" w:rsidP="00EA1C84">
      <w:pPr>
        <w:pStyle w:val="Codesmall"/>
      </w:pPr>
      <w:r>
        <w:t xml:space="preserve">          "</w:t>
      </w:r>
      <w:proofErr w:type="spellStart"/>
      <w:r>
        <w:t>ruleId</w:t>
      </w:r>
      <w:proofErr w:type="spellEnd"/>
      <w:r>
        <w:t>": "C2001",</w:t>
      </w:r>
    </w:p>
    <w:p w14:paraId="5B6B051E" w14:textId="12EF28FD" w:rsidR="00A043A4" w:rsidRDefault="00A043A4" w:rsidP="00EA1C84">
      <w:pPr>
        <w:pStyle w:val="Codesmall"/>
      </w:pPr>
      <w:r>
        <w:t xml:space="preserve">          "</w:t>
      </w:r>
      <w:proofErr w:type="spellStart"/>
      <w:r>
        <w:t>ruleIndex</w:t>
      </w:r>
      <w:proofErr w:type="spellEnd"/>
      <w:r>
        <w:t>": 0,</w:t>
      </w:r>
    </w:p>
    <w:p w14:paraId="3143CD2C" w14:textId="77777777" w:rsidR="002421D5" w:rsidRDefault="002421D5" w:rsidP="002421D5">
      <w:pPr>
        <w:pStyle w:val="Codesmall"/>
      </w:pPr>
      <w:r>
        <w:t xml:space="preserve">          "level": "error",</w:t>
      </w:r>
    </w:p>
    <w:p w14:paraId="51D326D4" w14:textId="7FBD3B3B" w:rsidR="006043FF" w:rsidRDefault="006043FF" w:rsidP="00EA1C84">
      <w:pPr>
        <w:pStyle w:val="Codesmall"/>
      </w:pPr>
      <w:r>
        <w:t xml:space="preserve">          "</w:t>
      </w:r>
      <w:r w:rsidR="005A6322">
        <w:t>m</w:t>
      </w:r>
      <w:r>
        <w:t>essage": {</w:t>
      </w:r>
    </w:p>
    <w:p w14:paraId="1996430B" w14:textId="165FDB25" w:rsidR="003B3A06" w:rsidRDefault="003B3A06" w:rsidP="00EA1C84">
      <w:pPr>
        <w:pStyle w:val="Codesmall"/>
      </w:pPr>
      <w:r>
        <w:t xml:space="preserve">            "</w:t>
      </w:r>
      <w:proofErr w:type="spellStart"/>
      <w:r w:rsidR="00C93A1B">
        <w:t>messageId</w:t>
      </w:r>
      <w:proofErr w:type="spellEnd"/>
      <w:r w:rsidR="00C93A1B">
        <w:t>": "default",</w:t>
      </w:r>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w:t>
      </w:r>
      <w:proofErr w:type="spellStart"/>
      <w:r>
        <w:t>ptr</w:t>
      </w:r>
      <w:proofErr w:type="spellEnd"/>
      <w:r>
        <w:t>"</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3AA9186A" w14:textId="5FE0664F" w:rsidR="006043FF" w:rsidRDefault="006043FF" w:rsidP="00EA1C84">
      <w:pPr>
        <w:pStyle w:val="Codesmall"/>
      </w:pPr>
      <w:r>
        <w:t xml:space="preserve">          "</w:t>
      </w:r>
      <w:proofErr w:type="spellStart"/>
      <w:r>
        <w:t>suppressionSt</w:t>
      </w:r>
      <w:r w:rsidR="005E5FAD">
        <w:t>ates</w:t>
      </w:r>
      <w:proofErr w:type="spellEnd"/>
      <w:r w:rsidR="005E5FAD">
        <w:t>": [ "</w:t>
      </w:r>
      <w:proofErr w:type="spellStart"/>
      <w:r w:rsidR="005E5FAD">
        <w:t>suppressedExternally</w:t>
      </w:r>
      <w:proofErr w:type="spellEnd"/>
      <w:r w:rsidR="005E5FAD">
        <w:t xml:space="preserve">" </w:t>
      </w:r>
      <w:r>
        <w:t>],</w:t>
      </w:r>
    </w:p>
    <w:p w14:paraId="041A5D7F" w14:textId="1122E9C7" w:rsidR="006043FF" w:rsidRDefault="006043FF" w:rsidP="00EA1C84">
      <w:pPr>
        <w:pStyle w:val="Codesmall"/>
      </w:pPr>
      <w:r>
        <w:t xml:space="preserve">          "</w:t>
      </w:r>
      <w:proofErr w:type="spellStart"/>
      <w:r>
        <w:t>baselineState</w:t>
      </w:r>
      <w:proofErr w:type="spellEnd"/>
      <w:r>
        <w:t>": "existing",</w:t>
      </w:r>
    </w:p>
    <w:p w14:paraId="036F3424" w14:textId="5C2C4967" w:rsidR="002421D5" w:rsidRDefault="002421D5" w:rsidP="00EA1C84">
      <w:pPr>
        <w:pStyle w:val="Codesmall"/>
      </w:pPr>
      <w:r>
        <w:t xml:space="preserve">          "rank": 95,</w:t>
      </w:r>
    </w:p>
    <w:p w14:paraId="4E7F64BB" w14:textId="540E3087" w:rsidR="00EB5632" w:rsidRDefault="00EB5632" w:rsidP="00EA1C84">
      <w:pPr>
        <w:pStyle w:val="Codesmall"/>
      </w:pPr>
      <w:r>
        <w:t xml:space="preserve">          "</w:t>
      </w:r>
      <w:proofErr w:type="spellStart"/>
      <w:r>
        <w:t>analysisTarget</w:t>
      </w:r>
      <w:proofErr w:type="spellEnd"/>
      <w:r>
        <w: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78A750BF" w:rsidR="005F350D" w:rsidRDefault="005F350D" w:rsidP="00EB5632">
      <w:pPr>
        <w:pStyle w:val="Codesmall"/>
      </w:pPr>
      <w:r>
        <w:t xml:space="preserve">            "</w:t>
      </w:r>
      <w:proofErr w:type="spellStart"/>
      <w:r>
        <w:t>uriBaseId</w:t>
      </w:r>
      <w:proofErr w:type="spellEnd"/>
      <w:r>
        <w:t>": "SRCROOT"</w:t>
      </w:r>
      <w:r w:rsidR="00A043A4">
        <w:t>,</w:t>
      </w:r>
    </w:p>
    <w:p w14:paraId="45D1B62F" w14:textId="005DA54B" w:rsidR="00A043A4" w:rsidRDefault="00A043A4" w:rsidP="00EB5632">
      <w:pPr>
        <w:pStyle w:val="Codesmall"/>
      </w:pPr>
      <w:r>
        <w:t xml:space="preserve">            "</w:t>
      </w:r>
      <w:proofErr w:type="spellStart"/>
      <w:r>
        <w:t>fileIndex</w:t>
      </w:r>
      <w:proofErr w:type="spellEnd"/>
      <w:r>
        <w:t>": 2</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proofErr w:type="spellStart"/>
      <w:r w:rsidR="00EB5632">
        <w:t>physicalLocation</w:t>
      </w:r>
      <w:proofErr w:type="spellEnd"/>
      <w:r>
        <w:t>": {</w:t>
      </w:r>
    </w:p>
    <w:p w14:paraId="2AD56F21" w14:textId="2A923594" w:rsidR="00FD3B8F" w:rsidRDefault="00FD3B8F" w:rsidP="00EA1C84">
      <w:pPr>
        <w:pStyle w:val="Codesmall"/>
      </w:pPr>
      <w:r>
        <w:t xml:space="preserve">                "</w:t>
      </w:r>
      <w:proofErr w:type="spellStart"/>
      <w:r>
        <w:t>fileLocation</w:t>
      </w:r>
      <w:proofErr w:type="spellEnd"/>
      <w:r>
        <w:t>": {</w:t>
      </w:r>
    </w:p>
    <w:p w14:paraId="2B2A6E38" w14:textId="7A6FF3AB" w:rsidR="00FD3B8F" w:rsidRDefault="006043FF" w:rsidP="00EA1C84">
      <w:pPr>
        <w:pStyle w:val="Codesmall"/>
      </w:pPr>
      <w:r>
        <w:t xml:space="preserve">                </w:t>
      </w:r>
      <w:r w:rsidR="00FD3B8F">
        <w:t xml:space="preserve">  </w:t>
      </w:r>
      <w:r>
        <w:t>"uri": "collections/</w:t>
      </w:r>
      <w:proofErr w:type="spellStart"/>
      <w:r>
        <w:t>list.h</w:t>
      </w:r>
      <w:proofErr w:type="spellEnd"/>
      <w:r>
        <w:t>"</w:t>
      </w:r>
      <w:r w:rsidR="005F350D">
        <w:t>,</w:t>
      </w:r>
    </w:p>
    <w:p w14:paraId="7E4F84AC" w14:textId="04E6E982" w:rsidR="005F350D" w:rsidRDefault="005F350D" w:rsidP="00EA1C84">
      <w:pPr>
        <w:pStyle w:val="Codesmall"/>
      </w:pPr>
      <w:r>
        <w:t xml:space="preserve">                  "</w:t>
      </w:r>
      <w:proofErr w:type="spellStart"/>
      <w:r>
        <w:t>uriBaseId</w:t>
      </w:r>
      <w:proofErr w:type="spellEnd"/>
      <w:r>
        <w:t>": "SRCROOT"</w:t>
      </w:r>
      <w:r w:rsidR="00A043A4">
        <w:t>,</w:t>
      </w:r>
    </w:p>
    <w:p w14:paraId="2998DEF1" w14:textId="75D685D7" w:rsidR="00A043A4" w:rsidRDefault="00A043A4" w:rsidP="00EA1C84">
      <w:pPr>
        <w:pStyle w:val="Codesmall"/>
      </w:pPr>
      <w:r>
        <w:t xml:space="preserve">                  "</w:t>
      </w:r>
      <w:proofErr w:type="spellStart"/>
      <w:r>
        <w:t>fileIndex</w:t>
      </w:r>
      <w:proofErr w:type="spellEnd"/>
      <w:r>
        <w:t>": 3</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w:t>
      </w:r>
      <w:proofErr w:type="spellStart"/>
      <w:r>
        <w:t>startLine</w:t>
      </w:r>
      <w:proofErr w:type="spellEnd"/>
      <w:r>
        <w:t>": 15,</w:t>
      </w:r>
    </w:p>
    <w:p w14:paraId="2EB0CDCC" w14:textId="77777777" w:rsidR="006043FF" w:rsidRDefault="006043FF" w:rsidP="00EA1C84">
      <w:pPr>
        <w:pStyle w:val="Codesmall"/>
      </w:pPr>
      <w:r>
        <w:t xml:space="preserve">                  "</w:t>
      </w:r>
      <w:proofErr w:type="spellStart"/>
      <w:r>
        <w:t>startColumn</w:t>
      </w:r>
      <w:proofErr w:type="spellEnd"/>
      <w:r>
        <w:t>": 9,</w:t>
      </w:r>
    </w:p>
    <w:p w14:paraId="4FD3CED8" w14:textId="77777777" w:rsidR="006043FF" w:rsidRDefault="006043FF" w:rsidP="00EA1C84">
      <w:pPr>
        <w:pStyle w:val="Codesmall"/>
      </w:pPr>
      <w:r>
        <w:t xml:space="preserve">                  "</w:t>
      </w:r>
      <w:proofErr w:type="spellStart"/>
      <w:r>
        <w:t>endLine</w:t>
      </w:r>
      <w:proofErr w:type="spellEnd"/>
      <w:r>
        <w:t>": 15,</w:t>
      </w:r>
    </w:p>
    <w:p w14:paraId="0BB3161B" w14:textId="77777777" w:rsidR="006043FF" w:rsidRDefault="006043FF" w:rsidP="00EA1C84">
      <w:pPr>
        <w:pStyle w:val="Codesmall"/>
      </w:pPr>
      <w:r>
        <w:t xml:space="preserve">                  "</w:t>
      </w:r>
      <w:proofErr w:type="spellStart"/>
      <w:r>
        <w:t>endColumn</w:t>
      </w:r>
      <w:proofErr w:type="spellEnd"/>
      <w:r>
        <w:t>": 10,</w:t>
      </w:r>
    </w:p>
    <w:p w14:paraId="7063B0EB" w14:textId="2B93C244" w:rsidR="006043FF" w:rsidRDefault="006043FF" w:rsidP="00EA1C84">
      <w:pPr>
        <w:pStyle w:val="Codesmall"/>
      </w:pPr>
      <w:r>
        <w:t xml:space="preserve">                  "</w:t>
      </w:r>
      <w:proofErr w:type="spellStart"/>
      <w:r w:rsidR="00D74F12">
        <w:t>charL</w:t>
      </w:r>
      <w:r>
        <w:t>ength</w:t>
      </w:r>
      <w:proofErr w:type="spellEnd"/>
      <w:r>
        <w:t>": 1,</w:t>
      </w:r>
    </w:p>
    <w:p w14:paraId="3B872088" w14:textId="608AC178" w:rsidR="006043FF" w:rsidRDefault="006043FF" w:rsidP="00EA1C84">
      <w:pPr>
        <w:pStyle w:val="Codesmall"/>
      </w:pPr>
      <w:r>
        <w:t xml:space="preserve">                  "</w:t>
      </w:r>
      <w:proofErr w:type="spellStart"/>
      <w:r w:rsidR="00D74F12">
        <w:t>charO</w:t>
      </w:r>
      <w:r>
        <w:t>ffset</w:t>
      </w:r>
      <w:proofErr w:type="spellEnd"/>
      <w:r>
        <w: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w:t>
      </w:r>
      <w:proofErr w:type="spellStart"/>
      <w:r>
        <w:t>add_core</w:t>
      </w:r>
      <w:proofErr w:type="spellEnd"/>
      <w:r>
        <w:t>(</w:t>
      </w:r>
      <w:proofErr w:type="spellStart"/>
      <w:r>
        <w:t>ptr</w:t>
      </w:r>
      <w:proofErr w:type="spellEnd"/>
      <w:r>
        <w:t xml:space="preserve">, offset, </w:t>
      </w:r>
      <w:proofErr w:type="spellStart"/>
      <w:r>
        <w:t>val</w:t>
      </w:r>
      <w:proofErr w:type="spellEnd"/>
      <w:r>
        <w:t>);\n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77777777" w:rsidR="006043FF" w:rsidRDefault="006043FF" w:rsidP="00EA1C84">
      <w:pPr>
        <w:pStyle w:val="Codesmall"/>
      </w:pPr>
      <w:r>
        <w:t xml:space="preserve">              },</w:t>
      </w:r>
    </w:p>
    <w:p w14:paraId="5125D04D" w14:textId="52CB7E21" w:rsidR="006043FF" w:rsidRDefault="006043FF" w:rsidP="00EA1C84">
      <w:pPr>
        <w:pStyle w:val="Codesmall"/>
      </w:pPr>
      <w:r>
        <w:t xml:space="preserve">              "</w:t>
      </w:r>
      <w:proofErr w:type="spellStart"/>
      <w:r>
        <w:t>fullyQualifiedLogicalName</w:t>
      </w:r>
      <w:proofErr w:type="spellEnd"/>
      <w:r>
        <w:t>": "collections::</w:t>
      </w:r>
      <w:proofErr w:type="spellStart"/>
      <w:r>
        <w:t>list:add</w:t>
      </w:r>
      <w:proofErr w:type="spellEnd"/>
      <w:r>
        <w:t>"</w:t>
      </w:r>
      <w:r w:rsidR="00A043A4">
        <w:t>,</w:t>
      </w:r>
    </w:p>
    <w:p w14:paraId="63B2A7A1" w14:textId="548112B4" w:rsidR="00A043A4" w:rsidRDefault="00A043A4" w:rsidP="00EA1C84">
      <w:pPr>
        <w:pStyle w:val="Codesmall"/>
      </w:pPr>
      <w:r>
        <w:t xml:space="preserve">              "</w:t>
      </w:r>
      <w:proofErr w:type="spellStart"/>
      <w:r>
        <w:t>logicalLocationIndex</w:t>
      </w:r>
      <w:proofErr w:type="spellEnd"/>
      <w:r>
        <w:t>": 0</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w:t>
      </w:r>
      <w:proofErr w:type="spellStart"/>
      <w:r>
        <w:t>relatedLocations</w:t>
      </w:r>
      <w:proofErr w:type="spellEnd"/>
      <w:r>
        <w:t>":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proofErr w:type="spellStart"/>
      <w:r>
        <w:t>ptr</w:t>
      </w:r>
      <w:proofErr w:type="spellEnd"/>
      <w:r w:rsidR="006043FF">
        <w:t>\" was declared here.",</w:t>
      </w:r>
    </w:p>
    <w:p w14:paraId="69154694" w14:textId="77777777" w:rsidR="005A6322" w:rsidRDefault="00162A07" w:rsidP="00EA1C84">
      <w:pPr>
        <w:pStyle w:val="Codesmall"/>
      </w:pPr>
      <w:r>
        <w:t xml:space="preserve">              </w:t>
      </w:r>
      <w:r w:rsidR="005A6322">
        <w:t xml:space="preserve">  </w:t>
      </w:r>
      <w:r>
        <w:t>"</w:t>
      </w:r>
      <w:proofErr w:type="spellStart"/>
      <w:r>
        <w:t>rich</w:t>
      </w:r>
      <w:r w:rsidR="005A6322">
        <w:t>Text</w:t>
      </w:r>
      <w:proofErr w:type="spellEnd"/>
      <w:r>
        <w:t>": "Variable `</w:t>
      </w:r>
      <w:proofErr w:type="spellStart"/>
      <w:r>
        <w:t>ptr</w:t>
      </w:r>
      <w:proofErr w:type="spellEnd"/>
      <w:r>
        <w:t>`</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w:t>
      </w:r>
      <w:proofErr w:type="spellStart"/>
      <w:r>
        <w:t>physicalLocation</w:t>
      </w:r>
      <w:proofErr w:type="spellEnd"/>
      <w:r>
        <w:t>": {</w:t>
      </w:r>
    </w:p>
    <w:p w14:paraId="4DF85120" w14:textId="010FC70C" w:rsidR="00FD3B8F" w:rsidRDefault="00FD3B8F" w:rsidP="00EA1C84">
      <w:pPr>
        <w:pStyle w:val="Codesmall"/>
      </w:pPr>
      <w:r>
        <w:t xml:space="preserve">                "</w:t>
      </w:r>
      <w:proofErr w:type="spellStart"/>
      <w:r>
        <w:t>fileLocation</w:t>
      </w:r>
      <w:proofErr w:type="spellEnd"/>
      <w:r>
        <w:t>": {</w:t>
      </w:r>
    </w:p>
    <w:p w14:paraId="60E81D64" w14:textId="57D7A0AB" w:rsidR="00FD3B8F" w:rsidRDefault="006043FF" w:rsidP="00EA1C84">
      <w:pPr>
        <w:pStyle w:val="Codesmall"/>
      </w:pPr>
      <w:r>
        <w:t xml:space="preserve">                </w:t>
      </w:r>
      <w:r w:rsidR="00FD3B8F">
        <w:t xml:space="preserve">  </w:t>
      </w:r>
      <w:r>
        <w:t>"uri": "collections/</w:t>
      </w:r>
      <w:proofErr w:type="spellStart"/>
      <w:r>
        <w:t>list.h</w:t>
      </w:r>
      <w:proofErr w:type="spellEnd"/>
      <w:r>
        <w:t>"</w:t>
      </w:r>
      <w:r w:rsidR="005F350D">
        <w:t>,</w:t>
      </w:r>
    </w:p>
    <w:p w14:paraId="3113F51A" w14:textId="111C8805" w:rsidR="005F350D" w:rsidRDefault="005F350D" w:rsidP="00EA1C84">
      <w:pPr>
        <w:pStyle w:val="Codesmall"/>
      </w:pPr>
      <w:r>
        <w:t xml:space="preserve">                  "</w:t>
      </w:r>
      <w:proofErr w:type="spellStart"/>
      <w:r>
        <w:t>uriBaseId</w:t>
      </w:r>
      <w:proofErr w:type="spellEnd"/>
      <w:r>
        <w:t>": "SRCROOT"</w:t>
      </w:r>
      <w:r w:rsidR="00A043A4">
        <w:t>,</w:t>
      </w:r>
    </w:p>
    <w:p w14:paraId="0E9AE6D6" w14:textId="77777777" w:rsidR="00A043A4" w:rsidRDefault="00A043A4" w:rsidP="00A043A4">
      <w:pPr>
        <w:pStyle w:val="Codesmall"/>
      </w:pPr>
      <w:r>
        <w:t xml:space="preserve">                  "</w:t>
      </w:r>
      <w:proofErr w:type="spellStart"/>
      <w:r>
        <w:t>fileIndex</w:t>
      </w:r>
      <w:proofErr w:type="spellEnd"/>
      <w:r>
        <w:t>": 3</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w:t>
      </w:r>
      <w:proofErr w:type="spellStart"/>
      <w:r>
        <w:t>startLine</w:t>
      </w:r>
      <w:proofErr w:type="spellEnd"/>
      <w:r>
        <w:t>": 8,</w:t>
      </w:r>
    </w:p>
    <w:p w14:paraId="28AB0F01" w14:textId="77777777" w:rsidR="006043FF" w:rsidRDefault="006043FF" w:rsidP="00EA1C84">
      <w:pPr>
        <w:pStyle w:val="Codesmall"/>
      </w:pPr>
      <w:r>
        <w:t xml:space="preserve">                  "</w:t>
      </w:r>
      <w:proofErr w:type="spellStart"/>
      <w:r>
        <w:t>startColumn</w:t>
      </w:r>
      <w:proofErr w:type="spellEnd"/>
      <w:r>
        <w:t>":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7022DDC2" w14:textId="0BA1CCED" w:rsidR="006043FF" w:rsidRDefault="006043FF" w:rsidP="00EA1C84">
      <w:pPr>
        <w:pStyle w:val="Codesmall"/>
      </w:pPr>
      <w:r>
        <w:t xml:space="preserve">              "</w:t>
      </w:r>
      <w:proofErr w:type="spellStart"/>
      <w:r>
        <w:t>fullyQualifiedLogicalName</w:t>
      </w:r>
      <w:proofErr w:type="spellEnd"/>
      <w:r>
        <w:t>": "collections::</w:t>
      </w:r>
      <w:proofErr w:type="spellStart"/>
      <w:r>
        <w:t>list:add</w:t>
      </w:r>
      <w:proofErr w:type="spellEnd"/>
      <w:r>
        <w:t>"</w:t>
      </w:r>
      <w:r w:rsidR="00A043A4">
        <w:t>,</w:t>
      </w:r>
    </w:p>
    <w:p w14:paraId="593F5B4A" w14:textId="77777777" w:rsidR="00A043A4" w:rsidRDefault="00A043A4" w:rsidP="00A043A4">
      <w:pPr>
        <w:pStyle w:val="Codesmall"/>
      </w:pPr>
      <w:r>
        <w:t xml:space="preserve">              "</w:t>
      </w:r>
      <w:proofErr w:type="spellStart"/>
      <w:r>
        <w:t>logicalLocationIndex</w:t>
      </w:r>
      <w:proofErr w:type="spellEnd"/>
      <w:r>
        <w:t>": 0</w:t>
      </w:r>
    </w:p>
    <w:p w14:paraId="04A23BFD" w14:textId="77777777" w:rsidR="006043FF" w:rsidRDefault="006043FF" w:rsidP="00EA1C84">
      <w:pPr>
        <w:pStyle w:val="Codesmall"/>
      </w:pPr>
      <w:r>
        <w:t xml:space="preserve">            }</w:t>
      </w:r>
    </w:p>
    <w:p w14:paraId="5EE40A96" w14:textId="77777777" w:rsidR="006043FF" w:rsidRDefault="006043FF" w:rsidP="00EA1C84">
      <w:pPr>
        <w:pStyle w:val="Codesmall"/>
      </w:pPr>
      <w:r>
        <w:lastRenderedPageBreak/>
        <w:t xml:space="preserve">          ],</w:t>
      </w:r>
    </w:p>
    <w:p w14:paraId="6D7706BD" w14:textId="77777777" w:rsidR="006043FF" w:rsidRDefault="006043FF" w:rsidP="00EA1C84">
      <w:pPr>
        <w:pStyle w:val="Codesmall"/>
      </w:pPr>
      <w:r>
        <w:t xml:space="preserve">          "</w:t>
      </w:r>
      <w:proofErr w:type="spellStart"/>
      <w:r>
        <w:t>codeFlows</w:t>
      </w:r>
      <w:proofErr w:type="spellEnd"/>
      <w:r>
        <w:t>":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w:t>
      </w:r>
      <w:proofErr w:type="spellStart"/>
      <w:r>
        <w:t>threadFlows</w:t>
      </w:r>
      <w:proofErr w:type="spellEnd"/>
      <w:r>
        <w:t>":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5105CE72" w14:textId="24978776" w:rsidR="006043FF" w:rsidRDefault="00F27DA9" w:rsidP="00EA1C84">
      <w:pPr>
        <w:pStyle w:val="Codesmall"/>
      </w:pPr>
      <w:r>
        <w:t xml:space="preserve">    </w:t>
      </w:r>
      <w:r w:rsidR="006043FF">
        <w:t xml:space="preserve">                  "importance": "essential",</w:t>
      </w:r>
    </w:p>
    <w:p w14:paraId="2EE7F876" w14:textId="054C509C" w:rsidR="00EB5632" w:rsidRDefault="00EB5632" w:rsidP="00EA1C84">
      <w:pPr>
        <w:pStyle w:val="Codesmall"/>
      </w:pPr>
      <w:r>
        <w:t xml:space="preserve">                      "location": {</w:t>
      </w:r>
    </w:p>
    <w:p w14:paraId="72F383ED" w14:textId="3E825F18" w:rsidR="004D38AB" w:rsidRDefault="004D38AB" w:rsidP="004D38AB">
      <w:pPr>
        <w:pStyle w:val="Codesmall"/>
      </w:pPr>
      <w:r>
        <w:t xml:space="preserve">                        "message": {</w:t>
      </w:r>
    </w:p>
    <w:p w14:paraId="03190054" w14:textId="157ECC86" w:rsidR="004D38AB" w:rsidRDefault="004D38AB" w:rsidP="004D38AB">
      <w:pPr>
        <w:pStyle w:val="Codesmall"/>
      </w:pPr>
      <w:r>
        <w:t xml:space="preserve">                          "text": "Variable \"</w:t>
      </w:r>
      <w:proofErr w:type="spellStart"/>
      <w:r>
        <w:t>ptr</w:t>
      </w:r>
      <w:proofErr w:type="spellEnd"/>
      <w:r>
        <w:t>\" declared.",</w:t>
      </w:r>
    </w:p>
    <w:p w14:paraId="712E5946" w14:textId="0417ECBE" w:rsidR="004D38AB" w:rsidRDefault="004D38AB" w:rsidP="004D38AB">
      <w:pPr>
        <w:pStyle w:val="Codesmall"/>
      </w:pPr>
      <w:r>
        <w:t xml:space="preserve">                          "</w:t>
      </w:r>
      <w:proofErr w:type="spellStart"/>
      <w:r>
        <w:t>richText</w:t>
      </w:r>
      <w:proofErr w:type="spellEnd"/>
      <w:r>
        <w:t>": "Variable `</w:t>
      </w:r>
      <w:proofErr w:type="spellStart"/>
      <w:r>
        <w:t>ptr</w:t>
      </w:r>
      <w:proofErr w:type="spellEnd"/>
      <w:r>
        <w:t>` declared."</w:t>
      </w:r>
    </w:p>
    <w:p w14:paraId="1A23CC91" w14:textId="0A144301" w:rsidR="004D38AB" w:rsidRDefault="004D38AB" w:rsidP="004D38AB">
      <w:pPr>
        <w:pStyle w:val="Codesmall"/>
      </w:pPr>
      <w:r>
        <w:t xml:space="preserve">                        },</w:t>
      </w:r>
    </w:p>
    <w:p w14:paraId="55030CD7" w14:textId="3BA4A713" w:rsidR="006043FF" w:rsidRDefault="00EB5632" w:rsidP="00EA1C84">
      <w:pPr>
        <w:pStyle w:val="Codesmall"/>
      </w:pPr>
      <w:r>
        <w:t xml:space="preserve">  </w:t>
      </w:r>
      <w:r w:rsidR="00F27DA9">
        <w:t xml:space="preserve">    </w:t>
      </w:r>
      <w:r w:rsidR="006043FF">
        <w:t xml:space="preserve">                  "</w:t>
      </w:r>
      <w:proofErr w:type="spellStart"/>
      <w:r w:rsidR="006043FF">
        <w:t>physicalLocation</w:t>
      </w:r>
      <w:proofErr w:type="spellEnd"/>
      <w:r w:rsidR="006043FF">
        <w:t>": {</w:t>
      </w:r>
    </w:p>
    <w:p w14:paraId="72BF4DA8" w14:textId="3D20BEA2" w:rsidR="00FD3B8F" w:rsidRDefault="00EB5632" w:rsidP="00EA1C84">
      <w:pPr>
        <w:pStyle w:val="Codesmall"/>
      </w:pPr>
      <w:r>
        <w:t xml:space="preserve">  </w:t>
      </w:r>
      <w:r w:rsidR="00FD3B8F">
        <w:t xml:space="preserve">    </w:t>
      </w:r>
      <w:r w:rsidR="00F27DA9">
        <w:t xml:space="preserve">    </w:t>
      </w:r>
      <w:r w:rsidR="00FD3B8F">
        <w:t xml:space="preserve">                "</w:t>
      </w:r>
      <w:proofErr w:type="spellStart"/>
      <w:r w:rsidR="00FD3B8F">
        <w:t>fileLocation</w:t>
      </w:r>
      <w:proofErr w:type="spellEnd"/>
      <w:r w:rsidR="00FD3B8F">
        <w:t>":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w:t>
      </w:r>
      <w:proofErr w:type="spellStart"/>
      <w:r w:rsidR="006043FF">
        <w:t>uri":"collections</w:t>
      </w:r>
      <w:proofErr w:type="spellEnd"/>
      <w:r w:rsidR="006043FF">
        <w:t>/</w:t>
      </w:r>
      <w:proofErr w:type="spellStart"/>
      <w:r w:rsidR="006043FF">
        <w:t>list.h</w:t>
      </w:r>
      <w:proofErr w:type="spellEnd"/>
      <w:r w:rsidR="006043FF">
        <w:t>"</w:t>
      </w:r>
      <w:r w:rsidR="005F350D">
        <w:t>,</w:t>
      </w:r>
    </w:p>
    <w:p w14:paraId="33987F84" w14:textId="6E9E12C0" w:rsidR="005F350D" w:rsidRDefault="005F350D" w:rsidP="00EA1C84">
      <w:pPr>
        <w:pStyle w:val="Codesmall"/>
      </w:pPr>
      <w:r>
        <w:t xml:space="preserve">                            "</w:t>
      </w:r>
      <w:proofErr w:type="spellStart"/>
      <w:r>
        <w:t>uriBaseId</w:t>
      </w:r>
      <w:proofErr w:type="spellEnd"/>
      <w:r>
        <w:t>": "SRCROOT"</w:t>
      </w:r>
      <w:r w:rsidR="00A043A4">
        <w:t>,</w:t>
      </w:r>
    </w:p>
    <w:p w14:paraId="2791FA5C" w14:textId="274D5D27" w:rsidR="00A043A4" w:rsidRDefault="00A043A4" w:rsidP="00A043A4">
      <w:pPr>
        <w:pStyle w:val="Codesmall"/>
      </w:pPr>
      <w:r>
        <w:t xml:space="preserve">                            "</w:t>
      </w:r>
      <w:proofErr w:type="spellStart"/>
      <w:r>
        <w:t>fileIndex</w:t>
      </w:r>
      <w:proofErr w:type="spellEnd"/>
      <w:r>
        <w:t>": 3</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w:t>
      </w:r>
      <w:proofErr w:type="spellStart"/>
      <w:r w:rsidR="006043FF">
        <w:t>startLine</w:t>
      </w:r>
      <w:proofErr w:type="spellEnd"/>
      <w:r w:rsidR="006043FF">
        <w:t>":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w:t>
      </w:r>
      <w:proofErr w:type="spellStart"/>
      <w:r>
        <w:t>ptr</w:t>
      </w:r>
      <w:proofErr w:type="spellEnd"/>
      <w:r>
        <w:t>;"</w:t>
      </w:r>
    </w:p>
    <w:p w14:paraId="6D6EBB92" w14:textId="3F1B31A1"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6A98296D" w14:textId="49782AF5" w:rsidR="006043FF" w:rsidRDefault="00EB5632" w:rsidP="00EA1C84">
      <w:pPr>
        <w:pStyle w:val="Codesmall"/>
      </w:pPr>
      <w:r>
        <w:t xml:space="preserve">  </w:t>
      </w:r>
      <w:r w:rsidR="006043FF">
        <w:t xml:space="preserve">        </w:t>
      </w:r>
      <w:r w:rsidR="00F27DA9">
        <w:t xml:space="preserve">    </w:t>
      </w:r>
      <w:r w:rsidR="006043FF">
        <w:t xml:space="preserve">          "</w:t>
      </w:r>
      <w:proofErr w:type="spellStart"/>
      <w:r w:rsidR="006043FF">
        <w:t>fullyQualifiedLogicalName</w:t>
      </w:r>
      <w:proofErr w:type="spellEnd"/>
      <w:r w:rsidR="006043FF">
        <w:t>": "collections::</w:t>
      </w:r>
      <w:proofErr w:type="spellStart"/>
      <w:r w:rsidR="006043FF">
        <w:t>list:add</w:t>
      </w:r>
      <w:proofErr w:type="spellEnd"/>
      <w:r w:rsidR="006043FF">
        <w:t>"</w:t>
      </w:r>
      <w:r w:rsidR="00246747">
        <w:t>,</w:t>
      </w:r>
    </w:p>
    <w:p w14:paraId="0F274164" w14:textId="253037D7" w:rsidR="00A043A4" w:rsidRDefault="00A043A4" w:rsidP="00A043A4">
      <w:pPr>
        <w:pStyle w:val="Codesmall"/>
      </w:pPr>
      <w:r>
        <w:t xml:space="preserve">                        "</w:t>
      </w:r>
      <w:proofErr w:type="spellStart"/>
      <w:r>
        <w:t>logicalLocationIndex</w:t>
      </w:r>
      <w:proofErr w:type="spellEnd"/>
      <w:r>
        <w:t>": 0</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7E0C37B9" w14:textId="05AD993E" w:rsidR="006C19C1" w:rsidRDefault="006D07A5" w:rsidP="00EA1C84">
      <w:pPr>
        <w:pStyle w:val="Codesmall"/>
      </w:pPr>
      <w:r>
        <w:t xml:space="preserve">    </w:t>
      </w:r>
      <w:r w:rsidR="006C19C1">
        <w:t xml:space="preserve">                  "state": {</w:t>
      </w:r>
    </w:p>
    <w:p w14:paraId="35C2AA4C" w14:textId="21148CA1" w:rsidR="006C19C1" w:rsidRDefault="006C19C1" w:rsidP="00EA1C84">
      <w:pPr>
        <w:pStyle w:val="Codesmall"/>
      </w:pPr>
      <w:r>
        <w:t xml:space="preserve">    </w:t>
      </w:r>
      <w:r w:rsidR="006D07A5">
        <w:t xml:space="preserve">    </w:t>
      </w:r>
      <w:r>
        <w:t xml:space="preserve">                "y": "2",</w:t>
      </w:r>
    </w:p>
    <w:p w14:paraId="080BE347" w14:textId="3FA8AAD1" w:rsidR="006C19C1" w:rsidRDefault="006C19C1" w:rsidP="00EA1C84">
      <w:pPr>
        <w:pStyle w:val="Codesmall"/>
      </w:pPr>
      <w:r>
        <w:t xml:space="preserve">        </w:t>
      </w:r>
      <w:r w:rsidR="006D07A5">
        <w:t xml:space="preserve">    </w:t>
      </w:r>
      <w:r>
        <w:t xml:space="preserve">            "z": "4",</w:t>
      </w:r>
    </w:p>
    <w:p w14:paraId="4B1AE113" w14:textId="2B4EF787" w:rsidR="006C19C1" w:rsidRDefault="006C19C1" w:rsidP="00EA1C84">
      <w:pPr>
        <w:pStyle w:val="Codesmall"/>
      </w:pPr>
      <w:r>
        <w:t xml:space="preserve">            </w:t>
      </w:r>
      <w:r w:rsidR="006D07A5">
        <w:t xml:space="preserve">    </w:t>
      </w:r>
      <w:r>
        <w:t xml:space="preserve">        "y + z": "6",</w:t>
      </w:r>
    </w:p>
    <w:p w14:paraId="61397E47" w14:textId="35051F12" w:rsidR="006C19C1" w:rsidRDefault="006C19C1" w:rsidP="00EA1C84">
      <w:pPr>
        <w:pStyle w:val="Codesmall"/>
      </w:pPr>
      <w:r>
        <w:t xml:space="preserve">                </w:t>
      </w:r>
      <w:r w:rsidR="006D07A5">
        <w:t xml:space="preserve">    </w:t>
      </w:r>
      <w:r>
        <w:t xml:space="preserve">    "q": "7"</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w:t>
      </w:r>
      <w:proofErr w:type="spellStart"/>
      <w:r w:rsidR="006043FF">
        <w:t>physicalLocation</w:t>
      </w:r>
      <w:proofErr w:type="spellEnd"/>
      <w:r w:rsidR="006043FF">
        <w:t>": {</w:t>
      </w:r>
    </w:p>
    <w:p w14:paraId="0DD1B85B" w14:textId="77889D75" w:rsidR="00FD3B8F" w:rsidRDefault="00EB5632" w:rsidP="00EA1C84">
      <w:pPr>
        <w:pStyle w:val="Codesmall"/>
      </w:pPr>
      <w:r>
        <w:t xml:space="preserve">  </w:t>
      </w:r>
      <w:r w:rsidR="00FD3B8F">
        <w:t xml:space="preserve">    </w:t>
      </w:r>
      <w:r w:rsidR="006D07A5">
        <w:t xml:space="preserve">    </w:t>
      </w:r>
      <w:r w:rsidR="00FD3B8F">
        <w:t xml:space="preserve">                "</w:t>
      </w:r>
      <w:proofErr w:type="spellStart"/>
      <w:r w:rsidR="00FD3B8F">
        <w:t>fileLocation</w:t>
      </w:r>
      <w:proofErr w:type="spellEnd"/>
      <w:r w:rsidR="00FD3B8F">
        <w:t>":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w:t>
      </w:r>
      <w:proofErr w:type="spellStart"/>
      <w:r w:rsidR="006043FF">
        <w:t>uri":"collections</w:t>
      </w:r>
      <w:proofErr w:type="spellEnd"/>
      <w:r w:rsidR="006043FF">
        <w:t>/</w:t>
      </w:r>
      <w:proofErr w:type="spellStart"/>
      <w:r w:rsidR="006043FF">
        <w:t>list.h</w:t>
      </w:r>
      <w:proofErr w:type="spellEnd"/>
      <w:r w:rsidR="006043FF">
        <w:t>"</w:t>
      </w:r>
      <w:r w:rsidR="005F350D">
        <w:t>,</w:t>
      </w:r>
    </w:p>
    <w:p w14:paraId="43687318" w14:textId="0BBB9EAA" w:rsidR="005F350D" w:rsidRDefault="005F350D" w:rsidP="00EA1C84">
      <w:pPr>
        <w:pStyle w:val="Codesmall"/>
      </w:pPr>
      <w:r>
        <w:t xml:space="preserve">                            "</w:t>
      </w:r>
      <w:proofErr w:type="spellStart"/>
      <w:r>
        <w:t>uriBaseId</w:t>
      </w:r>
      <w:proofErr w:type="spellEnd"/>
      <w:r>
        <w:t>": "SRCROOT"</w:t>
      </w:r>
      <w:r w:rsidR="00A043A4">
        <w:t>,</w:t>
      </w:r>
    </w:p>
    <w:p w14:paraId="7AA44A19" w14:textId="77777777" w:rsidR="00A043A4" w:rsidRDefault="00A043A4" w:rsidP="00A043A4">
      <w:pPr>
        <w:pStyle w:val="Codesmall"/>
      </w:pPr>
      <w:r>
        <w:t xml:space="preserve">                            "</w:t>
      </w:r>
      <w:proofErr w:type="spellStart"/>
      <w:r>
        <w:t>fileIndex</w:t>
      </w:r>
      <w:proofErr w:type="spellEnd"/>
      <w:r>
        <w:t>": 3</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708BF2F0" w:rsidR="006043FF" w:rsidRDefault="00EB5632" w:rsidP="00EA1C84">
      <w:pPr>
        <w:pStyle w:val="Codesmall"/>
      </w:pPr>
      <w:r>
        <w:t xml:space="preserve">  </w:t>
      </w:r>
      <w:r w:rsidR="006043FF">
        <w:t xml:space="preserve">                    </w:t>
      </w:r>
      <w:r w:rsidR="006D07A5">
        <w:t xml:space="preserve">    </w:t>
      </w:r>
      <w:r w:rsidR="006043FF">
        <w:t xml:space="preserve">  "</w:t>
      </w:r>
      <w:proofErr w:type="spellStart"/>
      <w:r w:rsidR="006043FF">
        <w:t>startLine</w:t>
      </w:r>
      <w:proofErr w:type="spellEnd"/>
      <w:r w:rsidR="006043FF">
        <w:t>": 15</w:t>
      </w:r>
      <w:r w:rsidR="0082511C">
        <w:t>,</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336F3699" w14:textId="68DE45F2"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w:t>
      </w:r>
      <w:proofErr w:type="spellStart"/>
      <w:r>
        <w:t>startLine</w:t>
      </w:r>
      <w:proofErr w:type="spellEnd"/>
      <w:r>
        <w:t>": 15,</w:t>
      </w:r>
    </w:p>
    <w:p w14:paraId="73076B94" w14:textId="141CCFB5" w:rsidR="0022400E" w:rsidRDefault="0022400E" w:rsidP="0022400E">
      <w:pPr>
        <w:pStyle w:val="Codesmall"/>
      </w:pPr>
      <w:r>
        <w:t xml:space="preserve">                            "</w:t>
      </w:r>
      <w:proofErr w:type="spellStart"/>
      <w:r>
        <w:t>startColumn</w:t>
      </w:r>
      <w:proofErr w:type="spellEnd"/>
      <w:r>
        <w:t>": 13,</w:t>
      </w:r>
    </w:p>
    <w:p w14:paraId="7EB70745" w14:textId="336560DF" w:rsidR="0022400E" w:rsidRDefault="0022400E" w:rsidP="0022400E">
      <w:pPr>
        <w:pStyle w:val="Codesmall"/>
      </w:pPr>
      <w:r>
        <w:t xml:space="preserve">                            "</w:t>
      </w:r>
      <w:proofErr w:type="spellStart"/>
      <w:r>
        <w:t>endColumn</w:t>
      </w:r>
      <w:proofErr w:type="spellEnd"/>
      <w:r>
        <w:t>": 19</w:t>
      </w:r>
      <w:r w:rsidR="002B188B">
        <w:t>,</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4D49418B"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w:t>
      </w:r>
      <w:proofErr w:type="spellStart"/>
      <w:r w:rsidR="00162A07">
        <w:t>rich</w:t>
      </w:r>
      <w:r w:rsidR="007B3256">
        <w:t>Text</w:t>
      </w:r>
      <w:proofErr w:type="spellEnd"/>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0166DDE7" w14:textId="2214CA4E" w:rsidR="00EB5632" w:rsidRDefault="00EB5632" w:rsidP="00EA1C84">
      <w:pPr>
        <w:pStyle w:val="Codesmall"/>
      </w:pPr>
      <w:r>
        <w:t xml:space="preserve">  </w:t>
      </w:r>
      <w:r w:rsidR="006043FF">
        <w:t xml:space="preserve">        </w:t>
      </w:r>
      <w:r w:rsidR="006D07A5">
        <w:t xml:space="preserve">    </w:t>
      </w:r>
      <w:r w:rsidR="006043FF">
        <w:t xml:space="preserve">          "</w:t>
      </w:r>
      <w:proofErr w:type="spellStart"/>
      <w:r w:rsidR="006043FF">
        <w:t>fullyQualifiedLogicalName</w:t>
      </w:r>
      <w:proofErr w:type="spellEnd"/>
      <w:r w:rsidR="006043FF">
        <w:t>": "collections::</w:t>
      </w:r>
      <w:proofErr w:type="spellStart"/>
      <w:r w:rsidR="006043FF">
        <w:t>list:add</w:t>
      </w:r>
      <w:proofErr w:type="spellEnd"/>
      <w:r w:rsidR="006043FF">
        <w:t>"</w:t>
      </w:r>
      <w:r w:rsidR="00246747">
        <w:t>,</w:t>
      </w:r>
    </w:p>
    <w:p w14:paraId="410F9A04" w14:textId="77777777" w:rsidR="00A043A4" w:rsidRDefault="00A043A4" w:rsidP="00A043A4">
      <w:pPr>
        <w:pStyle w:val="Codesmall"/>
      </w:pPr>
      <w:r>
        <w:t xml:space="preserve">                        "</w:t>
      </w:r>
      <w:proofErr w:type="spellStart"/>
      <w:r>
        <w:t>logicalLocationIndex</w:t>
      </w:r>
      <w:proofErr w:type="spellEnd"/>
      <w:r>
        <w:t>": 0</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lastRenderedPageBreak/>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7747F185" w14:textId="71D1778A" w:rsidR="006043FF" w:rsidRDefault="006D07A5" w:rsidP="00EA1C84">
      <w:pPr>
        <w:pStyle w:val="Codesmall"/>
      </w:pPr>
      <w:r>
        <w:t xml:space="preserve">    </w:t>
      </w:r>
      <w:r w:rsidR="006043FF">
        <w:t xml:space="preserve">                  "importance": "essential",</w:t>
      </w:r>
    </w:p>
    <w:p w14:paraId="3AA2CBF1" w14:textId="7324B004" w:rsidR="00EB5632" w:rsidRDefault="00EB5632" w:rsidP="00EA1C84">
      <w:pPr>
        <w:pStyle w:val="Codesmall"/>
      </w:pPr>
      <w:r>
        <w:t xml:space="preserve">                      "location": {</w:t>
      </w:r>
    </w:p>
    <w:p w14:paraId="5FFE3A00" w14:textId="3D4ECF12" w:rsidR="008C7264" w:rsidRDefault="008C7264" w:rsidP="008C7264">
      <w:pPr>
        <w:pStyle w:val="Codesmall"/>
      </w:pPr>
      <w:r>
        <w:t xml:space="preserve">                        "message": {</w:t>
      </w:r>
    </w:p>
    <w:p w14:paraId="3703F308" w14:textId="0014AB3C" w:rsidR="008C7264" w:rsidRDefault="008C7264" w:rsidP="008C7264">
      <w:pPr>
        <w:pStyle w:val="Codesmall"/>
      </w:pPr>
      <w:r>
        <w:t xml:space="preserve">                          "text": "Uninitialized variable \"</w:t>
      </w:r>
      <w:proofErr w:type="spellStart"/>
      <w:r>
        <w:t>ptr</w:t>
      </w:r>
      <w:proofErr w:type="spellEnd"/>
      <w:r>
        <w:t>\" passed to</w:t>
      </w:r>
    </w:p>
    <w:p w14:paraId="2D8F5C5D" w14:textId="12057B9D" w:rsidR="008C7264" w:rsidRDefault="008C7264" w:rsidP="008C7264">
      <w:pPr>
        <w:pStyle w:val="Codesmall"/>
      </w:pPr>
      <w:r>
        <w:t xml:space="preserve">                                   method \"</w:t>
      </w:r>
      <w:proofErr w:type="spellStart"/>
      <w:r>
        <w:t>add_core</w:t>
      </w:r>
      <w:proofErr w:type="spellEnd"/>
      <w:r>
        <w:t>\".",</w:t>
      </w:r>
    </w:p>
    <w:p w14:paraId="6FD7292F" w14:textId="4136210F" w:rsidR="008C7264" w:rsidRDefault="008C7264" w:rsidP="008C7264">
      <w:pPr>
        <w:pStyle w:val="Codesmall"/>
      </w:pPr>
      <w:r>
        <w:t xml:space="preserve">                          "</w:t>
      </w:r>
      <w:proofErr w:type="spellStart"/>
      <w:r>
        <w:t>richText</w:t>
      </w:r>
      <w:proofErr w:type="spellEnd"/>
      <w:r>
        <w:t>": "Uninitialized variable `</w:t>
      </w:r>
      <w:proofErr w:type="spellStart"/>
      <w:r>
        <w:t>ptr</w:t>
      </w:r>
      <w:proofErr w:type="spellEnd"/>
      <w:r>
        <w:t>` passed to</w:t>
      </w:r>
    </w:p>
    <w:p w14:paraId="2C53E244" w14:textId="745AFB3E" w:rsidR="008C7264" w:rsidRDefault="008C7264" w:rsidP="008C7264">
      <w:pPr>
        <w:pStyle w:val="Codesmall"/>
      </w:pPr>
      <w:r>
        <w:t xml:space="preserve">                                       method `</w:t>
      </w:r>
      <w:proofErr w:type="spellStart"/>
      <w:r>
        <w:t>add_core</w:t>
      </w:r>
      <w:proofErr w:type="spellEnd"/>
      <w:r>
        <w:t>`."</w:t>
      </w:r>
    </w:p>
    <w:p w14:paraId="291C1DA7" w14:textId="0DFE5AAE" w:rsidR="008C7264" w:rsidRDefault="008C7264" w:rsidP="008C7264">
      <w:pPr>
        <w:pStyle w:val="Codesmall"/>
      </w:pPr>
      <w:r>
        <w:t xml:space="preserve">                        },</w:t>
      </w:r>
    </w:p>
    <w:p w14:paraId="3A27B968" w14:textId="53681F43" w:rsidR="006043FF" w:rsidRDefault="00EB5632" w:rsidP="00EA1C84">
      <w:pPr>
        <w:pStyle w:val="Codesmall"/>
      </w:pPr>
      <w:r>
        <w:t xml:space="preserve">  </w:t>
      </w:r>
      <w:r w:rsidR="006D07A5">
        <w:t xml:space="preserve">    </w:t>
      </w:r>
      <w:r w:rsidR="006043FF">
        <w:t xml:space="preserve">                  "</w:t>
      </w:r>
      <w:proofErr w:type="spellStart"/>
      <w:r w:rsidR="006043FF">
        <w:t>physicalLocation</w:t>
      </w:r>
      <w:proofErr w:type="spellEnd"/>
      <w:r w:rsidR="006043FF">
        <w:t>": {</w:t>
      </w:r>
    </w:p>
    <w:p w14:paraId="1798184D" w14:textId="555E5BB1" w:rsidR="00FD3B8F" w:rsidRDefault="00EB5632" w:rsidP="00EA1C84">
      <w:pPr>
        <w:pStyle w:val="Codesmall"/>
      </w:pPr>
      <w:r>
        <w:t xml:space="preserve">  </w:t>
      </w:r>
      <w:r w:rsidR="00FD3B8F">
        <w:t xml:space="preserve">    </w:t>
      </w:r>
      <w:r w:rsidR="006D07A5">
        <w:t xml:space="preserve">    </w:t>
      </w:r>
      <w:r w:rsidR="00FD3B8F">
        <w:t xml:space="preserve">                "</w:t>
      </w:r>
      <w:proofErr w:type="spellStart"/>
      <w:r w:rsidR="00FD3B8F">
        <w:t>fileLocation</w:t>
      </w:r>
      <w:proofErr w:type="spellEnd"/>
      <w:r w:rsidR="00FD3B8F">
        <w:t>":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w:t>
      </w:r>
      <w:proofErr w:type="spellStart"/>
      <w:r w:rsidR="006043FF">
        <w:t>uri":"collections</w:t>
      </w:r>
      <w:proofErr w:type="spellEnd"/>
      <w:r w:rsidR="006043FF">
        <w:t>/</w:t>
      </w:r>
      <w:proofErr w:type="spellStart"/>
      <w:r w:rsidR="006043FF">
        <w:t>list.h</w:t>
      </w:r>
      <w:proofErr w:type="spellEnd"/>
      <w:r w:rsidR="006043FF">
        <w:t>"</w:t>
      </w:r>
      <w:r w:rsidR="005F350D">
        <w:t>,</w:t>
      </w:r>
    </w:p>
    <w:p w14:paraId="7DBA72F1" w14:textId="63A468EE" w:rsidR="005F350D" w:rsidRDefault="005F350D" w:rsidP="00EA1C84">
      <w:pPr>
        <w:pStyle w:val="Codesmall"/>
      </w:pPr>
      <w:r>
        <w:t xml:space="preserve">                            "</w:t>
      </w:r>
      <w:proofErr w:type="spellStart"/>
      <w:r>
        <w:t>uriBaseId</w:t>
      </w:r>
      <w:proofErr w:type="spellEnd"/>
      <w:r>
        <w:t>": "SRCROOT"</w:t>
      </w:r>
      <w:r w:rsidR="00246747">
        <w:t>,</w:t>
      </w:r>
    </w:p>
    <w:p w14:paraId="355A62B4" w14:textId="77777777" w:rsidR="00246747" w:rsidRDefault="00246747" w:rsidP="00246747">
      <w:pPr>
        <w:pStyle w:val="Codesmall"/>
      </w:pPr>
      <w:r>
        <w:t xml:space="preserve">                            "</w:t>
      </w:r>
      <w:proofErr w:type="spellStart"/>
      <w:r>
        <w:t>fileIndex</w:t>
      </w:r>
      <w:proofErr w:type="spellEnd"/>
      <w:r>
        <w:t>": 3</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w:t>
      </w:r>
      <w:proofErr w:type="spellStart"/>
      <w:r w:rsidR="006043FF">
        <w:t>startLine</w:t>
      </w:r>
      <w:proofErr w:type="spellEnd"/>
      <w:r w:rsidR="006043FF">
        <w:t>":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w:t>
      </w:r>
      <w:proofErr w:type="spellStart"/>
      <w:r>
        <w:t>add_core</w:t>
      </w:r>
      <w:proofErr w:type="spellEnd"/>
      <w:r>
        <w:t>(</w:t>
      </w:r>
      <w:proofErr w:type="spellStart"/>
      <w:r>
        <w:t>ptr</w:t>
      </w:r>
      <w:proofErr w:type="spellEnd"/>
      <w:r>
        <w:t xml:space="preserve">, offset, </w:t>
      </w:r>
      <w:proofErr w:type="spellStart"/>
      <w:r>
        <w:t>val</w:t>
      </w:r>
      <w:proofErr w:type="spellEnd"/>
      <w:r>
        <w:t>)"</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529845C9" w14:textId="46258DBB" w:rsidR="00EB5632" w:rsidRDefault="00EB5632" w:rsidP="00EB5632">
      <w:pPr>
        <w:pStyle w:val="Codesmall"/>
      </w:pPr>
      <w:r>
        <w:t xml:space="preserve">                        "</w:t>
      </w:r>
      <w:proofErr w:type="spellStart"/>
      <w:r>
        <w:t>fullyQualifiedLogicalName</w:t>
      </w:r>
      <w:proofErr w:type="spellEnd"/>
      <w:r>
        <w:t>": "collections::</w:t>
      </w:r>
      <w:proofErr w:type="spellStart"/>
      <w:r>
        <w:t>list:add</w:t>
      </w:r>
      <w:proofErr w:type="spellEnd"/>
      <w:r>
        <w:t>"</w:t>
      </w:r>
      <w:r w:rsidR="00246747">
        <w:t>,</w:t>
      </w:r>
    </w:p>
    <w:p w14:paraId="1EBFFBA4" w14:textId="77777777" w:rsidR="00246747" w:rsidRDefault="00246747" w:rsidP="00246747">
      <w:pPr>
        <w:pStyle w:val="Codesmall"/>
      </w:pPr>
      <w:r>
        <w:t xml:space="preserve">                        "</w:t>
      </w:r>
      <w:proofErr w:type="spellStart"/>
      <w:r>
        <w:t>logicalLocationIndex</w:t>
      </w:r>
      <w:proofErr w:type="spellEnd"/>
      <w:r>
        <w:t>": 0</w:t>
      </w:r>
    </w:p>
    <w:p w14:paraId="62ED8461" w14:textId="6AC287E8"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FFE9B7D" w14:textId="2FA9F5EF" w:rsidR="00EB5632" w:rsidRDefault="00EB5632" w:rsidP="00EA1C84">
      <w:pPr>
        <w:pStyle w:val="Codesmall"/>
      </w:pPr>
      <w:r>
        <w:t xml:space="preserve">                  "location": {</w:t>
      </w:r>
    </w:p>
    <w:p w14:paraId="6C5B4E5D" w14:textId="75828C92" w:rsidR="000F1F84" w:rsidRDefault="000F1F84" w:rsidP="000F1F84">
      <w:pPr>
        <w:pStyle w:val="Codesmall"/>
      </w:pPr>
      <w:r>
        <w:t xml:space="preserve">                    "message": {</w:t>
      </w:r>
    </w:p>
    <w:p w14:paraId="05DA2EC3" w14:textId="3D965EC0" w:rsidR="000F1F84" w:rsidRDefault="000F1F84" w:rsidP="000F1F84">
      <w:pPr>
        <w:pStyle w:val="Codesmall"/>
      </w:pPr>
      <w:r>
        <w:t xml:space="preserve">                      "text": "Exception thrown."</w:t>
      </w:r>
    </w:p>
    <w:p w14:paraId="1E40B4C0" w14:textId="26972BEF" w:rsidR="000F1F84" w:rsidRDefault="000F1F84" w:rsidP="000F1F84">
      <w:pPr>
        <w:pStyle w:val="Codesmall"/>
      </w:pPr>
      <w:r>
        <w:t xml:space="preserve">                    },</w:t>
      </w:r>
    </w:p>
    <w:p w14:paraId="1FFE4123" w14:textId="660F0E2E" w:rsidR="00FD3B8F" w:rsidRDefault="00EB5632" w:rsidP="00EA1C84">
      <w:pPr>
        <w:pStyle w:val="Codesmall"/>
      </w:pPr>
      <w:r>
        <w:t xml:space="preserve">  </w:t>
      </w:r>
      <w:r w:rsidR="00FF4214">
        <w:t xml:space="preserve">                  "</w:t>
      </w:r>
      <w:proofErr w:type="spellStart"/>
      <w:r w:rsidR="00FD3B8F">
        <w:t>physicalLocation</w:t>
      </w:r>
      <w:proofErr w:type="spellEnd"/>
      <w:r w:rsidR="00FF4214">
        <w:t>": {</w:t>
      </w:r>
    </w:p>
    <w:p w14:paraId="14F9E1C7" w14:textId="1142500B" w:rsidR="001D4826" w:rsidRDefault="00EB5632" w:rsidP="00EA1C84">
      <w:pPr>
        <w:pStyle w:val="Codesmall"/>
      </w:pPr>
      <w:r>
        <w:t xml:space="preserve">  </w:t>
      </w:r>
      <w:r w:rsidR="001D4826">
        <w:t xml:space="preserve">                    "</w:t>
      </w:r>
      <w:proofErr w:type="spellStart"/>
      <w:r w:rsidR="001D4826">
        <w:t>fileLocation</w:t>
      </w:r>
      <w:proofErr w:type="spellEnd"/>
      <w:r w:rsidR="001D4826">
        <w:t>": {</w:t>
      </w:r>
    </w:p>
    <w:p w14:paraId="2D9A98FD" w14:textId="7DB0CF08" w:rsidR="001D4826" w:rsidRDefault="00EB5632" w:rsidP="00EA1C84">
      <w:pPr>
        <w:pStyle w:val="Codesmall"/>
      </w:pPr>
      <w:r>
        <w:t xml:space="preserve">  </w:t>
      </w:r>
      <w:r w:rsidR="001D4826">
        <w:t xml:space="preserve">    </w:t>
      </w:r>
      <w:r w:rsidR="006043FF">
        <w:t xml:space="preserve">                  "uri": "collections/</w:t>
      </w:r>
      <w:proofErr w:type="spellStart"/>
      <w:r w:rsidR="006043FF">
        <w:t>list.h</w:t>
      </w:r>
      <w:proofErr w:type="spellEnd"/>
      <w:r w:rsidR="006043FF">
        <w:t>"</w:t>
      </w:r>
      <w:r w:rsidR="005F350D">
        <w:t>,</w:t>
      </w:r>
    </w:p>
    <w:p w14:paraId="1E8905AC" w14:textId="18826E9F" w:rsidR="005F350D" w:rsidRDefault="005F350D" w:rsidP="00EA1C84">
      <w:pPr>
        <w:pStyle w:val="Codesmall"/>
      </w:pPr>
      <w:r>
        <w:t xml:space="preserve">                        "</w:t>
      </w:r>
      <w:proofErr w:type="spellStart"/>
      <w:r>
        <w:t>uriBaseId</w:t>
      </w:r>
      <w:proofErr w:type="spellEnd"/>
      <w:r>
        <w:t>": "SRCROOT"</w:t>
      </w:r>
      <w:r w:rsidR="00246747">
        <w:t>,</w:t>
      </w:r>
    </w:p>
    <w:p w14:paraId="0AC34952" w14:textId="604A2BE2" w:rsidR="00246747" w:rsidRDefault="00246747" w:rsidP="00246747">
      <w:pPr>
        <w:pStyle w:val="Codesmall"/>
      </w:pPr>
      <w:r>
        <w:t xml:space="preserve">                        "</w:t>
      </w:r>
      <w:proofErr w:type="spellStart"/>
      <w:r>
        <w:t>fileIndex</w:t>
      </w:r>
      <w:proofErr w:type="spellEnd"/>
      <w:r>
        <w:t>": 3</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proofErr w:type="spellStart"/>
      <w:r w:rsidR="001D4826">
        <w:t>startL</w:t>
      </w:r>
      <w:r w:rsidR="006043FF">
        <w:t>ine</w:t>
      </w:r>
      <w:proofErr w:type="spellEnd"/>
      <w:r w:rsidR="006043FF">
        <w:t>":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proofErr w:type="spellStart"/>
      <w:r w:rsidR="001D4826">
        <w:t>startC</w:t>
      </w:r>
      <w:r w:rsidR="006043FF">
        <w:t>olumn</w:t>
      </w:r>
      <w:proofErr w:type="spellEnd"/>
      <w:r w:rsidR="006043FF">
        <w:t>": 15</w:t>
      </w:r>
    </w:p>
    <w:p w14:paraId="6451F956" w14:textId="7EC4AC1D" w:rsidR="001D4826" w:rsidRDefault="00EB5632" w:rsidP="00EA1C84">
      <w:pPr>
        <w:pStyle w:val="Codesmall"/>
      </w:pPr>
      <w:r>
        <w:t xml:space="preserve">  </w:t>
      </w:r>
      <w:r w:rsidR="001D4826">
        <w:t xml:space="preserve">                    }</w:t>
      </w:r>
    </w:p>
    <w:p w14:paraId="4FA56F18" w14:textId="73D8FB0F" w:rsidR="006043FF" w:rsidRDefault="00EB5632" w:rsidP="00EA1C84">
      <w:pPr>
        <w:pStyle w:val="Codesmall"/>
      </w:pPr>
      <w:r>
        <w:t xml:space="preserve">  </w:t>
      </w:r>
      <w:r w:rsidR="001D4826">
        <w:t xml:space="preserve">                  }</w:t>
      </w:r>
      <w:r w:rsidR="006043FF">
        <w:t>,</w:t>
      </w:r>
    </w:p>
    <w:p w14:paraId="0203F058" w14:textId="42B4C438" w:rsidR="00EB5632" w:rsidRDefault="00EB5632" w:rsidP="00EB5632">
      <w:pPr>
        <w:pStyle w:val="Codesmall"/>
      </w:pPr>
      <w:r>
        <w:t xml:space="preserve">                    "</w:t>
      </w:r>
      <w:proofErr w:type="spellStart"/>
      <w:r>
        <w:t>fullyQualifiedLogicalName</w:t>
      </w:r>
      <w:proofErr w:type="spellEnd"/>
      <w:r>
        <w:t>": "collections::</w:t>
      </w:r>
      <w:proofErr w:type="spellStart"/>
      <w:r>
        <w:t>list:add_core</w:t>
      </w:r>
      <w:proofErr w:type="spellEnd"/>
      <w:r>
        <w:t>"</w:t>
      </w:r>
      <w:r w:rsidR="00246747">
        <w:t>,</w:t>
      </w:r>
    </w:p>
    <w:p w14:paraId="0014728D" w14:textId="1E0EAF0E" w:rsidR="00246747" w:rsidRDefault="00246747" w:rsidP="00246747">
      <w:pPr>
        <w:pStyle w:val="Codesmall"/>
      </w:pPr>
      <w:r>
        <w:t xml:space="preserve">                    "</w:t>
      </w:r>
      <w:proofErr w:type="spellStart"/>
      <w:r>
        <w:t>logicalLocationIndex</w:t>
      </w:r>
      <w:proofErr w:type="spellEnd"/>
      <w:r>
        <w:t>": 0</w:t>
      </w:r>
    </w:p>
    <w:p w14:paraId="66246E80" w14:textId="4F5E4E76"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77777777" w:rsidR="006043FF" w:rsidRDefault="006043FF" w:rsidP="00EA1C84">
      <w:pPr>
        <w:pStyle w:val="Codesmall"/>
      </w:pPr>
      <w:r>
        <w:t xml:space="preserve">                  "</w:t>
      </w:r>
      <w:proofErr w:type="spellStart"/>
      <w:r>
        <w:t>threadId</w:t>
      </w:r>
      <w:proofErr w:type="spellEnd"/>
      <w:r>
        <w:t>": 52,</w:t>
      </w:r>
    </w:p>
    <w:p w14:paraId="2D4F1C6D" w14:textId="77777777" w:rsidR="006043FF" w:rsidRDefault="006043FF" w:rsidP="00EA1C84">
      <w:pPr>
        <w:pStyle w:val="Codesmall"/>
      </w:pPr>
      <w:r>
        <w:t xml:space="preserve">                  "address": 10092852,</w:t>
      </w:r>
    </w:p>
    <w:p w14:paraId="4F025B96" w14:textId="77777777" w:rsidR="006043FF" w:rsidRDefault="006043FF" w:rsidP="00EA1C84">
      <w:pPr>
        <w:pStyle w:val="Codesmall"/>
      </w:pPr>
      <w:r>
        <w:t xml:space="preserve">                  "offset": 16,</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proofErr w:type="spellStart"/>
      <w:r w:rsidR="008C4961">
        <w:t>physicalLocation</w:t>
      </w:r>
      <w:proofErr w:type="spellEnd"/>
      <w:r w:rsidR="008C4961">
        <w:t>": {</w:t>
      </w:r>
    </w:p>
    <w:p w14:paraId="2480407E" w14:textId="522FD0AB" w:rsidR="008F442D" w:rsidRDefault="00EB5632" w:rsidP="00EA1C84">
      <w:pPr>
        <w:pStyle w:val="Codesmall"/>
      </w:pPr>
      <w:r>
        <w:t xml:space="preserve">  </w:t>
      </w:r>
      <w:r w:rsidR="008F442D">
        <w:t xml:space="preserve">                    "</w:t>
      </w:r>
      <w:proofErr w:type="spellStart"/>
      <w:r w:rsidR="008F442D">
        <w:t>fileLocation</w:t>
      </w:r>
      <w:proofErr w:type="spellEnd"/>
      <w:r w:rsidR="008F442D">
        <w:t>":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w:t>
      </w:r>
      <w:proofErr w:type="spellStart"/>
      <w:r w:rsidR="006043FF">
        <w:t>list.h</w:t>
      </w:r>
      <w:proofErr w:type="spellEnd"/>
      <w:r w:rsidR="006043FF">
        <w:t>"</w:t>
      </w:r>
      <w:r w:rsidR="005F350D">
        <w:t>,</w:t>
      </w:r>
    </w:p>
    <w:p w14:paraId="238CB5B6" w14:textId="2BD872EF" w:rsidR="005F350D" w:rsidRDefault="005F350D" w:rsidP="00EA1C84">
      <w:pPr>
        <w:pStyle w:val="Codesmall"/>
      </w:pPr>
      <w:r>
        <w:t xml:space="preserve">                        "</w:t>
      </w:r>
      <w:proofErr w:type="spellStart"/>
      <w:r>
        <w:t>uriBaseId</w:t>
      </w:r>
      <w:proofErr w:type="spellEnd"/>
      <w:r>
        <w:t>": "SRCROOT"</w:t>
      </w:r>
      <w:r w:rsidR="00246747">
        <w:t>,</w:t>
      </w:r>
    </w:p>
    <w:p w14:paraId="21EEF05F" w14:textId="77777777" w:rsidR="00246747" w:rsidRDefault="00246747" w:rsidP="00246747">
      <w:pPr>
        <w:pStyle w:val="Codesmall"/>
      </w:pPr>
      <w:r>
        <w:t xml:space="preserve">                        "</w:t>
      </w:r>
      <w:proofErr w:type="spellStart"/>
      <w:r>
        <w:t>fileIndex</w:t>
      </w:r>
      <w:proofErr w:type="spellEnd"/>
      <w:r>
        <w:t>": 3</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lastRenderedPageBreak/>
        <w:t xml:space="preserve">  </w:t>
      </w:r>
      <w:r w:rsidR="00E97466">
        <w:t xml:space="preserve">      </w:t>
      </w:r>
      <w:r w:rsidR="008F442D">
        <w:t xml:space="preserve">  </w:t>
      </w:r>
      <w:r w:rsidR="00E97466">
        <w:t xml:space="preserve">              </w:t>
      </w:r>
      <w:r w:rsidR="006043FF">
        <w:t>"</w:t>
      </w:r>
      <w:proofErr w:type="spellStart"/>
      <w:r w:rsidR="00E97466">
        <w:t>startL</w:t>
      </w:r>
      <w:r w:rsidR="006043FF">
        <w:t>ine</w:t>
      </w:r>
      <w:proofErr w:type="spellEnd"/>
      <w:r w:rsidR="006043FF">
        <w:t>":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proofErr w:type="spellStart"/>
      <w:r w:rsidR="00E97466">
        <w:t>startC</w:t>
      </w:r>
      <w:r w:rsidR="006043FF">
        <w:t>olumn</w:t>
      </w:r>
      <w:proofErr w:type="spellEnd"/>
      <w:r w:rsidR="006043FF">
        <w:t>": 15</w:t>
      </w:r>
    </w:p>
    <w:p w14:paraId="2CD259A8" w14:textId="6F9B1949" w:rsidR="008F442D" w:rsidRDefault="00EB5632" w:rsidP="00EA1C84">
      <w:pPr>
        <w:pStyle w:val="Codesmall"/>
      </w:pPr>
      <w:r>
        <w:t xml:space="preserve">  </w:t>
      </w:r>
      <w:r w:rsidR="008F442D">
        <w:t xml:space="preserve">                    }</w:t>
      </w:r>
    </w:p>
    <w:p w14:paraId="04B2767F" w14:textId="7DB32E87" w:rsidR="006043FF" w:rsidRDefault="00EB5632" w:rsidP="00EA1C84">
      <w:pPr>
        <w:pStyle w:val="Codesmall"/>
      </w:pPr>
      <w:r>
        <w:t xml:space="preserve">  </w:t>
      </w:r>
      <w:r w:rsidR="00E97466">
        <w:t xml:space="preserve">                  }</w:t>
      </w:r>
      <w:r w:rsidR="006043FF">
        <w:t>,</w:t>
      </w:r>
    </w:p>
    <w:p w14:paraId="1A62D275" w14:textId="43E20BDC" w:rsidR="00EB5632" w:rsidRDefault="00EB5632" w:rsidP="00EB5632">
      <w:pPr>
        <w:pStyle w:val="Codesmall"/>
      </w:pPr>
      <w:r>
        <w:t xml:space="preserve">                    "</w:t>
      </w:r>
      <w:proofErr w:type="spellStart"/>
      <w:r>
        <w:t>fullyQualifiedLogicalName</w:t>
      </w:r>
      <w:proofErr w:type="spellEnd"/>
      <w:r>
        <w:t>": "collections::</w:t>
      </w:r>
      <w:proofErr w:type="spellStart"/>
      <w:r>
        <w:t>list:add</w:t>
      </w:r>
      <w:proofErr w:type="spellEnd"/>
      <w:r>
        <w:t>"</w:t>
      </w:r>
      <w:r w:rsidR="00246747">
        <w:t>,</w:t>
      </w:r>
    </w:p>
    <w:p w14:paraId="13872D50" w14:textId="77777777" w:rsidR="00246747" w:rsidRDefault="00246747" w:rsidP="00246747">
      <w:pPr>
        <w:pStyle w:val="Codesmall"/>
      </w:pPr>
      <w:r>
        <w:t xml:space="preserve">                    "</w:t>
      </w:r>
      <w:proofErr w:type="spellStart"/>
      <w:r>
        <w:t>logicalLocationIndex</w:t>
      </w:r>
      <w:proofErr w:type="spellEnd"/>
      <w:r>
        <w:t>": 0</w:t>
      </w:r>
    </w:p>
    <w:p w14:paraId="5E0CF43E" w14:textId="5477E24E"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w:t>
      </w:r>
      <w:proofErr w:type="spellStart"/>
      <w:r>
        <w:t>threadId</w:t>
      </w:r>
      <w:proofErr w:type="spellEnd"/>
      <w:r>
        <w:t>": 52,</w:t>
      </w:r>
    </w:p>
    <w:p w14:paraId="2A4CCDCA" w14:textId="77777777" w:rsidR="006043FF" w:rsidRDefault="006043FF" w:rsidP="00EA1C84">
      <w:pPr>
        <w:pStyle w:val="Codesmall"/>
      </w:pPr>
      <w:r>
        <w:t xml:space="preserve">                  "address": 10092176,</w:t>
      </w:r>
    </w:p>
    <w:p w14:paraId="5F7F7D2C" w14:textId="77777777" w:rsidR="006043FF" w:rsidRDefault="006043FF" w:rsidP="00EA1C84">
      <w:pPr>
        <w:pStyle w:val="Codesmall"/>
      </w:pPr>
      <w:r>
        <w:t xml:space="preserve">                  "offset": 84,</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w:t>
      </w:r>
      <w:proofErr w:type="spellStart"/>
      <w:r w:rsidR="008F442D">
        <w:t>physicalLocation</w:t>
      </w:r>
      <w:proofErr w:type="spellEnd"/>
      <w:r w:rsidR="008F442D">
        <w:t>": {</w:t>
      </w:r>
    </w:p>
    <w:p w14:paraId="3DAADF14" w14:textId="61C56A4C" w:rsidR="008F442D" w:rsidRDefault="00EB5632" w:rsidP="00EA1C84">
      <w:pPr>
        <w:pStyle w:val="Codesmall"/>
      </w:pPr>
      <w:r>
        <w:t xml:space="preserve">  </w:t>
      </w:r>
      <w:r w:rsidR="008F442D">
        <w:t xml:space="preserve">                    "</w:t>
      </w:r>
      <w:proofErr w:type="spellStart"/>
      <w:r w:rsidR="008F442D">
        <w:t>fileLocation</w:t>
      </w:r>
      <w:proofErr w:type="spellEnd"/>
      <w:r w:rsidR="008F442D">
        <w:t>":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7ECE3C02" w:rsidR="005F350D" w:rsidRDefault="005F350D" w:rsidP="00EA1C84">
      <w:pPr>
        <w:pStyle w:val="Codesmall"/>
      </w:pPr>
      <w:r>
        <w:t xml:space="preserve">                        "</w:t>
      </w:r>
      <w:proofErr w:type="spellStart"/>
      <w:r>
        <w:t>uriBaseId</w:t>
      </w:r>
      <w:proofErr w:type="spellEnd"/>
      <w:r>
        <w:t>": "SRCROOT"</w:t>
      </w:r>
      <w:r w:rsidR="00246747">
        <w:t>,</w:t>
      </w:r>
    </w:p>
    <w:p w14:paraId="2DD5BED6" w14:textId="316EB2CD" w:rsidR="00246747" w:rsidRDefault="00246747" w:rsidP="00246747">
      <w:pPr>
        <w:pStyle w:val="Codesmall"/>
      </w:pPr>
      <w:r>
        <w:t xml:space="preserve">                        "</w:t>
      </w:r>
      <w:proofErr w:type="spellStart"/>
      <w:r>
        <w:t>fileIndex</w:t>
      </w:r>
      <w:proofErr w:type="spellEnd"/>
      <w:r>
        <w:t>": 1</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proofErr w:type="spellStart"/>
      <w:r w:rsidR="008F442D">
        <w:t>startL</w:t>
      </w:r>
      <w:r w:rsidR="006043FF">
        <w:t>ine</w:t>
      </w:r>
      <w:proofErr w:type="spellEnd"/>
      <w:r w:rsidR="006043FF">
        <w:t>":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proofErr w:type="spellStart"/>
      <w:r w:rsidR="008F442D">
        <w:t>startC</w:t>
      </w:r>
      <w:r w:rsidR="006043FF">
        <w:t>olumn</w:t>
      </w:r>
      <w:proofErr w:type="spellEnd"/>
      <w:r w:rsidR="006043FF">
        <w:t>": 9</w:t>
      </w:r>
    </w:p>
    <w:p w14:paraId="275066D3" w14:textId="74C15D06" w:rsidR="008F442D" w:rsidRDefault="00EB5632" w:rsidP="00EA1C84">
      <w:pPr>
        <w:pStyle w:val="Codesmall"/>
      </w:pPr>
      <w:r>
        <w:t xml:space="preserve">  </w:t>
      </w:r>
      <w:r w:rsidR="008F442D">
        <w:t xml:space="preserve">                    }</w:t>
      </w:r>
    </w:p>
    <w:p w14:paraId="5E42C2C6" w14:textId="309EC960" w:rsidR="00EB5632" w:rsidRDefault="00EB5632" w:rsidP="00EA1C84">
      <w:pPr>
        <w:pStyle w:val="Codesmall"/>
      </w:pPr>
      <w:r>
        <w:t xml:space="preserve">  </w:t>
      </w:r>
      <w:r w:rsidR="008F442D">
        <w:t xml:space="preserve">                  }</w:t>
      </w:r>
      <w:r>
        <w:t>,</w:t>
      </w:r>
    </w:p>
    <w:p w14:paraId="0D827D10" w14:textId="60D69D8C" w:rsidR="00EB5632" w:rsidRDefault="00EB5632" w:rsidP="00EB5632">
      <w:pPr>
        <w:pStyle w:val="Codesmall"/>
      </w:pPr>
      <w:r>
        <w:t xml:space="preserve">                    "</w:t>
      </w:r>
      <w:proofErr w:type="spellStart"/>
      <w:r>
        <w:t>fullyQualifiedLogicalName</w:t>
      </w:r>
      <w:proofErr w:type="spellEnd"/>
      <w:r>
        <w:t>": "main"</w:t>
      </w:r>
      <w:r w:rsidR="004036DC">
        <w:t>,</w:t>
      </w:r>
    </w:p>
    <w:p w14:paraId="7EDF5045" w14:textId="15013278" w:rsidR="00246747" w:rsidRDefault="00246747" w:rsidP="00246747">
      <w:pPr>
        <w:pStyle w:val="Codesmall"/>
      </w:pPr>
      <w:r>
        <w:t xml:space="preserve">                    "</w:t>
      </w:r>
      <w:proofErr w:type="spellStart"/>
      <w:r>
        <w:t>logicalLocationIndex</w:t>
      </w:r>
      <w:proofErr w:type="spellEnd"/>
      <w:r>
        <w:t>": 4</w:t>
      </w:r>
    </w:p>
    <w:p w14:paraId="1C513E0E" w14:textId="4BD2DBA9"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77777777" w:rsidR="006043FF" w:rsidRDefault="006043FF" w:rsidP="00EA1C84">
      <w:pPr>
        <w:pStyle w:val="Codesmall"/>
      </w:pPr>
      <w:r>
        <w:t xml:space="preserve">                  "</w:t>
      </w:r>
      <w:proofErr w:type="spellStart"/>
      <w:r>
        <w:t>threadId</w:t>
      </w:r>
      <w:proofErr w:type="spellEnd"/>
      <w:r>
        <w:t>": 52,</w:t>
      </w:r>
    </w:p>
    <w:p w14:paraId="7EEC11BC" w14:textId="77777777" w:rsidR="006043FF" w:rsidRDefault="006043FF" w:rsidP="00EA1C84">
      <w:pPr>
        <w:pStyle w:val="Codesmall"/>
      </w:pPr>
      <w:r>
        <w:t xml:space="preserve">                  "address": 10091200,</w:t>
      </w:r>
    </w:p>
    <w:p w14:paraId="417166D6" w14:textId="77777777" w:rsidR="006043FF" w:rsidRDefault="006043FF" w:rsidP="00EA1C84">
      <w:pPr>
        <w:pStyle w:val="Codesmall"/>
      </w:pPr>
      <w:r>
        <w:t xml:space="preserve">                  "offset": 156</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77777777" w:rsidR="006043FF" w:rsidRDefault="006043FF" w:rsidP="00EA1C84">
      <w:pPr>
        <w:pStyle w:val="Codesmall"/>
      </w:pPr>
      <w:r>
        <w:t xml:space="preserve">              "</w:t>
      </w:r>
      <w:proofErr w:type="spellStart"/>
      <w:r>
        <w:t>fileChanges</w:t>
      </w:r>
      <w:proofErr w:type="spellEnd"/>
      <w:r>
        <w:t>": [</w:t>
      </w:r>
    </w:p>
    <w:p w14:paraId="6F4C1A98" w14:textId="2E040303" w:rsidR="006043FF" w:rsidRDefault="006043FF" w:rsidP="00EA1C84">
      <w:pPr>
        <w:pStyle w:val="Codesmall"/>
      </w:pPr>
      <w:r>
        <w:t xml:space="preserve">                {</w:t>
      </w:r>
    </w:p>
    <w:p w14:paraId="6AF44475" w14:textId="4728D747" w:rsidR="008F442D" w:rsidRDefault="008F442D" w:rsidP="00EA1C84">
      <w:pPr>
        <w:pStyle w:val="Codesmall"/>
      </w:pPr>
      <w:r>
        <w:t xml:space="preserve">                  "</w:t>
      </w:r>
      <w:proofErr w:type="spellStart"/>
      <w:r>
        <w:t>fileLocation</w:t>
      </w:r>
      <w:proofErr w:type="spellEnd"/>
      <w:r>
        <w:t>": {</w:t>
      </w:r>
    </w:p>
    <w:p w14:paraId="59C8F8F0" w14:textId="1C66BC6F" w:rsidR="008F442D" w:rsidRDefault="008F442D" w:rsidP="00EA1C84">
      <w:pPr>
        <w:pStyle w:val="Codesmall"/>
      </w:pPr>
      <w:r>
        <w:t xml:space="preserve">  </w:t>
      </w:r>
      <w:r w:rsidR="006043FF">
        <w:t xml:space="preserve">                  "uri": "collections/</w:t>
      </w:r>
      <w:proofErr w:type="spellStart"/>
      <w:r w:rsidR="006043FF">
        <w:t>list.h</w:t>
      </w:r>
      <w:proofErr w:type="spellEnd"/>
      <w:r w:rsidR="006043FF">
        <w:t>"</w:t>
      </w:r>
      <w:r w:rsidR="005F350D">
        <w:t>,</w:t>
      </w:r>
    </w:p>
    <w:p w14:paraId="79803556" w14:textId="69F9DF96" w:rsidR="005F350D" w:rsidRDefault="005F350D" w:rsidP="00EA1C84">
      <w:pPr>
        <w:pStyle w:val="Codesmall"/>
      </w:pPr>
      <w:r>
        <w:t xml:space="preserve">                    "</w:t>
      </w:r>
      <w:proofErr w:type="spellStart"/>
      <w:r>
        <w:t>uriBaseId</w:t>
      </w:r>
      <w:proofErr w:type="spellEnd"/>
      <w:r>
        <w:t>": "SRCROOT"</w:t>
      </w:r>
      <w:r w:rsidR="00246747">
        <w:t>,</w:t>
      </w:r>
    </w:p>
    <w:p w14:paraId="489E427E" w14:textId="56C031A3" w:rsidR="00246747" w:rsidRDefault="00246747" w:rsidP="00246747">
      <w:pPr>
        <w:pStyle w:val="Codesmall"/>
      </w:pPr>
      <w:r>
        <w:t xml:space="preserve">                    "</w:t>
      </w:r>
      <w:proofErr w:type="spellStart"/>
      <w:r>
        <w:t>fileIndex</w:t>
      </w:r>
      <w:proofErr w:type="spellEnd"/>
      <w:r>
        <w:t>": 3</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w:t>
      </w:r>
      <w:proofErr w:type="spellStart"/>
      <w:r>
        <w:t>deletedRegion</w:t>
      </w:r>
      <w:proofErr w:type="spellEnd"/>
      <w:r>
        <w:t>": {</w:t>
      </w:r>
    </w:p>
    <w:p w14:paraId="6F78D9B7" w14:textId="0B6CC541" w:rsidR="00CA5783" w:rsidRDefault="00CA5783" w:rsidP="00EA1C84">
      <w:pPr>
        <w:pStyle w:val="Codesmall"/>
      </w:pPr>
      <w:r>
        <w:t xml:space="preserve">  </w:t>
      </w:r>
      <w:r w:rsidR="006043FF">
        <w:t xml:space="preserve">                      "</w:t>
      </w:r>
      <w:proofErr w:type="spellStart"/>
      <w:r w:rsidR="00BD57A3">
        <w:t>startLine</w:t>
      </w:r>
      <w:proofErr w:type="spellEnd"/>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w:t>
      </w:r>
      <w:proofErr w:type="spellStart"/>
      <w:r>
        <w:t>inserted</w:t>
      </w:r>
      <w:r w:rsidR="00CA5783">
        <w:t>Content</w:t>
      </w:r>
      <w:proofErr w:type="spellEnd"/>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27838244" w:rsidR="006043FF" w:rsidRDefault="006043FF" w:rsidP="00EA1C84">
      <w:pPr>
        <w:pStyle w:val="Codesmall"/>
      </w:pPr>
      <w:r>
        <w:t xml:space="preserve">          ]</w:t>
      </w:r>
      <w:r w:rsidR="00A1466D">
        <w:t>,</w:t>
      </w:r>
    </w:p>
    <w:p w14:paraId="7B294297" w14:textId="682B5BB4" w:rsidR="00D87F30" w:rsidRDefault="00D87F30" w:rsidP="00EA1C84">
      <w:pPr>
        <w:pStyle w:val="Codesmall"/>
      </w:pPr>
      <w:r>
        <w:t xml:space="preserve">          "</w:t>
      </w:r>
      <w:proofErr w:type="spellStart"/>
      <w:r>
        <w:t>hostedViewerUri</w:t>
      </w:r>
      <w:proofErr w:type="spellEnd"/>
      <w:r>
        <w:t>":</w:t>
      </w:r>
    </w:p>
    <w:p w14:paraId="626A01B3" w14:textId="53C91272" w:rsidR="00D87F30" w:rsidRDefault="00D87F30" w:rsidP="00EA1C84">
      <w:pPr>
        <w:pStyle w:val="Codesmall"/>
      </w:pPr>
      <w:r>
        <w:t xml:space="preserve">            "https://www.example.com/viewer/</w:t>
      </w:r>
      <w:r w:rsidRPr="009760AB">
        <w:t>3918d370-c636-40d8-bf23-8c176043a2df</w:t>
      </w:r>
      <w:r>
        <w:t>",</w:t>
      </w:r>
    </w:p>
    <w:p w14:paraId="4D786ABB" w14:textId="212E683C" w:rsidR="00A1466D" w:rsidRDefault="00A1466D" w:rsidP="00EA1C84">
      <w:pPr>
        <w:pStyle w:val="Codesmall"/>
      </w:pPr>
      <w:r>
        <w:t xml:space="preserve">          "</w:t>
      </w:r>
      <w:proofErr w:type="spellStart"/>
      <w:r w:rsidR="009A4F80">
        <w:t>workItemUris</w:t>
      </w:r>
      <w:proofErr w:type="spellEnd"/>
      <w:r w:rsidR="009A4F80">
        <w:t>": [</w:t>
      </w:r>
    </w:p>
    <w:p w14:paraId="0C619526" w14:textId="3BD25CDB" w:rsidR="009A4F80" w:rsidRDefault="009A4F80" w:rsidP="00EA1C84">
      <w:pPr>
        <w:pStyle w:val="Codesmall"/>
      </w:pPr>
      <w:r>
        <w:t xml:space="preserve">            "https://github.com/example/project/issues/42",</w:t>
      </w:r>
    </w:p>
    <w:p w14:paraId="49E0C1F6" w14:textId="69F70B79" w:rsidR="009A4F80" w:rsidRDefault="009A4F80" w:rsidP="009A4F80">
      <w:pPr>
        <w:pStyle w:val="Codesmall"/>
      </w:pPr>
      <w:r>
        <w:t xml:space="preserve">            "https://github.com/example/project/issues/54"</w:t>
      </w:r>
    </w:p>
    <w:p w14:paraId="7DD95952" w14:textId="0BFCA628" w:rsidR="009A4F80" w:rsidRDefault="009A4F80" w:rsidP="00EA1C84">
      <w:pPr>
        <w:pStyle w:val="Codesmall"/>
      </w:pPr>
      <w:r>
        <w:t xml:space="preserve">          ]</w:t>
      </w:r>
      <w:r w:rsidR="00CB061D">
        <w:t>,</w:t>
      </w:r>
    </w:p>
    <w:p w14:paraId="767F0879" w14:textId="21BFC1AE" w:rsidR="00CB061D" w:rsidRDefault="00CB061D" w:rsidP="00EA1C84">
      <w:pPr>
        <w:pStyle w:val="Codesmall"/>
      </w:pPr>
      <w:r>
        <w:t xml:space="preserve">          "</w:t>
      </w:r>
      <w:r w:rsidR="00CD0E6B">
        <w:t>p</w:t>
      </w:r>
      <w:r>
        <w:t>rovenance": {</w:t>
      </w:r>
    </w:p>
    <w:p w14:paraId="6A6C332F" w14:textId="77777777" w:rsidR="00CB061D" w:rsidRDefault="00CB061D" w:rsidP="00CB061D">
      <w:pPr>
        <w:pStyle w:val="Codesmall"/>
      </w:pPr>
      <w:r>
        <w:t xml:space="preserve">            "</w:t>
      </w:r>
      <w:proofErr w:type="spellStart"/>
      <w:r>
        <w:t>firstDetectionTimeUtc</w:t>
      </w:r>
      <w:proofErr w:type="spellEnd"/>
      <w:r>
        <w:t>": "2016-07-15T14:20:42Z",</w:t>
      </w:r>
    </w:p>
    <w:p w14:paraId="53F472CE" w14:textId="77777777" w:rsidR="00CB061D" w:rsidRDefault="00CB061D" w:rsidP="00CB061D">
      <w:pPr>
        <w:pStyle w:val="Codesmall"/>
      </w:pPr>
      <w:r>
        <w:t xml:space="preserve">            "</w:t>
      </w:r>
      <w:proofErr w:type="spellStart"/>
      <w:r>
        <w:t>firstDetectionRunInstanceGuid</w:t>
      </w:r>
      <w:proofErr w:type="spellEnd"/>
      <w:r>
        <w:t>": "</w:t>
      </w:r>
      <w:r w:rsidRPr="00BD1A73">
        <w:t>8</w:t>
      </w:r>
      <w:r>
        <w:t>F</w:t>
      </w:r>
      <w:r w:rsidRPr="00BD1A73">
        <w:t>62</w:t>
      </w:r>
      <w:r>
        <w:t>D</w:t>
      </w:r>
      <w:r w:rsidRPr="00BD1A73">
        <w:t>8</w:t>
      </w:r>
      <w:r>
        <w:t>A</w:t>
      </w:r>
      <w:r w:rsidRPr="00BD1A73">
        <w:t>0-</w:t>
      </w:r>
      <w:r>
        <w:t>C</w:t>
      </w:r>
      <w:r w:rsidRPr="00BD1A73">
        <w:t>14</w:t>
      </w:r>
      <w:r>
        <w:t>F</w:t>
      </w:r>
      <w:r w:rsidRPr="00BD1A73">
        <w:t>-4516-9959-1</w:t>
      </w:r>
      <w:r>
        <w:t>A</w:t>
      </w:r>
      <w:r w:rsidRPr="00BD1A73">
        <w:t>663</w:t>
      </w:r>
      <w:r>
        <w:t>BA</w:t>
      </w:r>
      <w:r w:rsidRPr="00BD1A73">
        <w:t>6</w:t>
      </w:r>
      <w:r>
        <w:t>FB</w:t>
      </w:r>
      <w:r w:rsidRPr="00BD1A73">
        <w:t>99</w:t>
      </w:r>
      <w:r>
        <w:t>",</w:t>
      </w:r>
    </w:p>
    <w:p w14:paraId="63E535C8" w14:textId="77777777" w:rsidR="00CB061D" w:rsidRDefault="00CB061D" w:rsidP="00CB061D">
      <w:pPr>
        <w:pStyle w:val="Codesmall"/>
      </w:pPr>
      <w:r>
        <w:t xml:space="preserve">            "</w:t>
      </w:r>
      <w:proofErr w:type="spellStart"/>
      <w:r>
        <w:t>lastDetectionTimeUtc</w:t>
      </w:r>
      <w:proofErr w:type="spellEnd"/>
      <w:r>
        <w:t>": "2016-07-16T14:20:42Z",</w:t>
      </w:r>
    </w:p>
    <w:p w14:paraId="6B4D178A" w14:textId="77777777" w:rsidR="00CB061D" w:rsidRDefault="00CB061D" w:rsidP="00CB061D">
      <w:pPr>
        <w:pStyle w:val="Codesmall"/>
      </w:pPr>
      <w:r>
        <w:lastRenderedPageBreak/>
        <w:t xml:space="preserve">            "</w:t>
      </w:r>
      <w:proofErr w:type="spellStart"/>
      <w:r>
        <w:t>lastDetectionRunInstanceGuid</w:t>
      </w:r>
      <w:proofErr w:type="spellEnd"/>
      <w:r>
        <w:t>": "BC650830-A9FE-44CB-8818-AD6C387279A0",</w:t>
      </w:r>
    </w:p>
    <w:p w14:paraId="6A7E53CC" w14:textId="63612036" w:rsidR="00CB061D" w:rsidRDefault="00CB061D" w:rsidP="00CB061D">
      <w:pPr>
        <w:pStyle w:val="Codesmall"/>
      </w:pPr>
      <w:r>
        <w:t xml:space="preserve">            "</w:t>
      </w:r>
      <w:proofErr w:type="spellStart"/>
      <w:r>
        <w:t>invocationIndex</w:t>
      </w:r>
      <w:proofErr w:type="spellEnd"/>
      <w:r>
        <w:t>": 0</w:t>
      </w:r>
    </w:p>
    <w:p w14:paraId="35A4E430" w14:textId="2F7B0A70" w:rsidR="00CB061D" w:rsidRDefault="00CB061D" w:rsidP="00EA1C84">
      <w:pPr>
        <w:pStyle w:val="Codesmall"/>
      </w:pPr>
      <w:r>
        <w:t xml:space="preserve">          }</w:t>
      </w:r>
    </w:p>
    <w:p w14:paraId="33354CAB" w14:textId="77777777" w:rsidR="006043FF" w:rsidRDefault="006043FF" w:rsidP="00EA1C84">
      <w:pPr>
        <w:pStyle w:val="Codesmall"/>
      </w:pPr>
      <w:r>
        <w:t xml:space="preserve">        }</w:t>
      </w:r>
    </w:p>
    <w:p w14:paraId="1ECB0C26" w14:textId="00584F9D" w:rsidR="006043FF" w:rsidRDefault="006043FF" w:rsidP="00EA1C84">
      <w:pPr>
        <w:pStyle w:val="Codesmall"/>
      </w:pPr>
      <w:r>
        <w:t xml:space="preserve">      ],</w:t>
      </w:r>
    </w:p>
    <w:p w14:paraId="56F2FC0C" w14:textId="0A452C51" w:rsidR="00F527F4" w:rsidRDefault="00F527F4" w:rsidP="00EA1C84">
      <w:pPr>
        <w:pStyle w:val="Codesmall"/>
      </w:pPr>
      <w:r>
        <w:t xml:space="preserve">      "resources": {</w:t>
      </w:r>
    </w:p>
    <w:p w14:paraId="4436C146" w14:textId="7341BD48" w:rsidR="006043FF" w:rsidRDefault="00F527F4" w:rsidP="00EA1C84">
      <w:pPr>
        <w:pStyle w:val="Codesmall"/>
      </w:pPr>
      <w:r>
        <w:t xml:space="preserve">  </w:t>
      </w:r>
      <w:r w:rsidR="006043FF">
        <w:t xml:space="preserve">      "rules": </w:t>
      </w:r>
      <w:r w:rsidR="00246747">
        <w:t>[</w:t>
      </w:r>
    </w:p>
    <w:p w14:paraId="03A171F3" w14:textId="01076E75" w:rsidR="006043FF" w:rsidRDefault="006043FF" w:rsidP="00EA1C84">
      <w:pPr>
        <w:pStyle w:val="Codesmall"/>
      </w:pPr>
      <w:r>
        <w:t xml:space="preserve">  </w:t>
      </w:r>
      <w:r w:rsidR="00F527F4">
        <w:t xml:space="preserve">  </w:t>
      </w:r>
      <w:r>
        <w:t xml:space="preserve">      {</w:t>
      </w:r>
    </w:p>
    <w:p w14:paraId="639D30BF" w14:textId="2A08E051" w:rsidR="006043FF" w:rsidRDefault="006043FF" w:rsidP="00EA1C84">
      <w:pPr>
        <w:pStyle w:val="Codesmall"/>
      </w:pPr>
      <w:r>
        <w:t xml:space="preserve">    </w:t>
      </w:r>
      <w:r w:rsidR="00F527F4">
        <w:t xml:space="preserve">  </w:t>
      </w:r>
      <w:r>
        <w:t xml:space="preserve">      "id": "C2001",</w:t>
      </w:r>
    </w:p>
    <w:p w14:paraId="5D65A195" w14:textId="77777777" w:rsidR="00E27EDF" w:rsidRDefault="00E27EDF" w:rsidP="00E27EDF">
      <w:pPr>
        <w:pStyle w:val="Codesmall"/>
      </w:pPr>
      <w:r>
        <w:t xml:space="preserve">            "</w:t>
      </w:r>
      <w:proofErr w:type="spellStart"/>
      <w:r>
        <w:t>deprecatedIds</w:t>
      </w:r>
      <w:proofErr w:type="spellEnd"/>
      <w:r>
        <w:t>": [</w:t>
      </w:r>
    </w:p>
    <w:p w14:paraId="1EF4AF2B" w14:textId="77777777" w:rsidR="00E27EDF" w:rsidRDefault="00E27EDF" w:rsidP="00E27EDF">
      <w:pPr>
        <w:pStyle w:val="Codesmall"/>
      </w:pPr>
      <w:r>
        <w:t xml:space="preserve">              "CA2000"</w:t>
      </w:r>
    </w:p>
    <w:p w14:paraId="2BF0B686" w14:textId="77777777" w:rsidR="00E27EDF" w:rsidRDefault="00E27EDF" w:rsidP="00E27EDF">
      <w:pPr>
        <w:pStyle w:val="Codesmall"/>
      </w:pPr>
      <w:r>
        <w:t xml:space="preserve">            ],</w:t>
      </w:r>
    </w:p>
    <w:p w14:paraId="31924C7B" w14:textId="63114ADC" w:rsidR="002421D5" w:rsidRDefault="002421D5" w:rsidP="00EA1C84">
      <w:pPr>
        <w:pStyle w:val="Codesmall"/>
      </w:pPr>
      <w:r>
        <w:t xml:space="preserve">            "</w:t>
      </w:r>
      <w:proofErr w:type="spellStart"/>
      <w:r>
        <w:t>defaultLevel</w:t>
      </w:r>
      <w:proofErr w:type="spellEnd"/>
      <w:r>
        <w:t>": "error",</w:t>
      </w:r>
    </w:p>
    <w:p w14:paraId="2971B2A4" w14:textId="6EDE8FC8" w:rsidR="002421D5" w:rsidRDefault="002421D5" w:rsidP="00EA1C84">
      <w:pPr>
        <w:pStyle w:val="Codesmall"/>
      </w:pPr>
      <w:r>
        <w:t xml:space="preserve">            "</w:t>
      </w:r>
      <w:proofErr w:type="spellStart"/>
      <w:r>
        <w:t>defaultRank</w:t>
      </w:r>
      <w:proofErr w:type="spellEnd"/>
      <w:r>
        <w:t>": 95,</w:t>
      </w:r>
    </w:p>
    <w:p w14:paraId="34711C8C" w14:textId="147F4DAF" w:rsidR="0099761A" w:rsidRDefault="006043FF" w:rsidP="00EA1C84">
      <w:pPr>
        <w:pStyle w:val="Codesmall"/>
      </w:pPr>
      <w:r>
        <w:t xml:space="preserve">      </w:t>
      </w:r>
      <w:r w:rsidR="00F527F4">
        <w:t xml:space="preserve">  </w:t>
      </w:r>
      <w:r>
        <w:t xml:space="preserve">    "</w:t>
      </w:r>
      <w:proofErr w:type="spellStart"/>
      <w:r>
        <w:t>shortDescription</w:t>
      </w:r>
      <w:proofErr w:type="spellEnd"/>
      <w:r>
        <w:t xml:space="preserve">": </w:t>
      </w:r>
      <w:r w:rsidR="0099761A">
        <w:t>{</w:t>
      </w:r>
    </w:p>
    <w:p w14:paraId="57603C16" w14:textId="47E51E9C" w:rsidR="0099761A" w:rsidRDefault="0099761A" w:rsidP="0099761A">
      <w:pPr>
        <w:pStyle w:val="Codesmall"/>
      </w:pPr>
      <w:r>
        <w:t xml:space="preserve">        </w:t>
      </w:r>
      <w:r w:rsidR="00F527F4">
        <w:t xml:space="preserve">  </w:t>
      </w:r>
      <w:r>
        <w:t xml:space="preserve">    "text": </w:t>
      </w:r>
      <w:r w:rsidR="006043FF">
        <w:t xml:space="preserve">"A </w:t>
      </w:r>
      <w:r w:rsidR="00D336F4">
        <w:t xml:space="preserve">variable was used without being </w:t>
      </w:r>
      <w:r w:rsidR="006043FF">
        <w:t>initialized."</w:t>
      </w:r>
    </w:p>
    <w:p w14:paraId="2063F571" w14:textId="5160B0BF" w:rsidR="006043FF" w:rsidRDefault="0099761A" w:rsidP="0099761A">
      <w:pPr>
        <w:pStyle w:val="Codesmall"/>
      </w:pPr>
      <w:r>
        <w:t xml:space="preserve">          </w:t>
      </w:r>
      <w:r w:rsidR="00F527F4">
        <w:t xml:space="preserve">  </w:t>
      </w:r>
      <w:r>
        <w:t>}</w:t>
      </w:r>
      <w:r w:rsidR="006043FF">
        <w:t>,</w:t>
      </w:r>
    </w:p>
    <w:p w14:paraId="621496C0" w14:textId="3AB9C7EE" w:rsidR="0099761A" w:rsidRDefault="00F527F4" w:rsidP="00EA1C84">
      <w:pPr>
        <w:pStyle w:val="Codesmall"/>
      </w:pPr>
      <w:r>
        <w:t xml:space="preserve">  </w:t>
      </w:r>
      <w:r w:rsidR="006043FF">
        <w:t xml:space="preserve">          "</w:t>
      </w:r>
      <w:proofErr w:type="spellStart"/>
      <w:r w:rsidR="006043FF">
        <w:t>fullDescription</w:t>
      </w:r>
      <w:proofErr w:type="spellEnd"/>
      <w:r w:rsidR="006043FF">
        <w:t xml:space="preserve">": </w:t>
      </w:r>
      <w:r w:rsidR="0099761A">
        <w:t>{</w:t>
      </w:r>
    </w:p>
    <w:p w14:paraId="0690180C" w14:textId="6994AB9C" w:rsidR="00D336F4" w:rsidRDefault="0099761A" w:rsidP="00EA1C84">
      <w:pPr>
        <w:pStyle w:val="Codesmall"/>
      </w:pPr>
      <w:r>
        <w:t xml:space="preserve">  </w:t>
      </w:r>
      <w:r w:rsidR="00F527F4">
        <w:t xml:space="preserve">  </w:t>
      </w:r>
      <w:r>
        <w:t xml:space="preserve">          "text": </w:t>
      </w:r>
      <w:r w:rsidR="006043FF">
        <w:t xml:space="preserve">"A variable was </w:t>
      </w:r>
      <w:r w:rsidR="00D336F4">
        <w:t>used without being initialized.</w:t>
      </w:r>
      <w:r>
        <w:t xml:space="preserve"> This can result</w:t>
      </w:r>
    </w:p>
    <w:p w14:paraId="61F59DCC" w14:textId="1AE942B0" w:rsidR="0099761A" w:rsidRDefault="0099761A" w:rsidP="00EA1C84">
      <w:pPr>
        <w:pStyle w:val="Codesmall"/>
      </w:pPr>
      <w:r>
        <w:t xml:space="preserve">    </w:t>
      </w:r>
      <w:r w:rsidR="00F527F4">
        <w:t xml:space="preserve">  </w:t>
      </w:r>
      <w:r>
        <w:t xml:space="preserve">                 </w:t>
      </w:r>
      <w:r w:rsidR="00D336F4">
        <w:t>in runtime errors such as</w:t>
      </w:r>
      <w:r>
        <w:t xml:space="preserve"> </w:t>
      </w:r>
      <w:r w:rsidR="006043FF">
        <w:t>null reference exceptions."</w:t>
      </w:r>
    </w:p>
    <w:p w14:paraId="35CBB2AA" w14:textId="5B1EE03F" w:rsidR="006043FF" w:rsidRDefault="0099761A" w:rsidP="00EA1C84">
      <w:pPr>
        <w:pStyle w:val="Codesmall"/>
      </w:pPr>
      <w:r>
        <w:t xml:space="preserve">      </w:t>
      </w:r>
      <w:r w:rsidR="00F527F4">
        <w:t xml:space="preserve">  </w:t>
      </w:r>
      <w:r>
        <w:t xml:space="preserve">    }</w:t>
      </w:r>
      <w:r w:rsidR="006043FF">
        <w:t>,</w:t>
      </w:r>
    </w:p>
    <w:p w14:paraId="6291E997" w14:textId="3945B9F3" w:rsidR="006043FF" w:rsidRDefault="006043FF" w:rsidP="00EA1C84">
      <w:pPr>
        <w:pStyle w:val="Codesmall"/>
      </w:pPr>
      <w:r>
        <w:t xml:space="preserve">        </w:t>
      </w:r>
      <w:r w:rsidR="00F527F4">
        <w:t xml:space="preserve">  </w:t>
      </w:r>
      <w:r>
        <w:t xml:space="preserve">  "</w:t>
      </w:r>
      <w:proofErr w:type="spellStart"/>
      <w:r>
        <w:t>message</w:t>
      </w:r>
      <w:r w:rsidR="00C1024C">
        <w:t>Strings</w:t>
      </w:r>
      <w:proofErr w:type="spellEnd"/>
      <w:r>
        <w:t>": {</w:t>
      </w:r>
    </w:p>
    <w:p w14:paraId="12BB2AC9" w14:textId="45A15737" w:rsidR="006043FF" w:rsidRDefault="006043FF" w:rsidP="00EA1C84">
      <w:pPr>
        <w:pStyle w:val="Codesmall"/>
      </w:pPr>
      <w:r>
        <w:t xml:space="preserve">          </w:t>
      </w:r>
      <w:r w:rsidR="00F527F4">
        <w:t xml:space="preserve">  </w:t>
      </w:r>
      <w:r>
        <w:t xml:space="preserve">  "default": "Variable \"{0}\" was used without being initialized."</w:t>
      </w:r>
    </w:p>
    <w:p w14:paraId="31652E32" w14:textId="4586CFB1" w:rsidR="006043FF" w:rsidRDefault="00F527F4" w:rsidP="00EA1C84">
      <w:pPr>
        <w:pStyle w:val="Codesmall"/>
      </w:pPr>
      <w:r>
        <w:t xml:space="preserve">  </w:t>
      </w:r>
      <w:r w:rsidR="006043FF">
        <w:t xml:space="preserve">          }</w:t>
      </w:r>
      <w:r w:rsidR="000F7985">
        <w:t>,</w:t>
      </w:r>
    </w:p>
    <w:p w14:paraId="5ED24C4A" w14:textId="61D82064" w:rsidR="000F7985" w:rsidRDefault="000F7985" w:rsidP="00EA1C84">
      <w:pPr>
        <w:pStyle w:val="Codesmall"/>
      </w:pPr>
      <w:r>
        <w:t xml:space="preserve">  </w:t>
      </w:r>
      <w:r w:rsidR="00F527F4">
        <w:t xml:space="preserve">  </w:t>
      </w:r>
      <w:r>
        <w:t xml:space="preserve">        "</w:t>
      </w:r>
      <w:proofErr w:type="spellStart"/>
      <w:r>
        <w:t>richMessage</w:t>
      </w:r>
      <w:r w:rsidR="00C1024C">
        <w:t>Strings</w:t>
      </w:r>
      <w:proofErr w:type="spellEnd"/>
      <w:r>
        <w:t>": {</w:t>
      </w:r>
    </w:p>
    <w:p w14:paraId="44C5AA3E" w14:textId="5BBD5954" w:rsidR="000F7985" w:rsidRDefault="000F7985" w:rsidP="00EA1C84">
      <w:pPr>
        <w:pStyle w:val="Codesmall"/>
      </w:pPr>
      <w:r>
        <w:t xml:space="preserve">    </w:t>
      </w:r>
      <w:r w:rsidR="00F527F4">
        <w:t xml:space="preserve">  </w:t>
      </w:r>
      <w:r>
        <w:t xml:space="preserve">        "default": "Variable `{0}` was used without being initialized."</w:t>
      </w:r>
    </w:p>
    <w:p w14:paraId="6E20F3EC" w14:textId="77E9F117" w:rsidR="000F7985" w:rsidRDefault="000F7985" w:rsidP="00EA1C84">
      <w:pPr>
        <w:pStyle w:val="Codesmall"/>
      </w:pPr>
      <w:r>
        <w:t xml:space="preserve">      </w:t>
      </w:r>
      <w:r w:rsidR="00F527F4">
        <w:t xml:space="preserve">  </w:t>
      </w:r>
      <w:r>
        <w:t xml:space="preserve">    }</w:t>
      </w:r>
    </w:p>
    <w:p w14:paraId="11AA1174" w14:textId="0F2CB0E8" w:rsidR="006043FF" w:rsidRDefault="006043FF" w:rsidP="00EA1C84">
      <w:pPr>
        <w:pStyle w:val="Codesmall"/>
      </w:pPr>
      <w:r>
        <w:t xml:space="preserve">        </w:t>
      </w:r>
      <w:r w:rsidR="00F527F4">
        <w:t xml:space="preserve">  </w:t>
      </w:r>
      <w:r>
        <w:t>}</w:t>
      </w:r>
    </w:p>
    <w:p w14:paraId="446C4816" w14:textId="15252B9D" w:rsidR="006043FF" w:rsidRDefault="00F527F4" w:rsidP="00EA1C84">
      <w:pPr>
        <w:pStyle w:val="Codesmall"/>
      </w:pPr>
      <w:r>
        <w:t xml:space="preserve">  </w:t>
      </w:r>
      <w:r w:rsidR="006043FF">
        <w:t xml:space="preserve">      </w:t>
      </w:r>
      <w:r w:rsidR="00246747">
        <w:t>]</w:t>
      </w:r>
    </w:p>
    <w:p w14:paraId="694B5E92" w14:textId="0E018F8B" w:rsidR="00F527F4" w:rsidRDefault="00F527F4"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3326877" w:rsidR="00A05FDF" w:rsidRDefault="002244CB" w:rsidP="00A05FDF">
      <w:pPr>
        <w:pStyle w:val="AppendixHeading1"/>
      </w:pPr>
      <w:bookmarkStart w:id="897" w:name="AppendixRevisionHistory"/>
      <w:bookmarkStart w:id="898" w:name="_Toc85472898"/>
      <w:bookmarkStart w:id="899" w:name="_Toc287332014"/>
      <w:bookmarkStart w:id="900" w:name="_Toc534899799"/>
      <w:bookmarkEnd w:id="897"/>
      <w:r>
        <w:lastRenderedPageBreak/>
        <w:t xml:space="preserve">(Informative) </w:t>
      </w:r>
      <w:r w:rsidR="00A05FDF">
        <w:t>Revision History</w:t>
      </w:r>
      <w:bookmarkEnd w:id="898"/>
      <w:bookmarkEnd w:id="899"/>
      <w:bookmarkEnd w:id="90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6261C299" w:rsidR="001C0F56" w:rsidRDefault="001C0F56" w:rsidP="00AC5012">
            <w:r>
              <w:t>Incorporate</w:t>
            </w:r>
            <w:r w:rsidR="00CD3924">
              <w:t>d</w:t>
            </w:r>
            <w:r>
              <w:t xml:space="preserve"> changes for GitHub </w:t>
            </w:r>
            <w:r w:rsidR="00D264DB">
              <w:t>i</w:t>
            </w:r>
            <w:r>
              <w:t xml:space="preserve">ssues </w:t>
            </w:r>
            <w:hyperlink r:id="rId64" w:history="1">
              <w:r w:rsidRPr="00115843">
                <w:rPr>
                  <w:rStyle w:val="Hyperlink"/>
                </w:rPr>
                <w:t>#25</w:t>
              </w:r>
            </w:hyperlink>
            <w:r w:rsidR="00115843">
              <w:t xml:space="preserve">, </w:t>
            </w:r>
            <w:hyperlink r:id="rId65" w:history="1">
              <w:r w:rsidRPr="00115843">
                <w:rPr>
                  <w:rStyle w:val="Hyperlink"/>
                </w:rPr>
                <w:t>#27</w:t>
              </w:r>
            </w:hyperlink>
            <w:r w:rsidR="00115843">
              <w:t xml:space="preserve">, and </w:t>
            </w:r>
            <w:hyperlink r:id="rId66"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1544E134" w:rsidR="00CD3924" w:rsidRDefault="00CD3924" w:rsidP="00AC5012">
            <w:r>
              <w:t xml:space="preserve">Incorporated changes for GitHub </w:t>
            </w:r>
            <w:r w:rsidR="00D264DB">
              <w:t>i</w:t>
            </w:r>
            <w:r>
              <w:t xml:space="preserve">ssues </w:t>
            </w:r>
            <w:hyperlink r:id="rId67" w:history="1">
              <w:r w:rsidRPr="00115843">
                <w:rPr>
                  <w:rStyle w:val="Hyperlink"/>
                </w:rPr>
                <w:t>#33</w:t>
              </w:r>
            </w:hyperlink>
            <w:r>
              <w:t>, #</w:t>
            </w:r>
            <w:hyperlink r:id="rId68" w:history="1">
              <w:r w:rsidRPr="00115843">
                <w:rPr>
                  <w:rStyle w:val="Hyperlink"/>
                </w:rPr>
                <w:t>61</w:t>
              </w:r>
            </w:hyperlink>
            <w:r>
              <w:t xml:space="preserve">, </w:t>
            </w:r>
            <w:hyperlink r:id="rId69" w:history="1">
              <w:r w:rsidRPr="00115843">
                <w:rPr>
                  <w:rStyle w:val="Hyperlink"/>
                </w:rPr>
                <w:t>#69</w:t>
              </w:r>
            </w:hyperlink>
            <w:r>
              <w:t xml:space="preserve">, and </w:t>
            </w:r>
            <w:hyperlink r:id="rId70"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0E803D18" w:rsidR="000B706D" w:rsidRDefault="000B706D" w:rsidP="00AC5012">
            <w:r>
              <w:t xml:space="preserve">Incorporated changes for GitHub </w:t>
            </w:r>
            <w:r w:rsidR="00D264DB">
              <w:t>i</w:t>
            </w:r>
            <w:r>
              <w:t xml:space="preserve">ssue </w:t>
            </w:r>
            <w:hyperlink r:id="rId71"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68B473D8" w:rsidR="000B706D" w:rsidRDefault="000B706D" w:rsidP="00AC5012">
            <w:r>
              <w:t xml:space="preserve">Incorporated changes for GitHub </w:t>
            </w:r>
            <w:r w:rsidR="00D264DB">
              <w:t>i</w:t>
            </w:r>
            <w:r>
              <w:t xml:space="preserve">ssue </w:t>
            </w:r>
            <w:hyperlink r:id="rId72"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6DCD1329" w:rsidR="000B706D" w:rsidRDefault="000B706D" w:rsidP="00AC5012">
            <w:r>
              <w:t xml:space="preserve">Incorporated changes for GitHub </w:t>
            </w:r>
            <w:r w:rsidR="00D264DB">
              <w:t>i</w:t>
            </w:r>
            <w:r>
              <w:t xml:space="preserve">ssue </w:t>
            </w:r>
            <w:hyperlink r:id="rId73"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0391C1BE" w:rsidR="000B706D" w:rsidRDefault="000B706D" w:rsidP="00AC5012">
            <w:r>
              <w:t xml:space="preserve">Incorporated changes for GitHub </w:t>
            </w:r>
            <w:r w:rsidR="00D264DB">
              <w:t>i</w:t>
            </w:r>
            <w:r>
              <w:t xml:space="preserve">ssues </w:t>
            </w:r>
            <w:hyperlink r:id="rId74" w:history="1">
              <w:r w:rsidRPr="000B706D">
                <w:rPr>
                  <w:rStyle w:val="Hyperlink"/>
                </w:rPr>
                <w:t>#66</w:t>
              </w:r>
            </w:hyperlink>
            <w:r>
              <w:t xml:space="preserve">, </w:t>
            </w:r>
            <w:hyperlink r:id="rId75" w:history="1">
              <w:r w:rsidRPr="000B706D">
                <w:rPr>
                  <w:rStyle w:val="Hyperlink"/>
                </w:rPr>
                <w:t>#74</w:t>
              </w:r>
            </w:hyperlink>
            <w:r>
              <w:t xml:space="preserve">, </w:t>
            </w:r>
            <w:hyperlink r:id="rId76" w:history="1">
              <w:r w:rsidRPr="000B706D">
                <w:rPr>
                  <w:rStyle w:val="Hyperlink"/>
                </w:rPr>
                <w:t>#81</w:t>
              </w:r>
            </w:hyperlink>
            <w:r>
              <w:t>, #</w:t>
            </w:r>
            <w:hyperlink r:id="rId77"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79FF3624" w:rsidR="00827450" w:rsidRDefault="00827450" w:rsidP="00AC5012">
            <w:r>
              <w:t>Incorporate change</w:t>
            </w:r>
            <w:r w:rsidR="009559EA">
              <w:t>s</w:t>
            </w:r>
            <w:r>
              <w:t xml:space="preserve"> for GitHub </w:t>
            </w:r>
            <w:r w:rsidR="00D264DB">
              <w:t>i</w:t>
            </w:r>
            <w:r>
              <w:t>ssue</w:t>
            </w:r>
            <w:r w:rsidR="009559EA">
              <w:t>s</w:t>
            </w:r>
            <w:r>
              <w:t xml:space="preserve"> </w:t>
            </w:r>
            <w:hyperlink r:id="rId78" w:history="1">
              <w:r w:rsidRPr="00827450">
                <w:rPr>
                  <w:rStyle w:val="Hyperlink"/>
                </w:rPr>
                <w:t>#82</w:t>
              </w:r>
            </w:hyperlink>
            <w:r w:rsidR="00EA3B33">
              <w:t xml:space="preserve">, </w:t>
            </w:r>
            <w:hyperlink r:id="rId79" w:history="1">
              <w:r w:rsidR="00EA3B33" w:rsidRPr="00EA3B33">
                <w:rPr>
                  <w:rStyle w:val="Hyperlink"/>
                </w:rPr>
                <w:t>#83</w:t>
              </w:r>
            </w:hyperlink>
            <w:r w:rsidR="00EA3B33">
              <w:t xml:space="preserve">, </w:t>
            </w:r>
            <w:hyperlink r:id="rId80" w:history="1">
              <w:r w:rsidR="00EA3B33" w:rsidRPr="00EA3B33">
                <w:rPr>
                  <w:rStyle w:val="Hyperlink"/>
                </w:rPr>
                <w:t>#89</w:t>
              </w:r>
            </w:hyperlink>
            <w:r w:rsidR="00EA3B33">
              <w:t xml:space="preserve">, </w:t>
            </w:r>
            <w:hyperlink r:id="rId81" w:history="1">
              <w:r w:rsidR="00A777E7" w:rsidRPr="00A777E7">
                <w:rPr>
                  <w:rStyle w:val="Hyperlink"/>
                </w:rPr>
                <w:t>#90</w:t>
              </w:r>
            </w:hyperlink>
            <w:r w:rsidR="00EA3B33">
              <w:t xml:space="preserve">, </w:t>
            </w:r>
            <w:hyperlink r:id="rId82" w:history="1">
              <w:r w:rsidR="00EA3B33" w:rsidRPr="00EA3B33">
                <w:rPr>
                  <w:rStyle w:val="Hyperlink"/>
                </w:rPr>
                <w:t>#91</w:t>
              </w:r>
            </w:hyperlink>
            <w:r w:rsidR="00EA3B33">
              <w:t xml:space="preserve">, </w:t>
            </w:r>
            <w:hyperlink r:id="rId83" w:history="1">
              <w:r w:rsidR="00EA3B33" w:rsidRPr="00EA3B33">
                <w:rPr>
                  <w:rStyle w:val="Hyperlink"/>
                </w:rPr>
                <w:t>#92</w:t>
              </w:r>
            </w:hyperlink>
            <w:r w:rsidR="00EA3B33">
              <w:t xml:space="preserve">, </w:t>
            </w:r>
            <w:hyperlink r:id="rId84" w:history="1">
              <w:r w:rsidR="00EA3B33" w:rsidRPr="00EA3B33">
                <w:rPr>
                  <w:rStyle w:val="Hyperlink"/>
                </w:rPr>
                <w:t>#94</w:t>
              </w:r>
            </w:hyperlink>
            <w:r w:rsidR="00EA3B33">
              <w:t xml:space="preserve">, and </w:t>
            </w:r>
            <w:hyperlink r:id="rId85"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06E0CD6A" w:rsidR="009559EA" w:rsidRDefault="009559EA" w:rsidP="00AC5012">
            <w:r>
              <w:t xml:space="preserve">Incorporate changes for GitHub </w:t>
            </w:r>
            <w:r w:rsidR="00D264DB">
              <w:t>i</w:t>
            </w:r>
            <w:r>
              <w:t xml:space="preserve">ssues </w:t>
            </w:r>
            <w:hyperlink r:id="rId86" w:history="1">
              <w:r w:rsidRPr="009559EA">
                <w:rPr>
                  <w:rStyle w:val="Hyperlink"/>
                </w:rPr>
                <w:t>#10</w:t>
              </w:r>
            </w:hyperlink>
            <w:r>
              <w:t xml:space="preserve">, </w:t>
            </w:r>
            <w:hyperlink r:id="rId87" w:history="1">
              <w:r w:rsidRPr="009559EA">
                <w:rPr>
                  <w:rStyle w:val="Hyperlink"/>
                </w:rPr>
                <w:t>#15</w:t>
              </w:r>
            </w:hyperlink>
            <w:r>
              <w:t xml:space="preserve">, </w:t>
            </w:r>
            <w:hyperlink r:id="rId88" w:history="1">
              <w:r w:rsidRPr="009559EA">
                <w:rPr>
                  <w:rStyle w:val="Hyperlink"/>
                </w:rPr>
                <w:t>#23</w:t>
              </w:r>
            </w:hyperlink>
            <w:r>
              <w:t xml:space="preserve">, </w:t>
            </w:r>
            <w:hyperlink r:id="rId89" w:history="1">
              <w:r w:rsidRPr="009559EA">
                <w:rPr>
                  <w:rStyle w:val="Hyperlink"/>
                </w:rPr>
                <w:t>#29</w:t>
              </w:r>
            </w:hyperlink>
            <w:r>
              <w:t xml:space="preserve">, </w:t>
            </w:r>
            <w:hyperlink r:id="rId90" w:history="1">
              <w:r w:rsidRPr="009559EA">
                <w:rPr>
                  <w:rStyle w:val="Hyperlink"/>
                </w:rPr>
                <w:t>#63</w:t>
              </w:r>
            </w:hyperlink>
            <w:r>
              <w:t xml:space="preserve">, </w:t>
            </w:r>
            <w:hyperlink r:id="rId91" w:history="1">
              <w:r w:rsidRPr="009559EA">
                <w:rPr>
                  <w:rStyle w:val="Hyperlink"/>
                </w:rPr>
                <w:t>#64</w:t>
              </w:r>
            </w:hyperlink>
            <w:r>
              <w:t xml:space="preserve">, </w:t>
            </w:r>
            <w:hyperlink r:id="rId92" w:history="1">
              <w:r w:rsidRPr="009559EA">
                <w:rPr>
                  <w:rStyle w:val="Hyperlink"/>
                </w:rPr>
                <w:t>#84</w:t>
              </w:r>
            </w:hyperlink>
            <w:r>
              <w:t xml:space="preserve">, </w:t>
            </w:r>
            <w:hyperlink r:id="rId93" w:history="1">
              <w:r w:rsidRPr="009559EA">
                <w:rPr>
                  <w:rStyle w:val="Hyperlink"/>
                </w:rPr>
                <w:t>#102</w:t>
              </w:r>
            </w:hyperlink>
            <w:r>
              <w:t xml:space="preserve">, </w:t>
            </w:r>
            <w:hyperlink r:id="rId94"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36929E90" w:rsidR="00AB6A05" w:rsidRDefault="00AB6A05" w:rsidP="00AC5012">
            <w:r>
              <w:t xml:space="preserve">Incorporate changes for GitHub </w:t>
            </w:r>
            <w:r w:rsidR="00D264DB">
              <w:t>i</w:t>
            </w:r>
            <w:r w:rsidR="00F47A7C">
              <w:t xml:space="preserve">ssues </w:t>
            </w:r>
            <w:hyperlink r:id="rId95" w:history="1">
              <w:r w:rsidR="00F47A7C" w:rsidRPr="00F47A7C">
                <w:rPr>
                  <w:rStyle w:val="Hyperlink"/>
                </w:rPr>
                <w:t>#75</w:t>
              </w:r>
            </w:hyperlink>
            <w:r w:rsidR="00F47A7C">
              <w:t xml:space="preserve">, </w:t>
            </w:r>
            <w:hyperlink r:id="rId96" w:history="1">
              <w:r w:rsidR="00F47A7C" w:rsidRPr="00F47A7C">
                <w:rPr>
                  <w:rStyle w:val="Hyperlink"/>
                </w:rPr>
                <w:t>#80</w:t>
              </w:r>
            </w:hyperlink>
            <w:r w:rsidR="00F47A7C">
              <w:t xml:space="preserve">, </w:t>
            </w:r>
            <w:hyperlink r:id="rId97" w:history="1">
              <w:r w:rsidR="00F47A7C" w:rsidRPr="00F47A7C">
                <w:rPr>
                  <w:rStyle w:val="Hyperlink"/>
                </w:rPr>
                <w:t>#86</w:t>
              </w:r>
            </w:hyperlink>
            <w:r w:rsidR="00F47A7C">
              <w:t xml:space="preserve">, </w:t>
            </w:r>
            <w:hyperlink r:id="rId98" w:history="1">
              <w:r w:rsidR="00F47A7C" w:rsidRPr="00F47A7C">
                <w:rPr>
                  <w:rStyle w:val="Hyperlink"/>
                </w:rPr>
                <w:t>#95</w:t>
              </w:r>
            </w:hyperlink>
            <w:r w:rsidR="003666DF">
              <w:t xml:space="preserve">, </w:t>
            </w:r>
            <w:hyperlink r:id="rId99" w:history="1">
              <w:r w:rsidR="003666DF" w:rsidRPr="003666DF">
                <w:rPr>
                  <w:rStyle w:val="Hyperlink"/>
                </w:rPr>
                <w:t>#96</w:t>
              </w:r>
            </w:hyperlink>
            <w:r w:rsidR="00FE6D9F">
              <w:t xml:space="preserve">, and </w:t>
            </w:r>
            <w:hyperlink r:id="rId100"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45B6CD8A" w:rsidR="00BE3792" w:rsidRDefault="00BE3792" w:rsidP="00AC5012">
            <w:r>
              <w:t xml:space="preserve">Incorporate changes for GitHub </w:t>
            </w:r>
            <w:r w:rsidR="00D264DB">
              <w:t>i</w:t>
            </w:r>
            <w:r>
              <w:t xml:space="preserve">ssues </w:t>
            </w:r>
            <w:hyperlink r:id="rId101" w:history="1">
              <w:r w:rsidRPr="00BE3792">
                <w:rPr>
                  <w:rStyle w:val="Hyperlink"/>
                </w:rPr>
                <w:t>#46</w:t>
              </w:r>
            </w:hyperlink>
            <w:r>
              <w:t xml:space="preserve">, </w:t>
            </w:r>
            <w:hyperlink r:id="rId102" w:history="1">
              <w:r w:rsidR="00A95453" w:rsidRPr="00A95453">
                <w:rPr>
                  <w:rStyle w:val="Hyperlink"/>
                </w:rPr>
                <w:t>#98</w:t>
              </w:r>
            </w:hyperlink>
            <w:r w:rsidR="00A95453">
              <w:t xml:space="preserve">, </w:t>
            </w:r>
            <w:hyperlink r:id="rId103" w:history="1">
              <w:r w:rsidRPr="00BE3792">
                <w:rPr>
                  <w:rStyle w:val="Hyperlink"/>
                </w:rPr>
                <w:t>#99</w:t>
              </w:r>
            </w:hyperlink>
            <w:r>
              <w:t xml:space="preserve">, </w:t>
            </w:r>
            <w:hyperlink r:id="rId104" w:history="1">
              <w:r w:rsidR="005543B3" w:rsidRPr="005543B3">
                <w:rPr>
                  <w:rStyle w:val="Hyperlink"/>
                </w:rPr>
                <w:t>#107</w:t>
              </w:r>
            </w:hyperlink>
            <w:r w:rsidR="005543B3">
              <w:t xml:space="preserve">, </w:t>
            </w:r>
            <w:hyperlink r:id="rId105" w:history="1">
              <w:r w:rsidR="00A30082" w:rsidRPr="00A30082">
                <w:rPr>
                  <w:rStyle w:val="Hyperlink"/>
                </w:rPr>
                <w:t>#108</w:t>
              </w:r>
            </w:hyperlink>
            <w:r w:rsidR="00A30082">
              <w:t>,</w:t>
            </w:r>
            <w:r w:rsidR="005A0BB6">
              <w:t xml:space="preserve"> </w:t>
            </w:r>
            <w:hyperlink r:id="rId106" w:history="1">
              <w:r w:rsidR="005A0BB6" w:rsidRPr="005A0BB6">
                <w:rPr>
                  <w:rStyle w:val="Hyperlink"/>
                </w:rPr>
                <w:t>#11</w:t>
              </w:r>
            </w:hyperlink>
            <w:r w:rsidR="005A0BB6">
              <w:t>3,</w:t>
            </w:r>
            <w:r w:rsidR="00B0492A">
              <w:t xml:space="preserve"> </w:t>
            </w:r>
            <w:hyperlink r:id="rId107" w:history="1">
              <w:r w:rsidR="00B0492A" w:rsidRPr="00B0492A">
                <w:rPr>
                  <w:rStyle w:val="Hyperlink"/>
                </w:rPr>
                <w:t>#119</w:t>
              </w:r>
            </w:hyperlink>
            <w:r w:rsidR="00B0492A">
              <w:t>,</w:t>
            </w:r>
            <w:r w:rsidR="00A30082">
              <w:t xml:space="preserve"> </w:t>
            </w:r>
            <w:hyperlink r:id="rId108" w:history="1">
              <w:r w:rsidR="00266EB0" w:rsidRPr="00266EB0">
                <w:rPr>
                  <w:rStyle w:val="Hyperlink"/>
                </w:rPr>
                <w:t>#120</w:t>
              </w:r>
            </w:hyperlink>
            <w:r w:rsidR="00266EB0">
              <w:t xml:space="preserve">, </w:t>
            </w:r>
            <w:hyperlink r:id="rId109" w:history="1">
              <w:r w:rsidR="00B748E7" w:rsidRPr="00B748E7">
                <w:rPr>
                  <w:rStyle w:val="Hyperlink"/>
                </w:rPr>
                <w:t>#125</w:t>
              </w:r>
            </w:hyperlink>
            <w:r w:rsidR="00B748E7">
              <w:t xml:space="preserve">, </w:t>
            </w:r>
            <w:r>
              <w:t xml:space="preserve">and </w:t>
            </w:r>
            <w:hyperlink r:id="rId110"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377B0E3D" w:rsidR="00D264DB" w:rsidRDefault="00D264DB" w:rsidP="00AC5012">
            <w:r>
              <w:t xml:space="preserve">Incorporate changes for GitHub issues </w:t>
            </w:r>
            <w:hyperlink r:id="rId111" w:history="1">
              <w:r w:rsidRPr="00D264DB">
                <w:rPr>
                  <w:rStyle w:val="Hyperlink"/>
                </w:rPr>
                <w:t>#122</w:t>
              </w:r>
            </w:hyperlink>
            <w:r>
              <w:t xml:space="preserve">, </w:t>
            </w:r>
            <w:hyperlink r:id="rId112" w:history="1">
              <w:r w:rsidRPr="00D264DB">
                <w:rPr>
                  <w:rStyle w:val="Hyperlink"/>
                </w:rPr>
                <w:t>#126</w:t>
              </w:r>
            </w:hyperlink>
            <w:r>
              <w:t>,</w:t>
            </w:r>
            <w:r w:rsidR="00E83971">
              <w:t xml:space="preserve"> </w:t>
            </w:r>
            <w:hyperlink r:id="rId113" w:history="1">
              <w:r w:rsidR="00593B11">
                <w:rPr>
                  <w:rStyle w:val="Hyperlink"/>
                </w:rPr>
                <w:t>#134</w:t>
              </w:r>
            </w:hyperlink>
            <w:r w:rsidR="00E83971">
              <w:t>,</w:t>
            </w:r>
            <w:r w:rsidR="00C64533">
              <w:t xml:space="preserve"> </w:t>
            </w:r>
            <w:hyperlink r:id="rId114" w:history="1">
              <w:r w:rsidR="00C64533" w:rsidRPr="00C64533">
                <w:rPr>
                  <w:rStyle w:val="Hyperlink"/>
                </w:rPr>
                <w:t>#136</w:t>
              </w:r>
            </w:hyperlink>
            <w:r w:rsidR="00C64533">
              <w:t xml:space="preserve">, </w:t>
            </w:r>
            <w:hyperlink r:id="rId115" w:history="1">
              <w:r w:rsidR="00C64533" w:rsidRPr="00C64533">
                <w:rPr>
                  <w:rStyle w:val="Hyperlink"/>
                </w:rPr>
                <w:t>#137</w:t>
              </w:r>
            </w:hyperlink>
            <w:r w:rsidR="00C64533">
              <w:t>,</w:t>
            </w:r>
            <w:r w:rsidR="005D07BB">
              <w:t xml:space="preserve"> </w:t>
            </w:r>
            <w:hyperlink r:id="rId116" w:history="1">
              <w:r w:rsidR="005D07BB" w:rsidRPr="005D07BB">
                <w:rPr>
                  <w:rStyle w:val="Hyperlink"/>
                </w:rPr>
                <w:t>#139</w:t>
              </w:r>
            </w:hyperlink>
            <w:r w:rsidR="00603AFB">
              <w:rPr>
                <w:rStyle w:val="Hyperlink"/>
              </w:rPr>
              <w:t xml:space="preserve">, </w:t>
            </w:r>
            <w:hyperlink r:id="rId117" w:history="1">
              <w:r w:rsidR="00603AFB" w:rsidRPr="00603AFB">
                <w:rPr>
                  <w:rStyle w:val="Hyperlink"/>
                </w:rPr>
                <w:t>#145</w:t>
              </w:r>
            </w:hyperlink>
            <w:r w:rsidR="005D07BB">
              <w:t>,</w:t>
            </w:r>
            <w:r>
              <w:t xml:space="preserve"> </w:t>
            </w:r>
            <w:hyperlink r:id="rId118" w:history="1">
              <w:r w:rsidRPr="00D264DB">
                <w:rPr>
                  <w:rStyle w:val="Hyperlink"/>
                </w:rPr>
                <w:t>#147</w:t>
              </w:r>
            </w:hyperlink>
            <w:r>
              <w:t xml:space="preserve">, </w:t>
            </w:r>
            <w:hyperlink r:id="rId119" w:history="1">
              <w:r w:rsidRPr="00D264DB">
                <w:rPr>
                  <w:rStyle w:val="Hyperlink"/>
                </w:rPr>
                <w:t>#154</w:t>
              </w:r>
            </w:hyperlink>
            <w:r w:rsidR="00571430">
              <w:t xml:space="preserve">, and </w:t>
            </w:r>
            <w:hyperlink r:id="rId120" w:history="1">
              <w:r w:rsidR="00571430" w:rsidRPr="00571430">
                <w:rPr>
                  <w:rStyle w:val="Hyperlink"/>
                </w:rPr>
                <w:t>#155</w:t>
              </w:r>
            </w:hyperlink>
            <w:r w:rsidR="00571430">
              <w:t>.</w:t>
            </w:r>
          </w:p>
          <w:p w14:paraId="43FC3C85" w14:textId="681FB472" w:rsidR="000633EE" w:rsidRDefault="000633EE" w:rsidP="00AC5012">
            <w:r>
              <w:t xml:space="preserve">Editorial change in </w:t>
            </w:r>
            <w:proofErr w:type="spellStart"/>
            <w:r w:rsidRPr="000633EE">
              <w:rPr>
                <w:rFonts w:ascii="Consolas" w:hAnsi="Consolas"/>
              </w:rPr>
              <w:t>result.ruleMessageId</w:t>
            </w:r>
            <w:proofErr w:type="spellEnd"/>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06DE0C6F" w:rsidR="007018CC" w:rsidRDefault="007018CC" w:rsidP="00AC5012">
            <w:r>
              <w:t xml:space="preserve">Address GitHub issue </w:t>
            </w:r>
            <w:hyperlink r:id="rId121"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72F179BA" w14:textId="54624709" w:rsidR="009C10A1" w:rsidRDefault="009C10A1" w:rsidP="009C10A1">
            <w:pPr>
              <w:jc w:val="both"/>
            </w:pPr>
            <w:r>
              <w:t>Incorporate changes for GitHub issue</w:t>
            </w:r>
            <w:r w:rsidR="00D512EE">
              <w:t>s</w:t>
            </w:r>
            <w:r>
              <w:t xml:space="preserve"> </w:t>
            </w:r>
            <w:hyperlink r:id="rId122" w:history="1">
              <w:r>
                <w:rPr>
                  <w:rStyle w:val="Hyperlink"/>
                </w:rPr>
                <w:t>#103</w:t>
              </w:r>
            </w:hyperlink>
            <w:r w:rsidR="00015AD6">
              <w:rPr>
                <w:rStyle w:val="Hyperlink"/>
              </w:rPr>
              <w:t xml:space="preserve">, </w:t>
            </w:r>
            <w:hyperlink r:id="rId123" w:history="1">
              <w:r w:rsidR="00D512EE" w:rsidRPr="00D512EE">
                <w:rPr>
                  <w:rStyle w:val="Hyperlink"/>
                </w:rPr>
                <w:t>#138</w:t>
              </w:r>
            </w:hyperlink>
            <w:r w:rsidR="00015AD6">
              <w:t xml:space="preserve">, </w:t>
            </w:r>
            <w:hyperlink r:id="rId124" w:history="1">
              <w:r w:rsidR="00015AD6" w:rsidRPr="00015AD6">
                <w:rPr>
                  <w:rStyle w:val="Hyperlink"/>
                </w:rPr>
                <w:t>#141</w:t>
              </w:r>
            </w:hyperlink>
            <w:r w:rsidR="00806466">
              <w:t xml:space="preserve">, </w:t>
            </w:r>
            <w:hyperlink r:id="rId125" w:history="1">
              <w:r w:rsidR="00806466" w:rsidRPr="00806466">
                <w:rPr>
                  <w:rStyle w:val="Hyperlink"/>
                </w:rPr>
                <w:t>#143</w:t>
              </w:r>
            </w:hyperlink>
            <w:r w:rsidR="00806466">
              <w:t>,</w:t>
            </w:r>
            <w:r w:rsidR="009B7B46">
              <w:t xml:space="preserve"> </w:t>
            </w:r>
            <w:hyperlink r:id="rId126" w:history="1">
              <w:r w:rsidR="009B7B46" w:rsidRPr="009B7B46">
                <w:rPr>
                  <w:rStyle w:val="Hyperlink"/>
                </w:rPr>
                <w:t>#153</w:t>
              </w:r>
            </w:hyperlink>
            <w:r w:rsidR="009B7B46">
              <w:t>,</w:t>
            </w:r>
            <w:r w:rsidR="00806466">
              <w:t xml:space="preserve"> </w:t>
            </w:r>
            <w:hyperlink r:id="rId127" w:history="1">
              <w:r w:rsidR="00703B72" w:rsidRPr="00703B72">
                <w:rPr>
                  <w:rStyle w:val="Hyperlink"/>
                </w:rPr>
                <w:t>#157</w:t>
              </w:r>
            </w:hyperlink>
            <w:r w:rsidR="00703B72">
              <w:t>,</w:t>
            </w:r>
            <w:r w:rsidR="00E631D0">
              <w:t xml:space="preserve"> </w:t>
            </w:r>
            <w:hyperlink r:id="rId128" w:history="1">
              <w:r w:rsidR="00E631D0" w:rsidRPr="00E631D0">
                <w:rPr>
                  <w:rStyle w:val="Hyperlink"/>
                </w:rPr>
                <w:t>#159</w:t>
              </w:r>
            </w:hyperlink>
            <w:r w:rsidR="00E631D0">
              <w:t>,</w:t>
            </w:r>
            <w:r w:rsidR="00DB1FD8">
              <w:t xml:space="preserve"> </w:t>
            </w:r>
            <w:hyperlink r:id="rId129" w:history="1">
              <w:r w:rsidR="00DB1FD8" w:rsidRPr="00DB1FD8">
                <w:rPr>
                  <w:rStyle w:val="Hyperlink"/>
                </w:rPr>
                <w:t>#160</w:t>
              </w:r>
            </w:hyperlink>
            <w:r w:rsidR="00DB1FD8">
              <w:t>,</w:t>
            </w:r>
            <w:r w:rsidR="006B6EA6">
              <w:t xml:space="preserve"> </w:t>
            </w:r>
            <w:hyperlink r:id="rId130" w:history="1">
              <w:r w:rsidR="006B6EA6" w:rsidRPr="006B6EA6">
                <w:rPr>
                  <w:rStyle w:val="Hyperlink"/>
                </w:rPr>
                <w:t>#161</w:t>
              </w:r>
            </w:hyperlink>
            <w:r w:rsidR="006B6EA6">
              <w:t xml:space="preserve">, </w:t>
            </w:r>
            <w:hyperlink r:id="rId131" w:history="1">
              <w:r w:rsidR="00436274" w:rsidRPr="00436274">
                <w:rPr>
                  <w:rStyle w:val="Hyperlink"/>
                </w:rPr>
                <w:t>#162</w:t>
              </w:r>
            </w:hyperlink>
            <w:r w:rsidR="00436274">
              <w:t xml:space="preserve">, </w:t>
            </w:r>
            <w:hyperlink r:id="rId132" w:history="1">
              <w:r w:rsidR="00563BBB" w:rsidRPr="00563BBB">
                <w:rPr>
                  <w:rStyle w:val="Hyperlink"/>
                </w:rPr>
                <w:t>#163</w:t>
              </w:r>
            </w:hyperlink>
            <w:r w:rsidR="00563BBB">
              <w:t>,</w:t>
            </w:r>
            <w:r w:rsidR="00E86746">
              <w:t xml:space="preserve"> </w:t>
            </w:r>
            <w:hyperlink r:id="rId133" w:history="1">
              <w:r w:rsidR="00E86746" w:rsidRPr="00E86746">
                <w:rPr>
                  <w:rStyle w:val="Hyperlink"/>
                </w:rPr>
                <w:t>#165</w:t>
              </w:r>
            </w:hyperlink>
            <w:r w:rsidR="00E86746">
              <w:t>,</w:t>
            </w:r>
            <w:r w:rsidR="00563BBB">
              <w:t xml:space="preserve"> </w:t>
            </w:r>
            <w:hyperlink r:id="rId134" w:history="1">
              <w:r w:rsidR="00E631D0" w:rsidRPr="00E631D0">
                <w:rPr>
                  <w:rStyle w:val="Hyperlink"/>
                </w:rPr>
                <w:t>#166</w:t>
              </w:r>
            </w:hyperlink>
            <w:r w:rsidR="00E631D0">
              <w:t>,</w:t>
            </w:r>
            <w:r w:rsidR="00F527F4">
              <w:t xml:space="preserve"> </w:t>
            </w:r>
            <w:hyperlink r:id="rId135" w:history="1">
              <w:r w:rsidR="00F527F4" w:rsidRPr="00F527F4">
                <w:rPr>
                  <w:rStyle w:val="Hyperlink"/>
                </w:rPr>
                <w:t>#167</w:t>
              </w:r>
            </w:hyperlink>
            <w:r w:rsidR="00F527F4">
              <w:t>,</w:t>
            </w:r>
            <w:r w:rsidR="00703B72">
              <w:t xml:space="preserve"> </w:t>
            </w:r>
            <w:r w:rsidR="00806466">
              <w:t xml:space="preserve">and </w:t>
            </w:r>
            <w:hyperlink r:id="rId136" w:history="1">
              <w:r w:rsidR="00806466" w:rsidRPr="00806466">
                <w:rPr>
                  <w:rStyle w:val="Hyperlink"/>
                </w:rPr>
                <w:t>#170</w:t>
              </w:r>
            </w:hyperlink>
            <w:r w:rsidR="00806466">
              <w:t>.</w:t>
            </w:r>
          </w:p>
          <w:p w14:paraId="5C5F72B1" w14:textId="546A3818" w:rsidR="00483FD7" w:rsidRPr="00483FD7" w:rsidRDefault="00483FD7" w:rsidP="009C10A1">
            <w:pPr>
              <w:jc w:val="both"/>
            </w:pPr>
            <w:r>
              <w:t xml:space="preserve">Editorial change for “occurs” </w:t>
            </w:r>
            <w:r>
              <w:rPr>
                <w:i/>
              </w:rPr>
              <w:t>vs.</w:t>
            </w:r>
            <w:r>
              <w:t xml:space="preserve"> “contains”.</w:t>
            </w:r>
          </w:p>
        </w:tc>
      </w:tr>
      <w:tr w:rsidR="00F518ED" w14:paraId="5BB5C77C" w14:textId="77777777" w:rsidTr="00C7321D">
        <w:tc>
          <w:tcPr>
            <w:tcW w:w="1548" w:type="dxa"/>
          </w:tcPr>
          <w:p w14:paraId="514BEFDD" w14:textId="505276F6" w:rsidR="00F518ED" w:rsidRDefault="00F518ED" w:rsidP="00AC5012">
            <w:r>
              <w:t>16</w:t>
            </w:r>
          </w:p>
        </w:tc>
        <w:tc>
          <w:tcPr>
            <w:tcW w:w="1440" w:type="dxa"/>
          </w:tcPr>
          <w:p w14:paraId="693DCCB2" w14:textId="5D57E7A7" w:rsidR="00F518ED" w:rsidRDefault="00F518ED" w:rsidP="00AC5012">
            <w:r>
              <w:t>2018/05/30</w:t>
            </w:r>
          </w:p>
        </w:tc>
        <w:tc>
          <w:tcPr>
            <w:tcW w:w="2160" w:type="dxa"/>
          </w:tcPr>
          <w:p w14:paraId="02E2B996" w14:textId="27BE82DA" w:rsidR="00F518ED" w:rsidRDefault="00F518ED" w:rsidP="00AC5012">
            <w:r>
              <w:t>Laurence J. Golding</w:t>
            </w:r>
          </w:p>
        </w:tc>
        <w:tc>
          <w:tcPr>
            <w:tcW w:w="4428" w:type="dxa"/>
          </w:tcPr>
          <w:p w14:paraId="29EA8822" w14:textId="6ED0CD7E" w:rsidR="00F518ED" w:rsidRDefault="00F518ED" w:rsidP="009C10A1">
            <w:pPr>
              <w:jc w:val="both"/>
            </w:pPr>
            <w:r>
              <w:t>Incorporate changes for GitHub issue</w:t>
            </w:r>
            <w:r w:rsidR="0051590E">
              <w:t>s</w:t>
            </w:r>
            <w:r w:rsidR="009A4DC8">
              <w:t xml:space="preserve"> </w:t>
            </w:r>
            <w:hyperlink r:id="rId137" w:history="1">
              <w:r w:rsidR="009A4DC8" w:rsidRPr="009A4DC8">
                <w:rPr>
                  <w:rStyle w:val="Hyperlink"/>
                </w:rPr>
                <w:t>#93</w:t>
              </w:r>
            </w:hyperlink>
            <w:r w:rsidR="009A4DC8">
              <w:t>,</w:t>
            </w:r>
            <w:r w:rsidR="0051590E">
              <w:t xml:space="preserve"> </w:t>
            </w:r>
            <w:hyperlink r:id="rId138" w:history="1">
              <w:r w:rsidR="002D1B72" w:rsidRPr="002D1B72">
                <w:rPr>
                  <w:rStyle w:val="Hyperlink"/>
                </w:rPr>
                <w:t>#149</w:t>
              </w:r>
            </w:hyperlink>
            <w:r w:rsidR="002D1B72">
              <w:t xml:space="preserve">, </w:t>
            </w:r>
            <w:hyperlink r:id="rId139" w:history="1">
              <w:r w:rsidR="0051590E" w:rsidRPr="0051590E">
                <w:rPr>
                  <w:rStyle w:val="Hyperlink"/>
                </w:rPr>
                <w:t>#160</w:t>
              </w:r>
            </w:hyperlink>
            <w:r w:rsidR="0051590E">
              <w:t xml:space="preserve"> (revised)</w:t>
            </w:r>
            <w:r w:rsidR="00D5692C">
              <w:t>,</w:t>
            </w:r>
            <w:r w:rsidR="005C4A76">
              <w:t xml:space="preserve"> </w:t>
            </w:r>
            <w:hyperlink r:id="rId140" w:history="1">
              <w:r w:rsidR="005C4A76" w:rsidRPr="005C4A76">
                <w:rPr>
                  <w:rStyle w:val="Hyperlink"/>
                </w:rPr>
                <w:t>#171</w:t>
              </w:r>
            </w:hyperlink>
            <w:r w:rsidR="005C4A76">
              <w:t>,</w:t>
            </w:r>
            <w:r w:rsidR="00D5692C">
              <w:t xml:space="preserve"> </w:t>
            </w:r>
            <w:hyperlink r:id="rId141" w:history="1">
              <w:r w:rsidR="00D5692C" w:rsidRPr="00D5692C">
                <w:rPr>
                  <w:rStyle w:val="Hyperlink"/>
                </w:rPr>
                <w:t>#176</w:t>
              </w:r>
            </w:hyperlink>
            <w:r w:rsidR="00D5692C">
              <w:t>,</w:t>
            </w:r>
            <w:r w:rsidR="0051590E">
              <w:t xml:space="preserve"> </w:t>
            </w:r>
            <w:hyperlink r:id="rId142" w:history="1">
              <w:r w:rsidR="00D44543" w:rsidRPr="00D44543">
                <w:rPr>
                  <w:rStyle w:val="Hyperlink"/>
                </w:rPr>
                <w:t>#181</w:t>
              </w:r>
            </w:hyperlink>
            <w:r w:rsidR="00D44543">
              <w:t xml:space="preserve">, </w:t>
            </w:r>
            <w:r w:rsidR="0051590E">
              <w:t>and</w:t>
            </w:r>
            <w:r>
              <w:t xml:space="preserve"> </w:t>
            </w:r>
            <w:hyperlink r:id="rId143" w:history="1">
              <w:r w:rsidR="00D44543">
                <w:rPr>
                  <w:rStyle w:val="Hyperlink"/>
                </w:rPr>
                <w:t>#187</w:t>
              </w:r>
            </w:hyperlink>
            <w:r w:rsidR="00D44543">
              <w:t xml:space="preserve"> (editorial).</w:t>
            </w:r>
          </w:p>
          <w:p w14:paraId="06F04DF1" w14:textId="77777777" w:rsidR="00EB66B7" w:rsidRDefault="00EB66B7" w:rsidP="009C10A1">
            <w:pPr>
              <w:jc w:val="both"/>
            </w:pPr>
            <w:r>
              <w:t>Editorial change: Remove “</w:t>
            </w:r>
            <w:proofErr w:type="spellStart"/>
            <w:r>
              <w:t>semanticVersion</w:t>
            </w:r>
            <w:proofErr w:type="spellEnd"/>
            <w:r>
              <w:t xml:space="preserve">” from all but “Comprehensive” example in </w:t>
            </w:r>
            <w:r>
              <w:lastRenderedPageBreak/>
              <w:t>Appendix I.</w:t>
            </w:r>
          </w:p>
          <w:p w14:paraId="4EF658B4" w14:textId="1F7D1486" w:rsidR="00D44543" w:rsidRDefault="00BF6529" w:rsidP="009C10A1">
            <w:pPr>
              <w:jc w:val="both"/>
            </w:pPr>
            <w:r>
              <w:t>Editorial change: Improve language for default values.</w:t>
            </w:r>
          </w:p>
        </w:tc>
      </w:tr>
      <w:tr w:rsidR="003A474E" w14:paraId="1E0BDF49" w14:textId="77777777" w:rsidTr="00C7321D">
        <w:tc>
          <w:tcPr>
            <w:tcW w:w="1548" w:type="dxa"/>
          </w:tcPr>
          <w:p w14:paraId="3E85629A" w14:textId="3388586F" w:rsidR="003A474E" w:rsidRDefault="003A474E" w:rsidP="00AC5012">
            <w:r>
              <w:lastRenderedPageBreak/>
              <w:t>17</w:t>
            </w:r>
          </w:p>
        </w:tc>
        <w:tc>
          <w:tcPr>
            <w:tcW w:w="1440" w:type="dxa"/>
          </w:tcPr>
          <w:p w14:paraId="1E248F6E" w14:textId="544F8088" w:rsidR="003A474E" w:rsidRDefault="003A474E" w:rsidP="00AC5012">
            <w:r>
              <w:t>2018/06/06</w:t>
            </w:r>
          </w:p>
        </w:tc>
        <w:tc>
          <w:tcPr>
            <w:tcW w:w="2160" w:type="dxa"/>
          </w:tcPr>
          <w:p w14:paraId="7B9F2E7F" w14:textId="106BD12A" w:rsidR="003A474E" w:rsidRDefault="003A474E" w:rsidP="00AC5012">
            <w:r>
              <w:t>Laurence J. Golding</w:t>
            </w:r>
          </w:p>
        </w:tc>
        <w:tc>
          <w:tcPr>
            <w:tcW w:w="4428" w:type="dxa"/>
          </w:tcPr>
          <w:p w14:paraId="24C7BF8A" w14:textId="7027E6B6" w:rsidR="007B21F4" w:rsidRDefault="007B21F4" w:rsidP="009C10A1">
            <w:pPr>
              <w:jc w:val="both"/>
            </w:pPr>
            <w:r>
              <w:t>Incorporate changes for</w:t>
            </w:r>
            <w:r w:rsidR="005E5D3B">
              <w:t xml:space="preserve"> GitHub issues</w:t>
            </w:r>
            <w:r>
              <w:t xml:space="preserve"> </w:t>
            </w:r>
            <w:hyperlink r:id="rId144" w:history="1">
              <w:r w:rsidRPr="007B21F4">
                <w:rPr>
                  <w:rStyle w:val="Hyperlink"/>
                </w:rPr>
                <w:t>#158</w:t>
              </w:r>
            </w:hyperlink>
            <w:r w:rsidR="001D2A5F">
              <w:t xml:space="preserve">, </w:t>
            </w:r>
            <w:hyperlink r:id="rId145" w:history="1">
              <w:r w:rsidR="001D2A5F" w:rsidRPr="001D2A5F">
                <w:rPr>
                  <w:rStyle w:val="Hyperlink"/>
                </w:rPr>
                <w:t>#164</w:t>
              </w:r>
            </w:hyperlink>
            <w:r w:rsidR="001D2A5F">
              <w:t xml:space="preserve">, </w:t>
            </w:r>
            <w:hyperlink r:id="rId146" w:history="1">
              <w:r w:rsidR="003A1ED6" w:rsidRPr="003A1ED6">
                <w:rPr>
                  <w:rStyle w:val="Hyperlink"/>
                </w:rPr>
                <w:t>#172</w:t>
              </w:r>
            </w:hyperlink>
            <w:r w:rsidR="003A1ED6">
              <w:t>,</w:t>
            </w:r>
            <w:r w:rsidR="008D5E3E">
              <w:t xml:space="preserve"> </w:t>
            </w:r>
            <w:hyperlink r:id="rId147" w:history="1">
              <w:r w:rsidR="008D5E3E" w:rsidRPr="008D5E3E">
                <w:rPr>
                  <w:rStyle w:val="Hyperlink"/>
                </w:rPr>
                <w:t>#175</w:t>
              </w:r>
            </w:hyperlink>
            <w:r w:rsidR="008D5E3E">
              <w:t>,</w:t>
            </w:r>
            <w:r w:rsidR="003A1ED6">
              <w:t xml:space="preserve"> </w:t>
            </w:r>
            <w:hyperlink r:id="rId148" w:history="1">
              <w:r w:rsidR="00153C25" w:rsidRPr="00153C25">
                <w:rPr>
                  <w:rStyle w:val="Hyperlink"/>
                </w:rPr>
                <w:t>#178</w:t>
              </w:r>
            </w:hyperlink>
            <w:r w:rsidR="00153C25">
              <w:t xml:space="preserve">, </w:t>
            </w:r>
            <w:r>
              <w:t>and</w:t>
            </w:r>
            <w:r w:rsidRPr="007B21F4">
              <w:t xml:space="preserve"> </w:t>
            </w:r>
            <w:hyperlink r:id="rId149" w:history="1">
              <w:r w:rsidR="003A474E" w:rsidRPr="00930060">
                <w:rPr>
                  <w:rStyle w:val="Hyperlink"/>
                </w:rPr>
                <w:t>#186</w:t>
              </w:r>
            </w:hyperlink>
            <w:r>
              <w:t>.</w:t>
            </w:r>
          </w:p>
        </w:tc>
      </w:tr>
      <w:tr w:rsidR="008A57C9" w14:paraId="339B4FDB" w14:textId="77777777" w:rsidTr="00C7321D">
        <w:tc>
          <w:tcPr>
            <w:tcW w:w="1548" w:type="dxa"/>
          </w:tcPr>
          <w:p w14:paraId="1A58C1EF" w14:textId="61A9BD1B" w:rsidR="008A57C9" w:rsidRDefault="008A57C9" w:rsidP="00AC5012">
            <w:r>
              <w:t>18</w:t>
            </w:r>
          </w:p>
        </w:tc>
        <w:tc>
          <w:tcPr>
            <w:tcW w:w="1440" w:type="dxa"/>
          </w:tcPr>
          <w:p w14:paraId="5A14BB13" w14:textId="77DF4F21" w:rsidR="008A57C9" w:rsidRDefault="008A57C9" w:rsidP="00AC5012">
            <w:r>
              <w:t>2018/06/08</w:t>
            </w:r>
          </w:p>
        </w:tc>
        <w:tc>
          <w:tcPr>
            <w:tcW w:w="2160" w:type="dxa"/>
          </w:tcPr>
          <w:p w14:paraId="6859AC27" w14:textId="02EBD086" w:rsidR="008A57C9" w:rsidRDefault="008A57C9" w:rsidP="00AC5012">
            <w:r>
              <w:t>Laurence J. Golding</w:t>
            </w:r>
          </w:p>
        </w:tc>
        <w:tc>
          <w:tcPr>
            <w:tcW w:w="4428" w:type="dxa"/>
          </w:tcPr>
          <w:p w14:paraId="532E55B8" w14:textId="45CABB71" w:rsidR="008A57C9" w:rsidRDefault="008A57C9" w:rsidP="009C10A1">
            <w:pPr>
              <w:jc w:val="both"/>
            </w:pPr>
            <w:r>
              <w:t>Incorporate changes for</w:t>
            </w:r>
            <w:r w:rsidR="005E5D3B">
              <w:t xml:space="preserve"> GitHub issue</w:t>
            </w:r>
            <w:r w:rsidR="003976E0">
              <w:t>s</w:t>
            </w:r>
            <w:r>
              <w:t xml:space="preserve"> </w:t>
            </w:r>
            <w:r w:rsidR="008E0D7D" w:rsidRPr="008E0D7D">
              <w:rPr>
                <w:rStyle w:val="Hyperlink"/>
              </w:rPr>
              <w:t>#189</w:t>
            </w:r>
            <w:r w:rsidR="003976E0">
              <w:t xml:space="preserve"> and </w:t>
            </w:r>
            <w:hyperlink r:id="rId150" w:history="1">
              <w:r w:rsidR="003976E0" w:rsidRPr="003976E0">
                <w:rPr>
                  <w:rStyle w:val="Hyperlink"/>
                </w:rPr>
                <w:t>#191</w:t>
              </w:r>
            </w:hyperlink>
            <w:r w:rsidR="003976E0">
              <w:t>.</w:t>
            </w:r>
          </w:p>
        </w:tc>
      </w:tr>
      <w:tr w:rsidR="00D75620" w14:paraId="75152395" w14:textId="77777777" w:rsidTr="00C7321D">
        <w:tc>
          <w:tcPr>
            <w:tcW w:w="1548" w:type="dxa"/>
          </w:tcPr>
          <w:p w14:paraId="08924326" w14:textId="5BC802C3" w:rsidR="00D75620" w:rsidRDefault="00D75620" w:rsidP="00D75620">
            <w:r>
              <w:t>19</w:t>
            </w:r>
          </w:p>
        </w:tc>
        <w:tc>
          <w:tcPr>
            <w:tcW w:w="1440" w:type="dxa"/>
          </w:tcPr>
          <w:p w14:paraId="6E26B469" w14:textId="03FAF9E5" w:rsidR="00D75620" w:rsidRDefault="00D75620" w:rsidP="00D75620">
            <w:r>
              <w:t>2018/11/14</w:t>
            </w:r>
          </w:p>
        </w:tc>
        <w:tc>
          <w:tcPr>
            <w:tcW w:w="2160" w:type="dxa"/>
          </w:tcPr>
          <w:p w14:paraId="5DE41568" w14:textId="446A2D93" w:rsidR="00D75620" w:rsidRDefault="00D75620" w:rsidP="00D75620">
            <w:r>
              <w:t>Laurence J. Golding</w:t>
            </w:r>
          </w:p>
        </w:tc>
        <w:tc>
          <w:tcPr>
            <w:tcW w:w="4428" w:type="dxa"/>
          </w:tcPr>
          <w:p w14:paraId="12161AF7" w14:textId="31CCCF5A" w:rsidR="00D75620" w:rsidRDefault="00D75620" w:rsidP="00D75620">
            <w:pPr>
              <w:jc w:val="both"/>
            </w:pPr>
            <w:r>
              <w:t>Incorporate changes for GitHub issue</w:t>
            </w:r>
            <w:r w:rsidR="008E0D7D">
              <w:t>s</w:t>
            </w:r>
            <w:r w:rsidR="00CD1A14">
              <w:t xml:space="preserve"> </w:t>
            </w:r>
            <w:hyperlink r:id="rId151" w:history="1">
              <w:r w:rsidR="00CD1A14" w:rsidRPr="00CD1A14">
                <w:rPr>
                  <w:rStyle w:val="Hyperlink"/>
                </w:rPr>
                <w:t>#169</w:t>
              </w:r>
            </w:hyperlink>
            <w:r w:rsidR="00FA3E10">
              <w:t>,</w:t>
            </w:r>
            <w:r w:rsidR="00787A31">
              <w:t xml:space="preserve"> </w:t>
            </w:r>
            <w:hyperlink r:id="rId152" w:history="1">
              <w:r w:rsidR="00787A31">
                <w:rPr>
                  <w:rStyle w:val="Hyperlink"/>
                </w:rPr>
                <w:t>#256</w:t>
              </w:r>
            </w:hyperlink>
            <w:r w:rsidR="00787A31">
              <w:rPr>
                <w:rStyle w:val="Hyperlink"/>
              </w:rPr>
              <w:t>,</w:t>
            </w:r>
            <w:r w:rsidR="00FA3E10">
              <w:t xml:space="preserve"> </w:t>
            </w:r>
            <w:hyperlink r:id="rId153" w:history="1">
              <w:r w:rsidR="008C6BB5" w:rsidRPr="008C6BB5">
                <w:rPr>
                  <w:rStyle w:val="Hyperlink"/>
                </w:rPr>
                <w:t>#269</w:t>
              </w:r>
            </w:hyperlink>
            <w:r w:rsidR="008C6BB5">
              <w:t xml:space="preserve">, </w:t>
            </w:r>
            <w:hyperlink r:id="rId154" w:history="1">
              <w:r w:rsidR="00FA3E10" w:rsidRPr="00FA3E10">
                <w:rPr>
                  <w:rStyle w:val="Hyperlink"/>
                </w:rPr>
                <w:t>#272</w:t>
              </w:r>
            </w:hyperlink>
            <w:r w:rsidR="00FA3E10">
              <w:t>, and</w:t>
            </w:r>
            <w:r w:rsidR="00787A31">
              <w:t xml:space="preserve"> </w:t>
            </w:r>
            <w:hyperlink r:id="rId155" w:history="1">
              <w:r w:rsidR="00787A31" w:rsidRPr="00787A31">
                <w:rPr>
                  <w:rStyle w:val="Hyperlink"/>
                </w:rPr>
                <w:t>#275</w:t>
              </w:r>
            </w:hyperlink>
            <w:r>
              <w:t>.</w:t>
            </w:r>
          </w:p>
        </w:tc>
      </w:tr>
      <w:tr w:rsidR="008E0D7D" w14:paraId="0CF29841" w14:textId="77777777" w:rsidTr="00C7321D">
        <w:tc>
          <w:tcPr>
            <w:tcW w:w="1548" w:type="dxa"/>
          </w:tcPr>
          <w:p w14:paraId="1E5D72F4" w14:textId="72D432DA" w:rsidR="008E0D7D" w:rsidRDefault="008E0D7D" w:rsidP="00D75620">
            <w:r>
              <w:t>20</w:t>
            </w:r>
          </w:p>
        </w:tc>
        <w:tc>
          <w:tcPr>
            <w:tcW w:w="1440" w:type="dxa"/>
          </w:tcPr>
          <w:p w14:paraId="020FC56C" w14:textId="00F7A476" w:rsidR="008E0D7D" w:rsidRDefault="008E0D7D" w:rsidP="00D75620">
            <w:r>
              <w:t>2018/11/29</w:t>
            </w:r>
          </w:p>
        </w:tc>
        <w:tc>
          <w:tcPr>
            <w:tcW w:w="2160" w:type="dxa"/>
          </w:tcPr>
          <w:p w14:paraId="32157E5A" w14:textId="29A642D2" w:rsidR="008E0D7D" w:rsidRDefault="008E0D7D" w:rsidP="00D75620">
            <w:r>
              <w:t>Laurence J. Golding</w:t>
            </w:r>
          </w:p>
        </w:tc>
        <w:tc>
          <w:tcPr>
            <w:tcW w:w="4428" w:type="dxa"/>
          </w:tcPr>
          <w:p w14:paraId="7D9D0C6C" w14:textId="44119441" w:rsidR="008E0D7D" w:rsidRDefault="008E0D7D" w:rsidP="00D75620">
            <w:pPr>
              <w:jc w:val="both"/>
            </w:pPr>
            <w:r>
              <w:t xml:space="preserve">Incorporate changes for GitHub issues </w:t>
            </w:r>
            <w:hyperlink r:id="rId156" w:history="1">
              <w:r w:rsidRPr="008E0D7D">
                <w:rPr>
                  <w:rStyle w:val="Hyperlink"/>
                </w:rPr>
                <w:t>#186</w:t>
              </w:r>
            </w:hyperlink>
            <w:r>
              <w:t xml:space="preserve">, </w:t>
            </w:r>
            <w:hyperlink r:id="rId157" w:history="1">
              <w:r w:rsidRPr="008E0D7D">
                <w:rPr>
                  <w:rStyle w:val="Hyperlink"/>
                </w:rPr>
                <w:t>#188</w:t>
              </w:r>
            </w:hyperlink>
            <w:r>
              <w:t>,</w:t>
            </w:r>
            <w:r w:rsidR="001F7AE7">
              <w:t xml:space="preserve"> </w:t>
            </w:r>
            <w:hyperlink r:id="rId158" w:history="1">
              <w:r w:rsidR="001F7AE7" w:rsidRPr="001F7AE7">
                <w:rPr>
                  <w:rStyle w:val="Hyperlink"/>
                </w:rPr>
                <w:t>#274</w:t>
              </w:r>
            </w:hyperlink>
            <w:r w:rsidR="001F7AE7">
              <w:t>,</w:t>
            </w:r>
            <w:r w:rsidR="00851F64">
              <w:t xml:space="preserve"> </w:t>
            </w:r>
            <w:hyperlink r:id="rId159" w:history="1">
              <w:r w:rsidR="00851F64" w:rsidRPr="00851F64">
                <w:rPr>
                  <w:rStyle w:val="Hyperlink"/>
                </w:rPr>
                <w:t>#279</w:t>
              </w:r>
            </w:hyperlink>
            <w:r w:rsidR="00851F64">
              <w:t>,</w:t>
            </w:r>
            <w:r>
              <w:t xml:space="preserve"> </w:t>
            </w:r>
            <w:hyperlink r:id="rId160" w:history="1">
              <w:r w:rsidRPr="008E0D7D">
                <w:rPr>
                  <w:rStyle w:val="Hyperlink"/>
                </w:rPr>
                <w:t>#280</w:t>
              </w:r>
            </w:hyperlink>
            <w:r>
              <w:t>,</w:t>
            </w:r>
            <w:r w:rsidR="00A62E27">
              <w:t xml:space="preserve"> </w:t>
            </w:r>
            <w:hyperlink r:id="rId161" w:history="1">
              <w:r w:rsidR="00A62E27" w:rsidRPr="00A62E27">
                <w:rPr>
                  <w:rStyle w:val="Hyperlink"/>
                </w:rPr>
                <w:t>#284</w:t>
              </w:r>
            </w:hyperlink>
            <w:r w:rsidR="00A62E27">
              <w:t>,</w:t>
            </w:r>
            <w:r>
              <w:t xml:space="preserve"> </w:t>
            </w:r>
            <w:hyperlink r:id="rId162" w:history="1">
              <w:r w:rsidR="00CB061D" w:rsidRPr="00CB061D">
                <w:rPr>
                  <w:rStyle w:val="Hyperlink"/>
                </w:rPr>
                <w:t>#285</w:t>
              </w:r>
            </w:hyperlink>
            <w:r w:rsidR="00CB061D">
              <w:t xml:space="preserve">, </w:t>
            </w:r>
            <w:r>
              <w:t xml:space="preserve">and </w:t>
            </w:r>
            <w:hyperlink r:id="rId163" w:history="1">
              <w:r w:rsidRPr="008E0D7D">
                <w:rPr>
                  <w:rStyle w:val="Hyperlink"/>
                </w:rPr>
                <w:t>#288</w:t>
              </w:r>
            </w:hyperlink>
            <w:r>
              <w:t>.</w:t>
            </w:r>
          </w:p>
        </w:tc>
      </w:tr>
      <w:tr w:rsidR="002E3211" w14:paraId="55999601" w14:textId="77777777" w:rsidTr="00C7321D">
        <w:tc>
          <w:tcPr>
            <w:tcW w:w="1548" w:type="dxa"/>
          </w:tcPr>
          <w:p w14:paraId="3B8885FE" w14:textId="61F40D9C" w:rsidR="002E3211" w:rsidRDefault="002E3211" w:rsidP="00D75620">
            <w:r>
              <w:t>21</w:t>
            </w:r>
          </w:p>
        </w:tc>
        <w:tc>
          <w:tcPr>
            <w:tcW w:w="1440" w:type="dxa"/>
          </w:tcPr>
          <w:p w14:paraId="7F894513" w14:textId="5B1DFB72" w:rsidR="002E3211" w:rsidRDefault="002E3211" w:rsidP="00D75620">
            <w:r>
              <w:t>2018/12/13</w:t>
            </w:r>
          </w:p>
        </w:tc>
        <w:tc>
          <w:tcPr>
            <w:tcW w:w="2160" w:type="dxa"/>
          </w:tcPr>
          <w:p w14:paraId="502BE802" w14:textId="2FA7ED6B" w:rsidR="002E3211" w:rsidRDefault="002E3211" w:rsidP="00D75620">
            <w:r>
              <w:t>Laurence J. Golding</w:t>
            </w:r>
          </w:p>
        </w:tc>
        <w:tc>
          <w:tcPr>
            <w:tcW w:w="4428" w:type="dxa"/>
          </w:tcPr>
          <w:p w14:paraId="3F70632D" w14:textId="23D639EF" w:rsidR="002E3211" w:rsidRDefault="002E3211" w:rsidP="00D75620">
            <w:pPr>
              <w:jc w:val="both"/>
            </w:pPr>
            <w:r>
              <w:t xml:space="preserve">Incorporate changes for GitHub issues </w:t>
            </w:r>
            <w:hyperlink r:id="rId164" w:history="1">
              <w:r>
                <w:rPr>
                  <w:rStyle w:val="Hyperlink"/>
                </w:rPr>
                <w:t>#248</w:t>
              </w:r>
            </w:hyperlink>
            <w:r w:rsidR="008370E6">
              <w:t>,</w:t>
            </w:r>
            <w:r>
              <w:t xml:space="preserve"> </w:t>
            </w:r>
            <w:hyperlink r:id="rId165" w:history="1">
              <w:r>
                <w:rPr>
                  <w:rStyle w:val="Hyperlink"/>
                </w:rPr>
                <w:t>#270</w:t>
              </w:r>
            </w:hyperlink>
            <w:r w:rsidR="008370E6">
              <w:t xml:space="preserve">, </w:t>
            </w:r>
            <w:hyperlink r:id="rId166" w:history="1">
              <w:r w:rsidR="008370E6" w:rsidRPr="008370E6">
                <w:rPr>
                  <w:rStyle w:val="Hyperlink"/>
                </w:rPr>
                <w:t>#287</w:t>
              </w:r>
            </w:hyperlink>
            <w:r w:rsidR="00E27EDF">
              <w:t>,</w:t>
            </w:r>
            <w:r w:rsidR="00C84A6E">
              <w:t xml:space="preserve"> #</w:t>
            </w:r>
            <w:hyperlink r:id="rId167" w:history="1">
              <w:r w:rsidR="00C84A6E" w:rsidRPr="00C84A6E">
                <w:rPr>
                  <w:rStyle w:val="Hyperlink"/>
                </w:rPr>
                <w:t>292</w:t>
              </w:r>
            </w:hyperlink>
            <w:r w:rsidR="00C84A6E">
              <w:t>,</w:t>
            </w:r>
            <w:r w:rsidR="00E27EDF">
              <w:t xml:space="preserve"> #</w:t>
            </w:r>
            <w:hyperlink r:id="rId168" w:history="1">
              <w:r w:rsidR="00E27EDF" w:rsidRPr="00E27EDF">
                <w:rPr>
                  <w:rStyle w:val="Hyperlink"/>
                </w:rPr>
                <w:t>293</w:t>
              </w:r>
            </w:hyperlink>
            <w:r w:rsidR="006C118A">
              <w:t>, and #</w:t>
            </w:r>
            <w:hyperlink r:id="rId169" w:history="1">
              <w:r w:rsidR="006C118A" w:rsidRPr="006C118A">
                <w:rPr>
                  <w:rStyle w:val="Hyperlink"/>
                </w:rPr>
                <w:t>297</w:t>
              </w:r>
            </w:hyperlink>
            <w:r w:rsidR="008370E6">
              <w:t>.</w:t>
            </w:r>
          </w:p>
        </w:tc>
      </w:tr>
      <w:tr w:rsidR="0003707A" w14:paraId="0CF5E0D1" w14:textId="77777777" w:rsidTr="00C7321D">
        <w:tc>
          <w:tcPr>
            <w:tcW w:w="1548" w:type="dxa"/>
          </w:tcPr>
          <w:p w14:paraId="27458B18" w14:textId="55C0B80A" w:rsidR="0003707A" w:rsidRDefault="0003707A" w:rsidP="00D75620">
            <w:r>
              <w:t>22</w:t>
            </w:r>
          </w:p>
        </w:tc>
        <w:tc>
          <w:tcPr>
            <w:tcW w:w="1440" w:type="dxa"/>
          </w:tcPr>
          <w:p w14:paraId="31F5E1D3" w14:textId="4771DB37" w:rsidR="0003707A" w:rsidRDefault="0003707A" w:rsidP="00D75620">
            <w:r>
              <w:t>2019/01/10</w:t>
            </w:r>
          </w:p>
        </w:tc>
        <w:tc>
          <w:tcPr>
            <w:tcW w:w="2160" w:type="dxa"/>
          </w:tcPr>
          <w:p w14:paraId="40E527C8" w14:textId="787B327B" w:rsidR="0003707A" w:rsidRDefault="0003707A" w:rsidP="00D75620">
            <w:r>
              <w:t>Laurence J. Golding</w:t>
            </w:r>
          </w:p>
        </w:tc>
        <w:tc>
          <w:tcPr>
            <w:tcW w:w="4428" w:type="dxa"/>
          </w:tcPr>
          <w:p w14:paraId="3233EC1D" w14:textId="08E00225" w:rsidR="0003707A" w:rsidRDefault="0003707A" w:rsidP="00D75620">
            <w:pPr>
              <w:jc w:val="both"/>
            </w:pPr>
            <w:r>
              <w:t xml:space="preserve">Incorporate changes for GitHub issues </w:t>
            </w:r>
            <w:hyperlink r:id="rId170" w:history="1">
              <w:r w:rsidRPr="003819E5">
                <w:rPr>
                  <w:rStyle w:val="Hyperlink"/>
                </w:rPr>
                <w:t>#286</w:t>
              </w:r>
            </w:hyperlink>
            <w:r>
              <w:t xml:space="preserve">, </w:t>
            </w:r>
            <w:hyperlink r:id="rId171" w:history="1">
              <w:r w:rsidRPr="003819E5">
                <w:rPr>
                  <w:rStyle w:val="Hyperlink"/>
                </w:rPr>
                <w:t>#291</w:t>
              </w:r>
            </w:hyperlink>
            <w:r>
              <w:t xml:space="preserve">, </w:t>
            </w:r>
            <w:hyperlink r:id="rId172" w:history="1">
              <w:r w:rsidR="003819E5" w:rsidRPr="003819E5">
                <w:rPr>
                  <w:rStyle w:val="Hyperlink"/>
                </w:rPr>
                <w:t>#303</w:t>
              </w:r>
            </w:hyperlink>
            <w:r w:rsidR="003819E5">
              <w:t xml:space="preserve">, and </w:t>
            </w:r>
            <w:hyperlink r:id="rId173" w:history="1">
              <w:r w:rsidR="003819E5" w:rsidRPr="003819E5">
                <w:rPr>
                  <w:rStyle w:val="Hyperlink"/>
                </w:rPr>
                <w:t>#304</w:t>
              </w:r>
            </w:hyperlink>
            <w:r w:rsidR="003819E5">
              <w:t>.</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C0D66F" w14:textId="77777777" w:rsidR="00E732B3" w:rsidRDefault="00E732B3" w:rsidP="008C100C">
      <w:r>
        <w:separator/>
      </w:r>
    </w:p>
    <w:p w14:paraId="0BEF13F4" w14:textId="77777777" w:rsidR="00E732B3" w:rsidRDefault="00E732B3" w:rsidP="008C100C"/>
    <w:p w14:paraId="6DDD30E2" w14:textId="77777777" w:rsidR="00E732B3" w:rsidRDefault="00E732B3" w:rsidP="008C100C"/>
    <w:p w14:paraId="59A9459C" w14:textId="77777777" w:rsidR="00E732B3" w:rsidRDefault="00E732B3" w:rsidP="008C100C"/>
    <w:p w14:paraId="4DE06715" w14:textId="77777777" w:rsidR="00E732B3" w:rsidRDefault="00E732B3" w:rsidP="008C100C"/>
    <w:p w14:paraId="34DF82AC" w14:textId="77777777" w:rsidR="00E732B3" w:rsidRDefault="00E732B3" w:rsidP="008C100C"/>
    <w:p w14:paraId="7DA4C57D" w14:textId="77777777" w:rsidR="00E732B3" w:rsidRDefault="00E732B3" w:rsidP="008C100C"/>
  </w:endnote>
  <w:endnote w:type="continuationSeparator" w:id="0">
    <w:p w14:paraId="73E9416F" w14:textId="77777777" w:rsidR="00E732B3" w:rsidRDefault="00E732B3" w:rsidP="008C100C">
      <w:r>
        <w:continuationSeparator/>
      </w:r>
    </w:p>
    <w:p w14:paraId="56803EDA" w14:textId="77777777" w:rsidR="00E732B3" w:rsidRDefault="00E732B3" w:rsidP="008C100C"/>
    <w:p w14:paraId="10F81108" w14:textId="77777777" w:rsidR="00E732B3" w:rsidRDefault="00E732B3" w:rsidP="008C100C"/>
    <w:p w14:paraId="17B21F99" w14:textId="77777777" w:rsidR="00E732B3" w:rsidRDefault="00E732B3" w:rsidP="008C100C"/>
    <w:p w14:paraId="2772F332" w14:textId="77777777" w:rsidR="00E732B3" w:rsidRDefault="00E732B3" w:rsidP="008C100C"/>
    <w:p w14:paraId="7FE88AFE" w14:textId="77777777" w:rsidR="00E732B3" w:rsidRDefault="00E732B3" w:rsidP="008C100C"/>
    <w:p w14:paraId="17293D91" w14:textId="77777777" w:rsidR="00E732B3" w:rsidRDefault="00E732B3"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45ED82" w14:textId="77777777" w:rsidR="00B72299" w:rsidRDefault="00B7229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5FB84BBE" w:rsidR="00B72299" w:rsidRPr="00195F88" w:rsidRDefault="00B72299"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sarif-v2.0-csd01</w:t>
    </w:r>
    <w:r>
      <w:rPr>
        <w:sz w:val="16"/>
        <w:szCs w:val="16"/>
      </w:rPr>
      <w:tab/>
    </w:r>
    <w:r>
      <w:rPr>
        <w:sz w:val="16"/>
        <w:szCs w:val="16"/>
        <w:lang w:val="en-US"/>
      </w:rPr>
      <w:t>Committee Specification</w:t>
    </w:r>
    <w:r>
      <w:rPr>
        <w:sz w:val="16"/>
        <w:szCs w:val="16"/>
      </w:rPr>
      <w:t xml:space="preserve"> Draft 0</w:t>
    </w:r>
    <w:r>
      <w:rPr>
        <w:sz w:val="16"/>
        <w:szCs w:val="16"/>
        <w:lang w:val="en-US"/>
      </w:rPr>
      <w:t>1</w:t>
    </w:r>
    <w:r>
      <w:rPr>
        <w:sz w:val="16"/>
        <w:szCs w:val="16"/>
      </w:rPr>
      <w:tab/>
    </w:r>
    <w:r>
      <w:rPr>
        <w:sz w:val="16"/>
        <w:szCs w:val="16"/>
        <w:lang w:val="en-US"/>
      </w:rPr>
      <w:t>08 June 2018</w:t>
    </w:r>
  </w:p>
  <w:p w14:paraId="2081D924" w14:textId="754CBB7D" w:rsidR="00B72299" w:rsidRPr="00195F88" w:rsidRDefault="00B72299"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10DA85" w14:textId="77777777" w:rsidR="00B72299" w:rsidRDefault="00B722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9DDD3C" w14:textId="77777777" w:rsidR="00E732B3" w:rsidRDefault="00E732B3" w:rsidP="008C100C">
      <w:r>
        <w:separator/>
      </w:r>
    </w:p>
    <w:p w14:paraId="5F3D35D7" w14:textId="77777777" w:rsidR="00E732B3" w:rsidRDefault="00E732B3" w:rsidP="008C100C"/>
  </w:footnote>
  <w:footnote w:type="continuationSeparator" w:id="0">
    <w:p w14:paraId="2E5F92EA" w14:textId="77777777" w:rsidR="00E732B3" w:rsidRDefault="00E732B3" w:rsidP="008C100C">
      <w:r>
        <w:continuationSeparator/>
      </w:r>
    </w:p>
    <w:p w14:paraId="2393E02B" w14:textId="77777777" w:rsidR="00E732B3" w:rsidRDefault="00E732B3" w:rsidP="008C100C"/>
  </w:footnote>
  <w:footnote w:id="1">
    <w:p w14:paraId="097233B1" w14:textId="39BD8E76" w:rsidR="00B72299" w:rsidRDefault="00B72299">
      <w:pPr>
        <w:pStyle w:val="FootnoteText"/>
      </w:pPr>
      <w:r>
        <w:rPr>
          <w:rStyle w:val="FootnoteReference"/>
        </w:rPr>
        <w:footnoteRef/>
      </w:r>
      <w:r>
        <w:t xml:space="preserve"> Pronounced </w:t>
      </w:r>
      <w:r w:rsidRPr="00DA5AD3">
        <w:t>'sæ-rɪf</w:t>
      </w:r>
      <w:r>
        <w:t xml:space="preserve"> (“a” as in “cat”, “i” as in “if”, emphasis on the first syllable).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A31969" w14:textId="77777777" w:rsidR="00B72299" w:rsidRDefault="00B7229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D8AC0F" w14:textId="77777777" w:rsidR="00B72299" w:rsidRDefault="00B7229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71DDAD" w14:textId="77777777" w:rsidR="00B72299" w:rsidRDefault="00B7229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64B22EB"/>
    <w:multiLevelType w:val="multilevel"/>
    <w:tmpl w:val="A9C4679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4E30E68"/>
    <w:multiLevelType w:val="hybridMultilevel"/>
    <w:tmpl w:val="B66A8BB2"/>
    <w:lvl w:ilvl="0" w:tplc="F6165986">
      <w:start w:val="1"/>
      <w:numFmt w:val="decimal"/>
      <w:lvlText w:val="%1."/>
      <w:lvlJc w:val="left"/>
      <w:pPr>
        <w:ind w:left="1080" w:hanging="360"/>
      </w:pPr>
      <w:rPr>
        <w:rFonts w:hint="default"/>
      </w:rPr>
    </w:lvl>
    <w:lvl w:ilvl="1" w:tplc="0409000F">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7BE083C"/>
    <w:multiLevelType w:val="hybridMultilevel"/>
    <w:tmpl w:val="4A7A9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3FB0CBD"/>
    <w:multiLevelType w:val="hybridMultilevel"/>
    <w:tmpl w:val="27542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69273F4"/>
    <w:multiLevelType w:val="hybridMultilevel"/>
    <w:tmpl w:val="6AC450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295A190C"/>
    <w:multiLevelType w:val="hybridMultilevel"/>
    <w:tmpl w:val="31D071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FE53033"/>
    <w:multiLevelType w:val="hybridMultilevel"/>
    <w:tmpl w:val="EEEC7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2"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91641F9"/>
    <w:multiLevelType w:val="hybridMultilevel"/>
    <w:tmpl w:val="7B3C3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38"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B8E6FDC"/>
    <w:multiLevelType w:val="hybridMultilevel"/>
    <w:tmpl w:val="5706E868"/>
    <w:lvl w:ilvl="0" w:tplc="705AC378">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2BB31DE"/>
    <w:multiLevelType w:val="hybridMultilevel"/>
    <w:tmpl w:val="8698E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8355F6C"/>
    <w:multiLevelType w:val="hybridMultilevel"/>
    <w:tmpl w:val="14EAA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532D3748"/>
    <w:multiLevelType w:val="hybridMultilevel"/>
    <w:tmpl w:val="1D162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3593A93"/>
    <w:multiLevelType w:val="hybridMultilevel"/>
    <w:tmpl w:val="BCB4CF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5A687F9C"/>
    <w:multiLevelType w:val="hybridMultilevel"/>
    <w:tmpl w:val="C91E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6"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8" w15:restartNumberingAfterBreak="0">
    <w:nsid w:val="623E2756"/>
    <w:multiLevelType w:val="hybridMultilevel"/>
    <w:tmpl w:val="ECFAEF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9" w15:restartNumberingAfterBreak="0">
    <w:nsid w:val="629B29CE"/>
    <w:multiLevelType w:val="hybridMultilevel"/>
    <w:tmpl w:val="10C6F7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6692480A"/>
    <w:multiLevelType w:val="hybridMultilevel"/>
    <w:tmpl w:val="1B7E03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2"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6B5272D9"/>
    <w:multiLevelType w:val="hybridMultilevel"/>
    <w:tmpl w:val="7D103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6C193DD9"/>
    <w:multiLevelType w:val="hybridMultilevel"/>
    <w:tmpl w:val="06403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6E8833E0"/>
    <w:multiLevelType w:val="hybridMultilevel"/>
    <w:tmpl w:val="ACEC73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6" w15:restartNumberingAfterBreak="0">
    <w:nsid w:val="70096256"/>
    <w:multiLevelType w:val="hybridMultilevel"/>
    <w:tmpl w:val="AC549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734273B4"/>
    <w:multiLevelType w:val="hybridMultilevel"/>
    <w:tmpl w:val="8E885B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69"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0"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1" w15:restartNumberingAfterBreak="0">
    <w:nsid w:val="77054104"/>
    <w:multiLevelType w:val="hybridMultilevel"/>
    <w:tmpl w:val="8BEC6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782731E3"/>
    <w:multiLevelType w:val="hybridMultilevel"/>
    <w:tmpl w:val="1EA4C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5"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7C8A1C57"/>
    <w:multiLevelType w:val="hybridMultilevel"/>
    <w:tmpl w:val="F38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8" w15:restartNumberingAfterBreak="0">
    <w:nsid w:val="7E794259"/>
    <w:multiLevelType w:val="hybridMultilevel"/>
    <w:tmpl w:val="43B4D5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7EA25EF8"/>
    <w:multiLevelType w:val="hybridMultilevel"/>
    <w:tmpl w:val="61CEA10C"/>
    <w:lvl w:ilvl="0" w:tplc="1CD44A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7"/>
  </w:num>
  <w:num w:numId="3">
    <w:abstractNumId w:val="57"/>
  </w:num>
  <w:num w:numId="4">
    <w:abstractNumId w:val="0"/>
  </w:num>
  <w:num w:numId="5">
    <w:abstractNumId w:val="70"/>
  </w:num>
  <w:num w:numId="6">
    <w:abstractNumId w:val="31"/>
  </w:num>
  <w:num w:numId="7">
    <w:abstractNumId w:val="53"/>
  </w:num>
  <w:num w:numId="8">
    <w:abstractNumId w:val="4"/>
  </w:num>
  <w:num w:numId="9">
    <w:abstractNumId w:val="64"/>
  </w:num>
  <w:num w:numId="10">
    <w:abstractNumId w:val="50"/>
  </w:num>
  <w:num w:numId="11">
    <w:abstractNumId w:val="23"/>
  </w:num>
  <w:num w:numId="12">
    <w:abstractNumId w:val="18"/>
  </w:num>
  <w:num w:numId="13">
    <w:abstractNumId w:val="76"/>
  </w:num>
  <w:num w:numId="14">
    <w:abstractNumId w:val="55"/>
  </w:num>
  <w:num w:numId="15">
    <w:abstractNumId w:val="8"/>
  </w:num>
  <w:num w:numId="16">
    <w:abstractNumId w:val="41"/>
  </w:num>
  <w:num w:numId="17">
    <w:abstractNumId w:val="69"/>
  </w:num>
  <w:num w:numId="18">
    <w:abstractNumId w:val="33"/>
  </w:num>
  <w:num w:numId="19">
    <w:abstractNumId w:val="12"/>
  </w:num>
  <w:num w:numId="20">
    <w:abstractNumId w:val="45"/>
  </w:num>
  <w:num w:numId="21">
    <w:abstractNumId w:val="26"/>
  </w:num>
  <w:num w:numId="22">
    <w:abstractNumId w:val="17"/>
  </w:num>
  <w:num w:numId="23">
    <w:abstractNumId w:val="10"/>
  </w:num>
  <w:num w:numId="24">
    <w:abstractNumId w:val="34"/>
  </w:num>
  <w:num w:numId="25">
    <w:abstractNumId w:val="30"/>
  </w:num>
  <w:num w:numId="26">
    <w:abstractNumId w:val="75"/>
  </w:num>
  <w:num w:numId="27">
    <w:abstractNumId w:val="11"/>
  </w:num>
  <w:num w:numId="28">
    <w:abstractNumId w:val="60"/>
  </w:num>
  <w:num w:numId="29">
    <w:abstractNumId w:val="32"/>
  </w:num>
  <w:num w:numId="30">
    <w:abstractNumId w:val="28"/>
  </w:num>
  <w:num w:numId="31">
    <w:abstractNumId w:val="16"/>
  </w:num>
  <w:num w:numId="32">
    <w:abstractNumId w:val="80"/>
  </w:num>
  <w:num w:numId="33">
    <w:abstractNumId w:val="42"/>
  </w:num>
  <w:num w:numId="34">
    <w:abstractNumId w:val="9"/>
  </w:num>
  <w:num w:numId="35">
    <w:abstractNumId w:val="74"/>
  </w:num>
  <w:num w:numId="36">
    <w:abstractNumId w:val="37"/>
  </w:num>
  <w:num w:numId="37">
    <w:abstractNumId w:val="38"/>
  </w:num>
  <w:num w:numId="38">
    <w:abstractNumId w:val="56"/>
  </w:num>
  <w:num w:numId="39">
    <w:abstractNumId w:val="62"/>
  </w:num>
  <w:num w:numId="40">
    <w:abstractNumId w:val="39"/>
  </w:num>
  <w:num w:numId="41">
    <w:abstractNumId w:val="14"/>
  </w:num>
  <w:num w:numId="42">
    <w:abstractNumId w:val="2"/>
  </w:num>
  <w:num w:numId="43">
    <w:abstractNumId w:val="46"/>
  </w:num>
  <w:num w:numId="44">
    <w:abstractNumId w:val="43"/>
  </w:num>
  <w:num w:numId="45">
    <w:abstractNumId w:val="47"/>
  </w:num>
  <w:num w:numId="46">
    <w:abstractNumId w:val="19"/>
  </w:num>
  <w:num w:numId="47">
    <w:abstractNumId w:val="21"/>
  </w:num>
  <w:num w:numId="48">
    <w:abstractNumId w:val="5"/>
  </w:num>
  <w:num w:numId="49">
    <w:abstractNumId w:val="7"/>
  </w:num>
  <w:num w:numId="50">
    <w:abstractNumId w:val="79"/>
  </w:num>
  <w:num w:numId="51">
    <w:abstractNumId w:val="15"/>
  </w:num>
  <w:num w:numId="52">
    <w:abstractNumId w:val="25"/>
  </w:num>
  <w:num w:numId="53">
    <w:abstractNumId w:val="77"/>
  </w:num>
  <w:num w:numId="54">
    <w:abstractNumId w:val="36"/>
  </w:num>
  <w:num w:numId="55">
    <w:abstractNumId w:val="72"/>
  </w:num>
  <w:num w:numId="56">
    <w:abstractNumId w:val="67"/>
  </w:num>
  <w:num w:numId="57">
    <w:abstractNumId w:val="27"/>
  </w:num>
  <w:num w:numId="58">
    <w:abstractNumId w:val="35"/>
  </w:num>
  <w:num w:numId="59">
    <w:abstractNumId w:val="49"/>
  </w:num>
  <w:num w:numId="60">
    <w:abstractNumId w:val="3"/>
  </w:num>
  <w:num w:numId="61">
    <w:abstractNumId w:val="65"/>
  </w:num>
  <w:num w:numId="62">
    <w:abstractNumId w:val="48"/>
  </w:num>
  <w:num w:numId="63">
    <w:abstractNumId w:val="54"/>
  </w:num>
  <w:num w:numId="64">
    <w:abstractNumId w:val="68"/>
  </w:num>
  <w:num w:numId="65">
    <w:abstractNumId w:val="71"/>
  </w:num>
  <w:num w:numId="66">
    <w:abstractNumId w:val="51"/>
  </w:num>
  <w:num w:numId="67">
    <w:abstractNumId w:val="73"/>
  </w:num>
  <w:num w:numId="68">
    <w:abstractNumId w:val="44"/>
  </w:num>
  <w:num w:numId="69">
    <w:abstractNumId w:val="29"/>
  </w:num>
  <w:num w:numId="70">
    <w:abstractNumId w:val="20"/>
  </w:num>
  <w:num w:numId="71">
    <w:abstractNumId w:val="66"/>
  </w:num>
  <w:num w:numId="72">
    <w:abstractNumId w:val="61"/>
  </w:num>
  <w:num w:numId="73">
    <w:abstractNumId w:val="6"/>
  </w:num>
  <w:num w:numId="7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63"/>
  </w:num>
  <w:num w:numId="76">
    <w:abstractNumId w:val="22"/>
  </w:num>
  <w:num w:numId="77">
    <w:abstractNumId w:val="13"/>
  </w:num>
  <w:num w:numId="78">
    <w:abstractNumId w:val="40"/>
  </w:num>
  <w:num w:numId="79">
    <w:abstractNumId w:val="52"/>
  </w:num>
  <w:num w:numId="80">
    <w:abstractNumId w:val="24"/>
  </w:num>
  <w:num w:numId="81">
    <w:abstractNumId w:val="58"/>
  </w:num>
  <w:num w:numId="82">
    <w:abstractNumId w:val="78"/>
  </w:num>
  <w:num w:numId="83">
    <w:abstractNumId w:val="59"/>
  </w:num>
  <w:numIdMacAtCleanup w:val="8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 Golding">
    <w15:presenceInfo w15:providerId="Windows Live" w15:userId="b1e2254ce32aea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hideSpellingErrors/>
  <w:proofState w:spelling="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32B6"/>
    <w:rsid w:val="00004E2D"/>
    <w:rsid w:val="00005382"/>
    <w:rsid w:val="00005F1F"/>
    <w:rsid w:val="00006B3A"/>
    <w:rsid w:val="00013F83"/>
    <w:rsid w:val="000143FC"/>
    <w:rsid w:val="0001452F"/>
    <w:rsid w:val="0001490E"/>
    <w:rsid w:val="00015875"/>
    <w:rsid w:val="00015AD6"/>
    <w:rsid w:val="00022C2B"/>
    <w:rsid w:val="000237CE"/>
    <w:rsid w:val="000237EB"/>
    <w:rsid w:val="00024B60"/>
    <w:rsid w:val="00024C43"/>
    <w:rsid w:val="00025117"/>
    <w:rsid w:val="000308F0"/>
    <w:rsid w:val="0003129F"/>
    <w:rsid w:val="00032E78"/>
    <w:rsid w:val="0003320E"/>
    <w:rsid w:val="00034C6A"/>
    <w:rsid w:val="00035A29"/>
    <w:rsid w:val="00035E41"/>
    <w:rsid w:val="00036B5E"/>
    <w:rsid w:val="0003707A"/>
    <w:rsid w:val="00042973"/>
    <w:rsid w:val="0004318A"/>
    <w:rsid w:val="00043A7C"/>
    <w:rsid w:val="000455F5"/>
    <w:rsid w:val="00045705"/>
    <w:rsid w:val="00050DE8"/>
    <w:rsid w:val="000514EF"/>
    <w:rsid w:val="00052E32"/>
    <w:rsid w:val="00053543"/>
    <w:rsid w:val="00054447"/>
    <w:rsid w:val="00055BF9"/>
    <w:rsid w:val="000571EF"/>
    <w:rsid w:val="00057CAF"/>
    <w:rsid w:val="00061153"/>
    <w:rsid w:val="00062677"/>
    <w:rsid w:val="000633EE"/>
    <w:rsid w:val="000712FC"/>
    <w:rsid w:val="000720CA"/>
    <w:rsid w:val="0007310E"/>
    <w:rsid w:val="0007362C"/>
    <w:rsid w:val="00075245"/>
    <w:rsid w:val="00075DEE"/>
    <w:rsid w:val="00076CC7"/>
    <w:rsid w:val="00076EFC"/>
    <w:rsid w:val="000804E2"/>
    <w:rsid w:val="00082AAE"/>
    <w:rsid w:val="0008346E"/>
    <w:rsid w:val="000841B1"/>
    <w:rsid w:val="00084D2F"/>
    <w:rsid w:val="00087307"/>
    <w:rsid w:val="000904D6"/>
    <w:rsid w:val="000928F9"/>
    <w:rsid w:val="0009367B"/>
    <w:rsid w:val="00093AF3"/>
    <w:rsid w:val="00096E2D"/>
    <w:rsid w:val="000A15E8"/>
    <w:rsid w:val="000A451A"/>
    <w:rsid w:val="000A6828"/>
    <w:rsid w:val="000A7B80"/>
    <w:rsid w:val="000A7DA8"/>
    <w:rsid w:val="000B071A"/>
    <w:rsid w:val="000B1B0C"/>
    <w:rsid w:val="000B428A"/>
    <w:rsid w:val="000B5EC2"/>
    <w:rsid w:val="000B6674"/>
    <w:rsid w:val="000B706D"/>
    <w:rsid w:val="000B7C8B"/>
    <w:rsid w:val="000C020D"/>
    <w:rsid w:val="000C2ED5"/>
    <w:rsid w:val="000C304C"/>
    <w:rsid w:val="000C304E"/>
    <w:rsid w:val="000C35EF"/>
    <w:rsid w:val="000C38FB"/>
    <w:rsid w:val="000C471B"/>
    <w:rsid w:val="000C5446"/>
    <w:rsid w:val="000C5906"/>
    <w:rsid w:val="000C5A2B"/>
    <w:rsid w:val="000C66BB"/>
    <w:rsid w:val="000C756E"/>
    <w:rsid w:val="000D0189"/>
    <w:rsid w:val="000D32C1"/>
    <w:rsid w:val="000D3BCC"/>
    <w:rsid w:val="000D4DB2"/>
    <w:rsid w:val="000D4E41"/>
    <w:rsid w:val="000D5EA6"/>
    <w:rsid w:val="000E0B43"/>
    <w:rsid w:val="000E2153"/>
    <w:rsid w:val="000E28CA"/>
    <w:rsid w:val="000E2C04"/>
    <w:rsid w:val="000E39D9"/>
    <w:rsid w:val="000E5572"/>
    <w:rsid w:val="000E714F"/>
    <w:rsid w:val="000E7D29"/>
    <w:rsid w:val="000E7FBD"/>
    <w:rsid w:val="000F0B58"/>
    <w:rsid w:val="000F1F84"/>
    <w:rsid w:val="000F36D1"/>
    <w:rsid w:val="000F3A82"/>
    <w:rsid w:val="000F439E"/>
    <w:rsid w:val="000F44B4"/>
    <w:rsid w:val="000F505D"/>
    <w:rsid w:val="000F5B03"/>
    <w:rsid w:val="000F7985"/>
    <w:rsid w:val="001012B0"/>
    <w:rsid w:val="00101FF7"/>
    <w:rsid w:val="00103406"/>
    <w:rsid w:val="0010345D"/>
    <w:rsid w:val="001037D4"/>
    <w:rsid w:val="001057D2"/>
    <w:rsid w:val="00105CCB"/>
    <w:rsid w:val="00107336"/>
    <w:rsid w:val="00110540"/>
    <w:rsid w:val="00110FC3"/>
    <w:rsid w:val="00111039"/>
    <w:rsid w:val="00111248"/>
    <w:rsid w:val="00111DDA"/>
    <w:rsid w:val="0011364B"/>
    <w:rsid w:val="00114326"/>
    <w:rsid w:val="00115843"/>
    <w:rsid w:val="0011740D"/>
    <w:rsid w:val="001201D3"/>
    <w:rsid w:val="0012062C"/>
    <w:rsid w:val="001213A7"/>
    <w:rsid w:val="00121921"/>
    <w:rsid w:val="00121DC0"/>
    <w:rsid w:val="00121E62"/>
    <w:rsid w:val="0012319B"/>
    <w:rsid w:val="00123427"/>
    <w:rsid w:val="0012387E"/>
    <w:rsid w:val="00123F2F"/>
    <w:rsid w:val="00124F1F"/>
    <w:rsid w:val="00125EA7"/>
    <w:rsid w:val="00126D77"/>
    <w:rsid w:val="00126FE3"/>
    <w:rsid w:val="00130B0A"/>
    <w:rsid w:val="001324BF"/>
    <w:rsid w:val="00132810"/>
    <w:rsid w:val="001335C7"/>
    <w:rsid w:val="00135BCE"/>
    <w:rsid w:val="0013636C"/>
    <w:rsid w:val="00136F19"/>
    <w:rsid w:val="001417F8"/>
    <w:rsid w:val="001420FF"/>
    <w:rsid w:val="0014301D"/>
    <w:rsid w:val="001466B1"/>
    <w:rsid w:val="00147F63"/>
    <w:rsid w:val="00151761"/>
    <w:rsid w:val="00153C25"/>
    <w:rsid w:val="00154655"/>
    <w:rsid w:val="00154B84"/>
    <w:rsid w:val="00155251"/>
    <w:rsid w:val="001616AF"/>
    <w:rsid w:val="00161D0D"/>
    <w:rsid w:val="00162677"/>
    <w:rsid w:val="00162A07"/>
    <w:rsid w:val="00162F8D"/>
    <w:rsid w:val="00164CCB"/>
    <w:rsid w:val="00165F54"/>
    <w:rsid w:val="00166CA8"/>
    <w:rsid w:val="0017068A"/>
    <w:rsid w:val="00171199"/>
    <w:rsid w:val="00171D58"/>
    <w:rsid w:val="00173B9F"/>
    <w:rsid w:val="00174363"/>
    <w:rsid w:val="00176668"/>
    <w:rsid w:val="00176902"/>
    <w:rsid w:val="00176B0C"/>
    <w:rsid w:val="00177853"/>
    <w:rsid w:val="00177DED"/>
    <w:rsid w:val="00180B28"/>
    <w:rsid w:val="00183DEE"/>
    <w:rsid w:val="001842EF"/>
    <w:rsid w:val="001847BD"/>
    <w:rsid w:val="0018481C"/>
    <w:rsid w:val="00185B10"/>
    <w:rsid w:val="00186E28"/>
    <w:rsid w:val="00190651"/>
    <w:rsid w:val="00190C25"/>
    <w:rsid w:val="001945A5"/>
    <w:rsid w:val="00194A04"/>
    <w:rsid w:val="00195F88"/>
    <w:rsid w:val="00197743"/>
    <w:rsid w:val="001A344F"/>
    <w:rsid w:val="001A52C9"/>
    <w:rsid w:val="001A6124"/>
    <w:rsid w:val="001A7143"/>
    <w:rsid w:val="001A79B6"/>
    <w:rsid w:val="001B061B"/>
    <w:rsid w:val="001B06D8"/>
    <w:rsid w:val="001B103C"/>
    <w:rsid w:val="001B13C8"/>
    <w:rsid w:val="001B2007"/>
    <w:rsid w:val="001B4C41"/>
    <w:rsid w:val="001B6058"/>
    <w:rsid w:val="001B7ED2"/>
    <w:rsid w:val="001C0F56"/>
    <w:rsid w:val="001C1CBF"/>
    <w:rsid w:val="001C1CF4"/>
    <w:rsid w:val="001C29FD"/>
    <w:rsid w:val="001C2E2F"/>
    <w:rsid w:val="001C3E3E"/>
    <w:rsid w:val="001C6328"/>
    <w:rsid w:val="001C6A7F"/>
    <w:rsid w:val="001D1AD0"/>
    <w:rsid w:val="001D1D6C"/>
    <w:rsid w:val="001D2A5F"/>
    <w:rsid w:val="001D4826"/>
    <w:rsid w:val="001D5109"/>
    <w:rsid w:val="001D5541"/>
    <w:rsid w:val="001D7651"/>
    <w:rsid w:val="001E098C"/>
    <w:rsid w:val="001E29B2"/>
    <w:rsid w:val="001E392A"/>
    <w:rsid w:val="001E43DC"/>
    <w:rsid w:val="001E46CF"/>
    <w:rsid w:val="001E6121"/>
    <w:rsid w:val="001E614C"/>
    <w:rsid w:val="001E707F"/>
    <w:rsid w:val="001F03CC"/>
    <w:rsid w:val="001F052C"/>
    <w:rsid w:val="001F05E0"/>
    <w:rsid w:val="001F0920"/>
    <w:rsid w:val="001F2095"/>
    <w:rsid w:val="001F376D"/>
    <w:rsid w:val="001F49AE"/>
    <w:rsid w:val="001F52B5"/>
    <w:rsid w:val="001F591E"/>
    <w:rsid w:val="001F633D"/>
    <w:rsid w:val="001F66A6"/>
    <w:rsid w:val="001F7317"/>
    <w:rsid w:val="001F7AE7"/>
    <w:rsid w:val="001F7D93"/>
    <w:rsid w:val="002017D5"/>
    <w:rsid w:val="00201FA6"/>
    <w:rsid w:val="0020224F"/>
    <w:rsid w:val="00203622"/>
    <w:rsid w:val="0020434D"/>
    <w:rsid w:val="00205844"/>
    <w:rsid w:val="00205FE1"/>
    <w:rsid w:val="0020630E"/>
    <w:rsid w:val="002063E4"/>
    <w:rsid w:val="00206BD0"/>
    <w:rsid w:val="00213A75"/>
    <w:rsid w:val="00214CCB"/>
    <w:rsid w:val="00220347"/>
    <w:rsid w:val="0022141B"/>
    <w:rsid w:val="0022377C"/>
    <w:rsid w:val="0022400E"/>
    <w:rsid w:val="002244CB"/>
    <w:rsid w:val="00224CB6"/>
    <w:rsid w:val="00225C3B"/>
    <w:rsid w:val="002315DB"/>
    <w:rsid w:val="00231B1C"/>
    <w:rsid w:val="00233FDD"/>
    <w:rsid w:val="0023482D"/>
    <w:rsid w:val="0024214F"/>
    <w:rsid w:val="002421D5"/>
    <w:rsid w:val="00242824"/>
    <w:rsid w:val="002441FA"/>
    <w:rsid w:val="00244809"/>
    <w:rsid w:val="0024522A"/>
    <w:rsid w:val="00246747"/>
    <w:rsid w:val="00250D72"/>
    <w:rsid w:val="0025208C"/>
    <w:rsid w:val="00253A81"/>
    <w:rsid w:val="0025687E"/>
    <w:rsid w:val="00257E64"/>
    <w:rsid w:val="00261AA9"/>
    <w:rsid w:val="00262770"/>
    <w:rsid w:val="00262B6F"/>
    <w:rsid w:val="00262CD2"/>
    <w:rsid w:val="002644D0"/>
    <w:rsid w:val="00264941"/>
    <w:rsid w:val="002649ED"/>
    <w:rsid w:val="00265702"/>
    <w:rsid w:val="00266EB0"/>
    <w:rsid w:val="00270BE7"/>
    <w:rsid w:val="0027182E"/>
    <w:rsid w:val="00272DB3"/>
    <w:rsid w:val="00273E05"/>
    <w:rsid w:val="00275FD8"/>
    <w:rsid w:val="00282714"/>
    <w:rsid w:val="002838BF"/>
    <w:rsid w:val="00285F85"/>
    <w:rsid w:val="002869F3"/>
    <w:rsid w:val="00286B5F"/>
    <w:rsid w:val="00286BC1"/>
    <w:rsid w:val="00286EC7"/>
    <w:rsid w:val="0029073A"/>
    <w:rsid w:val="0029266C"/>
    <w:rsid w:val="00294FB3"/>
    <w:rsid w:val="00294FED"/>
    <w:rsid w:val="002957C4"/>
    <w:rsid w:val="00295C45"/>
    <w:rsid w:val="0029702B"/>
    <w:rsid w:val="002973F0"/>
    <w:rsid w:val="002A0325"/>
    <w:rsid w:val="002A159E"/>
    <w:rsid w:val="002A216C"/>
    <w:rsid w:val="002A24FE"/>
    <w:rsid w:val="002A334F"/>
    <w:rsid w:val="002A48C0"/>
    <w:rsid w:val="002A496A"/>
    <w:rsid w:val="002A5CA9"/>
    <w:rsid w:val="002B050D"/>
    <w:rsid w:val="002B13A7"/>
    <w:rsid w:val="002B188B"/>
    <w:rsid w:val="002B197B"/>
    <w:rsid w:val="002B41B0"/>
    <w:rsid w:val="002B48E2"/>
    <w:rsid w:val="002B4D7E"/>
    <w:rsid w:val="002B57DD"/>
    <w:rsid w:val="002B7E99"/>
    <w:rsid w:val="002C0868"/>
    <w:rsid w:val="002C0A3B"/>
    <w:rsid w:val="002C0EB1"/>
    <w:rsid w:val="002C1306"/>
    <w:rsid w:val="002C4966"/>
    <w:rsid w:val="002C5B97"/>
    <w:rsid w:val="002C68D3"/>
    <w:rsid w:val="002D0FAE"/>
    <w:rsid w:val="002D1B72"/>
    <w:rsid w:val="002D65F3"/>
    <w:rsid w:val="002E1A65"/>
    <w:rsid w:val="002E25E7"/>
    <w:rsid w:val="002E3211"/>
    <w:rsid w:val="002E52B0"/>
    <w:rsid w:val="002E614C"/>
    <w:rsid w:val="002F1358"/>
    <w:rsid w:val="002F18F3"/>
    <w:rsid w:val="002F3E79"/>
    <w:rsid w:val="002F5212"/>
    <w:rsid w:val="002F59E7"/>
    <w:rsid w:val="002F5B9C"/>
    <w:rsid w:val="002F793A"/>
    <w:rsid w:val="00301208"/>
    <w:rsid w:val="0030261A"/>
    <w:rsid w:val="00302E07"/>
    <w:rsid w:val="00304A75"/>
    <w:rsid w:val="00304B70"/>
    <w:rsid w:val="00310D73"/>
    <w:rsid w:val="00310E8A"/>
    <w:rsid w:val="003129C6"/>
    <w:rsid w:val="003141F8"/>
    <w:rsid w:val="00314688"/>
    <w:rsid w:val="0031494F"/>
    <w:rsid w:val="00316A25"/>
    <w:rsid w:val="00317F25"/>
    <w:rsid w:val="00321264"/>
    <w:rsid w:val="00322F51"/>
    <w:rsid w:val="00324D23"/>
    <w:rsid w:val="00325B40"/>
    <w:rsid w:val="00325D58"/>
    <w:rsid w:val="00326931"/>
    <w:rsid w:val="00326BD5"/>
    <w:rsid w:val="00327C22"/>
    <w:rsid w:val="00327EBE"/>
    <w:rsid w:val="00331070"/>
    <w:rsid w:val="003326BF"/>
    <w:rsid w:val="00332984"/>
    <w:rsid w:val="00334A3F"/>
    <w:rsid w:val="00336D98"/>
    <w:rsid w:val="003371CD"/>
    <w:rsid w:val="003374BB"/>
    <w:rsid w:val="003409C5"/>
    <w:rsid w:val="003410D7"/>
    <w:rsid w:val="003423A1"/>
    <w:rsid w:val="003426DD"/>
    <w:rsid w:val="00344C9E"/>
    <w:rsid w:val="00345169"/>
    <w:rsid w:val="00345B29"/>
    <w:rsid w:val="00347502"/>
    <w:rsid w:val="003476C1"/>
    <w:rsid w:val="00347FBF"/>
    <w:rsid w:val="00350FDA"/>
    <w:rsid w:val="00351779"/>
    <w:rsid w:val="003522DB"/>
    <w:rsid w:val="00353739"/>
    <w:rsid w:val="00353EC5"/>
    <w:rsid w:val="003542DA"/>
    <w:rsid w:val="00354823"/>
    <w:rsid w:val="0035493A"/>
    <w:rsid w:val="00355B20"/>
    <w:rsid w:val="003576BB"/>
    <w:rsid w:val="00360983"/>
    <w:rsid w:val="00361885"/>
    <w:rsid w:val="00363B66"/>
    <w:rsid w:val="0036486E"/>
    <w:rsid w:val="00364955"/>
    <w:rsid w:val="00365886"/>
    <w:rsid w:val="003665AD"/>
    <w:rsid w:val="003666DF"/>
    <w:rsid w:val="00366BA7"/>
    <w:rsid w:val="003672C8"/>
    <w:rsid w:val="00367564"/>
    <w:rsid w:val="00367B83"/>
    <w:rsid w:val="0037269A"/>
    <w:rsid w:val="0037313D"/>
    <w:rsid w:val="003732F9"/>
    <w:rsid w:val="00373F05"/>
    <w:rsid w:val="00375394"/>
    <w:rsid w:val="00376AE7"/>
    <w:rsid w:val="00376B6D"/>
    <w:rsid w:val="00380A89"/>
    <w:rsid w:val="003810C0"/>
    <w:rsid w:val="003817AC"/>
    <w:rsid w:val="003819E5"/>
    <w:rsid w:val="0038356E"/>
    <w:rsid w:val="00383FA3"/>
    <w:rsid w:val="00384B6C"/>
    <w:rsid w:val="00387481"/>
    <w:rsid w:val="00392DB1"/>
    <w:rsid w:val="0039694A"/>
    <w:rsid w:val="003976E0"/>
    <w:rsid w:val="003A01EA"/>
    <w:rsid w:val="003A1ED6"/>
    <w:rsid w:val="003A2BC1"/>
    <w:rsid w:val="003A3A1E"/>
    <w:rsid w:val="003A433A"/>
    <w:rsid w:val="003A474E"/>
    <w:rsid w:val="003A4933"/>
    <w:rsid w:val="003A630D"/>
    <w:rsid w:val="003A7A11"/>
    <w:rsid w:val="003B0544"/>
    <w:rsid w:val="003B0E37"/>
    <w:rsid w:val="003B1F95"/>
    <w:rsid w:val="003B37EF"/>
    <w:rsid w:val="003B3A06"/>
    <w:rsid w:val="003B44A2"/>
    <w:rsid w:val="003B57E0"/>
    <w:rsid w:val="003B5868"/>
    <w:rsid w:val="003B60FC"/>
    <w:rsid w:val="003B613B"/>
    <w:rsid w:val="003B6448"/>
    <w:rsid w:val="003B7ADF"/>
    <w:rsid w:val="003B7C52"/>
    <w:rsid w:val="003C18EF"/>
    <w:rsid w:val="003C50C5"/>
    <w:rsid w:val="003C61EA"/>
    <w:rsid w:val="003C6BD3"/>
    <w:rsid w:val="003C6CE7"/>
    <w:rsid w:val="003C71EC"/>
    <w:rsid w:val="003C7D94"/>
    <w:rsid w:val="003D1181"/>
    <w:rsid w:val="003D1945"/>
    <w:rsid w:val="003D3627"/>
    <w:rsid w:val="003D3AD3"/>
    <w:rsid w:val="003D585B"/>
    <w:rsid w:val="003D5A5A"/>
    <w:rsid w:val="003D6897"/>
    <w:rsid w:val="003D6D42"/>
    <w:rsid w:val="003D76CB"/>
    <w:rsid w:val="003E1E75"/>
    <w:rsid w:val="003E2AA5"/>
    <w:rsid w:val="003E4A16"/>
    <w:rsid w:val="003E541E"/>
    <w:rsid w:val="003E62A7"/>
    <w:rsid w:val="003E72A2"/>
    <w:rsid w:val="003F0742"/>
    <w:rsid w:val="003F10DA"/>
    <w:rsid w:val="003F18A9"/>
    <w:rsid w:val="003F23F9"/>
    <w:rsid w:val="003F242A"/>
    <w:rsid w:val="003F487C"/>
    <w:rsid w:val="003F533C"/>
    <w:rsid w:val="003F6387"/>
    <w:rsid w:val="003F7C81"/>
    <w:rsid w:val="004002D1"/>
    <w:rsid w:val="004008DF"/>
    <w:rsid w:val="00401B55"/>
    <w:rsid w:val="00401BB5"/>
    <w:rsid w:val="0040239D"/>
    <w:rsid w:val="00402451"/>
    <w:rsid w:val="00402C08"/>
    <w:rsid w:val="004036DC"/>
    <w:rsid w:val="004042BC"/>
    <w:rsid w:val="00405CB6"/>
    <w:rsid w:val="0040694F"/>
    <w:rsid w:val="004108B9"/>
    <w:rsid w:val="00410E56"/>
    <w:rsid w:val="004122F1"/>
    <w:rsid w:val="004123C8"/>
    <w:rsid w:val="00412A4B"/>
    <w:rsid w:val="00413044"/>
    <w:rsid w:val="00413D45"/>
    <w:rsid w:val="00413EB8"/>
    <w:rsid w:val="004165E2"/>
    <w:rsid w:val="004173B5"/>
    <w:rsid w:val="00417AFA"/>
    <w:rsid w:val="004226B7"/>
    <w:rsid w:val="004229B4"/>
    <w:rsid w:val="00424AAB"/>
    <w:rsid w:val="004258D4"/>
    <w:rsid w:val="00430EB9"/>
    <w:rsid w:val="00431CDA"/>
    <w:rsid w:val="00435405"/>
    <w:rsid w:val="00435972"/>
    <w:rsid w:val="00436274"/>
    <w:rsid w:val="0043737C"/>
    <w:rsid w:val="00440659"/>
    <w:rsid w:val="00442491"/>
    <w:rsid w:val="004424A2"/>
    <w:rsid w:val="00443EDA"/>
    <w:rsid w:val="0044419A"/>
    <w:rsid w:val="00446889"/>
    <w:rsid w:val="004510AF"/>
    <w:rsid w:val="00451D9F"/>
    <w:rsid w:val="00452839"/>
    <w:rsid w:val="00452874"/>
    <w:rsid w:val="00452F2D"/>
    <w:rsid w:val="00453771"/>
    <w:rsid w:val="0045467A"/>
    <w:rsid w:val="00454769"/>
    <w:rsid w:val="0045634D"/>
    <w:rsid w:val="004564FB"/>
    <w:rsid w:val="0045775F"/>
    <w:rsid w:val="00460340"/>
    <w:rsid w:val="00460744"/>
    <w:rsid w:val="00460F59"/>
    <w:rsid w:val="00461451"/>
    <w:rsid w:val="0046367E"/>
    <w:rsid w:val="00463B76"/>
    <w:rsid w:val="00463E5C"/>
    <w:rsid w:val="0046513A"/>
    <w:rsid w:val="00465D52"/>
    <w:rsid w:val="00471FEC"/>
    <w:rsid w:val="00475F6F"/>
    <w:rsid w:val="00476521"/>
    <w:rsid w:val="00476B07"/>
    <w:rsid w:val="004776DE"/>
    <w:rsid w:val="00477F12"/>
    <w:rsid w:val="004816E2"/>
    <w:rsid w:val="00481B7B"/>
    <w:rsid w:val="00481D15"/>
    <w:rsid w:val="0048391E"/>
    <w:rsid w:val="00483A84"/>
    <w:rsid w:val="00483FD7"/>
    <w:rsid w:val="00485F6A"/>
    <w:rsid w:val="0048683B"/>
    <w:rsid w:val="00490AEA"/>
    <w:rsid w:val="00490E47"/>
    <w:rsid w:val="00491424"/>
    <w:rsid w:val="00491E30"/>
    <w:rsid w:val="004925B5"/>
    <w:rsid w:val="00492D47"/>
    <w:rsid w:val="004978DF"/>
    <w:rsid w:val="00497976"/>
    <w:rsid w:val="004A0B66"/>
    <w:rsid w:val="004A12C7"/>
    <w:rsid w:val="004A2C9B"/>
    <w:rsid w:val="004A35E6"/>
    <w:rsid w:val="004A77ED"/>
    <w:rsid w:val="004B055F"/>
    <w:rsid w:val="004B0764"/>
    <w:rsid w:val="004B203E"/>
    <w:rsid w:val="004B2D92"/>
    <w:rsid w:val="004B30F9"/>
    <w:rsid w:val="004C00FA"/>
    <w:rsid w:val="004C1F0A"/>
    <w:rsid w:val="004C42AD"/>
    <w:rsid w:val="004C4D7C"/>
    <w:rsid w:val="004C53FE"/>
    <w:rsid w:val="004D0E5E"/>
    <w:rsid w:val="004D196B"/>
    <w:rsid w:val="004D265A"/>
    <w:rsid w:val="004D2E37"/>
    <w:rsid w:val="004D38AB"/>
    <w:rsid w:val="004D4245"/>
    <w:rsid w:val="004D43FC"/>
    <w:rsid w:val="004D50E3"/>
    <w:rsid w:val="004D6D02"/>
    <w:rsid w:val="004D77B7"/>
    <w:rsid w:val="004E2939"/>
    <w:rsid w:val="004E2E96"/>
    <w:rsid w:val="004E665A"/>
    <w:rsid w:val="004F0AE4"/>
    <w:rsid w:val="004F272B"/>
    <w:rsid w:val="004F368C"/>
    <w:rsid w:val="004F385B"/>
    <w:rsid w:val="004F390D"/>
    <w:rsid w:val="004F4FCB"/>
    <w:rsid w:val="004F51DA"/>
    <w:rsid w:val="005014A0"/>
    <w:rsid w:val="00502726"/>
    <w:rsid w:val="005032A1"/>
    <w:rsid w:val="005126F2"/>
    <w:rsid w:val="005129F3"/>
    <w:rsid w:val="0051344F"/>
    <w:rsid w:val="00513AC5"/>
    <w:rsid w:val="00514296"/>
    <w:rsid w:val="0051443F"/>
    <w:rsid w:val="00514964"/>
    <w:rsid w:val="00514F09"/>
    <w:rsid w:val="0051590E"/>
    <w:rsid w:val="0051640A"/>
    <w:rsid w:val="00516518"/>
    <w:rsid w:val="0051705F"/>
    <w:rsid w:val="005174D1"/>
    <w:rsid w:val="00517BAE"/>
    <w:rsid w:val="0052099F"/>
    <w:rsid w:val="00520DA7"/>
    <w:rsid w:val="00522420"/>
    <w:rsid w:val="005228B1"/>
    <w:rsid w:val="00522977"/>
    <w:rsid w:val="00522E14"/>
    <w:rsid w:val="0052312C"/>
    <w:rsid w:val="00524CAF"/>
    <w:rsid w:val="00527ADE"/>
    <w:rsid w:val="005333CD"/>
    <w:rsid w:val="005345F2"/>
    <w:rsid w:val="005349B1"/>
    <w:rsid w:val="00534AEC"/>
    <w:rsid w:val="00536D8E"/>
    <w:rsid w:val="00536F45"/>
    <w:rsid w:val="00540CA6"/>
    <w:rsid w:val="00541183"/>
    <w:rsid w:val="005416D4"/>
    <w:rsid w:val="00541B10"/>
    <w:rsid w:val="00542191"/>
    <w:rsid w:val="00543C02"/>
    <w:rsid w:val="0054415E"/>
    <w:rsid w:val="00544386"/>
    <w:rsid w:val="0054489F"/>
    <w:rsid w:val="00544C3A"/>
    <w:rsid w:val="00546696"/>
    <w:rsid w:val="00547576"/>
    <w:rsid w:val="00547C96"/>
    <w:rsid w:val="00547D8B"/>
    <w:rsid w:val="00552A4F"/>
    <w:rsid w:val="005531A5"/>
    <w:rsid w:val="005534B4"/>
    <w:rsid w:val="005538BC"/>
    <w:rsid w:val="005543B3"/>
    <w:rsid w:val="00555A4C"/>
    <w:rsid w:val="00555F45"/>
    <w:rsid w:val="00557F5C"/>
    <w:rsid w:val="005608C4"/>
    <w:rsid w:val="00563BBB"/>
    <w:rsid w:val="005652D9"/>
    <w:rsid w:val="00565A0A"/>
    <w:rsid w:val="0056708D"/>
    <w:rsid w:val="005672EA"/>
    <w:rsid w:val="00567DE6"/>
    <w:rsid w:val="00571430"/>
    <w:rsid w:val="005728A1"/>
    <w:rsid w:val="00572E88"/>
    <w:rsid w:val="0057450C"/>
    <w:rsid w:val="00576770"/>
    <w:rsid w:val="00576C4A"/>
    <w:rsid w:val="0058061C"/>
    <w:rsid w:val="00581205"/>
    <w:rsid w:val="00581577"/>
    <w:rsid w:val="0058168B"/>
    <w:rsid w:val="00582AEF"/>
    <w:rsid w:val="005848E5"/>
    <w:rsid w:val="00584D35"/>
    <w:rsid w:val="00584F98"/>
    <w:rsid w:val="00590B1D"/>
    <w:rsid w:val="00590FE3"/>
    <w:rsid w:val="00591E00"/>
    <w:rsid w:val="00592BE0"/>
    <w:rsid w:val="00593B11"/>
    <w:rsid w:val="0059492F"/>
    <w:rsid w:val="005950DA"/>
    <w:rsid w:val="00596FF6"/>
    <w:rsid w:val="005A0BB6"/>
    <w:rsid w:val="005A293B"/>
    <w:rsid w:val="005A3711"/>
    <w:rsid w:val="005A4E79"/>
    <w:rsid w:val="005A5D2C"/>
    <w:rsid w:val="005A5E41"/>
    <w:rsid w:val="005A6322"/>
    <w:rsid w:val="005A78B4"/>
    <w:rsid w:val="005B0308"/>
    <w:rsid w:val="005B4B2F"/>
    <w:rsid w:val="005B76B8"/>
    <w:rsid w:val="005C4A76"/>
    <w:rsid w:val="005C74C1"/>
    <w:rsid w:val="005D07BB"/>
    <w:rsid w:val="005D1F70"/>
    <w:rsid w:val="005D2999"/>
    <w:rsid w:val="005D2EE1"/>
    <w:rsid w:val="005D4871"/>
    <w:rsid w:val="005D48D6"/>
    <w:rsid w:val="005D4D17"/>
    <w:rsid w:val="005D50A2"/>
    <w:rsid w:val="005D6D00"/>
    <w:rsid w:val="005E23FD"/>
    <w:rsid w:val="005E34ED"/>
    <w:rsid w:val="005E587C"/>
    <w:rsid w:val="005E5D3B"/>
    <w:rsid w:val="005E5FAD"/>
    <w:rsid w:val="005F067F"/>
    <w:rsid w:val="005F13A2"/>
    <w:rsid w:val="005F1C0D"/>
    <w:rsid w:val="005F350D"/>
    <w:rsid w:val="005F48D5"/>
    <w:rsid w:val="00601553"/>
    <w:rsid w:val="00601889"/>
    <w:rsid w:val="00603610"/>
    <w:rsid w:val="00603AFB"/>
    <w:rsid w:val="006041EE"/>
    <w:rsid w:val="006043FF"/>
    <w:rsid w:val="006047D8"/>
    <w:rsid w:val="00604BE7"/>
    <w:rsid w:val="00604E7A"/>
    <w:rsid w:val="00604E9A"/>
    <w:rsid w:val="0060660E"/>
    <w:rsid w:val="006066AC"/>
    <w:rsid w:val="006107FC"/>
    <w:rsid w:val="006157D8"/>
    <w:rsid w:val="00616C1A"/>
    <w:rsid w:val="00617580"/>
    <w:rsid w:val="006209E3"/>
    <w:rsid w:val="00621490"/>
    <w:rsid w:val="006227BD"/>
    <w:rsid w:val="00624231"/>
    <w:rsid w:val="0063202C"/>
    <w:rsid w:val="00632957"/>
    <w:rsid w:val="0063361A"/>
    <w:rsid w:val="00633D82"/>
    <w:rsid w:val="00635CB7"/>
    <w:rsid w:val="00636635"/>
    <w:rsid w:val="006376DA"/>
    <w:rsid w:val="0064262F"/>
    <w:rsid w:val="00642FA1"/>
    <w:rsid w:val="00643079"/>
    <w:rsid w:val="00643397"/>
    <w:rsid w:val="0064455F"/>
    <w:rsid w:val="00646038"/>
    <w:rsid w:val="0064674B"/>
    <w:rsid w:val="00647E64"/>
    <w:rsid w:val="00650DE4"/>
    <w:rsid w:val="00652AA9"/>
    <w:rsid w:val="00652B5C"/>
    <w:rsid w:val="00653B8E"/>
    <w:rsid w:val="00655E70"/>
    <w:rsid w:val="006570BF"/>
    <w:rsid w:val="0066180A"/>
    <w:rsid w:val="00662773"/>
    <w:rsid w:val="00663A4D"/>
    <w:rsid w:val="006640DD"/>
    <w:rsid w:val="00666A43"/>
    <w:rsid w:val="00666BE5"/>
    <w:rsid w:val="00666F8F"/>
    <w:rsid w:val="006679CA"/>
    <w:rsid w:val="00673F27"/>
    <w:rsid w:val="00675B49"/>
    <w:rsid w:val="00675C8D"/>
    <w:rsid w:val="00677224"/>
    <w:rsid w:val="00677F20"/>
    <w:rsid w:val="006805FB"/>
    <w:rsid w:val="0068062D"/>
    <w:rsid w:val="00682E52"/>
    <w:rsid w:val="0068398A"/>
    <w:rsid w:val="00692CC8"/>
    <w:rsid w:val="0069440C"/>
    <w:rsid w:val="00694A33"/>
    <w:rsid w:val="0069571F"/>
    <w:rsid w:val="006958DC"/>
    <w:rsid w:val="00696EF8"/>
    <w:rsid w:val="006A0BE4"/>
    <w:rsid w:val="006A0C4D"/>
    <w:rsid w:val="006A0D86"/>
    <w:rsid w:val="006A16A8"/>
    <w:rsid w:val="006A1B10"/>
    <w:rsid w:val="006A1D20"/>
    <w:rsid w:val="006A41A4"/>
    <w:rsid w:val="006A4281"/>
    <w:rsid w:val="006A4407"/>
    <w:rsid w:val="006A48F3"/>
    <w:rsid w:val="006A539D"/>
    <w:rsid w:val="006A5962"/>
    <w:rsid w:val="006A6A3A"/>
    <w:rsid w:val="006B272F"/>
    <w:rsid w:val="006B3396"/>
    <w:rsid w:val="006B484F"/>
    <w:rsid w:val="006B58F4"/>
    <w:rsid w:val="006B65C7"/>
    <w:rsid w:val="006B6EA6"/>
    <w:rsid w:val="006B7822"/>
    <w:rsid w:val="006B7DBD"/>
    <w:rsid w:val="006C118A"/>
    <w:rsid w:val="006C19C1"/>
    <w:rsid w:val="006C200E"/>
    <w:rsid w:val="006C2F22"/>
    <w:rsid w:val="006C3BF6"/>
    <w:rsid w:val="006C3C8C"/>
    <w:rsid w:val="006C5361"/>
    <w:rsid w:val="006C787E"/>
    <w:rsid w:val="006D07A5"/>
    <w:rsid w:val="006D09C5"/>
    <w:rsid w:val="006D17C5"/>
    <w:rsid w:val="006D24C6"/>
    <w:rsid w:val="006D31DB"/>
    <w:rsid w:val="006D4B00"/>
    <w:rsid w:val="006E0178"/>
    <w:rsid w:val="006E09CB"/>
    <w:rsid w:val="006E1F40"/>
    <w:rsid w:val="006E3C85"/>
    <w:rsid w:val="006E4329"/>
    <w:rsid w:val="006E4C51"/>
    <w:rsid w:val="006E546E"/>
    <w:rsid w:val="006E67C2"/>
    <w:rsid w:val="006E7B53"/>
    <w:rsid w:val="006F1451"/>
    <w:rsid w:val="006F1B41"/>
    <w:rsid w:val="006F1BB6"/>
    <w:rsid w:val="006F21F3"/>
    <w:rsid w:val="006F2371"/>
    <w:rsid w:val="006F2EB6"/>
    <w:rsid w:val="006F32E0"/>
    <w:rsid w:val="006F3D99"/>
    <w:rsid w:val="006F467D"/>
    <w:rsid w:val="006F4CE3"/>
    <w:rsid w:val="006F4D22"/>
    <w:rsid w:val="006F6E54"/>
    <w:rsid w:val="006F7350"/>
    <w:rsid w:val="007009D0"/>
    <w:rsid w:val="00700CA5"/>
    <w:rsid w:val="007018CC"/>
    <w:rsid w:val="00702FFF"/>
    <w:rsid w:val="00703A60"/>
    <w:rsid w:val="00703B72"/>
    <w:rsid w:val="00703E80"/>
    <w:rsid w:val="007054DD"/>
    <w:rsid w:val="00706D59"/>
    <w:rsid w:val="007072B1"/>
    <w:rsid w:val="00707CF1"/>
    <w:rsid w:val="00710FE0"/>
    <w:rsid w:val="0071217C"/>
    <w:rsid w:val="00712CED"/>
    <w:rsid w:val="0071405B"/>
    <w:rsid w:val="00715955"/>
    <w:rsid w:val="007165BD"/>
    <w:rsid w:val="0071775C"/>
    <w:rsid w:val="00720547"/>
    <w:rsid w:val="0072164D"/>
    <w:rsid w:val="00722ED0"/>
    <w:rsid w:val="007256DF"/>
    <w:rsid w:val="00727F08"/>
    <w:rsid w:val="00730960"/>
    <w:rsid w:val="00732E87"/>
    <w:rsid w:val="00735E3A"/>
    <w:rsid w:val="00740243"/>
    <w:rsid w:val="00741FE3"/>
    <w:rsid w:val="0074463C"/>
    <w:rsid w:val="00745446"/>
    <w:rsid w:val="00745595"/>
    <w:rsid w:val="007478A3"/>
    <w:rsid w:val="00747D86"/>
    <w:rsid w:val="00750BBC"/>
    <w:rsid w:val="00752965"/>
    <w:rsid w:val="00752C39"/>
    <w:rsid w:val="00753025"/>
    <w:rsid w:val="007539E5"/>
    <w:rsid w:val="00754545"/>
    <w:rsid w:val="00755676"/>
    <w:rsid w:val="00757330"/>
    <w:rsid w:val="007606F5"/>
    <w:rsid w:val="0076113A"/>
    <w:rsid w:val="007611CD"/>
    <w:rsid w:val="00770A97"/>
    <w:rsid w:val="00772C3E"/>
    <w:rsid w:val="00772D9B"/>
    <w:rsid w:val="0077347A"/>
    <w:rsid w:val="00777CFD"/>
    <w:rsid w:val="00780AD1"/>
    <w:rsid w:val="00780E67"/>
    <w:rsid w:val="00780EC3"/>
    <w:rsid w:val="007816D7"/>
    <w:rsid w:val="007818B1"/>
    <w:rsid w:val="00783130"/>
    <w:rsid w:val="00787A31"/>
    <w:rsid w:val="00787E55"/>
    <w:rsid w:val="00791FA0"/>
    <w:rsid w:val="007933DD"/>
    <w:rsid w:val="00793A73"/>
    <w:rsid w:val="00794B2E"/>
    <w:rsid w:val="00797493"/>
    <w:rsid w:val="007A0EB2"/>
    <w:rsid w:val="007A3843"/>
    <w:rsid w:val="007A4110"/>
    <w:rsid w:val="007A480E"/>
    <w:rsid w:val="007A53E1"/>
    <w:rsid w:val="007A603D"/>
    <w:rsid w:val="007A7715"/>
    <w:rsid w:val="007A7C7E"/>
    <w:rsid w:val="007B21F4"/>
    <w:rsid w:val="007B3256"/>
    <w:rsid w:val="007B3C43"/>
    <w:rsid w:val="007B46D1"/>
    <w:rsid w:val="007C110F"/>
    <w:rsid w:val="007C2C52"/>
    <w:rsid w:val="007C64F1"/>
    <w:rsid w:val="007C764E"/>
    <w:rsid w:val="007D079E"/>
    <w:rsid w:val="007D2F0F"/>
    <w:rsid w:val="007D2FEE"/>
    <w:rsid w:val="007D311F"/>
    <w:rsid w:val="007D32CF"/>
    <w:rsid w:val="007D4967"/>
    <w:rsid w:val="007D67CC"/>
    <w:rsid w:val="007E2FF7"/>
    <w:rsid w:val="007E3373"/>
    <w:rsid w:val="007E35BF"/>
    <w:rsid w:val="007E4313"/>
    <w:rsid w:val="007E4801"/>
    <w:rsid w:val="007E4B5B"/>
    <w:rsid w:val="007E56AE"/>
    <w:rsid w:val="007F1CE5"/>
    <w:rsid w:val="007F4F38"/>
    <w:rsid w:val="007F5126"/>
    <w:rsid w:val="007F7AFC"/>
    <w:rsid w:val="008000B3"/>
    <w:rsid w:val="00801EC5"/>
    <w:rsid w:val="008050BA"/>
    <w:rsid w:val="008057AC"/>
    <w:rsid w:val="00806466"/>
    <w:rsid w:val="0080668F"/>
    <w:rsid w:val="00806D7D"/>
    <w:rsid w:val="008119BF"/>
    <w:rsid w:val="00811F21"/>
    <w:rsid w:val="00812C22"/>
    <w:rsid w:val="00813A9A"/>
    <w:rsid w:val="008147D2"/>
    <w:rsid w:val="00814E2A"/>
    <w:rsid w:val="00815787"/>
    <w:rsid w:val="00817B44"/>
    <w:rsid w:val="00817B80"/>
    <w:rsid w:val="00820181"/>
    <w:rsid w:val="00821263"/>
    <w:rsid w:val="00821842"/>
    <w:rsid w:val="00821A6C"/>
    <w:rsid w:val="00822CDA"/>
    <w:rsid w:val="00822D1D"/>
    <w:rsid w:val="0082371F"/>
    <w:rsid w:val="0082511C"/>
    <w:rsid w:val="008251A3"/>
    <w:rsid w:val="00825370"/>
    <w:rsid w:val="00827450"/>
    <w:rsid w:val="00830F21"/>
    <w:rsid w:val="00834085"/>
    <w:rsid w:val="008341CC"/>
    <w:rsid w:val="008354A2"/>
    <w:rsid w:val="008370E6"/>
    <w:rsid w:val="008371C0"/>
    <w:rsid w:val="0083739E"/>
    <w:rsid w:val="00842D42"/>
    <w:rsid w:val="00843397"/>
    <w:rsid w:val="00844B2F"/>
    <w:rsid w:val="00844BD1"/>
    <w:rsid w:val="00845265"/>
    <w:rsid w:val="00845668"/>
    <w:rsid w:val="00847950"/>
    <w:rsid w:val="00847EA1"/>
    <w:rsid w:val="00850F1B"/>
    <w:rsid w:val="00851329"/>
    <w:rsid w:val="00851F64"/>
    <w:rsid w:val="00852177"/>
    <w:rsid w:val="0085299A"/>
    <w:rsid w:val="00852E10"/>
    <w:rsid w:val="00853AE7"/>
    <w:rsid w:val="008546B3"/>
    <w:rsid w:val="0085499B"/>
    <w:rsid w:val="00854B1E"/>
    <w:rsid w:val="00855CF1"/>
    <w:rsid w:val="008563A8"/>
    <w:rsid w:val="00856A2B"/>
    <w:rsid w:val="00857191"/>
    <w:rsid w:val="008578AC"/>
    <w:rsid w:val="00860008"/>
    <w:rsid w:val="0086153A"/>
    <w:rsid w:val="00863FAE"/>
    <w:rsid w:val="008651CE"/>
    <w:rsid w:val="008677C6"/>
    <w:rsid w:val="008700B9"/>
    <w:rsid w:val="00870C9F"/>
    <w:rsid w:val="00876BD0"/>
    <w:rsid w:val="00881AF1"/>
    <w:rsid w:val="00882021"/>
    <w:rsid w:val="00882DB2"/>
    <w:rsid w:val="00882FC4"/>
    <w:rsid w:val="00885664"/>
    <w:rsid w:val="0088732F"/>
    <w:rsid w:val="00890065"/>
    <w:rsid w:val="00890880"/>
    <w:rsid w:val="00892DEE"/>
    <w:rsid w:val="00893398"/>
    <w:rsid w:val="008A0E1E"/>
    <w:rsid w:val="008A1D1D"/>
    <w:rsid w:val="008A21D5"/>
    <w:rsid w:val="008A2BEF"/>
    <w:rsid w:val="008A4CD4"/>
    <w:rsid w:val="008A57C9"/>
    <w:rsid w:val="008A5B4F"/>
    <w:rsid w:val="008A6250"/>
    <w:rsid w:val="008A6BC2"/>
    <w:rsid w:val="008A75AE"/>
    <w:rsid w:val="008A788A"/>
    <w:rsid w:val="008B3504"/>
    <w:rsid w:val="008B35FC"/>
    <w:rsid w:val="008B3FB3"/>
    <w:rsid w:val="008B4FAD"/>
    <w:rsid w:val="008B6DA3"/>
    <w:rsid w:val="008B75E9"/>
    <w:rsid w:val="008B78B8"/>
    <w:rsid w:val="008B7D32"/>
    <w:rsid w:val="008C0FAC"/>
    <w:rsid w:val="008C100C"/>
    <w:rsid w:val="008C4961"/>
    <w:rsid w:val="008C4C4E"/>
    <w:rsid w:val="008C5D5A"/>
    <w:rsid w:val="008C6BB5"/>
    <w:rsid w:val="008C7264"/>
    <w:rsid w:val="008C7396"/>
    <w:rsid w:val="008D07EF"/>
    <w:rsid w:val="008D1A85"/>
    <w:rsid w:val="008D23C9"/>
    <w:rsid w:val="008D464F"/>
    <w:rsid w:val="008D57D3"/>
    <w:rsid w:val="008D5E3E"/>
    <w:rsid w:val="008D6D93"/>
    <w:rsid w:val="008E08B5"/>
    <w:rsid w:val="008E09FB"/>
    <w:rsid w:val="008E0D7D"/>
    <w:rsid w:val="008E1CE1"/>
    <w:rsid w:val="008E7371"/>
    <w:rsid w:val="008F022E"/>
    <w:rsid w:val="008F0C80"/>
    <w:rsid w:val="008F26A4"/>
    <w:rsid w:val="008F38CE"/>
    <w:rsid w:val="008F3B71"/>
    <w:rsid w:val="008F442D"/>
    <w:rsid w:val="008F5087"/>
    <w:rsid w:val="008F5387"/>
    <w:rsid w:val="008F58F4"/>
    <w:rsid w:val="008F61FB"/>
    <w:rsid w:val="00903557"/>
    <w:rsid w:val="00903A39"/>
    <w:rsid w:val="00903BE1"/>
    <w:rsid w:val="00903F25"/>
    <w:rsid w:val="00904B61"/>
    <w:rsid w:val="009079A3"/>
    <w:rsid w:val="00907C51"/>
    <w:rsid w:val="009106FC"/>
    <w:rsid w:val="009158FC"/>
    <w:rsid w:val="009225E1"/>
    <w:rsid w:val="0092395F"/>
    <w:rsid w:val="00926685"/>
    <w:rsid w:val="00926829"/>
    <w:rsid w:val="00930060"/>
    <w:rsid w:val="00931C97"/>
    <w:rsid w:val="00932BEE"/>
    <w:rsid w:val="00933ED8"/>
    <w:rsid w:val="00936D07"/>
    <w:rsid w:val="009406B0"/>
    <w:rsid w:val="0094311F"/>
    <w:rsid w:val="00944CF4"/>
    <w:rsid w:val="00945051"/>
    <w:rsid w:val="00945112"/>
    <w:rsid w:val="00951C02"/>
    <w:rsid w:val="009523EF"/>
    <w:rsid w:val="009558EF"/>
    <w:rsid w:val="009559EA"/>
    <w:rsid w:val="00957AE3"/>
    <w:rsid w:val="00960D49"/>
    <w:rsid w:val="00967B7B"/>
    <w:rsid w:val="00970B3D"/>
    <w:rsid w:val="009721CC"/>
    <w:rsid w:val="00972E3D"/>
    <w:rsid w:val="009738A4"/>
    <w:rsid w:val="00976EDC"/>
    <w:rsid w:val="00977593"/>
    <w:rsid w:val="00977711"/>
    <w:rsid w:val="00980B92"/>
    <w:rsid w:val="009825BB"/>
    <w:rsid w:val="00983EE3"/>
    <w:rsid w:val="00983F14"/>
    <w:rsid w:val="00984A18"/>
    <w:rsid w:val="009853E2"/>
    <w:rsid w:val="00991A95"/>
    <w:rsid w:val="00992B66"/>
    <w:rsid w:val="00993D7B"/>
    <w:rsid w:val="00994AFB"/>
    <w:rsid w:val="00995224"/>
    <w:rsid w:val="00995523"/>
    <w:rsid w:val="00996B9D"/>
    <w:rsid w:val="0099761A"/>
    <w:rsid w:val="009A1CFF"/>
    <w:rsid w:val="009A31A3"/>
    <w:rsid w:val="009A40CD"/>
    <w:rsid w:val="009A44D0"/>
    <w:rsid w:val="009A4C1B"/>
    <w:rsid w:val="009A4DC8"/>
    <w:rsid w:val="009A4F80"/>
    <w:rsid w:val="009A5AEE"/>
    <w:rsid w:val="009B0391"/>
    <w:rsid w:val="009B1274"/>
    <w:rsid w:val="009B383D"/>
    <w:rsid w:val="009B6109"/>
    <w:rsid w:val="009B7B46"/>
    <w:rsid w:val="009C10A1"/>
    <w:rsid w:val="009C11EF"/>
    <w:rsid w:val="009C2B7C"/>
    <w:rsid w:val="009C4FF2"/>
    <w:rsid w:val="009C639B"/>
    <w:rsid w:val="009C7DCE"/>
    <w:rsid w:val="009D1D26"/>
    <w:rsid w:val="009D27D2"/>
    <w:rsid w:val="009D3174"/>
    <w:rsid w:val="009D39CB"/>
    <w:rsid w:val="009D5461"/>
    <w:rsid w:val="009D54EE"/>
    <w:rsid w:val="009D56D4"/>
    <w:rsid w:val="009D7DA1"/>
    <w:rsid w:val="009E2F18"/>
    <w:rsid w:val="009E3235"/>
    <w:rsid w:val="009E5ACB"/>
    <w:rsid w:val="009E7EE3"/>
    <w:rsid w:val="009F03D2"/>
    <w:rsid w:val="009F1541"/>
    <w:rsid w:val="009F29FD"/>
    <w:rsid w:val="009F3D61"/>
    <w:rsid w:val="009F4C00"/>
    <w:rsid w:val="009F6A4E"/>
    <w:rsid w:val="009F6FBA"/>
    <w:rsid w:val="00A001B9"/>
    <w:rsid w:val="00A00D6D"/>
    <w:rsid w:val="00A01234"/>
    <w:rsid w:val="00A0147E"/>
    <w:rsid w:val="00A02D96"/>
    <w:rsid w:val="00A03AEF"/>
    <w:rsid w:val="00A043A4"/>
    <w:rsid w:val="00A046ED"/>
    <w:rsid w:val="00A05FDF"/>
    <w:rsid w:val="00A0619E"/>
    <w:rsid w:val="00A07290"/>
    <w:rsid w:val="00A07409"/>
    <w:rsid w:val="00A07714"/>
    <w:rsid w:val="00A0789C"/>
    <w:rsid w:val="00A079C2"/>
    <w:rsid w:val="00A112DD"/>
    <w:rsid w:val="00A11E18"/>
    <w:rsid w:val="00A12CC2"/>
    <w:rsid w:val="00A12DA6"/>
    <w:rsid w:val="00A142A2"/>
    <w:rsid w:val="00A1466D"/>
    <w:rsid w:val="00A146BE"/>
    <w:rsid w:val="00A14B17"/>
    <w:rsid w:val="00A14EA3"/>
    <w:rsid w:val="00A14F9A"/>
    <w:rsid w:val="00A2064D"/>
    <w:rsid w:val="00A218FD"/>
    <w:rsid w:val="00A21DDC"/>
    <w:rsid w:val="00A21F3A"/>
    <w:rsid w:val="00A24B7D"/>
    <w:rsid w:val="00A25A6E"/>
    <w:rsid w:val="00A26108"/>
    <w:rsid w:val="00A27842"/>
    <w:rsid w:val="00A27D47"/>
    <w:rsid w:val="00A30082"/>
    <w:rsid w:val="00A308C2"/>
    <w:rsid w:val="00A33CB5"/>
    <w:rsid w:val="00A34799"/>
    <w:rsid w:val="00A34D8C"/>
    <w:rsid w:val="00A35543"/>
    <w:rsid w:val="00A3559F"/>
    <w:rsid w:val="00A355DC"/>
    <w:rsid w:val="00A36268"/>
    <w:rsid w:val="00A403F5"/>
    <w:rsid w:val="00A4104A"/>
    <w:rsid w:val="00A4123E"/>
    <w:rsid w:val="00A41A7B"/>
    <w:rsid w:val="00A41EF3"/>
    <w:rsid w:val="00A41F43"/>
    <w:rsid w:val="00A431FB"/>
    <w:rsid w:val="00A43E5D"/>
    <w:rsid w:val="00A44E81"/>
    <w:rsid w:val="00A471E7"/>
    <w:rsid w:val="00A47E10"/>
    <w:rsid w:val="00A50716"/>
    <w:rsid w:val="00A50E0C"/>
    <w:rsid w:val="00A53AAF"/>
    <w:rsid w:val="00A53BC9"/>
    <w:rsid w:val="00A55204"/>
    <w:rsid w:val="00A56D37"/>
    <w:rsid w:val="00A56D56"/>
    <w:rsid w:val="00A57874"/>
    <w:rsid w:val="00A57B80"/>
    <w:rsid w:val="00A617C4"/>
    <w:rsid w:val="00A61B6D"/>
    <w:rsid w:val="00A620C3"/>
    <w:rsid w:val="00A62E27"/>
    <w:rsid w:val="00A631F9"/>
    <w:rsid w:val="00A640A2"/>
    <w:rsid w:val="00A710C8"/>
    <w:rsid w:val="00A74192"/>
    <w:rsid w:val="00A76763"/>
    <w:rsid w:val="00A777E7"/>
    <w:rsid w:val="00A83CAA"/>
    <w:rsid w:val="00A8547F"/>
    <w:rsid w:val="00A85EB1"/>
    <w:rsid w:val="00A86F30"/>
    <w:rsid w:val="00A90683"/>
    <w:rsid w:val="00A90F10"/>
    <w:rsid w:val="00A9135E"/>
    <w:rsid w:val="00A91CEB"/>
    <w:rsid w:val="00A91F95"/>
    <w:rsid w:val="00A92A05"/>
    <w:rsid w:val="00A95453"/>
    <w:rsid w:val="00AA1F70"/>
    <w:rsid w:val="00AA36D0"/>
    <w:rsid w:val="00AA5CBF"/>
    <w:rsid w:val="00AA77DF"/>
    <w:rsid w:val="00AA7BD8"/>
    <w:rsid w:val="00AB4241"/>
    <w:rsid w:val="00AB66A4"/>
    <w:rsid w:val="00AB69EF"/>
    <w:rsid w:val="00AB6A05"/>
    <w:rsid w:val="00AC0F67"/>
    <w:rsid w:val="00AC1887"/>
    <w:rsid w:val="00AC2FD2"/>
    <w:rsid w:val="00AC44F2"/>
    <w:rsid w:val="00AC5012"/>
    <w:rsid w:val="00AC5BD9"/>
    <w:rsid w:val="00AC5DDF"/>
    <w:rsid w:val="00AC661C"/>
    <w:rsid w:val="00AC6664"/>
    <w:rsid w:val="00AC6C45"/>
    <w:rsid w:val="00AC7AF6"/>
    <w:rsid w:val="00AD0413"/>
    <w:rsid w:val="00AD0665"/>
    <w:rsid w:val="00AD0F45"/>
    <w:rsid w:val="00AD1209"/>
    <w:rsid w:val="00AD1298"/>
    <w:rsid w:val="00AD14CE"/>
    <w:rsid w:val="00AD4704"/>
    <w:rsid w:val="00AD51AC"/>
    <w:rsid w:val="00AD6513"/>
    <w:rsid w:val="00AD6C00"/>
    <w:rsid w:val="00AD7FD8"/>
    <w:rsid w:val="00AE0702"/>
    <w:rsid w:val="00AE517F"/>
    <w:rsid w:val="00AE5548"/>
    <w:rsid w:val="00AE5D7C"/>
    <w:rsid w:val="00AE64EB"/>
    <w:rsid w:val="00AF0908"/>
    <w:rsid w:val="00AF0D84"/>
    <w:rsid w:val="00AF1133"/>
    <w:rsid w:val="00AF2726"/>
    <w:rsid w:val="00AF2FC5"/>
    <w:rsid w:val="00AF39D5"/>
    <w:rsid w:val="00AF5EEC"/>
    <w:rsid w:val="00AF60C1"/>
    <w:rsid w:val="00AF622D"/>
    <w:rsid w:val="00AF6BD1"/>
    <w:rsid w:val="00AF6E4D"/>
    <w:rsid w:val="00AF7697"/>
    <w:rsid w:val="00AF7B12"/>
    <w:rsid w:val="00B0117C"/>
    <w:rsid w:val="00B01548"/>
    <w:rsid w:val="00B01B8E"/>
    <w:rsid w:val="00B02B47"/>
    <w:rsid w:val="00B0492A"/>
    <w:rsid w:val="00B050AF"/>
    <w:rsid w:val="00B05C99"/>
    <w:rsid w:val="00B07128"/>
    <w:rsid w:val="00B103B8"/>
    <w:rsid w:val="00B10DFC"/>
    <w:rsid w:val="00B110A0"/>
    <w:rsid w:val="00B13AF7"/>
    <w:rsid w:val="00B149BD"/>
    <w:rsid w:val="00B14DB7"/>
    <w:rsid w:val="00B14E47"/>
    <w:rsid w:val="00B15213"/>
    <w:rsid w:val="00B16338"/>
    <w:rsid w:val="00B163FF"/>
    <w:rsid w:val="00B174A2"/>
    <w:rsid w:val="00B209DE"/>
    <w:rsid w:val="00B20ED5"/>
    <w:rsid w:val="00B20FE1"/>
    <w:rsid w:val="00B21035"/>
    <w:rsid w:val="00B213E1"/>
    <w:rsid w:val="00B2415D"/>
    <w:rsid w:val="00B26B4C"/>
    <w:rsid w:val="00B27191"/>
    <w:rsid w:val="00B31516"/>
    <w:rsid w:val="00B31A34"/>
    <w:rsid w:val="00B31D35"/>
    <w:rsid w:val="00B33D4B"/>
    <w:rsid w:val="00B356DD"/>
    <w:rsid w:val="00B35B4A"/>
    <w:rsid w:val="00B36720"/>
    <w:rsid w:val="00B42F41"/>
    <w:rsid w:val="00B43A20"/>
    <w:rsid w:val="00B43A49"/>
    <w:rsid w:val="00B4461A"/>
    <w:rsid w:val="00B44F8D"/>
    <w:rsid w:val="00B46745"/>
    <w:rsid w:val="00B5002D"/>
    <w:rsid w:val="00B501CE"/>
    <w:rsid w:val="00B533D5"/>
    <w:rsid w:val="00B5357D"/>
    <w:rsid w:val="00B53807"/>
    <w:rsid w:val="00B541E2"/>
    <w:rsid w:val="00B5552C"/>
    <w:rsid w:val="00B56418"/>
    <w:rsid w:val="00B56878"/>
    <w:rsid w:val="00B569DB"/>
    <w:rsid w:val="00B57C0F"/>
    <w:rsid w:val="00B607AD"/>
    <w:rsid w:val="00B60F2D"/>
    <w:rsid w:val="00B6127A"/>
    <w:rsid w:val="00B62028"/>
    <w:rsid w:val="00B62E2E"/>
    <w:rsid w:val="00B641A5"/>
    <w:rsid w:val="00B641AA"/>
    <w:rsid w:val="00B64B1A"/>
    <w:rsid w:val="00B661A0"/>
    <w:rsid w:val="00B668D7"/>
    <w:rsid w:val="00B67C57"/>
    <w:rsid w:val="00B72299"/>
    <w:rsid w:val="00B72D2A"/>
    <w:rsid w:val="00B73A86"/>
    <w:rsid w:val="00B748E7"/>
    <w:rsid w:val="00B75681"/>
    <w:rsid w:val="00B76444"/>
    <w:rsid w:val="00B76BF5"/>
    <w:rsid w:val="00B7730A"/>
    <w:rsid w:val="00B80CDB"/>
    <w:rsid w:val="00B81AB9"/>
    <w:rsid w:val="00B84736"/>
    <w:rsid w:val="00B84D7B"/>
    <w:rsid w:val="00B85270"/>
    <w:rsid w:val="00B861CE"/>
    <w:rsid w:val="00B86849"/>
    <w:rsid w:val="00B86BC7"/>
    <w:rsid w:val="00B87876"/>
    <w:rsid w:val="00B9031E"/>
    <w:rsid w:val="00B9118E"/>
    <w:rsid w:val="00B93485"/>
    <w:rsid w:val="00B9452C"/>
    <w:rsid w:val="00B9497D"/>
    <w:rsid w:val="00B95426"/>
    <w:rsid w:val="00B976F1"/>
    <w:rsid w:val="00BA0919"/>
    <w:rsid w:val="00BA2083"/>
    <w:rsid w:val="00BA28C3"/>
    <w:rsid w:val="00BA2ECB"/>
    <w:rsid w:val="00BA35B3"/>
    <w:rsid w:val="00BA3A45"/>
    <w:rsid w:val="00BA7DAA"/>
    <w:rsid w:val="00BB062E"/>
    <w:rsid w:val="00BB2D67"/>
    <w:rsid w:val="00BB3791"/>
    <w:rsid w:val="00BB3C16"/>
    <w:rsid w:val="00BB3FA6"/>
    <w:rsid w:val="00BB40BE"/>
    <w:rsid w:val="00BB6D4D"/>
    <w:rsid w:val="00BB78A9"/>
    <w:rsid w:val="00BC0533"/>
    <w:rsid w:val="00BC0658"/>
    <w:rsid w:val="00BC439B"/>
    <w:rsid w:val="00BC6C51"/>
    <w:rsid w:val="00BC71CD"/>
    <w:rsid w:val="00BC7D72"/>
    <w:rsid w:val="00BD0C18"/>
    <w:rsid w:val="00BD1C92"/>
    <w:rsid w:val="00BD2757"/>
    <w:rsid w:val="00BD32DB"/>
    <w:rsid w:val="00BD57A3"/>
    <w:rsid w:val="00BD5C4F"/>
    <w:rsid w:val="00BD74E8"/>
    <w:rsid w:val="00BE00AC"/>
    <w:rsid w:val="00BE0635"/>
    <w:rsid w:val="00BE0637"/>
    <w:rsid w:val="00BE0DF6"/>
    <w:rsid w:val="00BE1BB3"/>
    <w:rsid w:val="00BE1CE0"/>
    <w:rsid w:val="00BE3792"/>
    <w:rsid w:val="00BE3D40"/>
    <w:rsid w:val="00BE474A"/>
    <w:rsid w:val="00BF026B"/>
    <w:rsid w:val="00BF2FF9"/>
    <w:rsid w:val="00BF3723"/>
    <w:rsid w:val="00BF4F63"/>
    <w:rsid w:val="00BF63D3"/>
    <w:rsid w:val="00BF6529"/>
    <w:rsid w:val="00BF653F"/>
    <w:rsid w:val="00C00D1C"/>
    <w:rsid w:val="00C02DEC"/>
    <w:rsid w:val="00C03BCF"/>
    <w:rsid w:val="00C04891"/>
    <w:rsid w:val="00C06EC5"/>
    <w:rsid w:val="00C1024C"/>
    <w:rsid w:val="00C1192E"/>
    <w:rsid w:val="00C12AF1"/>
    <w:rsid w:val="00C130CD"/>
    <w:rsid w:val="00C1379D"/>
    <w:rsid w:val="00C14264"/>
    <w:rsid w:val="00C16C96"/>
    <w:rsid w:val="00C20521"/>
    <w:rsid w:val="00C20C7A"/>
    <w:rsid w:val="00C20C97"/>
    <w:rsid w:val="00C21A60"/>
    <w:rsid w:val="00C21C43"/>
    <w:rsid w:val="00C23558"/>
    <w:rsid w:val="00C254A7"/>
    <w:rsid w:val="00C27613"/>
    <w:rsid w:val="00C30BBD"/>
    <w:rsid w:val="00C3148E"/>
    <w:rsid w:val="00C32159"/>
    <w:rsid w:val="00C32311"/>
    <w:rsid w:val="00C32606"/>
    <w:rsid w:val="00C326F5"/>
    <w:rsid w:val="00C3787A"/>
    <w:rsid w:val="00C37BDA"/>
    <w:rsid w:val="00C406C8"/>
    <w:rsid w:val="00C40BDA"/>
    <w:rsid w:val="00C412EF"/>
    <w:rsid w:val="00C43D40"/>
    <w:rsid w:val="00C45F5B"/>
    <w:rsid w:val="00C46AEF"/>
    <w:rsid w:val="00C50C8C"/>
    <w:rsid w:val="00C5150D"/>
    <w:rsid w:val="00C52EFC"/>
    <w:rsid w:val="00C535F2"/>
    <w:rsid w:val="00C542C1"/>
    <w:rsid w:val="00C55246"/>
    <w:rsid w:val="00C55966"/>
    <w:rsid w:val="00C56762"/>
    <w:rsid w:val="00C56949"/>
    <w:rsid w:val="00C56967"/>
    <w:rsid w:val="00C6111F"/>
    <w:rsid w:val="00C6211E"/>
    <w:rsid w:val="00C64533"/>
    <w:rsid w:val="00C6546E"/>
    <w:rsid w:val="00C66549"/>
    <w:rsid w:val="00C66CC7"/>
    <w:rsid w:val="00C71349"/>
    <w:rsid w:val="00C72351"/>
    <w:rsid w:val="00C7242E"/>
    <w:rsid w:val="00C7321D"/>
    <w:rsid w:val="00C7613B"/>
    <w:rsid w:val="00C761AD"/>
    <w:rsid w:val="00C764B7"/>
    <w:rsid w:val="00C76CAA"/>
    <w:rsid w:val="00C77916"/>
    <w:rsid w:val="00C77E8B"/>
    <w:rsid w:val="00C824F3"/>
    <w:rsid w:val="00C82B7A"/>
    <w:rsid w:val="00C82EC9"/>
    <w:rsid w:val="00C83566"/>
    <w:rsid w:val="00C84A6E"/>
    <w:rsid w:val="00C85168"/>
    <w:rsid w:val="00C85F5E"/>
    <w:rsid w:val="00C9139F"/>
    <w:rsid w:val="00C91E75"/>
    <w:rsid w:val="00C93A1B"/>
    <w:rsid w:val="00C93F2E"/>
    <w:rsid w:val="00C942C3"/>
    <w:rsid w:val="00C95610"/>
    <w:rsid w:val="00CA025D"/>
    <w:rsid w:val="00CA04D8"/>
    <w:rsid w:val="00CA144C"/>
    <w:rsid w:val="00CA197F"/>
    <w:rsid w:val="00CA2698"/>
    <w:rsid w:val="00CA2EB2"/>
    <w:rsid w:val="00CA3AC5"/>
    <w:rsid w:val="00CA5783"/>
    <w:rsid w:val="00CA5EC9"/>
    <w:rsid w:val="00CA5F99"/>
    <w:rsid w:val="00CB061D"/>
    <w:rsid w:val="00CB48EC"/>
    <w:rsid w:val="00CC0D75"/>
    <w:rsid w:val="00CC1746"/>
    <w:rsid w:val="00CC3C06"/>
    <w:rsid w:val="00CC4067"/>
    <w:rsid w:val="00CC59E5"/>
    <w:rsid w:val="00CC5EC1"/>
    <w:rsid w:val="00CC791F"/>
    <w:rsid w:val="00CD0E6B"/>
    <w:rsid w:val="00CD1A14"/>
    <w:rsid w:val="00CD2928"/>
    <w:rsid w:val="00CD2BD7"/>
    <w:rsid w:val="00CD3924"/>
    <w:rsid w:val="00CD4F20"/>
    <w:rsid w:val="00CD6CD4"/>
    <w:rsid w:val="00CE035E"/>
    <w:rsid w:val="00CE0648"/>
    <w:rsid w:val="00CE06CB"/>
    <w:rsid w:val="00CE1F32"/>
    <w:rsid w:val="00CE446B"/>
    <w:rsid w:val="00CF18D3"/>
    <w:rsid w:val="00CF2745"/>
    <w:rsid w:val="00CF3731"/>
    <w:rsid w:val="00CF4874"/>
    <w:rsid w:val="00D026FE"/>
    <w:rsid w:val="00D027BA"/>
    <w:rsid w:val="00D03634"/>
    <w:rsid w:val="00D0526B"/>
    <w:rsid w:val="00D06421"/>
    <w:rsid w:val="00D06F1A"/>
    <w:rsid w:val="00D1067A"/>
    <w:rsid w:val="00D10846"/>
    <w:rsid w:val="00D10AD7"/>
    <w:rsid w:val="00D11581"/>
    <w:rsid w:val="00D1201D"/>
    <w:rsid w:val="00D122C5"/>
    <w:rsid w:val="00D138CF"/>
    <w:rsid w:val="00D13A53"/>
    <w:rsid w:val="00D142A8"/>
    <w:rsid w:val="00D15062"/>
    <w:rsid w:val="00D1651A"/>
    <w:rsid w:val="00D17D40"/>
    <w:rsid w:val="00D17F06"/>
    <w:rsid w:val="00D211A8"/>
    <w:rsid w:val="00D244F4"/>
    <w:rsid w:val="00D24CB9"/>
    <w:rsid w:val="00D24DAF"/>
    <w:rsid w:val="00D264DB"/>
    <w:rsid w:val="00D26C36"/>
    <w:rsid w:val="00D27F14"/>
    <w:rsid w:val="00D27F62"/>
    <w:rsid w:val="00D31582"/>
    <w:rsid w:val="00D3179A"/>
    <w:rsid w:val="00D336F4"/>
    <w:rsid w:val="00D34E24"/>
    <w:rsid w:val="00D367FF"/>
    <w:rsid w:val="00D373E0"/>
    <w:rsid w:val="00D417A8"/>
    <w:rsid w:val="00D41895"/>
    <w:rsid w:val="00D41BC0"/>
    <w:rsid w:val="00D422AB"/>
    <w:rsid w:val="00D4234B"/>
    <w:rsid w:val="00D425FC"/>
    <w:rsid w:val="00D43CB9"/>
    <w:rsid w:val="00D44543"/>
    <w:rsid w:val="00D44AFA"/>
    <w:rsid w:val="00D50E4C"/>
    <w:rsid w:val="00D512EE"/>
    <w:rsid w:val="00D5207A"/>
    <w:rsid w:val="00D5271C"/>
    <w:rsid w:val="00D54431"/>
    <w:rsid w:val="00D55684"/>
    <w:rsid w:val="00D56563"/>
    <w:rsid w:val="00D5692C"/>
    <w:rsid w:val="00D57FA6"/>
    <w:rsid w:val="00D57FAD"/>
    <w:rsid w:val="00D606E0"/>
    <w:rsid w:val="00D60DFE"/>
    <w:rsid w:val="00D62947"/>
    <w:rsid w:val="00D62F3E"/>
    <w:rsid w:val="00D65090"/>
    <w:rsid w:val="00D71A1D"/>
    <w:rsid w:val="00D7201E"/>
    <w:rsid w:val="00D72BDC"/>
    <w:rsid w:val="00D73EE0"/>
    <w:rsid w:val="00D74F12"/>
    <w:rsid w:val="00D75620"/>
    <w:rsid w:val="00D763BC"/>
    <w:rsid w:val="00D80508"/>
    <w:rsid w:val="00D8155E"/>
    <w:rsid w:val="00D8216B"/>
    <w:rsid w:val="00D83ED3"/>
    <w:rsid w:val="00D852A1"/>
    <w:rsid w:val="00D856CC"/>
    <w:rsid w:val="00D86255"/>
    <w:rsid w:val="00D862A8"/>
    <w:rsid w:val="00D87F30"/>
    <w:rsid w:val="00D9062D"/>
    <w:rsid w:val="00D91873"/>
    <w:rsid w:val="00D943E5"/>
    <w:rsid w:val="00DA0A5A"/>
    <w:rsid w:val="00DA5475"/>
    <w:rsid w:val="00DA5B42"/>
    <w:rsid w:val="00DA68CF"/>
    <w:rsid w:val="00DB030B"/>
    <w:rsid w:val="00DB1FD8"/>
    <w:rsid w:val="00DB2F8B"/>
    <w:rsid w:val="00DB3DD8"/>
    <w:rsid w:val="00DB3EB5"/>
    <w:rsid w:val="00DB5A1A"/>
    <w:rsid w:val="00DB6B5A"/>
    <w:rsid w:val="00DB7C1F"/>
    <w:rsid w:val="00DB7C3D"/>
    <w:rsid w:val="00DC1421"/>
    <w:rsid w:val="00DC2E41"/>
    <w:rsid w:val="00DC2EEB"/>
    <w:rsid w:val="00DC389E"/>
    <w:rsid w:val="00DC3F77"/>
    <w:rsid w:val="00DC6D66"/>
    <w:rsid w:val="00DC75C8"/>
    <w:rsid w:val="00DD0067"/>
    <w:rsid w:val="00DD0478"/>
    <w:rsid w:val="00DD0601"/>
    <w:rsid w:val="00DD087C"/>
    <w:rsid w:val="00DD2BDF"/>
    <w:rsid w:val="00DD3F2A"/>
    <w:rsid w:val="00DD45F4"/>
    <w:rsid w:val="00DD4AE8"/>
    <w:rsid w:val="00DD73AA"/>
    <w:rsid w:val="00DD7B1E"/>
    <w:rsid w:val="00DE0F9F"/>
    <w:rsid w:val="00DE1A39"/>
    <w:rsid w:val="00DE4250"/>
    <w:rsid w:val="00DE46EE"/>
    <w:rsid w:val="00DE4AB4"/>
    <w:rsid w:val="00DE4B59"/>
    <w:rsid w:val="00DE6F0E"/>
    <w:rsid w:val="00DE6F8D"/>
    <w:rsid w:val="00DE7798"/>
    <w:rsid w:val="00DE7AAC"/>
    <w:rsid w:val="00DF0303"/>
    <w:rsid w:val="00DF1F29"/>
    <w:rsid w:val="00DF2D77"/>
    <w:rsid w:val="00DF302D"/>
    <w:rsid w:val="00DF3AD0"/>
    <w:rsid w:val="00DF4D53"/>
    <w:rsid w:val="00DF585E"/>
    <w:rsid w:val="00DF58D5"/>
    <w:rsid w:val="00DF5A5B"/>
    <w:rsid w:val="00DF5EAF"/>
    <w:rsid w:val="00DF71DF"/>
    <w:rsid w:val="00E01912"/>
    <w:rsid w:val="00E044D0"/>
    <w:rsid w:val="00E04728"/>
    <w:rsid w:val="00E06227"/>
    <w:rsid w:val="00E06A9A"/>
    <w:rsid w:val="00E076E9"/>
    <w:rsid w:val="00E07920"/>
    <w:rsid w:val="00E07D5F"/>
    <w:rsid w:val="00E104FE"/>
    <w:rsid w:val="00E11785"/>
    <w:rsid w:val="00E1429C"/>
    <w:rsid w:val="00E14A98"/>
    <w:rsid w:val="00E15F22"/>
    <w:rsid w:val="00E20E40"/>
    <w:rsid w:val="00E20F80"/>
    <w:rsid w:val="00E21636"/>
    <w:rsid w:val="00E21A95"/>
    <w:rsid w:val="00E21E98"/>
    <w:rsid w:val="00E22C69"/>
    <w:rsid w:val="00E230BA"/>
    <w:rsid w:val="00E239B6"/>
    <w:rsid w:val="00E2731F"/>
    <w:rsid w:val="00E27EDF"/>
    <w:rsid w:val="00E30B9D"/>
    <w:rsid w:val="00E310E0"/>
    <w:rsid w:val="00E31A55"/>
    <w:rsid w:val="00E32F7C"/>
    <w:rsid w:val="00E33543"/>
    <w:rsid w:val="00E338E9"/>
    <w:rsid w:val="00E34F01"/>
    <w:rsid w:val="00E35020"/>
    <w:rsid w:val="00E35548"/>
    <w:rsid w:val="00E365D0"/>
    <w:rsid w:val="00E36C92"/>
    <w:rsid w:val="00E36FE1"/>
    <w:rsid w:val="00E37E82"/>
    <w:rsid w:val="00E421F6"/>
    <w:rsid w:val="00E4299F"/>
    <w:rsid w:val="00E43C11"/>
    <w:rsid w:val="00E50006"/>
    <w:rsid w:val="00E50092"/>
    <w:rsid w:val="00E55AD3"/>
    <w:rsid w:val="00E5759F"/>
    <w:rsid w:val="00E57DB7"/>
    <w:rsid w:val="00E61170"/>
    <w:rsid w:val="00E631D0"/>
    <w:rsid w:val="00E669D3"/>
    <w:rsid w:val="00E66AF8"/>
    <w:rsid w:val="00E66BA0"/>
    <w:rsid w:val="00E66DEE"/>
    <w:rsid w:val="00E66E38"/>
    <w:rsid w:val="00E67676"/>
    <w:rsid w:val="00E70F1C"/>
    <w:rsid w:val="00E72106"/>
    <w:rsid w:val="00E72306"/>
    <w:rsid w:val="00E732B3"/>
    <w:rsid w:val="00E76351"/>
    <w:rsid w:val="00E7674F"/>
    <w:rsid w:val="00E769D4"/>
    <w:rsid w:val="00E77595"/>
    <w:rsid w:val="00E8026D"/>
    <w:rsid w:val="00E80D44"/>
    <w:rsid w:val="00E83971"/>
    <w:rsid w:val="00E84A11"/>
    <w:rsid w:val="00E8605A"/>
    <w:rsid w:val="00E86746"/>
    <w:rsid w:val="00E87CD6"/>
    <w:rsid w:val="00E9034C"/>
    <w:rsid w:val="00E90717"/>
    <w:rsid w:val="00E92030"/>
    <w:rsid w:val="00E9295D"/>
    <w:rsid w:val="00E945FA"/>
    <w:rsid w:val="00E947B6"/>
    <w:rsid w:val="00E94B35"/>
    <w:rsid w:val="00E96459"/>
    <w:rsid w:val="00E97466"/>
    <w:rsid w:val="00EA108A"/>
    <w:rsid w:val="00EA1909"/>
    <w:rsid w:val="00EA1C84"/>
    <w:rsid w:val="00EA22F2"/>
    <w:rsid w:val="00EA23DD"/>
    <w:rsid w:val="00EA3B33"/>
    <w:rsid w:val="00EA45D1"/>
    <w:rsid w:val="00EA45E7"/>
    <w:rsid w:val="00EA489A"/>
    <w:rsid w:val="00EA540C"/>
    <w:rsid w:val="00EB0402"/>
    <w:rsid w:val="00EB27F6"/>
    <w:rsid w:val="00EB5421"/>
    <w:rsid w:val="00EB5632"/>
    <w:rsid w:val="00EB66B7"/>
    <w:rsid w:val="00EB6F4A"/>
    <w:rsid w:val="00EB77BD"/>
    <w:rsid w:val="00EB7C69"/>
    <w:rsid w:val="00EB7FF6"/>
    <w:rsid w:val="00EC0042"/>
    <w:rsid w:val="00EC1016"/>
    <w:rsid w:val="00EC3DBB"/>
    <w:rsid w:val="00EC4D9D"/>
    <w:rsid w:val="00EC5421"/>
    <w:rsid w:val="00EC5F35"/>
    <w:rsid w:val="00EC6397"/>
    <w:rsid w:val="00ED083C"/>
    <w:rsid w:val="00ED27C6"/>
    <w:rsid w:val="00ED3D5C"/>
    <w:rsid w:val="00ED4E04"/>
    <w:rsid w:val="00ED4F69"/>
    <w:rsid w:val="00ED540D"/>
    <w:rsid w:val="00ED5BA1"/>
    <w:rsid w:val="00ED67B5"/>
    <w:rsid w:val="00ED6DF9"/>
    <w:rsid w:val="00ED76F2"/>
    <w:rsid w:val="00EE01A8"/>
    <w:rsid w:val="00EE0846"/>
    <w:rsid w:val="00EE100F"/>
    <w:rsid w:val="00EE1E0B"/>
    <w:rsid w:val="00EE3179"/>
    <w:rsid w:val="00EE32B1"/>
    <w:rsid w:val="00EE3C80"/>
    <w:rsid w:val="00EE4410"/>
    <w:rsid w:val="00EE58E1"/>
    <w:rsid w:val="00EE5903"/>
    <w:rsid w:val="00EE6A00"/>
    <w:rsid w:val="00EE6EBD"/>
    <w:rsid w:val="00EE77C9"/>
    <w:rsid w:val="00EE7D13"/>
    <w:rsid w:val="00EF02F3"/>
    <w:rsid w:val="00EF1697"/>
    <w:rsid w:val="00EF2CF3"/>
    <w:rsid w:val="00EF4226"/>
    <w:rsid w:val="00EF4882"/>
    <w:rsid w:val="00EF4FDE"/>
    <w:rsid w:val="00EF545E"/>
    <w:rsid w:val="00EF5B8E"/>
    <w:rsid w:val="00EF7DE8"/>
    <w:rsid w:val="00F003C0"/>
    <w:rsid w:val="00F026D2"/>
    <w:rsid w:val="00F03991"/>
    <w:rsid w:val="00F04682"/>
    <w:rsid w:val="00F05A0E"/>
    <w:rsid w:val="00F0710E"/>
    <w:rsid w:val="00F073E0"/>
    <w:rsid w:val="00F07E6A"/>
    <w:rsid w:val="00F10B93"/>
    <w:rsid w:val="00F11944"/>
    <w:rsid w:val="00F11AC4"/>
    <w:rsid w:val="00F13165"/>
    <w:rsid w:val="00F132B2"/>
    <w:rsid w:val="00F1583D"/>
    <w:rsid w:val="00F15D58"/>
    <w:rsid w:val="00F20219"/>
    <w:rsid w:val="00F225DA"/>
    <w:rsid w:val="00F24170"/>
    <w:rsid w:val="00F249F9"/>
    <w:rsid w:val="00F24D04"/>
    <w:rsid w:val="00F265D8"/>
    <w:rsid w:val="00F27B42"/>
    <w:rsid w:val="00F27DA9"/>
    <w:rsid w:val="00F27F55"/>
    <w:rsid w:val="00F30566"/>
    <w:rsid w:val="00F3260A"/>
    <w:rsid w:val="00F330E7"/>
    <w:rsid w:val="00F41277"/>
    <w:rsid w:val="00F42099"/>
    <w:rsid w:val="00F428A9"/>
    <w:rsid w:val="00F4291F"/>
    <w:rsid w:val="00F432F0"/>
    <w:rsid w:val="00F45E0E"/>
    <w:rsid w:val="00F46438"/>
    <w:rsid w:val="00F47A7C"/>
    <w:rsid w:val="00F47B45"/>
    <w:rsid w:val="00F47F30"/>
    <w:rsid w:val="00F501C7"/>
    <w:rsid w:val="00F505F2"/>
    <w:rsid w:val="00F50B4E"/>
    <w:rsid w:val="00F5125F"/>
    <w:rsid w:val="00F518ED"/>
    <w:rsid w:val="00F51AF1"/>
    <w:rsid w:val="00F5240A"/>
    <w:rsid w:val="00F5246D"/>
    <w:rsid w:val="00F527F4"/>
    <w:rsid w:val="00F53893"/>
    <w:rsid w:val="00F53A10"/>
    <w:rsid w:val="00F552C7"/>
    <w:rsid w:val="00F55A86"/>
    <w:rsid w:val="00F573F4"/>
    <w:rsid w:val="00F57A10"/>
    <w:rsid w:val="00F6019E"/>
    <w:rsid w:val="00F6333E"/>
    <w:rsid w:val="00F633FA"/>
    <w:rsid w:val="00F636FC"/>
    <w:rsid w:val="00F66C85"/>
    <w:rsid w:val="00F67E65"/>
    <w:rsid w:val="00F719DB"/>
    <w:rsid w:val="00F71A67"/>
    <w:rsid w:val="00F7356C"/>
    <w:rsid w:val="00F74D48"/>
    <w:rsid w:val="00F76775"/>
    <w:rsid w:val="00F81243"/>
    <w:rsid w:val="00F8166A"/>
    <w:rsid w:val="00F823B8"/>
    <w:rsid w:val="00F82406"/>
    <w:rsid w:val="00F83B35"/>
    <w:rsid w:val="00F84417"/>
    <w:rsid w:val="00F84A73"/>
    <w:rsid w:val="00F85576"/>
    <w:rsid w:val="00F9062E"/>
    <w:rsid w:val="00F90F0E"/>
    <w:rsid w:val="00F912B7"/>
    <w:rsid w:val="00F94152"/>
    <w:rsid w:val="00FA0920"/>
    <w:rsid w:val="00FA0FFF"/>
    <w:rsid w:val="00FA2059"/>
    <w:rsid w:val="00FA2536"/>
    <w:rsid w:val="00FA2C6D"/>
    <w:rsid w:val="00FA319B"/>
    <w:rsid w:val="00FA361D"/>
    <w:rsid w:val="00FA3E10"/>
    <w:rsid w:val="00FA7AFB"/>
    <w:rsid w:val="00FB1E02"/>
    <w:rsid w:val="00FB34A0"/>
    <w:rsid w:val="00FB384A"/>
    <w:rsid w:val="00FB3A75"/>
    <w:rsid w:val="00FB5300"/>
    <w:rsid w:val="00FB7541"/>
    <w:rsid w:val="00FB7B81"/>
    <w:rsid w:val="00FC1320"/>
    <w:rsid w:val="00FC1778"/>
    <w:rsid w:val="00FC3F8D"/>
    <w:rsid w:val="00FC5615"/>
    <w:rsid w:val="00FC566D"/>
    <w:rsid w:val="00FC5DB1"/>
    <w:rsid w:val="00FD012A"/>
    <w:rsid w:val="00FD070C"/>
    <w:rsid w:val="00FD2260"/>
    <w:rsid w:val="00FD22AC"/>
    <w:rsid w:val="00FD2E15"/>
    <w:rsid w:val="00FD3B8F"/>
    <w:rsid w:val="00FD445B"/>
    <w:rsid w:val="00FD48FE"/>
    <w:rsid w:val="00FD7912"/>
    <w:rsid w:val="00FE22A9"/>
    <w:rsid w:val="00FE249C"/>
    <w:rsid w:val="00FE30DC"/>
    <w:rsid w:val="00FE30E5"/>
    <w:rsid w:val="00FE5C13"/>
    <w:rsid w:val="00FE6D9F"/>
    <w:rsid w:val="00FF17D1"/>
    <w:rsid w:val="00FF4210"/>
    <w:rsid w:val="00FF4214"/>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link w:val="Heading3Char"/>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 w:type="character" w:customStyle="1" w:styleId="Heading2Char">
    <w:name w:val="Heading 2 Char"/>
    <w:aliases w:val="H2 Char"/>
    <w:basedOn w:val="DefaultParagraphFont"/>
    <w:link w:val="Heading2"/>
    <w:rsid w:val="00C82EC9"/>
    <w:rPr>
      <w:rFonts w:ascii="Arial" w:hAnsi="Arial" w:cs="Arial"/>
      <w:b/>
      <w:iCs/>
      <w:color w:val="3B006F"/>
      <w:kern w:val="32"/>
      <w:sz w:val="28"/>
      <w:szCs w:val="28"/>
    </w:rPr>
  </w:style>
  <w:style w:type="character" w:customStyle="1" w:styleId="Heading3Char">
    <w:name w:val="Heading 3 Char"/>
    <w:aliases w:val="H3 Char"/>
    <w:basedOn w:val="DefaultParagraphFont"/>
    <w:link w:val="Heading3"/>
    <w:rsid w:val="00C82EC9"/>
    <w:rPr>
      <w:rFonts w:ascii="Arial" w:hAnsi="Arial" w:cs="Arial"/>
      <w:b/>
      <w:bCs/>
      <w:iCs/>
      <w:color w:val="3B006F"/>
      <w:kern w:val="32"/>
      <w:sz w:val="26"/>
      <w:szCs w:val="26"/>
    </w:rPr>
  </w:style>
  <w:style w:type="character" w:styleId="PlaceholderText">
    <w:name w:val="Placeholder Text"/>
    <w:basedOn w:val="DefaultParagraphFont"/>
    <w:uiPriority w:val="99"/>
    <w:semiHidden/>
    <w:rsid w:val="00F47B45"/>
    <w:rPr>
      <w:color w:val="808080"/>
    </w:rPr>
  </w:style>
  <w:style w:type="character" w:customStyle="1" w:styleId="codetemp0">
    <w:name w:val="codetemp"/>
    <w:basedOn w:val="DefaultParagraphFont"/>
    <w:rsid w:val="004D6D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16863736">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17507095">
      <w:bodyDiv w:val="1"/>
      <w:marLeft w:val="0"/>
      <w:marRight w:val="0"/>
      <w:marTop w:val="0"/>
      <w:marBottom w:val="0"/>
      <w:divBdr>
        <w:top w:val="none" w:sz="0" w:space="0" w:color="auto"/>
        <w:left w:val="none" w:sz="0" w:space="0" w:color="auto"/>
        <w:bottom w:val="none" w:sz="0" w:space="0" w:color="auto"/>
        <w:right w:val="none" w:sz="0" w:space="0" w:color="auto"/>
      </w:divBdr>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4302230">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39803569">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58419655">
      <w:bodyDiv w:val="1"/>
      <w:marLeft w:val="0"/>
      <w:marRight w:val="0"/>
      <w:marTop w:val="0"/>
      <w:marBottom w:val="0"/>
      <w:divBdr>
        <w:top w:val="none" w:sz="0" w:space="0" w:color="auto"/>
        <w:left w:val="none" w:sz="0" w:space="0" w:color="auto"/>
        <w:bottom w:val="none" w:sz="0" w:space="0" w:color="auto"/>
        <w:right w:val="none" w:sz="0" w:space="0" w:color="auto"/>
      </w:divBdr>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3831981">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598099901">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26" Type="http://schemas.openxmlformats.org/officeDocument/2006/relationships/footer" Target="footer1.xml"/><Relationship Id="rId117" Type="http://schemas.openxmlformats.org/officeDocument/2006/relationships/hyperlink" Target="https://github.com/oasis-tcs/sarif-spec/issues/145" TargetMode="External"/><Relationship Id="rId21" Type="http://schemas.openxmlformats.org/officeDocument/2006/relationships/hyperlink" Target="https://www.oasis-open.org/committees/sarif/ipr.php" TargetMode="External"/><Relationship Id="rId42" Type="http://schemas.openxmlformats.org/officeDocument/2006/relationships/hyperlink" Target="http://www.ietf.org/rfc/rfc2119.txt" TargetMode="External"/><Relationship Id="rId47" Type="http://schemas.openxmlformats.org/officeDocument/2006/relationships/hyperlink" Target="http://www.rfc-editor.org/info/rfc4122" TargetMode="External"/><Relationship Id="rId63" Type="http://schemas.openxmlformats.org/officeDocument/2006/relationships/hyperlink" Target="1" TargetMode="External"/><Relationship Id="rId68" Type="http://schemas.openxmlformats.org/officeDocument/2006/relationships/hyperlink" Target="https://github.com/oasis-tcs/sarif-spec/issues/61" TargetMode="External"/><Relationship Id="rId84" Type="http://schemas.openxmlformats.org/officeDocument/2006/relationships/hyperlink" Target="https://github.com/oasis-tcs/sarif-spec/issues/94" TargetMode="External"/><Relationship Id="rId89" Type="http://schemas.openxmlformats.org/officeDocument/2006/relationships/hyperlink" Target="https://github.com/oasis-tcs/sarif-spec/issues/29" TargetMode="External"/><Relationship Id="rId112" Type="http://schemas.openxmlformats.org/officeDocument/2006/relationships/hyperlink" Target="https://github.com/oasis-tcs/sarif-spec/issues/126" TargetMode="External"/><Relationship Id="rId133" Type="http://schemas.openxmlformats.org/officeDocument/2006/relationships/hyperlink" Target="https://github.com/oasis-tcs/sarif-spec/issues/165" TargetMode="External"/><Relationship Id="rId138" Type="http://schemas.openxmlformats.org/officeDocument/2006/relationships/hyperlink" Target="https://github.com/oasis-tcs/sarif-spec/issues/149" TargetMode="External"/><Relationship Id="rId154" Type="http://schemas.openxmlformats.org/officeDocument/2006/relationships/hyperlink" Target="https://github.com/oasis-tcs/sarif-spec/issues/272" TargetMode="External"/><Relationship Id="rId159" Type="http://schemas.openxmlformats.org/officeDocument/2006/relationships/hyperlink" Target="https://github.com/oasis-tcs/sarif-spec/issues/279" TargetMode="External"/><Relationship Id="rId175" Type="http://schemas.microsoft.com/office/2011/relationships/people" Target="people.xml"/><Relationship Id="rId170" Type="http://schemas.openxmlformats.org/officeDocument/2006/relationships/hyperlink" Target="https://github.com/oasis-tcs/sarif-spec/issues/286" TargetMode="External"/><Relationship Id="rId16" Type="http://schemas.openxmlformats.org/officeDocument/2006/relationships/hyperlink" Target="https://www.oasis-open.org/policies-guidelines/oasis-defined-terms-2017-05-26" TargetMode="External"/><Relationship Id="rId107" Type="http://schemas.openxmlformats.org/officeDocument/2006/relationships/hyperlink" Target="https://github.com/oasis-tcs/sarif-spec/issues/119" TargetMode="External"/><Relationship Id="rId11" Type="http://schemas.openxmlformats.org/officeDocument/2006/relationships/hyperlink" Target="http://www.semmle.com/" TargetMode="External"/><Relationship Id="rId32" Type="http://schemas.openxmlformats.org/officeDocument/2006/relationships/hyperlink" Target="https://www.oasis-open.org/committees/sarif/ipr.php" TargetMode="External"/><Relationship Id="rId37" Type="http://schemas.openxmlformats.org/officeDocument/2006/relationships/hyperlink" Target="https://www.iso.org/standard/4767.html" TargetMode="External"/><Relationship Id="rId53" Type="http://schemas.openxmlformats.org/officeDocument/2006/relationships/hyperlink" Target="http://www.rfc-editor.org/info/rfc8259" TargetMode="External"/><Relationship Id="rId58" Type="http://schemas.openxmlformats.org/officeDocument/2006/relationships/hyperlink" Target="https://github.com/github/cmark" TargetMode="External"/><Relationship Id="rId74" Type="http://schemas.openxmlformats.org/officeDocument/2006/relationships/hyperlink" Target="https://github.com/oasis-tcs/sarif-spec/issues/66" TargetMode="External"/><Relationship Id="rId79" Type="http://schemas.openxmlformats.org/officeDocument/2006/relationships/hyperlink" Target="https://github.com/oasis-tcs/sarif-spec/issues/83" TargetMode="External"/><Relationship Id="rId102" Type="http://schemas.openxmlformats.org/officeDocument/2006/relationships/hyperlink" Target="https://github.com/oasis-tcs/sarif-spec/issues/98" TargetMode="External"/><Relationship Id="rId123" Type="http://schemas.openxmlformats.org/officeDocument/2006/relationships/hyperlink" Target="https://github.com/oasis-tcs/sarif-spec/issues/138" TargetMode="External"/><Relationship Id="rId128" Type="http://schemas.openxmlformats.org/officeDocument/2006/relationships/hyperlink" Target="https://github.com/oasis-tcs/sarif-spec/issues/159" TargetMode="External"/><Relationship Id="rId144" Type="http://schemas.openxmlformats.org/officeDocument/2006/relationships/hyperlink" Target="https://github.com/oasis-tcs/sarif-spec/issues/158" TargetMode="External"/><Relationship Id="rId149" Type="http://schemas.openxmlformats.org/officeDocument/2006/relationships/hyperlink" Target="https://github.com/oasis-tcs/sarif-spec/issues/186" TargetMode="External"/><Relationship Id="rId5" Type="http://schemas.openxmlformats.org/officeDocument/2006/relationships/webSettings" Target="webSettings.xml"/><Relationship Id="rId90" Type="http://schemas.openxmlformats.org/officeDocument/2006/relationships/hyperlink" Target="https://github.com/oasis-tcs/sarif-spec/issues/63" TargetMode="External"/><Relationship Id="rId95" Type="http://schemas.openxmlformats.org/officeDocument/2006/relationships/hyperlink" Target="https://github.com/oasis-tcs/sarif-spec/issues/75" TargetMode="External"/><Relationship Id="rId160" Type="http://schemas.openxmlformats.org/officeDocument/2006/relationships/hyperlink" Target="https://github.com/oasis-tcs/sarif-spec/issues/280" TargetMode="External"/><Relationship Id="rId165" Type="http://schemas.openxmlformats.org/officeDocument/2006/relationships/hyperlink" Target="https://github.com/oasis-tcs/sarif-spec/issues/270" TargetMode="External"/><Relationship Id="rId22" Type="http://schemas.openxmlformats.org/officeDocument/2006/relationships/hyperlink" Target="https://www.oasis-open.org/policies-guidelines/tc-process" TargetMode="External"/><Relationship Id="rId27" Type="http://schemas.openxmlformats.org/officeDocument/2006/relationships/footer" Target="footer2.xml"/><Relationship Id="rId43" Type="http://schemas.openxmlformats.org/officeDocument/2006/relationships/hyperlink" Target="http://www.rfc-editor.org/info/rfc2045" TargetMode="External"/><Relationship Id="rId48" Type="http://schemas.openxmlformats.org/officeDocument/2006/relationships/hyperlink" Target="http://www.rfc-editor.org/info/rfc5646" TargetMode="External"/><Relationship Id="rId64" Type="http://schemas.openxmlformats.org/officeDocument/2006/relationships/hyperlink" Target="https://github.com/oasis-tcs/sarif-spec/issues/25" TargetMode="External"/><Relationship Id="rId69" Type="http://schemas.openxmlformats.org/officeDocument/2006/relationships/hyperlink" Target="https://github.com/oasis-tcs/sarif-spec/issues/69" TargetMode="External"/><Relationship Id="rId113" Type="http://schemas.openxmlformats.org/officeDocument/2006/relationships/hyperlink" Target="https://github.com/oasis-tcs/sarif-spec/issues/134" TargetMode="External"/><Relationship Id="rId118" Type="http://schemas.openxmlformats.org/officeDocument/2006/relationships/hyperlink" Target="https://github.com/oasis-tcs/sarif-spec/issues/147" TargetMode="External"/><Relationship Id="rId134" Type="http://schemas.openxmlformats.org/officeDocument/2006/relationships/hyperlink" Target="https://github.com/oasis-tcs/sarif-spec/issues/166" TargetMode="External"/><Relationship Id="rId139" Type="http://schemas.openxmlformats.org/officeDocument/2006/relationships/hyperlink" Target="https://github.com/oasis-tcs/sarif-spec/issues/160" TargetMode="External"/><Relationship Id="rId80" Type="http://schemas.openxmlformats.org/officeDocument/2006/relationships/hyperlink" Target="https://github.com/oasis-tcs/sarif-spec/issues/89" TargetMode="External"/><Relationship Id="rId85" Type="http://schemas.openxmlformats.org/officeDocument/2006/relationships/hyperlink" Target="https://github.com/oasis-tcs/sarif-spec/issues/104" TargetMode="External"/><Relationship Id="rId150" Type="http://schemas.openxmlformats.org/officeDocument/2006/relationships/hyperlink" Target="https://github.com/oasis-tcs/sarif-spec/issues/191" TargetMode="External"/><Relationship Id="rId155" Type="http://schemas.openxmlformats.org/officeDocument/2006/relationships/hyperlink" Target="https://github.com/oasis-tcs/sarif-spec/issues/275" TargetMode="External"/><Relationship Id="rId171" Type="http://schemas.openxmlformats.org/officeDocument/2006/relationships/hyperlink" Target="https://github.com/oasis-tcs/sarif-spec/issues/291" TargetMode="External"/><Relationship Id="rId176" Type="http://schemas.openxmlformats.org/officeDocument/2006/relationships/theme" Target="theme/theme1.xm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33" Type="http://schemas.openxmlformats.org/officeDocument/2006/relationships/hyperlink" Target="https://github.github.com/gfm/" TargetMode="External"/><Relationship Id="rId38" Type="http://schemas.openxmlformats.org/officeDocument/2006/relationships/hyperlink" Target="https://www.iso.org/standard/39534.html" TargetMode="External"/><Relationship Id="rId59" Type="http://schemas.openxmlformats.org/officeDocument/2006/relationships/hyperlink" Target="https://githubengineering.com/a-formal-spec-for-github-markdown/" TargetMode="External"/><Relationship Id="rId103" Type="http://schemas.openxmlformats.org/officeDocument/2006/relationships/hyperlink" Target="https://github.com/oasis-tcs/sarif-spec/issues/99" TargetMode="External"/><Relationship Id="rId108" Type="http://schemas.openxmlformats.org/officeDocument/2006/relationships/hyperlink" Target="https://github.com/oasis-tcs/sarif-spec/issues/120" TargetMode="External"/><Relationship Id="rId124" Type="http://schemas.openxmlformats.org/officeDocument/2006/relationships/hyperlink" Target="https://github.com/oasis-tcs/sarif-spec/issues/141" TargetMode="External"/><Relationship Id="rId129" Type="http://schemas.openxmlformats.org/officeDocument/2006/relationships/hyperlink" Target="https://github.com/oasis-tcs/sarif-spec/issues/160" TargetMode="External"/><Relationship Id="rId54" Type="http://schemas.openxmlformats.org/officeDocument/2006/relationships/hyperlink" Target="http://semver.org/" TargetMode="External"/><Relationship Id="rId70" Type="http://schemas.openxmlformats.org/officeDocument/2006/relationships/hyperlink" Target="https://github.com/oasis-tcs/sarif-spec/issues/72" TargetMode="External"/><Relationship Id="rId75" Type="http://schemas.openxmlformats.org/officeDocument/2006/relationships/hyperlink" Target="https://github.com/oasis-tcs/sarif-spec/issues/74" TargetMode="External"/><Relationship Id="rId91" Type="http://schemas.openxmlformats.org/officeDocument/2006/relationships/hyperlink" Target="https://github.com/oasis-tcs/sarif-spec/issues/64" TargetMode="External"/><Relationship Id="rId96" Type="http://schemas.openxmlformats.org/officeDocument/2006/relationships/hyperlink" Target="https://github.com/oasis-tcs/sarif-spec/issues/80" TargetMode="External"/><Relationship Id="rId140" Type="http://schemas.openxmlformats.org/officeDocument/2006/relationships/hyperlink" Target="https://github.com/oasis-tcs/sarif-spec/issues/171" TargetMode="External"/><Relationship Id="rId145" Type="http://schemas.openxmlformats.org/officeDocument/2006/relationships/hyperlink" Target="https://github.com/oasis-tcs/sarif-spec/issues/164" TargetMode="External"/><Relationship Id="rId161" Type="http://schemas.openxmlformats.org/officeDocument/2006/relationships/hyperlink" Target="https://github.com/oasis-tcs/sarif-spec/issues/284" TargetMode="External"/><Relationship Id="rId166" Type="http://schemas.openxmlformats.org/officeDocument/2006/relationships/hyperlink" Target="https://github.com/oasis-tcs/sarif-spec/issues/287"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www.oasis-open.org/policies-guidelines/ipr" TargetMode="External"/><Relationship Id="rId28" Type="http://schemas.openxmlformats.org/officeDocument/2006/relationships/header" Target="header3.xml"/><Relationship Id="rId49" Type="http://schemas.openxmlformats.org/officeDocument/2006/relationships/hyperlink" Target="http://www.rfc-editor.org/info/rfc7763" TargetMode="External"/><Relationship Id="rId114" Type="http://schemas.openxmlformats.org/officeDocument/2006/relationships/hyperlink" Target="https://github.com/oasis-tcs/sarif-spec/issues/136" TargetMode="External"/><Relationship Id="rId119" Type="http://schemas.openxmlformats.org/officeDocument/2006/relationships/hyperlink" Target="https://github.com/oasis-tcs/sarif-spec/issues/154" TargetMode="External"/><Relationship Id="rId10" Type="http://schemas.openxmlformats.org/officeDocument/2006/relationships/hyperlink" Target="mailto:luke@semmle.com" TargetMode="External"/><Relationship Id="rId31" Type="http://schemas.openxmlformats.org/officeDocument/2006/relationships/hyperlink" Target="https://www.oasis-open.org/policies-guidelines/ipr" TargetMode="External"/><Relationship Id="rId44" Type="http://schemas.openxmlformats.org/officeDocument/2006/relationships/hyperlink" Target="http://www.rfc-editor.org/info/rfc3629" TargetMode="External"/><Relationship Id="rId52" Type="http://schemas.openxmlformats.org/officeDocument/2006/relationships/hyperlink" Target="http://www.rfc-editor.org/info/rfc8089" TargetMode="External"/><Relationship Id="rId60" Type="http://schemas.openxmlformats.org/officeDocument/2006/relationships/hyperlink" Target="https://www.iso.org/standard/57853.html" TargetMode="External"/><Relationship Id="rId65" Type="http://schemas.openxmlformats.org/officeDocument/2006/relationships/hyperlink" Target="https://github.com/oasis-tcs/sarif-spec/issues/27" TargetMode="External"/><Relationship Id="rId73" Type="http://schemas.openxmlformats.org/officeDocument/2006/relationships/hyperlink" Target="https://github.com/oasis-tcs/sarif-spec/issues/65" TargetMode="External"/><Relationship Id="rId78" Type="http://schemas.openxmlformats.org/officeDocument/2006/relationships/hyperlink" Target="https://github.com/oasis-tcs/sarif-spec/issues/82" TargetMode="External"/><Relationship Id="rId81" Type="http://schemas.openxmlformats.org/officeDocument/2006/relationships/hyperlink" Target="https://github.com/oasis-tcs/sarif-spec/issues/90" TargetMode="External"/><Relationship Id="rId86" Type="http://schemas.openxmlformats.org/officeDocument/2006/relationships/hyperlink" Target="https://github.com/oasis-tcs/sarif-spec/issues/10" TargetMode="External"/><Relationship Id="rId94" Type="http://schemas.openxmlformats.org/officeDocument/2006/relationships/hyperlink" Target="https://github.com/oasis-tcs/sarif-spec/issues/110" TargetMode="External"/><Relationship Id="rId99" Type="http://schemas.openxmlformats.org/officeDocument/2006/relationships/hyperlink" Target="https://github.com/oasis-tcs/sarif-spec/issues/96" TargetMode="External"/><Relationship Id="rId101" Type="http://schemas.openxmlformats.org/officeDocument/2006/relationships/hyperlink" Target="https://github.com/oasis-tcs/sarif-spec/issues/46" TargetMode="External"/><Relationship Id="rId122" Type="http://schemas.openxmlformats.org/officeDocument/2006/relationships/hyperlink" Target="https://github.com/oasis-tcs/sarif-spec/issues/103" TargetMode="External"/><Relationship Id="rId130" Type="http://schemas.openxmlformats.org/officeDocument/2006/relationships/hyperlink" Target="https://github.com/oasis-tcs/sarif-spec/issues/161" TargetMode="External"/><Relationship Id="rId135" Type="http://schemas.openxmlformats.org/officeDocument/2006/relationships/hyperlink" Target="https://github.com/oasis-tcs/sarif-spec/issues/167" TargetMode="External"/><Relationship Id="rId143" Type="http://schemas.openxmlformats.org/officeDocument/2006/relationships/hyperlink" Target="https://github.com/oasis-tcs/sarif-spec/issues/187" TargetMode="External"/><Relationship Id="rId148" Type="http://schemas.openxmlformats.org/officeDocument/2006/relationships/hyperlink" Target="https://github.com/oasis-tcs/sarif-spec/issues/178" TargetMode="External"/><Relationship Id="rId151" Type="http://schemas.openxmlformats.org/officeDocument/2006/relationships/hyperlink" Target="https://github.com/oasis-tcs/sarif-spec/issues/169" TargetMode="External"/><Relationship Id="rId156" Type="http://schemas.openxmlformats.org/officeDocument/2006/relationships/hyperlink" Target="https://github.com/oasis-tcs/sarif-spec/issues/186" TargetMode="External"/><Relationship Id="rId164" Type="http://schemas.openxmlformats.org/officeDocument/2006/relationships/hyperlink" Target="https://github.com/oasis-tcs/sarif-spec/issues/248" TargetMode="External"/><Relationship Id="rId169" Type="http://schemas.openxmlformats.org/officeDocument/2006/relationships/hyperlink" Target="https://github.com/oasis-tcs/sarif-spec/issues/297" TargetMode="External"/><Relationship Id="rId4" Type="http://schemas.openxmlformats.org/officeDocument/2006/relationships/settings" Target="settings.xml"/><Relationship Id="rId9" Type="http://schemas.openxmlformats.org/officeDocument/2006/relationships/hyperlink" Target="mailto:dmk@dmk.com" TargetMode="External"/><Relationship Id="rId172" Type="http://schemas.openxmlformats.org/officeDocument/2006/relationships/hyperlink" Target="https://github.com/oasis-tcs/sarif-spec/issues/303" TargetMode="External"/><Relationship Id="rId13" Type="http://schemas.openxmlformats.org/officeDocument/2006/relationships/hyperlink" Target="http://www.microsoft.com/" TargetMode="External"/><Relationship Id="rId18" Type="http://schemas.openxmlformats.org/officeDocument/2006/relationships/hyperlink" Target="https://www.oasis-open.org/policies-guidelines/tc-process" TargetMode="External"/><Relationship Id="rId39" Type="http://schemas.openxmlformats.org/officeDocument/2006/relationships/hyperlink" Target="https://www.iso.org/standard/40874.html" TargetMode="External"/><Relationship Id="rId109" Type="http://schemas.openxmlformats.org/officeDocument/2006/relationships/hyperlink" Target="https://github.com/oasis-tcs/sarif-spec/issues/125" TargetMode="External"/><Relationship Id="rId34" Type="http://schemas.openxmlformats.org/officeDocument/2006/relationships/hyperlink" Target="https://www.iana.org/assignments/character-sets/character-sets.xhtml" TargetMode="External"/><Relationship Id="rId50" Type="http://schemas.openxmlformats.org/officeDocument/2006/relationships/hyperlink" Target="http://www.rfc-editor.org/info/rfc7764" TargetMode="External"/><Relationship Id="rId55" Type="http://schemas.openxmlformats.org/officeDocument/2006/relationships/hyperlink" Target="http://www.unicode.org/versions/Unicode10.0.0/" TargetMode="External"/><Relationship Id="rId76" Type="http://schemas.openxmlformats.org/officeDocument/2006/relationships/hyperlink" Target="https://github.com/oasis-tcs/sarif-spec/issues/81" TargetMode="External"/><Relationship Id="rId97" Type="http://schemas.openxmlformats.org/officeDocument/2006/relationships/hyperlink" Target="https://github.com/oasis-tcs/sarif-spec/issues/86" TargetMode="External"/><Relationship Id="rId104" Type="http://schemas.openxmlformats.org/officeDocument/2006/relationships/hyperlink" Target="https://github.com/oasis-tcs/sarif-spec/issues/107" TargetMode="External"/><Relationship Id="rId120" Type="http://schemas.openxmlformats.org/officeDocument/2006/relationships/hyperlink" Target="https://github.com/oasis-tcs/sarif-spec/issues/155" TargetMode="External"/><Relationship Id="rId125" Type="http://schemas.openxmlformats.org/officeDocument/2006/relationships/hyperlink" Target="https://github.com/oasis-tcs/sarif-spec/issues/143" TargetMode="External"/><Relationship Id="rId141" Type="http://schemas.openxmlformats.org/officeDocument/2006/relationships/hyperlink" Target="https://github.com/oasis-tcs/sarif-spec/issues/176" TargetMode="External"/><Relationship Id="rId146" Type="http://schemas.openxmlformats.org/officeDocument/2006/relationships/hyperlink" Target="https://github.com/oasis-tcs/sarif-spec/issues/172" TargetMode="External"/><Relationship Id="rId167" Type="http://schemas.openxmlformats.org/officeDocument/2006/relationships/hyperlink" Target="https://github.com/oasis-tcs/sarif-spec/issues/292" TargetMode="External"/><Relationship Id="rId7" Type="http://schemas.openxmlformats.org/officeDocument/2006/relationships/endnotes" Target="endnotes.xml"/><Relationship Id="rId71" Type="http://schemas.openxmlformats.org/officeDocument/2006/relationships/hyperlink" Target="https://github.com/oasis-tcs/sarif-spec/issues/73" TargetMode="External"/><Relationship Id="rId92" Type="http://schemas.openxmlformats.org/officeDocument/2006/relationships/hyperlink" Target="https://github.com/oasis-tcs/sarif-spec/issues/84" TargetMode="External"/><Relationship Id="rId162" Type="http://schemas.openxmlformats.org/officeDocument/2006/relationships/hyperlink" Target="https://github.com/oasis-tcs/sarif-spec/issues/285" TargetMode="External"/><Relationship Id="rId2" Type="http://schemas.openxmlformats.org/officeDocument/2006/relationships/numbering" Target="numbering.xml"/><Relationship Id="rId29" Type="http://schemas.openxmlformats.org/officeDocument/2006/relationships/footer" Target="footer3.xml"/><Relationship Id="rId24" Type="http://schemas.openxmlformats.org/officeDocument/2006/relationships/header" Target="header1.xml"/><Relationship Id="rId40" Type="http://schemas.openxmlformats.org/officeDocument/2006/relationships/hyperlink" Target="https://www.iso.org/standard/26153.html" TargetMode="External"/><Relationship Id="rId45" Type="http://schemas.openxmlformats.org/officeDocument/2006/relationships/hyperlink" Target="http://www.rfc-editor.org/info/rfc3986" TargetMode="External"/><Relationship Id="rId66" Type="http://schemas.openxmlformats.org/officeDocument/2006/relationships/hyperlink" Target="https://github.com/oasis-tcs/sarif-spec/issues/56" TargetMode="External"/><Relationship Id="rId87" Type="http://schemas.openxmlformats.org/officeDocument/2006/relationships/hyperlink" Target="https://github.com/oasis-tcs/sarif-spec/issues/15" TargetMode="External"/><Relationship Id="rId110" Type="http://schemas.openxmlformats.org/officeDocument/2006/relationships/hyperlink" Target="https://github.com/oasis-tcs/sarif-spec/issues/130" TargetMode="External"/><Relationship Id="rId115" Type="http://schemas.openxmlformats.org/officeDocument/2006/relationships/hyperlink" Target="https://github.com/oasis-tcs/sarif-spec/issues/137" TargetMode="External"/><Relationship Id="rId131" Type="http://schemas.openxmlformats.org/officeDocument/2006/relationships/hyperlink" Target="https://github.com/oasis-tcs/sarif-spec/issues/162" TargetMode="External"/><Relationship Id="rId136" Type="http://schemas.openxmlformats.org/officeDocument/2006/relationships/hyperlink" Target="https://github.com/oasis-tcs/sarif-spec/issues/170" TargetMode="External"/><Relationship Id="rId157" Type="http://schemas.openxmlformats.org/officeDocument/2006/relationships/hyperlink" Target="https://github.com/oasis-tcs/sarif-spec/issues/188" TargetMode="External"/><Relationship Id="rId61" Type="http://schemas.openxmlformats.org/officeDocument/2006/relationships/hyperlink" Target="https://www.iso.org/standard/68564.html" TargetMode="External"/><Relationship Id="rId82" Type="http://schemas.openxmlformats.org/officeDocument/2006/relationships/hyperlink" Target="https://github.com/oasis-tcs/sarif-spec/issues/91" TargetMode="External"/><Relationship Id="rId152" Type="http://schemas.openxmlformats.org/officeDocument/2006/relationships/hyperlink" Target="https://github.com/oasis-tcs/sarif-spec/issues/256" TargetMode="External"/><Relationship Id="rId173" Type="http://schemas.openxmlformats.org/officeDocument/2006/relationships/hyperlink" Target="https://github.com/oasis-tcs/sarif-spec/issues/304" TargetMode="External"/><Relationship Id="rId19" Type="http://schemas.openxmlformats.org/officeDocument/2006/relationships/hyperlink" Target="https://www.oasis-open.org/policies-guidelines/ipr" TargetMode="External"/><Relationship Id="rId14" Type="http://schemas.openxmlformats.org/officeDocument/2006/relationships/hyperlink" Target="mailto:v-lgold@microsoft.com" TargetMode="External"/><Relationship Id="rId30" Type="http://schemas.openxmlformats.org/officeDocument/2006/relationships/hyperlink" Target="https://www.oasis-open.org/policies-guidelines/ipr" TargetMode="External"/><Relationship Id="rId35" Type="http://schemas.openxmlformats.org/officeDocument/2006/relationships/hyperlink" Target="https://www.iana.org/assignments/hash-function-text-names/hash-function-text-names.xhtml" TargetMode="External"/><Relationship Id="rId56" Type="http://schemas.openxmlformats.org/officeDocument/2006/relationships/hyperlink" Target="http://spec.commonmark.org/0.28/" TargetMode="External"/><Relationship Id="rId77" Type="http://schemas.openxmlformats.org/officeDocument/2006/relationships/hyperlink" Target="https://github.com/oasis-tcs/sarif-spec/issues/88" TargetMode="External"/><Relationship Id="rId100" Type="http://schemas.openxmlformats.org/officeDocument/2006/relationships/hyperlink" Target="https://github.com/oasis-tcs/sarif-spec/issues/133" TargetMode="External"/><Relationship Id="rId105" Type="http://schemas.openxmlformats.org/officeDocument/2006/relationships/hyperlink" Target="https://github.com/oasis-tcs/sarif-spec/issues/108" TargetMode="External"/><Relationship Id="rId126" Type="http://schemas.openxmlformats.org/officeDocument/2006/relationships/hyperlink" Target="https://github.com/oasis-tcs/sarif-spec/issues/153" TargetMode="External"/><Relationship Id="rId147" Type="http://schemas.openxmlformats.org/officeDocument/2006/relationships/hyperlink" Target="https://github.com/oasis-tcs/sarif-spec/issues/175" TargetMode="External"/><Relationship Id="rId168" Type="http://schemas.openxmlformats.org/officeDocument/2006/relationships/hyperlink" Target="https://github.com/oasis-tcs/sarif-spec/issues/293" TargetMode="External"/><Relationship Id="rId8" Type="http://schemas.openxmlformats.org/officeDocument/2006/relationships/hyperlink" Target="https://www.oasis-open.org/committees/sarif/" TargetMode="External"/><Relationship Id="rId51" Type="http://schemas.openxmlformats.org/officeDocument/2006/relationships/hyperlink" Target="http://www.rfc-editor.org/info/rfc8174" TargetMode="External"/><Relationship Id="rId72" Type="http://schemas.openxmlformats.org/officeDocument/2006/relationships/hyperlink" Target="https://github.com/oasis-tcs/sarif-spec/issues/79" TargetMode="External"/><Relationship Id="rId93" Type="http://schemas.openxmlformats.org/officeDocument/2006/relationships/hyperlink" Target="https://github.com/oasis-tcs/sarif-spec/issues/102" TargetMode="External"/><Relationship Id="rId98" Type="http://schemas.openxmlformats.org/officeDocument/2006/relationships/hyperlink" Target="https://github.com/oasis-tcs/sarif-spec/issues/95" TargetMode="External"/><Relationship Id="rId121" Type="http://schemas.openxmlformats.org/officeDocument/2006/relationships/hyperlink" Target="https://github.com/oasis-tcs/sarif-spec/issues/156" TargetMode="External"/><Relationship Id="rId142" Type="http://schemas.openxmlformats.org/officeDocument/2006/relationships/hyperlink" Target="https://github.com/oasis-tcs/sarif-spec/issues/181" TargetMode="External"/><Relationship Id="rId163" Type="http://schemas.openxmlformats.org/officeDocument/2006/relationships/hyperlink" Target="https://github.com/oasis-tcs/sarif-spec/issues/288" TargetMode="External"/><Relationship Id="rId3" Type="http://schemas.openxmlformats.org/officeDocument/2006/relationships/styles" Target="styles.xml"/><Relationship Id="rId25" Type="http://schemas.openxmlformats.org/officeDocument/2006/relationships/header" Target="header2.xml"/><Relationship Id="rId46" Type="http://schemas.openxmlformats.org/officeDocument/2006/relationships/hyperlink" Target="https://www.rfc-editor.org/info/rfc3987" TargetMode="External"/><Relationship Id="rId67" Type="http://schemas.openxmlformats.org/officeDocument/2006/relationships/hyperlink" Target="https://github.com/oasis-tcs/sarif-spec/issues/33" TargetMode="External"/><Relationship Id="rId116" Type="http://schemas.openxmlformats.org/officeDocument/2006/relationships/hyperlink" Target="https://github.com/oasis-tcs/sarif-spec/issues/139" TargetMode="External"/><Relationship Id="rId137" Type="http://schemas.openxmlformats.org/officeDocument/2006/relationships/hyperlink" Target="https://github.com/oasis-tcs/sarif-spec/issues/93" TargetMode="External"/><Relationship Id="rId158" Type="http://schemas.openxmlformats.org/officeDocument/2006/relationships/hyperlink" Target="https://github.com/oasis-tcs/sarif-spec/issues/274" TargetMode="External"/><Relationship Id="rId20" Type="http://schemas.openxmlformats.org/officeDocument/2006/relationships/hyperlink" Target="https://www.oasis-open.org/policies-guidelines/ipr" TargetMode="External"/><Relationship Id="rId41" Type="http://schemas.openxmlformats.org/officeDocument/2006/relationships/hyperlink" Target="http://json-schema.org/latest/json-schema-core.html" TargetMode="External"/><Relationship Id="rId62" Type="http://schemas.openxmlformats.org/officeDocument/2006/relationships/hyperlink" Target="https://www.iso.org/standard/42926.html" TargetMode="External"/><Relationship Id="rId83" Type="http://schemas.openxmlformats.org/officeDocument/2006/relationships/hyperlink" Target="https://github.com/oasis-tcs/sarif-spec/issues/92" TargetMode="External"/><Relationship Id="rId88" Type="http://schemas.openxmlformats.org/officeDocument/2006/relationships/hyperlink" Target="https://github.com/oasis-tcs/sarif-spec/issues/23" TargetMode="External"/><Relationship Id="rId111" Type="http://schemas.openxmlformats.org/officeDocument/2006/relationships/hyperlink" Target="https://github.com/oasis-tcs/sarif-spec/issues/122" TargetMode="External"/><Relationship Id="rId132" Type="http://schemas.openxmlformats.org/officeDocument/2006/relationships/hyperlink" Target="https://github.com/oasis-tcs/sarif-spec/issues/163" TargetMode="External"/><Relationship Id="rId153" Type="http://schemas.openxmlformats.org/officeDocument/2006/relationships/hyperlink" Target="https://github.com/oasis-tcs/sarif-spec/issues/269" TargetMode="External"/><Relationship Id="rId174" Type="http://schemas.openxmlformats.org/officeDocument/2006/relationships/fontTable" Target="fontTable.xml"/><Relationship Id="rId15" Type="http://schemas.openxmlformats.org/officeDocument/2006/relationships/hyperlink" Target="http://www.microsoft.com" TargetMode="External"/><Relationship Id="rId36" Type="http://schemas.openxmlformats.org/officeDocument/2006/relationships/hyperlink" Target="https://www.iso.org/standard/22109.html" TargetMode="External"/><Relationship Id="rId57" Type="http://schemas.openxmlformats.org/officeDocument/2006/relationships/hyperlink" Target="https://cwe.mitre.org" TargetMode="External"/><Relationship Id="rId106" Type="http://schemas.openxmlformats.org/officeDocument/2006/relationships/hyperlink" Target="https://github.com/oasis-tcs/sarif-spec/issues/113" TargetMode="External"/><Relationship Id="rId127" Type="http://schemas.openxmlformats.org/officeDocument/2006/relationships/hyperlink" Target="https://github.com/oasis-tcs/sarif-spec/issues/157"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F4B458-2A50-4992-BEBE-BF9FB91AB9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23368</TotalTime>
  <Pages>1</Pages>
  <Words>67811</Words>
  <Characters>386524</Characters>
  <Application>Microsoft Office Word</Application>
  <DocSecurity>0</DocSecurity>
  <Lines>3221</Lines>
  <Paragraphs>906</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453429</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1084</cp:revision>
  <cp:lastPrinted>2011-08-05T16:21:00Z</cp:lastPrinted>
  <dcterms:created xsi:type="dcterms:W3CDTF">2017-08-01T19:18:00Z</dcterms:created>
  <dcterms:modified xsi:type="dcterms:W3CDTF">2019-02-11T22:43:00Z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y fmtid="{D5CDD505-2E9C-101B-9397-08002B2CF9AE}" pid="11" name="MSIP_Label_f42aa342-8706-4288-bd11-ebb85995028c_Enabled">
    <vt:lpwstr>True</vt:lpwstr>
  </property>
  <property fmtid="{D5CDD505-2E9C-101B-9397-08002B2CF9AE}" pid="12" name="MSIP_Label_f42aa342-8706-4288-bd11-ebb85995028c_SiteId">
    <vt:lpwstr>72f988bf-86f1-41af-91ab-2d7cd011db47</vt:lpwstr>
  </property>
  <property fmtid="{D5CDD505-2E9C-101B-9397-08002B2CF9AE}" pid="13" name="MSIP_Label_f42aa342-8706-4288-bd11-ebb85995028c_Owner">
    <vt:lpwstr>v-lgold@microsoft.com</vt:lpwstr>
  </property>
  <property fmtid="{D5CDD505-2E9C-101B-9397-08002B2CF9AE}" pid="14" name="MSIP_Label_f42aa342-8706-4288-bd11-ebb85995028c_SetDate">
    <vt:lpwstr>2018-09-04T19:46:53.1785148Z</vt:lpwstr>
  </property>
  <property fmtid="{D5CDD505-2E9C-101B-9397-08002B2CF9AE}" pid="15" name="MSIP_Label_f42aa342-8706-4288-bd11-ebb85995028c_Name">
    <vt:lpwstr>General</vt:lpwstr>
  </property>
  <property fmtid="{D5CDD505-2E9C-101B-9397-08002B2CF9AE}" pid="16" name="MSIP_Label_f42aa342-8706-4288-bd11-ebb85995028c_Application">
    <vt:lpwstr>Microsoft Azure Information Protection</vt:lpwstr>
  </property>
  <property fmtid="{D5CDD505-2E9C-101B-9397-08002B2CF9AE}" pid="17" name="MSIP_Label_f42aa342-8706-4288-bd11-ebb85995028c_Extended_MSFT_Method">
    <vt:lpwstr>Automatic</vt:lpwstr>
  </property>
  <property fmtid="{D5CDD505-2E9C-101B-9397-08002B2CF9AE}" pid="18" name="Sensitivity">
    <vt:lpwstr>General</vt:lpwstr>
  </property>
</Properties>
</file>