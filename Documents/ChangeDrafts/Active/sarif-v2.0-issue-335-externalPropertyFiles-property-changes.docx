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E83B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E83B94">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E83B94">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E83B94">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E83B94">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E83B94">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E83B94">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E83B94">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E83B94">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w:t>
        </w:r>
        <w:r w:rsidR="004905A7">
          <w:rPr>
            <w:noProof/>
            <w:webHidden/>
          </w:rPr>
          <w:t>1</w:t>
        </w:r>
        <w:r w:rsidR="004905A7">
          <w:rPr>
            <w:noProof/>
            <w:webHidden/>
          </w:rPr>
          <w:fldChar w:fldCharType="end"/>
        </w:r>
      </w:hyperlink>
    </w:p>
    <w:p w14:paraId="2515D281" w14:textId="791D17D4" w:rsidR="004905A7" w:rsidRDefault="00E83B94">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w:t>
        </w:r>
        <w:bookmarkStart w:id="3" w:name="_GoBack"/>
        <w:r w:rsidR="004905A7" w:rsidRPr="00682462">
          <w:rPr>
            <w:rStyle w:val="Hyperlink"/>
            <w:noProof/>
          </w:rPr>
          <w:t>InstanceGuid</w:t>
        </w:r>
        <w:bookmarkEnd w:id="3"/>
        <w:r w:rsidR="004905A7" w:rsidRPr="00682462">
          <w:rPr>
            <w:rStyle w:val="Hyperlink"/>
            <w:noProof/>
          </w:rPr>
          <w:t xml:space="preserve">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E83B94">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E83B94">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E83B94">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E83B94">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E83B94">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E83B94">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E83B94">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E83B94">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E83B94">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E83B94">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E83B94">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E83B94">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E83B94">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E83B94">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E83B94">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E83B94">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E83B94">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E83B94">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E83B94">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E83B94">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E83B94">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E83B94">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E83B94">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1571707"/>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1571708"/>
      <w:bookmarkStart w:id="7" w:name="_Toc85472893"/>
      <w:bookmarkStart w:id="8" w:name="_Toc287332007"/>
      <w:r>
        <w:t>IPR Policy</w:t>
      </w:r>
      <w:bookmarkEnd w:id="6"/>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1571709"/>
      <w:r>
        <w:t>Terminology</w:t>
      </w:r>
      <w:bookmarkEnd w:id="7"/>
      <w:bookmarkEnd w:id="8"/>
      <w:bookmarkEnd w:id="9"/>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23BC1925" w:rsidR="00B05C99" w:rsidRDefault="00E83B9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007A2A41" w:rsidR="008119BF" w:rsidRPr="008119BF" w:rsidRDefault="00E83B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69B3B423" w:rsidR="0044419A" w:rsidRDefault="00E83B9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E83B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E83B9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E83B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140901CE" w:rsidR="00376AE7" w:rsidRPr="00376AE7" w:rsidRDefault="00E83B9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E83B9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E83B9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E83B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E83B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3E666ACA" w:rsidR="0044419A" w:rsidRDefault="00E83B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E83B9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E83B9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E83B9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E83B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680055D2" w:rsidR="00B05C99" w:rsidRDefault="00E83B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E83B9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lastRenderedPageBreak/>
        <w:t>region</w:t>
      </w:r>
      <w:bookmarkEnd w:id="36"/>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E83B9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E83B9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E83B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E83B9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E83B9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587BA410" w:rsidR="00B05C99" w:rsidRDefault="00E83B9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lastRenderedPageBreak/>
        <w:t>run</w:t>
      </w:r>
      <w:bookmarkEnd w:id="44"/>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49C923E3" w:rsidR="00366BA7" w:rsidRDefault="00E83B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7B499DD5" w:rsidR="00753025" w:rsidRPr="00753025" w:rsidRDefault="00E83B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397D5B19" w:rsidR="0044419A" w:rsidRDefault="00E83B9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E83B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E83B9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E83B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1571710"/>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1571711"/>
      <w:r>
        <w:t>Non-Normative References</w:t>
      </w:r>
      <w:bookmarkEnd w:id="86"/>
      <w:bookmarkEnd w:id="87"/>
      <w:bookmarkEnd w:id="88"/>
    </w:p>
    <w:p w14:paraId="1067680D" w14:textId="35E48964"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1571712"/>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1571713"/>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1571714"/>
      <w:r>
        <w:t>Format examples</w:t>
      </w:r>
      <w:bookmarkEnd w:id="95"/>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1571715"/>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7" w:name="_Toc1571716"/>
      <w:r>
        <w:t>Syntax notation</w:t>
      </w:r>
      <w:bookmarkEnd w:id="97"/>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1571717"/>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1571718"/>
      <w:r>
        <w:t>General</w:t>
      </w:r>
      <w:bookmarkEnd w:id="103"/>
      <w:bookmarkEnd w:id="104"/>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1571719"/>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1571720"/>
      <w:bookmarkStart w:id="112" w:name="_Ref507594747"/>
      <w:proofErr w:type="spellStart"/>
      <w:r>
        <w:t>fileContent</w:t>
      </w:r>
      <w:proofErr w:type="spellEnd"/>
      <w:r>
        <w:t xml:space="preserve"> 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1571721"/>
      <w:r>
        <w:t>General</w:t>
      </w:r>
      <w:bookmarkEnd w:id="11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1571722"/>
      <w:r>
        <w:t>text property</w:t>
      </w:r>
      <w:bookmarkEnd w:id="114"/>
      <w:bookmarkEnd w:id="115"/>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1571723"/>
      <w:r>
        <w:t>binary property</w:t>
      </w:r>
      <w:bookmarkEnd w:id="116"/>
      <w:bookmarkEnd w:id="117"/>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1571724"/>
      <w:proofErr w:type="spellStart"/>
      <w:r>
        <w:t>fileLocation</w:t>
      </w:r>
      <w:proofErr w:type="spellEnd"/>
      <w:r>
        <w:t xml:space="preserve"> objects</w:t>
      </w:r>
      <w:bookmarkEnd w:id="112"/>
      <w:bookmarkEnd w:id="118"/>
      <w:bookmarkEnd w:id="119"/>
    </w:p>
    <w:p w14:paraId="15E45BC8" w14:textId="6BB90172" w:rsidR="00EF1697" w:rsidRPr="00EF1697" w:rsidRDefault="00EF1697" w:rsidP="00EF1697">
      <w:pPr>
        <w:pStyle w:val="Heading3"/>
      </w:pPr>
      <w:bookmarkStart w:id="120" w:name="_Ref507595872"/>
      <w:bookmarkStart w:id="121" w:name="_Toc1571725"/>
      <w:r>
        <w:t>General</w:t>
      </w:r>
      <w:bookmarkEnd w:id="120"/>
      <w:bookmarkEnd w:id="121"/>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1571726"/>
      <w:r>
        <w:t>Constraints</w:t>
      </w:r>
      <w:bookmarkEnd w:id="122"/>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3"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4"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4"/>
      <w:r>
        <w:t>.</w:t>
      </w:r>
    </w:p>
    <w:p w14:paraId="511A338A" w14:textId="211565EC" w:rsidR="00EF1697" w:rsidRDefault="00EF1697" w:rsidP="00EF1697">
      <w:pPr>
        <w:pStyle w:val="Heading3"/>
      </w:pPr>
      <w:bookmarkStart w:id="125" w:name="_Ref507592462"/>
      <w:bookmarkStart w:id="126" w:name="_Toc1571727"/>
      <w:bookmarkEnd w:id="123"/>
      <w:r>
        <w:t>uri property</w:t>
      </w:r>
      <w:bookmarkEnd w:id="125"/>
      <w:bookmarkEnd w:id="126"/>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7" w:name="_Ref507592476"/>
      <w:bookmarkStart w:id="128" w:name="_Toc1571728"/>
      <w:proofErr w:type="spellStart"/>
      <w:r>
        <w:t>uriBaseId</w:t>
      </w:r>
      <w:proofErr w:type="spellEnd"/>
      <w:r>
        <w:t xml:space="preserve"> property</w:t>
      </w:r>
      <w:bookmarkEnd w:id="127"/>
      <w:bookmarkEnd w:id="128"/>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9" w:name="_Ref530055459"/>
      <w:bookmarkStart w:id="130" w:name="_Toc1571729"/>
      <w:proofErr w:type="spellStart"/>
      <w:r>
        <w:lastRenderedPageBreak/>
        <w:t>fileIndex</w:t>
      </w:r>
      <w:proofErr w:type="spellEnd"/>
      <w:r>
        <w:t xml:space="preserve"> property</w:t>
      </w:r>
      <w:bookmarkEnd w:id="129"/>
      <w:bookmarkEnd w:id="130"/>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1" w:name="_Ref510013017"/>
      <w:bookmarkStart w:id="132" w:name="_Toc1571730"/>
      <w:r>
        <w:lastRenderedPageBreak/>
        <w:t xml:space="preserve">Guidance on the use of </w:t>
      </w:r>
      <w:proofErr w:type="spellStart"/>
      <w:r>
        <w:t>fileLocation</w:t>
      </w:r>
      <w:proofErr w:type="spellEnd"/>
      <w:r>
        <w:t xml:space="preserve"> objects</w:t>
      </w:r>
      <w:bookmarkEnd w:id="131"/>
      <w:bookmarkEnd w:id="13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3" w:name="_Toc1571731"/>
      <w:r>
        <w:t>String properties</w:t>
      </w:r>
      <w:bookmarkEnd w:id="133"/>
    </w:p>
    <w:p w14:paraId="6C63FE5C" w14:textId="4016EE67" w:rsidR="00D65090" w:rsidRDefault="00D65090" w:rsidP="00D65090">
      <w:pPr>
        <w:pStyle w:val="Heading3"/>
      </w:pPr>
      <w:bookmarkStart w:id="134" w:name="_Toc1571732"/>
      <w:r>
        <w:t>General</w:t>
      </w:r>
      <w:bookmarkEnd w:id="1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5" w:name="_Ref1571704"/>
      <w:bookmarkStart w:id="136" w:name="_Ref1571705"/>
      <w:bookmarkStart w:id="137" w:name="_Toc1571733"/>
      <w:r>
        <w:t>Redactable</w:t>
      </w:r>
      <w:r w:rsidR="00D244F4">
        <w:t xml:space="preserve"> string properties</w:t>
      </w:r>
      <w:bookmarkEnd w:id="135"/>
      <w:bookmarkEnd w:id="136"/>
      <w:bookmarkEnd w:id="137"/>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8" w:name="_Ref514314114"/>
      <w:bookmarkStart w:id="139" w:name="_Toc1571734"/>
      <w:r>
        <w:lastRenderedPageBreak/>
        <w:t>GUID-valued string properties</w:t>
      </w:r>
      <w:bookmarkEnd w:id="138"/>
      <w:bookmarkEnd w:id="139"/>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0" w:name="_Ref514326061"/>
      <w:bookmarkStart w:id="141" w:name="_Ref526937577"/>
      <w:bookmarkStart w:id="142" w:name="_Ref534894828"/>
      <w:bookmarkStart w:id="143" w:name="_Ref534896655"/>
      <w:bookmarkStart w:id="144" w:name="_Ref534897905"/>
      <w:bookmarkStart w:id="145" w:name="_Toc1571735"/>
      <w:r>
        <w:t>Hierarchical string</w:t>
      </w:r>
      <w:bookmarkEnd w:id="140"/>
      <w:r w:rsidR="00EA1909">
        <w:t>s</w:t>
      </w:r>
      <w:bookmarkEnd w:id="141"/>
      <w:bookmarkEnd w:id="142"/>
      <w:bookmarkEnd w:id="143"/>
      <w:bookmarkEnd w:id="144"/>
      <w:bookmarkEnd w:id="145"/>
    </w:p>
    <w:p w14:paraId="48E1903C" w14:textId="613DF0CD" w:rsidR="00C535F2" w:rsidRPr="00C535F2" w:rsidRDefault="00C535F2" w:rsidP="00C535F2">
      <w:pPr>
        <w:pStyle w:val="Heading4"/>
      </w:pPr>
      <w:bookmarkStart w:id="146" w:name="_Ref528149163"/>
      <w:bookmarkStart w:id="147" w:name="_Toc1571736"/>
      <w:r>
        <w:t>General</w:t>
      </w:r>
      <w:bookmarkEnd w:id="146"/>
      <w:bookmarkEnd w:id="147"/>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9" w:name="_Ref515815105"/>
      <w:bookmarkStart w:id="150" w:name="_Toc1571737"/>
      <w:r>
        <w:t>Versioned hierarchical strings</w:t>
      </w:r>
      <w:bookmarkEnd w:id="149"/>
      <w:bookmarkEnd w:id="150"/>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1" w:name="_Ref508798892"/>
      <w:bookmarkStart w:id="152" w:name="_Toc1571738"/>
      <w:r>
        <w:t>Object properties</w:t>
      </w:r>
      <w:bookmarkEnd w:id="151"/>
      <w:bookmarkEnd w:id="152"/>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 w:name="_Ref508869720"/>
      <w:bookmarkStart w:id="154" w:name="_Toc1571739"/>
      <w:r>
        <w:t>Array properties</w:t>
      </w:r>
      <w:bookmarkEnd w:id="153"/>
      <w:bookmarkEnd w:id="154"/>
    </w:p>
    <w:p w14:paraId="28EB82AC" w14:textId="5479DEBF" w:rsidR="000308F0" w:rsidRDefault="000308F0" w:rsidP="000308F0">
      <w:pPr>
        <w:pStyle w:val="Heading3"/>
      </w:pPr>
      <w:bookmarkStart w:id="155" w:name="_Toc1571740"/>
      <w:r>
        <w:t>General</w:t>
      </w:r>
      <w:bookmarkEnd w:id="155"/>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6" w:name="_Ref493404799"/>
      <w:bookmarkStart w:id="157" w:name="_Toc1571741"/>
      <w:r>
        <w:t>Array properties with unique values</w:t>
      </w:r>
      <w:bookmarkEnd w:id="156"/>
      <w:bookmarkEnd w:id="157"/>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8" w:name="_Ref493408960"/>
      <w:bookmarkStart w:id="159" w:name="_Toc1571742"/>
      <w:r>
        <w:t>Property bags</w:t>
      </w:r>
      <w:bookmarkEnd w:id="158"/>
      <w:bookmarkEnd w:id="159"/>
    </w:p>
    <w:p w14:paraId="394A6CDE" w14:textId="6ABA55FC" w:rsidR="00815787" w:rsidRDefault="00815787" w:rsidP="00815787">
      <w:pPr>
        <w:pStyle w:val="Heading3"/>
      </w:pPr>
      <w:bookmarkStart w:id="160" w:name="_Toc1571743"/>
      <w:bookmarkStart w:id="161" w:name="_Ref2691618"/>
      <w:r>
        <w:t>General</w:t>
      </w:r>
      <w:bookmarkEnd w:id="160"/>
      <w:bookmarkEnd w:id="161"/>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1571744"/>
      <w:r>
        <w:lastRenderedPageBreak/>
        <w:t>Tags</w:t>
      </w:r>
      <w:bookmarkEnd w:id="162"/>
      <w:bookmarkEnd w:id="163"/>
      <w:bookmarkEnd w:id="164"/>
    </w:p>
    <w:p w14:paraId="0765905B" w14:textId="2D9C6858" w:rsidR="00B501CE" w:rsidRPr="00B501CE" w:rsidRDefault="00B501CE" w:rsidP="00B501CE">
      <w:pPr>
        <w:pStyle w:val="Heading4"/>
      </w:pPr>
      <w:bookmarkStart w:id="165" w:name="_Toc1571745"/>
      <w:r>
        <w:t>General</w:t>
      </w:r>
      <w:bookmarkEnd w:id="165"/>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1571746"/>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1571747"/>
      <w:r>
        <w:t>Date/time properties</w:t>
      </w:r>
      <w:bookmarkEnd w:id="168"/>
      <w:bookmarkEnd w:id="169"/>
      <w:bookmarkEnd w:id="170"/>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1571748"/>
      <w:r>
        <w:t>URI-valued properties</w:t>
      </w:r>
      <w:bookmarkEnd w:id="172"/>
      <w:bookmarkEnd w:id="173"/>
    </w:p>
    <w:p w14:paraId="62EF182C" w14:textId="7EBBAB7A" w:rsidR="00D55684" w:rsidRDefault="00D55684" w:rsidP="00D55684">
      <w:pPr>
        <w:pStyle w:val="Heading3"/>
      </w:pPr>
      <w:bookmarkStart w:id="174" w:name="_Ref534814172"/>
      <w:bookmarkStart w:id="175" w:name="_Toc1571749"/>
      <w:r>
        <w:t>General</w:t>
      </w:r>
      <w:bookmarkEnd w:id="174"/>
      <w:bookmarkEnd w:id="175"/>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1571750"/>
      <w:r>
        <w:t>URIs that use the file scheme</w:t>
      </w:r>
      <w:bookmarkEnd w:id="176"/>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7" w:name="_Toc1571751"/>
      <w:r>
        <w:t>Internationalized Resource Identifiers (IRIs)</w:t>
      </w:r>
      <w:bookmarkEnd w:id="177"/>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8" w:name="_Ref493426052"/>
      <w:bookmarkStart w:id="179" w:name="_Ref508814664"/>
      <w:bookmarkStart w:id="180" w:name="_Toc1571752"/>
      <w:r>
        <w:t>m</w:t>
      </w:r>
      <w:r w:rsidR="00815787">
        <w:t xml:space="preserve">essage </w:t>
      </w:r>
      <w:bookmarkEnd w:id="178"/>
      <w:r>
        <w:t>objects</w:t>
      </w:r>
      <w:bookmarkEnd w:id="179"/>
      <w:bookmarkEnd w:id="180"/>
    </w:p>
    <w:p w14:paraId="0A758B59" w14:textId="372BB610" w:rsidR="00354823" w:rsidRPr="00354823" w:rsidRDefault="00354823" w:rsidP="00354823">
      <w:pPr>
        <w:pStyle w:val="Heading3"/>
      </w:pPr>
      <w:bookmarkStart w:id="181" w:name="_Toc1571753"/>
      <w:r>
        <w:t>General</w:t>
      </w:r>
      <w:bookmarkEnd w:id="18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2" w:name="_Ref503354593"/>
      <w:bookmarkStart w:id="183" w:name="_Toc1571754"/>
      <w:r>
        <w:t>Plain text messages</w:t>
      </w:r>
      <w:bookmarkEnd w:id="182"/>
      <w:bookmarkEnd w:id="1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4" w:name="_Ref503354606"/>
      <w:bookmarkStart w:id="185" w:name="_Toc1571755"/>
      <w:r>
        <w:t>Rich text messages</w:t>
      </w:r>
      <w:bookmarkEnd w:id="184"/>
      <w:bookmarkEnd w:id="185"/>
    </w:p>
    <w:p w14:paraId="78C77DEB" w14:textId="06212753" w:rsidR="00675C8D" w:rsidRPr="00675C8D" w:rsidRDefault="00675C8D" w:rsidP="00675C8D">
      <w:pPr>
        <w:pStyle w:val="Heading4"/>
      </w:pPr>
      <w:bookmarkStart w:id="186" w:name="_Toc1571756"/>
      <w:r>
        <w:t>General</w:t>
      </w:r>
      <w:bookmarkEnd w:id="186"/>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7" w:name="_Ref503355198"/>
      <w:bookmarkStart w:id="188" w:name="_Toc1571757"/>
      <w:r>
        <w:t>Security implications</w:t>
      </w:r>
      <w:bookmarkEnd w:id="187"/>
      <w:bookmarkEnd w:id="18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9" w:name="_Ref508810893"/>
      <w:bookmarkStart w:id="190" w:name="_Toc1571758"/>
      <w:bookmarkStart w:id="191" w:name="_Ref503352567"/>
      <w:r>
        <w:t>Messages with placeholders</w:t>
      </w:r>
      <w:bookmarkEnd w:id="189"/>
      <w:bookmarkEnd w:id="19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1571759"/>
      <w:r>
        <w:t>Messages with e</w:t>
      </w:r>
      <w:r w:rsidR="00A4123E">
        <w:t>mbedded links</w:t>
      </w:r>
      <w:bookmarkEnd w:id="191"/>
      <w:bookmarkEnd w:id="192"/>
      <w:bookmarkEnd w:id="193"/>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Toc1571760"/>
      <w:bookmarkStart w:id="196" w:name="_Ref493337542"/>
      <w:r>
        <w:t>Message string resources</w:t>
      </w:r>
      <w:bookmarkEnd w:id="194"/>
      <w:bookmarkEnd w:id="195"/>
    </w:p>
    <w:p w14:paraId="558CEB2A" w14:textId="15F84E5D" w:rsidR="00F27B42" w:rsidRDefault="00F27B42" w:rsidP="00F27B42">
      <w:pPr>
        <w:pStyle w:val="Heading4"/>
      </w:pPr>
      <w:bookmarkStart w:id="197" w:name="_Toc1571761"/>
      <w:r>
        <w:t>General</w:t>
      </w:r>
      <w:bookmarkEnd w:id="197"/>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1571762"/>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1571763"/>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1" w:name="_Ref508811713"/>
      <w:bookmarkStart w:id="202" w:name="_Toc1571764"/>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1571765"/>
      <w:r>
        <w:t>SARIF resource file format</w:t>
      </w:r>
      <w:bookmarkEnd w:id="203"/>
      <w:bookmarkEnd w:id="204"/>
    </w:p>
    <w:p w14:paraId="441176F7" w14:textId="05E307FC" w:rsidR="00F27B42" w:rsidRDefault="00F27B42" w:rsidP="00F27B42">
      <w:pPr>
        <w:pStyle w:val="Heading5"/>
      </w:pPr>
      <w:bookmarkStart w:id="205" w:name="_Toc1571766"/>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1571767"/>
      <w:proofErr w:type="spellStart"/>
      <w:r>
        <w:t>sarifLog</w:t>
      </w:r>
      <w:proofErr w:type="spellEnd"/>
      <w:r>
        <w:t xml:space="preserve"> object</w:t>
      </w:r>
      <w:bookmarkEnd w:id="206"/>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7" w:name="_Ref508812519"/>
      <w:bookmarkStart w:id="208" w:name="_Toc1571768"/>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1571769"/>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1571770"/>
      <w:r>
        <w:t>resources object</w:t>
      </w:r>
      <w:bookmarkEnd w:id="211"/>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2" w:name="_Ref508811133"/>
      <w:bookmarkStart w:id="213" w:name="_Toc1571771"/>
      <w:r>
        <w:t>text property</w:t>
      </w:r>
      <w:bookmarkEnd w:id="212"/>
      <w:bookmarkEnd w:id="213"/>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1571772"/>
      <w:proofErr w:type="spellStart"/>
      <w:r>
        <w:t>richText</w:t>
      </w:r>
      <w:proofErr w:type="spellEnd"/>
      <w:r>
        <w:t xml:space="preserve"> property</w:t>
      </w:r>
      <w:bookmarkEnd w:id="214"/>
      <w:bookmarkEnd w:id="215"/>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1571773"/>
      <w:proofErr w:type="spellStart"/>
      <w:r>
        <w:t>messageId</w:t>
      </w:r>
      <w:proofErr w:type="spellEnd"/>
      <w:r>
        <w:t xml:space="preserve"> property</w:t>
      </w:r>
      <w:bookmarkEnd w:id="216"/>
      <w:bookmarkEnd w:id="217"/>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1571774"/>
      <w:proofErr w:type="spellStart"/>
      <w:r>
        <w:t>richMessageId</w:t>
      </w:r>
      <w:proofErr w:type="spellEnd"/>
      <w:r>
        <w:t xml:space="preserve"> property</w:t>
      </w:r>
      <w:bookmarkEnd w:id="218"/>
      <w:bookmarkEnd w:id="219"/>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1571775"/>
      <w:r>
        <w:lastRenderedPageBreak/>
        <w:t>arguments property</w:t>
      </w:r>
      <w:bookmarkEnd w:id="220"/>
      <w:bookmarkEnd w:id="221"/>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1571776"/>
      <w:proofErr w:type="spellStart"/>
      <w:r>
        <w:t>sarifLog</w:t>
      </w:r>
      <w:proofErr w:type="spellEnd"/>
      <w:r>
        <w:t xml:space="preserve"> object</w:t>
      </w:r>
      <w:bookmarkEnd w:id="196"/>
      <w:bookmarkEnd w:id="222"/>
      <w:bookmarkEnd w:id="223"/>
    </w:p>
    <w:p w14:paraId="5DEDD21B" w14:textId="0630136E" w:rsidR="000D32C1" w:rsidRDefault="000D32C1" w:rsidP="000D32C1">
      <w:pPr>
        <w:pStyle w:val="Heading3"/>
      </w:pPr>
      <w:bookmarkStart w:id="224" w:name="_Toc1571777"/>
      <w:r>
        <w:t>General</w:t>
      </w:r>
      <w:bookmarkEnd w:id="22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1571778"/>
      <w:r>
        <w:t>version property</w:t>
      </w:r>
      <w:bookmarkEnd w:id="225"/>
      <w:bookmarkEnd w:id="226"/>
      <w:bookmarkEnd w:id="22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1571779"/>
      <w:r>
        <w:lastRenderedPageBreak/>
        <w:t>$schema property</w:t>
      </w:r>
      <w:bookmarkEnd w:id="228"/>
      <w:bookmarkEnd w:id="22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1571780"/>
      <w:r>
        <w:t>runs property</w:t>
      </w:r>
      <w:bookmarkEnd w:id="230"/>
      <w:bookmarkEnd w:id="231"/>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1571781"/>
      <w:r>
        <w:t>run object</w:t>
      </w:r>
      <w:bookmarkEnd w:id="232"/>
      <w:bookmarkEnd w:id="233"/>
      <w:bookmarkEnd w:id="234"/>
    </w:p>
    <w:p w14:paraId="10E42C1C" w14:textId="534C375F" w:rsidR="000D32C1" w:rsidRDefault="000D32C1" w:rsidP="000D32C1">
      <w:pPr>
        <w:pStyle w:val="Heading3"/>
      </w:pPr>
      <w:bookmarkStart w:id="235" w:name="_Toc1571782"/>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1571783"/>
      <w:proofErr w:type="spellStart"/>
      <w:r>
        <w:t>external</w:t>
      </w:r>
      <w:r w:rsidR="007072B1">
        <w:t>Property</w:t>
      </w:r>
      <w:r>
        <w:t>Files</w:t>
      </w:r>
      <w:proofErr w:type="spellEnd"/>
      <w:r>
        <w:t xml:space="preserve"> property</w:t>
      </w:r>
      <w:bookmarkEnd w:id="236"/>
      <w:bookmarkEnd w:id="237"/>
    </w:p>
    <w:p w14:paraId="3E8B7EF9" w14:textId="6DFD68BA" w:rsidR="000F505D" w:rsidRPr="000F505D" w:rsidRDefault="00AF60C1" w:rsidP="000F505D">
      <w:pPr>
        <w:pStyle w:val="Heading4"/>
      </w:pPr>
      <w:bookmarkStart w:id="238" w:name="_Ref530061707"/>
      <w:bookmarkStart w:id="239" w:name="_Toc1571784"/>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1571785"/>
      <w:r>
        <w:t>Property definition</w:t>
      </w:r>
      <w:bookmarkEnd w:id="240"/>
      <w:bookmarkEnd w:id="241"/>
    </w:p>
    <w:p w14:paraId="60C8318A" w14:textId="76526765" w:rsidR="0040239D" w:rsidRDefault="0040239D" w:rsidP="0040239D">
      <w:pPr>
        <w:rPr>
          <w:ins w:id="242" w:author="Laurence Golding" w:date="2019-03-05T15:16:00Z"/>
        </w:rPr>
      </w:pPr>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w:t>
      </w:r>
      <w:ins w:id="243" w:author="Laurence Golding" w:date="2019-03-05T15:14:00Z">
        <w:r w:rsidR="0040733F">
          <w:t xml:space="preserve">With one exception, </w:t>
        </w:r>
      </w:ins>
      <w:del w:id="244" w:author="Laurence Golding" w:date="2019-03-05T15:14:00Z">
        <w:r w:rsidDel="0040733F">
          <w:delText xml:space="preserve">Each </w:delText>
        </w:r>
      </w:del>
      <w:ins w:id="245" w:author="Laurence Golding" w:date="2019-03-05T15:14:00Z">
        <w:r w:rsidR="0040733F">
          <w:t>e</w:t>
        </w:r>
        <w:r w:rsidR="0040733F">
          <w:t xml:space="preserve">ach </w:t>
        </w:r>
      </w:ins>
      <w:r>
        <w:t xml:space="preserve">property name in this object </w:t>
      </w:r>
      <w:r>
        <w:rPr>
          <w:b/>
        </w:rPr>
        <w:t>SHALL</w:t>
      </w:r>
      <w:r>
        <w:t xml:space="preserve"> equal the name of an externalizable property of the </w:t>
      </w:r>
      <w:r w:rsidRPr="00437595">
        <w:rPr>
          <w:rStyle w:val="CODEtemp"/>
        </w:rPr>
        <w:t>run</w:t>
      </w:r>
      <w:r>
        <w:t xml:space="preserve"> object.</w:t>
      </w:r>
      <w:ins w:id="246" w:author="Laurence Golding" w:date="2019-03-05T15:14:00Z">
        <w:r w:rsidR="0040733F">
          <w:t xml:space="preserve"> The ex</w:t>
        </w:r>
      </w:ins>
      <w:ins w:id="247" w:author="Laurence Golding" w:date="2019-03-05T15:15:00Z">
        <w:r w:rsidR="0040733F">
          <w:t xml:space="preserve">ception is that if </w:t>
        </w:r>
        <w:proofErr w:type="spellStart"/>
        <w:r w:rsidR="0040733F" w:rsidRPr="0040733F">
          <w:rPr>
            <w:rStyle w:val="CODEtemp"/>
          </w:rPr>
          <w:t>run.properties</w:t>
        </w:r>
        <w:proofErr w:type="spellEnd"/>
        <w:r w:rsidR="0040733F">
          <w:t xml:space="preserve"> (</w:t>
        </w:r>
      </w:ins>
      <w:ins w:id="248" w:author="Laurence Golding" w:date="2019-03-05T15:20:00Z">
        <w:r w:rsidR="0040733F">
          <w:t xml:space="preserve">see </w:t>
        </w:r>
      </w:ins>
      <w:ins w:id="249" w:author="Laurence Golding" w:date="2019-03-05T15:17:00Z">
        <w:r w:rsidR="0040733F">
          <w:t>§</w:t>
        </w:r>
      </w:ins>
      <w:ins w:id="250" w:author="Laurence Golding" w:date="2019-03-05T15:20:00Z">
        <w:r w:rsidR="0040733F">
          <w:fldChar w:fldCharType="begin"/>
        </w:r>
        <w:r w:rsidR="0040733F">
          <w:instrText xml:space="preserve"> REF _Ref2691618 \r \h </w:instrText>
        </w:r>
      </w:ins>
      <w:r w:rsidR="0040733F">
        <w:fldChar w:fldCharType="separate"/>
      </w:r>
      <w:ins w:id="251" w:author="Laurence Golding" w:date="2019-03-05T15:20:00Z">
        <w:r w:rsidR="0040733F">
          <w:t>3.8.1</w:t>
        </w:r>
        <w:r w:rsidR="0040733F">
          <w:fldChar w:fldCharType="end"/>
        </w:r>
      </w:ins>
      <w:ins w:id="252" w:author="Laurence Golding" w:date="2019-03-05T15:15:00Z">
        <w:r w:rsidR="0040733F">
          <w:t xml:space="preserve">) is externalized, the corresponding property name in the </w:t>
        </w:r>
        <w:proofErr w:type="spellStart"/>
        <w:r w:rsidR="0040733F" w:rsidRPr="0040733F">
          <w:rPr>
            <w:rStyle w:val="CODEtemp"/>
          </w:rPr>
          <w:t>externalPropertyFiles</w:t>
        </w:r>
        <w:proofErr w:type="spellEnd"/>
        <w:r w:rsidR="0040733F">
          <w:t xml:space="preserve"> object </w:t>
        </w:r>
      </w:ins>
      <w:ins w:id="253" w:author="Laurence Golding" w:date="2019-03-05T15:21:00Z">
        <w:r w:rsidR="00AF0D6D" w:rsidRPr="00AF0D6D">
          <w:rPr>
            <w:b/>
          </w:rPr>
          <w:t>SHALL</w:t>
        </w:r>
        <w:r w:rsidR="00AF0D6D">
          <w:t xml:space="preserve"> be</w:t>
        </w:r>
      </w:ins>
      <w:ins w:id="254" w:author="Laurence Golding" w:date="2019-03-05T15:16:00Z">
        <w:r w:rsidR="0040733F">
          <w:t xml:space="preserve"> </w:t>
        </w:r>
        <w:proofErr w:type="spellStart"/>
        <w:r w:rsidR="0040733F" w:rsidRPr="0040733F">
          <w:rPr>
            <w:rStyle w:val="CODEtemp"/>
          </w:rPr>
          <w:t>externalizedPropert</w:t>
        </w:r>
      </w:ins>
      <w:ins w:id="255" w:author="Laurence Golding" w:date="2019-03-05T15:19:00Z">
        <w:r w:rsidR="0040733F" w:rsidRPr="0040733F">
          <w:rPr>
            <w:rStyle w:val="CODEtemp"/>
          </w:rPr>
          <w:t>ies</w:t>
        </w:r>
      </w:ins>
      <w:proofErr w:type="spellEnd"/>
      <w:ins w:id="256" w:author="Laurence Golding" w:date="2019-03-05T15:17:00Z">
        <w:r w:rsidR="0040733F">
          <w:t xml:space="preserve"> rather than </w:t>
        </w:r>
        <w:r w:rsidR="0040733F" w:rsidRPr="0040733F">
          <w:rPr>
            <w:rStyle w:val="CODEtemp"/>
          </w:rPr>
          <w:t>properties</w:t>
        </w:r>
      </w:ins>
      <w:ins w:id="257" w:author="Laurence Golding" w:date="2019-03-05T15:16:00Z">
        <w:r w:rsidR="0040733F">
          <w:t>.</w:t>
        </w:r>
      </w:ins>
    </w:p>
    <w:p w14:paraId="7D661F24" w14:textId="1EEE1737" w:rsidR="0040733F" w:rsidRDefault="0040733F" w:rsidP="0040733F">
      <w:pPr>
        <w:pStyle w:val="Note"/>
      </w:pPr>
      <w:ins w:id="258" w:author="Laurence Golding" w:date="2019-03-05T15:16:00Z">
        <w:r>
          <w:t xml:space="preserve">NOTE: The purpose of this exception is to allow </w:t>
        </w:r>
      </w:ins>
      <w:ins w:id="259" w:author="Laurence Golding" w:date="2019-03-05T15:20:00Z">
        <w:r>
          <w:t>an</w:t>
        </w:r>
      </w:ins>
      <w:ins w:id="260" w:author="Laurence Golding" w:date="2019-03-05T15:16:00Z">
        <w:r>
          <w:t xml:space="preserve"> </w:t>
        </w:r>
        <w:proofErr w:type="spellStart"/>
        <w:r w:rsidRPr="0040733F">
          <w:rPr>
            <w:rStyle w:val="CODEtemp"/>
          </w:rPr>
          <w:t>externalPropertyFiles</w:t>
        </w:r>
        <w:proofErr w:type="spellEnd"/>
        <w:r>
          <w:t xml:space="preserve"> object to have a property bag named </w:t>
        </w:r>
        <w:r w:rsidRPr="0040733F">
          <w:rPr>
            <w:rStyle w:val="CODEtemp"/>
          </w:rPr>
          <w:t>properties</w:t>
        </w:r>
        <w:r>
          <w:t>, named consistently with the property bag in all oth</w:t>
        </w:r>
      </w:ins>
      <w:ins w:id="261" w:author="Laurence Golding" w:date="2019-03-05T15:17:00Z">
        <w:r>
          <w:t>er SARIF objects.</w:t>
        </w:r>
      </w:ins>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lastRenderedPageBreak/>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6E874C16" w:rsidR="006F4CE3" w:rsidRDefault="006F4CE3" w:rsidP="00604BE7">
      <w:pPr>
        <w:pStyle w:val="Code"/>
      </w:pPr>
      <w:r>
        <w:t xml:space="preserve">      </w:t>
      </w:r>
      <w:r w:rsidR="00E77595">
        <w:t>"</w:t>
      </w:r>
      <w:proofErr w:type="spellStart"/>
      <w:del w:id="262" w:author="Laurence Golding" w:date="2019-03-05T15:25:00Z">
        <w:r w:rsidR="00E77595" w:rsidDel="00A85852">
          <w:delText>instanceGuid</w:delText>
        </w:r>
      </w:del>
      <w:ins w:id="263" w:author="Laurence Golding" w:date="2019-03-05T15:25:00Z">
        <w:r w:rsidR="00A85852">
          <w:t>guid</w:t>
        </w:r>
      </w:ins>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04A6415" w:rsidR="006B7DBD" w:rsidRDefault="006B7DBD" w:rsidP="00604BE7">
      <w:pPr>
        <w:pStyle w:val="Code"/>
      </w:pPr>
      <w:r>
        <w:t xml:space="preserve">        "</w:t>
      </w:r>
      <w:proofErr w:type="spellStart"/>
      <w:del w:id="264" w:author="Laurence Golding" w:date="2019-03-05T15:25:00Z">
        <w:r w:rsidDel="00A85852">
          <w:delText>instanceGuid</w:delText>
        </w:r>
      </w:del>
      <w:ins w:id="265" w:author="Laurence Golding" w:date="2019-03-05T15:25:00Z">
        <w:r w:rsidR="00A85852">
          <w:t>guid</w:t>
        </w:r>
      </w:ins>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190359C8" w:rsidR="006B7DBD" w:rsidRDefault="006B7DBD" w:rsidP="00604BE7">
      <w:pPr>
        <w:pStyle w:val="Code"/>
      </w:pPr>
      <w:r>
        <w:t xml:space="preserve">        "</w:t>
      </w:r>
      <w:proofErr w:type="spellStart"/>
      <w:del w:id="266" w:author="Laurence Golding" w:date="2019-03-05T15:25:00Z">
        <w:r w:rsidDel="00A85852">
          <w:delText>instanceGuid</w:delText>
        </w:r>
      </w:del>
      <w:ins w:id="267" w:author="Laurence Golding" w:date="2019-03-05T15:25:00Z">
        <w:r w:rsidR="00A85852">
          <w:t>guid</w:t>
        </w:r>
      </w:ins>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lastRenderedPageBreak/>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5003E4CE" w:rsidR="00294FED" w:rsidRDefault="00294FED" w:rsidP="00294FED">
      <w:pPr>
        <w:pStyle w:val="Code"/>
      </w:pPr>
      <w:r>
        <w:t xml:space="preserve">      "</w:t>
      </w:r>
      <w:proofErr w:type="spellStart"/>
      <w:del w:id="268" w:author="Laurence Golding" w:date="2019-03-05T15:25:00Z">
        <w:r w:rsidDel="00A85852">
          <w:delText>instanceGuid</w:delText>
        </w:r>
      </w:del>
      <w:ins w:id="269" w:author="Laurence Golding" w:date="2019-03-05T15:25:00Z">
        <w:r w:rsidR="00A85852">
          <w:t>guid</w:t>
        </w:r>
      </w:ins>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7D547777" w:rsidR="00294FED" w:rsidRDefault="00294FED" w:rsidP="00294FED">
      <w:pPr>
        <w:pStyle w:val="Code"/>
      </w:pPr>
      <w:r>
        <w:t xml:space="preserve">    "</w:t>
      </w:r>
      <w:proofErr w:type="spellStart"/>
      <w:del w:id="270" w:author="Laurence Golding" w:date="2019-03-05T15:22:00Z">
        <w:r w:rsidDel="00336E4D">
          <w:delText>properties</w:delText>
        </w:r>
      </w:del>
      <w:ins w:id="271" w:author="Laurence Golding" w:date="2019-03-05T15:22:00Z">
        <w:r w:rsidR="00336E4D">
          <w:t>externalizedP</w:t>
        </w:r>
        <w:r w:rsidR="00336E4D">
          <w:t>roperties</w:t>
        </w:r>
      </w:ins>
      <w:proofErr w:type="spellEnd"/>
      <w:r>
        <w:t>":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182CE46E" w:rsidR="00294FED" w:rsidRDefault="00294FED" w:rsidP="00294FED">
      <w:pPr>
        <w:pStyle w:val="Code"/>
      </w:pPr>
      <w:r>
        <w:t xml:space="preserve">      "</w:t>
      </w:r>
      <w:proofErr w:type="spellStart"/>
      <w:del w:id="272" w:author="Laurence Golding" w:date="2019-03-05T15:26:00Z">
        <w:r w:rsidDel="00A85852">
          <w:delText>instanceGuid</w:delText>
        </w:r>
      </w:del>
      <w:ins w:id="273" w:author="Laurence Golding" w:date="2019-03-05T15:26:00Z">
        <w:r w:rsidR="00A85852">
          <w:t>guid</w:t>
        </w:r>
      </w:ins>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6EB09B82" w:rsidR="00F265D8" w:rsidRDefault="00F265D8" w:rsidP="00F265D8">
      <w:pPr>
        <w:pStyle w:val="Code"/>
      </w:pPr>
      <w:r>
        <w:t xml:space="preserve">        "</w:t>
      </w:r>
      <w:proofErr w:type="spellStart"/>
      <w:del w:id="274" w:author="Laurence Golding" w:date="2019-03-05T15:26:00Z">
        <w:r w:rsidDel="00A85852">
          <w:delText>instanceGuid</w:delText>
        </w:r>
      </w:del>
      <w:ins w:id="275" w:author="Laurence Golding" w:date="2019-03-05T15:26:00Z">
        <w:r w:rsidR="00A85852">
          <w:t>guid</w:t>
        </w:r>
      </w:ins>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33525BC7" w:rsidR="00F265D8" w:rsidRDefault="00F265D8" w:rsidP="00F265D8">
      <w:pPr>
        <w:pStyle w:val="Code"/>
      </w:pPr>
      <w:r>
        <w:t xml:space="preserve">        "</w:t>
      </w:r>
      <w:proofErr w:type="spellStart"/>
      <w:del w:id="276" w:author="Laurence Golding" w:date="2019-03-05T15:26:00Z">
        <w:r w:rsidDel="00A85852">
          <w:delText>instanceGuid</w:delText>
        </w:r>
      </w:del>
      <w:ins w:id="277" w:author="Laurence Golding" w:date="2019-03-05T15:26:00Z">
        <w:r w:rsidR="00A85852">
          <w:t>guid</w:t>
        </w:r>
      </w:ins>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78" w:name="_Ref526937024"/>
      <w:bookmarkStart w:id="279" w:name="_Toc1571786"/>
      <w:r>
        <w:t>id property</w:t>
      </w:r>
      <w:bookmarkEnd w:id="278"/>
      <w:bookmarkEnd w:id="279"/>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lastRenderedPageBreak/>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80" w:name="_Ref526937372"/>
      <w:bookmarkStart w:id="281" w:name="_Toc1571787"/>
      <w:proofErr w:type="spellStart"/>
      <w:r>
        <w:t>aggregateIds</w:t>
      </w:r>
      <w:proofErr w:type="spellEnd"/>
      <w:r>
        <w:t xml:space="preserve"> property</w:t>
      </w:r>
      <w:bookmarkEnd w:id="280"/>
      <w:bookmarkEnd w:id="281"/>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82" w:name="_Ref493475805"/>
      <w:bookmarkStart w:id="283" w:name="_Toc1571788"/>
      <w:proofErr w:type="spellStart"/>
      <w:r>
        <w:t>baselineI</w:t>
      </w:r>
      <w:r w:rsidR="00435405">
        <w:t>nstanceGui</w:t>
      </w:r>
      <w:r>
        <w:t>d</w:t>
      </w:r>
      <w:proofErr w:type="spellEnd"/>
      <w:r>
        <w:t xml:space="preserve"> property</w:t>
      </w:r>
      <w:bookmarkEnd w:id="282"/>
      <w:bookmarkEnd w:id="283"/>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84" w:name="_Ref493350956"/>
      <w:bookmarkStart w:id="285" w:name="_Toc1571789"/>
      <w:r>
        <w:t>tool property</w:t>
      </w:r>
      <w:bookmarkEnd w:id="284"/>
      <w:bookmarkEnd w:id="285"/>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86" w:name="_Ref507657941"/>
      <w:bookmarkStart w:id="287" w:name="_Toc1571790"/>
      <w:r>
        <w:t>invocation</w:t>
      </w:r>
      <w:r w:rsidR="00514F09">
        <w:t>s</w:t>
      </w:r>
      <w:r>
        <w:t xml:space="preserve"> property</w:t>
      </w:r>
      <w:bookmarkEnd w:id="286"/>
      <w:bookmarkEnd w:id="287"/>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Toc1571791"/>
      <w:r>
        <w:t>conversion property</w:t>
      </w:r>
      <w:bookmarkEnd w:id="288"/>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1571792"/>
      <w:proofErr w:type="spellStart"/>
      <w:r>
        <w:t>versionControlProvenance</w:t>
      </w:r>
      <w:proofErr w:type="spellEnd"/>
      <w:r>
        <w:t xml:space="preserve"> property</w:t>
      </w:r>
      <w:bookmarkEnd w:id="289"/>
      <w:bookmarkEnd w:id="290"/>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1571793"/>
      <w:bookmarkStart w:id="295" w:name="_Ref493345118"/>
      <w:proofErr w:type="spellStart"/>
      <w:r>
        <w:t>originalUriBaseIds</w:t>
      </w:r>
      <w:proofErr w:type="spellEnd"/>
      <w:r>
        <w:t xml:space="preserve"> property</w:t>
      </w:r>
      <w:bookmarkEnd w:id="291"/>
      <w:bookmarkEnd w:id="292"/>
      <w:bookmarkEnd w:id="293"/>
      <w:bookmarkEnd w:id="294"/>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lastRenderedPageBreak/>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96" w:name="_Ref507667580"/>
      <w:bookmarkStart w:id="297" w:name="_Toc1571794"/>
      <w:r>
        <w:t>files property</w:t>
      </w:r>
      <w:bookmarkEnd w:id="295"/>
      <w:bookmarkEnd w:id="296"/>
      <w:bookmarkEnd w:id="297"/>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98" w:name="_Ref493479000"/>
      <w:bookmarkStart w:id="299" w:name="_Ref493479448"/>
      <w:bookmarkStart w:id="300" w:name="_Toc1571795"/>
      <w:proofErr w:type="spellStart"/>
      <w:r>
        <w:t>logicalLocations</w:t>
      </w:r>
      <w:proofErr w:type="spellEnd"/>
      <w:r>
        <w:t xml:space="preserve"> property</w:t>
      </w:r>
      <w:bookmarkEnd w:id="298"/>
      <w:bookmarkEnd w:id="299"/>
      <w:bookmarkEnd w:id="300"/>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301" w:name="_Ref511820652"/>
      <w:bookmarkStart w:id="302" w:name="_Toc1571796"/>
      <w:r>
        <w:t>graphs property</w:t>
      </w:r>
      <w:bookmarkEnd w:id="301"/>
      <w:bookmarkEnd w:id="302"/>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03" w:name="_Ref493350972"/>
      <w:bookmarkStart w:id="304" w:name="_Toc1571797"/>
      <w:r>
        <w:t>results property</w:t>
      </w:r>
      <w:bookmarkEnd w:id="303"/>
      <w:bookmarkEnd w:id="304"/>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05" w:name="_Ref493404878"/>
      <w:bookmarkStart w:id="306" w:name="_Toc1571798"/>
      <w:r>
        <w:t>resource</w:t>
      </w:r>
      <w:r w:rsidR="00401BB5">
        <w:t>s property</w:t>
      </w:r>
      <w:bookmarkEnd w:id="305"/>
      <w:bookmarkEnd w:id="306"/>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07" w:name="_Ref511828248"/>
      <w:bookmarkStart w:id="308" w:name="_Toc1571799"/>
      <w:proofErr w:type="spellStart"/>
      <w:r>
        <w:lastRenderedPageBreak/>
        <w:t>defaultFileEncoding</w:t>
      </w:r>
      <w:bookmarkEnd w:id="307"/>
      <w:proofErr w:type="spellEnd"/>
      <w:r w:rsidR="00F82406">
        <w:t xml:space="preserve"> property</w:t>
      </w:r>
      <w:bookmarkEnd w:id="308"/>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09" w:name="_Ref534897013"/>
      <w:bookmarkStart w:id="310" w:name="_Toc1571800"/>
      <w:proofErr w:type="spellStart"/>
      <w:r>
        <w:t>defaultSourceLanguage</w:t>
      </w:r>
      <w:proofErr w:type="spellEnd"/>
      <w:r>
        <w:t xml:space="preserve"> property</w:t>
      </w:r>
      <w:bookmarkEnd w:id="309"/>
      <w:bookmarkEnd w:id="310"/>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1" w:name="_Toc1571801"/>
      <w:proofErr w:type="spellStart"/>
      <w:r>
        <w:t>newlineSequences</w:t>
      </w:r>
      <w:proofErr w:type="spellEnd"/>
      <w:r w:rsidR="00F82406">
        <w:t xml:space="preserve"> property</w:t>
      </w:r>
      <w:bookmarkEnd w:id="311"/>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2" w:name="_Ref516063927"/>
      <w:bookmarkStart w:id="313" w:name="_Toc1571802"/>
      <w:proofErr w:type="spellStart"/>
      <w:r>
        <w:lastRenderedPageBreak/>
        <w:t>columnKind</w:t>
      </w:r>
      <w:proofErr w:type="spellEnd"/>
      <w:r>
        <w:t xml:space="preserve"> property</w:t>
      </w:r>
      <w:bookmarkEnd w:id="312"/>
      <w:bookmarkEnd w:id="31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14" w:name="_Ref503355262"/>
      <w:bookmarkStart w:id="315" w:name="_Toc1571803"/>
      <w:proofErr w:type="spellStart"/>
      <w:r>
        <w:t>richMessageMimeType</w:t>
      </w:r>
      <w:proofErr w:type="spellEnd"/>
      <w:r>
        <w:t xml:space="preserve"> property</w:t>
      </w:r>
      <w:bookmarkEnd w:id="314"/>
      <w:bookmarkEnd w:id="315"/>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16" w:name="_Ref510017893"/>
      <w:bookmarkStart w:id="317" w:name="_Toc1571804"/>
      <w:proofErr w:type="spellStart"/>
      <w:r>
        <w:t>redactionToken</w:t>
      </w:r>
      <w:bookmarkEnd w:id="316"/>
      <w:proofErr w:type="spellEnd"/>
      <w:r>
        <w:t xml:space="preserve"> property</w:t>
      </w:r>
      <w:bookmarkEnd w:id="317"/>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19" w:name="_Ref525806896"/>
      <w:bookmarkStart w:id="320" w:name="_Toc1571805"/>
      <w:bookmarkEnd w:id="318"/>
      <w:proofErr w:type="spellStart"/>
      <w:r>
        <w:lastRenderedPageBreak/>
        <w:t>externa</w:t>
      </w:r>
      <w:r w:rsidR="00F265D8">
        <w:t>Property</w:t>
      </w:r>
      <w:r>
        <w:t>File</w:t>
      </w:r>
      <w:proofErr w:type="spellEnd"/>
      <w:r>
        <w:t xml:space="preserve"> object</w:t>
      </w:r>
      <w:bookmarkEnd w:id="319"/>
      <w:bookmarkEnd w:id="320"/>
    </w:p>
    <w:p w14:paraId="020DB163" w14:textId="0923AD36" w:rsidR="00AF60C1" w:rsidRDefault="00AF60C1" w:rsidP="00AF60C1">
      <w:pPr>
        <w:pStyle w:val="Heading3"/>
      </w:pPr>
      <w:bookmarkStart w:id="321" w:name="_Toc1571806"/>
      <w:r>
        <w:t>General</w:t>
      </w:r>
      <w:bookmarkEnd w:id="321"/>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784DE03C" w:rsidR="00AF60C1" w:rsidRDefault="00AF60C1" w:rsidP="00AF60C1">
      <w:pPr>
        <w:pStyle w:val="Heading3"/>
      </w:pPr>
      <w:bookmarkStart w:id="322" w:name="_Ref525810081"/>
      <w:bookmarkStart w:id="323" w:name="_Toc1571807"/>
      <w:del w:id="324" w:author="Laurence Golding" w:date="2019-03-05T15:24:00Z">
        <w:r w:rsidDel="00A85852">
          <w:delText xml:space="preserve">fileLocation </w:delText>
        </w:r>
      </w:del>
      <w:ins w:id="325" w:author="Laurence Golding" w:date="2019-03-05T15:24:00Z">
        <w:r w:rsidR="00A85852">
          <w:t>location</w:t>
        </w:r>
        <w:r w:rsidR="00A85852">
          <w:t xml:space="preserve"> </w:t>
        </w:r>
      </w:ins>
      <w:r>
        <w:t>property</w:t>
      </w:r>
      <w:bookmarkEnd w:id="322"/>
      <w:bookmarkEnd w:id="323"/>
    </w:p>
    <w:p w14:paraId="46352381" w14:textId="74183857"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del w:id="326" w:author="Laurence Golding" w:date="2019-03-05T15:24:00Z">
        <w:r w:rsidRPr="00604E7A" w:rsidDel="00A85852">
          <w:rPr>
            <w:rStyle w:val="CODEtemp"/>
          </w:rPr>
          <w:delText>fileLocation</w:delText>
        </w:r>
        <w:r w:rsidDel="00A85852">
          <w:delText xml:space="preserve"> </w:delText>
        </w:r>
      </w:del>
      <w:ins w:id="327" w:author="Laurence Golding" w:date="2019-03-05T15:24:00Z">
        <w:r w:rsidR="00A85852">
          <w:rPr>
            <w:rStyle w:val="CODEtemp"/>
          </w:rPr>
          <w:t>location</w:t>
        </w:r>
        <w:r w:rsidR="00A85852">
          <w:t xml:space="preserve"> </w:t>
        </w:r>
      </w:ins>
      <w:r>
        <w:t xml:space="preserve">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5C450FBD" w:rsidR="00AF60C1" w:rsidRDefault="00AF60C1">
      <w:pPr>
        <w:pStyle w:val="Heading3"/>
      </w:pPr>
      <w:bookmarkStart w:id="328" w:name="_Ref525810085"/>
      <w:bookmarkStart w:id="329" w:name="_Toc1571808"/>
      <w:del w:id="330" w:author="Laurence Golding" w:date="2019-03-05T15:25:00Z">
        <w:r w:rsidDel="00A85852">
          <w:delText xml:space="preserve">instanceGuid </w:delText>
        </w:r>
      </w:del>
      <w:proofErr w:type="spellStart"/>
      <w:ins w:id="331" w:author="Laurence Golding" w:date="2019-03-05T15:25:00Z">
        <w:r w:rsidR="00A85852">
          <w:t>guid</w:t>
        </w:r>
        <w:proofErr w:type="spellEnd"/>
        <w:r w:rsidR="00A85852">
          <w:t xml:space="preserve"> </w:t>
        </w:r>
      </w:ins>
      <w:r>
        <w:t>property</w:t>
      </w:r>
      <w:bookmarkEnd w:id="328"/>
      <w:bookmarkEnd w:id="329"/>
    </w:p>
    <w:p w14:paraId="54EBB426" w14:textId="46CCAE6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del w:id="332" w:author="Laurence Golding" w:date="2019-03-05T15:25:00Z">
        <w:r w:rsidDel="00A85852">
          <w:rPr>
            <w:rStyle w:val="CODEtemp"/>
          </w:rPr>
          <w:delText>instanceGuid</w:delText>
        </w:r>
        <w:r w:rsidDel="00A85852">
          <w:delText xml:space="preserve"> </w:delText>
        </w:r>
      </w:del>
      <w:proofErr w:type="spellStart"/>
      <w:ins w:id="333" w:author="Laurence Golding" w:date="2019-03-05T15:25:00Z">
        <w:r w:rsidR="00A85852">
          <w:rPr>
            <w:rStyle w:val="CODEtemp"/>
          </w:rPr>
          <w:t>guid</w:t>
        </w:r>
        <w:proofErr w:type="spellEnd"/>
        <w:r w:rsidR="00A85852">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4" w:name="_Toc1571809"/>
      <w:proofErr w:type="spellStart"/>
      <w:r>
        <w:t>itemCount</w:t>
      </w:r>
      <w:proofErr w:type="spellEnd"/>
      <w:r>
        <w:t xml:space="preserve"> property</w:t>
      </w:r>
      <w:bookmarkEnd w:id="334"/>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5" w:name="_Ref526936831"/>
      <w:bookmarkStart w:id="336" w:name="_Toc1571810"/>
      <w:proofErr w:type="spellStart"/>
      <w:r>
        <w:t>runAutomationDetails</w:t>
      </w:r>
      <w:proofErr w:type="spellEnd"/>
      <w:r>
        <w:t xml:space="preserve"> object</w:t>
      </w:r>
      <w:bookmarkEnd w:id="335"/>
      <w:bookmarkEnd w:id="336"/>
    </w:p>
    <w:p w14:paraId="589B6DF1" w14:textId="63103A8B" w:rsidR="00636635" w:rsidRDefault="00636635" w:rsidP="00636635">
      <w:pPr>
        <w:pStyle w:val="Heading3"/>
      </w:pPr>
      <w:bookmarkStart w:id="337" w:name="_Ref526936874"/>
      <w:bookmarkStart w:id="338" w:name="_Toc1571811"/>
      <w:r>
        <w:t>General</w:t>
      </w:r>
      <w:bookmarkEnd w:id="337"/>
      <w:bookmarkEnd w:id="338"/>
    </w:p>
    <w:p w14:paraId="00A2DEFC" w14:textId="4C8DA50C" w:rsidR="00A0147E" w:rsidRDefault="00A0147E" w:rsidP="00A0147E">
      <w:bookmarkStart w:id="339" w:name="_Hlk526586231"/>
      <w:r>
        <w:t xml:space="preserve">A </w:t>
      </w:r>
      <w:proofErr w:type="spellStart"/>
      <w:r>
        <w:rPr>
          <w:rStyle w:val="CODEtemp"/>
        </w:rPr>
        <w:t>runAutomationDetails</w:t>
      </w:r>
      <w:proofErr w:type="spellEnd"/>
      <w:r>
        <w:t xml:space="preserve"> object contains information that specifies its containing </w:t>
      </w:r>
      <w:bookmarkEnd w:id="339"/>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0" w:name="_Toc1571812"/>
      <w:r>
        <w:t>Constraints</w:t>
      </w:r>
      <w:bookmarkEnd w:id="340"/>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1" w:name="_Toc1571813"/>
      <w:r>
        <w:t>description property</w:t>
      </w:r>
      <w:bookmarkEnd w:id="341"/>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42" w:name="_Ref526936776"/>
      <w:bookmarkStart w:id="343" w:name="_Toc1571814"/>
      <w:proofErr w:type="spellStart"/>
      <w:r>
        <w:t>instanceId</w:t>
      </w:r>
      <w:proofErr w:type="spellEnd"/>
      <w:r>
        <w:t xml:space="preserve"> property</w:t>
      </w:r>
      <w:bookmarkEnd w:id="342"/>
      <w:bookmarkEnd w:id="343"/>
    </w:p>
    <w:p w14:paraId="4B70380E" w14:textId="13B61D50" w:rsidR="008B6DA3" w:rsidRDefault="008B6DA3" w:rsidP="008B6DA3">
      <w:bookmarkStart w:id="34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4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45" w:name="_Ref526937044"/>
      <w:bookmarkStart w:id="346" w:name="_Toc1571815"/>
      <w:proofErr w:type="spellStart"/>
      <w:r>
        <w:t>instanceGuid</w:t>
      </w:r>
      <w:proofErr w:type="spellEnd"/>
      <w:r>
        <w:t xml:space="preserve"> property</w:t>
      </w:r>
      <w:bookmarkEnd w:id="345"/>
      <w:bookmarkEnd w:id="346"/>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47" w:name="_Ref526937456"/>
      <w:bookmarkStart w:id="348" w:name="_Toc1571816"/>
      <w:proofErr w:type="spellStart"/>
      <w:r>
        <w:t>correlationGuid</w:t>
      </w:r>
      <w:proofErr w:type="spellEnd"/>
      <w:r>
        <w:t xml:space="preserve"> property</w:t>
      </w:r>
      <w:bookmarkEnd w:id="347"/>
      <w:bookmarkEnd w:id="348"/>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9" w:name="_Ref493350964"/>
      <w:bookmarkStart w:id="350" w:name="_Toc1571817"/>
      <w:r>
        <w:t>tool object</w:t>
      </w:r>
      <w:bookmarkEnd w:id="349"/>
      <w:bookmarkEnd w:id="350"/>
    </w:p>
    <w:p w14:paraId="389A43BD" w14:textId="582B65CB" w:rsidR="00401BB5" w:rsidRDefault="00401BB5" w:rsidP="00401BB5">
      <w:pPr>
        <w:pStyle w:val="Heading3"/>
      </w:pPr>
      <w:bookmarkStart w:id="351" w:name="_Toc1571818"/>
      <w:r>
        <w:t>General</w:t>
      </w:r>
      <w:bookmarkEnd w:id="35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52" w:name="_Ref493409155"/>
      <w:bookmarkStart w:id="353" w:name="_Toc1571819"/>
      <w:r>
        <w:lastRenderedPageBreak/>
        <w:t>name property</w:t>
      </w:r>
      <w:bookmarkEnd w:id="352"/>
      <w:bookmarkEnd w:id="35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54" w:name="_Ref493409168"/>
      <w:bookmarkStart w:id="355" w:name="_Toc1571820"/>
      <w:proofErr w:type="spellStart"/>
      <w:r>
        <w:t>fullName</w:t>
      </w:r>
      <w:proofErr w:type="spellEnd"/>
      <w:r>
        <w:t xml:space="preserve"> property</w:t>
      </w:r>
      <w:bookmarkEnd w:id="354"/>
      <w:bookmarkEnd w:id="35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56" w:name="_Ref493409198"/>
      <w:bookmarkStart w:id="357" w:name="_Toc1571821"/>
      <w:proofErr w:type="spellStart"/>
      <w:r>
        <w:t>semanticVersion</w:t>
      </w:r>
      <w:proofErr w:type="spellEnd"/>
      <w:r>
        <w:t xml:space="preserve"> property</w:t>
      </w:r>
      <w:bookmarkEnd w:id="356"/>
      <w:bookmarkEnd w:id="357"/>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58" w:name="_Ref493409191"/>
      <w:bookmarkStart w:id="359" w:name="_Toc1571822"/>
      <w:r>
        <w:t>version property</w:t>
      </w:r>
      <w:bookmarkEnd w:id="358"/>
      <w:bookmarkEnd w:id="35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60" w:name="_Ref493409205"/>
      <w:bookmarkStart w:id="361" w:name="_Toc1571823"/>
      <w:proofErr w:type="spellStart"/>
      <w:r>
        <w:t>dottedQuadFileVersion</w:t>
      </w:r>
      <w:proofErr w:type="spellEnd"/>
      <w:r>
        <w:t xml:space="preserve"> </w:t>
      </w:r>
      <w:r w:rsidR="00401BB5">
        <w:t>property</w:t>
      </w:r>
      <w:bookmarkEnd w:id="360"/>
      <w:bookmarkEnd w:id="361"/>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2" w:name="_Toc1571824"/>
      <w:proofErr w:type="spellStart"/>
      <w:r>
        <w:lastRenderedPageBreak/>
        <w:t>downloadUri</w:t>
      </w:r>
      <w:proofErr w:type="spellEnd"/>
      <w:r>
        <w:t xml:space="preserve"> property</w:t>
      </w:r>
      <w:bookmarkEnd w:id="362"/>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3" w:name="_Ref508811658"/>
      <w:bookmarkStart w:id="364" w:name="_Ref508812630"/>
      <w:bookmarkStart w:id="365" w:name="_Toc1571825"/>
      <w:r>
        <w:t>language property</w:t>
      </w:r>
      <w:bookmarkEnd w:id="363"/>
      <w:bookmarkEnd w:id="364"/>
      <w:bookmarkEnd w:id="365"/>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6" w:name="_Hlk503355525"/>
      <w:r w:rsidRPr="00C56762">
        <w:t>a string specifying the language of the messages produced by the tool</w:t>
      </w:r>
      <w:bookmarkEnd w:id="36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67"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8" w:name="_Ref508891515"/>
      <w:bookmarkStart w:id="369" w:name="_Toc1571826"/>
      <w:proofErr w:type="spellStart"/>
      <w:r>
        <w:t>resourceLocation</w:t>
      </w:r>
      <w:proofErr w:type="spellEnd"/>
      <w:r>
        <w:t xml:space="preserve"> property</w:t>
      </w:r>
      <w:bookmarkEnd w:id="367"/>
      <w:bookmarkEnd w:id="368"/>
      <w:bookmarkEnd w:id="369"/>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70" w:name="_Toc1571827"/>
      <w:proofErr w:type="spellStart"/>
      <w:r>
        <w:t>sarifLoggerVersion</w:t>
      </w:r>
      <w:proofErr w:type="spellEnd"/>
      <w:r>
        <w:t xml:space="preserve"> property</w:t>
      </w:r>
      <w:bookmarkEnd w:id="37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71" w:name="_Ref493352563"/>
      <w:bookmarkStart w:id="372" w:name="_Toc1571828"/>
      <w:r>
        <w:t>invocation object</w:t>
      </w:r>
      <w:bookmarkEnd w:id="371"/>
      <w:bookmarkEnd w:id="372"/>
    </w:p>
    <w:p w14:paraId="10E65C9D" w14:textId="17190F2B" w:rsidR="00401BB5" w:rsidRDefault="00401BB5" w:rsidP="00401BB5">
      <w:pPr>
        <w:pStyle w:val="Heading3"/>
      </w:pPr>
      <w:bookmarkStart w:id="373" w:name="_Toc1571829"/>
      <w:r>
        <w:t>General</w:t>
      </w:r>
      <w:bookmarkEnd w:id="37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4" w:name="_Ref493414102"/>
      <w:bookmarkStart w:id="375" w:name="_Toc1571830"/>
      <w:proofErr w:type="spellStart"/>
      <w:r>
        <w:t>commandLine</w:t>
      </w:r>
      <w:proofErr w:type="spellEnd"/>
      <w:r>
        <w:t xml:space="preserve"> property</w:t>
      </w:r>
      <w:bookmarkEnd w:id="374"/>
      <w:bookmarkEnd w:id="37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6" w:name="_Ref506976541"/>
      <w:bookmarkStart w:id="377" w:name="_Toc1571831"/>
      <w:r>
        <w:t>arguments property</w:t>
      </w:r>
      <w:bookmarkEnd w:id="376"/>
      <w:bookmarkEnd w:id="37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8" w:name="_Ref511899181"/>
      <w:bookmarkStart w:id="379" w:name="_Toc1571832"/>
      <w:proofErr w:type="spellStart"/>
      <w:r>
        <w:t>responseFiles</w:t>
      </w:r>
      <w:proofErr w:type="spellEnd"/>
      <w:r>
        <w:t xml:space="preserve"> property</w:t>
      </w:r>
      <w:bookmarkEnd w:id="378"/>
      <w:bookmarkEnd w:id="379"/>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80" w:name="_Ref507597986"/>
      <w:bookmarkStart w:id="381" w:name="_Toc1571833"/>
      <w:r>
        <w:t>attachments property</w:t>
      </w:r>
      <w:bookmarkEnd w:id="380"/>
      <w:bookmarkEnd w:id="381"/>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82" w:name="_Ref1571706"/>
      <w:bookmarkStart w:id="383" w:name="_Toc1571834"/>
      <w:proofErr w:type="spellStart"/>
      <w:r>
        <w:t>startTime</w:t>
      </w:r>
      <w:r w:rsidR="00485F6A">
        <w:t>Utc</w:t>
      </w:r>
      <w:proofErr w:type="spellEnd"/>
      <w:r>
        <w:t xml:space="preserve"> property</w:t>
      </w:r>
      <w:bookmarkEnd w:id="382"/>
      <w:bookmarkEnd w:id="383"/>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84" w:name="_Toc1571835"/>
      <w:proofErr w:type="spellStart"/>
      <w:r>
        <w:t>endTime</w:t>
      </w:r>
      <w:r w:rsidR="00D1201D">
        <w:t>Utc</w:t>
      </w:r>
      <w:proofErr w:type="spellEnd"/>
      <w:r>
        <w:t xml:space="preserve"> property</w:t>
      </w:r>
      <w:bookmarkEnd w:id="384"/>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85" w:name="_Ref509050679"/>
      <w:bookmarkStart w:id="386" w:name="_Toc1571836"/>
      <w:proofErr w:type="spellStart"/>
      <w:r>
        <w:t>exitCode</w:t>
      </w:r>
      <w:proofErr w:type="spellEnd"/>
      <w:r>
        <w:t xml:space="preserve"> property</w:t>
      </w:r>
      <w:bookmarkEnd w:id="385"/>
      <w:bookmarkEnd w:id="38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87" w:name="_Ref509050368"/>
      <w:bookmarkStart w:id="388" w:name="_Toc1571837"/>
      <w:proofErr w:type="spellStart"/>
      <w:r>
        <w:t>exitCodeDescription</w:t>
      </w:r>
      <w:proofErr w:type="spellEnd"/>
      <w:r>
        <w:t xml:space="preserve"> property</w:t>
      </w:r>
      <w:bookmarkEnd w:id="387"/>
      <w:bookmarkEnd w:id="38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9" w:name="_Toc1571838"/>
      <w:proofErr w:type="spellStart"/>
      <w:r>
        <w:t>exitSignalName</w:t>
      </w:r>
      <w:proofErr w:type="spellEnd"/>
      <w:r>
        <w:t xml:space="preserve"> property</w:t>
      </w:r>
      <w:bookmarkEnd w:id="38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90" w:name="_Ref509050492"/>
      <w:bookmarkStart w:id="391" w:name="_Toc1571839"/>
      <w:proofErr w:type="spellStart"/>
      <w:r>
        <w:t>exitSignalNumber</w:t>
      </w:r>
      <w:proofErr w:type="spellEnd"/>
      <w:r>
        <w:t xml:space="preserve"> property</w:t>
      </w:r>
      <w:bookmarkEnd w:id="390"/>
      <w:bookmarkEnd w:id="39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2" w:name="_Ref525821649"/>
      <w:bookmarkStart w:id="393" w:name="_Toc1571840"/>
      <w:proofErr w:type="spellStart"/>
      <w:r>
        <w:t>processStartFailureMessage</w:t>
      </w:r>
      <w:proofErr w:type="spellEnd"/>
      <w:r>
        <w:t xml:space="preserve"> property</w:t>
      </w:r>
      <w:bookmarkEnd w:id="392"/>
      <w:bookmarkEnd w:id="3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4" w:name="_Toc1571841"/>
      <w:proofErr w:type="spellStart"/>
      <w:r>
        <w:t>toolExecutionSuccessful</w:t>
      </w:r>
      <w:proofErr w:type="spellEnd"/>
      <w:r w:rsidR="00B209DE">
        <w:t xml:space="preserve"> property</w:t>
      </w:r>
      <w:bookmarkEnd w:id="3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9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5"/>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6" w:name="_Toc1571842"/>
      <w:r>
        <w:t>machine property</w:t>
      </w:r>
      <w:bookmarkEnd w:id="3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7" w:name="_Toc1571843"/>
      <w:r>
        <w:t>account property</w:t>
      </w:r>
      <w:bookmarkEnd w:id="3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8" w:name="_Toc1571844"/>
      <w:proofErr w:type="spellStart"/>
      <w:r>
        <w:t>processId</w:t>
      </w:r>
      <w:proofErr w:type="spellEnd"/>
      <w:r>
        <w:t xml:space="preserve"> property</w:t>
      </w:r>
      <w:bookmarkEnd w:id="3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9" w:name="_Toc1571845"/>
      <w:proofErr w:type="spellStart"/>
      <w:r>
        <w:t>executableLocation</w:t>
      </w:r>
      <w:proofErr w:type="spellEnd"/>
      <w:r w:rsidR="00401BB5">
        <w:t xml:space="preserve"> property</w:t>
      </w:r>
      <w:bookmarkEnd w:id="399"/>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00" w:name="_Toc1571846"/>
      <w:proofErr w:type="spellStart"/>
      <w:r>
        <w:t>workingDirectory</w:t>
      </w:r>
      <w:proofErr w:type="spellEnd"/>
      <w:r>
        <w:t xml:space="preserve"> property</w:t>
      </w:r>
      <w:bookmarkEnd w:id="400"/>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1" w:name="_Toc1571847"/>
      <w:proofErr w:type="spellStart"/>
      <w:r>
        <w:t>environmentVariables</w:t>
      </w:r>
      <w:proofErr w:type="spellEnd"/>
      <w:r>
        <w:t xml:space="preserve"> property</w:t>
      </w:r>
      <w:bookmarkEnd w:id="4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02" w:name="_Ref493345429"/>
      <w:bookmarkStart w:id="403" w:name="_Toc1571848"/>
      <w:proofErr w:type="spellStart"/>
      <w:r>
        <w:t>toolNotifications</w:t>
      </w:r>
      <w:proofErr w:type="spellEnd"/>
      <w:r>
        <w:t xml:space="preserve"> property</w:t>
      </w:r>
      <w:bookmarkEnd w:id="402"/>
      <w:bookmarkEnd w:id="403"/>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4" w:name="_Ref509576439"/>
      <w:bookmarkStart w:id="405" w:name="_Toc1571849"/>
      <w:proofErr w:type="spellStart"/>
      <w:r>
        <w:t>configurationNotifications</w:t>
      </w:r>
      <w:proofErr w:type="spellEnd"/>
      <w:r>
        <w:t xml:space="preserve"> property</w:t>
      </w:r>
      <w:bookmarkEnd w:id="404"/>
      <w:bookmarkEnd w:id="405"/>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6" w:name="_Ref511899216"/>
      <w:bookmarkStart w:id="407" w:name="_Toc1571850"/>
      <w:r>
        <w:t>stdin, stdout, stderr</w:t>
      </w:r>
      <w:r w:rsidR="00D943E5">
        <w:t xml:space="preserve">, and </w:t>
      </w:r>
      <w:proofErr w:type="spellStart"/>
      <w:r w:rsidR="00D943E5">
        <w:t>stdoutStderr</w:t>
      </w:r>
      <w:proofErr w:type="spellEnd"/>
      <w:r>
        <w:t xml:space="preserve"> properties</w:t>
      </w:r>
      <w:bookmarkEnd w:id="406"/>
      <w:bookmarkEnd w:id="407"/>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408" w:name="_Ref507597819"/>
      <w:bookmarkStart w:id="409" w:name="_Toc1571851"/>
      <w:bookmarkStart w:id="410" w:name="_Ref506806657"/>
      <w:r>
        <w:t>attachment object</w:t>
      </w:r>
      <w:bookmarkEnd w:id="408"/>
      <w:bookmarkEnd w:id="409"/>
    </w:p>
    <w:p w14:paraId="554194B0" w14:textId="77777777" w:rsidR="00A27D47" w:rsidRDefault="00A27D47" w:rsidP="00A27D47">
      <w:pPr>
        <w:pStyle w:val="Heading3"/>
        <w:numPr>
          <w:ilvl w:val="2"/>
          <w:numId w:val="2"/>
        </w:numPr>
      </w:pPr>
      <w:bookmarkStart w:id="411" w:name="_Ref506978653"/>
      <w:bookmarkStart w:id="412" w:name="_Toc1571852"/>
      <w:r>
        <w:t>General</w:t>
      </w:r>
      <w:bookmarkEnd w:id="411"/>
      <w:bookmarkEnd w:id="412"/>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413"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41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4" w:name="_Ref506978925"/>
      <w:bookmarkStart w:id="415" w:name="_Toc1571853"/>
      <w:r>
        <w:t>description property</w:t>
      </w:r>
      <w:bookmarkEnd w:id="414"/>
      <w:bookmarkEnd w:id="415"/>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16" w:name="_Ref506978525"/>
      <w:bookmarkStart w:id="417" w:name="_Toc1571854"/>
      <w:proofErr w:type="spellStart"/>
      <w:r>
        <w:t>fileLocation</w:t>
      </w:r>
      <w:proofErr w:type="spellEnd"/>
      <w:r w:rsidR="00A27D47">
        <w:t xml:space="preserve"> property</w:t>
      </w:r>
      <w:bookmarkEnd w:id="416"/>
      <w:bookmarkEnd w:id="417"/>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18" w:name="_Toc1571855"/>
      <w:r>
        <w:t>regions property</w:t>
      </w:r>
      <w:bookmarkEnd w:id="418"/>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9" w:name="_Ref532384473"/>
      <w:bookmarkStart w:id="420" w:name="_Ref532384512"/>
      <w:bookmarkStart w:id="421" w:name="_Toc1571856"/>
      <w:bookmarkStart w:id="422" w:name="_Hlk513212887"/>
      <w:r>
        <w:t>rectangles property</w:t>
      </w:r>
      <w:bookmarkEnd w:id="419"/>
      <w:bookmarkEnd w:id="420"/>
      <w:bookmarkEnd w:id="421"/>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3" w:name="_Toc1571857"/>
      <w:bookmarkEnd w:id="422"/>
      <w:r>
        <w:t>conversion object</w:t>
      </w:r>
      <w:bookmarkEnd w:id="410"/>
      <w:bookmarkEnd w:id="423"/>
    </w:p>
    <w:p w14:paraId="615BCC83" w14:textId="7B3EE260" w:rsidR="00AC6C45" w:rsidRDefault="00AC6C45" w:rsidP="00AC6C45">
      <w:pPr>
        <w:pStyle w:val="Heading3"/>
      </w:pPr>
      <w:bookmarkStart w:id="424" w:name="_Toc1571858"/>
      <w:r>
        <w:t>General</w:t>
      </w:r>
      <w:bookmarkEnd w:id="4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25" w:name="_Ref503539410"/>
      <w:bookmarkStart w:id="426" w:name="_Toc1571859"/>
      <w:r>
        <w:t>tool property</w:t>
      </w:r>
      <w:bookmarkEnd w:id="425"/>
      <w:bookmarkEnd w:id="426"/>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7" w:name="_Ref503608264"/>
      <w:bookmarkStart w:id="428" w:name="_Toc1571860"/>
      <w:r>
        <w:t>invocation property</w:t>
      </w:r>
      <w:bookmarkEnd w:id="427"/>
      <w:bookmarkEnd w:id="428"/>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9" w:name="_Ref503539431"/>
      <w:bookmarkStart w:id="430" w:name="_Toc1571861"/>
      <w:proofErr w:type="spellStart"/>
      <w:r>
        <w:t>analysisToolLog</w:t>
      </w:r>
      <w:r w:rsidR="00ED76F2">
        <w:t>Files</w:t>
      </w:r>
      <w:proofErr w:type="spellEnd"/>
      <w:r>
        <w:t xml:space="preserve"> property</w:t>
      </w:r>
      <w:bookmarkEnd w:id="429"/>
      <w:bookmarkEnd w:id="43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31" w:name="_Ref511829625"/>
      <w:bookmarkStart w:id="432" w:name="_Toc1571862"/>
      <w:proofErr w:type="spellStart"/>
      <w:r>
        <w:t>versionControlDetails</w:t>
      </w:r>
      <w:proofErr w:type="spellEnd"/>
      <w:r>
        <w:t xml:space="preserve"> object</w:t>
      </w:r>
      <w:bookmarkEnd w:id="431"/>
      <w:bookmarkEnd w:id="432"/>
    </w:p>
    <w:p w14:paraId="28FE29F4" w14:textId="169979D6" w:rsidR="002315DB" w:rsidRDefault="002315DB" w:rsidP="002315DB">
      <w:pPr>
        <w:pStyle w:val="Heading3"/>
      </w:pPr>
      <w:bookmarkStart w:id="433" w:name="_Toc1571863"/>
      <w:r>
        <w:t>General</w:t>
      </w:r>
      <w:bookmarkEnd w:id="433"/>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34" w:name="_Toc1571864"/>
      <w:r>
        <w:t>Constraints</w:t>
      </w:r>
      <w:bookmarkEnd w:id="43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5" w:name="_Ref511829678"/>
      <w:bookmarkStart w:id="436" w:name="_Toc1571865"/>
      <w:proofErr w:type="spellStart"/>
      <w:r>
        <w:t>repositoryUri</w:t>
      </w:r>
      <w:proofErr w:type="spellEnd"/>
      <w:r>
        <w:t xml:space="preserve"> </w:t>
      </w:r>
      <w:r w:rsidR="002315DB">
        <w:t>property</w:t>
      </w:r>
      <w:bookmarkEnd w:id="435"/>
      <w:bookmarkEnd w:id="436"/>
    </w:p>
    <w:p w14:paraId="1785AFD1" w14:textId="14B97B71" w:rsidR="001466B1" w:rsidRDefault="001466B1" w:rsidP="001466B1">
      <w:bookmarkStart w:id="43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8" w:name="_Ref513199006"/>
      <w:bookmarkStart w:id="439" w:name="_Toc1571866"/>
      <w:proofErr w:type="spellStart"/>
      <w:r>
        <w:t>revisionId</w:t>
      </w:r>
      <w:proofErr w:type="spellEnd"/>
      <w:r>
        <w:t xml:space="preserve"> property</w:t>
      </w:r>
      <w:bookmarkEnd w:id="437"/>
      <w:bookmarkEnd w:id="438"/>
      <w:bookmarkEnd w:id="43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0" w:name="_Ref511829698"/>
      <w:bookmarkStart w:id="441" w:name="_Toc1571867"/>
      <w:r>
        <w:t>branch property</w:t>
      </w:r>
      <w:bookmarkEnd w:id="440"/>
      <w:bookmarkEnd w:id="44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2" w:name="_Ref526939310"/>
      <w:bookmarkStart w:id="443" w:name="_Toc1571868"/>
      <w:proofErr w:type="spellStart"/>
      <w:r>
        <w:t>revisionTag</w:t>
      </w:r>
      <w:proofErr w:type="spellEnd"/>
      <w:r>
        <w:t xml:space="preserve"> </w:t>
      </w:r>
      <w:r w:rsidR="002315DB">
        <w:t>property</w:t>
      </w:r>
      <w:bookmarkEnd w:id="442"/>
      <w:bookmarkEnd w:id="44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4" w:name="_Ref526939293"/>
      <w:bookmarkStart w:id="445" w:name="_Toc1571869"/>
      <w:bookmarkStart w:id="446" w:name="_Hlk525802952"/>
      <w:proofErr w:type="spellStart"/>
      <w:r>
        <w:lastRenderedPageBreak/>
        <w:t>asOfTimeUtc</w:t>
      </w:r>
      <w:proofErr w:type="spellEnd"/>
      <w:r>
        <w:t xml:space="preserve"> </w:t>
      </w:r>
      <w:r w:rsidR="002315DB">
        <w:t>property</w:t>
      </w:r>
      <w:bookmarkEnd w:id="444"/>
      <w:bookmarkEnd w:id="445"/>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7" w:name="_Toc1571870"/>
      <w:proofErr w:type="spellStart"/>
      <w:r>
        <w:t>mappedTo</w:t>
      </w:r>
      <w:proofErr w:type="spellEnd"/>
      <w:r>
        <w:t xml:space="preserve"> property</w:t>
      </w:r>
      <w:bookmarkEnd w:id="447"/>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48" w:name="_Ref493403111"/>
      <w:bookmarkStart w:id="449" w:name="_Ref493404005"/>
      <w:bookmarkStart w:id="450" w:name="_Toc1571871"/>
      <w:bookmarkEnd w:id="446"/>
      <w:r>
        <w:t>file object</w:t>
      </w:r>
      <w:bookmarkEnd w:id="448"/>
      <w:bookmarkEnd w:id="449"/>
      <w:bookmarkEnd w:id="450"/>
    </w:p>
    <w:p w14:paraId="375224F2" w14:textId="20156049" w:rsidR="00401BB5" w:rsidRDefault="00401BB5" w:rsidP="00401BB5">
      <w:pPr>
        <w:pStyle w:val="Heading3"/>
      </w:pPr>
      <w:bookmarkStart w:id="451" w:name="_Toc1571872"/>
      <w:r>
        <w:t>General</w:t>
      </w:r>
      <w:bookmarkEnd w:id="45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52" w:name="_Ref493403519"/>
      <w:bookmarkStart w:id="453" w:name="_Toc1571873"/>
      <w:proofErr w:type="spellStart"/>
      <w:r>
        <w:t>fileLocation</w:t>
      </w:r>
      <w:proofErr w:type="spellEnd"/>
      <w:r w:rsidR="00401BB5">
        <w:t xml:space="preserve"> property</w:t>
      </w:r>
      <w:bookmarkEnd w:id="452"/>
      <w:bookmarkEnd w:id="453"/>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54" w:name="_Ref493404063"/>
      <w:bookmarkStart w:id="455" w:name="_Toc1571874"/>
      <w:proofErr w:type="spellStart"/>
      <w:r>
        <w:t>parentIndex</w:t>
      </w:r>
      <w:proofErr w:type="spellEnd"/>
      <w:r>
        <w:t xml:space="preserve"> </w:t>
      </w:r>
      <w:r w:rsidR="00401BB5">
        <w:t>property</w:t>
      </w:r>
      <w:bookmarkEnd w:id="454"/>
      <w:bookmarkEnd w:id="455"/>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6" w:name="_Ref493403563"/>
      <w:bookmarkStart w:id="457" w:name="_Toc1571875"/>
      <w:r>
        <w:t>offset property</w:t>
      </w:r>
      <w:bookmarkEnd w:id="456"/>
      <w:bookmarkEnd w:id="45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8" w:name="_Ref493403574"/>
      <w:bookmarkStart w:id="459" w:name="_Toc1571876"/>
      <w:r>
        <w:t>length property</w:t>
      </w:r>
      <w:bookmarkEnd w:id="458"/>
      <w:bookmarkEnd w:id="45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60" w:name="_Toc1571877"/>
      <w:bookmarkStart w:id="461" w:name="_Hlk514318855"/>
      <w:r>
        <w:t>roles property</w:t>
      </w:r>
      <w:bookmarkEnd w:id="460"/>
    </w:p>
    <w:bookmarkEnd w:id="461"/>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6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1571878"/>
      <w:bookmarkEnd w:id="462"/>
      <w:proofErr w:type="spellStart"/>
      <w:r>
        <w:t>mimeType</w:t>
      </w:r>
      <w:proofErr w:type="spellEnd"/>
      <w:r>
        <w:t xml:space="preserve"> property</w:t>
      </w:r>
      <w:bookmarkEnd w:id="463"/>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64" w:name="_Ref511899450"/>
      <w:bookmarkStart w:id="465" w:name="_Toc1571879"/>
      <w:r>
        <w:t>contents property</w:t>
      </w:r>
      <w:bookmarkEnd w:id="464"/>
      <w:bookmarkEnd w:id="465"/>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66" w:name="_Ref511828128"/>
      <w:bookmarkStart w:id="467" w:name="_Toc1571880"/>
      <w:r>
        <w:t>encoding property</w:t>
      </w:r>
      <w:bookmarkEnd w:id="466"/>
      <w:bookmarkEnd w:id="467"/>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1571881"/>
      <w:proofErr w:type="spellStart"/>
      <w:r>
        <w:t>sourceLanguage</w:t>
      </w:r>
      <w:proofErr w:type="spellEnd"/>
      <w:r>
        <w:t xml:space="preserve"> property</w:t>
      </w:r>
      <w:bookmarkEnd w:id="468"/>
      <w:bookmarkEnd w:id="469"/>
    </w:p>
    <w:p w14:paraId="02CC5CC4" w14:textId="350D120E" w:rsidR="00F82406" w:rsidRDefault="00F82406" w:rsidP="00F82406">
      <w:pPr>
        <w:pStyle w:val="Heading4"/>
      </w:pPr>
      <w:bookmarkStart w:id="470" w:name="_Toc1571882"/>
      <w:r>
        <w:t>General</w:t>
      </w:r>
      <w:bookmarkEnd w:id="470"/>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1571883"/>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E83B9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1571884"/>
      <w:r>
        <w:t>hashes property</w:t>
      </w:r>
      <w:bookmarkEnd w:id="473"/>
      <w:bookmarkEnd w:id="474"/>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1571885"/>
      <w:proofErr w:type="spellStart"/>
      <w:r>
        <w:t>lastModifiedTime</w:t>
      </w:r>
      <w:r w:rsidR="00327EBE">
        <w:t>Utc</w:t>
      </w:r>
      <w:proofErr w:type="spellEnd"/>
      <w:r>
        <w:t xml:space="preserve"> property</w:t>
      </w:r>
      <w:bookmarkEnd w:id="475"/>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1571886"/>
      <w:r>
        <w:t>result object</w:t>
      </w:r>
      <w:bookmarkEnd w:id="476"/>
      <w:bookmarkEnd w:id="477"/>
    </w:p>
    <w:p w14:paraId="74FD90F6" w14:textId="18F2DD20" w:rsidR="00401BB5" w:rsidRDefault="00401BB5" w:rsidP="00401BB5">
      <w:pPr>
        <w:pStyle w:val="Heading3"/>
      </w:pPr>
      <w:bookmarkStart w:id="478" w:name="_Toc1571887"/>
      <w:r>
        <w:t>General</w:t>
      </w:r>
      <w:bookmarkEnd w:id="47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9" w:name="_Ref515624666"/>
      <w:bookmarkStart w:id="480" w:name="_Toc1571888"/>
      <w:r>
        <w:t>Distinguishing logically identical from logically distinct results</w:t>
      </w:r>
      <w:bookmarkEnd w:id="479"/>
      <w:bookmarkEnd w:id="48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81" w:name="_Toc1571889"/>
      <w:bookmarkStart w:id="482" w:name="_Ref493408865"/>
      <w:proofErr w:type="spellStart"/>
      <w:r>
        <w:t>i</w:t>
      </w:r>
      <w:r w:rsidR="00435405">
        <w:t>nstanceGui</w:t>
      </w:r>
      <w:r>
        <w:t>d</w:t>
      </w:r>
      <w:proofErr w:type="spellEnd"/>
      <w:r>
        <w:t xml:space="preserve"> property</w:t>
      </w:r>
      <w:bookmarkEnd w:id="481"/>
    </w:p>
    <w:p w14:paraId="2C599143" w14:textId="1E5E30CB"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1571890"/>
      <w:proofErr w:type="spellStart"/>
      <w:r>
        <w:t>correlationGuid</w:t>
      </w:r>
      <w:proofErr w:type="spellEnd"/>
      <w:r>
        <w:t xml:space="preserve"> property</w:t>
      </w:r>
      <w:bookmarkEnd w:id="484"/>
      <w:bookmarkEnd w:id="485"/>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1571891"/>
      <w:proofErr w:type="spellStart"/>
      <w:r>
        <w:t>ruleId</w:t>
      </w:r>
      <w:proofErr w:type="spellEnd"/>
      <w:r>
        <w:t xml:space="preserve"> property</w:t>
      </w:r>
      <w:bookmarkEnd w:id="482"/>
      <w:bookmarkEnd w:id="483"/>
      <w:bookmarkEnd w:id="486"/>
      <w:bookmarkEnd w:id="487"/>
      <w:bookmarkEnd w:id="488"/>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1571892"/>
      <w:proofErr w:type="spellStart"/>
      <w:r>
        <w:t>ruleIndex</w:t>
      </w:r>
      <w:proofErr w:type="spellEnd"/>
      <w:r>
        <w:t xml:space="preserve"> property</w:t>
      </w:r>
      <w:bookmarkEnd w:id="489"/>
      <w:bookmarkEnd w:id="490"/>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91" w:name="_Hlk534893104"/>
      <w:r w:rsidR="001C1CF4">
        <w:t>§</w:t>
      </w:r>
      <w:bookmarkEnd w:id="491"/>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92"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93" w:name="_Ref1565298"/>
      <w:bookmarkStart w:id="494" w:name="_Toc1571893"/>
      <w:bookmarkEnd w:id="492"/>
      <w:r>
        <w:t>kind property</w:t>
      </w:r>
      <w:bookmarkEnd w:id="493"/>
      <w:bookmarkEnd w:id="4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5" w:name="_Ref493511208"/>
      <w:bookmarkStart w:id="496" w:name="_Toc1571894"/>
      <w:r>
        <w:t>level property</w:t>
      </w:r>
      <w:bookmarkEnd w:id="495"/>
      <w:bookmarkEnd w:id="4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7" w:name="_Ref493426628"/>
      <w:bookmarkStart w:id="498" w:name="_Toc1571895"/>
      <w:r>
        <w:t>message property</w:t>
      </w:r>
      <w:bookmarkEnd w:id="497"/>
      <w:bookmarkEnd w:id="498"/>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99" w:name="_Hlk522873802"/>
      <w:r>
        <w:t>§</w:t>
      </w:r>
      <w:bookmarkEnd w:id="499"/>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00" w:name="_Ref510013155"/>
      <w:bookmarkStart w:id="501" w:name="_Toc1571896"/>
      <w:r>
        <w:t>locations property</w:t>
      </w:r>
      <w:bookmarkEnd w:id="500"/>
      <w:bookmarkEnd w:id="501"/>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2" w:name="_Ref510085223"/>
      <w:bookmarkStart w:id="503" w:name="_Toc1571897"/>
      <w:proofErr w:type="spellStart"/>
      <w:r>
        <w:t>analysisTarget</w:t>
      </w:r>
      <w:proofErr w:type="spellEnd"/>
      <w:r w:rsidR="00673F27">
        <w:t xml:space="preserve"> p</w:t>
      </w:r>
      <w:r>
        <w:t>roperty</w:t>
      </w:r>
      <w:bookmarkEnd w:id="502"/>
      <w:bookmarkEnd w:id="503"/>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4" w:name="_Ref513040093"/>
      <w:bookmarkStart w:id="505" w:name="_Toc1571898"/>
      <w:r>
        <w:t>fingerprints property</w:t>
      </w:r>
      <w:bookmarkEnd w:id="504"/>
      <w:bookmarkEnd w:id="505"/>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E83B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506" w:name="_Ref507591746"/>
      <w:bookmarkStart w:id="507" w:name="_Toc1571899"/>
      <w:proofErr w:type="spellStart"/>
      <w:r>
        <w:t>partialFingerprints</w:t>
      </w:r>
      <w:proofErr w:type="spellEnd"/>
      <w:r w:rsidR="00401BB5">
        <w:t xml:space="preserve"> property</w:t>
      </w:r>
      <w:bookmarkEnd w:id="506"/>
      <w:bookmarkEnd w:id="507"/>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509" w:name="_Ref510008160"/>
      <w:bookmarkStart w:id="510" w:name="_Toc1571900"/>
      <w:proofErr w:type="spellStart"/>
      <w:r>
        <w:t>codeFlows</w:t>
      </w:r>
      <w:proofErr w:type="spellEnd"/>
      <w:r>
        <w:t xml:space="preserve"> property</w:t>
      </w:r>
      <w:bookmarkEnd w:id="509"/>
      <w:bookmarkEnd w:id="510"/>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1" w:name="_Ref511820702"/>
      <w:bookmarkStart w:id="512" w:name="_Toc1571901"/>
      <w:r>
        <w:t>graphs property</w:t>
      </w:r>
      <w:bookmarkEnd w:id="511"/>
      <w:bookmarkEnd w:id="512"/>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13" w:name="_Ref511820008"/>
      <w:bookmarkStart w:id="514" w:name="_Toc1571902"/>
      <w:r>
        <w:t>graphTraversals property</w:t>
      </w:r>
      <w:bookmarkEnd w:id="513"/>
      <w:bookmarkEnd w:id="514"/>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15" w:name="_Toc1571903"/>
      <w:r>
        <w:t>stacks property</w:t>
      </w:r>
      <w:bookmarkEnd w:id="515"/>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6" w:name="_Ref493499246"/>
      <w:bookmarkStart w:id="517" w:name="_Toc1571904"/>
      <w:proofErr w:type="spellStart"/>
      <w:r>
        <w:t>relatedLocations</w:t>
      </w:r>
      <w:proofErr w:type="spellEnd"/>
      <w:r>
        <w:t xml:space="preserve"> property</w:t>
      </w:r>
      <w:bookmarkEnd w:id="516"/>
      <w:bookmarkEnd w:id="517"/>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8" w:name="_Toc1571905"/>
      <w:proofErr w:type="spellStart"/>
      <w:r>
        <w:t>suppressionStates</w:t>
      </w:r>
      <w:proofErr w:type="spellEnd"/>
      <w:r>
        <w:t xml:space="preserve"> property</w:t>
      </w:r>
      <w:bookmarkEnd w:id="518"/>
    </w:p>
    <w:p w14:paraId="1AE8DC88" w14:textId="2A54B9A5" w:rsidR="00401BB5" w:rsidRDefault="00401BB5" w:rsidP="00401BB5">
      <w:pPr>
        <w:pStyle w:val="Heading4"/>
      </w:pPr>
      <w:bookmarkStart w:id="519" w:name="_Toc1571906"/>
      <w:r>
        <w:t>General</w:t>
      </w:r>
      <w:bookmarkEnd w:id="519"/>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0" w:name="_Ref493475240"/>
      <w:bookmarkStart w:id="521" w:name="_Toc1571907"/>
      <w:proofErr w:type="spellStart"/>
      <w:r>
        <w:t>suppressedInSource</w:t>
      </w:r>
      <w:proofErr w:type="spellEnd"/>
      <w:r>
        <w:t xml:space="preserve"> value</w:t>
      </w:r>
      <w:bookmarkEnd w:id="520"/>
      <w:bookmarkEnd w:id="52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22" w:name="_Ref493475253"/>
      <w:bookmarkStart w:id="523" w:name="_Toc1571908"/>
      <w:proofErr w:type="spellStart"/>
      <w:r>
        <w:t>suppressedExternally</w:t>
      </w:r>
      <w:proofErr w:type="spellEnd"/>
      <w:r>
        <w:t xml:space="preserve"> value</w:t>
      </w:r>
      <w:bookmarkEnd w:id="522"/>
      <w:bookmarkEnd w:id="52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24" w:name="_Ref493351360"/>
      <w:bookmarkStart w:id="525" w:name="_Toc1571909"/>
      <w:bookmarkStart w:id="526" w:name="_Hlk514318442"/>
      <w:proofErr w:type="spellStart"/>
      <w:r>
        <w:t>baselineState</w:t>
      </w:r>
      <w:proofErr w:type="spellEnd"/>
      <w:r>
        <w:t xml:space="preserve"> property</w:t>
      </w:r>
      <w:bookmarkEnd w:id="524"/>
      <w:bookmarkEnd w:id="5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7" w:name="_Ref531188379"/>
      <w:bookmarkStart w:id="528" w:name="_Toc1571910"/>
      <w:r>
        <w:t>rank property</w:t>
      </w:r>
      <w:bookmarkEnd w:id="527"/>
      <w:bookmarkEnd w:id="52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9" w:name="_Ref507598047"/>
      <w:bookmarkStart w:id="530" w:name="_Ref508987354"/>
      <w:bookmarkStart w:id="531" w:name="_Toc1571911"/>
      <w:bookmarkStart w:id="532" w:name="_Ref506807829"/>
      <w:r>
        <w:t>a</w:t>
      </w:r>
      <w:r w:rsidR="00A27D47">
        <w:t>ttachments</w:t>
      </w:r>
      <w:bookmarkEnd w:id="529"/>
      <w:r>
        <w:t xml:space="preserve"> property</w:t>
      </w:r>
      <w:bookmarkEnd w:id="530"/>
      <w:bookmarkEnd w:id="531"/>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3" w:name="_Toc1571912"/>
      <w:proofErr w:type="spellStart"/>
      <w:r>
        <w:lastRenderedPageBreak/>
        <w:t>workItem</w:t>
      </w:r>
      <w:r w:rsidR="00326BD5">
        <w:t>Uri</w:t>
      </w:r>
      <w:r w:rsidR="008C5D5A">
        <w:t>s</w:t>
      </w:r>
      <w:proofErr w:type="spellEnd"/>
      <w:r>
        <w:t xml:space="preserve"> property</w:t>
      </w:r>
      <w:bookmarkEnd w:id="533"/>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4" w:name="_Toc1571913"/>
      <w:proofErr w:type="spellStart"/>
      <w:r>
        <w:t>hostedViewerUri</w:t>
      </w:r>
      <w:proofErr w:type="spellEnd"/>
      <w:r>
        <w:t xml:space="preserve"> property</w:t>
      </w:r>
      <w:bookmarkEnd w:id="534"/>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5" w:name="_Ref532469699"/>
      <w:bookmarkStart w:id="536" w:name="_Toc1571914"/>
      <w:r>
        <w:t>p</w:t>
      </w:r>
      <w:r w:rsidR="00C82EC9">
        <w:t>rovenance</w:t>
      </w:r>
      <w:r w:rsidR="008050BA">
        <w:t xml:space="preserve"> property</w:t>
      </w:r>
      <w:bookmarkEnd w:id="535"/>
      <w:bookmarkEnd w:id="536"/>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32"/>
    </w:p>
    <w:p w14:paraId="656D1948" w14:textId="2B2F6C2A" w:rsidR="006E546E" w:rsidRDefault="006E546E" w:rsidP="006E546E">
      <w:pPr>
        <w:pStyle w:val="Heading3"/>
      </w:pPr>
      <w:bookmarkStart w:id="537" w:name="_Ref532463863"/>
      <w:bookmarkStart w:id="538" w:name="_Toc1571915"/>
      <w:r>
        <w:t>fixes property</w:t>
      </w:r>
      <w:bookmarkEnd w:id="537"/>
      <w:bookmarkEnd w:id="538"/>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9" w:name="_Toc1571916"/>
      <w:proofErr w:type="spellStart"/>
      <w:r>
        <w:t>occurrenceCount</w:t>
      </w:r>
      <w:proofErr w:type="spellEnd"/>
      <w:r>
        <w:t xml:space="preserve"> property</w:t>
      </w:r>
      <w:bookmarkEnd w:id="539"/>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40" w:name="_Ref493426721"/>
      <w:bookmarkStart w:id="541" w:name="_Ref507665939"/>
      <w:bookmarkStart w:id="542" w:name="_Toc1571917"/>
      <w:r>
        <w:t>location object</w:t>
      </w:r>
      <w:bookmarkEnd w:id="540"/>
      <w:bookmarkEnd w:id="541"/>
      <w:bookmarkEnd w:id="542"/>
    </w:p>
    <w:p w14:paraId="27ED50C0" w14:textId="23D428DC" w:rsidR="006E546E" w:rsidRDefault="006E546E" w:rsidP="006E546E">
      <w:pPr>
        <w:pStyle w:val="Heading3"/>
      </w:pPr>
      <w:bookmarkStart w:id="543" w:name="_Ref493479281"/>
      <w:bookmarkStart w:id="544" w:name="_Toc1571918"/>
      <w:r>
        <w:t>General</w:t>
      </w:r>
      <w:bookmarkEnd w:id="543"/>
      <w:bookmarkEnd w:id="544"/>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45" w:name="_Toc1571919"/>
      <w:r>
        <w:t>Constraints</w:t>
      </w:r>
      <w:bookmarkEnd w:id="545"/>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46" w:name="_Ref493477623"/>
      <w:bookmarkStart w:id="547" w:name="_Ref493478351"/>
      <w:bookmarkStart w:id="548" w:name="_Toc1571920"/>
      <w:proofErr w:type="spellStart"/>
      <w:r>
        <w:t>physicalLocation</w:t>
      </w:r>
      <w:proofErr w:type="spellEnd"/>
      <w:r>
        <w:t xml:space="preserve"> </w:t>
      </w:r>
      <w:r w:rsidR="006E546E">
        <w:t>property</w:t>
      </w:r>
      <w:bookmarkEnd w:id="546"/>
      <w:bookmarkEnd w:id="547"/>
      <w:bookmarkEnd w:id="548"/>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49" w:name="_Ref493404450"/>
      <w:bookmarkStart w:id="550" w:name="_Ref493404690"/>
      <w:bookmarkStart w:id="551" w:name="_Toc1571921"/>
      <w:proofErr w:type="spellStart"/>
      <w:r>
        <w:t>fullyQualifiedLogicalName</w:t>
      </w:r>
      <w:proofErr w:type="spellEnd"/>
      <w:r>
        <w:t xml:space="preserve"> property</w:t>
      </w:r>
      <w:bookmarkEnd w:id="549"/>
      <w:bookmarkEnd w:id="550"/>
      <w:bookmarkEnd w:id="551"/>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52" w:name="_Hlk513194534"/>
      <w:bookmarkStart w:id="553"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52"/>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53"/>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54" w:name="_Ref530062627"/>
      <w:bookmarkStart w:id="555" w:name="_Toc1571922"/>
      <w:proofErr w:type="spellStart"/>
      <w:r>
        <w:t>logicalLocationIndex</w:t>
      </w:r>
      <w:proofErr w:type="spellEnd"/>
      <w:r>
        <w:t xml:space="preserve"> property</w:t>
      </w:r>
      <w:bookmarkEnd w:id="554"/>
      <w:bookmarkEnd w:id="555"/>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56" w:name="_Ref513121634"/>
      <w:bookmarkStart w:id="557" w:name="_Ref513122103"/>
      <w:bookmarkStart w:id="558" w:name="_Toc1571923"/>
      <w:r>
        <w:t>message property</w:t>
      </w:r>
      <w:bookmarkEnd w:id="556"/>
      <w:bookmarkEnd w:id="557"/>
      <w:bookmarkEnd w:id="558"/>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59" w:name="_Ref510102819"/>
      <w:bookmarkStart w:id="560" w:name="_Toc1571924"/>
      <w:r>
        <w:t>annotations property</w:t>
      </w:r>
      <w:bookmarkEnd w:id="559"/>
      <w:bookmarkEnd w:id="560"/>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61" w:name="_Ref493477390"/>
      <w:bookmarkStart w:id="562" w:name="_Ref493478323"/>
      <w:bookmarkStart w:id="563" w:name="_Ref493478590"/>
      <w:bookmarkStart w:id="564" w:name="_Toc1571925"/>
      <w:proofErr w:type="spellStart"/>
      <w:r>
        <w:t>physicalLocation</w:t>
      </w:r>
      <w:proofErr w:type="spellEnd"/>
      <w:r>
        <w:t xml:space="preserve"> object</w:t>
      </w:r>
      <w:bookmarkEnd w:id="561"/>
      <w:bookmarkEnd w:id="562"/>
      <w:bookmarkEnd w:id="563"/>
      <w:bookmarkEnd w:id="564"/>
    </w:p>
    <w:p w14:paraId="0B9181AD" w14:textId="12F902F2" w:rsidR="006E546E" w:rsidRDefault="006E546E" w:rsidP="006E546E">
      <w:pPr>
        <w:pStyle w:val="Heading3"/>
      </w:pPr>
      <w:bookmarkStart w:id="565" w:name="_Toc1571926"/>
      <w:r>
        <w:t>General</w:t>
      </w:r>
      <w:bookmarkEnd w:id="56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66" w:name="_Ref503357394"/>
      <w:bookmarkStart w:id="567" w:name="_Toc1571927"/>
      <w:bookmarkStart w:id="568" w:name="_Ref493343236"/>
      <w:r>
        <w:t>id property</w:t>
      </w:r>
      <w:bookmarkEnd w:id="566"/>
      <w:bookmarkEnd w:id="567"/>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69" w:name="_Ref503369432"/>
      <w:bookmarkStart w:id="570" w:name="_Ref503369435"/>
      <w:bookmarkStart w:id="571" w:name="_Ref503371110"/>
      <w:bookmarkStart w:id="572" w:name="_Ref503371652"/>
      <w:bookmarkStart w:id="573" w:name="_Toc1571928"/>
      <w:proofErr w:type="spellStart"/>
      <w:r>
        <w:t>fileLocation</w:t>
      </w:r>
      <w:proofErr w:type="spellEnd"/>
      <w:r w:rsidR="006E546E">
        <w:t xml:space="preserve"> property</w:t>
      </w:r>
      <w:bookmarkEnd w:id="568"/>
      <w:bookmarkEnd w:id="569"/>
      <w:bookmarkEnd w:id="570"/>
      <w:bookmarkEnd w:id="571"/>
      <w:bookmarkEnd w:id="572"/>
      <w:bookmarkEnd w:id="573"/>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74" w:name="_Ref493509797"/>
      <w:bookmarkStart w:id="575" w:name="_Toc1571929"/>
      <w:r>
        <w:t>region property</w:t>
      </w:r>
      <w:bookmarkEnd w:id="574"/>
      <w:bookmarkEnd w:id="575"/>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76" w:name="_Toc1571930"/>
      <w:proofErr w:type="spellStart"/>
      <w:r>
        <w:t>contextRegion</w:t>
      </w:r>
      <w:proofErr w:type="spellEnd"/>
      <w:r>
        <w:t xml:space="preserve"> property</w:t>
      </w:r>
      <w:bookmarkEnd w:id="576"/>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77" w:name="_Ref493490350"/>
      <w:bookmarkStart w:id="578" w:name="_Toc1571931"/>
      <w:r>
        <w:t>region object</w:t>
      </w:r>
      <w:bookmarkEnd w:id="577"/>
      <w:bookmarkEnd w:id="578"/>
    </w:p>
    <w:p w14:paraId="5C4DB1F6" w14:textId="19917190" w:rsidR="006E546E" w:rsidRDefault="006E546E" w:rsidP="006E546E">
      <w:pPr>
        <w:pStyle w:val="Heading3"/>
      </w:pPr>
      <w:bookmarkStart w:id="579" w:name="_Toc1571932"/>
      <w:r>
        <w:t>General</w:t>
      </w:r>
      <w:bookmarkEnd w:id="57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80" w:name="_Ref493492556"/>
      <w:bookmarkStart w:id="581" w:name="_Ref493492604"/>
      <w:bookmarkStart w:id="582" w:name="_Ref493492671"/>
      <w:bookmarkStart w:id="583" w:name="_Toc1571933"/>
      <w:r>
        <w:t>Text regions</w:t>
      </w:r>
      <w:bookmarkEnd w:id="580"/>
      <w:bookmarkEnd w:id="581"/>
      <w:bookmarkEnd w:id="582"/>
      <w:bookmarkEnd w:id="58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84" w:name="_Ref509043519"/>
      <w:bookmarkStart w:id="585" w:name="_Ref509043733"/>
      <w:bookmarkStart w:id="586" w:name="_Toc1571934"/>
      <w:r>
        <w:t>Binary regions</w:t>
      </w:r>
      <w:bookmarkEnd w:id="584"/>
      <w:bookmarkEnd w:id="585"/>
      <w:bookmarkEnd w:id="58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87" w:name="_Toc1571935"/>
      <w:r>
        <w:lastRenderedPageBreak/>
        <w:t>Independence of text and binary regions</w:t>
      </w:r>
      <w:bookmarkEnd w:id="58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8" w:name="_Ref493490565"/>
      <w:bookmarkStart w:id="589" w:name="_Ref493491243"/>
      <w:bookmarkStart w:id="590" w:name="_Ref493492406"/>
      <w:bookmarkStart w:id="591" w:name="_Toc1571936"/>
      <w:proofErr w:type="spellStart"/>
      <w:r>
        <w:t>startLine</w:t>
      </w:r>
      <w:proofErr w:type="spellEnd"/>
      <w:r>
        <w:t xml:space="preserve"> property</w:t>
      </w:r>
      <w:bookmarkEnd w:id="588"/>
      <w:bookmarkEnd w:id="589"/>
      <w:bookmarkEnd w:id="590"/>
      <w:bookmarkEnd w:id="59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2" w:name="_Ref493491260"/>
      <w:bookmarkStart w:id="593" w:name="_Ref493492414"/>
      <w:bookmarkStart w:id="594" w:name="_Toc1571937"/>
      <w:proofErr w:type="spellStart"/>
      <w:r>
        <w:t>startColumn</w:t>
      </w:r>
      <w:proofErr w:type="spellEnd"/>
      <w:r>
        <w:t xml:space="preserve"> property</w:t>
      </w:r>
      <w:bookmarkEnd w:id="592"/>
      <w:bookmarkEnd w:id="593"/>
      <w:bookmarkEnd w:id="59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95" w:name="_Ref493491334"/>
      <w:bookmarkStart w:id="596" w:name="_Ref493492422"/>
      <w:bookmarkStart w:id="597" w:name="_Toc1571938"/>
      <w:proofErr w:type="spellStart"/>
      <w:r>
        <w:t>endLine</w:t>
      </w:r>
      <w:proofErr w:type="spellEnd"/>
      <w:r>
        <w:t xml:space="preserve"> property</w:t>
      </w:r>
      <w:bookmarkEnd w:id="595"/>
      <w:bookmarkEnd w:id="596"/>
      <w:bookmarkEnd w:id="59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98" w:name="_Ref493491342"/>
      <w:bookmarkStart w:id="599" w:name="_Ref493492427"/>
      <w:bookmarkStart w:id="600" w:name="_Toc1571939"/>
      <w:proofErr w:type="spellStart"/>
      <w:r>
        <w:t>endColumn</w:t>
      </w:r>
      <w:proofErr w:type="spellEnd"/>
      <w:r>
        <w:t xml:space="preserve"> property</w:t>
      </w:r>
      <w:bookmarkEnd w:id="598"/>
      <w:bookmarkEnd w:id="599"/>
      <w:bookmarkEnd w:id="60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01" w:name="_Ref493492251"/>
      <w:bookmarkStart w:id="602" w:name="_Ref493492981"/>
      <w:bookmarkStart w:id="603" w:name="_Toc1571940"/>
      <w:proofErr w:type="spellStart"/>
      <w:r>
        <w:lastRenderedPageBreak/>
        <w:t>charO</w:t>
      </w:r>
      <w:r w:rsidR="006E546E">
        <w:t>ffset</w:t>
      </w:r>
      <w:proofErr w:type="spellEnd"/>
      <w:r w:rsidR="006E546E">
        <w:t xml:space="preserve"> property</w:t>
      </w:r>
      <w:bookmarkEnd w:id="601"/>
      <w:bookmarkEnd w:id="602"/>
      <w:bookmarkEnd w:id="603"/>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04" w:name="_Ref493491350"/>
      <w:bookmarkStart w:id="605" w:name="_Ref493492312"/>
      <w:bookmarkStart w:id="606" w:name="_Toc1571941"/>
      <w:proofErr w:type="spellStart"/>
      <w:r>
        <w:t>charL</w:t>
      </w:r>
      <w:r w:rsidR="006E546E">
        <w:t>ength</w:t>
      </w:r>
      <w:proofErr w:type="spellEnd"/>
      <w:r w:rsidR="006E546E">
        <w:t xml:space="preserve"> property</w:t>
      </w:r>
      <w:bookmarkEnd w:id="604"/>
      <w:bookmarkEnd w:id="605"/>
      <w:bookmarkEnd w:id="606"/>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07" w:name="_Ref515544104"/>
      <w:bookmarkStart w:id="608" w:name="_Toc1571942"/>
      <w:proofErr w:type="spellStart"/>
      <w:r>
        <w:t>byteOffset</w:t>
      </w:r>
      <w:proofErr w:type="spellEnd"/>
      <w:r>
        <w:t xml:space="preserve"> property</w:t>
      </w:r>
      <w:bookmarkEnd w:id="607"/>
      <w:bookmarkEnd w:id="60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09" w:name="_Ref515544119"/>
      <w:bookmarkStart w:id="610" w:name="_Toc1571943"/>
      <w:proofErr w:type="spellStart"/>
      <w:r>
        <w:t>byteLength</w:t>
      </w:r>
      <w:proofErr w:type="spellEnd"/>
      <w:r>
        <w:t xml:space="preserve"> property</w:t>
      </w:r>
      <w:bookmarkEnd w:id="609"/>
      <w:bookmarkEnd w:id="610"/>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11" w:name="_Ref534896821"/>
      <w:bookmarkStart w:id="612" w:name="_Ref534897957"/>
      <w:bookmarkStart w:id="613" w:name="_Toc1571944"/>
      <w:r>
        <w:t>snippet property</w:t>
      </w:r>
      <w:bookmarkEnd w:id="611"/>
      <w:bookmarkEnd w:id="612"/>
      <w:bookmarkEnd w:id="613"/>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14" w:name="_Ref513118337"/>
      <w:bookmarkStart w:id="615" w:name="_Toc1571945"/>
      <w:r>
        <w:t>message property</w:t>
      </w:r>
      <w:bookmarkEnd w:id="614"/>
      <w:bookmarkEnd w:id="615"/>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16" w:name="_Ref534896942"/>
      <w:bookmarkStart w:id="617" w:name="_Toc1571946"/>
      <w:proofErr w:type="spellStart"/>
      <w:r>
        <w:t>sourceLanguage</w:t>
      </w:r>
      <w:proofErr w:type="spellEnd"/>
      <w:r>
        <w:t xml:space="preserve"> property</w:t>
      </w:r>
      <w:bookmarkEnd w:id="616"/>
      <w:bookmarkEnd w:id="617"/>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18" w:name="_Ref513118449"/>
      <w:bookmarkStart w:id="619" w:name="_Toc1571947"/>
      <w:bookmarkStart w:id="620" w:name="_Hlk513212890"/>
      <w:r>
        <w:t>rectangle object</w:t>
      </w:r>
      <w:bookmarkEnd w:id="618"/>
      <w:bookmarkEnd w:id="619"/>
    </w:p>
    <w:p w14:paraId="3C4A6F0B" w14:textId="2FBD2981" w:rsidR="008A21D5" w:rsidRDefault="008A21D5" w:rsidP="008A21D5">
      <w:pPr>
        <w:pStyle w:val="Heading3"/>
      </w:pPr>
      <w:bookmarkStart w:id="621" w:name="_Toc1571948"/>
      <w:r>
        <w:t>General</w:t>
      </w:r>
      <w:bookmarkEnd w:id="62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2" w:name="_Toc1571949"/>
      <w:r>
        <w:t>top, left, bottom, and right properties</w:t>
      </w:r>
      <w:bookmarkEnd w:id="622"/>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3" w:name="_Ref513118473"/>
      <w:bookmarkStart w:id="624" w:name="_Toc1571950"/>
      <w:r>
        <w:t>message property</w:t>
      </w:r>
      <w:bookmarkEnd w:id="623"/>
      <w:bookmarkEnd w:id="624"/>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25" w:name="_Ref493404505"/>
      <w:bookmarkStart w:id="626" w:name="_Toc1571951"/>
      <w:bookmarkEnd w:id="620"/>
      <w:proofErr w:type="spellStart"/>
      <w:r>
        <w:t>logicalLocation</w:t>
      </w:r>
      <w:proofErr w:type="spellEnd"/>
      <w:r>
        <w:t xml:space="preserve"> object</w:t>
      </w:r>
      <w:bookmarkEnd w:id="625"/>
      <w:bookmarkEnd w:id="626"/>
    </w:p>
    <w:p w14:paraId="479717FF" w14:textId="2760154A" w:rsidR="006E546E" w:rsidRDefault="006E546E" w:rsidP="006E546E">
      <w:pPr>
        <w:pStyle w:val="Heading3"/>
      </w:pPr>
      <w:bookmarkStart w:id="627" w:name="_Toc1571952"/>
      <w:r>
        <w:t>General</w:t>
      </w:r>
      <w:bookmarkEnd w:id="62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28" w:name="_Ref514248023"/>
      <w:bookmarkStart w:id="629" w:name="_Toc1571953"/>
      <w:r>
        <w:t>Logical location naming rules</w:t>
      </w:r>
      <w:bookmarkEnd w:id="628"/>
      <w:bookmarkEnd w:id="62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30" w:name="_Ref514247682"/>
      <w:bookmarkStart w:id="631" w:name="_Toc1571954"/>
      <w:r>
        <w:t>name property</w:t>
      </w:r>
      <w:bookmarkEnd w:id="630"/>
      <w:bookmarkEnd w:id="63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32" w:name="_Ref513194876"/>
      <w:bookmarkStart w:id="633" w:name="_Toc1571955"/>
      <w:proofErr w:type="spellStart"/>
      <w:r>
        <w:t>fullyQualifiedName</w:t>
      </w:r>
      <w:proofErr w:type="spellEnd"/>
      <w:r>
        <w:t xml:space="preserve"> property</w:t>
      </w:r>
      <w:bookmarkEnd w:id="632"/>
      <w:bookmarkEnd w:id="633"/>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34" w:name="_Toc1571956"/>
      <w:proofErr w:type="spellStart"/>
      <w:r>
        <w:t>decoratedName</w:t>
      </w:r>
      <w:proofErr w:type="spellEnd"/>
      <w:r>
        <w:t xml:space="preserve"> property</w:t>
      </w:r>
      <w:bookmarkEnd w:id="63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5" w:name="_Ref513195445"/>
      <w:bookmarkStart w:id="636" w:name="_Toc1571957"/>
      <w:r>
        <w:t>kind property</w:t>
      </w:r>
      <w:bookmarkEnd w:id="635"/>
      <w:bookmarkEnd w:id="63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7" w:name="_Ref530059029"/>
      <w:bookmarkStart w:id="638" w:name="_Toc1571958"/>
      <w:proofErr w:type="spellStart"/>
      <w:r>
        <w:t>parentIndex</w:t>
      </w:r>
      <w:proofErr w:type="spellEnd"/>
      <w:r>
        <w:t xml:space="preserve"> </w:t>
      </w:r>
      <w:r w:rsidR="006E546E">
        <w:t>property</w:t>
      </w:r>
      <w:bookmarkEnd w:id="637"/>
      <w:bookmarkEnd w:id="638"/>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9" w:name="_Ref510008325"/>
      <w:bookmarkStart w:id="640" w:name="_Toc1571959"/>
      <w:proofErr w:type="spellStart"/>
      <w:r>
        <w:t>codeFlow</w:t>
      </w:r>
      <w:proofErr w:type="spellEnd"/>
      <w:r>
        <w:t xml:space="preserve"> object</w:t>
      </w:r>
      <w:bookmarkEnd w:id="639"/>
      <w:bookmarkEnd w:id="640"/>
    </w:p>
    <w:p w14:paraId="507EC364" w14:textId="20C3EC2C" w:rsidR="00B163FF" w:rsidRDefault="00B163FF" w:rsidP="00B163FF">
      <w:pPr>
        <w:pStyle w:val="Heading3"/>
      </w:pPr>
      <w:bookmarkStart w:id="641" w:name="_Ref510009088"/>
      <w:bookmarkStart w:id="642" w:name="_Toc1571960"/>
      <w:r>
        <w:t>General</w:t>
      </w:r>
      <w:bookmarkEnd w:id="641"/>
      <w:bookmarkEnd w:id="64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3" w:name="_Ref510008352"/>
      <w:bookmarkStart w:id="644" w:name="_Toc1571961"/>
      <w:r>
        <w:t>message property</w:t>
      </w:r>
      <w:bookmarkEnd w:id="643"/>
      <w:bookmarkEnd w:id="644"/>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45" w:name="_Ref510008358"/>
      <w:bookmarkStart w:id="646" w:name="_Toc1571962"/>
      <w:proofErr w:type="spellStart"/>
      <w:r>
        <w:t>threadFlows</w:t>
      </w:r>
      <w:proofErr w:type="spellEnd"/>
      <w:r>
        <w:t xml:space="preserve"> property</w:t>
      </w:r>
      <w:bookmarkEnd w:id="645"/>
      <w:bookmarkEnd w:id="646"/>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47" w:name="_Ref493427364"/>
      <w:bookmarkStart w:id="648" w:name="_Toc1571963"/>
      <w:proofErr w:type="spellStart"/>
      <w:r>
        <w:t>thread</w:t>
      </w:r>
      <w:r w:rsidR="006E546E">
        <w:t>Flow</w:t>
      </w:r>
      <w:proofErr w:type="spellEnd"/>
      <w:r w:rsidR="006E546E">
        <w:t xml:space="preserve"> object</w:t>
      </w:r>
      <w:bookmarkEnd w:id="647"/>
      <w:bookmarkEnd w:id="648"/>
    </w:p>
    <w:p w14:paraId="68EE36AB" w14:textId="336A5D40" w:rsidR="006E546E" w:rsidRDefault="006E546E" w:rsidP="006E546E">
      <w:pPr>
        <w:pStyle w:val="Heading3"/>
      </w:pPr>
      <w:bookmarkStart w:id="649" w:name="_Toc1571964"/>
      <w:r>
        <w:t>General</w:t>
      </w:r>
      <w:bookmarkEnd w:id="64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50" w:name="_Ref510008395"/>
      <w:bookmarkStart w:id="651" w:name="_Toc1571965"/>
      <w:r>
        <w:t>id property</w:t>
      </w:r>
      <w:bookmarkEnd w:id="650"/>
      <w:bookmarkEnd w:id="651"/>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2" w:name="_Ref503361742"/>
      <w:bookmarkStart w:id="653" w:name="_Toc1571966"/>
      <w:r>
        <w:t>message property</w:t>
      </w:r>
      <w:bookmarkEnd w:id="652"/>
      <w:bookmarkEnd w:id="653"/>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54" w:name="_Ref510008412"/>
      <w:bookmarkStart w:id="655" w:name="_Toc1571967"/>
      <w:r>
        <w:t>locations property</w:t>
      </w:r>
      <w:bookmarkEnd w:id="654"/>
      <w:bookmarkEnd w:id="655"/>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6" w:name="_Ref511819945"/>
      <w:bookmarkStart w:id="657" w:name="_Toc1571968"/>
      <w:r>
        <w:t>graph object</w:t>
      </w:r>
      <w:bookmarkEnd w:id="656"/>
      <w:bookmarkEnd w:id="657"/>
    </w:p>
    <w:p w14:paraId="79771063" w14:textId="13A3DA96" w:rsidR="00CD4F20" w:rsidRDefault="00CD4F20" w:rsidP="00CD4F20">
      <w:pPr>
        <w:pStyle w:val="Heading3"/>
      </w:pPr>
      <w:bookmarkStart w:id="658" w:name="_Toc1571969"/>
      <w:r>
        <w:t>General</w:t>
      </w:r>
      <w:bookmarkEnd w:id="658"/>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59" w:name="_Ref511822858"/>
      <w:bookmarkStart w:id="660" w:name="_Toc1571970"/>
      <w:r>
        <w:t>id property</w:t>
      </w:r>
      <w:bookmarkEnd w:id="659"/>
      <w:bookmarkEnd w:id="660"/>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61" w:name="_Toc1571971"/>
      <w:r>
        <w:lastRenderedPageBreak/>
        <w:t>description property</w:t>
      </w:r>
      <w:bookmarkEnd w:id="661"/>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62" w:name="_Ref511823242"/>
      <w:bookmarkStart w:id="663" w:name="_Toc1571972"/>
      <w:r>
        <w:t>nodes property</w:t>
      </w:r>
      <w:bookmarkEnd w:id="662"/>
      <w:bookmarkEnd w:id="663"/>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64" w:name="_Ref511823263"/>
      <w:bookmarkStart w:id="665" w:name="_Toc1571973"/>
      <w:r>
        <w:t>edges property</w:t>
      </w:r>
      <w:bookmarkEnd w:id="664"/>
      <w:bookmarkEnd w:id="665"/>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66" w:name="_Ref511821868"/>
      <w:bookmarkStart w:id="667" w:name="_Toc1571974"/>
      <w:r>
        <w:t>node object</w:t>
      </w:r>
      <w:bookmarkEnd w:id="666"/>
      <w:bookmarkEnd w:id="667"/>
    </w:p>
    <w:p w14:paraId="5C490915" w14:textId="5A0DD1FC" w:rsidR="00CD4F20" w:rsidRDefault="00CD4F20" w:rsidP="00CD4F20">
      <w:pPr>
        <w:pStyle w:val="Heading3"/>
      </w:pPr>
      <w:bookmarkStart w:id="668" w:name="_Toc1571975"/>
      <w:r>
        <w:t>General</w:t>
      </w:r>
      <w:bookmarkEnd w:id="668"/>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69" w:name="_Ref511822118"/>
      <w:bookmarkStart w:id="670" w:name="_Toc1571976"/>
      <w:r>
        <w:t>id property</w:t>
      </w:r>
      <w:bookmarkEnd w:id="669"/>
      <w:bookmarkEnd w:id="670"/>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1" w:name="_Toc1571977"/>
      <w:r>
        <w:t>label property</w:t>
      </w:r>
      <w:bookmarkEnd w:id="671"/>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72" w:name="_Toc1571978"/>
      <w:r>
        <w:lastRenderedPageBreak/>
        <w:t>location property</w:t>
      </w:r>
      <w:bookmarkEnd w:id="672"/>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73" w:name="_Ref515547420"/>
      <w:bookmarkStart w:id="674" w:name="_Toc1571979"/>
      <w:r>
        <w:t>children property</w:t>
      </w:r>
      <w:bookmarkEnd w:id="673"/>
      <w:bookmarkEnd w:id="674"/>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75" w:name="_Ref511821891"/>
      <w:bookmarkStart w:id="676" w:name="_Toc1571980"/>
      <w:r>
        <w:t>edge object</w:t>
      </w:r>
      <w:bookmarkEnd w:id="675"/>
      <w:bookmarkEnd w:id="676"/>
    </w:p>
    <w:p w14:paraId="78AF70AE" w14:textId="37DDAA2D" w:rsidR="00CD4F20" w:rsidRDefault="00CD4F20" w:rsidP="00CD4F20">
      <w:pPr>
        <w:pStyle w:val="Heading3"/>
      </w:pPr>
      <w:bookmarkStart w:id="677" w:name="_Toc1571981"/>
      <w:r>
        <w:t>General</w:t>
      </w:r>
      <w:bookmarkEnd w:id="677"/>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78" w:name="_Ref511823280"/>
      <w:bookmarkStart w:id="679" w:name="_Toc1571982"/>
      <w:r>
        <w:t>id property</w:t>
      </w:r>
      <w:bookmarkEnd w:id="678"/>
      <w:bookmarkEnd w:id="679"/>
    </w:p>
    <w:p w14:paraId="5747D78D" w14:textId="732946E1" w:rsidR="00380A89" w:rsidRPr="00380A89" w:rsidRDefault="00380A89" w:rsidP="00380A89">
      <w:bookmarkStart w:id="68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81" w:name="_Toc1571983"/>
      <w:r>
        <w:t>label property</w:t>
      </w:r>
      <w:bookmarkEnd w:id="681"/>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82" w:name="_Ref511822214"/>
      <w:bookmarkStart w:id="683" w:name="_Toc1571984"/>
      <w:r>
        <w:t>sourceNodeId property</w:t>
      </w:r>
      <w:bookmarkEnd w:id="682"/>
      <w:bookmarkEnd w:id="683"/>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8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85" w:name="_Ref511823298"/>
      <w:bookmarkStart w:id="686" w:name="_Toc1571985"/>
      <w:r>
        <w:t>targetNodeId property</w:t>
      </w:r>
      <w:bookmarkEnd w:id="685"/>
      <w:bookmarkEnd w:id="686"/>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87" w:name="_Ref511819971"/>
      <w:bookmarkStart w:id="688" w:name="_Toc1571986"/>
      <w:r>
        <w:t>graphTraversal object</w:t>
      </w:r>
      <w:bookmarkEnd w:id="687"/>
      <w:bookmarkEnd w:id="688"/>
    </w:p>
    <w:p w14:paraId="7EE87AC4" w14:textId="2D601D1D" w:rsidR="00CD4F20" w:rsidRDefault="00CD4F20" w:rsidP="00CD4F20">
      <w:pPr>
        <w:pStyle w:val="Heading3"/>
      </w:pPr>
      <w:bookmarkStart w:id="689" w:name="_Toc1571987"/>
      <w:r>
        <w:t>General</w:t>
      </w:r>
      <w:bookmarkEnd w:id="689"/>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90" w:name="_Ref511823337"/>
      <w:bookmarkStart w:id="691" w:name="_Toc1571988"/>
      <w:r>
        <w:t>graphId property</w:t>
      </w:r>
      <w:bookmarkEnd w:id="690"/>
      <w:bookmarkEnd w:id="691"/>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92" w:name="_Toc1571989"/>
      <w:r>
        <w:t>description property</w:t>
      </w:r>
      <w:bookmarkEnd w:id="692"/>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93" w:name="_Ref511823179"/>
      <w:bookmarkStart w:id="694" w:name="_Toc1571990"/>
      <w:proofErr w:type="spellStart"/>
      <w:r>
        <w:t>initialState</w:t>
      </w:r>
      <w:proofErr w:type="spellEnd"/>
      <w:r>
        <w:t xml:space="preserve"> property</w:t>
      </w:r>
      <w:bookmarkEnd w:id="693"/>
      <w:bookmarkEnd w:id="694"/>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695" w:name="_Ref511822614"/>
      <w:bookmarkStart w:id="696" w:name="_Toc1571991"/>
      <w:r>
        <w:t>edgeTraversals property</w:t>
      </w:r>
      <w:bookmarkEnd w:id="695"/>
      <w:bookmarkEnd w:id="696"/>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97" w:name="_Ref511822569"/>
      <w:bookmarkStart w:id="698" w:name="_Toc1571992"/>
      <w:r>
        <w:t>edgeTraversal object</w:t>
      </w:r>
      <w:bookmarkEnd w:id="697"/>
      <w:bookmarkEnd w:id="698"/>
    </w:p>
    <w:p w14:paraId="4A14EA88" w14:textId="696B8630" w:rsidR="00CD4F20" w:rsidRDefault="00CD4F20" w:rsidP="00CD4F20">
      <w:pPr>
        <w:pStyle w:val="Heading3"/>
      </w:pPr>
      <w:bookmarkStart w:id="699" w:name="_Toc1571993"/>
      <w:r>
        <w:t>General</w:t>
      </w:r>
      <w:bookmarkEnd w:id="699"/>
    </w:p>
    <w:p w14:paraId="7FC25DC6" w14:textId="57980962" w:rsidR="00E66DEE" w:rsidRDefault="00E66DEE" w:rsidP="00E66DEE">
      <w:bookmarkStart w:id="7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1" w:name="_Ref513199007"/>
      <w:bookmarkStart w:id="702" w:name="_Toc1571994"/>
      <w:r>
        <w:t>edgeId property</w:t>
      </w:r>
      <w:bookmarkEnd w:id="700"/>
      <w:bookmarkEnd w:id="701"/>
      <w:bookmarkEnd w:id="702"/>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703" w:name="_Toc1571995"/>
      <w:r>
        <w:t>message property</w:t>
      </w:r>
      <w:bookmarkEnd w:id="703"/>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704" w:name="_Ref511823070"/>
      <w:bookmarkStart w:id="705" w:name="_Toc1571996"/>
      <w:proofErr w:type="spellStart"/>
      <w:r>
        <w:t>finalState</w:t>
      </w:r>
      <w:proofErr w:type="spellEnd"/>
      <w:r>
        <w:t xml:space="preserve"> property</w:t>
      </w:r>
      <w:bookmarkEnd w:id="704"/>
      <w:bookmarkEnd w:id="705"/>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706" w:name="_Toc1571997"/>
      <w:proofErr w:type="spellStart"/>
      <w:r>
        <w:t>stepOverEdgeCount</w:t>
      </w:r>
      <w:proofErr w:type="spellEnd"/>
      <w:r w:rsidR="00CD4F20">
        <w:t xml:space="preserve"> property</w:t>
      </w:r>
      <w:bookmarkEnd w:id="7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7" w:name="_Ref493427479"/>
      <w:bookmarkStart w:id="708" w:name="_Toc1571998"/>
      <w:r>
        <w:t>stack object</w:t>
      </w:r>
      <w:bookmarkEnd w:id="707"/>
      <w:bookmarkEnd w:id="708"/>
    </w:p>
    <w:p w14:paraId="5A2500F3" w14:textId="474DE860" w:rsidR="006E546E" w:rsidRDefault="006E546E" w:rsidP="006E546E">
      <w:pPr>
        <w:pStyle w:val="Heading3"/>
      </w:pPr>
      <w:bookmarkStart w:id="709" w:name="_Toc1571999"/>
      <w:r>
        <w:t>General</w:t>
      </w:r>
      <w:bookmarkEnd w:id="7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0" w:name="_Ref503361859"/>
      <w:bookmarkStart w:id="711" w:name="_Toc1572000"/>
      <w:r>
        <w:t>message property</w:t>
      </w:r>
      <w:bookmarkEnd w:id="710"/>
      <w:bookmarkEnd w:id="711"/>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2" w:name="_Toc1572001"/>
      <w:r>
        <w:t>frames property</w:t>
      </w:r>
      <w:bookmarkEnd w:id="712"/>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3" w:name="_Ref493494398"/>
      <w:bookmarkStart w:id="714" w:name="_Toc1572002"/>
      <w:proofErr w:type="spellStart"/>
      <w:r>
        <w:t>stackFrame</w:t>
      </w:r>
      <w:proofErr w:type="spellEnd"/>
      <w:r>
        <w:t xml:space="preserve"> object</w:t>
      </w:r>
      <w:bookmarkEnd w:id="713"/>
      <w:bookmarkEnd w:id="714"/>
    </w:p>
    <w:p w14:paraId="440DEBE2" w14:textId="2D9664B2" w:rsidR="006E546E" w:rsidRDefault="006E546E" w:rsidP="006E546E">
      <w:pPr>
        <w:pStyle w:val="Heading3"/>
      </w:pPr>
      <w:bookmarkStart w:id="715" w:name="_Toc1572003"/>
      <w:r>
        <w:t>General</w:t>
      </w:r>
      <w:bookmarkEnd w:id="715"/>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716" w:name="_Ref503362303"/>
      <w:bookmarkStart w:id="717" w:name="_Toc1572004"/>
      <w:r>
        <w:t xml:space="preserve">location </w:t>
      </w:r>
      <w:r w:rsidR="00D10846">
        <w:t>property</w:t>
      </w:r>
      <w:bookmarkEnd w:id="716"/>
      <w:bookmarkEnd w:id="717"/>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718" w:name="_Toc1572005"/>
      <w:r>
        <w:t>module property</w:t>
      </w:r>
      <w:bookmarkEnd w:id="71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9" w:name="_Toc1572006"/>
      <w:proofErr w:type="spellStart"/>
      <w:r>
        <w:t>threadId</w:t>
      </w:r>
      <w:proofErr w:type="spellEnd"/>
      <w:r>
        <w:t xml:space="preserve"> property</w:t>
      </w:r>
      <w:bookmarkEnd w:id="71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0" w:name="_Toc1572007"/>
      <w:r>
        <w:t>address property</w:t>
      </w:r>
      <w:bookmarkEnd w:id="72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1" w:name="_Toc1572008"/>
      <w:r>
        <w:lastRenderedPageBreak/>
        <w:t>offset property</w:t>
      </w:r>
      <w:bookmarkEnd w:id="72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2" w:name="_Toc1572009"/>
      <w:r>
        <w:t>parameters property</w:t>
      </w:r>
      <w:bookmarkEnd w:id="72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23" w:name="_Ref493427581"/>
      <w:bookmarkStart w:id="724" w:name="_Ref493427754"/>
      <w:bookmarkStart w:id="725" w:name="_Toc1572010"/>
      <w:proofErr w:type="spellStart"/>
      <w:r>
        <w:t>thread</w:t>
      </w:r>
      <w:r w:rsidR="007D2F0F">
        <w:t>FlowLocation</w:t>
      </w:r>
      <w:proofErr w:type="spellEnd"/>
      <w:r w:rsidR="007D2F0F">
        <w:t xml:space="preserve"> </w:t>
      </w:r>
      <w:r w:rsidR="006E546E">
        <w:t>object</w:t>
      </w:r>
      <w:bookmarkEnd w:id="723"/>
      <w:bookmarkEnd w:id="724"/>
      <w:bookmarkEnd w:id="725"/>
    </w:p>
    <w:p w14:paraId="6AFFA125" w14:textId="72CDB951" w:rsidR="006E546E" w:rsidRDefault="006E546E" w:rsidP="006E546E">
      <w:pPr>
        <w:pStyle w:val="Heading3"/>
      </w:pPr>
      <w:bookmarkStart w:id="726" w:name="_Toc1572011"/>
      <w:r>
        <w:t>General</w:t>
      </w:r>
      <w:bookmarkEnd w:id="72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27" w:name="_Ref493497783"/>
      <w:bookmarkStart w:id="728" w:name="_Ref493499799"/>
      <w:bookmarkStart w:id="729" w:name="_Toc1572012"/>
      <w:r>
        <w:t xml:space="preserve">location </w:t>
      </w:r>
      <w:r w:rsidR="006E546E">
        <w:t>property</w:t>
      </w:r>
      <w:bookmarkEnd w:id="727"/>
      <w:bookmarkEnd w:id="728"/>
      <w:bookmarkEnd w:id="729"/>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30" w:name="_Toc1572013"/>
      <w:r>
        <w:t>module property</w:t>
      </w:r>
      <w:bookmarkEnd w:id="73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1" w:name="_Toc1572014"/>
      <w:r>
        <w:t>stack property</w:t>
      </w:r>
      <w:bookmarkEnd w:id="731"/>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732" w:name="_Toc1572015"/>
      <w:r>
        <w:t>kind property</w:t>
      </w:r>
      <w:bookmarkEnd w:id="732"/>
    </w:p>
    <w:p w14:paraId="7C674876" w14:textId="398A0AD6" w:rsidR="00D31582" w:rsidRDefault="00D31582" w:rsidP="00D31582">
      <w:bookmarkStart w:id="73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33"/>
    </w:p>
    <w:p w14:paraId="0D282B13" w14:textId="241F5BD3" w:rsidR="00EC5F35" w:rsidRDefault="00EC5F35" w:rsidP="00EC5F35">
      <w:pPr>
        <w:pStyle w:val="Heading3"/>
      </w:pPr>
      <w:bookmarkStart w:id="734" w:name="_Ref510090188"/>
      <w:bookmarkStart w:id="735" w:name="_Toc1572016"/>
      <w:r>
        <w:lastRenderedPageBreak/>
        <w:t>state property</w:t>
      </w:r>
      <w:bookmarkEnd w:id="734"/>
      <w:bookmarkEnd w:id="735"/>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6" w:name="_Ref510008884"/>
      <w:bookmarkStart w:id="737" w:name="_Toc1572017"/>
      <w:proofErr w:type="spellStart"/>
      <w:r>
        <w:t>nestingLevel</w:t>
      </w:r>
      <w:proofErr w:type="spellEnd"/>
      <w:r>
        <w:t xml:space="preserve"> property</w:t>
      </w:r>
      <w:bookmarkEnd w:id="736"/>
      <w:bookmarkEnd w:id="73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38" w:name="_Ref510008873"/>
      <w:bookmarkStart w:id="739" w:name="_Toc1572018"/>
      <w:proofErr w:type="spellStart"/>
      <w:r>
        <w:t>executionOrder</w:t>
      </w:r>
      <w:proofErr w:type="spellEnd"/>
      <w:r>
        <w:t xml:space="preserve"> property</w:t>
      </w:r>
      <w:bookmarkEnd w:id="738"/>
      <w:bookmarkEnd w:id="739"/>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40" w:name="_Toc1572019"/>
      <w:proofErr w:type="spellStart"/>
      <w:r>
        <w:t>executionTimeUtc</w:t>
      </w:r>
      <w:proofErr w:type="spellEnd"/>
      <w:r>
        <w:t xml:space="preserve"> </w:t>
      </w:r>
      <w:r w:rsidR="005D2999">
        <w:t>property</w:t>
      </w:r>
      <w:bookmarkEnd w:id="740"/>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741" w:name="_Toc1572020"/>
      <w:r>
        <w:t>importance property</w:t>
      </w:r>
      <w:bookmarkEnd w:id="74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2" w:name="_Ref529368289"/>
      <w:bookmarkStart w:id="743" w:name="_Toc1572021"/>
      <w:proofErr w:type="spellStart"/>
      <w:r>
        <w:t>resultProvenance</w:t>
      </w:r>
      <w:proofErr w:type="spellEnd"/>
      <w:r>
        <w:t xml:space="preserve"> object</w:t>
      </w:r>
      <w:bookmarkEnd w:id="742"/>
      <w:bookmarkEnd w:id="743"/>
    </w:p>
    <w:p w14:paraId="75BA9795" w14:textId="77777777" w:rsidR="00C82EC9" w:rsidRDefault="00C82EC9" w:rsidP="00C82EC9">
      <w:pPr>
        <w:pStyle w:val="Heading3"/>
        <w:numPr>
          <w:ilvl w:val="2"/>
          <w:numId w:val="2"/>
        </w:numPr>
      </w:pPr>
      <w:bookmarkStart w:id="744" w:name="_Toc1572022"/>
      <w:r>
        <w:t>General</w:t>
      </w:r>
      <w:bookmarkEnd w:id="74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5" w:name="_Toc1572023"/>
      <w:proofErr w:type="spellStart"/>
      <w:r>
        <w:t>firstDetectionTimeUtc</w:t>
      </w:r>
      <w:proofErr w:type="spellEnd"/>
      <w:r>
        <w:t xml:space="preserve"> property</w:t>
      </w:r>
      <w:bookmarkEnd w:id="745"/>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6" w:name="_Toc1572024"/>
      <w:proofErr w:type="spellStart"/>
      <w:r>
        <w:t>lastDetectionTimeUtc</w:t>
      </w:r>
      <w:proofErr w:type="spellEnd"/>
      <w:r>
        <w:t xml:space="preserve"> property</w:t>
      </w:r>
      <w:bookmarkEnd w:id="746"/>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747" w:name="_Toc1572025"/>
      <w:proofErr w:type="spellStart"/>
      <w:r>
        <w:t>firstDetectionRunInstanceGuid</w:t>
      </w:r>
      <w:proofErr w:type="spellEnd"/>
      <w:r>
        <w:t xml:space="preserve"> property</w:t>
      </w:r>
      <w:bookmarkEnd w:id="747"/>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48" w:name="_Toc1572026"/>
      <w:proofErr w:type="spellStart"/>
      <w:r>
        <w:t>lastDetectionRunInstanceGuid</w:t>
      </w:r>
      <w:proofErr w:type="spellEnd"/>
      <w:r>
        <w:t xml:space="preserve"> property</w:t>
      </w:r>
      <w:bookmarkEnd w:id="748"/>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9" w:name="_Toc1572027"/>
      <w:proofErr w:type="spellStart"/>
      <w:r>
        <w:t>invocationIndex</w:t>
      </w:r>
      <w:proofErr w:type="spellEnd"/>
      <w:r>
        <w:t xml:space="preserve"> property</w:t>
      </w:r>
      <w:bookmarkEnd w:id="749"/>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50" w:name="_Ref532468570"/>
      <w:bookmarkStart w:id="751" w:name="_Toc1572028"/>
      <w:proofErr w:type="spellStart"/>
      <w:r>
        <w:t>conversionSources</w:t>
      </w:r>
      <w:proofErr w:type="spellEnd"/>
      <w:r>
        <w:t xml:space="preserve"> property</w:t>
      </w:r>
      <w:bookmarkEnd w:id="750"/>
      <w:bookmarkEnd w:id="75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52" w:name="_Ref508812750"/>
      <w:bookmarkStart w:id="753" w:name="_Toc1572029"/>
      <w:bookmarkStart w:id="754" w:name="_Ref493407996"/>
      <w:r>
        <w:t>resources object</w:t>
      </w:r>
      <w:bookmarkEnd w:id="752"/>
      <w:bookmarkEnd w:id="753"/>
    </w:p>
    <w:p w14:paraId="526D1A22" w14:textId="73E461DD" w:rsidR="00E15F22" w:rsidRDefault="00E15F22" w:rsidP="00E15F22">
      <w:pPr>
        <w:pStyle w:val="Heading3"/>
      </w:pPr>
      <w:bookmarkStart w:id="755" w:name="_Toc1572030"/>
      <w:r>
        <w:t>General</w:t>
      </w:r>
      <w:bookmarkEnd w:id="75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6" w:name="_Ref508811824"/>
      <w:bookmarkStart w:id="757" w:name="_Toc1572031"/>
      <w:proofErr w:type="spellStart"/>
      <w:r>
        <w:t>messageStrings</w:t>
      </w:r>
      <w:proofErr w:type="spellEnd"/>
      <w:r>
        <w:t xml:space="preserve"> property</w:t>
      </w:r>
      <w:bookmarkEnd w:id="756"/>
      <w:bookmarkEnd w:id="757"/>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8" w:name="_Ref508870783"/>
      <w:bookmarkStart w:id="759" w:name="_Ref508871574"/>
      <w:bookmarkStart w:id="760" w:name="_Ref508876005"/>
      <w:bookmarkStart w:id="761" w:name="_Toc1572032"/>
      <w:r>
        <w:t>rules property</w:t>
      </w:r>
      <w:bookmarkEnd w:id="758"/>
      <w:bookmarkEnd w:id="759"/>
      <w:bookmarkEnd w:id="760"/>
      <w:bookmarkEnd w:id="761"/>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62" w:name="_Ref508814067"/>
      <w:bookmarkStart w:id="763" w:name="_Toc1572033"/>
      <w:r>
        <w:t>rule object</w:t>
      </w:r>
      <w:bookmarkEnd w:id="754"/>
      <w:bookmarkEnd w:id="762"/>
      <w:bookmarkEnd w:id="763"/>
    </w:p>
    <w:p w14:paraId="0004BC6E" w14:textId="658F9ED1" w:rsidR="00B86BC7" w:rsidRDefault="00B86BC7" w:rsidP="00B86BC7">
      <w:pPr>
        <w:pStyle w:val="Heading3"/>
      </w:pPr>
      <w:bookmarkStart w:id="764" w:name="_Toc1572034"/>
      <w:r>
        <w:t>General</w:t>
      </w:r>
      <w:bookmarkEnd w:id="76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5" w:name="_Toc1572035"/>
      <w:r>
        <w:t>Constraints</w:t>
      </w:r>
      <w:bookmarkEnd w:id="765"/>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6" w:name="_Ref493408046"/>
      <w:bookmarkStart w:id="767" w:name="_Toc1572036"/>
      <w:r>
        <w:t>id property</w:t>
      </w:r>
      <w:bookmarkEnd w:id="766"/>
      <w:bookmarkEnd w:id="767"/>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8" w:name="_Toc1572037"/>
      <w:proofErr w:type="spellStart"/>
      <w:r>
        <w:t>deprecatedIds</w:t>
      </w:r>
      <w:proofErr w:type="spellEnd"/>
      <w:r>
        <w:t xml:space="preserve"> property</w:t>
      </w:r>
      <w:bookmarkEnd w:id="768"/>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9" w:name="_Toc1572038"/>
      <w:r>
        <w:t>name property</w:t>
      </w:r>
      <w:bookmarkEnd w:id="769"/>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70" w:name="_Ref493510771"/>
      <w:bookmarkStart w:id="771" w:name="_Toc1572039"/>
      <w:proofErr w:type="spellStart"/>
      <w:r>
        <w:t>shortDescription</w:t>
      </w:r>
      <w:proofErr w:type="spellEnd"/>
      <w:r>
        <w:t xml:space="preserve"> property</w:t>
      </w:r>
      <w:bookmarkEnd w:id="770"/>
      <w:bookmarkEnd w:id="771"/>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2" w:name="_Ref493510781"/>
      <w:bookmarkStart w:id="773" w:name="_Toc1572040"/>
      <w:proofErr w:type="spellStart"/>
      <w:r>
        <w:t>fullDescription</w:t>
      </w:r>
      <w:proofErr w:type="spellEnd"/>
      <w:r>
        <w:t xml:space="preserve"> property</w:t>
      </w:r>
      <w:bookmarkEnd w:id="772"/>
      <w:bookmarkEnd w:id="773"/>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74" w:name="_Ref493345139"/>
      <w:bookmarkStart w:id="775" w:name="_Toc1572041"/>
      <w:proofErr w:type="spellStart"/>
      <w:r>
        <w:t>message</w:t>
      </w:r>
      <w:r w:rsidR="00CD2BD7">
        <w:t>Strings</w:t>
      </w:r>
      <w:proofErr w:type="spellEnd"/>
      <w:r>
        <w:t xml:space="preserve"> property</w:t>
      </w:r>
      <w:bookmarkEnd w:id="774"/>
      <w:bookmarkEnd w:id="775"/>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76" w:name="_Ref503366474"/>
      <w:bookmarkStart w:id="777" w:name="_Ref503366805"/>
      <w:bookmarkStart w:id="778" w:name="_Toc1572042"/>
      <w:proofErr w:type="spellStart"/>
      <w:r>
        <w:t>richMessageStrings</w:t>
      </w:r>
      <w:proofErr w:type="spellEnd"/>
      <w:r w:rsidR="00932BEE">
        <w:t xml:space="preserve"> property</w:t>
      </w:r>
      <w:bookmarkEnd w:id="776"/>
      <w:bookmarkEnd w:id="777"/>
      <w:bookmarkEnd w:id="778"/>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779" w:name="_Toc1572043"/>
      <w:proofErr w:type="spellStart"/>
      <w:r>
        <w:t>help</w:t>
      </w:r>
      <w:r w:rsidR="00326BD5">
        <w:t>Uri</w:t>
      </w:r>
      <w:proofErr w:type="spellEnd"/>
      <w:r>
        <w:t xml:space="preserve"> property</w:t>
      </w:r>
      <w:bookmarkEnd w:id="779"/>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0" w:name="_Ref503364566"/>
      <w:bookmarkStart w:id="781" w:name="_Toc1572044"/>
      <w:r>
        <w:t>help property</w:t>
      </w:r>
      <w:bookmarkEnd w:id="780"/>
      <w:bookmarkEnd w:id="781"/>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2" w:name="_Ref508894471"/>
      <w:bookmarkStart w:id="783" w:name="_Toc1572045"/>
      <w:r>
        <w:t>configuration property</w:t>
      </w:r>
      <w:bookmarkEnd w:id="782"/>
      <w:bookmarkEnd w:id="783"/>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784" w:name="_Ref508894470"/>
      <w:bookmarkStart w:id="785" w:name="_Ref508894720"/>
      <w:bookmarkStart w:id="786" w:name="_Ref508894737"/>
      <w:bookmarkStart w:id="787" w:name="_Toc1572046"/>
      <w:bookmarkStart w:id="788" w:name="_Ref493477061"/>
      <w:proofErr w:type="spellStart"/>
      <w:r>
        <w:lastRenderedPageBreak/>
        <w:t>ruleConfiguration</w:t>
      </w:r>
      <w:proofErr w:type="spellEnd"/>
      <w:r>
        <w:t xml:space="preserve"> object</w:t>
      </w:r>
      <w:bookmarkEnd w:id="784"/>
      <w:bookmarkEnd w:id="785"/>
      <w:bookmarkEnd w:id="786"/>
      <w:bookmarkEnd w:id="787"/>
    </w:p>
    <w:p w14:paraId="2F470253" w14:textId="738DA236" w:rsidR="00164CCB" w:rsidRDefault="00164CCB" w:rsidP="00164CCB">
      <w:pPr>
        <w:pStyle w:val="Heading3"/>
      </w:pPr>
      <w:bookmarkStart w:id="789" w:name="_Toc1572047"/>
      <w:r>
        <w:t>General</w:t>
      </w:r>
      <w:bookmarkEnd w:id="789"/>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790" w:name="_Toc1572048"/>
      <w:r>
        <w:t>enabled property</w:t>
      </w:r>
      <w:bookmarkEnd w:id="790"/>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91" w:name="_Ref508894469"/>
      <w:bookmarkStart w:id="792" w:name="_Toc1572049"/>
      <w:proofErr w:type="spellStart"/>
      <w:r>
        <w:t>defaultLevel</w:t>
      </w:r>
      <w:proofErr w:type="spellEnd"/>
      <w:r>
        <w:t xml:space="preserve"> property</w:t>
      </w:r>
      <w:bookmarkEnd w:id="791"/>
      <w:bookmarkEnd w:id="792"/>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93" w:name="_Ref531188361"/>
      <w:bookmarkStart w:id="794" w:name="_Toc1572050"/>
      <w:proofErr w:type="spellStart"/>
      <w:r>
        <w:t>defaultRank</w:t>
      </w:r>
      <w:proofErr w:type="spellEnd"/>
      <w:r>
        <w:t xml:space="preserve"> property</w:t>
      </w:r>
      <w:bookmarkEnd w:id="793"/>
      <w:bookmarkEnd w:id="794"/>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95" w:name="_Ref508894764"/>
      <w:bookmarkStart w:id="796" w:name="_Ref508894796"/>
      <w:bookmarkStart w:id="797" w:name="_Toc1572051"/>
      <w:r>
        <w:t>parameters property</w:t>
      </w:r>
      <w:bookmarkEnd w:id="795"/>
      <w:bookmarkEnd w:id="796"/>
      <w:bookmarkEnd w:id="797"/>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98" w:name="_Ref530139075"/>
      <w:bookmarkStart w:id="799" w:name="_Toc1572052"/>
      <w:r>
        <w:t>fix object</w:t>
      </w:r>
      <w:bookmarkEnd w:id="788"/>
      <w:bookmarkEnd w:id="798"/>
      <w:bookmarkEnd w:id="799"/>
    </w:p>
    <w:p w14:paraId="410A501F" w14:textId="4C707545" w:rsidR="00B86BC7" w:rsidRDefault="00B86BC7" w:rsidP="00B86BC7">
      <w:pPr>
        <w:pStyle w:val="Heading3"/>
      </w:pPr>
      <w:bookmarkStart w:id="800" w:name="_Toc1572053"/>
      <w:r>
        <w:t>General</w:t>
      </w:r>
      <w:bookmarkEnd w:id="800"/>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01" w:name="_Ref493512730"/>
      <w:bookmarkStart w:id="802" w:name="_Toc1572054"/>
      <w:r>
        <w:t>description property</w:t>
      </w:r>
      <w:bookmarkEnd w:id="801"/>
      <w:bookmarkEnd w:id="802"/>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03" w:name="_Ref493512752"/>
      <w:bookmarkStart w:id="804" w:name="_Ref493513084"/>
      <w:bookmarkStart w:id="805" w:name="_Ref503372111"/>
      <w:bookmarkStart w:id="806" w:name="_Ref503372176"/>
      <w:bookmarkStart w:id="807" w:name="_Toc1572055"/>
      <w:proofErr w:type="spellStart"/>
      <w:r>
        <w:lastRenderedPageBreak/>
        <w:t>fileChanges</w:t>
      </w:r>
      <w:proofErr w:type="spellEnd"/>
      <w:r>
        <w:t xml:space="preserve"> property</w:t>
      </w:r>
      <w:bookmarkEnd w:id="803"/>
      <w:bookmarkEnd w:id="804"/>
      <w:bookmarkEnd w:id="805"/>
      <w:bookmarkEnd w:id="806"/>
      <w:bookmarkEnd w:id="807"/>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08" w:name="_Ref493512744"/>
      <w:bookmarkStart w:id="809" w:name="_Ref493512991"/>
      <w:bookmarkStart w:id="810" w:name="_Toc1572056"/>
      <w:proofErr w:type="spellStart"/>
      <w:r>
        <w:t>fileChange</w:t>
      </w:r>
      <w:proofErr w:type="spellEnd"/>
      <w:r>
        <w:t xml:space="preserve"> object</w:t>
      </w:r>
      <w:bookmarkEnd w:id="808"/>
      <w:bookmarkEnd w:id="809"/>
      <w:bookmarkEnd w:id="810"/>
    </w:p>
    <w:p w14:paraId="74D8322D" w14:textId="06E505AA" w:rsidR="00B86BC7" w:rsidRDefault="00B86BC7" w:rsidP="00B86BC7">
      <w:pPr>
        <w:pStyle w:val="Heading3"/>
      </w:pPr>
      <w:bookmarkStart w:id="811" w:name="_Toc1572057"/>
      <w:r>
        <w:t>General</w:t>
      </w:r>
      <w:bookmarkEnd w:id="81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12" w:name="_Ref493513096"/>
      <w:bookmarkStart w:id="813" w:name="_Ref493513195"/>
      <w:bookmarkStart w:id="814" w:name="_Ref493513493"/>
      <w:bookmarkStart w:id="815" w:name="_Toc1572058"/>
      <w:proofErr w:type="spellStart"/>
      <w:r>
        <w:lastRenderedPageBreak/>
        <w:t>fileLocation</w:t>
      </w:r>
      <w:proofErr w:type="spellEnd"/>
      <w:r w:rsidR="00B86BC7">
        <w:t xml:space="preserve"> property</w:t>
      </w:r>
      <w:bookmarkEnd w:id="812"/>
      <w:bookmarkEnd w:id="813"/>
      <w:bookmarkEnd w:id="814"/>
      <w:bookmarkEnd w:id="815"/>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6" w:name="_Ref493513106"/>
      <w:bookmarkStart w:id="817" w:name="_Toc1572059"/>
      <w:r>
        <w:t>replacements property</w:t>
      </w:r>
      <w:bookmarkEnd w:id="816"/>
      <w:bookmarkEnd w:id="817"/>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818" w:name="_Ref493513114"/>
      <w:bookmarkStart w:id="819" w:name="_Ref493513476"/>
      <w:bookmarkStart w:id="820" w:name="_Toc1572060"/>
      <w:r>
        <w:t>replacement object</w:t>
      </w:r>
      <w:bookmarkEnd w:id="818"/>
      <w:bookmarkEnd w:id="819"/>
      <w:bookmarkEnd w:id="820"/>
    </w:p>
    <w:p w14:paraId="1276FD13" w14:textId="540BBC1F" w:rsidR="00B86BC7" w:rsidRDefault="00B86BC7" w:rsidP="00B86BC7">
      <w:pPr>
        <w:pStyle w:val="Heading3"/>
      </w:pPr>
      <w:bookmarkStart w:id="821" w:name="_Toc1572061"/>
      <w:r>
        <w:t>General</w:t>
      </w:r>
      <w:bookmarkEnd w:id="8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2" w:name="_Toc1572062"/>
      <w:r>
        <w:t>Constraints</w:t>
      </w:r>
      <w:bookmarkEnd w:id="822"/>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823" w:name="_Ref493518436"/>
      <w:bookmarkStart w:id="824" w:name="_Ref493518439"/>
      <w:bookmarkStart w:id="825" w:name="_Ref493518529"/>
      <w:bookmarkStart w:id="826" w:name="_Toc1572063"/>
      <w:proofErr w:type="spellStart"/>
      <w:r>
        <w:t>deleted</w:t>
      </w:r>
      <w:r w:rsidR="00F27F55">
        <w:t>Region</w:t>
      </w:r>
      <w:proofErr w:type="spellEnd"/>
      <w:r>
        <w:t xml:space="preserve"> property</w:t>
      </w:r>
      <w:bookmarkEnd w:id="823"/>
      <w:bookmarkEnd w:id="824"/>
      <w:bookmarkEnd w:id="825"/>
      <w:bookmarkEnd w:id="826"/>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7" w:name="_Ref493518437"/>
      <w:bookmarkStart w:id="828" w:name="_Ref493518440"/>
      <w:bookmarkStart w:id="829" w:name="_Toc1572064"/>
      <w:proofErr w:type="spellStart"/>
      <w:r>
        <w:t>inserted</w:t>
      </w:r>
      <w:r w:rsidR="00F27F55">
        <w:t>Content</w:t>
      </w:r>
      <w:proofErr w:type="spellEnd"/>
      <w:r>
        <w:t xml:space="preserve"> property</w:t>
      </w:r>
      <w:bookmarkEnd w:id="827"/>
      <w:bookmarkEnd w:id="828"/>
      <w:bookmarkEnd w:id="829"/>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0" w:name="_Ref493404948"/>
      <w:bookmarkStart w:id="831" w:name="_Ref493406026"/>
      <w:bookmarkStart w:id="832" w:name="_Toc1572065"/>
      <w:r>
        <w:t>notification object</w:t>
      </w:r>
      <w:bookmarkEnd w:id="830"/>
      <w:bookmarkEnd w:id="831"/>
      <w:bookmarkEnd w:id="832"/>
    </w:p>
    <w:p w14:paraId="3BD7AF2E" w14:textId="23E07934" w:rsidR="00B86BC7" w:rsidRDefault="00B86BC7" w:rsidP="00B86BC7">
      <w:pPr>
        <w:pStyle w:val="Heading3"/>
      </w:pPr>
      <w:bookmarkStart w:id="833" w:name="_Toc1572066"/>
      <w:r>
        <w:t>General</w:t>
      </w:r>
      <w:bookmarkEnd w:id="833"/>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834" w:name="_Toc1572067"/>
      <w:r>
        <w:t>id property</w:t>
      </w:r>
      <w:bookmarkEnd w:id="8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5" w:name="_Ref493518926"/>
      <w:bookmarkStart w:id="836" w:name="_Toc1572068"/>
      <w:proofErr w:type="spellStart"/>
      <w:r>
        <w:t>ruleId</w:t>
      </w:r>
      <w:proofErr w:type="spellEnd"/>
      <w:r>
        <w:t xml:space="preserve"> property</w:t>
      </w:r>
      <w:bookmarkEnd w:id="835"/>
      <w:bookmarkEnd w:id="836"/>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837" w:name="_Toc1572069"/>
      <w:proofErr w:type="spellStart"/>
      <w:r>
        <w:t>ruleIndex</w:t>
      </w:r>
      <w:proofErr w:type="spellEnd"/>
      <w:r>
        <w:t xml:space="preserve"> property</w:t>
      </w:r>
      <w:bookmarkEnd w:id="837"/>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838" w:name="_Toc1572070"/>
      <w:proofErr w:type="spellStart"/>
      <w:r>
        <w:t>physicalLocation</w:t>
      </w:r>
      <w:proofErr w:type="spellEnd"/>
      <w:r>
        <w:t xml:space="preserve"> property</w:t>
      </w:r>
      <w:bookmarkEnd w:id="838"/>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839" w:name="_Toc1572071"/>
      <w:r>
        <w:t>message property</w:t>
      </w:r>
      <w:bookmarkEnd w:id="839"/>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40" w:name="_Ref493404972"/>
      <w:bookmarkStart w:id="841" w:name="_Ref493406037"/>
      <w:bookmarkStart w:id="842" w:name="_Toc1572072"/>
      <w:r>
        <w:t>level property</w:t>
      </w:r>
      <w:bookmarkEnd w:id="840"/>
      <w:bookmarkEnd w:id="841"/>
      <w:bookmarkEnd w:id="8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43" w:name="_Toc1572073"/>
      <w:proofErr w:type="spellStart"/>
      <w:r>
        <w:lastRenderedPageBreak/>
        <w:t>threadId</w:t>
      </w:r>
      <w:proofErr w:type="spellEnd"/>
      <w:r>
        <w:t xml:space="preserve"> property</w:t>
      </w:r>
      <w:bookmarkEnd w:id="8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44" w:name="_Toc1572074"/>
      <w:proofErr w:type="spellStart"/>
      <w:r>
        <w:t>time</w:t>
      </w:r>
      <w:r w:rsidR="00BF4F63">
        <w:t>Utc</w:t>
      </w:r>
      <w:proofErr w:type="spellEnd"/>
      <w:r>
        <w:t xml:space="preserve"> property</w:t>
      </w:r>
      <w:bookmarkEnd w:id="844"/>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845" w:name="_Toc1572075"/>
      <w:r>
        <w:t>exception property</w:t>
      </w:r>
      <w:bookmarkEnd w:id="845"/>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6" w:name="_Ref493570836"/>
      <w:bookmarkStart w:id="847" w:name="_Toc1572076"/>
      <w:r>
        <w:t>exception object</w:t>
      </w:r>
      <w:bookmarkEnd w:id="846"/>
      <w:bookmarkEnd w:id="847"/>
    </w:p>
    <w:p w14:paraId="1257C9E2" w14:textId="6070509F" w:rsidR="00B86BC7" w:rsidRDefault="00B86BC7" w:rsidP="00B86BC7">
      <w:pPr>
        <w:pStyle w:val="Heading3"/>
      </w:pPr>
      <w:bookmarkStart w:id="848" w:name="_Toc1572077"/>
      <w:r>
        <w:t>General</w:t>
      </w:r>
      <w:bookmarkEnd w:id="8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49" w:name="_Toc1572078"/>
      <w:r>
        <w:t>kind property</w:t>
      </w:r>
      <w:bookmarkEnd w:id="8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0" w:name="_Toc1572079"/>
      <w:r>
        <w:t>message property</w:t>
      </w:r>
      <w:bookmarkEnd w:id="850"/>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51" w:name="_Toc1572080"/>
      <w:r>
        <w:lastRenderedPageBreak/>
        <w:t>stack property</w:t>
      </w:r>
      <w:bookmarkEnd w:id="851"/>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2" w:name="_Toc1572081"/>
      <w:proofErr w:type="spellStart"/>
      <w:r>
        <w:t>innerExceptions</w:t>
      </w:r>
      <w:proofErr w:type="spellEnd"/>
      <w:r>
        <w:t xml:space="preserve"> property</w:t>
      </w:r>
      <w:bookmarkEnd w:id="85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53" w:name="_Ref528151413"/>
      <w:bookmarkStart w:id="854" w:name="_Toc1572082"/>
      <w:bookmarkStart w:id="855" w:name="_Toc287332011"/>
      <w:r>
        <w:lastRenderedPageBreak/>
        <w:t>External</w:t>
      </w:r>
      <w:r w:rsidR="00F265D8">
        <w:t xml:space="preserve"> property</w:t>
      </w:r>
      <w:r>
        <w:t xml:space="preserve"> file format</w:t>
      </w:r>
      <w:bookmarkEnd w:id="853"/>
      <w:bookmarkEnd w:id="854"/>
    </w:p>
    <w:p w14:paraId="2A3E0063" w14:textId="270C9EBD" w:rsidR="00AF60C1" w:rsidRDefault="00AF60C1" w:rsidP="00AF60C1">
      <w:pPr>
        <w:pStyle w:val="Heading2"/>
      </w:pPr>
      <w:bookmarkStart w:id="856" w:name="_Toc1572083"/>
      <w:r>
        <w:t>General</w:t>
      </w:r>
      <w:bookmarkEnd w:id="856"/>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7" w:name="_Toc1572084"/>
      <w:r>
        <w:t>External property file naming convention</w:t>
      </w:r>
      <w:bookmarkEnd w:id="85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58" w:name="_Toc1572085"/>
      <w:proofErr w:type="spellStart"/>
      <w:r>
        <w:t>externalPropert</w:t>
      </w:r>
      <w:r w:rsidR="00F265D8">
        <w:t>ies</w:t>
      </w:r>
      <w:proofErr w:type="spellEnd"/>
      <w:r>
        <w:t xml:space="preserve"> object</w:t>
      </w:r>
      <w:bookmarkEnd w:id="858"/>
    </w:p>
    <w:p w14:paraId="6E569B6A" w14:textId="60E785B4" w:rsidR="0069571F" w:rsidRPr="0069571F" w:rsidRDefault="0069571F" w:rsidP="0069571F">
      <w:pPr>
        <w:pStyle w:val="Heading3"/>
      </w:pPr>
      <w:bookmarkStart w:id="859" w:name="_Ref525812129"/>
      <w:bookmarkStart w:id="860" w:name="_Toc1572086"/>
      <w:r>
        <w:t>General</w:t>
      </w:r>
      <w:bookmarkEnd w:id="859"/>
      <w:bookmarkEnd w:id="86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61"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080D2826" w:rsidR="006958DC" w:rsidRDefault="006958DC" w:rsidP="0069571F">
      <w:pPr>
        <w:pStyle w:val="Code"/>
      </w:pPr>
      <w:r>
        <w:t xml:space="preserve">  "</w:t>
      </w:r>
      <w:proofErr w:type="spellStart"/>
      <w:del w:id="862" w:author="Laurence Golding" w:date="2019-03-05T15:26:00Z">
        <w:r w:rsidDel="00A85852">
          <w:delText>instanceGuid</w:delText>
        </w:r>
      </w:del>
      <w:ins w:id="863" w:author="Laurence Golding" w:date="2019-03-05T15:26:00Z">
        <w:r w:rsidR="00A85852">
          <w:t>guid</w:t>
        </w:r>
      </w:ins>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64" w:name="_Ref525810506"/>
      <w:bookmarkStart w:id="865" w:name="_Toc1572087"/>
      <w:bookmarkEnd w:id="861"/>
      <w:r>
        <w:lastRenderedPageBreak/>
        <w:t>$schema property</w:t>
      </w:r>
      <w:bookmarkEnd w:id="864"/>
      <w:bookmarkEnd w:id="86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6" w:name="_Ref523913350"/>
      <w:bookmarkStart w:id="867" w:name="_Toc1572088"/>
      <w:r>
        <w:t>version property</w:t>
      </w:r>
      <w:bookmarkEnd w:id="866"/>
      <w:bookmarkEnd w:id="867"/>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34E92FD" w:rsidR="006958DC" w:rsidRDefault="006958DC" w:rsidP="006958DC">
      <w:pPr>
        <w:pStyle w:val="Heading3"/>
      </w:pPr>
      <w:bookmarkStart w:id="868" w:name="_Ref525814013"/>
      <w:bookmarkStart w:id="869" w:name="_Toc1572089"/>
      <w:del w:id="870" w:author="Laurence Golding" w:date="2019-03-05T15:27:00Z">
        <w:r w:rsidDel="00A85852">
          <w:delText xml:space="preserve">instanceGuid </w:delText>
        </w:r>
      </w:del>
      <w:proofErr w:type="spellStart"/>
      <w:ins w:id="871" w:author="Laurence Golding" w:date="2019-03-05T15:27:00Z">
        <w:r w:rsidR="00A85852">
          <w:t>guid</w:t>
        </w:r>
        <w:proofErr w:type="spellEnd"/>
        <w:r w:rsidR="00A85852">
          <w:t xml:space="preserve"> </w:t>
        </w:r>
      </w:ins>
      <w:r>
        <w:t>property</w:t>
      </w:r>
      <w:bookmarkEnd w:id="868"/>
      <w:bookmarkEnd w:id="869"/>
    </w:p>
    <w:p w14:paraId="6E3F5D71" w14:textId="77F9A89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del w:id="872" w:author="Laurence Golding" w:date="2019-03-05T15:27:00Z">
        <w:r w:rsidDel="00A85852">
          <w:rPr>
            <w:rStyle w:val="CODEtemp"/>
          </w:rPr>
          <w:delText>instanceGuid</w:delText>
        </w:r>
        <w:r w:rsidRPr="00FC1320" w:rsidDel="00A85852">
          <w:delText xml:space="preserve"> </w:delText>
        </w:r>
      </w:del>
      <w:proofErr w:type="spellStart"/>
      <w:ins w:id="873" w:author="Laurence Golding" w:date="2019-03-05T15:27:00Z">
        <w:r w:rsidR="00A85852">
          <w:rPr>
            <w:rStyle w:val="CODEtemp"/>
          </w:rPr>
          <w:t>guid</w:t>
        </w:r>
        <w:proofErr w:type="spellEnd"/>
        <w:r w:rsidR="00A85852"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del w:id="874" w:author="Laurence Golding" w:date="2019-03-05T15:27:00Z">
        <w:r w:rsidDel="00A85852">
          <w:rPr>
            <w:rStyle w:val="CODEtemp"/>
          </w:rPr>
          <w:delText>instanceGuid</w:delText>
        </w:r>
        <w:r w:rsidRPr="00FC1320" w:rsidDel="00A85852">
          <w:delText xml:space="preserve"> </w:delText>
        </w:r>
      </w:del>
      <w:proofErr w:type="spellStart"/>
      <w:ins w:id="875" w:author="Laurence Golding" w:date="2019-03-05T15:27:00Z">
        <w:r w:rsidR="00A85852">
          <w:rPr>
            <w:rStyle w:val="CODEtemp"/>
          </w:rPr>
          <w:t>guid</w:t>
        </w:r>
        <w:proofErr w:type="spellEnd"/>
        <w:r w:rsidR="00A85852" w:rsidRPr="00FC1320">
          <w:t xml:space="preserve"> </w:t>
        </w:r>
      </w:ins>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876" w:name="_Ref525810969"/>
      <w:bookmarkStart w:id="877" w:name="_Toc1572090"/>
      <w:proofErr w:type="spellStart"/>
      <w:r>
        <w:t>runInstanceGuid</w:t>
      </w:r>
      <w:proofErr w:type="spellEnd"/>
      <w:r>
        <w:t xml:space="preserve"> property</w:t>
      </w:r>
      <w:bookmarkEnd w:id="876"/>
      <w:bookmarkEnd w:id="877"/>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78" w:name="_Ref525634162"/>
      <w:bookmarkStart w:id="879" w:name="_Ref525810993"/>
      <w:bookmarkStart w:id="880" w:name="_Toc1572091"/>
      <w:r>
        <w:t>The property value</w:t>
      </w:r>
      <w:bookmarkEnd w:id="878"/>
      <w:r>
        <w:t xml:space="preserve"> propert</w:t>
      </w:r>
      <w:bookmarkEnd w:id="879"/>
      <w:r w:rsidR="00355B20">
        <w:t>ies</w:t>
      </w:r>
      <w:bookmarkEnd w:id="88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81" w:name="_Toc1572092"/>
      <w:r w:rsidRPr="00FD22AC">
        <w:lastRenderedPageBreak/>
        <w:t>Conformance</w:t>
      </w:r>
      <w:bookmarkEnd w:id="855"/>
      <w:bookmarkEnd w:id="881"/>
    </w:p>
    <w:p w14:paraId="1D48659C" w14:textId="6555FDBE" w:rsidR="00EE1E0B" w:rsidRDefault="00EE1E0B" w:rsidP="002244CB"/>
    <w:p w14:paraId="3BBDC6A3" w14:textId="77777777" w:rsidR="00376AE7" w:rsidRDefault="00376AE7" w:rsidP="00376AE7">
      <w:pPr>
        <w:pStyle w:val="Heading2"/>
        <w:numPr>
          <w:ilvl w:val="1"/>
          <w:numId w:val="2"/>
        </w:numPr>
      </w:pPr>
      <w:bookmarkStart w:id="882" w:name="_Toc1572093"/>
      <w:r>
        <w:t>Conformance targets</w:t>
      </w:r>
      <w:bookmarkEnd w:id="8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83" w:name="_Toc1572094"/>
      <w:r>
        <w:t>Conformance Clause 1: SARIF log file</w:t>
      </w:r>
      <w:bookmarkEnd w:id="883"/>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884" w:name="_Toc1572095"/>
      <w:r>
        <w:t>Conformance Clause 2: SARIF resource file</w:t>
      </w:r>
      <w:bookmarkEnd w:id="884"/>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885" w:name="_Hlk507945868"/>
      <w:r>
        <w:t>§</w:t>
      </w:r>
      <w:r>
        <w:fldChar w:fldCharType="begin"/>
      </w:r>
      <w:r>
        <w:instrText xml:space="preserve"> REF _Ref508811723 \r \h </w:instrText>
      </w:r>
      <w:r>
        <w:fldChar w:fldCharType="separate"/>
      </w:r>
      <w:r w:rsidR="004905A7">
        <w:t>3.11.6.5</w:t>
      </w:r>
      <w:r>
        <w:fldChar w:fldCharType="end"/>
      </w:r>
      <w:r>
        <w:t>.</w:t>
      </w:r>
      <w:bookmarkEnd w:id="885"/>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886" w:name="_Toc1572096"/>
      <w:r>
        <w:t xml:space="preserve">Conformance Clause </w:t>
      </w:r>
      <w:r w:rsidR="00105CCB">
        <w:t>3</w:t>
      </w:r>
      <w:r>
        <w:t>: SARIF producer</w:t>
      </w:r>
      <w:bookmarkEnd w:id="886"/>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87" w:name="_Toc1572097"/>
      <w:r>
        <w:lastRenderedPageBreak/>
        <w:t xml:space="preserve">Conformance Clause </w:t>
      </w:r>
      <w:r w:rsidR="00105CCB">
        <w:t>4</w:t>
      </w:r>
      <w:r>
        <w:t>: Direct producer</w:t>
      </w:r>
      <w:bookmarkEnd w:id="8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88" w:name="_Toc1572098"/>
      <w:r>
        <w:t xml:space="preserve">Conformance Clause </w:t>
      </w:r>
      <w:r w:rsidR="00D06F1A">
        <w:t>5</w:t>
      </w:r>
      <w:r>
        <w:t>: Deterministic producer</w:t>
      </w:r>
      <w:bookmarkEnd w:id="8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89" w:name="_Toc1572099"/>
      <w:r>
        <w:t>Conformance Clause 6: Converter</w:t>
      </w:r>
      <w:bookmarkEnd w:id="88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890" w:name="_Toc1572100"/>
      <w:r>
        <w:t>Conformance Clause 7: SARIF post-processor</w:t>
      </w:r>
      <w:bookmarkEnd w:id="8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91" w:name="_Toc1572101"/>
      <w:r>
        <w:t xml:space="preserve">Conformance Clause </w:t>
      </w:r>
      <w:r w:rsidR="00D06F1A">
        <w:t>8</w:t>
      </w:r>
      <w:r>
        <w:t xml:space="preserve">: </w:t>
      </w:r>
      <w:r w:rsidR="0018481C">
        <w:t>SARIF c</w:t>
      </w:r>
      <w:r>
        <w:t>onsumer</w:t>
      </w:r>
      <w:bookmarkEnd w:id="8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92" w:name="_Toc1572102"/>
      <w:r>
        <w:t xml:space="preserve">Conformance Clause </w:t>
      </w:r>
      <w:r w:rsidR="00D06F1A">
        <w:t>9</w:t>
      </w:r>
      <w:r>
        <w:t>: Viewer</w:t>
      </w:r>
      <w:bookmarkEnd w:id="89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93" w:name="_Toc1572103"/>
      <w:bookmarkStart w:id="894" w:name="_Hlk512505065"/>
      <w:r>
        <w:t>Conformance Clause 10: Result management system</w:t>
      </w:r>
      <w:bookmarkEnd w:id="8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94"/>
    </w:p>
    <w:p w14:paraId="79E66955" w14:textId="44610F19" w:rsidR="00435405" w:rsidRDefault="00435405" w:rsidP="00435405">
      <w:pPr>
        <w:pStyle w:val="Heading2"/>
      </w:pPr>
      <w:bookmarkStart w:id="895" w:name="_Toc1572104"/>
      <w:r>
        <w:lastRenderedPageBreak/>
        <w:t>Conformance Clause 11: Engineering system</w:t>
      </w:r>
      <w:bookmarkEnd w:id="895"/>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896" w:name="AppendixAcknowledgments"/>
      <w:bookmarkStart w:id="897" w:name="_Toc85472897"/>
      <w:bookmarkStart w:id="898" w:name="_Toc287332012"/>
      <w:bookmarkStart w:id="899" w:name="_Toc1572105"/>
      <w:bookmarkStart w:id="900" w:name="_Hlk513041526"/>
      <w:bookmarkEnd w:id="896"/>
      <w:r>
        <w:lastRenderedPageBreak/>
        <w:t xml:space="preserve">(Informative) </w:t>
      </w:r>
      <w:r w:rsidR="00B80CDB">
        <w:t>Acknowl</w:t>
      </w:r>
      <w:r w:rsidR="004D0E5E">
        <w:t>e</w:t>
      </w:r>
      <w:r w:rsidR="008F61FB">
        <w:t>dg</w:t>
      </w:r>
      <w:r w:rsidR="0052099F">
        <w:t>ments</w:t>
      </w:r>
      <w:bookmarkEnd w:id="897"/>
      <w:bookmarkEnd w:id="898"/>
      <w:bookmarkEnd w:id="8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00"/>
    <w:p w14:paraId="645628E0" w14:textId="77777777" w:rsidR="00C76CAA" w:rsidRPr="00C76CAA" w:rsidRDefault="00C76CAA" w:rsidP="00C76CAA"/>
    <w:p w14:paraId="586B0BCA" w14:textId="2CB47B5E" w:rsidR="0052099F" w:rsidRDefault="002244CB" w:rsidP="008C100C">
      <w:pPr>
        <w:pStyle w:val="AppendixHeading1"/>
      </w:pPr>
      <w:bookmarkStart w:id="901" w:name="AppendixFingerprints"/>
      <w:bookmarkStart w:id="902" w:name="_Ref513039337"/>
      <w:bookmarkStart w:id="903" w:name="_Toc1572106"/>
      <w:bookmarkEnd w:id="901"/>
      <w:r>
        <w:lastRenderedPageBreak/>
        <w:t>(</w:t>
      </w:r>
      <w:r w:rsidR="00E8605A">
        <w:t>Normative</w:t>
      </w:r>
      <w:r>
        <w:t xml:space="preserve">) </w:t>
      </w:r>
      <w:r w:rsidR="00710FE0">
        <w:t>Use of fingerprints by result management systems</w:t>
      </w:r>
      <w:bookmarkEnd w:id="902"/>
      <w:bookmarkEnd w:id="9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04" w:name="AppendixViewers"/>
      <w:bookmarkStart w:id="905" w:name="_Toc1572107"/>
      <w:bookmarkEnd w:id="904"/>
      <w:r>
        <w:lastRenderedPageBreak/>
        <w:t xml:space="preserve">(Informative) </w:t>
      </w:r>
      <w:r w:rsidR="00710FE0">
        <w:t xml:space="preserve">Use of SARIF by log </w:t>
      </w:r>
      <w:r w:rsidR="00AF0D84">
        <w:t xml:space="preserve">file </w:t>
      </w:r>
      <w:r w:rsidR="00710FE0">
        <w:t>viewers</w:t>
      </w:r>
      <w:bookmarkEnd w:id="90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06" w:name="AppendixConverters"/>
      <w:bookmarkStart w:id="907" w:name="_Toc1572108"/>
      <w:bookmarkEnd w:id="906"/>
      <w:r>
        <w:lastRenderedPageBreak/>
        <w:t xml:space="preserve">(Informative) </w:t>
      </w:r>
      <w:r w:rsidR="00710FE0">
        <w:t>Production of SARIF by converters</w:t>
      </w:r>
      <w:bookmarkEnd w:id="90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908" w:name="AppendixRuleMetadata"/>
      <w:bookmarkStart w:id="909" w:name="_Toc1572109"/>
      <w:bookmarkEnd w:id="908"/>
      <w:r>
        <w:lastRenderedPageBreak/>
        <w:t xml:space="preserve">(Informative) </w:t>
      </w:r>
      <w:r w:rsidR="00710FE0">
        <w:t>Locating rule metadata</w:t>
      </w:r>
      <w:bookmarkEnd w:id="909"/>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10" w:name="AppendixDeterminism"/>
      <w:bookmarkStart w:id="911" w:name="_Toc1572110"/>
      <w:bookmarkEnd w:id="910"/>
      <w:r>
        <w:lastRenderedPageBreak/>
        <w:t xml:space="preserve">(Normative) </w:t>
      </w:r>
      <w:r w:rsidR="00710FE0">
        <w:t>Producing deterministic SARIF log files</w:t>
      </w:r>
      <w:bookmarkEnd w:id="911"/>
    </w:p>
    <w:p w14:paraId="269DCAE0" w14:textId="72CA49C1" w:rsidR="00B62028" w:rsidRDefault="00B62028" w:rsidP="00B62028">
      <w:pPr>
        <w:pStyle w:val="AppendixHeading2"/>
      </w:pPr>
      <w:bookmarkStart w:id="912" w:name="_Toc1572111"/>
      <w:r>
        <w:t>General</w:t>
      </w:r>
      <w:bookmarkEnd w:id="9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13" w:name="_Ref513042258"/>
      <w:bookmarkStart w:id="914" w:name="_Toc1572112"/>
      <w:r>
        <w:t>Non-deterministic file format elements</w:t>
      </w:r>
      <w:bookmarkEnd w:id="913"/>
      <w:bookmarkEnd w:id="91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15" w:name="_Toc1572113"/>
      <w:r>
        <w:t>Array and dictionary element ordering</w:t>
      </w:r>
      <w:bookmarkEnd w:id="91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16" w:name="_Ref513042289"/>
      <w:bookmarkStart w:id="917" w:name="_Toc1572114"/>
      <w:r>
        <w:t>Absolute paths</w:t>
      </w:r>
      <w:bookmarkEnd w:id="916"/>
      <w:bookmarkEnd w:id="9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18" w:name="_Toc1572115"/>
      <w:r>
        <w:t>Compensating for non-deterministic output</w:t>
      </w:r>
      <w:bookmarkEnd w:id="9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9" w:name="_Toc1572116"/>
      <w:r>
        <w:lastRenderedPageBreak/>
        <w:t>Interaction between determinism and baselining</w:t>
      </w:r>
      <w:bookmarkEnd w:id="91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20" w:name="AppendixFixes"/>
      <w:bookmarkStart w:id="921" w:name="_Toc1572117"/>
      <w:bookmarkEnd w:id="920"/>
      <w:r>
        <w:lastRenderedPageBreak/>
        <w:t xml:space="preserve">(Informative) </w:t>
      </w:r>
      <w:r w:rsidR="00710FE0">
        <w:t>Guidance on fixes</w:t>
      </w:r>
      <w:bookmarkEnd w:id="9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22" w:name="_Toc1572118"/>
      <w:r>
        <w:lastRenderedPageBreak/>
        <w:t>(Informative) Diagnosing results in generated files</w:t>
      </w:r>
      <w:bookmarkEnd w:id="9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23" w:name="AppendixSourceLanguage"/>
      <w:bookmarkStart w:id="924" w:name="_Toc1572119"/>
      <w:bookmarkEnd w:id="923"/>
      <w:r>
        <w:lastRenderedPageBreak/>
        <w:t xml:space="preserve">(Informative) Sample </w:t>
      </w:r>
      <w:proofErr w:type="spellStart"/>
      <w:r>
        <w:t>sourceLanguage</w:t>
      </w:r>
      <w:proofErr w:type="spellEnd"/>
      <w:r>
        <w:t xml:space="preserve"> values</w:t>
      </w:r>
      <w:bookmarkEnd w:id="924"/>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25" w:name="AppendixExamples"/>
      <w:bookmarkStart w:id="926" w:name="_Toc1572120"/>
      <w:bookmarkEnd w:id="925"/>
      <w:r>
        <w:lastRenderedPageBreak/>
        <w:t xml:space="preserve">(Informative) </w:t>
      </w:r>
      <w:r w:rsidR="00710FE0">
        <w:t>Examples</w:t>
      </w:r>
      <w:bookmarkEnd w:id="9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27" w:name="_Toc1572121"/>
      <w:r>
        <w:t xml:space="preserve">Minimal valid SARIF </w:t>
      </w:r>
      <w:r w:rsidR="00EA1C84">
        <w:t>log file</w:t>
      </w:r>
      <w:bookmarkEnd w:id="9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28" w:name="_Toc1572122"/>
      <w:r w:rsidRPr="00745595">
        <w:t xml:space="preserve">Minimal recommended SARIF </w:t>
      </w:r>
      <w:r w:rsidR="00EA1C84">
        <w:t xml:space="preserve">log </w:t>
      </w:r>
      <w:r w:rsidRPr="00745595">
        <w:t>file with source information</w:t>
      </w:r>
      <w:bookmarkEnd w:id="9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9" w:name="_Toc1572123"/>
      <w:r w:rsidRPr="001D7651">
        <w:t xml:space="preserve">Minimal recommended SARIF </w:t>
      </w:r>
      <w:r w:rsidR="00EA1C84">
        <w:t xml:space="preserve">log </w:t>
      </w:r>
      <w:r w:rsidRPr="001D7651">
        <w:t>file without source information</w:t>
      </w:r>
      <w:bookmarkEnd w:id="929"/>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30" w:name="_Toc1572124"/>
      <w:r w:rsidRPr="001D7651">
        <w:t xml:space="preserve">SARIF </w:t>
      </w:r>
      <w:r w:rsidR="00D71A1D">
        <w:t xml:space="preserve">resource </w:t>
      </w:r>
      <w:r w:rsidRPr="001D7651">
        <w:t xml:space="preserve">file </w:t>
      </w:r>
      <w:r w:rsidR="00D71A1D">
        <w:t>with</w:t>
      </w:r>
      <w:r w:rsidRPr="001D7651">
        <w:t xml:space="preserve"> rule metadata</w:t>
      </w:r>
      <w:bookmarkEnd w:id="930"/>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31" w:name="_Toc1572125"/>
      <w:r>
        <w:t>Comprehensive SARIF file</w:t>
      </w:r>
      <w:bookmarkEnd w:id="9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32" w:name="AppendixRevisionHistory"/>
      <w:bookmarkStart w:id="933" w:name="_Toc85472898"/>
      <w:bookmarkStart w:id="934" w:name="_Toc287332014"/>
      <w:bookmarkStart w:id="935" w:name="_Toc1572126"/>
      <w:bookmarkEnd w:id="932"/>
      <w:r>
        <w:lastRenderedPageBreak/>
        <w:t xml:space="preserve">(Informative) </w:t>
      </w:r>
      <w:r w:rsidR="00A05FDF">
        <w:t>Revision History</w:t>
      </w:r>
      <w:bookmarkEnd w:id="933"/>
      <w:bookmarkEnd w:id="934"/>
      <w:bookmarkEnd w:id="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4519C" w14:textId="77777777" w:rsidR="00E83B94" w:rsidRDefault="00E83B94" w:rsidP="008C100C">
      <w:r>
        <w:separator/>
      </w:r>
    </w:p>
    <w:p w14:paraId="339B9BC0" w14:textId="77777777" w:rsidR="00E83B94" w:rsidRDefault="00E83B94" w:rsidP="008C100C"/>
    <w:p w14:paraId="73B2D290" w14:textId="77777777" w:rsidR="00E83B94" w:rsidRDefault="00E83B94" w:rsidP="008C100C"/>
    <w:p w14:paraId="2E44D8E6" w14:textId="77777777" w:rsidR="00E83B94" w:rsidRDefault="00E83B94" w:rsidP="008C100C"/>
    <w:p w14:paraId="2241A954" w14:textId="77777777" w:rsidR="00E83B94" w:rsidRDefault="00E83B94" w:rsidP="008C100C"/>
    <w:p w14:paraId="4C09B0B7" w14:textId="77777777" w:rsidR="00E83B94" w:rsidRDefault="00E83B94" w:rsidP="008C100C"/>
    <w:p w14:paraId="2ACD34F9" w14:textId="77777777" w:rsidR="00E83B94" w:rsidRDefault="00E83B94" w:rsidP="008C100C"/>
  </w:endnote>
  <w:endnote w:type="continuationSeparator" w:id="0">
    <w:p w14:paraId="52494B39" w14:textId="77777777" w:rsidR="00E83B94" w:rsidRDefault="00E83B94" w:rsidP="008C100C">
      <w:r>
        <w:continuationSeparator/>
      </w:r>
    </w:p>
    <w:p w14:paraId="60D7B78D" w14:textId="77777777" w:rsidR="00E83B94" w:rsidRDefault="00E83B94" w:rsidP="008C100C"/>
    <w:p w14:paraId="4EA98100" w14:textId="77777777" w:rsidR="00E83B94" w:rsidRDefault="00E83B94" w:rsidP="008C100C"/>
    <w:p w14:paraId="57C6C29A" w14:textId="77777777" w:rsidR="00E83B94" w:rsidRDefault="00E83B94" w:rsidP="008C100C"/>
    <w:p w14:paraId="7F247378" w14:textId="77777777" w:rsidR="00E83B94" w:rsidRDefault="00E83B94" w:rsidP="008C100C"/>
    <w:p w14:paraId="346EC785" w14:textId="77777777" w:rsidR="00E83B94" w:rsidRDefault="00E83B94" w:rsidP="008C100C"/>
    <w:p w14:paraId="18E8F5C9" w14:textId="77777777" w:rsidR="00E83B94" w:rsidRDefault="00E83B9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03E10" w:rsidRDefault="00B0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03E10" w:rsidRPr="00195F88" w:rsidRDefault="00B03E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03E10" w:rsidRPr="00195F88" w:rsidRDefault="00B03E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03E10" w:rsidRDefault="00B0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00A01" w14:textId="77777777" w:rsidR="00E83B94" w:rsidRDefault="00E83B94" w:rsidP="008C100C">
      <w:r>
        <w:separator/>
      </w:r>
    </w:p>
    <w:p w14:paraId="76ECAC51" w14:textId="77777777" w:rsidR="00E83B94" w:rsidRDefault="00E83B94" w:rsidP="008C100C"/>
  </w:footnote>
  <w:footnote w:type="continuationSeparator" w:id="0">
    <w:p w14:paraId="194E2305" w14:textId="77777777" w:rsidR="00E83B94" w:rsidRDefault="00E83B94" w:rsidP="008C100C">
      <w:r>
        <w:continuationSeparator/>
      </w:r>
    </w:p>
    <w:p w14:paraId="65A231EF" w14:textId="77777777" w:rsidR="00E83B94" w:rsidRDefault="00E83B94" w:rsidP="008C100C"/>
  </w:footnote>
  <w:footnote w:id="1">
    <w:p w14:paraId="097233B1" w14:textId="39BD8E76" w:rsidR="00B03E10" w:rsidRDefault="00B03E1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03E10" w:rsidRDefault="00B0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03E10" w:rsidRDefault="00B03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03E10" w:rsidRDefault="00B0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E4D"/>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0733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852"/>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6D"/>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3B94"/>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11888-31BB-4A3F-9966-538E1572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23527</TotalTime>
  <Pages>168</Pages>
  <Words>68605</Words>
  <Characters>391051</Characters>
  <Application>Microsoft Office Word</Application>
  <DocSecurity>0</DocSecurity>
  <Lines>3258</Lines>
  <Paragraphs>917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458739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1103</cp:revision>
  <cp:lastPrinted>2011-08-05T16:21:00Z</cp:lastPrinted>
  <dcterms:created xsi:type="dcterms:W3CDTF">2017-08-01T19:18:00Z</dcterms:created>
  <dcterms:modified xsi:type="dcterms:W3CDTF">2019-03-05T23:28:00Z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