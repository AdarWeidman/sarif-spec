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EC2A525" w:rsidR="00D17F06" w:rsidRDefault="00F426C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C4654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25EF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54AC7E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789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1983D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0777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0DBD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AF88B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C6599C" w14:textId="71AF821C" w:rsidR="004B041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11952" w:history="1">
        <w:r w:rsidR="004B041D" w:rsidRPr="00D03477">
          <w:rPr>
            <w:rStyle w:val="Hyperlink"/>
            <w:noProof/>
          </w:rPr>
          <w:t>1</w:t>
        </w:r>
        <w:r w:rsidR="004B041D">
          <w:rPr>
            <w:rFonts w:asciiTheme="minorHAnsi" w:eastAsiaTheme="minorEastAsia" w:hAnsiTheme="minorHAnsi" w:cstheme="minorBidi"/>
            <w:noProof/>
            <w:sz w:val="22"/>
            <w:szCs w:val="22"/>
          </w:rPr>
          <w:tab/>
        </w:r>
        <w:r w:rsidR="004B041D" w:rsidRPr="00D03477">
          <w:rPr>
            <w:rStyle w:val="Hyperlink"/>
            <w:noProof/>
          </w:rPr>
          <w:t>Introduction</w:t>
        </w:r>
        <w:r w:rsidR="004B041D">
          <w:rPr>
            <w:noProof/>
            <w:webHidden/>
          </w:rPr>
          <w:tab/>
        </w:r>
        <w:r w:rsidR="004B041D">
          <w:rPr>
            <w:noProof/>
            <w:webHidden/>
          </w:rPr>
          <w:fldChar w:fldCharType="begin"/>
        </w:r>
        <w:r w:rsidR="004B041D">
          <w:rPr>
            <w:noProof/>
            <w:webHidden/>
          </w:rPr>
          <w:instrText xml:space="preserve"> PAGEREF _Toc3811952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64688C36" w14:textId="1DFA0681"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53" w:history="1">
        <w:r w:rsidR="004B041D" w:rsidRPr="00D03477">
          <w:rPr>
            <w:rStyle w:val="Hyperlink"/>
            <w:noProof/>
          </w:rPr>
          <w:t>1.1 IPR Policy</w:t>
        </w:r>
        <w:r w:rsidR="004B041D">
          <w:rPr>
            <w:noProof/>
            <w:webHidden/>
          </w:rPr>
          <w:tab/>
        </w:r>
        <w:r w:rsidR="004B041D">
          <w:rPr>
            <w:noProof/>
            <w:webHidden/>
          </w:rPr>
          <w:fldChar w:fldCharType="begin"/>
        </w:r>
        <w:r w:rsidR="004B041D">
          <w:rPr>
            <w:noProof/>
            <w:webHidden/>
          </w:rPr>
          <w:instrText xml:space="preserve"> PAGEREF _Toc3811953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19D7EBF4" w14:textId="624717A6"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54" w:history="1">
        <w:r w:rsidR="004B041D" w:rsidRPr="00D03477">
          <w:rPr>
            <w:rStyle w:val="Hyperlink"/>
            <w:noProof/>
          </w:rPr>
          <w:t>1.2 Terminology</w:t>
        </w:r>
        <w:r w:rsidR="004B041D">
          <w:rPr>
            <w:noProof/>
            <w:webHidden/>
          </w:rPr>
          <w:tab/>
        </w:r>
        <w:r w:rsidR="004B041D">
          <w:rPr>
            <w:noProof/>
            <w:webHidden/>
          </w:rPr>
          <w:fldChar w:fldCharType="begin"/>
        </w:r>
        <w:r w:rsidR="004B041D">
          <w:rPr>
            <w:noProof/>
            <w:webHidden/>
          </w:rPr>
          <w:instrText xml:space="preserve"> PAGEREF _Toc3811954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0B83BE8B" w14:textId="22FC1BAB"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55" w:history="1">
        <w:r w:rsidR="004B041D" w:rsidRPr="00D03477">
          <w:rPr>
            <w:rStyle w:val="Hyperlink"/>
            <w:noProof/>
          </w:rPr>
          <w:t>1.3 Normative References</w:t>
        </w:r>
        <w:r w:rsidR="004B041D">
          <w:rPr>
            <w:noProof/>
            <w:webHidden/>
          </w:rPr>
          <w:tab/>
        </w:r>
        <w:r w:rsidR="004B041D">
          <w:rPr>
            <w:noProof/>
            <w:webHidden/>
          </w:rPr>
          <w:fldChar w:fldCharType="begin"/>
        </w:r>
        <w:r w:rsidR="004B041D">
          <w:rPr>
            <w:noProof/>
            <w:webHidden/>
          </w:rPr>
          <w:instrText xml:space="preserve"> PAGEREF _Toc3811955 \h </w:instrText>
        </w:r>
        <w:r w:rsidR="004B041D">
          <w:rPr>
            <w:noProof/>
            <w:webHidden/>
          </w:rPr>
        </w:r>
        <w:r w:rsidR="004B041D">
          <w:rPr>
            <w:noProof/>
            <w:webHidden/>
          </w:rPr>
          <w:fldChar w:fldCharType="separate"/>
        </w:r>
        <w:r w:rsidR="004B041D">
          <w:rPr>
            <w:noProof/>
            <w:webHidden/>
          </w:rPr>
          <w:t>19</w:t>
        </w:r>
        <w:r w:rsidR="004B041D">
          <w:rPr>
            <w:noProof/>
            <w:webHidden/>
          </w:rPr>
          <w:fldChar w:fldCharType="end"/>
        </w:r>
      </w:hyperlink>
    </w:p>
    <w:p w14:paraId="5831983C" w14:textId="3ABC92C2"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56" w:history="1">
        <w:r w:rsidR="004B041D" w:rsidRPr="00D03477">
          <w:rPr>
            <w:rStyle w:val="Hyperlink"/>
            <w:noProof/>
          </w:rPr>
          <w:t>1.4 Non-Normative References</w:t>
        </w:r>
        <w:r w:rsidR="004B041D">
          <w:rPr>
            <w:noProof/>
            <w:webHidden/>
          </w:rPr>
          <w:tab/>
        </w:r>
        <w:r w:rsidR="004B041D">
          <w:rPr>
            <w:noProof/>
            <w:webHidden/>
          </w:rPr>
          <w:fldChar w:fldCharType="begin"/>
        </w:r>
        <w:r w:rsidR="004B041D">
          <w:rPr>
            <w:noProof/>
            <w:webHidden/>
          </w:rPr>
          <w:instrText xml:space="preserve"> PAGEREF _Toc3811956 \h </w:instrText>
        </w:r>
        <w:r w:rsidR="004B041D">
          <w:rPr>
            <w:noProof/>
            <w:webHidden/>
          </w:rPr>
        </w:r>
        <w:r w:rsidR="004B041D">
          <w:rPr>
            <w:noProof/>
            <w:webHidden/>
          </w:rPr>
          <w:fldChar w:fldCharType="separate"/>
        </w:r>
        <w:r w:rsidR="004B041D">
          <w:rPr>
            <w:noProof/>
            <w:webHidden/>
          </w:rPr>
          <w:t>20</w:t>
        </w:r>
        <w:r w:rsidR="004B041D">
          <w:rPr>
            <w:noProof/>
            <w:webHidden/>
          </w:rPr>
          <w:fldChar w:fldCharType="end"/>
        </w:r>
      </w:hyperlink>
    </w:p>
    <w:p w14:paraId="01AA296A" w14:textId="4CAA0AE3" w:rsidR="004B041D" w:rsidRDefault="00F426CE">
      <w:pPr>
        <w:pStyle w:val="TOC1"/>
        <w:rPr>
          <w:rFonts w:asciiTheme="minorHAnsi" w:eastAsiaTheme="minorEastAsia" w:hAnsiTheme="minorHAnsi" w:cstheme="minorBidi"/>
          <w:noProof/>
          <w:sz w:val="22"/>
          <w:szCs w:val="22"/>
        </w:rPr>
      </w:pPr>
      <w:hyperlink w:anchor="_Toc3811957" w:history="1">
        <w:r w:rsidR="004B041D" w:rsidRPr="00D03477">
          <w:rPr>
            <w:rStyle w:val="Hyperlink"/>
            <w:noProof/>
          </w:rPr>
          <w:t>2</w:t>
        </w:r>
        <w:r w:rsidR="004B041D">
          <w:rPr>
            <w:rFonts w:asciiTheme="minorHAnsi" w:eastAsiaTheme="minorEastAsia" w:hAnsiTheme="minorHAnsi" w:cstheme="minorBidi"/>
            <w:noProof/>
            <w:sz w:val="22"/>
            <w:szCs w:val="22"/>
          </w:rPr>
          <w:tab/>
        </w:r>
        <w:r w:rsidR="004B041D" w:rsidRPr="00D03477">
          <w:rPr>
            <w:rStyle w:val="Hyperlink"/>
            <w:noProof/>
          </w:rPr>
          <w:t>Conventions</w:t>
        </w:r>
        <w:r w:rsidR="004B041D">
          <w:rPr>
            <w:noProof/>
            <w:webHidden/>
          </w:rPr>
          <w:tab/>
        </w:r>
        <w:r w:rsidR="004B041D">
          <w:rPr>
            <w:noProof/>
            <w:webHidden/>
          </w:rPr>
          <w:fldChar w:fldCharType="begin"/>
        </w:r>
        <w:r w:rsidR="004B041D">
          <w:rPr>
            <w:noProof/>
            <w:webHidden/>
          </w:rPr>
          <w:instrText xml:space="preserve"> PAGEREF _Toc3811957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78038565" w14:textId="258D5FAF"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58" w:history="1">
        <w:r w:rsidR="004B041D" w:rsidRPr="00D03477">
          <w:rPr>
            <w:rStyle w:val="Hyperlink"/>
            <w:noProof/>
          </w:rPr>
          <w:t>2.1 General</w:t>
        </w:r>
        <w:r w:rsidR="004B041D">
          <w:rPr>
            <w:noProof/>
            <w:webHidden/>
          </w:rPr>
          <w:tab/>
        </w:r>
        <w:r w:rsidR="004B041D">
          <w:rPr>
            <w:noProof/>
            <w:webHidden/>
          </w:rPr>
          <w:fldChar w:fldCharType="begin"/>
        </w:r>
        <w:r w:rsidR="004B041D">
          <w:rPr>
            <w:noProof/>
            <w:webHidden/>
          </w:rPr>
          <w:instrText xml:space="preserve"> PAGEREF _Toc3811958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A21753F" w14:textId="6312E8E9"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59" w:history="1">
        <w:r w:rsidR="004B041D" w:rsidRPr="00D03477">
          <w:rPr>
            <w:rStyle w:val="Hyperlink"/>
            <w:noProof/>
          </w:rPr>
          <w:t>2.2 Format examples</w:t>
        </w:r>
        <w:r w:rsidR="004B041D">
          <w:rPr>
            <w:noProof/>
            <w:webHidden/>
          </w:rPr>
          <w:tab/>
        </w:r>
        <w:r w:rsidR="004B041D">
          <w:rPr>
            <w:noProof/>
            <w:webHidden/>
          </w:rPr>
          <w:fldChar w:fldCharType="begin"/>
        </w:r>
        <w:r w:rsidR="004B041D">
          <w:rPr>
            <w:noProof/>
            <w:webHidden/>
          </w:rPr>
          <w:instrText xml:space="preserve"> PAGEREF _Toc3811959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09BB327" w14:textId="36652BF2"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60" w:history="1">
        <w:r w:rsidR="004B041D" w:rsidRPr="00D03477">
          <w:rPr>
            <w:rStyle w:val="Hyperlink"/>
            <w:noProof/>
          </w:rPr>
          <w:t>2.3 Property notation</w:t>
        </w:r>
        <w:r w:rsidR="004B041D">
          <w:rPr>
            <w:noProof/>
            <w:webHidden/>
          </w:rPr>
          <w:tab/>
        </w:r>
        <w:r w:rsidR="004B041D">
          <w:rPr>
            <w:noProof/>
            <w:webHidden/>
          </w:rPr>
          <w:fldChar w:fldCharType="begin"/>
        </w:r>
        <w:r w:rsidR="004B041D">
          <w:rPr>
            <w:noProof/>
            <w:webHidden/>
          </w:rPr>
          <w:instrText xml:space="preserve"> PAGEREF _Toc3811960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60349AA9" w14:textId="4BC41E7B"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61" w:history="1">
        <w:r w:rsidR="004B041D" w:rsidRPr="00D03477">
          <w:rPr>
            <w:rStyle w:val="Hyperlink"/>
            <w:noProof/>
          </w:rPr>
          <w:t>2.4 Syntax notation</w:t>
        </w:r>
        <w:r w:rsidR="004B041D">
          <w:rPr>
            <w:noProof/>
            <w:webHidden/>
          </w:rPr>
          <w:tab/>
        </w:r>
        <w:r w:rsidR="004B041D">
          <w:rPr>
            <w:noProof/>
            <w:webHidden/>
          </w:rPr>
          <w:fldChar w:fldCharType="begin"/>
        </w:r>
        <w:r w:rsidR="004B041D">
          <w:rPr>
            <w:noProof/>
            <w:webHidden/>
          </w:rPr>
          <w:instrText xml:space="preserve"> PAGEREF _Toc3811961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5D1E27C6" w14:textId="70986CED" w:rsidR="004B041D" w:rsidRDefault="00F426CE">
      <w:pPr>
        <w:pStyle w:val="TOC1"/>
        <w:rPr>
          <w:rFonts w:asciiTheme="minorHAnsi" w:eastAsiaTheme="minorEastAsia" w:hAnsiTheme="minorHAnsi" w:cstheme="minorBidi"/>
          <w:noProof/>
          <w:sz w:val="22"/>
          <w:szCs w:val="22"/>
        </w:rPr>
      </w:pPr>
      <w:hyperlink w:anchor="_Toc3811962" w:history="1">
        <w:r w:rsidR="004B041D" w:rsidRPr="00D03477">
          <w:rPr>
            <w:rStyle w:val="Hyperlink"/>
            <w:noProof/>
          </w:rPr>
          <w:t>3</w:t>
        </w:r>
        <w:r w:rsidR="004B041D">
          <w:rPr>
            <w:rFonts w:asciiTheme="minorHAnsi" w:eastAsiaTheme="minorEastAsia" w:hAnsiTheme="minorHAnsi" w:cstheme="minorBidi"/>
            <w:noProof/>
            <w:sz w:val="22"/>
            <w:szCs w:val="22"/>
          </w:rPr>
          <w:tab/>
        </w:r>
        <w:r w:rsidR="004B041D" w:rsidRPr="00D03477">
          <w:rPr>
            <w:rStyle w:val="Hyperlink"/>
            <w:noProof/>
          </w:rPr>
          <w:t>File format</w:t>
        </w:r>
        <w:r w:rsidR="004B041D">
          <w:rPr>
            <w:noProof/>
            <w:webHidden/>
          </w:rPr>
          <w:tab/>
        </w:r>
        <w:r w:rsidR="004B041D">
          <w:rPr>
            <w:noProof/>
            <w:webHidden/>
          </w:rPr>
          <w:fldChar w:fldCharType="begin"/>
        </w:r>
        <w:r w:rsidR="004B041D">
          <w:rPr>
            <w:noProof/>
            <w:webHidden/>
          </w:rPr>
          <w:instrText xml:space="preserve"> PAGEREF _Toc3811962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8E8C3B9" w14:textId="6D9B6D73"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63" w:history="1">
        <w:r w:rsidR="004B041D" w:rsidRPr="00D03477">
          <w:rPr>
            <w:rStyle w:val="Hyperlink"/>
            <w:noProof/>
          </w:rPr>
          <w:t>3.1 General</w:t>
        </w:r>
        <w:r w:rsidR="004B041D">
          <w:rPr>
            <w:noProof/>
            <w:webHidden/>
          </w:rPr>
          <w:tab/>
        </w:r>
        <w:r w:rsidR="004B041D">
          <w:rPr>
            <w:noProof/>
            <w:webHidden/>
          </w:rPr>
          <w:fldChar w:fldCharType="begin"/>
        </w:r>
        <w:r w:rsidR="004B041D">
          <w:rPr>
            <w:noProof/>
            <w:webHidden/>
          </w:rPr>
          <w:instrText xml:space="preserve"> PAGEREF _Toc3811963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44A98685" w14:textId="18925EE1"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64" w:history="1">
        <w:r w:rsidR="004B041D" w:rsidRPr="00D03477">
          <w:rPr>
            <w:rStyle w:val="Hyperlink"/>
            <w:noProof/>
          </w:rPr>
          <w:t>3.2 SARIF file naming convention</w:t>
        </w:r>
        <w:r w:rsidR="004B041D">
          <w:rPr>
            <w:noProof/>
            <w:webHidden/>
          </w:rPr>
          <w:tab/>
        </w:r>
        <w:r w:rsidR="004B041D">
          <w:rPr>
            <w:noProof/>
            <w:webHidden/>
          </w:rPr>
          <w:fldChar w:fldCharType="begin"/>
        </w:r>
        <w:r w:rsidR="004B041D">
          <w:rPr>
            <w:noProof/>
            <w:webHidden/>
          </w:rPr>
          <w:instrText xml:space="preserve"> PAGEREF _Toc3811964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369A6EE3" w14:textId="39F44AE0"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65" w:history="1">
        <w:r w:rsidR="004B041D" w:rsidRPr="00D03477">
          <w:rPr>
            <w:rStyle w:val="Hyperlink"/>
            <w:noProof/>
          </w:rPr>
          <w:t>3.3 artifactContent object</w:t>
        </w:r>
        <w:r w:rsidR="004B041D">
          <w:rPr>
            <w:noProof/>
            <w:webHidden/>
          </w:rPr>
          <w:tab/>
        </w:r>
        <w:r w:rsidR="004B041D">
          <w:rPr>
            <w:noProof/>
            <w:webHidden/>
          </w:rPr>
          <w:fldChar w:fldCharType="begin"/>
        </w:r>
        <w:r w:rsidR="004B041D">
          <w:rPr>
            <w:noProof/>
            <w:webHidden/>
          </w:rPr>
          <w:instrText xml:space="preserve"> PAGEREF _Toc3811965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5D9CDABF" w14:textId="58792C57"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66" w:history="1">
        <w:r w:rsidR="004B041D" w:rsidRPr="00D03477">
          <w:rPr>
            <w:rStyle w:val="Hyperlink"/>
            <w:noProof/>
          </w:rPr>
          <w:t>3.3.1 General</w:t>
        </w:r>
        <w:r w:rsidR="004B041D">
          <w:rPr>
            <w:noProof/>
            <w:webHidden/>
          </w:rPr>
          <w:tab/>
        </w:r>
        <w:r w:rsidR="004B041D">
          <w:rPr>
            <w:noProof/>
            <w:webHidden/>
          </w:rPr>
          <w:fldChar w:fldCharType="begin"/>
        </w:r>
        <w:r w:rsidR="004B041D">
          <w:rPr>
            <w:noProof/>
            <w:webHidden/>
          </w:rPr>
          <w:instrText xml:space="preserve"> PAGEREF _Toc3811966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580BAE2" w14:textId="6BBBC5A2"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67" w:history="1">
        <w:r w:rsidR="004B041D" w:rsidRPr="00D03477">
          <w:rPr>
            <w:rStyle w:val="Hyperlink"/>
            <w:noProof/>
          </w:rPr>
          <w:t>3.3.2 text property</w:t>
        </w:r>
        <w:r w:rsidR="004B041D">
          <w:rPr>
            <w:noProof/>
            <w:webHidden/>
          </w:rPr>
          <w:tab/>
        </w:r>
        <w:r w:rsidR="004B041D">
          <w:rPr>
            <w:noProof/>
            <w:webHidden/>
          </w:rPr>
          <w:fldChar w:fldCharType="begin"/>
        </w:r>
        <w:r w:rsidR="004B041D">
          <w:rPr>
            <w:noProof/>
            <w:webHidden/>
          </w:rPr>
          <w:instrText xml:space="preserve"> PAGEREF _Toc3811967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168E66B7" w14:textId="0B2476BA"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68" w:history="1">
        <w:r w:rsidR="004B041D" w:rsidRPr="00D03477">
          <w:rPr>
            <w:rStyle w:val="Hyperlink"/>
            <w:noProof/>
          </w:rPr>
          <w:t>3.3.3 binary property</w:t>
        </w:r>
        <w:r w:rsidR="004B041D">
          <w:rPr>
            <w:noProof/>
            <w:webHidden/>
          </w:rPr>
          <w:tab/>
        </w:r>
        <w:r w:rsidR="004B041D">
          <w:rPr>
            <w:noProof/>
            <w:webHidden/>
          </w:rPr>
          <w:fldChar w:fldCharType="begin"/>
        </w:r>
        <w:r w:rsidR="004B041D">
          <w:rPr>
            <w:noProof/>
            <w:webHidden/>
          </w:rPr>
          <w:instrText xml:space="preserve"> PAGEREF _Toc3811968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7007428F" w14:textId="04CABB05"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69" w:history="1">
        <w:r w:rsidR="004B041D" w:rsidRPr="00D03477">
          <w:rPr>
            <w:rStyle w:val="Hyperlink"/>
            <w:noProof/>
          </w:rPr>
          <w:t>3.4 artifactLocation object</w:t>
        </w:r>
        <w:r w:rsidR="004B041D">
          <w:rPr>
            <w:noProof/>
            <w:webHidden/>
          </w:rPr>
          <w:tab/>
        </w:r>
        <w:r w:rsidR="004B041D">
          <w:rPr>
            <w:noProof/>
            <w:webHidden/>
          </w:rPr>
          <w:fldChar w:fldCharType="begin"/>
        </w:r>
        <w:r w:rsidR="004B041D">
          <w:rPr>
            <w:noProof/>
            <w:webHidden/>
          </w:rPr>
          <w:instrText xml:space="preserve"> PAGEREF _Toc3811969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61915E1C" w14:textId="2FADF776"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0" w:history="1">
        <w:r w:rsidR="004B041D" w:rsidRPr="00D03477">
          <w:rPr>
            <w:rStyle w:val="Hyperlink"/>
            <w:noProof/>
          </w:rPr>
          <w:t>3.4.1 General</w:t>
        </w:r>
        <w:r w:rsidR="004B041D">
          <w:rPr>
            <w:noProof/>
            <w:webHidden/>
          </w:rPr>
          <w:tab/>
        </w:r>
        <w:r w:rsidR="004B041D">
          <w:rPr>
            <w:noProof/>
            <w:webHidden/>
          </w:rPr>
          <w:fldChar w:fldCharType="begin"/>
        </w:r>
        <w:r w:rsidR="004B041D">
          <w:rPr>
            <w:noProof/>
            <w:webHidden/>
          </w:rPr>
          <w:instrText xml:space="preserve"> PAGEREF _Toc3811970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20D4433F" w14:textId="0D3A8BE1"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1" w:history="1">
        <w:r w:rsidR="004B041D" w:rsidRPr="00D03477">
          <w:rPr>
            <w:rStyle w:val="Hyperlink"/>
            <w:noProof/>
          </w:rPr>
          <w:t>3.4.2 Constraints</w:t>
        </w:r>
        <w:r w:rsidR="004B041D">
          <w:rPr>
            <w:noProof/>
            <w:webHidden/>
          </w:rPr>
          <w:tab/>
        </w:r>
        <w:r w:rsidR="004B041D">
          <w:rPr>
            <w:noProof/>
            <w:webHidden/>
          </w:rPr>
          <w:fldChar w:fldCharType="begin"/>
        </w:r>
        <w:r w:rsidR="004B041D">
          <w:rPr>
            <w:noProof/>
            <w:webHidden/>
          </w:rPr>
          <w:instrText xml:space="preserve"> PAGEREF _Toc3811971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0A249105" w14:textId="7F88A2DB"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2" w:history="1">
        <w:r w:rsidR="004B041D" w:rsidRPr="00D03477">
          <w:rPr>
            <w:rStyle w:val="Hyperlink"/>
            <w:noProof/>
          </w:rPr>
          <w:t>3.4.3 uri property</w:t>
        </w:r>
        <w:r w:rsidR="004B041D">
          <w:rPr>
            <w:noProof/>
            <w:webHidden/>
          </w:rPr>
          <w:tab/>
        </w:r>
        <w:r w:rsidR="004B041D">
          <w:rPr>
            <w:noProof/>
            <w:webHidden/>
          </w:rPr>
          <w:fldChar w:fldCharType="begin"/>
        </w:r>
        <w:r w:rsidR="004B041D">
          <w:rPr>
            <w:noProof/>
            <w:webHidden/>
          </w:rPr>
          <w:instrText xml:space="preserve"> PAGEREF _Toc3811972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37DC2B15" w14:textId="4A69D884"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3" w:history="1">
        <w:r w:rsidR="004B041D" w:rsidRPr="00D03477">
          <w:rPr>
            <w:rStyle w:val="Hyperlink"/>
            <w:noProof/>
          </w:rPr>
          <w:t>3.4.4 uriBaseId property</w:t>
        </w:r>
        <w:r w:rsidR="004B041D">
          <w:rPr>
            <w:noProof/>
            <w:webHidden/>
          </w:rPr>
          <w:tab/>
        </w:r>
        <w:r w:rsidR="004B041D">
          <w:rPr>
            <w:noProof/>
            <w:webHidden/>
          </w:rPr>
          <w:fldChar w:fldCharType="begin"/>
        </w:r>
        <w:r w:rsidR="004B041D">
          <w:rPr>
            <w:noProof/>
            <w:webHidden/>
          </w:rPr>
          <w:instrText xml:space="preserve"> PAGEREF _Toc3811973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146D9C4C" w14:textId="1AC0A47C"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4" w:history="1">
        <w:r w:rsidR="004B041D" w:rsidRPr="00D03477">
          <w:rPr>
            <w:rStyle w:val="Hyperlink"/>
            <w:noProof/>
          </w:rPr>
          <w:t>3.4.5 artifactIndex property</w:t>
        </w:r>
        <w:r w:rsidR="004B041D">
          <w:rPr>
            <w:noProof/>
            <w:webHidden/>
          </w:rPr>
          <w:tab/>
        </w:r>
        <w:r w:rsidR="004B041D">
          <w:rPr>
            <w:noProof/>
            <w:webHidden/>
          </w:rPr>
          <w:fldChar w:fldCharType="begin"/>
        </w:r>
        <w:r w:rsidR="004B041D">
          <w:rPr>
            <w:noProof/>
            <w:webHidden/>
          </w:rPr>
          <w:instrText xml:space="preserve"> PAGEREF _Toc3811974 \h </w:instrText>
        </w:r>
        <w:r w:rsidR="004B041D">
          <w:rPr>
            <w:noProof/>
            <w:webHidden/>
          </w:rPr>
        </w:r>
        <w:r w:rsidR="004B041D">
          <w:rPr>
            <w:noProof/>
            <w:webHidden/>
          </w:rPr>
          <w:fldChar w:fldCharType="separate"/>
        </w:r>
        <w:r w:rsidR="004B041D">
          <w:rPr>
            <w:noProof/>
            <w:webHidden/>
          </w:rPr>
          <w:t>25</w:t>
        </w:r>
        <w:r w:rsidR="004B041D">
          <w:rPr>
            <w:noProof/>
            <w:webHidden/>
          </w:rPr>
          <w:fldChar w:fldCharType="end"/>
        </w:r>
      </w:hyperlink>
    </w:p>
    <w:p w14:paraId="4C11D704" w14:textId="14D162F4"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5" w:history="1">
        <w:r w:rsidR="004B041D" w:rsidRPr="00D03477">
          <w:rPr>
            <w:rStyle w:val="Hyperlink"/>
            <w:noProof/>
          </w:rPr>
          <w:t>3.4.6 Guidance on the use of artifactLocation objects</w:t>
        </w:r>
        <w:r w:rsidR="004B041D">
          <w:rPr>
            <w:noProof/>
            <w:webHidden/>
          </w:rPr>
          <w:tab/>
        </w:r>
        <w:r w:rsidR="004B041D">
          <w:rPr>
            <w:noProof/>
            <w:webHidden/>
          </w:rPr>
          <w:fldChar w:fldCharType="begin"/>
        </w:r>
        <w:r w:rsidR="004B041D">
          <w:rPr>
            <w:noProof/>
            <w:webHidden/>
          </w:rPr>
          <w:instrText xml:space="preserve"> PAGEREF _Toc3811975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63729243" w14:textId="1FA3CFDE"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76" w:history="1">
        <w:r w:rsidR="004B041D" w:rsidRPr="00D03477">
          <w:rPr>
            <w:rStyle w:val="Hyperlink"/>
            <w:noProof/>
          </w:rPr>
          <w:t>3.5 String properties</w:t>
        </w:r>
        <w:r w:rsidR="004B041D">
          <w:rPr>
            <w:noProof/>
            <w:webHidden/>
          </w:rPr>
          <w:tab/>
        </w:r>
        <w:r w:rsidR="004B041D">
          <w:rPr>
            <w:noProof/>
            <w:webHidden/>
          </w:rPr>
          <w:fldChar w:fldCharType="begin"/>
        </w:r>
        <w:r w:rsidR="004B041D">
          <w:rPr>
            <w:noProof/>
            <w:webHidden/>
          </w:rPr>
          <w:instrText xml:space="preserve"> PAGEREF _Toc3811976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3D61FE10" w14:textId="62B48121"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7" w:history="1">
        <w:r w:rsidR="004B041D" w:rsidRPr="00D03477">
          <w:rPr>
            <w:rStyle w:val="Hyperlink"/>
            <w:noProof/>
          </w:rPr>
          <w:t>3.5.1 General</w:t>
        </w:r>
        <w:r w:rsidR="004B041D">
          <w:rPr>
            <w:noProof/>
            <w:webHidden/>
          </w:rPr>
          <w:tab/>
        </w:r>
        <w:r w:rsidR="004B041D">
          <w:rPr>
            <w:noProof/>
            <w:webHidden/>
          </w:rPr>
          <w:fldChar w:fldCharType="begin"/>
        </w:r>
        <w:r w:rsidR="004B041D">
          <w:rPr>
            <w:noProof/>
            <w:webHidden/>
          </w:rPr>
          <w:instrText xml:space="preserve"> PAGEREF _Toc3811977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735C90F6" w14:textId="0F0047B7"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8" w:history="1">
        <w:r w:rsidR="004B041D" w:rsidRPr="00D03477">
          <w:rPr>
            <w:rStyle w:val="Hyperlink"/>
            <w:noProof/>
          </w:rPr>
          <w:t>3.5.2 Redactable string properties</w:t>
        </w:r>
        <w:r w:rsidR="004B041D">
          <w:rPr>
            <w:noProof/>
            <w:webHidden/>
          </w:rPr>
          <w:tab/>
        </w:r>
        <w:r w:rsidR="004B041D">
          <w:rPr>
            <w:noProof/>
            <w:webHidden/>
          </w:rPr>
          <w:fldChar w:fldCharType="begin"/>
        </w:r>
        <w:r w:rsidR="004B041D">
          <w:rPr>
            <w:noProof/>
            <w:webHidden/>
          </w:rPr>
          <w:instrText xml:space="preserve"> PAGEREF _Toc3811978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413235D0" w14:textId="48DD577A"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79" w:history="1">
        <w:r w:rsidR="004B041D" w:rsidRPr="00D03477">
          <w:rPr>
            <w:rStyle w:val="Hyperlink"/>
            <w:noProof/>
          </w:rPr>
          <w:t>3.5.3 GUID-valued string properties</w:t>
        </w:r>
        <w:r w:rsidR="004B041D">
          <w:rPr>
            <w:noProof/>
            <w:webHidden/>
          </w:rPr>
          <w:tab/>
        </w:r>
        <w:r w:rsidR="004B041D">
          <w:rPr>
            <w:noProof/>
            <w:webHidden/>
          </w:rPr>
          <w:fldChar w:fldCharType="begin"/>
        </w:r>
        <w:r w:rsidR="004B041D">
          <w:rPr>
            <w:noProof/>
            <w:webHidden/>
          </w:rPr>
          <w:instrText xml:space="preserve"> PAGEREF _Toc3811979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3E473D8F" w14:textId="4A7DEE28"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80" w:history="1">
        <w:r w:rsidR="004B041D" w:rsidRPr="00D03477">
          <w:rPr>
            <w:rStyle w:val="Hyperlink"/>
            <w:noProof/>
          </w:rPr>
          <w:t>3.5.4 Hierarchical strings</w:t>
        </w:r>
        <w:r w:rsidR="004B041D">
          <w:rPr>
            <w:noProof/>
            <w:webHidden/>
          </w:rPr>
          <w:tab/>
        </w:r>
        <w:r w:rsidR="004B041D">
          <w:rPr>
            <w:noProof/>
            <w:webHidden/>
          </w:rPr>
          <w:fldChar w:fldCharType="begin"/>
        </w:r>
        <w:r w:rsidR="004B041D">
          <w:rPr>
            <w:noProof/>
            <w:webHidden/>
          </w:rPr>
          <w:instrText xml:space="preserve"> PAGEREF _Toc3811980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4E117E5A" w14:textId="699C7FC2" w:rsidR="004B041D" w:rsidRDefault="00F426CE">
      <w:pPr>
        <w:pStyle w:val="TOC4"/>
        <w:tabs>
          <w:tab w:val="right" w:leader="dot" w:pos="9350"/>
        </w:tabs>
        <w:rPr>
          <w:rFonts w:asciiTheme="minorHAnsi" w:eastAsiaTheme="minorEastAsia" w:hAnsiTheme="minorHAnsi" w:cstheme="minorBidi"/>
          <w:noProof/>
          <w:sz w:val="22"/>
          <w:szCs w:val="22"/>
        </w:rPr>
      </w:pPr>
      <w:hyperlink w:anchor="_Toc3811981" w:history="1">
        <w:r w:rsidR="004B041D" w:rsidRPr="00D03477">
          <w:rPr>
            <w:rStyle w:val="Hyperlink"/>
            <w:noProof/>
          </w:rPr>
          <w:t>3.5.4.1 General</w:t>
        </w:r>
        <w:r w:rsidR="004B041D">
          <w:rPr>
            <w:noProof/>
            <w:webHidden/>
          </w:rPr>
          <w:tab/>
        </w:r>
        <w:r w:rsidR="004B041D">
          <w:rPr>
            <w:noProof/>
            <w:webHidden/>
          </w:rPr>
          <w:fldChar w:fldCharType="begin"/>
        </w:r>
        <w:r w:rsidR="004B041D">
          <w:rPr>
            <w:noProof/>
            <w:webHidden/>
          </w:rPr>
          <w:instrText xml:space="preserve"> PAGEREF _Toc3811981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0290FA6" w14:textId="0731B1DF" w:rsidR="004B041D" w:rsidRDefault="00F426CE">
      <w:pPr>
        <w:pStyle w:val="TOC4"/>
        <w:tabs>
          <w:tab w:val="right" w:leader="dot" w:pos="9350"/>
        </w:tabs>
        <w:rPr>
          <w:rFonts w:asciiTheme="minorHAnsi" w:eastAsiaTheme="minorEastAsia" w:hAnsiTheme="minorHAnsi" w:cstheme="minorBidi"/>
          <w:noProof/>
          <w:sz w:val="22"/>
          <w:szCs w:val="22"/>
        </w:rPr>
      </w:pPr>
      <w:hyperlink w:anchor="_Toc3811982" w:history="1">
        <w:r w:rsidR="004B041D" w:rsidRPr="00D03477">
          <w:rPr>
            <w:rStyle w:val="Hyperlink"/>
            <w:noProof/>
          </w:rPr>
          <w:t>3.5.4.2 Versioned hierarchical strings</w:t>
        </w:r>
        <w:r w:rsidR="004B041D">
          <w:rPr>
            <w:noProof/>
            <w:webHidden/>
          </w:rPr>
          <w:tab/>
        </w:r>
        <w:r w:rsidR="004B041D">
          <w:rPr>
            <w:noProof/>
            <w:webHidden/>
          </w:rPr>
          <w:fldChar w:fldCharType="begin"/>
        </w:r>
        <w:r w:rsidR="004B041D">
          <w:rPr>
            <w:noProof/>
            <w:webHidden/>
          </w:rPr>
          <w:instrText xml:space="preserve"> PAGEREF _Toc3811982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24A1BB0" w14:textId="5D158FD7"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83" w:history="1">
        <w:r w:rsidR="004B041D" w:rsidRPr="00D03477">
          <w:rPr>
            <w:rStyle w:val="Hyperlink"/>
            <w:noProof/>
          </w:rPr>
          <w:t>3.6 Object properties</w:t>
        </w:r>
        <w:r w:rsidR="004B041D">
          <w:rPr>
            <w:noProof/>
            <w:webHidden/>
          </w:rPr>
          <w:tab/>
        </w:r>
        <w:r w:rsidR="004B041D">
          <w:rPr>
            <w:noProof/>
            <w:webHidden/>
          </w:rPr>
          <w:fldChar w:fldCharType="begin"/>
        </w:r>
        <w:r w:rsidR="004B041D">
          <w:rPr>
            <w:noProof/>
            <w:webHidden/>
          </w:rPr>
          <w:instrText xml:space="preserve"> PAGEREF _Toc3811983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4014F43F" w14:textId="14A3590B"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84" w:history="1">
        <w:r w:rsidR="004B041D" w:rsidRPr="00D03477">
          <w:rPr>
            <w:rStyle w:val="Hyperlink"/>
            <w:noProof/>
          </w:rPr>
          <w:t>3.7 Array properties</w:t>
        </w:r>
        <w:r w:rsidR="004B041D">
          <w:rPr>
            <w:noProof/>
            <w:webHidden/>
          </w:rPr>
          <w:tab/>
        </w:r>
        <w:r w:rsidR="004B041D">
          <w:rPr>
            <w:noProof/>
            <w:webHidden/>
          </w:rPr>
          <w:fldChar w:fldCharType="begin"/>
        </w:r>
        <w:r w:rsidR="004B041D">
          <w:rPr>
            <w:noProof/>
            <w:webHidden/>
          </w:rPr>
          <w:instrText xml:space="preserve"> PAGEREF _Toc3811984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EEAEF66" w14:textId="593C5D49"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85" w:history="1">
        <w:r w:rsidR="004B041D" w:rsidRPr="00D03477">
          <w:rPr>
            <w:rStyle w:val="Hyperlink"/>
            <w:noProof/>
          </w:rPr>
          <w:t>3.7.1 General</w:t>
        </w:r>
        <w:r w:rsidR="004B041D">
          <w:rPr>
            <w:noProof/>
            <w:webHidden/>
          </w:rPr>
          <w:tab/>
        </w:r>
        <w:r w:rsidR="004B041D">
          <w:rPr>
            <w:noProof/>
            <w:webHidden/>
          </w:rPr>
          <w:fldChar w:fldCharType="begin"/>
        </w:r>
        <w:r w:rsidR="004B041D">
          <w:rPr>
            <w:noProof/>
            <w:webHidden/>
          </w:rPr>
          <w:instrText xml:space="preserve"> PAGEREF _Toc3811985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5EF0615" w14:textId="0F7CDD71"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86" w:history="1">
        <w:r w:rsidR="004B041D" w:rsidRPr="00D03477">
          <w:rPr>
            <w:rStyle w:val="Hyperlink"/>
            <w:noProof/>
          </w:rPr>
          <w:t>3.7.2 Array properties with unique values</w:t>
        </w:r>
        <w:r w:rsidR="004B041D">
          <w:rPr>
            <w:noProof/>
            <w:webHidden/>
          </w:rPr>
          <w:tab/>
        </w:r>
        <w:r w:rsidR="004B041D">
          <w:rPr>
            <w:noProof/>
            <w:webHidden/>
          </w:rPr>
          <w:fldChar w:fldCharType="begin"/>
        </w:r>
        <w:r w:rsidR="004B041D">
          <w:rPr>
            <w:noProof/>
            <w:webHidden/>
          </w:rPr>
          <w:instrText xml:space="preserve"> PAGEREF _Toc3811986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0DC90802" w14:textId="3E53CD3C"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87" w:history="1">
        <w:r w:rsidR="004B041D" w:rsidRPr="00D03477">
          <w:rPr>
            <w:rStyle w:val="Hyperlink"/>
            <w:noProof/>
          </w:rPr>
          <w:t>3.8 Property bags</w:t>
        </w:r>
        <w:r w:rsidR="004B041D">
          <w:rPr>
            <w:noProof/>
            <w:webHidden/>
          </w:rPr>
          <w:tab/>
        </w:r>
        <w:r w:rsidR="004B041D">
          <w:rPr>
            <w:noProof/>
            <w:webHidden/>
          </w:rPr>
          <w:fldChar w:fldCharType="begin"/>
        </w:r>
        <w:r w:rsidR="004B041D">
          <w:rPr>
            <w:noProof/>
            <w:webHidden/>
          </w:rPr>
          <w:instrText xml:space="preserve"> PAGEREF _Toc3811987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444E6ED" w14:textId="006A0AC8"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88" w:history="1">
        <w:r w:rsidR="004B041D" w:rsidRPr="00D03477">
          <w:rPr>
            <w:rStyle w:val="Hyperlink"/>
            <w:noProof/>
          </w:rPr>
          <w:t>3.8.1 General</w:t>
        </w:r>
        <w:r w:rsidR="004B041D">
          <w:rPr>
            <w:noProof/>
            <w:webHidden/>
          </w:rPr>
          <w:tab/>
        </w:r>
        <w:r w:rsidR="004B041D">
          <w:rPr>
            <w:noProof/>
            <w:webHidden/>
          </w:rPr>
          <w:fldChar w:fldCharType="begin"/>
        </w:r>
        <w:r w:rsidR="004B041D">
          <w:rPr>
            <w:noProof/>
            <w:webHidden/>
          </w:rPr>
          <w:instrText xml:space="preserve"> PAGEREF _Toc3811988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25C06C4" w14:textId="3442BECF"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89" w:history="1">
        <w:r w:rsidR="004B041D" w:rsidRPr="00D03477">
          <w:rPr>
            <w:rStyle w:val="Hyperlink"/>
            <w:noProof/>
          </w:rPr>
          <w:t>3.8.2 Tags</w:t>
        </w:r>
        <w:r w:rsidR="004B041D">
          <w:rPr>
            <w:noProof/>
            <w:webHidden/>
          </w:rPr>
          <w:tab/>
        </w:r>
        <w:r w:rsidR="004B041D">
          <w:rPr>
            <w:noProof/>
            <w:webHidden/>
          </w:rPr>
          <w:fldChar w:fldCharType="begin"/>
        </w:r>
        <w:r w:rsidR="004B041D">
          <w:rPr>
            <w:noProof/>
            <w:webHidden/>
          </w:rPr>
          <w:instrText xml:space="preserve"> PAGEREF _Toc3811989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6F7C39A2" w14:textId="75CFDBE9" w:rsidR="004B041D" w:rsidRDefault="00F426CE">
      <w:pPr>
        <w:pStyle w:val="TOC4"/>
        <w:tabs>
          <w:tab w:val="right" w:leader="dot" w:pos="9350"/>
        </w:tabs>
        <w:rPr>
          <w:rFonts w:asciiTheme="minorHAnsi" w:eastAsiaTheme="minorEastAsia" w:hAnsiTheme="minorHAnsi" w:cstheme="minorBidi"/>
          <w:noProof/>
          <w:sz w:val="22"/>
          <w:szCs w:val="22"/>
        </w:rPr>
      </w:pPr>
      <w:hyperlink w:anchor="_Toc3811990" w:history="1">
        <w:r w:rsidR="004B041D" w:rsidRPr="00D03477">
          <w:rPr>
            <w:rStyle w:val="Hyperlink"/>
            <w:noProof/>
          </w:rPr>
          <w:t>3.8.2.1 General</w:t>
        </w:r>
        <w:r w:rsidR="004B041D">
          <w:rPr>
            <w:noProof/>
            <w:webHidden/>
          </w:rPr>
          <w:tab/>
        </w:r>
        <w:r w:rsidR="004B041D">
          <w:rPr>
            <w:noProof/>
            <w:webHidden/>
          </w:rPr>
          <w:fldChar w:fldCharType="begin"/>
        </w:r>
        <w:r w:rsidR="004B041D">
          <w:rPr>
            <w:noProof/>
            <w:webHidden/>
          </w:rPr>
          <w:instrText xml:space="preserve"> PAGEREF _Toc3811990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0BBBF10B" w14:textId="09E41152" w:rsidR="004B041D" w:rsidRDefault="00F426CE">
      <w:pPr>
        <w:pStyle w:val="TOC4"/>
        <w:tabs>
          <w:tab w:val="right" w:leader="dot" w:pos="9350"/>
        </w:tabs>
        <w:rPr>
          <w:rFonts w:asciiTheme="minorHAnsi" w:eastAsiaTheme="minorEastAsia" w:hAnsiTheme="minorHAnsi" w:cstheme="minorBidi"/>
          <w:noProof/>
          <w:sz w:val="22"/>
          <w:szCs w:val="22"/>
        </w:rPr>
      </w:pPr>
      <w:hyperlink w:anchor="_Toc3811991" w:history="1">
        <w:r w:rsidR="004B041D" w:rsidRPr="00D03477">
          <w:rPr>
            <w:rStyle w:val="Hyperlink"/>
            <w:noProof/>
          </w:rPr>
          <w:t>3.8.2.2 Tag metadata</w:t>
        </w:r>
        <w:r w:rsidR="004B041D">
          <w:rPr>
            <w:noProof/>
            <w:webHidden/>
          </w:rPr>
          <w:tab/>
        </w:r>
        <w:r w:rsidR="004B041D">
          <w:rPr>
            <w:noProof/>
            <w:webHidden/>
          </w:rPr>
          <w:fldChar w:fldCharType="begin"/>
        </w:r>
        <w:r w:rsidR="004B041D">
          <w:rPr>
            <w:noProof/>
            <w:webHidden/>
          </w:rPr>
          <w:instrText xml:space="preserve"> PAGEREF _Toc3811991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441AE9C5" w14:textId="720E148E"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92" w:history="1">
        <w:r w:rsidR="004B041D" w:rsidRPr="00D03477">
          <w:rPr>
            <w:rStyle w:val="Hyperlink"/>
            <w:noProof/>
          </w:rPr>
          <w:t>3.9 Date/time properties</w:t>
        </w:r>
        <w:r w:rsidR="004B041D">
          <w:rPr>
            <w:noProof/>
            <w:webHidden/>
          </w:rPr>
          <w:tab/>
        </w:r>
        <w:r w:rsidR="004B041D">
          <w:rPr>
            <w:noProof/>
            <w:webHidden/>
          </w:rPr>
          <w:fldChar w:fldCharType="begin"/>
        </w:r>
        <w:r w:rsidR="004B041D">
          <w:rPr>
            <w:noProof/>
            <w:webHidden/>
          </w:rPr>
          <w:instrText xml:space="preserve"> PAGEREF _Toc3811992 \h </w:instrText>
        </w:r>
        <w:r w:rsidR="004B041D">
          <w:rPr>
            <w:noProof/>
            <w:webHidden/>
          </w:rPr>
        </w:r>
        <w:r w:rsidR="004B041D">
          <w:rPr>
            <w:noProof/>
            <w:webHidden/>
          </w:rPr>
          <w:fldChar w:fldCharType="separate"/>
        </w:r>
        <w:r w:rsidR="004B041D">
          <w:rPr>
            <w:noProof/>
            <w:webHidden/>
          </w:rPr>
          <w:t>30</w:t>
        </w:r>
        <w:r w:rsidR="004B041D">
          <w:rPr>
            <w:noProof/>
            <w:webHidden/>
          </w:rPr>
          <w:fldChar w:fldCharType="end"/>
        </w:r>
      </w:hyperlink>
    </w:p>
    <w:p w14:paraId="5786FBF0" w14:textId="2D3BB213"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93" w:history="1">
        <w:r w:rsidR="004B041D" w:rsidRPr="00D03477">
          <w:rPr>
            <w:rStyle w:val="Hyperlink"/>
            <w:noProof/>
          </w:rPr>
          <w:t>3.10 URI-valued properties</w:t>
        </w:r>
        <w:r w:rsidR="004B041D">
          <w:rPr>
            <w:noProof/>
            <w:webHidden/>
          </w:rPr>
          <w:tab/>
        </w:r>
        <w:r w:rsidR="004B041D">
          <w:rPr>
            <w:noProof/>
            <w:webHidden/>
          </w:rPr>
          <w:fldChar w:fldCharType="begin"/>
        </w:r>
        <w:r w:rsidR="004B041D">
          <w:rPr>
            <w:noProof/>
            <w:webHidden/>
          </w:rPr>
          <w:instrText xml:space="preserve"> PAGEREF _Toc3811993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707C0A10" w14:textId="21F4195B"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94" w:history="1">
        <w:r w:rsidR="004B041D" w:rsidRPr="00D03477">
          <w:rPr>
            <w:rStyle w:val="Hyperlink"/>
            <w:noProof/>
          </w:rPr>
          <w:t>3.10.1 General</w:t>
        </w:r>
        <w:r w:rsidR="004B041D">
          <w:rPr>
            <w:noProof/>
            <w:webHidden/>
          </w:rPr>
          <w:tab/>
        </w:r>
        <w:r w:rsidR="004B041D">
          <w:rPr>
            <w:noProof/>
            <w:webHidden/>
          </w:rPr>
          <w:fldChar w:fldCharType="begin"/>
        </w:r>
        <w:r w:rsidR="004B041D">
          <w:rPr>
            <w:noProof/>
            <w:webHidden/>
          </w:rPr>
          <w:instrText xml:space="preserve"> PAGEREF _Toc3811994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619B0CE2" w14:textId="4D38F3BE"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95" w:history="1">
        <w:r w:rsidR="004B041D" w:rsidRPr="00D03477">
          <w:rPr>
            <w:rStyle w:val="Hyperlink"/>
            <w:noProof/>
          </w:rPr>
          <w:t>3.10.2 URIs that use the file scheme</w:t>
        </w:r>
        <w:r w:rsidR="004B041D">
          <w:rPr>
            <w:noProof/>
            <w:webHidden/>
          </w:rPr>
          <w:tab/>
        </w:r>
        <w:r w:rsidR="004B041D">
          <w:rPr>
            <w:noProof/>
            <w:webHidden/>
          </w:rPr>
          <w:fldChar w:fldCharType="begin"/>
        </w:r>
        <w:r w:rsidR="004B041D">
          <w:rPr>
            <w:noProof/>
            <w:webHidden/>
          </w:rPr>
          <w:instrText xml:space="preserve"> PAGEREF _Toc3811995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144A2AB9" w14:textId="17CDE454"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96" w:history="1">
        <w:r w:rsidR="004B041D" w:rsidRPr="00D03477">
          <w:rPr>
            <w:rStyle w:val="Hyperlink"/>
            <w:noProof/>
          </w:rPr>
          <w:t>3.10.3 URIs that use the sarif scheme</w:t>
        </w:r>
        <w:r w:rsidR="004B041D">
          <w:rPr>
            <w:noProof/>
            <w:webHidden/>
          </w:rPr>
          <w:tab/>
        </w:r>
        <w:r w:rsidR="004B041D">
          <w:rPr>
            <w:noProof/>
            <w:webHidden/>
          </w:rPr>
          <w:fldChar w:fldCharType="begin"/>
        </w:r>
        <w:r w:rsidR="004B041D">
          <w:rPr>
            <w:noProof/>
            <w:webHidden/>
          </w:rPr>
          <w:instrText xml:space="preserve"> PAGEREF _Toc3811996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C55AEE7" w14:textId="11E7AE9E"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97" w:history="1">
        <w:r w:rsidR="004B041D" w:rsidRPr="00D03477">
          <w:rPr>
            <w:rStyle w:val="Hyperlink"/>
            <w:noProof/>
          </w:rPr>
          <w:t>3.10.4 Internationalized Resource Identifiers (IRIs)</w:t>
        </w:r>
        <w:r w:rsidR="004B041D">
          <w:rPr>
            <w:noProof/>
            <w:webHidden/>
          </w:rPr>
          <w:tab/>
        </w:r>
        <w:r w:rsidR="004B041D">
          <w:rPr>
            <w:noProof/>
            <w:webHidden/>
          </w:rPr>
          <w:fldChar w:fldCharType="begin"/>
        </w:r>
        <w:r w:rsidR="004B041D">
          <w:rPr>
            <w:noProof/>
            <w:webHidden/>
          </w:rPr>
          <w:instrText xml:space="preserve"> PAGEREF _Toc3811997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E23E0DB" w14:textId="52AA154F" w:rsidR="004B041D" w:rsidRDefault="00F426CE">
      <w:pPr>
        <w:pStyle w:val="TOC2"/>
        <w:tabs>
          <w:tab w:val="right" w:leader="dot" w:pos="9350"/>
        </w:tabs>
        <w:rPr>
          <w:rFonts w:asciiTheme="minorHAnsi" w:eastAsiaTheme="minorEastAsia" w:hAnsiTheme="minorHAnsi" w:cstheme="minorBidi"/>
          <w:noProof/>
          <w:sz w:val="22"/>
          <w:szCs w:val="22"/>
        </w:rPr>
      </w:pPr>
      <w:hyperlink w:anchor="_Toc3811998" w:history="1">
        <w:r w:rsidR="004B041D" w:rsidRPr="00D03477">
          <w:rPr>
            <w:rStyle w:val="Hyperlink"/>
            <w:noProof/>
          </w:rPr>
          <w:t>3.11 message object</w:t>
        </w:r>
        <w:r w:rsidR="004B041D">
          <w:rPr>
            <w:noProof/>
            <w:webHidden/>
          </w:rPr>
          <w:tab/>
        </w:r>
        <w:r w:rsidR="004B041D">
          <w:rPr>
            <w:noProof/>
            <w:webHidden/>
          </w:rPr>
          <w:fldChar w:fldCharType="begin"/>
        </w:r>
        <w:r w:rsidR="004B041D">
          <w:rPr>
            <w:noProof/>
            <w:webHidden/>
          </w:rPr>
          <w:instrText xml:space="preserve"> PAGEREF _Toc3811998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41762506" w14:textId="3198A003" w:rsidR="004B041D" w:rsidRDefault="00F426CE">
      <w:pPr>
        <w:pStyle w:val="TOC3"/>
        <w:tabs>
          <w:tab w:val="right" w:leader="dot" w:pos="9350"/>
        </w:tabs>
        <w:rPr>
          <w:rFonts w:asciiTheme="minorHAnsi" w:eastAsiaTheme="minorEastAsia" w:hAnsiTheme="minorHAnsi" w:cstheme="minorBidi"/>
          <w:noProof/>
          <w:sz w:val="22"/>
          <w:szCs w:val="22"/>
        </w:rPr>
      </w:pPr>
      <w:hyperlink w:anchor="_Toc3811999" w:history="1">
        <w:r w:rsidR="004B041D" w:rsidRPr="00D03477">
          <w:rPr>
            <w:rStyle w:val="Hyperlink"/>
            <w:noProof/>
          </w:rPr>
          <w:t>3.11.1 General</w:t>
        </w:r>
        <w:r w:rsidR="004B041D">
          <w:rPr>
            <w:noProof/>
            <w:webHidden/>
          </w:rPr>
          <w:tab/>
        </w:r>
        <w:r w:rsidR="004B041D">
          <w:rPr>
            <w:noProof/>
            <w:webHidden/>
          </w:rPr>
          <w:fldChar w:fldCharType="begin"/>
        </w:r>
        <w:r w:rsidR="004B041D">
          <w:rPr>
            <w:noProof/>
            <w:webHidden/>
          </w:rPr>
          <w:instrText xml:space="preserve"> PAGEREF _Toc3811999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6C772D92" w14:textId="6D65F68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00" w:history="1">
        <w:r w:rsidR="004B041D" w:rsidRPr="00D03477">
          <w:rPr>
            <w:rStyle w:val="Hyperlink"/>
            <w:noProof/>
          </w:rPr>
          <w:t>3.11.2 Constraints</w:t>
        </w:r>
        <w:r w:rsidR="004B041D">
          <w:rPr>
            <w:noProof/>
            <w:webHidden/>
          </w:rPr>
          <w:tab/>
        </w:r>
        <w:r w:rsidR="004B041D">
          <w:rPr>
            <w:noProof/>
            <w:webHidden/>
          </w:rPr>
          <w:fldChar w:fldCharType="begin"/>
        </w:r>
        <w:r w:rsidR="004B041D">
          <w:rPr>
            <w:noProof/>
            <w:webHidden/>
          </w:rPr>
          <w:instrText xml:space="preserve"> PAGEREF _Toc3812000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331C2470" w14:textId="20CE955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01" w:history="1">
        <w:r w:rsidR="004B041D" w:rsidRPr="00D03477">
          <w:rPr>
            <w:rStyle w:val="Hyperlink"/>
            <w:noProof/>
          </w:rPr>
          <w:t>3.11.3 Plain text messages</w:t>
        </w:r>
        <w:r w:rsidR="004B041D">
          <w:rPr>
            <w:noProof/>
            <w:webHidden/>
          </w:rPr>
          <w:tab/>
        </w:r>
        <w:r w:rsidR="004B041D">
          <w:rPr>
            <w:noProof/>
            <w:webHidden/>
          </w:rPr>
          <w:fldChar w:fldCharType="begin"/>
        </w:r>
        <w:r w:rsidR="004B041D">
          <w:rPr>
            <w:noProof/>
            <w:webHidden/>
          </w:rPr>
          <w:instrText xml:space="preserve"> PAGEREF _Toc3812001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59AEB3D4" w14:textId="0726BD0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02" w:history="1">
        <w:r w:rsidR="004B041D" w:rsidRPr="00D03477">
          <w:rPr>
            <w:rStyle w:val="Hyperlink"/>
            <w:noProof/>
          </w:rPr>
          <w:t>3.11.4 Formatted messages</w:t>
        </w:r>
        <w:r w:rsidR="004B041D">
          <w:rPr>
            <w:noProof/>
            <w:webHidden/>
          </w:rPr>
          <w:tab/>
        </w:r>
        <w:r w:rsidR="004B041D">
          <w:rPr>
            <w:noProof/>
            <w:webHidden/>
          </w:rPr>
          <w:fldChar w:fldCharType="begin"/>
        </w:r>
        <w:r w:rsidR="004B041D">
          <w:rPr>
            <w:noProof/>
            <w:webHidden/>
          </w:rPr>
          <w:instrText xml:space="preserve"> PAGEREF _Toc3812002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1E35AF5F" w14:textId="7F64A4C1"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03" w:history="1">
        <w:r w:rsidR="004B041D" w:rsidRPr="00D03477">
          <w:rPr>
            <w:rStyle w:val="Hyperlink"/>
            <w:noProof/>
          </w:rPr>
          <w:t>3.11.4.1 General</w:t>
        </w:r>
        <w:r w:rsidR="004B041D">
          <w:rPr>
            <w:noProof/>
            <w:webHidden/>
          </w:rPr>
          <w:tab/>
        </w:r>
        <w:r w:rsidR="004B041D">
          <w:rPr>
            <w:noProof/>
            <w:webHidden/>
          </w:rPr>
          <w:fldChar w:fldCharType="begin"/>
        </w:r>
        <w:r w:rsidR="004B041D">
          <w:rPr>
            <w:noProof/>
            <w:webHidden/>
          </w:rPr>
          <w:instrText xml:space="preserve"> PAGEREF _Toc3812003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0C95A3CF" w14:textId="05646E55"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04" w:history="1">
        <w:r w:rsidR="004B041D" w:rsidRPr="00D03477">
          <w:rPr>
            <w:rStyle w:val="Hyperlink"/>
            <w:noProof/>
          </w:rPr>
          <w:t>3.11.4.2 Security implications</w:t>
        </w:r>
        <w:r w:rsidR="004B041D">
          <w:rPr>
            <w:noProof/>
            <w:webHidden/>
          </w:rPr>
          <w:tab/>
        </w:r>
        <w:r w:rsidR="004B041D">
          <w:rPr>
            <w:noProof/>
            <w:webHidden/>
          </w:rPr>
          <w:fldChar w:fldCharType="begin"/>
        </w:r>
        <w:r w:rsidR="004B041D">
          <w:rPr>
            <w:noProof/>
            <w:webHidden/>
          </w:rPr>
          <w:instrText xml:space="preserve"> PAGEREF _Toc3812004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63B9FCEF" w14:textId="02DA894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05" w:history="1">
        <w:r w:rsidR="004B041D" w:rsidRPr="00D03477">
          <w:rPr>
            <w:rStyle w:val="Hyperlink"/>
            <w:noProof/>
          </w:rPr>
          <w:t>3.11.5 Messages with placeholders</w:t>
        </w:r>
        <w:r w:rsidR="004B041D">
          <w:rPr>
            <w:noProof/>
            <w:webHidden/>
          </w:rPr>
          <w:tab/>
        </w:r>
        <w:r w:rsidR="004B041D">
          <w:rPr>
            <w:noProof/>
            <w:webHidden/>
          </w:rPr>
          <w:fldChar w:fldCharType="begin"/>
        </w:r>
        <w:r w:rsidR="004B041D">
          <w:rPr>
            <w:noProof/>
            <w:webHidden/>
          </w:rPr>
          <w:instrText xml:space="preserve"> PAGEREF _Toc3812005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71295AA0" w14:textId="4F8AA89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06" w:history="1">
        <w:r w:rsidR="004B041D" w:rsidRPr="00D03477">
          <w:rPr>
            <w:rStyle w:val="Hyperlink"/>
            <w:noProof/>
          </w:rPr>
          <w:t>3.11.6 Messages with embedded links</w:t>
        </w:r>
        <w:r w:rsidR="004B041D">
          <w:rPr>
            <w:noProof/>
            <w:webHidden/>
          </w:rPr>
          <w:tab/>
        </w:r>
        <w:r w:rsidR="004B041D">
          <w:rPr>
            <w:noProof/>
            <w:webHidden/>
          </w:rPr>
          <w:fldChar w:fldCharType="begin"/>
        </w:r>
        <w:r w:rsidR="004B041D">
          <w:rPr>
            <w:noProof/>
            <w:webHidden/>
          </w:rPr>
          <w:instrText xml:space="preserve"> PAGEREF _Toc3812006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5A86AB5A" w14:textId="657E2E4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07" w:history="1">
        <w:r w:rsidR="004B041D" w:rsidRPr="00D03477">
          <w:rPr>
            <w:rStyle w:val="Hyperlink"/>
            <w:noProof/>
          </w:rPr>
          <w:t>3.11.7 Message string resources</w:t>
        </w:r>
        <w:r w:rsidR="004B041D">
          <w:rPr>
            <w:noProof/>
            <w:webHidden/>
          </w:rPr>
          <w:tab/>
        </w:r>
        <w:r w:rsidR="004B041D">
          <w:rPr>
            <w:noProof/>
            <w:webHidden/>
          </w:rPr>
          <w:fldChar w:fldCharType="begin"/>
        </w:r>
        <w:r w:rsidR="004B041D">
          <w:rPr>
            <w:noProof/>
            <w:webHidden/>
          </w:rPr>
          <w:instrText xml:space="preserve"> PAGEREF _Toc3812007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B688604" w14:textId="30977F26"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08" w:history="1">
        <w:r w:rsidR="004B041D" w:rsidRPr="00D03477">
          <w:rPr>
            <w:rStyle w:val="Hyperlink"/>
            <w:noProof/>
          </w:rPr>
          <w:t>3.11.7.1 General</w:t>
        </w:r>
        <w:r w:rsidR="004B041D">
          <w:rPr>
            <w:noProof/>
            <w:webHidden/>
          </w:rPr>
          <w:tab/>
        </w:r>
        <w:r w:rsidR="004B041D">
          <w:rPr>
            <w:noProof/>
            <w:webHidden/>
          </w:rPr>
          <w:fldChar w:fldCharType="begin"/>
        </w:r>
        <w:r w:rsidR="004B041D">
          <w:rPr>
            <w:noProof/>
            <w:webHidden/>
          </w:rPr>
          <w:instrText xml:space="preserve"> PAGEREF _Toc3812008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3EA3DFD" w14:textId="2F544272"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09" w:history="1">
        <w:r w:rsidR="004B041D" w:rsidRPr="00D03477">
          <w:rPr>
            <w:rStyle w:val="Hyperlink"/>
            <w:noProof/>
          </w:rPr>
          <w:t>3.11.7.2 Embedded string resource lookup procedure</w:t>
        </w:r>
        <w:r w:rsidR="004B041D">
          <w:rPr>
            <w:noProof/>
            <w:webHidden/>
          </w:rPr>
          <w:tab/>
        </w:r>
        <w:r w:rsidR="004B041D">
          <w:rPr>
            <w:noProof/>
            <w:webHidden/>
          </w:rPr>
          <w:fldChar w:fldCharType="begin"/>
        </w:r>
        <w:r w:rsidR="004B041D">
          <w:rPr>
            <w:noProof/>
            <w:webHidden/>
          </w:rPr>
          <w:instrText xml:space="preserve"> PAGEREF _Toc3812009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C58FA88" w14:textId="3298811F"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10" w:history="1">
        <w:r w:rsidR="004B041D" w:rsidRPr="00D03477">
          <w:rPr>
            <w:rStyle w:val="Hyperlink"/>
            <w:noProof/>
          </w:rPr>
          <w:t>3.11.7.3 SARIF resource file naming convention</w:t>
        </w:r>
        <w:r w:rsidR="004B041D">
          <w:rPr>
            <w:noProof/>
            <w:webHidden/>
          </w:rPr>
          <w:tab/>
        </w:r>
        <w:r w:rsidR="004B041D">
          <w:rPr>
            <w:noProof/>
            <w:webHidden/>
          </w:rPr>
          <w:fldChar w:fldCharType="begin"/>
        </w:r>
        <w:r w:rsidR="004B041D">
          <w:rPr>
            <w:noProof/>
            <w:webHidden/>
          </w:rPr>
          <w:instrText xml:space="preserve"> PAGEREF _Toc3812010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7C903BB3" w14:textId="08D7C512"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11" w:history="1">
        <w:r w:rsidR="004B041D" w:rsidRPr="00D03477">
          <w:rPr>
            <w:rStyle w:val="Hyperlink"/>
            <w:noProof/>
          </w:rPr>
          <w:t>3.11.7.4 SARIF resource file lookup procedure</w:t>
        </w:r>
        <w:r w:rsidR="004B041D">
          <w:rPr>
            <w:noProof/>
            <w:webHidden/>
          </w:rPr>
          <w:tab/>
        </w:r>
        <w:r w:rsidR="004B041D">
          <w:rPr>
            <w:noProof/>
            <w:webHidden/>
          </w:rPr>
          <w:fldChar w:fldCharType="begin"/>
        </w:r>
        <w:r w:rsidR="004B041D">
          <w:rPr>
            <w:noProof/>
            <w:webHidden/>
          </w:rPr>
          <w:instrText xml:space="preserve"> PAGEREF _Toc3812011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444F2B74" w14:textId="21C74947"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12" w:history="1">
        <w:r w:rsidR="004B041D" w:rsidRPr="00D03477">
          <w:rPr>
            <w:rStyle w:val="Hyperlink"/>
            <w:noProof/>
          </w:rPr>
          <w:t>3.11.7.5 SARIF resource file format</w:t>
        </w:r>
        <w:r w:rsidR="004B041D">
          <w:rPr>
            <w:noProof/>
            <w:webHidden/>
          </w:rPr>
          <w:tab/>
        </w:r>
        <w:r w:rsidR="004B041D">
          <w:rPr>
            <w:noProof/>
            <w:webHidden/>
          </w:rPr>
          <w:fldChar w:fldCharType="begin"/>
        </w:r>
        <w:r w:rsidR="004B041D">
          <w:rPr>
            <w:noProof/>
            <w:webHidden/>
          </w:rPr>
          <w:instrText xml:space="preserve"> PAGEREF _Toc3812012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2C42CA7F" w14:textId="062AFFE5" w:rsidR="004B041D" w:rsidRDefault="00F426CE">
      <w:pPr>
        <w:pStyle w:val="TOC5"/>
        <w:tabs>
          <w:tab w:val="right" w:leader="dot" w:pos="9350"/>
        </w:tabs>
        <w:rPr>
          <w:rFonts w:asciiTheme="minorHAnsi" w:eastAsiaTheme="minorEastAsia" w:hAnsiTheme="minorHAnsi" w:cstheme="minorBidi"/>
          <w:noProof/>
          <w:sz w:val="22"/>
          <w:szCs w:val="22"/>
        </w:rPr>
      </w:pPr>
      <w:hyperlink w:anchor="_Toc3812013" w:history="1">
        <w:r w:rsidR="004B041D" w:rsidRPr="00D03477">
          <w:rPr>
            <w:rStyle w:val="Hyperlink"/>
            <w:noProof/>
          </w:rPr>
          <w:t>3.11.7.5.1 General</w:t>
        </w:r>
        <w:r w:rsidR="004B041D">
          <w:rPr>
            <w:noProof/>
            <w:webHidden/>
          </w:rPr>
          <w:tab/>
        </w:r>
        <w:r w:rsidR="004B041D">
          <w:rPr>
            <w:noProof/>
            <w:webHidden/>
          </w:rPr>
          <w:fldChar w:fldCharType="begin"/>
        </w:r>
        <w:r w:rsidR="004B041D">
          <w:rPr>
            <w:noProof/>
            <w:webHidden/>
          </w:rPr>
          <w:instrText xml:space="preserve"> PAGEREF _Toc3812013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195F3D4F" w14:textId="644FBA12" w:rsidR="004B041D" w:rsidRDefault="00F426CE">
      <w:pPr>
        <w:pStyle w:val="TOC5"/>
        <w:tabs>
          <w:tab w:val="right" w:leader="dot" w:pos="9350"/>
        </w:tabs>
        <w:rPr>
          <w:rFonts w:asciiTheme="minorHAnsi" w:eastAsiaTheme="minorEastAsia" w:hAnsiTheme="minorHAnsi" w:cstheme="minorBidi"/>
          <w:noProof/>
          <w:sz w:val="22"/>
          <w:szCs w:val="22"/>
        </w:rPr>
      </w:pPr>
      <w:hyperlink w:anchor="_Toc3812014" w:history="1">
        <w:r w:rsidR="004B041D" w:rsidRPr="00D03477">
          <w:rPr>
            <w:rStyle w:val="Hyperlink"/>
            <w:noProof/>
          </w:rPr>
          <w:t>3.11.7.5.2 sarifLog object</w:t>
        </w:r>
        <w:r w:rsidR="004B041D">
          <w:rPr>
            <w:noProof/>
            <w:webHidden/>
          </w:rPr>
          <w:tab/>
        </w:r>
        <w:r w:rsidR="004B041D">
          <w:rPr>
            <w:noProof/>
            <w:webHidden/>
          </w:rPr>
          <w:fldChar w:fldCharType="begin"/>
        </w:r>
        <w:r w:rsidR="004B041D">
          <w:rPr>
            <w:noProof/>
            <w:webHidden/>
          </w:rPr>
          <w:instrText xml:space="preserve"> PAGEREF _Toc3812014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75BFCB00" w14:textId="45AC57BC" w:rsidR="004B041D" w:rsidRDefault="00F426CE">
      <w:pPr>
        <w:pStyle w:val="TOC5"/>
        <w:tabs>
          <w:tab w:val="right" w:leader="dot" w:pos="9350"/>
        </w:tabs>
        <w:rPr>
          <w:rFonts w:asciiTheme="minorHAnsi" w:eastAsiaTheme="minorEastAsia" w:hAnsiTheme="minorHAnsi" w:cstheme="minorBidi"/>
          <w:noProof/>
          <w:sz w:val="22"/>
          <w:szCs w:val="22"/>
        </w:rPr>
      </w:pPr>
      <w:hyperlink w:anchor="_Toc3812015" w:history="1">
        <w:r w:rsidR="004B041D" w:rsidRPr="00D03477">
          <w:rPr>
            <w:rStyle w:val="Hyperlink"/>
            <w:noProof/>
          </w:rPr>
          <w:t>3.11.7.5.3 run object</w:t>
        </w:r>
        <w:r w:rsidR="004B041D">
          <w:rPr>
            <w:noProof/>
            <w:webHidden/>
          </w:rPr>
          <w:tab/>
        </w:r>
        <w:r w:rsidR="004B041D">
          <w:rPr>
            <w:noProof/>
            <w:webHidden/>
          </w:rPr>
          <w:fldChar w:fldCharType="begin"/>
        </w:r>
        <w:r w:rsidR="004B041D">
          <w:rPr>
            <w:noProof/>
            <w:webHidden/>
          </w:rPr>
          <w:instrText xml:space="preserve"> PAGEREF _Toc3812015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59DBADE5" w14:textId="5C139432" w:rsidR="004B041D" w:rsidRDefault="00F426CE">
      <w:pPr>
        <w:pStyle w:val="TOC5"/>
        <w:tabs>
          <w:tab w:val="right" w:leader="dot" w:pos="9350"/>
        </w:tabs>
        <w:rPr>
          <w:rFonts w:asciiTheme="minorHAnsi" w:eastAsiaTheme="minorEastAsia" w:hAnsiTheme="minorHAnsi" w:cstheme="minorBidi"/>
          <w:noProof/>
          <w:sz w:val="22"/>
          <w:szCs w:val="22"/>
        </w:rPr>
      </w:pPr>
      <w:hyperlink w:anchor="_Toc3812016" w:history="1">
        <w:r w:rsidR="004B041D" w:rsidRPr="00D03477">
          <w:rPr>
            <w:rStyle w:val="Hyperlink"/>
            <w:noProof/>
          </w:rPr>
          <w:t>3.11.7.5.4 tool object</w:t>
        </w:r>
        <w:r w:rsidR="004B041D">
          <w:rPr>
            <w:noProof/>
            <w:webHidden/>
          </w:rPr>
          <w:tab/>
        </w:r>
        <w:r w:rsidR="004B041D">
          <w:rPr>
            <w:noProof/>
            <w:webHidden/>
          </w:rPr>
          <w:fldChar w:fldCharType="begin"/>
        </w:r>
        <w:r w:rsidR="004B041D">
          <w:rPr>
            <w:noProof/>
            <w:webHidden/>
          </w:rPr>
          <w:instrText xml:space="preserve"> PAGEREF _Toc3812016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BAAFD6F" w14:textId="6F9B633D" w:rsidR="004B041D" w:rsidRDefault="00F426CE">
      <w:pPr>
        <w:pStyle w:val="TOC5"/>
        <w:tabs>
          <w:tab w:val="right" w:leader="dot" w:pos="9350"/>
        </w:tabs>
        <w:rPr>
          <w:rFonts w:asciiTheme="minorHAnsi" w:eastAsiaTheme="minorEastAsia" w:hAnsiTheme="minorHAnsi" w:cstheme="minorBidi"/>
          <w:noProof/>
          <w:sz w:val="22"/>
          <w:szCs w:val="22"/>
        </w:rPr>
      </w:pPr>
      <w:hyperlink w:anchor="_Toc3812017" w:history="1">
        <w:r w:rsidR="004B041D" w:rsidRPr="00D03477">
          <w:rPr>
            <w:rStyle w:val="Hyperlink"/>
            <w:noProof/>
          </w:rPr>
          <w:t>3.11.7.5.5 resources object</w:t>
        </w:r>
        <w:r w:rsidR="004B041D">
          <w:rPr>
            <w:noProof/>
            <w:webHidden/>
          </w:rPr>
          <w:tab/>
        </w:r>
        <w:r w:rsidR="004B041D">
          <w:rPr>
            <w:noProof/>
            <w:webHidden/>
          </w:rPr>
          <w:fldChar w:fldCharType="begin"/>
        </w:r>
        <w:r w:rsidR="004B041D">
          <w:rPr>
            <w:noProof/>
            <w:webHidden/>
          </w:rPr>
          <w:instrText xml:space="preserve"> PAGEREF _Toc3812017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9C983F5" w14:textId="668CBBF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18" w:history="1">
        <w:r w:rsidR="004B041D" w:rsidRPr="00D03477">
          <w:rPr>
            <w:rStyle w:val="Hyperlink"/>
            <w:noProof/>
          </w:rPr>
          <w:t>3.11.8 text property</w:t>
        </w:r>
        <w:r w:rsidR="004B041D">
          <w:rPr>
            <w:noProof/>
            <w:webHidden/>
          </w:rPr>
          <w:tab/>
        </w:r>
        <w:r w:rsidR="004B041D">
          <w:rPr>
            <w:noProof/>
            <w:webHidden/>
          </w:rPr>
          <w:fldChar w:fldCharType="begin"/>
        </w:r>
        <w:r w:rsidR="004B041D">
          <w:rPr>
            <w:noProof/>
            <w:webHidden/>
          </w:rPr>
          <w:instrText xml:space="preserve"> PAGEREF _Toc3812018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2D838C7" w14:textId="7BA8BB4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19" w:history="1">
        <w:r w:rsidR="004B041D" w:rsidRPr="00D03477">
          <w:rPr>
            <w:rStyle w:val="Hyperlink"/>
            <w:noProof/>
          </w:rPr>
          <w:t>3.11.9 markdown property</w:t>
        </w:r>
        <w:r w:rsidR="004B041D">
          <w:rPr>
            <w:noProof/>
            <w:webHidden/>
          </w:rPr>
          <w:tab/>
        </w:r>
        <w:r w:rsidR="004B041D">
          <w:rPr>
            <w:noProof/>
            <w:webHidden/>
          </w:rPr>
          <w:fldChar w:fldCharType="begin"/>
        </w:r>
        <w:r w:rsidR="004B041D">
          <w:rPr>
            <w:noProof/>
            <w:webHidden/>
          </w:rPr>
          <w:instrText xml:space="preserve"> PAGEREF _Toc3812019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C06FDEA" w14:textId="79EC6D1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0" w:history="1">
        <w:r w:rsidR="004B041D" w:rsidRPr="00D03477">
          <w:rPr>
            <w:rStyle w:val="Hyperlink"/>
            <w:noProof/>
          </w:rPr>
          <w:t>3.11.10 messageId property</w:t>
        </w:r>
        <w:r w:rsidR="004B041D">
          <w:rPr>
            <w:noProof/>
            <w:webHidden/>
          </w:rPr>
          <w:tab/>
        </w:r>
        <w:r w:rsidR="004B041D">
          <w:rPr>
            <w:noProof/>
            <w:webHidden/>
          </w:rPr>
          <w:fldChar w:fldCharType="begin"/>
        </w:r>
        <w:r w:rsidR="004B041D">
          <w:rPr>
            <w:noProof/>
            <w:webHidden/>
          </w:rPr>
          <w:instrText xml:space="preserve"> PAGEREF _Toc3812020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347C8C2" w14:textId="61AF10D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1" w:history="1">
        <w:r w:rsidR="004B041D" w:rsidRPr="00D03477">
          <w:rPr>
            <w:rStyle w:val="Hyperlink"/>
            <w:noProof/>
          </w:rPr>
          <w:t>3.11.11 arguments property</w:t>
        </w:r>
        <w:r w:rsidR="004B041D">
          <w:rPr>
            <w:noProof/>
            <w:webHidden/>
          </w:rPr>
          <w:tab/>
        </w:r>
        <w:r w:rsidR="004B041D">
          <w:rPr>
            <w:noProof/>
            <w:webHidden/>
          </w:rPr>
          <w:fldChar w:fldCharType="begin"/>
        </w:r>
        <w:r w:rsidR="004B041D">
          <w:rPr>
            <w:noProof/>
            <w:webHidden/>
          </w:rPr>
          <w:instrText xml:space="preserve"> PAGEREF _Toc3812021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33ED90A5" w14:textId="37CB8A2A"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22" w:history="1">
        <w:r w:rsidR="004B041D" w:rsidRPr="00D03477">
          <w:rPr>
            <w:rStyle w:val="Hyperlink"/>
            <w:noProof/>
          </w:rPr>
          <w:t>3.12 multiformatMessageString object</w:t>
        </w:r>
        <w:r w:rsidR="004B041D">
          <w:rPr>
            <w:noProof/>
            <w:webHidden/>
          </w:rPr>
          <w:tab/>
        </w:r>
        <w:r w:rsidR="004B041D">
          <w:rPr>
            <w:noProof/>
            <w:webHidden/>
          </w:rPr>
          <w:fldChar w:fldCharType="begin"/>
        </w:r>
        <w:r w:rsidR="004B041D">
          <w:rPr>
            <w:noProof/>
            <w:webHidden/>
          </w:rPr>
          <w:instrText xml:space="preserve"> PAGEREF _Toc3812022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3BD2DF6F" w14:textId="70F9A6A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3" w:history="1">
        <w:r w:rsidR="004B041D" w:rsidRPr="00D03477">
          <w:rPr>
            <w:rStyle w:val="Hyperlink"/>
            <w:noProof/>
          </w:rPr>
          <w:t>3.12.1 General</w:t>
        </w:r>
        <w:r w:rsidR="004B041D">
          <w:rPr>
            <w:noProof/>
            <w:webHidden/>
          </w:rPr>
          <w:tab/>
        </w:r>
        <w:r w:rsidR="004B041D">
          <w:rPr>
            <w:noProof/>
            <w:webHidden/>
          </w:rPr>
          <w:fldChar w:fldCharType="begin"/>
        </w:r>
        <w:r w:rsidR="004B041D">
          <w:rPr>
            <w:noProof/>
            <w:webHidden/>
          </w:rPr>
          <w:instrText xml:space="preserve"> PAGEREF _Toc3812023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3D288D5" w14:textId="4466B36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4" w:history="1">
        <w:r w:rsidR="004B041D" w:rsidRPr="00D03477">
          <w:rPr>
            <w:rStyle w:val="Hyperlink"/>
            <w:noProof/>
          </w:rPr>
          <w:t>3.12.2 text property</w:t>
        </w:r>
        <w:r w:rsidR="004B041D">
          <w:rPr>
            <w:noProof/>
            <w:webHidden/>
          </w:rPr>
          <w:tab/>
        </w:r>
        <w:r w:rsidR="004B041D">
          <w:rPr>
            <w:noProof/>
            <w:webHidden/>
          </w:rPr>
          <w:fldChar w:fldCharType="begin"/>
        </w:r>
        <w:r w:rsidR="004B041D">
          <w:rPr>
            <w:noProof/>
            <w:webHidden/>
          </w:rPr>
          <w:instrText xml:space="preserve"> PAGEREF _Toc3812024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ED80F3F" w14:textId="3B3A18E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5" w:history="1">
        <w:r w:rsidR="004B041D" w:rsidRPr="00D03477">
          <w:rPr>
            <w:rStyle w:val="Hyperlink"/>
            <w:noProof/>
          </w:rPr>
          <w:t>3.12.3 markdown property</w:t>
        </w:r>
        <w:r w:rsidR="004B041D">
          <w:rPr>
            <w:noProof/>
            <w:webHidden/>
          </w:rPr>
          <w:tab/>
        </w:r>
        <w:r w:rsidR="004B041D">
          <w:rPr>
            <w:noProof/>
            <w:webHidden/>
          </w:rPr>
          <w:fldChar w:fldCharType="begin"/>
        </w:r>
        <w:r w:rsidR="004B041D">
          <w:rPr>
            <w:noProof/>
            <w:webHidden/>
          </w:rPr>
          <w:instrText xml:space="preserve"> PAGEREF _Toc3812025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1CDC2C0" w14:textId="04214652"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26" w:history="1">
        <w:r w:rsidR="004B041D" w:rsidRPr="00D03477">
          <w:rPr>
            <w:rStyle w:val="Hyperlink"/>
            <w:noProof/>
          </w:rPr>
          <w:t>3.13 sarifLog object</w:t>
        </w:r>
        <w:r w:rsidR="004B041D">
          <w:rPr>
            <w:noProof/>
            <w:webHidden/>
          </w:rPr>
          <w:tab/>
        </w:r>
        <w:r w:rsidR="004B041D">
          <w:rPr>
            <w:noProof/>
            <w:webHidden/>
          </w:rPr>
          <w:fldChar w:fldCharType="begin"/>
        </w:r>
        <w:r w:rsidR="004B041D">
          <w:rPr>
            <w:noProof/>
            <w:webHidden/>
          </w:rPr>
          <w:instrText xml:space="preserve"> PAGEREF _Toc3812026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6DB4F193" w14:textId="352641F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7" w:history="1">
        <w:r w:rsidR="004B041D" w:rsidRPr="00D03477">
          <w:rPr>
            <w:rStyle w:val="Hyperlink"/>
            <w:noProof/>
          </w:rPr>
          <w:t>3.13.1 General</w:t>
        </w:r>
        <w:r w:rsidR="004B041D">
          <w:rPr>
            <w:noProof/>
            <w:webHidden/>
          </w:rPr>
          <w:tab/>
        </w:r>
        <w:r w:rsidR="004B041D">
          <w:rPr>
            <w:noProof/>
            <w:webHidden/>
          </w:rPr>
          <w:fldChar w:fldCharType="begin"/>
        </w:r>
        <w:r w:rsidR="004B041D">
          <w:rPr>
            <w:noProof/>
            <w:webHidden/>
          </w:rPr>
          <w:instrText xml:space="preserve"> PAGEREF _Toc3812027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1A48C96" w14:textId="5FABDDB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8" w:history="1">
        <w:r w:rsidR="004B041D" w:rsidRPr="00D03477">
          <w:rPr>
            <w:rStyle w:val="Hyperlink"/>
            <w:noProof/>
          </w:rPr>
          <w:t>3.13.2 version property</w:t>
        </w:r>
        <w:r w:rsidR="004B041D">
          <w:rPr>
            <w:noProof/>
            <w:webHidden/>
          </w:rPr>
          <w:tab/>
        </w:r>
        <w:r w:rsidR="004B041D">
          <w:rPr>
            <w:noProof/>
            <w:webHidden/>
          </w:rPr>
          <w:fldChar w:fldCharType="begin"/>
        </w:r>
        <w:r w:rsidR="004B041D">
          <w:rPr>
            <w:noProof/>
            <w:webHidden/>
          </w:rPr>
          <w:instrText xml:space="preserve"> PAGEREF _Toc3812028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30B23DD2" w14:textId="58B425D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29" w:history="1">
        <w:r w:rsidR="004B041D" w:rsidRPr="00D03477">
          <w:rPr>
            <w:rStyle w:val="Hyperlink"/>
            <w:noProof/>
          </w:rPr>
          <w:t>3.13.3 $schema property</w:t>
        </w:r>
        <w:r w:rsidR="004B041D">
          <w:rPr>
            <w:noProof/>
            <w:webHidden/>
          </w:rPr>
          <w:tab/>
        </w:r>
        <w:r w:rsidR="004B041D">
          <w:rPr>
            <w:noProof/>
            <w:webHidden/>
          </w:rPr>
          <w:fldChar w:fldCharType="begin"/>
        </w:r>
        <w:r w:rsidR="004B041D">
          <w:rPr>
            <w:noProof/>
            <w:webHidden/>
          </w:rPr>
          <w:instrText xml:space="preserve"> PAGEREF _Toc3812029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40FA6746" w14:textId="130DE1C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30" w:history="1">
        <w:r w:rsidR="004B041D" w:rsidRPr="00D03477">
          <w:rPr>
            <w:rStyle w:val="Hyperlink"/>
            <w:noProof/>
          </w:rPr>
          <w:t>3.13.4 runs property</w:t>
        </w:r>
        <w:r w:rsidR="004B041D">
          <w:rPr>
            <w:noProof/>
            <w:webHidden/>
          </w:rPr>
          <w:tab/>
        </w:r>
        <w:r w:rsidR="004B041D">
          <w:rPr>
            <w:noProof/>
            <w:webHidden/>
          </w:rPr>
          <w:fldChar w:fldCharType="begin"/>
        </w:r>
        <w:r w:rsidR="004B041D">
          <w:rPr>
            <w:noProof/>
            <w:webHidden/>
          </w:rPr>
          <w:instrText xml:space="preserve"> PAGEREF _Toc3812030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6158B4EE" w14:textId="4866D5D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31" w:history="1">
        <w:r w:rsidR="004B041D" w:rsidRPr="00D03477">
          <w:rPr>
            <w:rStyle w:val="Hyperlink"/>
            <w:noProof/>
          </w:rPr>
          <w:t>3.13.5 inlineExternalProperties property</w:t>
        </w:r>
        <w:r w:rsidR="004B041D">
          <w:rPr>
            <w:noProof/>
            <w:webHidden/>
          </w:rPr>
          <w:tab/>
        </w:r>
        <w:r w:rsidR="004B041D">
          <w:rPr>
            <w:noProof/>
            <w:webHidden/>
          </w:rPr>
          <w:fldChar w:fldCharType="begin"/>
        </w:r>
        <w:r w:rsidR="004B041D">
          <w:rPr>
            <w:noProof/>
            <w:webHidden/>
          </w:rPr>
          <w:instrText xml:space="preserve"> PAGEREF _Toc3812031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2321F9C3" w14:textId="2D14CE36"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32" w:history="1">
        <w:r w:rsidR="004B041D" w:rsidRPr="00D03477">
          <w:rPr>
            <w:rStyle w:val="Hyperlink"/>
            <w:noProof/>
          </w:rPr>
          <w:t>3.14 run object</w:t>
        </w:r>
        <w:r w:rsidR="004B041D">
          <w:rPr>
            <w:noProof/>
            <w:webHidden/>
          </w:rPr>
          <w:tab/>
        </w:r>
        <w:r w:rsidR="004B041D">
          <w:rPr>
            <w:noProof/>
            <w:webHidden/>
          </w:rPr>
          <w:fldChar w:fldCharType="begin"/>
        </w:r>
        <w:r w:rsidR="004B041D">
          <w:rPr>
            <w:noProof/>
            <w:webHidden/>
          </w:rPr>
          <w:instrText xml:space="preserve"> PAGEREF _Toc3812032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69776582" w14:textId="52C6542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33" w:history="1">
        <w:r w:rsidR="004B041D" w:rsidRPr="00D03477">
          <w:rPr>
            <w:rStyle w:val="Hyperlink"/>
            <w:noProof/>
          </w:rPr>
          <w:t>3.14.1 General</w:t>
        </w:r>
        <w:r w:rsidR="004B041D">
          <w:rPr>
            <w:noProof/>
            <w:webHidden/>
          </w:rPr>
          <w:tab/>
        </w:r>
        <w:r w:rsidR="004B041D">
          <w:rPr>
            <w:noProof/>
            <w:webHidden/>
          </w:rPr>
          <w:fldChar w:fldCharType="begin"/>
        </w:r>
        <w:r w:rsidR="004B041D">
          <w:rPr>
            <w:noProof/>
            <w:webHidden/>
          </w:rPr>
          <w:instrText xml:space="preserve"> PAGEREF _Toc3812033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247E2ADB" w14:textId="4B089F9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34" w:history="1">
        <w:r w:rsidR="004B041D" w:rsidRPr="00D03477">
          <w:rPr>
            <w:rStyle w:val="Hyperlink"/>
            <w:noProof/>
          </w:rPr>
          <w:t>3.14.2 externalPropertyFileReferences property</w:t>
        </w:r>
        <w:r w:rsidR="004B041D">
          <w:rPr>
            <w:noProof/>
            <w:webHidden/>
          </w:rPr>
          <w:tab/>
        </w:r>
        <w:r w:rsidR="004B041D">
          <w:rPr>
            <w:noProof/>
            <w:webHidden/>
          </w:rPr>
          <w:fldChar w:fldCharType="begin"/>
        </w:r>
        <w:r w:rsidR="004B041D">
          <w:rPr>
            <w:noProof/>
            <w:webHidden/>
          </w:rPr>
          <w:instrText xml:space="preserve"> PAGEREF _Toc3812034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173EEC5A" w14:textId="4E14016C"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35" w:history="1">
        <w:r w:rsidR="004B041D" w:rsidRPr="00D03477">
          <w:rPr>
            <w:rStyle w:val="Hyperlink"/>
            <w:noProof/>
          </w:rPr>
          <w:t>3.14.2.1 Rationale</w:t>
        </w:r>
        <w:r w:rsidR="004B041D">
          <w:rPr>
            <w:noProof/>
            <w:webHidden/>
          </w:rPr>
          <w:tab/>
        </w:r>
        <w:r w:rsidR="004B041D">
          <w:rPr>
            <w:noProof/>
            <w:webHidden/>
          </w:rPr>
          <w:fldChar w:fldCharType="begin"/>
        </w:r>
        <w:r w:rsidR="004B041D">
          <w:rPr>
            <w:noProof/>
            <w:webHidden/>
          </w:rPr>
          <w:instrText xml:space="preserve"> PAGEREF _Toc3812035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63FDF589" w14:textId="0DA6D701" w:rsidR="004B041D" w:rsidRDefault="00F426CE">
      <w:pPr>
        <w:pStyle w:val="TOC4"/>
        <w:tabs>
          <w:tab w:val="right" w:leader="dot" w:pos="9350"/>
        </w:tabs>
        <w:rPr>
          <w:rFonts w:asciiTheme="minorHAnsi" w:eastAsiaTheme="minorEastAsia" w:hAnsiTheme="minorHAnsi" w:cstheme="minorBidi"/>
          <w:noProof/>
          <w:sz w:val="22"/>
          <w:szCs w:val="22"/>
        </w:rPr>
      </w:pPr>
      <w:hyperlink w:anchor="_Toc3812036" w:history="1">
        <w:r w:rsidR="004B041D" w:rsidRPr="00D03477">
          <w:rPr>
            <w:rStyle w:val="Hyperlink"/>
            <w:noProof/>
          </w:rPr>
          <w:t>3.14.2.2 Property definition</w:t>
        </w:r>
        <w:r w:rsidR="004B041D">
          <w:rPr>
            <w:noProof/>
            <w:webHidden/>
          </w:rPr>
          <w:tab/>
        </w:r>
        <w:r w:rsidR="004B041D">
          <w:rPr>
            <w:noProof/>
            <w:webHidden/>
          </w:rPr>
          <w:fldChar w:fldCharType="begin"/>
        </w:r>
        <w:r w:rsidR="004B041D">
          <w:rPr>
            <w:noProof/>
            <w:webHidden/>
          </w:rPr>
          <w:instrText xml:space="preserve"> PAGEREF _Toc3812036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20C1757E" w14:textId="08258B9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37" w:history="1">
        <w:r w:rsidR="004B041D" w:rsidRPr="00D03477">
          <w:rPr>
            <w:rStyle w:val="Hyperlink"/>
            <w:noProof/>
          </w:rPr>
          <w:t>3.14.3 automationDetails property</w:t>
        </w:r>
        <w:r w:rsidR="004B041D">
          <w:rPr>
            <w:noProof/>
            <w:webHidden/>
          </w:rPr>
          <w:tab/>
        </w:r>
        <w:r w:rsidR="004B041D">
          <w:rPr>
            <w:noProof/>
            <w:webHidden/>
          </w:rPr>
          <w:fldChar w:fldCharType="begin"/>
        </w:r>
        <w:r w:rsidR="004B041D">
          <w:rPr>
            <w:noProof/>
            <w:webHidden/>
          </w:rPr>
          <w:instrText xml:space="preserve"> PAGEREF _Toc3812037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38C52BC1" w14:textId="30F5AC5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38" w:history="1">
        <w:r w:rsidR="004B041D" w:rsidRPr="00D03477">
          <w:rPr>
            <w:rStyle w:val="Hyperlink"/>
            <w:noProof/>
          </w:rPr>
          <w:t>3.14.4 aggregateIds property</w:t>
        </w:r>
        <w:r w:rsidR="004B041D">
          <w:rPr>
            <w:noProof/>
            <w:webHidden/>
          </w:rPr>
          <w:tab/>
        </w:r>
        <w:r w:rsidR="004B041D">
          <w:rPr>
            <w:noProof/>
            <w:webHidden/>
          </w:rPr>
          <w:fldChar w:fldCharType="begin"/>
        </w:r>
        <w:r w:rsidR="004B041D">
          <w:rPr>
            <w:noProof/>
            <w:webHidden/>
          </w:rPr>
          <w:instrText xml:space="preserve"> PAGEREF _Toc3812038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7F2C61CD" w14:textId="5E61FAF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39" w:history="1">
        <w:r w:rsidR="004B041D" w:rsidRPr="00D03477">
          <w:rPr>
            <w:rStyle w:val="Hyperlink"/>
            <w:noProof/>
          </w:rPr>
          <w:t>3.14.5 baselineGuid property</w:t>
        </w:r>
        <w:r w:rsidR="004B041D">
          <w:rPr>
            <w:noProof/>
            <w:webHidden/>
          </w:rPr>
          <w:tab/>
        </w:r>
        <w:r w:rsidR="004B041D">
          <w:rPr>
            <w:noProof/>
            <w:webHidden/>
          </w:rPr>
          <w:fldChar w:fldCharType="begin"/>
        </w:r>
        <w:r w:rsidR="004B041D">
          <w:rPr>
            <w:noProof/>
            <w:webHidden/>
          </w:rPr>
          <w:instrText xml:space="preserve"> PAGEREF _Toc3812039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64B0FBBE" w14:textId="29F634F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0" w:history="1">
        <w:r w:rsidR="004B041D" w:rsidRPr="00D03477">
          <w:rPr>
            <w:rStyle w:val="Hyperlink"/>
            <w:noProof/>
          </w:rPr>
          <w:t>3.14.6 tool property</w:t>
        </w:r>
        <w:r w:rsidR="004B041D">
          <w:rPr>
            <w:noProof/>
            <w:webHidden/>
          </w:rPr>
          <w:tab/>
        </w:r>
        <w:r w:rsidR="004B041D">
          <w:rPr>
            <w:noProof/>
            <w:webHidden/>
          </w:rPr>
          <w:fldChar w:fldCharType="begin"/>
        </w:r>
        <w:r w:rsidR="004B041D">
          <w:rPr>
            <w:noProof/>
            <w:webHidden/>
          </w:rPr>
          <w:instrText xml:space="preserve"> PAGEREF _Toc3812040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74B6950B" w14:textId="62008EE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1" w:history="1">
        <w:r w:rsidR="004B041D" w:rsidRPr="00D03477">
          <w:rPr>
            <w:rStyle w:val="Hyperlink"/>
            <w:noProof/>
          </w:rPr>
          <w:t>3.14.7 invocations property</w:t>
        </w:r>
        <w:r w:rsidR="004B041D">
          <w:rPr>
            <w:noProof/>
            <w:webHidden/>
          </w:rPr>
          <w:tab/>
        </w:r>
        <w:r w:rsidR="004B041D">
          <w:rPr>
            <w:noProof/>
            <w:webHidden/>
          </w:rPr>
          <w:fldChar w:fldCharType="begin"/>
        </w:r>
        <w:r w:rsidR="004B041D">
          <w:rPr>
            <w:noProof/>
            <w:webHidden/>
          </w:rPr>
          <w:instrText xml:space="preserve"> PAGEREF _Toc3812041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1B80ABDA" w14:textId="06F75A3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2" w:history="1">
        <w:r w:rsidR="004B041D" w:rsidRPr="00D03477">
          <w:rPr>
            <w:rStyle w:val="Hyperlink"/>
            <w:noProof/>
          </w:rPr>
          <w:t>3.14.8 conversion property</w:t>
        </w:r>
        <w:r w:rsidR="004B041D">
          <w:rPr>
            <w:noProof/>
            <w:webHidden/>
          </w:rPr>
          <w:tab/>
        </w:r>
        <w:r w:rsidR="004B041D">
          <w:rPr>
            <w:noProof/>
            <w:webHidden/>
          </w:rPr>
          <w:fldChar w:fldCharType="begin"/>
        </w:r>
        <w:r w:rsidR="004B041D">
          <w:rPr>
            <w:noProof/>
            <w:webHidden/>
          </w:rPr>
          <w:instrText xml:space="preserve"> PAGEREF _Toc3812042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324D908E" w14:textId="02FE9C8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3" w:history="1">
        <w:r w:rsidR="004B041D" w:rsidRPr="00D03477">
          <w:rPr>
            <w:rStyle w:val="Hyperlink"/>
            <w:noProof/>
          </w:rPr>
          <w:t>3.14.9 versionControlProvenance property</w:t>
        </w:r>
        <w:r w:rsidR="004B041D">
          <w:rPr>
            <w:noProof/>
            <w:webHidden/>
          </w:rPr>
          <w:tab/>
        </w:r>
        <w:r w:rsidR="004B041D">
          <w:rPr>
            <w:noProof/>
            <w:webHidden/>
          </w:rPr>
          <w:fldChar w:fldCharType="begin"/>
        </w:r>
        <w:r w:rsidR="004B041D">
          <w:rPr>
            <w:noProof/>
            <w:webHidden/>
          </w:rPr>
          <w:instrText xml:space="preserve"> PAGEREF _Toc3812043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64AF6090" w14:textId="691A640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4" w:history="1">
        <w:r w:rsidR="004B041D" w:rsidRPr="00D03477">
          <w:rPr>
            <w:rStyle w:val="Hyperlink"/>
            <w:noProof/>
          </w:rPr>
          <w:t>3.14.10 originalUriBaseIds property</w:t>
        </w:r>
        <w:r w:rsidR="004B041D">
          <w:rPr>
            <w:noProof/>
            <w:webHidden/>
          </w:rPr>
          <w:tab/>
        </w:r>
        <w:r w:rsidR="004B041D">
          <w:rPr>
            <w:noProof/>
            <w:webHidden/>
          </w:rPr>
          <w:fldChar w:fldCharType="begin"/>
        </w:r>
        <w:r w:rsidR="004B041D">
          <w:rPr>
            <w:noProof/>
            <w:webHidden/>
          </w:rPr>
          <w:instrText xml:space="preserve"> PAGEREF _Toc3812044 \h </w:instrText>
        </w:r>
        <w:r w:rsidR="004B041D">
          <w:rPr>
            <w:noProof/>
            <w:webHidden/>
          </w:rPr>
        </w:r>
        <w:r w:rsidR="004B041D">
          <w:rPr>
            <w:noProof/>
            <w:webHidden/>
          </w:rPr>
          <w:fldChar w:fldCharType="separate"/>
        </w:r>
        <w:r w:rsidR="004B041D">
          <w:rPr>
            <w:noProof/>
            <w:webHidden/>
          </w:rPr>
          <w:t>48</w:t>
        </w:r>
        <w:r w:rsidR="004B041D">
          <w:rPr>
            <w:noProof/>
            <w:webHidden/>
          </w:rPr>
          <w:fldChar w:fldCharType="end"/>
        </w:r>
      </w:hyperlink>
    </w:p>
    <w:p w14:paraId="3718715E" w14:textId="36A7D6D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5" w:history="1">
        <w:r w:rsidR="004B041D" w:rsidRPr="00D03477">
          <w:rPr>
            <w:rStyle w:val="Hyperlink"/>
            <w:noProof/>
          </w:rPr>
          <w:t>3.14.11 artifacts property</w:t>
        </w:r>
        <w:r w:rsidR="004B041D">
          <w:rPr>
            <w:noProof/>
            <w:webHidden/>
          </w:rPr>
          <w:tab/>
        </w:r>
        <w:r w:rsidR="004B041D">
          <w:rPr>
            <w:noProof/>
            <w:webHidden/>
          </w:rPr>
          <w:fldChar w:fldCharType="begin"/>
        </w:r>
        <w:r w:rsidR="004B041D">
          <w:rPr>
            <w:noProof/>
            <w:webHidden/>
          </w:rPr>
          <w:instrText xml:space="preserve"> PAGEREF _Toc3812045 \h </w:instrText>
        </w:r>
        <w:r w:rsidR="004B041D">
          <w:rPr>
            <w:noProof/>
            <w:webHidden/>
          </w:rPr>
        </w:r>
        <w:r w:rsidR="004B041D">
          <w:rPr>
            <w:noProof/>
            <w:webHidden/>
          </w:rPr>
          <w:fldChar w:fldCharType="separate"/>
        </w:r>
        <w:r w:rsidR="004B041D">
          <w:rPr>
            <w:noProof/>
            <w:webHidden/>
          </w:rPr>
          <w:t>49</w:t>
        </w:r>
        <w:r w:rsidR="004B041D">
          <w:rPr>
            <w:noProof/>
            <w:webHidden/>
          </w:rPr>
          <w:fldChar w:fldCharType="end"/>
        </w:r>
      </w:hyperlink>
    </w:p>
    <w:p w14:paraId="3FC2030F" w14:textId="2B5609C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6" w:history="1">
        <w:r w:rsidR="004B041D" w:rsidRPr="00D03477">
          <w:rPr>
            <w:rStyle w:val="Hyperlink"/>
            <w:noProof/>
          </w:rPr>
          <w:t>3.14.12 logicalLocations property</w:t>
        </w:r>
        <w:r w:rsidR="004B041D">
          <w:rPr>
            <w:noProof/>
            <w:webHidden/>
          </w:rPr>
          <w:tab/>
        </w:r>
        <w:r w:rsidR="004B041D">
          <w:rPr>
            <w:noProof/>
            <w:webHidden/>
          </w:rPr>
          <w:fldChar w:fldCharType="begin"/>
        </w:r>
        <w:r w:rsidR="004B041D">
          <w:rPr>
            <w:noProof/>
            <w:webHidden/>
          </w:rPr>
          <w:instrText xml:space="preserve"> PAGEREF _Toc3812046 \h </w:instrText>
        </w:r>
        <w:r w:rsidR="004B041D">
          <w:rPr>
            <w:noProof/>
            <w:webHidden/>
          </w:rPr>
        </w:r>
        <w:r w:rsidR="004B041D">
          <w:rPr>
            <w:noProof/>
            <w:webHidden/>
          </w:rPr>
          <w:fldChar w:fldCharType="separate"/>
        </w:r>
        <w:r w:rsidR="004B041D">
          <w:rPr>
            <w:noProof/>
            <w:webHidden/>
          </w:rPr>
          <w:t>50</w:t>
        </w:r>
        <w:r w:rsidR="004B041D">
          <w:rPr>
            <w:noProof/>
            <w:webHidden/>
          </w:rPr>
          <w:fldChar w:fldCharType="end"/>
        </w:r>
      </w:hyperlink>
    </w:p>
    <w:p w14:paraId="10FC1D1C" w14:textId="7DA7BEE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7" w:history="1">
        <w:r w:rsidR="004B041D" w:rsidRPr="00D03477">
          <w:rPr>
            <w:rStyle w:val="Hyperlink"/>
            <w:noProof/>
          </w:rPr>
          <w:t>3.14.13 threadFlowLocations property</w:t>
        </w:r>
        <w:r w:rsidR="004B041D">
          <w:rPr>
            <w:noProof/>
            <w:webHidden/>
          </w:rPr>
          <w:tab/>
        </w:r>
        <w:r w:rsidR="004B041D">
          <w:rPr>
            <w:noProof/>
            <w:webHidden/>
          </w:rPr>
          <w:fldChar w:fldCharType="begin"/>
        </w:r>
        <w:r w:rsidR="004B041D">
          <w:rPr>
            <w:noProof/>
            <w:webHidden/>
          </w:rPr>
          <w:instrText xml:space="preserve"> PAGEREF _Toc3812047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32F579AA" w14:textId="559582B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8" w:history="1">
        <w:r w:rsidR="004B041D" w:rsidRPr="00D03477">
          <w:rPr>
            <w:rStyle w:val="Hyperlink"/>
            <w:noProof/>
          </w:rPr>
          <w:t>3.14.14 graphs property</w:t>
        </w:r>
        <w:r w:rsidR="004B041D">
          <w:rPr>
            <w:noProof/>
            <w:webHidden/>
          </w:rPr>
          <w:tab/>
        </w:r>
        <w:r w:rsidR="004B041D">
          <w:rPr>
            <w:noProof/>
            <w:webHidden/>
          </w:rPr>
          <w:fldChar w:fldCharType="begin"/>
        </w:r>
        <w:r w:rsidR="004B041D">
          <w:rPr>
            <w:noProof/>
            <w:webHidden/>
          </w:rPr>
          <w:instrText xml:space="preserve"> PAGEREF _Toc3812048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0E4934F8" w14:textId="63FDAAE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49" w:history="1">
        <w:r w:rsidR="004B041D" w:rsidRPr="00D03477">
          <w:rPr>
            <w:rStyle w:val="Hyperlink"/>
            <w:noProof/>
          </w:rPr>
          <w:t>3.14.15 results property</w:t>
        </w:r>
        <w:r w:rsidR="004B041D">
          <w:rPr>
            <w:noProof/>
            <w:webHidden/>
          </w:rPr>
          <w:tab/>
        </w:r>
        <w:r w:rsidR="004B041D">
          <w:rPr>
            <w:noProof/>
            <w:webHidden/>
          </w:rPr>
          <w:fldChar w:fldCharType="begin"/>
        </w:r>
        <w:r w:rsidR="004B041D">
          <w:rPr>
            <w:noProof/>
            <w:webHidden/>
          </w:rPr>
          <w:instrText xml:space="preserve"> PAGEREF _Toc3812049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2981C924" w14:textId="2B84170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0" w:history="1">
        <w:r w:rsidR="004B041D" w:rsidRPr="00D03477">
          <w:rPr>
            <w:rStyle w:val="Hyperlink"/>
            <w:noProof/>
          </w:rPr>
          <w:t>3.14.16 resources property</w:t>
        </w:r>
        <w:r w:rsidR="004B041D">
          <w:rPr>
            <w:noProof/>
            <w:webHidden/>
          </w:rPr>
          <w:tab/>
        </w:r>
        <w:r w:rsidR="004B041D">
          <w:rPr>
            <w:noProof/>
            <w:webHidden/>
          </w:rPr>
          <w:fldChar w:fldCharType="begin"/>
        </w:r>
        <w:r w:rsidR="004B041D">
          <w:rPr>
            <w:noProof/>
            <w:webHidden/>
          </w:rPr>
          <w:instrText xml:space="preserve"> PAGEREF _Toc3812050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730E22A5" w14:textId="0A0DEE5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1" w:history="1">
        <w:r w:rsidR="004B041D" w:rsidRPr="00D03477">
          <w:rPr>
            <w:rStyle w:val="Hyperlink"/>
            <w:noProof/>
          </w:rPr>
          <w:t>3.14.17 defaultEncoding property</w:t>
        </w:r>
        <w:r w:rsidR="004B041D">
          <w:rPr>
            <w:noProof/>
            <w:webHidden/>
          </w:rPr>
          <w:tab/>
        </w:r>
        <w:r w:rsidR="004B041D">
          <w:rPr>
            <w:noProof/>
            <w:webHidden/>
          </w:rPr>
          <w:fldChar w:fldCharType="begin"/>
        </w:r>
        <w:r w:rsidR="004B041D">
          <w:rPr>
            <w:noProof/>
            <w:webHidden/>
          </w:rPr>
          <w:instrText xml:space="preserve"> PAGEREF _Toc3812051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541978" w14:textId="7BBC034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2" w:history="1">
        <w:r w:rsidR="004B041D" w:rsidRPr="00D03477">
          <w:rPr>
            <w:rStyle w:val="Hyperlink"/>
            <w:noProof/>
          </w:rPr>
          <w:t>3.14.18 defaultSourceLanguage property</w:t>
        </w:r>
        <w:r w:rsidR="004B041D">
          <w:rPr>
            <w:noProof/>
            <w:webHidden/>
          </w:rPr>
          <w:tab/>
        </w:r>
        <w:r w:rsidR="004B041D">
          <w:rPr>
            <w:noProof/>
            <w:webHidden/>
          </w:rPr>
          <w:fldChar w:fldCharType="begin"/>
        </w:r>
        <w:r w:rsidR="004B041D">
          <w:rPr>
            <w:noProof/>
            <w:webHidden/>
          </w:rPr>
          <w:instrText xml:space="preserve"> PAGEREF _Toc3812052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3561B815" w14:textId="782BA8C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3" w:history="1">
        <w:r w:rsidR="004B041D" w:rsidRPr="00D03477">
          <w:rPr>
            <w:rStyle w:val="Hyperlink"/>
            <w:noProof/>
          </w:rPr>
          <w:t>3.14.19 newlineSequences property</w:t>
        </w:r>
        <w:r w:rsidR="004B041D">
          <w:rPr>
            <w:noProof/>
            <w:webHidden/>
          </w:rPr>
          <w:tab/>
        </w:r>
        <w:r w:rsidR="004B041D">
          <w:rPr>
            <w:noProof/>
            <w:webHidden/>
          </w:rPr>
          <w:fldChar w:fldCharType="begin"/>
        </w:r>
        <w:r w:rsidR="004B041D">
          <w:rPr>
            <w:noProof/>
            <w:webHidden/>
          </w:rPr>
          <w:instrText xml:space="preserve"> PAGEREF _Toc3812053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DFCCE9" w14:textId="018EFD4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4" w:history="1">
        <w:r w:rsidR="004B041D" w:rsidRPr="00D03477">
          <w:rPr>
            <w:rStyle w:val="Hyperlink"/>
            <w:noProof/>
          </w:rPr>
          <w:t>3.14.20 columnKind property</w:t>
        </w:r>
        <w:r w:rsidR="004B041D">
          <w:rPr>
            <w:noProof/>
            <w:webHidden/>
          </w:rPr>
          <w:tab/>
        </w:r>
        <w:r w:rsidR="004B041D">
          <w:rPr>
            <w:noProof/>
            <w:webHidden/>
          </w:rPr>
          <w:fldChar w:fldCharType="begin"/>
        </w:r>
        <w:r w:rsidR="004B041D">
          <w:rPr>
            <w:noProof/>
            <w:webHidden/>
          </w:rPr>
          <w:instrText xml:space="preserve"> PAGEREF _Toc3812054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4C4A8E4" w14:textId="60DA97D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5" w:history="1">
        <w:r w:rsidR="004B041D" w:rsidRPr="00D03477">
          <w:rPr>
            <w:rStyle w:val="Hyperlink"/>
            <w:noProof/>
          </w:rPr>
          <w:t>3.14.21 redactionToken property</w:t>
        </w:r>
        <w:r w:rsidR="004B041D">
          <w:rPr>
            <w:noProof/>
            <w:webHidden/>
          </w:rPr>
          <w:tab/>
        </w:r>
        <w:r w:rsidR="004B041D">
          <w:rPr>
            <w:noProof/>
            <w:webHidden/>
          </w:rPr>
          <w:fldChar w:fldCharType="begin"/>
        </w:r>
        <w:r w:rsidR="004B041D">
          <w:rPr>
            <w:noProof/>
            <w:webHidden/>
          </w:rPr>
          <w:instrText xml:space="preserve"> PAGEREF _Toc3812055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78FE6AE" w14:textId="696833BC"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56" w:history="1">
        <w:r w:rsidR="004B041D" w:rsidRPr="00D03477">
          <w:rPr>
            <w:rStyle w:val="Hyperlink"/>
            <w:noProof/>
          </w:rPr>
          <w:t>3.15 externalPropertyFileReference object</w:t>
        </w:r>
        <w:r w:rsidR="004B041D">
          <w:rPr>
            <w:noProof/>
            <w:webHidden/>
          </w:rPr>
          <w:tab/>
        </w:r>
        <w:r w:rsidR="004B041D">
          <w:rPr>
            <w:noProof/>
            <w:webHidden/>
          </w:rPr>
          <w:fldChar w:fldCharType="begin"/>
        </w:r>
        <w:r w:rsidR="004B041D">
          <w:rPr>
            <w:noProof/>
            <w:webHidden/>
          </w:rPr>
          <w:instrText xml:space="preserve"> PAGEREF _Toc3812056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56917ADD" w14:textId="7AE0752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7" w:history="1">
        <w:r w:rsidR="004B041D" w:rsidRPr="00D03477">
          <w:rPr>
            <w:rStyle w:val="Hyperlink"/>
            <w:noProof/>
          </w:rPr>
          <w:t>3.15.1 General</w:t>
        </w:r>
        <w:r w:rsidR="004B041D">
          <w:rPr>
            <w:noProof/>
            <w:webHidden/>
          </w:rPr>
          <w:tab/>
        </w:r>
        <w:r w:rsidR="004B041D">
          <w:rPr>
            <w:noProof/>
            <w:webHidden/>
          </w:rPr>
          <w:fldChar w:fldCharType="begin"/>
        </w:r>
        <w:r w:rsidR="004B041D">
          <w:rPr>
            <w:noProof/>
            <w:webHidden/>
          </w:rPr>
          <w:instrText xml:space="preserve"> PAGEREF _Toc3812057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62343B8" w14:textId="2F08C75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8" w:history="1">
        <w:r w:rsidR="004B041D" w:rsidRPr="00D03477">
          <w:rPr>
            <w:rStyle w:val="Hyperlink"/>
            <w:noProof/>
          </w:rPr>
          <w:t>3.15.2 location property</w:t>
        </w:r>
        <w:r w:rsidR="004B041D">
          <w:rPr>
            <w:noProof/>
            <w:webHidden/>
          </w:rPr>
          <w:tab/>
        </w:r>
        <w:r w:rsidR="004B041D">
          <w:rPr>
            <w:noProof/>
            <w:webHidden/>
          </w:rPr>
          <w:fldChar w:fldCharType="begin"/>
        </w:r>
        <w:r w:rsidR="004B041D">
          <w:rPr>
            <w:noProof/>
            <w:webHidden/>
          </w:rPr>
          <w:instrText xml:space="preserve"> PAGEREF _Toc3812058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31E9BA51" w14:textId="1231B10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59" w:history="1">
        <w:r w:rsidR="004B041D" w:rsidRPr="00D03477">
          <w:rPr>
            <w:rStyle w:val="Hyperlink"/>
            <w:noProof/>
          </w:rPr>
          <w:t>3.15.3 guid property</w:t>
        </w:r>
        <w:r w:rsidR="004B041D">
          <w:rPr>
            <w:noProof/>
            <w:webHidden/>
          </w:rPr>
          <w:tab/>
        </w:r>
        <w:r w:rsidR="004B041D">
          <w:rPr>
            <w:noProof/>
            <w:webHidden/>
          </w:rPr>
          <w:fldChar w:fldCharType="begin"/>
        </w:r>
        <w:r w:rsidR="004B041D">
          <w:rPr>
            <w:noProof/>
            <w:webHidden/>
          </w:rPr>
          <w:instrText xml:space="preserve"> PAGEREF _Toc3812059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E9D9269" w14:textId="4C348D1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0" w:history="1">
        <w:r w:rsidR="004B041D" w:rsidRPr="00D03477">
          <w:rPr>
            <w:rStyle w:val="Hyperlink"/>
            <w:noProof/>
          </w:rPr>
          <w:t>3.15.4 itemCount property</w:t>
        </w:r>
        <w:r w:rsidR="004B041D">
          <w:rPr>
            <w:noProof/>
            <w:webHidden/>
          </w:rPr>
          <w:tab/>
        </w:r>
        <w:r w:rsidR="004B041D">
          <w:rPr>
            <w:noProof/>
            <w:webHidden/>
          </w:rPr>
          <w:fldChar w:fldCharType="begin"/>
        </w:r>
        <w:r w:rsidR="004B041D">
          <w:rPr>
            <w:noProof/>
            <w:webHidden/>
          </w:rPr>
          <w:instrText xml:space="preserve"> PAGEREF _Toc3812060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2E06AFF2" w14:textId="163E59BC"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61" w:history="1">
        <w:r w:rsidR="004B041D" w:rsidRPr="00D03477">
          <w:rPr>
            <w:rStyle w:val="Hyperlink"/>
            <w:noProof/>
          </w:rPr>
          <w:t>3.16 runAutomationDetails object</w:t>
        </w:r>
        <w:r w:rsidR="004B041D">
          <w:rPr>
            <w:noProof/>
            <w:webHidden/>
          </w:rPr>
          <w:tab/>
        </w:r>
        <w:r w:rsidR="004B041D">
          <w:rPr>
            <w:noProof/>
            <w:webHidden/>
          </w:rPr>
          <w:fldChar w:fldCharType="begin"/>
        </w:r>
        <w:r w:rsidR="004B041D">
          <w:rPr>
            <w:noProof/>
            <w:webHidden/>
          </w:rPr>
          <w:instrText xml:space="preserve"> PAGEREF _Toc3812061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51989CAC" w14:textId="3959171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2" w:history="1">
        <w:r w:rsidR="004B041D" w:rsidRPr="00D03477">
          <w:rPr>
            <w:rStyle w:val="Hyperlink"/>
            <w:noProof/>
          </w:rPr>
          <w:t>3.16.1 General</w:t>
        </w:r>
        <w:r w:rsidR="004B041D">
          <w:rPr>
            <w:noProof/>
            <w:webHidden/>
          </w:rPr>
          <w:tab/>
        </w:r>
        <w:r w:rsidR="004B041D">
          <w:rPr>
            <w:noProof/>
            <w:webHidden/>
          </w:rPr>
          <w:fldChar w:fldCharType="begin"/>
        </w:r>
        <w:r w:rsidR="004B041D">
          <w:rPr>
            <w:noProof/>
            <w:webHidden/>
          </w:rPr>
          <w:instrText xml:space="preserve"> PAGEREF _Toc3812062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6BF5071" w14:textId="797BEE5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3" w:history="1">
        <w:r w:rsidR="004B041D" w:rsidRPr="00D03477">
          <w:rPr>
            <w:rStyle w:val="Hyperlink"/>
            <w:noProof/>
          </w:rPr>
          <w:t>3.16.2 Constraints</w:t>
        </w:r>
        <w:r w:rsidR="004B041D">
          <w:rPr>
            <w:noProof/>
            <w:webHidden/>
          </w:rPr>
          <w:tab/>
        </w:r>
        <w:r w:rsidR="004B041D">
          <w:rPr>
            <w:noProof/>
            <w:webHidden/>
          </w:rPr>
          <w:fldChar w:fldCharType="begin"/>
        </w:r>
        <w:r w:rsidR="004B041D">
          <w:rPr>
            <w:noProof/>
            <w:webHidden/>
          </w:rPr>
          <w:instrText xml:space="preserve"> PAGEREF _Toc3812063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547DF6B6" w14:textId="6AF7C46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4" w:history="1">
        <w:r w:rsidR="004B041D" w:rsidRPr="00D03477">
          <w:rPr>
            <w:rStyle w:val="Hyperlink"/>
            <w:noProof/>
          </w:rPr>
          <w:t>3.16.3 description property</w:t>
        </w:r>
        <w:r w:rsidR="004B041D">
          <w:rPr>
            <w:noProof/>
            <w:webHidden/>
          </w:rPr>
          <w:tab/>
        </w:r>
        <w:r w:rsidR="004B041D">
          <w:rPr>
            <w:noProof/>
            <w:webHidden/>
          </w:rPr>
          <w:fldChar w:fldCharType="begin"/>
        </w:r>
        <w:r w:rsidR="004B041D">
          <w:rPr>
            <w:noProof/>
            <w:webHidden/>
          </w:rPr>
          <w:instrText xml:space="preserve"> PAGEREF _Toc3812064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7F6E8106" w14:textId="11D4BC1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5" w:history="1">
        <w:r w:rsidR="004B041D" w:rsidRPr="00D03477">
          <w:rPr>
            <w:rStyle w:val="Hyperlink"/>
            <w:noProof/>
          </w:rPr>
          <w:t>3.16.4 id property</w:t>
        </w:r>
        <w:r w:rsidR="004B041D">
          <w:rPr>
            <w:noProof/>
            <w:webHidden/>
          </w:rPr>
          <w:tab/>
        </w:r>
        <w:r w:rsidR="004B041D">
          <w:rPr>
            <w:noProof/>
            <w:webHidden/>
          </w:rPr>
          <w:fldChar w:fldCharType="begin"/>
        </w:r>
        <w:r w:rsidR="004B041D">
          <w:rPr>
            <w:noProof/>
            <w:webHidden/>
          </w:rPr>
          <w:instrText xml:space="preserve"> PAGEREF _Toc3812065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4D58CC5F" w14:textId="3E5A931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6" w:history="1">
        <w:r w:rsidR="004B041D" w:rsidRPr="00D03477">
          <w:rPr>
            <w:rStyle w:val="Hyperlink"/>
            <w:noProof/>
          </w:rPr>
          <w:t>3.16.5 guid property</w:t>
        </w:r>
        <w:r w:rsidR="004B041D">
          <w:rPr>
            <w:noProof/>
            <w:webHidden/>
          </w:rPr>
          <w:tab/>
        </w:r>
        <w:r w:rsidR="004B041D">
          <w:rPr>
            <w:noProof/>
            <w:webHidden/>
          </w:rPr>
          <w:fldChar w:fldCharType="begin"/>
        </w:r>
        <w:r w:rsidR="004B041D">
          <w:rPr>
            <w:noProof/>
            <w:webHidden/>
          </w:rPr>
          <w:instrText xml:space="preserve"> PAGEREF _Toc3812066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2A548D4" w14:textId="37A446C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7" w:history="1">
        <w:r w:rsidR="004B041D" w:rsidRPr="00D03477">
          <w:rPr>
            <w:rStyle w:val="Hyperlink"/>
            <w:noProof/>
          </w:rPr>
          <w:t>3.16.6 correlationGuid property</w:t>
        </w:r>
        <w:r w:rsidR="004B041D">
          <w:rPr>
            <w:noProof/>
            <w:webHidden/>
          </w:rPr>
          <w:tab/>
        </w:r>
        <w:r w:rsidR="004B041D">
          <w:rPr>
            <w:noProof/>
            <w:webHidden/>
          </w:rPr>
          <w:fldChar w:fldCharType="begin"/>
        </w:r>
        <w:r w:rsidR="004B041D">
          <w:rPr>
            <w:noProof/>
            <w:webHidden/>
          </w:rPr>
          <w:instrText xml:space="preserve"> PAGEREF _Toc3812067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79E7D191" w14:textId="07E1586C"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68" w:history="1">
        <w:r w:rsidR="004B041D" w:rsidRPr="00D03477">
          <w:rPr>
            <w:rStyle w:val="Hyperlink"/>
            <w:noProof/>
          </w:rPr>
          <w:t>3.17 tool object</w:t>
        </w:r>
        <w:r w:rsidR="004B041D">
          <w:rPr>
            <w:noProof/>
            <w:webHidden/>
          </w:rPr>
          <w:tab/>
        </w:r>
        <w:r w:rsidR="004B041D">
          <w:rPr>
            <w:noProof/>
            <w:webHidden/>
          </w:rPr>
          <w:fldChar w:fldCharType="begin"/>
        </w:r>
        <w:r w:rsidR="004B041D">
          <w:rPr>
            <w:noProof/>
            <w:webHidden/>
          </w:rPr>
          <w:instrText xml:space="preserve"> PAGEREF _Toc3812068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4D5F9EBD" w14:textId="75EB5D8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69" w:history="1">
        <w:r w:rsidR="004B041D" w:rsidRPr="00D03477">
          <w:rPr>
            <w:rStyle w:val="Hyperlink"/>
            <w:noProof/>
          </w:rPr>
          <w:t>3.17.1 General</w:t>
        </w:r>
        <w:r w:rsidR="004B041D">
          <w:rPr>
            <w:noProof/>
            <w:webHidden/>
          </w:rPr>
          <w:tab/>
        </w:r>
        <w:r w:rsidR="004B041D">
          <w:rPr>
            <w:noProof/>
            <w:webHidden/>
          </w:rPr>
          <w:fldChar w:fldCharType="begin"/>
        </w:r>
        <w:r w:rsidR="004B041D">
          <w:rPr>
            <w:noProof/>
            <w:webHidden/>
          </w:rPr>
          <w:instrText xml:space="preserve"> PAGEREF _Toc3812069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8598443" w14:textId="6A6E1BF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0" w:history="1">
        <w:r w:rsidR="004B041D" w:rsidRPr="00D03477">
          <w:rPr>
            <w:rStyle w:val="Hyperlink"/>
            <w:noProof/>
          </w:rPr>
          <w:t>3.17.2 driver property</w:t>
        </w:r>
        <w:r w:rsidR="004B041D">
          <w:rPr>
            <w:noProof/>
            <w:webHidden/>
          </w:rPr>
          <w:tab/>
        </w:r>
        <w:r w:rsidR="004B041D">
          <w:rPr>
            <w:noProof/>
            <w:webHidden/>
          </w:rPr>
          <w:fldChar w:fldCharType="begin"/>
        </w:r>
        <w:r w:rsidR="004B041D">
          <w:rPr>
            <w:noProof/>
            <w:webHidden/>
          </w:rPr>
          <w:instrText xml:space="preserve"> PAGEREF _Toc3812070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4D33E2BE" w14:textId="0D4067C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1" w:history="1">
        <w:r w:rsidR="004B041D" w:rsidRPr="00D03477">
          <w:rPr>
            <w:rStyle w:val="Hyperlink"/>
            <w:noProof/>
          </w:rPr>
          <w:t>3.17.3 extensions property</w:t>
        </w:r>
        <w:r w:rsidR="004B041D">
          <w:rPr>
            <w:noProof/>
            <w:webHidden/>
          </w:rPr>
          <w:tab/>
        </w:r>
        <w:r w:rsidR="004B041D">
          <w:rPr>
            <w:noProof/>
            <w:webHidden/>
          </w:rPr>
          <w:fldChar w:fldCharType="begin"/>
        </w:r>
        <w:r w:rsidR="004B041D">
          <w:rPr>
            <w:noProof/>
            <w:webHidden/>
          </w:rPr>
          <w:instrText xml:space="preserve"> PAGEREF _Toc3812071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5A8E7C26" w14:textId="2D7DA0BC"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72" w:history="1">
        <w:r w:rsidR="004B041D" w:rsidRPr="00D03477">
          <w:rPr>
            <w:rStyle w:val="Hyperlink"/>
            <w:noProof/>
          </w:rPr>
          <w:t>3.18 toolComponent object</w:t>
        </w:r>
        <w:r w:rsidR="004B041D">
          <w:rPr>
            <w:noProof/>
            <w:webHidden/>
          </w:rPr>
          <w:tab/>
        </w:r>
        <w:r w:rsidR="004B041D">
          <w:rPr>
            <w:noProof/>
            <w:webHidden/>
          </w:rPr>
          <w:fldChar w:fldCharType="begin"/>
        </w:r>
        <w:r w:rsidR="004B041D">
          <w:rPr>
            <w:noProof/>
            <w:webHidden/>
          </w:rPr>
          <w:instrText xml:space="preserve"> PAGEREF _Toc3812072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273D9194" w14:textId="4A9B2B8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3" w:history="1">
        <w:r w:rsidR="004B041D" w:rsidRPr="00D03477">
          <w:rPr>
            <w:rStyle w:val="Hyperlink"/>
            <w:noProof/>
          </w:rPr>
          <w:t>3.18.1 General</w:t>
        </w:r>
        <w:r w:rsidR="004B041D">
          <w:rPr>
            <w:noProof/>
            <w:webHidden/>
          </w:rPr>
          <w:tab/>
        </w:r>
        <w:r w:rsidR="004B041D">
          <w:rPr>
            <w:noProof/>
            <w:webHidden/>
          </w:rPr>
          <w:fldChar w:fldCharType="begin"/>
        </w:r>
        <w:r w:rsidR="004B041D">
          <w:rPr>
            <w:noProof/>
            <w:webHidden/>
          </w:rPr>
          <w:instrText xml:space="preserve"> PAGEREF _Toc3812073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00069118" w14:textId="0B5F9A9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4" w:history="1">
        <w:r w:rsidR="004B041D" w:rsidRPr="00D03477">
          <w:rPr>
            <w:rStyle w:val="Hyperlink"/>
            <w:noProof/>
          </w:rPr>
          <w:t>3.18.2 name property</w:t>
        </w:r>
        <w:r w:rsidR="004B041D">
          <w:rPr>
            <w:noProof/>
            <w:webHidden/>
          </w:rPr>
          <w:tab/>
        </w:r>
        <w:r w:rsidR="004B041D">
          <w:rPr>
            <w:noProof/>
            <w:webHidden/>
          </w:rPr>
          <w:fldChar w:fldCharType="begin"/>
        </w:r>
        <w:r w:rsidR="004B041D">
          <w:rPr>
            <w:noProof/>
            <w:webHidden/>
          </w:rPr>
          <w:instrText xml:space="preserve"> PAGEREF _Toc3812074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6F8ED49" w14:textId="55B512E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5" w:history="1">
        <w:r w:rsidR="004B041D" w:rsidRPr="00D03477">
          <w:rPr>
            <w:rStyle w:val="Hyperlink"/>
            <w:noProof/>
          </w:rPr>
          <w:t>3.18.3 fullName property</w:t>
        </w:r>
        <w:r w:rsidR="004B041D">
          <w:rPr>
            <w:noProof/>
            <w:webHidden/>
          </w:rPr>
          <w:tab/>
        </w:r>
        <w:r w:rsidR="004B041D">
          <w:rPr>
            <w:noProof/>
            <w:webHidden/>
          </w:rPr>
          <w:fldChar w:fldCharType="begin"/>
        </w:r>
        <w:r w:rsidR="004B041D">
          <w:rPr>
            <w:noProof/>
            <w:webHidden/>
          </w:rPr>
          <w:instrText xml:space="preserve"> PAGEREF _Toc3812075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66B3B966" w14:textId="1F4CC8F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6" w:history="1">
        <w:r w:rsidR="004B041D" w:rsidRPr="00D03477">
          <w:rPr>
            <w:rStyle w:val="Hyperlink"/>
            <w:noProof/>
          </w:rPr>
          <w:t>3.18.4 semanticVersion property</w:t>
        </w:r>
        <w:r w:rsidR="004B041D">
          <w:rPr>
            <w:noProof/>
            <w:webHidden/>
          </w:rPr>
          <w:tab/>
        </w:r>
        <w:r w:rsidR="004B041D">
          <w:rPr>
            <w:noProof/>
            <w:webHidden/>
          </w:rPr>
          <w:fldChar w:fldCharType="begin"/>
        </w:r>
        <w:r w:rsidR="004B041D">
          <w:rPr>
            <w:noProof/>
            <w:webHidden/>
          </w:rPr>
          <w:instrText xml:space="preserve"> PAGEREF _Toc3812076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7DC682D" w14:textId="15DD9E8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7" w:history="1">
        <w:r w:rsidR="004B041D" w:rsidRPr="00D03477">
          <w:rPr>
            <w:rStyle w:val="Hyperlink"/>
            <w:noProof/>
          </w:rPr>
          <w:t>3.18.5 version property</w:t>
        </w:r>
        <w:r w:rsidR="004B041D">
          <w:rPr>
            <w:noProof/>
            <w:webHidden/>
          </w:rPr>
          <w:tab/>
        </w:r>
        <w:r w:rsidR="004B041D">
          <w:rPr>
            <w:noProof/>
            <w:webHidden/>
          </w:rPr>
          <w:fldChar w:fldCharType="begin"/>
        </w:r>
        <w:r w:rsidR="004B041D">
          <w:rPr>
            <w:noProof/>
            <w:webHidden/>
          </w:rPr>
          <w:instrText xml:space="preserve"> PAGEREF _Toc3812077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D9539BF" w14:textId="2F62899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8" w:history="1">
        <w:r w:rsidR="004B041D" w:rsidRPr="00D03477">
          <w:rPr>
            <w:rStyle w:val="Hyperlink"/>
            <w:noProof/>
          </w:rPr>
          <w:t>3.18.6 dottedQuadFileVersion property</w:t>
        </w:r>
        <w:r w:rsidR="004B041D">
          <w:rPr>
            <w:noProof/>
            <w:webHidden/>
          </w:rPr>
          <w:tab/>
        </w:r>
        <w:r w:rsidR="004B041D">
          <w:rPr>
            <w:noProof/>
            <w:webHidden/>
          </w:rPr>
          <w:fldChar w:fldCharType="begin"/>
        </w:r>
        <w:r w:rsidR="004B041D">
          <w:rPr>
            <w:noProof/>
            <w:webHidden/>
          </w:rPr>
          <w:instrText xml:space="preserve"> PAGEREF _Toc3812078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0D54574" w14:textId="4D1C14F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79" w:history="1">
        <w:r w:rsidR="004B041D" w:rsidRPr="00D03477">
          <w:rPr>
            <w:rStyle w:val="Hyperlink"/>
            <w:noProof/>
          </w:rPr>
          <w:t>3.18.7 releaseDateUtc</w:t>
        </w:r>
        <w:r w:rsidR="004B041D">
          <w:rPr>
            <w:noProof/>
            <w:webHidden/>
          </w:rPr>
          <w:tab/>
        </w:r>
        <w:r w:rsidR="004B041D">
          <w:rPr>
            <w:noProof/>
            <w:webHidden/>
          </w:rPr>
          <w:fldChar w:fldCharType="begin"/>
        </w:r>
        <w:r w:rsidR="004B041D">
          <w:rPr>
            <w:noProof/>
            <w:webHidden/>
          </w:rPr>
          <w:instrText xml:space="preserve"> PAGEREF _Toc3812079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0D650B9" w14:textId="138DF14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0" w:history="1">
        <w:r w:rsidR="004B041D" w:rsidRPr="00D03477">
          <w:rPr>
            <w:rStyle w:val="Hyperlink"/>
            <w:noProof/>
          </w:rPr>
          <w:t>3.18.8 downloadUri property</w:t>
        </w:r>
        <w:r w:rsidR="004B041D">
          <w:rPr>
            <w:noProof/>
            <w:webHidden/>
          </w:rPr>
          <w:tab/>
        </w:r>
        <w:r w:rsidR="004B041D">
          <w:rPr>
            <w:noProof/>
            <w:webHidden/>
          </w:rPr>
          <w:fldChar w:fldCharType="begin"/>
        </w:r>
        <w:r w:rsidR="004B041D">
          <w:rPr>
            <w:noProof/>
            <w:webHidden/>
          </w:rPr>
          <w:instrText xml:space="preserve"> PAGEREF _Toc3812080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8E3C463" w14:textId="3E93127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1" w:history="1">
        <w:r w:rsidR="004B041D" w:rsidRPr="00D03477">
          <w:rPr>
            <w:rStyle w:val="Hyperlink"/>
            <w:noProof/>
          </w:rPr>
          <w:t>3.18.9 informationUri property</w:t>
        </w:r>
        <w:r w:rsidR="004B041D">
          <w:rPr>
            <w:noProof/>
            <w:webHidden/>
          </w:rPr>
          <w:tab/>
        </w:r>
        <w:r w:rsidR="004B041D">
          <w:rPr>
            <w:noProof/>
            <w:webHidden/>
          </w:rPr>
          <w:fldChar w:fldCharType="begin"/>
        </w:r>
        <w:r w:rsidR="004B041D">
          <w:rPr>
            <w:noProof/>
            <w:webHidden/>
          </w:rPr>
          <w:instrText xml:space="preserve"> PAGEREF _Toc3812081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04F1FB7C" w14:textId="79259D2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2" w:history="1">
        <w:r w:rsidR="004B041D" w:rsidRPr="00D03477">
          <w:rPr>
            <w:rStyle w:val="Hyperlink"/>
            <w:noProof/>
          </w:rPr>
          <w:t>3.18.10 organization property</w:t>
        </w:r>
        <w:r w:rsidR="004B041D">
          <w:rPr>
            <w:noProof/>
            <w:webHidden/>
          </w:rPr>
          <w:tab/>
        </w:r>
        <w:r w:rsidR="004B041D">
          <w:rPr>
            <w:noProof/>
            <w:webHidden/>
          </w:rPr>
          <w:fldChar w:fldCharType="begin"/>
        </w:r>
        <w:r w:rsidR="004B041D">
          <w:rPr>
            <w:noProof/>
            <w:webHidden/>
          </w:rPr>
          <w:instrText xml:space="preserve"> PAGEREF _Toc3812082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52497EA4" w14:textId="3715725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3" w:history="1">
        <w:r w:rsidR="004B041D" w:rsidRPr="00D03477">
          <w:rPr>
            <w:rStyle w:val="Hyperlink"/>
            <w:noProof/>
          </w:rPr>
          <w:t>3.18.11 product property</w:t>
        </w:r>
        <w:r w:rsidR="004B041D">
          <w:rPr>
            <w:noProof/>
            <w:webHidden/>
          </w:rPr>
          <w:tab/>
        </w:r>
        <w:r w:rsidR="004B041D">
          <w:rPr>
            <w:noProof/>
            <w:webHidden/>
          </w:rPr>
          <w:fldChar w:fldCharType="begin"/>
        </w:r>
        <w:r w:rsidR="004B041D">
          <w:rPr>
            <w:noProof/>
            <w:webHidden/>
          </w:rPr>
          <w:instrText xml:space="preserve"> PAGEREF _Toc3812083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88C3510" w14:textId="58468B0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4" w:history="1">
        <w:r w:rsidR="004B041D" w:rsidRPr="00D03477">
          <w:rPr>
            <w:rStyle w:val="Hyperlink"/>
            <w:noProof/>
          </w:rPr>
          <w:t>3.18.12 productSuite property</w:t>
        </w:r>
        <w:r w:rsidR="004B041D">
          <w:rPr>
            <w:noProof/>
            <w:webHidden/>
          </w:rPr>
          <w:tab/>
        </w:r>
        <w:r w:rsidR="004B041D">
          <w:rPr>
            <w:noProof/>
            <w:webHidden/>
          </w:rPr>
          <w:fldChar w:fldCharType="begin"/>
        </w:r>
        <w:r w:rsidR="004B041D">
          <w:rPr>
            <w:noProof/>
            <w:webHidden/>
          </w:rPr>
          <w:instrText xml:space="preserve"> PAGEREF _Toc3812084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5DC9EB2" w14:textId="6BE2C8A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5" w:history="1">
        <w:r w:rsidR="004B041D" w:rsidRPr="00D03477">
          <w:rPr>
            <w:rStyle w:val="Hyperlink"/>
            <w:noProof/>
          </w:rPr>
          <w:t>3.18.13 shortDescription property</w:t>
        </w:r>
        <w:r w:rsidR="004B041D">
          <w:rPr>
            <w:noProof/>
            <w:webHidden/>
          </w:rPr>
          <w:tab/>
        </w:r>
        <w:r w:rsidR="004B041D">
          <w:rPr>
            <w:noProof/>
            <w:webHidden/>
          </w:rPr>
          <w:fldChar w:fldCharType="begin"/>
        </w:r>
        <w:r w:rsidR="004B041D">
          <w:rPr>
            <w:noProof/>
            <w:webHidden/>
          </w:rPr>
          <w:instrText xml:space="preserve"> PAGEREF _Toc3812085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5BC1047B" w14:textId="1F7C37A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6" w:history="1">
        <w:r w:rsidR="004B041D" w:rsidRPr="00D03477">
          <w:rPr>
            <w:rStyle w:val="Hyperlink"/>
            <w:noProof/>
          </w:rPr>
          <w:t>3.18.14 fullDescription property</w:t>
        </w:r>
        <w:r w:rsidR="004B041D">
          <w:rPr>
            <w:noProof/>
            <w:webHidden/>
          </w:rPr>
          <w:tab/>
        </w:r>
        <w:r w:rsidR="004B041D">
          <w:rPr>
            <w:noProof/>
            <w:webHidden/>
          </w:rPr>
          <w:fldChar w:fldCharType="begin"/>
        </w:r>
        <w:r w:rsidR="004B041D">
          <w:rPr>
            <w:noProof/>
            <w:webHidden/>
          </w:rPr>
          <w:instrText xml:space="preserve"> PAGEREF _Toc3812086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16D5B927" w14:textId="435EC33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7" w:history="1">
        <w:r w:rsidR="004B041D" w:rsidRPr="00D03477">
          <w:rPr>
            <w:rStyle w:val="Hyperlink"/>
            <w:noProof/>
          </w:rPr>
          <w:t>3.18.15 language property</w:t>
        </w:r>
        <w:r w:rsidR="004B041D">
          <w:rPr>
            <w:noProof/>
            <w:webHidden/>
          </w:rPr>
          <w:tab/>
        </w:r>
        <w:r w:rsidR="004B041D">
          <w:rPr>
            <w:noProof/>
            <w:webHidden/>
          </w:rPr>
          <w:fldChar w:fldCharType="begin"/>
        </w:r>
        <w:r w:rsidR="004B041D">
          <w:rPr>
            <w:noProof/>
            <w:webHidden/>
          </w:rPr>
          <w:instrText xml:space="preserve"> PAGEREF _Toc3812087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202CD82C" w14:textId="3EE149B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8" w:history="1">
        <w:r w:rsidR="004B041D" w:rsidRPr="00D03477">
          <w:rPr>
            <w:rStyle w:val="Hyperlink"/>
            <w:noProof/>
          </w:rPr>
          <w:t>3.18.16 resourceLocation property</w:t>
        </w:r>
        <w:r w:rsidR="004B041D">
          <w:rPr>
            <w:noProof/>
            <w:webHidden/>
          </w:rPr>
          <w:tab/>
        </w:r>
        <w:r w:rsidR="004B041D">
          <w:rPr>
            <w:noProof/>
            <w:webHidden/>
          </w:rPr>
          <w:fldChar w:fldCharType="begin"/>
        </w:r>
        <w:r w:rsidR="004B041D">
          <w:rPr>
            <w:noProof/>
            <w:webHidden/>
          </w:rPr>
          <w:instrText xml:space="preserve"> PAGEREF _Toc3812088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736DE301" w14:textId="52416BA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89" w:history="1">
        <w:r w:rsidR="004B041D" w:rsidRPr="00D03477">
          <w:rPr>
            <w:rStyle w:val="Hyperlink"/>
            <w:noProof/>
          </w:rPr>
          <w:t>3.18.17 artifactIndices property</w:t>
        </w:r>
        <w:r w:rsidR="004B041D">
          <w:rPr>
            <w:noProof/>
            <w:webHidden/>
          </w:rPr>
          <w:tab/>
        </w:r>
        <w:r w:rsidR="004B041D">
          <w:rPr>
            <w:noProof/>
            <w:webHidden/>
          </w:rPr>
          <w:fldChar w:fldCharType="begin"/>
        </w:r>
        <w:r w:rsidR="004B041D">
          <w:rPr>
            <w:noProof/>
            <w:webHidden/>
          </w:rPr>
          <w:instrText xml:space="preserve"> PAGEREF _Toc3812089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59AA8117" w14:textId="269292C4" w:rsidR="004B041D" w:rsidRDefault="00F426CE">
      <w:pPr>
        <w:pStyle w:val="TOC2"/>
        <w:tabs>
          <w:tab w:val="right" w:leader="dot" w:pos="9350"/>
        </w:tabs>
        <w:rPr>
          <w:rFonts w:asciiTheme="minorHAnsi" w:eastAsiaTheme="minorEastAsia" w:hAnsiTheme="minorHAnsi" w:cstheme="minorBidi"/>
          <w:noProof/>
          <w:sz w:val="22"/>
          <w:szCs w:val="22"/>
        </w:rPr>
      </w:pPr>
      <w:hyperlink w:anchor="_Toc3812090" w:history="1">
        <w:r w:rsidR="004B041D" w:rsidRPr="00D03477">
          <w:rPr>
            <w:rStyle w:val="Hyperlink"/>
            <w:noProof/>
          </w:rPr>
          <w:t>3.19 invocation object</w:t>
        </w:r>
        <w:r w:rsidR="004B041D">
          <w:rPr>
            <w:noProof/>
            <w:webHidden/>
          </w:rPr>
          <w:tab/>
        </w:r>
        <w:r w:rsidR="004B041D">
          <w:rPr>
            <w:noProof/>
            <w:webHidden/>
          </w:rPr>
          <w:fldChar w:fldCharType="begin"/>
        </w:r>
        <w:r w:rsidR="004B041D">
          <w:rPr>
            <w:noProof/>
            <w:webHidden/>
          </w:rPr>
          <w:instrText xml:space="preserve"> PAGEREF _Toc3812090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7D274690" w14:textId="0753DFE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1" w:history="1">
        <w:r w:rsidR="004B041D" w:rsidRPr="00D03477">
          <w:rPr>
            <w:rStyle w:val="Hyperlink"/>
            <w:noProof/>
          </w:rPr>
          <w:t>3.19.1 General</w:t>
        </w:r>
        <w:r w:rsidR="004B041D">
          <w:rPr>
            <w:noProof/>
            <w:webHidden/>
          </w:rPr>
          <w:tab/>
        </w:r>
        <w:r w:rsidR="004B041D">
          <w:rPr>
            <w:noProof/>
            <w:webHidden/>
          </w:rPr>
          <w:fldChar w:fldCharType="begin"/>
        </w:r>
        <w:r w:rsidR="004B041D">
          <w:rPr>
            <w:noProof/>
            <w:webHidden/>
          </w:rPr>
          <w:instrText xml:space="preserve"> PAGEREF _Toc3812091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66CB0223" w14:textId="4911AA1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2" w:history="1">
        <w:r w:rsidR="004B041D" w:rsidRPr="00D03477">
          <w:rPr>
            <w:rStyle w:val="Hyperlink"/>
            <w:noProof/>
          </w:rPr>
          <w:t>3.19.2 commandLine property</w:t>
        </w:r>
        <w:r w:rsidR="004B041D">
          <w:rPr>
            <w:noProof/>
            <w:webHidden/>
          </w:rPr>
          <w:tab/>
        </w:r>
        <w:r w:rsidR="004B041D">
          <w:rPr>
            <w:noProof/>
            <w:webHidden/>
          </w:rPr>
          <w:fldChar w:fldCharType="begin"/>
        </w:r>
        <w:r w:rsidR="004B041D">
          <w:rPr>
            <w:noProof/>
            <w:webHidden/>
          </w:rPr>
          <w:instrText xml:space="preserve"> PAGEREF _Toc3812092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151DF46D" w14:textId="1A92438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3" w:history="1">
        <w:r w:rsidR="004B041D" w:rsidRPr="00D03477">
          <w:rPr>
            <w:rStyle w:val="Hyperlink"/>
            <w:noProof/>
          </w:rPr>
          <w:t>3.19.3 arguments property</w:t>
        </w:r>
        <w:r w:rsidR="004B041D">
          <w:rPr>
            <w:noProof/>
            <w:webHidden/>
          </w:rPr>
          <w:tab/>
        </w:r>
        <w:r w:rsidR="004B041D">
          <w:rPr>
            <w:noProof/>
            <w:webHidden/>
          </w:rPr>
          <w:fldChar w:fldCharType="begin"/>
        </w:r>
        <w:r w:rsidR="004B041D">
          <w:rPr>
            <w:noProof/>
            <w:webHidden/>
          </w:rPr>
          <w:instrText xml:space="preserve"> PAGEREF _Toc3812093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3936A8CE" w14:textId="53B42AA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4" w:history="1">
        <w:r w:rsidR="004B041D" w:rsidRPr="00D03477">
          <w:rPr>
            <w:rStyle w:val="Hyperlink"/>
            <w:noProof/>
          </w:rPr>
          <w:t>3.19.4 responseFiles property</w:t>
        </w:r>
        <w:r w:rsidR="004B041D">
          <w:rPr>
            <w:noProof/>
            <w:webHidden/>
          </w:rPr>
          <w:tab/>
        </w:r>
        <w:r w:rsidR="004B041D">
          <w:rPr>
            <w:noProof/>
            <w:webHidden/>
          </w:rPr>
          <w:fldChar w:fldCharType="begin"/>
        </w:r>
        <w:r w:rsidR="004B041D">
          <w:rPr>
            <w:noProof/>
            <w:webHidden/>
          </w:rPr>
          <w:instrText xml:space="preserve"> PAGEREF _Toc3812094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00F6AAF3" w14:textId="19701E9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5" w:history="1">
        <w:r w:rsidR="004B041D" w:rsidRPr="00D03477">
          <w:rPr>
            <w:rStyle w:val="Hyperlink"/>
            <w:noProof/>
          </w:rPr>
          <w:t>3.19.5 attachments property</w:t>
        </w:r>
        <w:r w:rsidR="004B041D">
          <w:rPr>
            <w:noProof/>
            <w:webHidden/>
          </w:rPr>
          <w:tab/>
        </w:r>
        <w:r w:rsidR="004B041D">
          <w:rPr>
            <w:noProof/>
            <w:webHidden/>
          </w:rPr>
          <w:fldChar w:fldCharType="begin"/>
        </w:r>
        <w:r w:rsidR="004B041D">
          <w:rPr>
            <w:noProof/>
            <w:webHidden/>
          </w:rPr>
          <w:instrText xml:space="preserve"> PAGEREF _Toc3812095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1208E407" w14:textId="40770FD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6" w:history="1">
        <w:r w:rsidR="004B041D" w:rsidRPr="00D03477">
          <w:rPr>
            <w:rStyle w:val="Hyperlink"/>
            <w:noProof/>
          </w:rPr>
          <w:t>3.19.6 startTimeUtc property</w:t>
        </w:r>
        <w:r w:rsidR="004B041D">
          <w:rPr>
            <w:noProof/>
            <w:webHidden/>
          </w:rPr>
          <w:tab/>
        </w:r>
        <w:r w:rsidR="004B041D">
          <w:rPr>
            <w:noProof/>
            <w:webHidden/>
          </w:rPr>
          <w:fldChar w:fldCharType="begin"/>
        </w:r>
        <w:r w:rsidR="004B041D">
          <w:rPr>
            <w:noProof/>
            <w:webHidden/>
          </w:rPr>
          <w:instrText xml:space="preserve"> PAGEREF _Toc3812096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A209969" w14:textId="2E1F927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7" w:history="1">
        <w:r w:rsidR="004B041D" w:rsidRPr="00D03477">
          <w:rPr>
            <w:rStyle w:val="Hyperlink"/>
            <w:noProof/>
          </w:rPr>
          <w:t>3.19.7 endTimeUtc property</w:t>
        </w:r>
        <w:r w:rsidR="004B041D">
          <w:rPr>
            <w:noProof/>
            <w:webHidden/>
          </w:rPr>
          <w:tab/>
        </w:r>
        <w:r w:rsidR="004B041D">
          <w:rPr>
            <w:noProof/>
            <w:webHidden/>
          </w:rPr>
          <w:fldChar w:fldCharType="begin"/>
        </w:r>
        <w:r w:rsidR="004B041D">
          <w:rPr>
            <w:noProof/>
            <w:webHidden/>
          </w:rPr>
          <w:instrText xml:space="preserve"> PAGEREF _Toc3812097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4FAA57AD" w14:textId="5B9A732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8" w:history="1">
        <w:r w:rsidR="004B041D" w:rsidRPr="00D03477">
          <w:rPr>
            <w:rStyle w:val="Hyperlink"/>
            <w:noProof/>
          </w:rPr>
          <w:t>3.19.8 exitCode property</w:t>
        </w:r>
        <w:r w:rsidR="004B041D">
          <w:rPr>
            <w:noProof/>
            <w:webHidden/>
          </w:rPr>
          <w:tab/>
        </w:r>
        <w:r w:rsidR="004B041D">
          <w:rPr>
            <w:noProof/>
            <w:webHidden/>
          </w:rPr>
          <w:fldChar w:fldCharType="begin"/>
        </w:r>
        <w:r w:rsidR="004B041D">
          <w:rPr>
            <w:noProof/>
            <w:webHidden/>
          </w:rPr>
          <w:instrText xml:space="preserve"> PAGEREF _Toc3812098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4F27A1D" w14:textId="6C78C9D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099" w:history="1">
        <w:r w:rsidR="004B041D" w:rsidRPr="00D03477">
          <w:rPr>
            <w:rStyle w:val="Hyperlink"/>
            <w:noProof/>
          </w:rPr>
          <w:t>3.19.9 exitCodeDescription property</w:t>
        </w:r>
        <w:r w:rsidR="004B041D">
          <w:rPr>
            <w:noProof/>
            <w:webHidden/>
          </w:rPr>
          <w:tab/>
        </w:r>
        <w:r w:rsidR="004B041D">
          <w:rPr>
            <w:noProof/>
            <w:webHidden/>
          </w:rPr>
          <w:fldChar w:fldCharType="begin"/>
        </w:r>
        <w:r w:rsidR="004B041D">
          <w:rPr>
            <w:noProof/>
            <w:webHidden/>
          </w:rPr>
          <w:instrText xml:space="preserve"> PAGEREF _Toc3812099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5438472" w14:textId="64CE1CB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0" w:history="1">
        <w:r w:rsidR="004B041D" w:rsidRPr="00D03477">
          <w:rPr>
            <w:rStyle w:val="Hyperlink"/>
            <w:noProof/>
          </w:rPr>
          <w:t>3.19.10 exitSignalName property</w:t>
        </w:r>
        <w:r w:rsidR="004B041D">
          <w:rPr>
            <w:noProof/>
            <w:webHidden/>
          </w:rPr>
          <w:tab/>
        </w:r>
        <w:r w:rsidR="004B041D">
          <w:rPr>
            <w:noProof/>
            <w:webHidden/>
          </w:rPr>
          <w:fldChar w:fldCharType="begin"/>
        </w:r>
        <w:r w:rsidR="004B041D">
          <w:rPr>
            <w:noProof/>
            <w:webHidden/>
          </w:rPr>
          <w:instrText xml:space="preserve"> PAGEREF _Toc3812100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3A3D086B" w14:textId="3CF2F3E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1" w:history="1">
        <w:r w:rsidR="004B041D" w:rsidRPr="00D03477">
          <w:rPr>
            <w:rStyle w:val="Hyperlink"/>
            <w:noProof/>
          </w:rPr>
          <w:t>3.19.11 exitSignalNumber property</w:t>
        </w:r>
        <w:r w:rsidR="004B041D">
          <w:rPr>
            <w:noProof/>
            <w:webHidden/>
          </w:rPr>
          <w:tab/>
        </w:r>
        <w:r w:rsidR="004B041D">
          <w:rPr>
            <w:noProof/>
            <w:webHidden/>
          </w:rPr>
          <w:fldChar w:fldCharType="begin"/>
        </w:r>
        <w:r w:rsidR="004B041D">
          <w:rPr>
            <w:noProof/>
            <w:webHidden/>
          </w:rPr>
          <w:instrText xml:space="preserve"> PAGEREF _Toc3812101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278C637" w14:textId="268D395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2" w:history="1">
        <w:r w:rsidR="004B041D" w:rsidRPr="00D03477">
          <w:rPr>
            <w:rStyle w:val="Hyperlink"/>
            <w:noProof/>
          </w:rPr>
          <w:t>3.19.12 processStartFailureMessage property</w:t>
        </w:r>
        <w:r w:rsidR="004B041D">
          <w:rPr>
            <w:noProof/>
            <w:webHidden/>
          </w:rPr>
          <w:tab/>
        </w:r>
        <w:r w:rsidR="004B041D">
          <w:rPr>
            <w:noProof/>
            <w:webHidden/>
          </w:rPr>
          <w:fldChar w:fldCharType="begin"/>
        </w:r>
        <w:r w:rsidR="004B041D">
          <w:rPr>
            <w:noProof/>
            <w:webHidden/>
          </w:rPr>
          <w:instrText xml:space="preserve"> PAGEREF _Toc3812102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7E59018C" w14:textId="774E160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3" w:history="1">
        <w:r w:rsidR="004B041D" w:rsidRPr="00D03477">
          <w:rPr>
            <w:rStyle w:val="Hyperlink"/>
            <w:noProof/>
          </w:rPr>
          <w:t>3.19.13 toolExecutionSuccessful property</w:t>
        </w:r>
        <w:r w:rsidR="004B041D">
          <w:rPr>
            <w:noProof/>
            <w:webHidden/>
          </w:rPr>
          <w:tab/>
        </w:r>
        <w:r w:rsidR="004B041D">
          <w:rPr>
            <w:noProof/>
            <w:webHidden/>
          </w:rPr>
          <w:fldChar w:fldCharType="begin"/>
        </w:r>
        <w:r w:rsidR="004B041D">
          <w:rPr>
            <w:noProof/>
            <w:webHidden/>
          </w:rPr>
          <w:instrText xml:space="preserve"> PAGEREF _Toc3812103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379D4255" w14:textId="0116B60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4" w:history="1">
        <w:r w:rsidR="004B041D" w:rsidRPr="00D03477">
          <w:rPr>
            <w:rStyle w:val="Hyperlink"/>
            <w:noProof/>
          </w:rPr>
          <w:t>3.19.14 machine property</w:t>
        </w:r>
        <w:r w:rsidR="004B041D">
          <w:rPr>
            <w:noProof/>
            <w:webHidden/>
          </w:rPr>
          <w:tab/>
        </w:r>
        <w:r w:rsidR="004B041D">
          <w:rPr>
            <w:noProof/>
            <w:webHidden/>
          </w:rPr>
          <w:fldChar w:fldCharType="begin"/>
        </w:r>
        <w:r w:rsidR="004B041D">
          <w:rPr>
            <w:noProof/>
            <w:webHidden/>
          </w:rPr>
          <w:instrText xml:space="preserve"> PAGEREF _Toc3812104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27069511" w14:textId="4B2587E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5" w:history="1">
        <w:r w:rsidR="004B041D" w:rsidRPr="00D03477">
          <w:rPr>
            <w:rStyle w:val="Hyperlink"/>
            <w:noProof/>
          </w:rPr>
          <w:t>3.19.15 account property</w:t>
        </w:r>
        <w:r w:rsidR="004B041D">
          <w:rPr>
            <w:noProof/>
            <w:webHidden/>
          </w:rPr>
          <w:tab/>
        </w:r>
        <w:r w:rsidR="004B041D">
          <w:rPr>
            <w:noProof/>
            <w:webHidden/>
          </w:rPr>
          <w:fldChar w:fldCharType="begin"/>
        </w:r>
        <w:r w:rsidR="004B041D">
          <w:rPr>
            <w:noProof/>
            <w:webHidden/>
          </w:rPr>
          <w:instrText xml:space="preserve"> PAGEREF _Toc3812105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42916D04" w14:textId="1984C36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6" w:history="1">
        <w:r w:rsidR="004B041D" w:rsidRPr="00D03477">
          <w:rPr>
            <w:rStyle w:val="Hyperlink"/>
            <w:noProof/>
          </w:rPr>
          <w:t>3.19.16 processId property</w:t>
        </w:r>
        <w:r w:rsidR="004B041D">
          <w:rPr>
            <w:noProof/>
            <w:webHidden/>
          </w:rPr>
          <w:tab/>
        </w:r>
        <w:r w:rsidR="004B041D">
          <w:rPr>
            <w:noProof/>
            <w:webHidden/>
          </w:rPr>
          <w:fldChar w:fldCharType="begin"/>
        </w:r>
        <w:r w:rsidR="004B041D">
          <w:rPr>
            <w:noProof/>
            <w:webHidden/>
          </w:rPr>
          <w:instrText xml:space="preserve"> PAGEREF _Toc3812106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0100300" w14:textId="601B9FB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7" w:history="1">
        <w:r w:rsidR="004B041D" w:rsidRPr="00D03477">
          <w:rPr>
            <w:rStyle w:val="Hyperlink"/>
            <w:noProof/>
          </w:rPr>
          <w:t>3.19.17 executableLocation property</w:t>
        </w:r>
        <w:r w:rsidR="004B041D">
          <w:rPr>
            <w:noProof/>
            <w:webHidden/>
          </w:rPr>
          <w:tab/>
        </w:r>
        <w:r w:rsidR="004B041D">
          <w:rPr>
            <w:noProof/>
            <w:webHidden/>
          </w:rPr>
          <w:fldChar w:fldCharType="begin"/>
        </w:r>
        <w:r w:rsidR="004B041D">
          <w:rPr>
            <w:noProof/>
            <w:webHidden/>
          </w:rPr>
          <w:instrText xml:space="preserve"> PAGEREF _Toc3812107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14FFAF4" w14:textId="406C3CC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8" w:history="1">
        <w:r w:rsidR="004B041D" w:rsidRPr="00D03477">
          <w:rPr>
            <w:rStyle w:val="Hyperlink"/>
            <w:noProof/>
          </w:rPr>
          <w:t>3.19.18 workingDirectory property</w:t>
        </w:r>
        <w:r w:rsidR="004B041D">
          <w:rPr>
            <w:noProof/>
            <w:webHidden/>
          </w:rPr>
          <w:tab/>
        </w:r>
        <w:r w:rsidR="004B041D">
          <w:rPr>
            <w:noProof/>
            <w:webHidden/>
          </w:rPr>
          <w:fldChar w:fldCharType="begin"/>
        </w:r>
        <w:r w:rsidR="004B041D">
          <w:rPr>
            <w:noProof/>
            <w:webHidden/>
          </w:rPr>
          <w:instrText xml:space="preserve"> PAGEREF _Toc3812108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545B4851" w14:textId="04D514D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09" w:history="1">
        <w:r w:rsidR="004B041D" w:rsidRPr="00D03477">
          <w:rPr>
            <w:rStyle w:val="Hyperlink"/>
            <w:noProof/>
          </w:rPr>
          <w:t>3.19.19 environmentVariables property</w:t>
        </w:r>
        <w:r w:rsidR="004B041D">
          <w:rPr>
            <w:noProof/>
            <w:webHidden/>
          </w:rPr>
          <w:tab/>
        </w:r>
        <w:r w:rsidR="004B041D">
          <w:rPr>
            <w:noProof/>
            <w:webHidden/>
          </w:rPr>
          <w:fldChar w:fldCharType="begin"/>
        </w:r>
        <w:r w:rsidR="004B041D">
          <w:rPr>
            <w:noProof/>
            <w:webHidden/>
          </w:rPr>
          <w:instrText xml:space="preserve"> PAGEREF _Toc3812109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4CF237EC" w14:textId="3BEE6D9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0" w:history="1">
        <w:r w:rsidR="004B041D" w:rsidRPr="00D03477">
          <w:rPr>
            <w:rStyle w:val="Hyperlink"/>
            <w:noProof/>
          </w:rPr>
          <w:t>3.19.20 toolExecutionNotifications property</w:t>
        </w:r>
        <w:r w:rsidR="004B041D">
          <w:rPr>
            <w:noProof/>
            <w:webHidden/>
          </w:rPr>
          <w:tab/>
        </w:r>
        <w:r w:rsidR="004B041D">
          <w:rPr>
            <w:noProof/>
            <w:webHidden/>
          </w:rPr>
          <w:fldChar w:fldCharType="begin"/>
        </w:r>
        <w:r w:rsidR="004B041D">
          <w:rPr>
            <w:noProof/>
            <w:webHidden/>
          </w:rPr>
          <w:instrText xml:space="preserve"> PAGEREF _Toc3812110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0358332D" w14:textId="36DE4E3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1" w:history="1">
        <w:r w:rsidR="004B041D" w:rsidRPr="00D03477">
          <w:rPr>
            <w:rStyle w:val="Hyperlink"/>
            <w:noProof/>
          </w:rPr>
          <w:t>3.19.21 toolConfigurationNotifications property</w:t>
        </w:r>
        <w:r w:rsidR="004B041D">
          <w:rPr>
            <w:noProof/>
            <w:webHidden/>
          </w:rPr>
          <w:tab/>
        </w:r>
        <w:r w:rsidR="004B041D">
          <w:rPr>
            <w:noProof/>
            <w:webHidden/>
          </w:rPr>
          <w:fldChar w:fldCharType="begin"/>
        </w:r>
        <w:r w:rsidR="004B041D">
          <w:rPr>
            <w:noProof/>
            <w:webHidden/>
          </w:rPr>
          <w:instrText xml:space="preserve"> PAGEREF _Toc3812111 \h </w:instrText>
        </w:r>
        <w:r w:rsidR="004B041D">
          <w:rPr>
            <w:noProof/>
            <w:webHidden/>
          </w:rPr>
        </w:r>
        <w:r w:rsidR="004B041D">
          <w:rPr>
            <w:noProof/>
            <w:webHidden/>
          </w:rPr>
          <w:fldChar w:fldCharType="separate"/>
        </w:r>
        <w:r w:rsidR="004B041D">
          <w:rPr>
            <w:noProof/>
            <w:webHidden/>
          </w:rPr>
          <w:t>67</w:t>
        </w:r>
        <w:r w:rsidR="004B041D">
          <w:rPr>
            <w:noProof/>
            <w:webHidden/>
          </w:rPr>
          <w:fldChar w:fldCharType="end"/>
        </w:r>
      </w:hyperlink>
    </w:p>
    <w:p w14:paraId="69B0020A" w14:textId="21D8AF0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2" w:history="1">
        <w:r w:rsidR="004B041D" w:rsidRPr="00D03477">
          <w:rPr>
            <w:rStyle w:val="Hyperlink"/>
            <w:noProof/>
          </w:rPr>
          <w:t>3.19.22 stdin, stdout, stderr, and stdoutStderr properties</w:t>
        </w:r>
        <w:r w:rsidR="004B041D">
          <w:rPr>
            <w:noProof/>
            <w:webHidden/>
          </w:rPr>
          <w:tab/>
        </w:r>
        <w:r w:rsidR="004B041D">
          <w:rPr>
            <w:noProof/>
            <w:webHidden/>
          </w:rPr>
          <w:fldChar w:fldCharType="begin"/>
        </w:r>
        <w:r w:rsidR="004B041D">
          <w:rPr>
            <w:noProof/>
            <w:webHidden/>
          </w:rPr>
          <w:instrText xml:space="preserve"> PAGEREF _Toc3812112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204B186B" w14:textId="74CCC9B2"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13" w:history="1">
        <w:r w:rsidR="004B041D" w:rsidRPr="00D03477">
          <w:rPr>
            <w:rStyle w:val="Hyperlink"/>
            <w:noProof/>
          </w:rPr>
          <w:t>3.20 attachment object</w:t>
        </w:r>
        <w:r w:rsidR="004B041D">
          <w:rPr>
            <w:noProof/>
            <w:webHidden/>
          </w:rPr>
          <w:tab/>
        </w:r>
        <w:r w:rsidR="004B041D">
          <w:rPr>
            <w:noProof/>
            <w:webHidden/>
          </w:rPr>
          <w:fldChar w:fldCharType="begin"/>
        </w:r>
        <w:r w:rsidR="004B041D">
          <w:rPr>
            <w:noProof/>
            <w:webHidden/>
          </w:rPr>
          <w:instrText xml:space="preserve"> PAGEREF _Toc3812113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BF49217" w14:textId="69F9A72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4" w:history="1">
        <w:r w:rsidR="004B041D" w:rsidRPr="00D03477">
          <w:rPr>
            <w:rStyle w:val="Hyperlink"/>
            <w:noProof/>
          </w:rPr>
          <w:t>3.20.1 General</w:t>
        </w:r>
        <w:r w:rsidR="004B041D">
          <w:rPr>
            <w:noProof/>
            <w:webHidden/>
          </w:rPr>
          <w:tab/>
        </w:r>
        <w:r w:rsidR="004B041D">
          <w:rPr>
            <w:noProof/>
            <w:webHidden/>
          </w:rPr>
          <w:fldChar w:fldCharType="begin"/>
        </w:r>
        <w:r w:rsidR="004B041D">
          <w:rPr>
            <w:noProof/>
            <w:webHidden/>
          </w:rPr>
          <w:instrText xml:space="preserve"> PAGEREF _Toc3812114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09578A9" w14:textId="7654CB4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5" w:history="1">
        <w:r w:rsidR="004B041D" w:rsidRPr="00D03477">
          <w:rPr>
            <w:rStyle w:val="Hyperlink"/>
            <w:noProof/>
          </w:rPr>
          <w:t>3.20.2 description property</w:t>
        </w:r>
        <w:r w:rsidR="004B041D">
          <w:rPr>
            <w:noProof/>
            <w:webHidden/>
          </w:rPr>
          <w:tab/>
        </w:r>
        <w:r w:rsidR="004B041D">
          <w:rPr>
            <w:noProof/>
            <w:webHidden/>
          </w:rPr>
          <w:fldChar w:fldCharType="begin"/>
        </w:r>
        <w:r w:rsidR="004B041D">
          <w:rPr>
            <w:noProof/>
            <w:webHidden/>
          </w:rPr>
          <w:instrText xml:space="preserve"> PAGEREF _Toc3812115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3142D26C" w14:textId="003B3CB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6" w:history="1">
        <w:r w:rsidR="004B041D" w:rsidRPr="00D03477">
          <w:rPr>
            <w:rStyle w:val="Hyperlink"/>
            <w:noProof/>
          </w:rPr>
          <w:t>3.20.3 artifactLocation property</w:t>
        </w:r>
        <w:r w:rsidR="004B041D">
          <w:rPr>
            <w:noProof/>
            <w:webHidden/>
          </w:rPr>
          <w:tab/>
        </w:r>
        <w:r w:rsidR="004B041D">
          <w:rPr>
            <w:noProof/>
            <w:webHidden/>
          </w:rPr>
          <w:fldChar w:fldCharType="begin"/>
        </w:r>
        <w:r w:rsidR="004B041D">
          <w:rPr>
            <w:noProof/>
            <w:webHidden/>
          </w:rPr>
          <w:instrText xml:space="preserve"> PAGEREF _Toc3812116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6B8F49C8" w14:textId="50F9CA4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7" w:history="1">
        <w:r w:rsidR="004B041D" w:rsidRPr="00D03477">
          <w:rPr>
            <w:rStyle w:val="Hyperlink"/>
            <w:noProof/>
          </w:rPr>
          <w:t>3.20.4 regions property</w:t>
        </w:r>
        <w:r w:rsidR="004B041D">
          <w:rPr>
            <w:noProof/>
            <w:webHidden/>
          </w:rPr>
          <w:tab/>
        </w:r>
        <w:r w:rsidR="004B041D">
          <w:rPr>
            <w:noProof/>
            <w:webHidden/>
          </w:rPr>
          <w:fldChar w:fldCharType="begin"/>
        </w:r>
        <w:r w:rsidR="004B041D">
          <w:rPr>
            <w:noProof/>
            <w:webHidden/>
          </w:rPr>
          <w:instrText xml:space="preserve"> PAGEREF _Toc3812117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30E619C" w14:textId="4202AA6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18" w:history="1">
        <w:r w:rsidR="004B041D" w:rsidRPr="00D03477">
          <w:rPr>
            <w:rStyle w:val="Hyperlink"/>
            <w:noProof/>
          </w:rPr>
          <w:t>3.20.5 rectangles property</w:t>
        </w:r>
        <w:r w:rsidR="004B041D">
          <w:rPr>
            <w:noProof/>
            <w:webHidden/>
          </w:rPr>
          <w:tab/>
        </w:r>
        <w:r w:rsidR="004B041D">
          <w:rPr>
            <w:noProof/>
            <w:webHidden/>
          </w:rPr>
          <w:fldChar w:fldCharType="begin"/>
        </w:r>
        <w:r w:rsidR="004B041D">
          <w:rPr>
            <w:noProof/>
            <w:webHidden/>
          </w:rPr>
          <w:instrText xml:space="preserve"> PAGEREF _Toc3812118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09C38381" w14:textId="2157C3AF"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19" w:history="1">
        <w:r w:rsidR="004B041D" w:rsidRPr="00D03477">
          <w:rPr>
            <w:rStyle w:val="Hyperlink"/>
            <w:noProof/>
          </w:rPr>
          <w:t>3.21 conversion object</w:t>
        </w:r>
        <w:r w:rsidR="004B041D">
          <w:rPr>
            <w:noProof/>
            <w:webHidden/>
          </w:rPr>
          <w:tab/>
        </w:r>
        <w:r w:rsidR="004B041D">
          <w:rPr>
            <w:noProof/>
            <w:webHidden/>
          </w:rPr>
          <w:fldChar w:fldCharType="begin"/>
        </w:r>
        <w:r w:rsidR="004B041D">
          <w:rPr>
            <w:noProof/>
            <w:webHidden/>
          </w:rPr>
          <w:instrText xml:space="preserve"> PAGEREF _Toc3812119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2C9899A5" w14:textId="75BA683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0" w:history="1">
        <w:r w:rsidR="004B041D" w:rsidRPr="00D03477">
          <w:rPr>
            <w:rStyle w:val="Hyperlink"/>
            <w:noProof/>
          </w:rPr>
          <w:t>3.21.1 General</w:t>
        </w:r>
        <w:r w:rsidR="004B041D">
          <w:rPr>
            <w:noProof/>
            <w:webHidden/>
          </w:rPr>
          <w:tab/>
        </w:r>
        <w:r w:rsidR="004B041D">
          <w:rPr>
            <w:noProof/>
            <w:webHidden/>
          </w:rPr>
          <w:fldChar w:fldCharType="begin"/>
        </w:r>
        <w:r w:rsidR="004B041D">
          <w:rPr>
            <w:noProof/>
            <w:webHidden/>
          </w:rPr>
          <w:instrText xml:space="preserve"> PAGEREF _Toc3812120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54B281A" w14:textId="4E3DE1A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1" w:history="1">
        <w:r w:rsidR="004B041D" w:rsidRPr="00D03477">
          <w:rPr>
            <w:rStyle w:val="Hyperlink"/>
            <w:noProof/>
          </w:rPr>
          <w:t>3.21.2 tool property</w:t>
        </w:r>
        <w:r w:rsidR="004B041D">
          <w:rPr>
            <w:noProof/>
            <w:webHidden/>
          </w:rPr>
          <w:tab/>
        </w:r>
        <w:r w:rsidR="004B041D">
          <w:rPr>
            <w:noProof/>
            <w:webHidden/>
          </w:rPr>
          <w:fldChar w:fldCharType="begin"/>
        </w:r>
        <w:r w:rsidR="004B041D">
          <w:rPr>
            <w:noProof/>
            <w:webHidden/>
          </w:rPr>
          <w:instrText xml:space="preserve"> PAGEREF _Toc3812121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4E737E" w14:textId="2E80D6C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2" w:history="1">
        <w:r w:rsidR="004B041D" w:rsidRPr="00D03477">
          <w:rPr>
            <w:rStyle w:val="Hyperlink"/>
            <w:noProof/>
          </w:rPr>
          <w:t>3.21.3 invocation property</w:t>
        </w:r>
        <w:r w:rsidR="004B041D">
          <w:rPr>
            <w:noProof/>
            <w:webHidden/>
          </w:rPr>
          <w:tab/>
        </w:r>
        <w:r w:rsidR="004B041D">
          <w:rPr>
            <w:noProof/>
            <w:webHidden/>
          </w:rPr>
          <w:fldChar w:fldCharType="begin"/>
        </w:r>
        <w:r w:rsidR="004B041D">
          <w:rPr>
            <w:noProof/>
            <w:webHidden/>
          </w:rPr>
          <w:instrText xml:space="preserve"> PAGEREF _Toc3812122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B180F6" w14:textId="1E3E77A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3" w:history="1">
        <w:r w:rsidR="004B041D" w:rsidRPr="00D03477">
          <w:rPr>
            <w:rStyle w:val="Hyperlink"/>
            <w:noProof/>
          </w:rPr>
          <w:t>3.21.4 analysisToolLogFiles property</w:t>
        </w:r>
        <w:r w:rsidR="004B041D">
          <w:rPr>
            <w:noProof/>
            <w:webHidden/>
          </w:rPr>
          <w:tab/>
        </w:r>
        <w:r w:rsidR="004B041D">
          <w:rPr>
            <w:noProof/>
            <w:webHidden/>
          </w:rPr>
          <w:fldChar w:fldCharType="begin"/>
        </w:r>
        <w:r w:rsidR="004B041D">
          <w:rPr>
            <w:noProof/>
            <w:webHidden/>
          </w:rPr>
          <w:instrText xml:space="preserve"> PAGEREF _Toc3812123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37AD558E" w14:textId="1CFE7CCC"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24" w:history="1">
        <w:r w:rsidR="004B041D" w:rsidRPr="00D03477">
          <w:rPr>
            <w:rStyle w:val="Hyperlink"/>
            <w:noProof/>
          </w:rPr>
          <w:t>3.22 versionControlDetails object</w:t>
        </w:r>
        <w:r w:rsidR="004B041D">
          <w:rPr>
            <w:noProof/>
            <w:webHidden/>
          </w:rPr>
          <w:tab/>
        </w:r>
        <w:r w:rsidR="004B041D">
          <w:rPr>
            <w:noProof/>
            <w:webHidden/>
          </w:rPr>
          <w:fldChar w:fldCharType="begin"/>
        </w:r>
        <w:r w:rsidR="004B041D">
          <w:rPr>
            <w:noProof/>
            <w:webHidden/>
          </w:rPr>
          <w:instrText xml:space="preserve"> PAGEREF _Toc3812124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0FB7E98D" w14:textId="6BD93D6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5" w:history="1">
        <w:r w:rsidR="004B041D" w:rsidRPr="00D03477">
          <w:rPr>
            <w:rStyle w:val="Hyperlink"/>
            <w:noProof/>
          </w:rPr>
          <w:t>3.22.1 General</w:t>
        </w:r>
        <w:r w:rsidR="004B041D">
          <w:rPr>
            <w:noProof/>
            <w:webHidden/>
          </w:rPr>
          <w:tab/>
        </w:r>
        <w:r w:rsidR="004B041D">
          <w:rPr>
            <w:noProof/>
            <w:webHidden/>
          </w:rPr>
          <w:fldChar w:fldCharType="begin"/>
        </w:r>
        <w:r w:rsidR="004B041D">
          <w:rPr>
            <w:noProof/>
            <w:webHidden/>
          </w:rPr>
          <w:instrText xml:space="preserve"> PAGEREF _Toc3812125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1D878C35" w14:textId="40F87EF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6" w:history="1">
        <w:r w:rsidR="004B041D" w:rsidRPr="00D03477">
          <w:rPr>
            <w:rStyle w:val="Hyperlink"/>
            <w:noProof/>
          </w:rPr>
          <w:t>3.22.2 Constraints</w:t>
        </w:r>
        <w:r w:rsidR="004B041D">
          <w:rPr>
            <w:noProof/>
            <w:webHidden/>
          </w:rPr>
          <w:tab/>
        </w:r>
        <w:r w:rsidR="004B041D">
          <w:rPr>
            <w:noProof/>
            <w:webHidden/>
          </w:rPr>
          <w:fldChar w:fldCharType="begin"/>
        </w:r>
        <w:r w:rsidR="004B041D">
          <w:rPr>
            <w:noProof/>
            <w:webHidden/>
          </w:rPr>
          <w:instrText xml:space="preserve"> PAGEREF _Toc3812126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41A99C1" w14:textId="3518087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7" w:history="1">
        <w:r w:rsidR="004B041D" w:rsidRPr="00D03477">
          <w:rPr>
            <w:rStyle w:val="Hyperlink"/>
            <w:noProof/>
          </w:rPr>
          <w:t>3.22.3 repositoryUri property</w:t>
        </w:r>
        <w:r w:rsidR="004B041D">
          <w:rPr>
            <w:noProof/>
            <w:webHidden/>
          </w:rPr>
          <w:tab/>
        </w:r>
        <w:r w:rsidR="004B041D">
          <w:rPr>
            <w:noProof/>
            <w:webHidden/>
          </w:rPr>
          <w:fldChar w:fldCharType="begin"/>
        </w:r>
        <w:r w:rsidR="004B041D">
          <w:rPr>
            <w:noProof/>
            <w:webHidden/>
          </w:rPr>
          <w:instrText xml:space="preserve"> PAGEREF _Toc3812127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B896C69" w14:textId="3A26B8D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8" w:history="1">
        <w:r w:rsidR="004B041D" w:rsidRPr="00D03477">
          <w:rPr>
            <w:rStyle w:val="Hyperlink"/>
            <w:noProof/>
          </w:rPr>
          <w:t>3.22.4 revisionId property</w:t>
        </w:r>
        <w:r w:rsidR="004B041D">
          <w:rPr>
            <w:noProof/>
            <w:webHidden/>
          </w:rPr>
          <w:tab/>
        </w:r>
        <w:r w:rsidR="004B041D">
          <w:rPr>
            <w:noProof/>
            <w:webHidden/>
          </w:rPr>
          <w:fldChar w:fldCharType="begin"/>
        </w:r>
        <w:r w:rsidR="004B041D">
          <w:rPr>
            <w:noProof/>
            <w:webHidden/>
          </w:rPr>
          <w:instrText xml:space="preserve"> PAGEREF _Toc3812128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2210D62F" w14:textId="169D308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29" w:history="1">
        <w:r w:rsidR="004B041D" w:rsidRPr="00D03477">
          <w:rPr>
            <w:rStyle w:val="Hyperlink"/>
            <w:noProof/>
          </w:rPr>
          <w:t>3.22.5 branch property</w:t>
        </w:r>
        <w:r w:rsidR="004B041D">
          <w:rPr>
            <w:noProof/>
            <w:webHidden/>
          </w:rPr>
          <w:tab/>
        </w:r>
        <w:r w:rsidR="004B041D">
          <w:rPr>
            <w:noProof/>
            <w:webHidden/>
          </w:rPr>
          <w:fldChar w:fldCharType="begin"/>
        </w:r>
        <w:r w:rsidR="004B041D">
          <w:rPr>
            <w:noProof/>
            <w:webHidden/>
          </w:rPr>
          <w:instrText xml:space="preserve"> PAGEREF _Toc3812129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AF57AF9" w14:textId="6671A61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0" w:history="1">
        <w:r w:rsidR="004B041D" w:rsidRPr="00D03477">
          <w:rPr>
            <w:rStyle w:val="Hyperlink"/>
            <w:noProof/>
          </w:rPr>
          <w:t>3.22.6 revisionTag property</w:t>
        </w:r>
        <w:r w:rsidR="004B041D">
          <w:rPr>
            <w:noProof/>
            <w:webHidden/>
          </w:rPr>
          <w:tab/>
        </w:r>
        <w:r w:rsidR="004B041D">
          <w:rPr>
            <w:noProof/>
            <w:webHidden/>
          </w:rPr>
          <w:fldChar w:fldCharType="begin"/>
        </w:r>
        <w:r w:rsidR="004B041D">
          <w:rPr>
            <w:noProof/>
            <w:webHidden/>
          </w:rPr>
          <w:instrText xml:space="preserve"> PAGEREF _Toc3812130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67BA19C" w14:textId="2571594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1" w:history="1">
        <w:r w:rsidR="004B041D" w:rsidRPr="00D03477">
          <w:rPr>
            <w:rStyle w:val="Hyperlink"/>
            <w:noProof/>
          </w:rPr>
          <w:t>3.22.7 asOfTimeUtc property</w:t>
        </w:r>
        <w:r w:rsidR="004B041D">
          <w:rPr>
            <w:noProof/>
            <w:webHidden/>
          </w:rPr>
          <w:tab/>
        </w:r>
        <w:r w:rsidR="004B041D">
          <w:rPr>
            <w:noProof/>
            <w:webHidden/>
          </w:rPr>
          <w:fldChar w:fldCharType="begin"/>
        </w:r>
        <w:r w:rsidR="004B041D">
          <w:rPr>
            <w:noProof/>
            <w:webHidden/>
          </w:rPr>
          <w:instrText xml:space="preserve"> PAGEREF _Toc3812131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FF3C0F4" w14:textId="4655B59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2" w:history="1">
        <w:r w:rsidR="004B041D" w:rsidRPr="00D03477">
          <w:rPr>
            <w:rStyle w:val="Hyperlink"/>
            <w:noProof/>
          </w:rPr>
          <w:t>3.22.8 mappedTo property</w:t>
        </w:r>
        <w:r w:rsidR="004B041D">
          <w:rPr>
            <w:noProof/>
            <w:webHidden/>
          </w:rPr>
          <w:tab/>
        </w:r>
        <w:r w:rsidR="004B041D">
          <w:rPr>
            <w:noProof/>
            <w:webHidden/>
          </w:rPr>
          <w:fldChar w:fldCharType="begin"/>
        </w:r>
        <w:r w:rsidR="004B041D">
          <w:rPr>
            <w:noProof/>
            <w:webHidden/>
          </w:rPr>
          <w:instrText xml:space="preserve"> PAGEREF _Toc3812132 \h </w:instrText>
        </w:r>
        <w:r w:rsidR="004B041D">
          <w:rPr>
            <w:noProof/>
            <w:webHidden/>
          </w:rPr>
        </w:r>
        <w:r w:rsidR="004B041D">
          <w:rPr>
            <w:noProof/>
            <w:webHidden/>
          </w:rPr>
          <w:fldChar w:fldCharType="separate"/>
        </w:r>
        <w:r w:rsidR="004B041D">
          <w:rPr>
            <w:noProof/>
            <w:webHidden/>
          </w:rPr>
          <w:t>72</w:t>
        </w:r>
        <w:r w:rsidR="004B041D">
          <w:rPr>
            <w:noProof/>
            <w:webHidden/>
          </w:rPr>
          <w:fldChar w:fldCharType="end"/>
        </w:r>
      </w:hyperlink>
    </w:p>
    <w:p w14:paraId="053E1DF8" w14:textId="38052946"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33" w:history="1">
        <w:r w:rsidR="004B041D" w:rsidRPr="00D03477">
          <w:rPr>
            <w:rStyle w:val="Hyperlink"/>
            <w:noProof/>
          </w:rPr>
          <w:t>3.23 artifact object</w:t>
        </w:r>
        <w:r w:rsidR="004B041D">
          <w:rPr>
            <w:noProof/>
            <w:webHidden/>
          </w:rPr>
          <w:tab/>
        </w:r>
        <w:r w:rsidR="004B041D">
          <w:rPr>
            <w:noProof/>
            <w:webHidden/>
          </w:rPr>
          <w:fldChar w:fldCharType="begin"/>
        </w:r>
        <w:r w:rsidR="004B041D">
          <w:rPr>
            <w:noProof/>
            <w:webHidden/>
          </w:rPr>
          <w:instrText xml:space="preserve"> PAGEREF _Toc3812133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3B1077F4" w14:textId="56675A3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4" w:history="1">
        <w:r w:rsidR="004B041D" w:rsidRPr="00D03477">
          <w:rPr>
            <w:rStyle w:val="Hyperlink"/>
            <w:noProof/>
          </w:rPr>
          <w:t>3.23.1 General</w:t>
        </w:r>
        <w:r w:rsidR="004B041D">
          <w:rPr>
            <w:noProof/>
            <w:webHidden/>
          </w:rPr>
          <w:tab/>
        </w:r>
        <w:r w:rsidR="004B041D">
          <w:rPr>
            <w:noProof/>
            <w:webHidden/>
          </w:rPr>
          <w:fldChar w:fldCharType="begin"/>
        </w:r>
        <w:r w:rsidR="004B041D">
          <w:rPr>
            <w:noProof/>
            <w:webHidden/>
          </w:rPr>
          <w:instrText xml:space="preserve"> PAGEREF _Toc3812134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01D6A2B6" w14:textId="119B2B3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5" w:history="1">
        <w:r w:rsidR="004B041D" w:rsidRPr="00D03477">
          <w:rPr>
            <w:rStyle w:val="Hyperlink"/>
            <w:noProof/>
          </w:rPr>
          <w:t>3.23.2 artifactLocation property</w:t>
        </w:r>
        <w:r w:rsidR="004B041D">
          <w:rPr>
            <w:noProof/>
            <w:webHidden/>
          </w:rPr>
          <w:tab/>
        </w:r>
        <w:r w:rsidR="004B041D">
          <w:rPr>
            <w:noProof/>
            <w:webHidden/>
          </w:rPr>
          <w:fldChar w:fldCharType="begin"/>
        </w:r>
        <w:r w:rsidR="004B041D">
          <w:rPr>
            <w:noProof/>
            <w:webHidden/>
          </w:rPr>
          <w:instrText xml:space="preserve"> PAGEREF _Toc3812135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22CD625" w14:textId="4E15A3A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6" w:history="1">
        <w:r w:rsidR="004B041D" w:rsidRPr="00D03477">
          <w:rPr>
            <w:rStyle w:val="Hyperlink"/>
            <w:noProof/>
          </w:rPr>
          <w:t>3.23.3 parentIndex property</w:t>
        </w:r>
        <w:r w:rsidR="004B041D">
          <w:rPr>
            <w:noProof/>
            <w:webHidden/>
          </w:rPr>
          <w:tab/>
        </w:r>
        <w:r w:rsidR="004B041D">
          <w:rPr>
            <w:noProof/>
            <w:webHidden/>
          </w:rPr>
          <w:fldChar w:fldCharType="begin"/>
        </w:r>
        <w:r w:rsidR="004B041D">
          <w:rPr>
            <w:noProof/>
            <w:webHidden/>
          </w:rPr>
          <w:instrText xml:space="preserve"> PAGEREF _Toc3812136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D1FFB7F" w14:textId="7339EF4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7" w:history="1">
        <w:r w:rsidR="004B041D" w:rsidRPr="00D03477">
          <w:rPr>
            <w:rStyle w:val="Hyperlink"/>
            <w:noProof/>
          </w:rPr>
          <w:t>3.23.4 offset property</w:t>
        </w:r>
        <w:r w:rsidR="004B041D">
          <w:rPr>
            <w:noProof/>
            <w:webHidden/>
          </w:rPr>
          <w:tab/>
        </w:r>
        <w:r w:rsidR="004B041D">
          <w:rPr>
            <w:noProof/>
            <w:webHidden/>
          </w:rPr>
          <w:fldChar w:fldCharType="begin"/>
        </w:r>
        <w:r w:rsidR="004B041D">
          <w:rPr>
            <w:noProof/>
            <w:webHidden/>
          </w:rPr>
          <w:instrText xml:space="preserve"> PAGEREF _Toc3812137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3F000E81" w14:textId="1AA1722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8" w:history="1">
        <w:r w:rsidR="004B041D" w:rsidRPr="00D03477">
          <w:rPr>
            <w:rStyle w:val="Hyperlink"/>
            <w:noProof/>
          </w:rPr>
          <w:t>3.23.5 length property</w:t>
        </w:r>
        <w:r w:rsidR="004B041D">
          <w:rPr>
            <w:noProof/>
            <w:webHidden/>
          </w:rPr>
          <w:tab/>
        </w:r>
        <w:r w:rsidR="004B041D">
          <w:rPr>
            <w:noProof/>
            <w:webHidden/>
          </w:rPr>
          <w:fldChar w:fldCharType="begin"/>
        </w:r>
        <w:r w:rsidR="004B041D">
          <w:rPr>
            <w:noProof/>
            <w:webHidden/>
          </w:rPr>
          <w:instrText xml:space="preserve"> PAGEREF _Toc3812138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00393CC4" w14:textId="7806716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39" w:history="1">
        <w:r w:rsidR="004B041D" w:rsidRPr="00D03477">
          <w:rPr>
            <w:rStyle w:val="Hyperlink"/>
            <w:noProof/>
          </w:rPr>
          <w:t>3.23.6 roles property</w:t>
        </w:r>
        <w:r w:rsidR="004B041D">
          <w:rPr>
            <w:noProof/>
            <w:webHidden/>
          </w:rPr>
          <w:tab/>
        </w:r>
        <w:r w:rsidR="004B041D">
          <w:rPr>
            <w:noProof/>
            <w:webHidden/>
          </w:rPr>
          <w:fldChar w:fldCharType="begin"/>
        </w:r>
        <w:r w:rsidR="004B041D">
          <w:rPr>
            <w:noProof/>
            <w:webHidden/>
          </w:rPr>
          <w:instrText xml:space="preserve"> PAGEREF _Toc3812139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2EDCCCC6" w14:textId="1A91B07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40" w:history="1">
        <w:r w:rsidR="004B041D" w:rsidRPr="00D03477">
          <w:rPr>
            <w:rStyle w:val="Hyperlink"/>
            <w:noProof/>
          </w:rPr>
          <w:t>3.23.7 mimeType property</w:t>
        </w:r>
        <w:r w:rsidR="004B041D">
          <w:rPr>
            <w:noProof/>
            <w:webHidden/>
          </w:rPr>
          <w:tab/>
        </w:r>
        <w:r w:rsidR="004B041D">
          <w:rPr>
            <w:noProof/>
            <w:webHidden/>
          </w:rPr>
          <w:fldChar w:fldCharType="begin"/>
        </w:r>
        <w:r w:rsidR="004B041D">
          <w:rPr>
            <w:noProof/>
            <w:webHidden/>
          </w:rPr>
          <w:instrText xml:space="preserve"> PAGEREF _Toc3812140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7A889CB" w14:textId="33F6569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41" w:history="1">
        <w:r w:rsidR="004B041D" w:rsidRPr="00D03477">
          <w:rPr>
            <w:rStyle w:val="Hyperlink"/>
            <w:noProof/>
          </w:rPr>
          <w:t>3.23.8 contents property</w:t>
        </w:r>
        <w:r w:rsidR="004B041D">
          <w:rPr>
            <w:noProof/>
            <w:webHidden/>
          </w:rPr>
          <w:tab/>
        </w:r>
        <w:r w:rsidR="004B041D">
          <w:rPr>
            <w:noProof/>
            <w:webHidden/>
          </w:rPr>
          <w:fldChar w:fldCharType="begin"/>
        </w:r>
        <w:r w:rsidR="004B041D">
          <w:rPr>
            <w:noProof/>
            <w:webHidden/>
          </w:rPr>
          <w:instrText xml:space="preserve"> PAGEREF _Toc3812141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47BB0C02" w14:textId="00567C1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42" w:history="1">
        <w:r w:rsidR="004B041D" w:rsidRPr="00D03477">
          <w:rPr>
            <w:rStyle w:val="Hyperlink"/>
            <w:noProof/>
          </w:rPr>
          <w:t>3.23.9 encoding property</w:t>
        </w:r>
        <w:r w:rsidR="004B041D">
          <w:rPr>
            <w:noProof/>
            <w:webHidden/>
          </w:rPr>
          <w:tab/>
        </w:r>
        <w:r w:rsidR="004B041D">
          <w:rPr>
            <w:noProof/>
            <w:webHidden/>
          </w:rPr>
          <w:fldChar w:fldCharType="begin"/>
        </w:r>
        <w:r w:rsidR="004B041D">
          <w:rPr>
            <w:noProof/>
            <w:webHidden/>
          </w:rPr>
          <w:instrText xml:space="preserve"> PAGEREF _Toc3812142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DC88BB4" w14:textId="0094366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43" w:history="1">
        <w:r w:rsidR="004B041D" w:rsidRPr="00D03477">
          <w:rPr>
            <w:rStyle w:val="Hyperlink"/>
            <w:noProof/>
          </w:rPr>
          <w:t>3.23.10 sourceLanguage property</w:t>
        </w:r>
        <w:r w:rsidR="004B041D">
          <w:rPr>
            <w:noProof/>
            <w:webHidden/>
          </w:rPr>
          <w:tab/>
        </w:r>
        <w:r w:rsidR="004B041D">
          <w:rPr>
            <w:noProof/>
            <w:webHidden/>
          </w:rPr>
          <w:fldChar w:fldCharType="begin"/>
        </w:r>
        <w:r w:rsidR="004B041D">
          <w:rPr>
            <w:noProof/>
            <w:webHidden/>
          </w:rPr>
          <w:instrText xml:space="preserve"> PAGEREF _Toc3812143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41A47692" w14:textId="36A34F08" w:rsidR="004B041D" w:rsidRDefault="00F426CE">
      <w:pPr>
        <w:pStyle w:val="TOC4"/>
        <w:tabs>
          <w:tab w:val="right" w:leader="dot" w:pos="9350"/>
        </w:tabs>
        <w:rPr>
          <w:rFonts w:asciiTheme="minorHAnsi" w:eastAsiaTheme="minorEastAsia" w:hAnsiTheme="minorHAnsi" w:cstheme="minorBidi"/>
          <w:noProof/>
          <w:sz w:val="22"/>
          <w:szCs w:val="22"/>
        </w:rPr>
      </w:pPr>
      <w:hyperlink w:anchor="_Toc3812144" w:history="1">
        <w:r w:rsidR="004B041D" w:rsidRPr="00D03477">
          <w:rPr>
            <w:rStyle w:val="Hyperlink"/>
            <w:noProof/>
          </w:rPr>
          <w:t>3.23.10.1 General</w:t>
        </w:r>
        <w:r w:rsidR="004B041D">
          <w:rPr>
            <w:noProof/>
            <w:webHidden/>
          </w:rPr>
          <w:tab/>
        </w:r>
        <w:r w:rsidR="004B041D">
          <w:rPr>
            <w:noProof/>
            <w:webHidden/>
          </w:rPr>
          <w:fldChar w:fldCharType="begin"/>
        </w:r>
        <w:r w:rsidR="004B041D">
          <w:rPr>
            <w:noProof/>
            <w:webHidden/>
          </w:rPr>
          <w:instrText xml:space="preserve"> PAGEREF _Toc3812144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5D659462" w14:textId="5FD07995" w:rsidR="004B041D" w:rsidRDefault="00F426CE">
      <w:pPr>
        <w:pStyle w:val="TOC4"/>
        <w:tabs>
          <w:tab w:val="right" w:leader="dot" w:pos="9350"/>
        </w:tabs>
        <w:rPr>
          <w:rFonts w:asciiTheme="minorHAnsi" w:eastAsiaTheme="minorEastAsia" w:hAnsiTheme="minorHAnsi" w:cstheme="minorBidi"/>
          <w:noProof/>
          <w:sz w:val="22"/>
          <w:szCs w:val="22"/>
        </w:rPr>
      </w:pPr>
      <w:hyperlink w:anchor="_Toc3812145" w:history="1">
        <w:r w:rsidR="004B041D" w:rsidRPr="00D03477">
          <w:rPr>
            <w:rStyle w:val="Hyperlink"/>
            <w:noProof/>
          </w:rPr>
          <w:t>3.23.10.2 Source language identifier conventions and practices</w:t>
        </w:r>
        <w:r w:rsidR="004B041D">
          <w:rPr>
            <w:noProof/>
            <w:webHidden/>
          </w:rPr>
          <w:tab/>
        </w:r>
        <w:r w:rsidR="004B041D">
          <w:rPr>
            <w:noProof/>
            <w:webHidden/>
          </w:rPr>
          <w:fldChar w:fldCharType="begin"/>
        </w:r>
        <w:r w:rsidR="004B041D">
          <w:rPr>
            <w:noProof/>
            <w:webHidden/>
          </w:rPr>
          <w:instrText xml:space="preserve"> PAGEREF _Toc3812145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1CFA492C" w14:textId="4C7429C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46" w:history="1">
        <w:r w:rsidR="004B041D" w:rsidRPr="00D03477">
          <w:rPr>
            <w:rStyle w:val="Hyperlink"/>
            <w:noProof/>
          </w:rPr>
          <w:t>3.23.11 hashes property</w:t>
        </w:r>
        <w:r w:rsidR="004B041D">
          <w:rPr>
            <w:noProof/>
            <w:webHidden/>
          </w:rPr>
          <w:tab/>
        </w:r>
        <w:r w:rsidR="004B041D">
          <w:rPr>
            <w:noProof/>
            <w:webHidden/>
          </w:rPr>
          <w:fldChar w:fldCharType="begin"/>
        </w:r>
        <w:r w:rsidR="004B041D">
          <w:rPr>
            <w:noProof/>
            <w:webHidden/>
          </w:rPr>
          <w:instrText xml:space="preserve"> PAGEREF _Toc3812146 \h </w:instrText>
        </w:r>
        <w:r w:rsidR="004B041D">
          <w:rPr>
            <w:noProof/>
            <w:webHidden/>
          </w:rPr>
        </w:r>
        <w:r w:rsidR="004B041D">
          <w:rPr>
            <w:noProof/>
            <w:webHidden/>
          </w:rPr>
          <w:fldChar w:fldCharType="separate"/>
        </w:r>
        <w:r w:rsidR="004B041D">
          <w:rPr>
            <w:noProof/>
            <w:webHidden/>
          </w:rPr>
          <w:t>78</w:t>
        </w:r>
        <w:r w:rsidR="004B041D">
          <w:rPr>
            <w:noProof/>
            <w:webHidden/>
          </w:rPr>
          <w:fldChar w:fldCharType="end"/>
        </w:r>
      </w:hyperlink>
    </w:p>
    <w:p w14:paraId="48D5E118" w14:textId="165DB11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47" w:history="1">
        <w:r w:rsidR="004B041D" w:rsidRPr="00D03477">
          <w:rPr>
            <w:rStyle w:val="Hyperlink"/>
            <w:noProof/>
          </w:rPr>
          <w:t>3.23.12 lastModifiedTimeUtc property</w:t>
        </w:r>
        <w:r w:rsidR="004B041D">
          <w:rPr>
            <w:noProof/>
            <w:webHidden/>
          </w:rPr>
          <w:tab/>
        </w:r>
        <w:r w:rsidR="004B041D">
          <w:rPr>
            <w:noProof/>
            <w:webHidden/>
          </w:rPr>
          <w:fldChar w:fldCharType="begin"/>
        </w:r>
        <w:r w:rsidR="004B041D">
          <w:rPr>
            <w:noProof/>
            <w:webHidden/>
          </w:rPr>
          <w:instrText xml:space="preserve"> PAGEREF _Toc3812147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02933D4" w14:textId="661024F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48" w:history="1">
        <w:r w:rsidR="004B041D" w:rsidRPr="00D03477">
          <w:rPr>
            <w:rStyle w:val="Hyperlink"/>
            <w:noProof/>
          </w:rPr>
          <w:t>3.24 result object</w:t>
        </w:r>
        <w:r w:rsidR="004B041D">
          <w:rPr>
            <w:noProof/>
            <w:webHidden/>
          </w:rPr>
          <w:tab/>
        </w:r>
        <w:r w:rsidR="004B041D">
          <w:rPr>
            <w:noProof/>
            <w:webHidden/>
          </w:rPr>
          <w:fldChar w:fldCharType="begin"/>
        </w:r>
        <w:r w:rsidR="004B041D">
          <w:rPr>
            <w:noProof/>
            <w:webHidden/>
          </w:rPr>
          <w:instrText xml:space="preserve"> PAGEREF _Toc3812148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7B62B40" w14:textId="756DBF6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49" w:history="1">
        <w:r w:rsidR="004B041D" w:rsidRPr="00D03477">
          <w:rPr>
            <w:rStyle w:val="Hyperlink"/>
            <w:noProof/>
          </w:rPr>
          <w:t>3.24.1 General</w:t>
        </w:r>
        <w:r w:rsidR="004B041D">
          <w:rPr>
            <w:noProof/>
            <w:webHidden/>
          </w:rPr>
          <w:tab/>
        </w:r>
        <w:r w:rsidR="004B041D">
          <w:rPr>
            <w:noProof/>
            <w:webHidden/>
          </w:rPr>
          <w:fldChar w:fldCharType="begin"/>
        </w:r>
        <w:r w:rsidR="004B041D">
          <w:rPr>
            <w:noProof/>
            <w:webHidden/>
          </w:rPr>
          <w:instrText xml:space="preserve"> PAGEREF _Toc3812149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02A60AEC" w14:textId="75E5BE5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0" w:history="1">
        <w:r w:rsidR="004B041D" w:rsidRPr="00D03477">
          <w:rPr>
            <w:rStyle w:val="Hyperlink"/>
            <w:noProof/>
          </w:rPr>
          <w:t>3.24.2 Distinguishing logically identical from logically distinct results</w:t>
        </w:r>
        <w:r w:rsidR="004B041D">
          <w:rPr>
            <w:noProof/>
            <w:webHidden/>
          </w:rPr>
          <w:tab/>
        </w:r>
        <w:r w:rsidR="004B041D">
          <w:rPr>
            <w:noProof/>
            <w:webHidden/>
          </w:rPr>
          <w:fldChar w:fldCharType="begin"/>
        </w:r>
        <w:r w:rsidR="004B041D">
          <w:rPr>
            <w:noProof/>
            <w:webHidden/>
          </w:rPr>
          <w:instrText xml:space="preserve"> PAGEREF _Toc3812150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36FDBCF4" w14:textId="58CEE72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1" w:history="1">
        <w:r w:rsidR="004B041D" w:rsidRPr="00D03477">
          <w:rPr>
            <w:rStyle w:val="Hyperlink"/>
            <w:noProof/>
          </w:rPr>
          <w:t>3.24.3 guid property</w:t>
        </w:r>
        <w:r w:rsidR="004B041D">
          <w:rPr>
            <w:noProof/>
            <w:webHidden/>
          </w:rPr>
          <w:tab/>
        </w:r>
        <w:r w:rsidR="004B041D">
          <w:rPr>
            <w:noProof/>
            <w:webHidden/>
          </w:rPr>
          <w:fldChar w:fldCharType="begin"/>
        </w:r>
        <w:r w:rsidR="004B041D">
          <w:rPr>
            <w:noProof/>
            <w:webHidden/>
          </w:rPr>
          <w:instrText xml:space="preserve"> PAGEREF _Toc3812151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3F469F7B" w14:textId="48D56A1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2" w:history="1">
        <w:r w:rsidR="004B041D" w:rsidRPr="00D03477">
          <w:rPr>
            <w:rStyle w:val="Hyperlink"/>
            <w:noProof/>
          </w:rPr>
          <w:t>3.24.4 correlationGuid property</w:t>
        </w:r>
        <w:r w:rsidR="004B041D">
          <w:rPr>
            <w:noProof/>
            <w:webHidden/>
          </w:rPr>
          <w:tab/>
        </w:r>
        <w:r w:rsidR="004B041D">
          <w:rPr>
            <w:noProof/>
            <w:webHidden/>
          </w:rPr>
          <w:fldChar w:fldCharType="begin"/>
        </w:r>
        <w:r w:rsidR="004B041D">
          <w:rPr>
            <w:noProof/>
            <w:webHidden/>
          </w:rPr>
          <w:instrText xml:space="preserve"> PAGEREF _Toc3812152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1360FD11" w14:textId="77D23DF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3" w:history="1">
        <w:r w:rsidR="004B041D" w:rsidRPr="00D03477">
          <w:rPr>
            <w:rStyle w:val="Hyperlink"/>
            <w:noProof/>
          </w:rPr>
          <w:t>3.24.5 ruleId property</w:t>
        </w:r>
        <w:r w:rsidR="004B041D">
          <w:rPr>
            <w:noProof/>
            <w:webHidden/>
          </w:rPr>
          <w:tab/>
        </w:r>
        <w:r w:rsidR="004B041D">
          <w:rPr>
            <w:noProof/>
            <w:webHidden/>
          </w:rPr>
          <w:fldChar w:fldCharType="begin"/>
        </w:r>
        <w:r w:rsidR="004B041D">
          <w:rPr>
            <w:noProof/>
            <w:webHidden/>
          </w:rPr>
          <w:instrText xml:space="preserve"> PAGEREF _Toc3812153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0AD91E51" w14:textId="7BE5749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4" w:history="1">
        <w:r w:rsidR="004B041D" w:rsidRPr="00D03477">
          <w:rPr>
            <w:rStyle w:val="Hyperlink"/>
            <w:noProof/>
          </w:rPr>
          <w:t>3.24.6 ruleIndex property</w:t>
        </w:r>
        <w:r w:rsidR="004B041D">
          <w:rPr>
            <w:noProof/>
            <w:webHidden/>
          </w:rPr>
          <w:tab/>
        </w:r>
        <w:r w:rsidR="004B041D">
          <w:rPr>
            <w:noProof/>
            <w:webHidden/>
          </w:rPr>
          <w:fldChar w:fldCharType="begin"/>
        </w:r>
        <w:r w:rsidR="004B041D">
          <w:rPr>
            <w:noProof/>
            <w:webHidden/>
          </w:rPr>
          <w:instrText xml:space="preserve"> PAGEREF _Toc3812154 \h </w:instrText>
        </w:r>
        <w:r w:rsidR="004B041D">
          <w:rPr>
            <w:noProof/>
            <w:webHidden/>
          </w:rPr>
        </w:r>
        <w:r w:rsidR="004B041D">
          <w:rPr>
            <w:noProof/>
            <w:webHidden/>
          </w:rPr>
          <w:fldChar w:fldCharType="separate"/>
        </w:r>
        <w:r w:rsidR="004B041D">
          <w:rPr>
            <w:noProof/>
            <w:webHidden/>
          </w:rPr>
          <w:t>81</w:t>
        </w:r>
        <w:r w:rsidR="004B041D">
          <w:rPr>
            <w:noProof/>
            <w:webHidden/>
          </w:rPr>
          <w:fldChar w:fldCharType="end"/>
        </w:r>
      </w:hyperlink>
    </w:p>
    <w:p w14:paraId="466CB230" w14:textId="703F40C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5" w:history="1">
        <w:r w:rsidR="004B041D" w:rsidRPr="00D03477">
          <w:rPr>
            <w:rStyle w:val="Hyperlink"/>
            <w:noProof/>
          </w:rPr>
          <w:t>3.24.7 kind property</w:t>
        </w:r>
        <w:r w:rsidR="004B041D">
          <w:rPr>
            <w:noProof/>
            <w:webHidden/>
          </w:rPr>
          <w:tab/>
        </w:r>
        <w:r w:rsidR="004B041D">
          <w:rPr>
            <w:noProof/>
            <w:webHidden/>
          </w:rPr>
          <w:fldChar w:fldCharType="begin"/>
        </w:r>
        <w:r w:rsidR="004B041D">
          <w:rPr>
            <w:noProof/>
            <w:webHidden/>
          </w:rPr>
          <w:instrText xml:space="preserve"> PAGEREF _Toc3812155 \h </w:instrText>
        </w:r>
        <w:r w:rsidR="004B041D">
          <w:rPr>
            <w:noProof/>
            <w:webHidden/>
          </w:rPr>
        </w:r>
        <w:r w:rsidR="004B041D">
          <w:rPr>
            <w:noProof/>
            <w:webHidden/>
          </w:rPr>
          <w:fldChar w:fldCharType="separate"/>
        </w:r>
        <w:r w:rsidR="004B041D">
          <w:rPr>
            <w:noProof/>
            <w:webHidden/>
          </w:rPr>
          <w:t>82</w:t>
        </w:r>
        <w:r w:rsidR="004B041D">
          <w:rPr>
            <w:noProof/>
            <w:webHidden/>
          </w:rPr>
          <w:fldChar w:fldCharType="end"/>
        </w:r>
      </w:hyperlink>
    </w:p>
    <w:p w14:paraId="52FCAE15" w14:textId="4A4C80C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6" w:history="1">
        <w:r w:rsidR="004B041D" w:rsidRPr="00D03477">
          <w:rPr>
            <w:rStyle w:val="Hyperlink"/>
            <w:noProof/>
          </w:rPr>
          <w:t>3.24.8 level property</w:t>
        </w:r>
        <w:r w:rsidR="004B041D">
          <w:rPr>
            <w:noProof/>
            <w:webHidden/>
          </w:rPr>
          <w:tab/>
        </w:r>
        <w:r w:rsidR="004B041D">
          <w:rPr>
            <w:noProof/>
            <w:webHidden/>
          </w:rPr>
          <w:fldChar w:fldCharType="begin"/>
        </w:r>
        <w:r w:rsidR="004B041D">
          <w:rPr>
            <w:noProof/>
            <w:webHidden/>
          </w:rPr>
          <w:instrText xml:space="preserve"> PAGEREF _Toc3812156 \h </w:instrText>
        </w:r>
        <w:r w:rsidR="004B041D">
          <w:rPr>
            <w:noProof/>
            <w:webHidden/>
          </w:rPr>
        </w:r>
        <w:r w:rsidR="004B041D">
          <w:rPr>
            <w:noProof/>
            <w:webHidden/>
          </w:rPr>
          <w:fldChar w:fldCharType="separate"/>
        </w:r>
        <w:r w:rsidR="004B041D">
          <w:rPr>
            <w:noProof/>
            <w:webHidden/>
          </w:rPr>
          <w:t>83</w:t>
        </w:r>
        <w:r w:rsidR="004B041D">
          <w:rPr>
            <w:noProof/>
            <w:webHidden/>
          </w:rPr>
          <w:fldChar w:fldCharType="end"/>
        </w:r>
      </w:hyperlink>
    </w:p>
    <w:p w14:paraId="42AF42E1" w14:textId="164BCAE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7" w:history="1">
        <w:r w:rsidR="004B041D" w:rsidRPr="00D03477">
          <w:rPr>
            <w:rStyle w:val="Hyperlink"/>
            <w:noProof/>
          </w:rPr>
          <w:t>3.24.9 message property</w:t>
        </w:r>
        <w:r w:rsidR="004B041D">
          <w:rPr>
            <w:noProof/>
            <w:webHidden/>
          </w:rPr>
          <w:tab/>
        </w:r>
        <w:r w:rsidR="004B041D">
          <w:rPr>
            <w:noProof/>
            <w:webHidden/>
          </w:rPr>
          <w:fldChar w:fldCharType="begin"/>
        </w:r>
        <w:r w:rsidR="004B041D">
          <w:rPr>
            <w:noProof/>
            <w:webHidden/>
          </w:rPr>
          <w:instrText xml:space="preserve"> PAGEREF _Toc3812157 \h </w:instrText>
        </w:r>
        <w:r w:rsidR="004B041D">
          <w:rPr>
            <w:noProof/>
            <w:webHidden/>
          </w:rPr>
        </w:r>
        <w:r w:rsidR="004B041D">
          <w:rPr>
            <w:noProof/>
            <w:webHidden/>
          </w:rPr>
          <w:fldChar w:fldCharType="separate"/>
        </w:r>
        <w:r w:rsidR="004B041D">
          <w:rPr>
            <w:noProof/>
            <w:webHidden/>
          </w:rPr>
          <w:t>85</w:t>
        </w:r>
        <w:r w:rsidR="004B041D">
          <w:rPr>
            <w:noProof/>
            <w:webHidden/>
          </w:rPr>
          <w:fldChar w:fldCharType="end"/>
        </w:r>
      </w:hyperlink>
    </w:p>
    <w:p w14:paraId="58A5971D" w14:textId="003F67B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8" w:history="1">
        <w:r w:rsidR="004B041D" w:rsidRPr="00D03477">
          <w:rPr>
            <w:rStyle w:val="Hyperlink"/>
            <w:noProof/>
          </w:rPr>
          <w:t>3.24.10 locations property</w:t>
        </w:r>
        <w:r w:rsidR="004B041D">
          <w:rPr>
            <w:noProof/>
            <w:webHidden/>
          </w:rPr>
          <w:tab/>
        </w:r>
        <w:r w:rsidR="004B041D">
          <w:rPr>
            <w:noProof/>
            <w:webHidden/>
          </w:rPr>
          <w:fldChar w:fldCharType="begin"/>
        </w:r>
        <w:r w:rsidR="004B041D">
          <w:rPr>
            <w:noProof/>
            <w:webHidden/>
          </w:rPr>
          <w:instrText xml:space="preserve"> PAGEREF _Toc3812158 \h </w:instrText>
        </w:r>
        <w:r w:rsidR="004B041D">
          <w:rPr>
            <w:noProof/>
            <w:webHidden/>
          </w:rPr>
        </w:r>
        <w:r w:rsidR="004B041D">
          <w:rPr>
            <w:noProof/>
            <w:webHidden/>
          </w:rPr>
          <w:fldChar w:fldCharType="separate"/>
        </w:r>
        <w:r w:rsidR="004B041D">
          <w:rPr>
            <w:noProof/>
            <w:webHidden/>
          </w:rPr>
          <w:t>86</w:t>
        </w:r>
        <w:r w:rsidR="004B041D">
          <w:rPr>
            <w:noProof/>
            <w:webHidden/>
          </w:rPr>
          <w:fldChar w:fldCharType="end"/>
        </w:r>
      </w:hyperlink>
    </w:p>
    <w:p w14:paraId="63A32A85" w14:textId="6A3F88E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59" w:history="1">
        <w:r w:rsidR="004B041D" w:rsidRPr="00D03477">
          <w:rPr>
            <w:rStyle w:val="Hyperlink"/>
            <w:noProof/>
          </w:rPr>
          <w:t>3.24.11 analysisTarget property</w:t>
        </w:r>
        <w:r w:rsidR="004B041D">
          <w:rPr>
            <w:noProof/>
            <w:webHidden/>
          </w:rPr>
          <w:tab/>
        </w:r>
        <w:r w:rsidR="004B041D">
          <w:rPr>
            <w:noProof/>
            <w:webHidden/>
          </w:rPr>
          <w:fldChar w:fldCharType="begin"/>
        </w:r>
        <w:r w:rsidR="004B041D">
          <w:rPr>
            <w:noProof/>
            <w:webHidden/>
          </w:rPr>
          <w:instrText xml:space="preserve"> PAGEREF _Toc3812159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05A31B3E" w14:textId="62C6ECC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0" w:history="1">
        <w:r w:rsidR="004B041D" w:rsidRPr="00D03477">
          <w:rPr>
            <w:rStyle w:val="Hyperlink"/>
            <w:noProof/>
          </w:rPr>
          <w:t>3.24.12 fingerprints property</w:t>
        </w:r>
        <w:r w:rsidR="004B041D">
          <w:rPr>
            <w:noProof/>
            <w:webHidden/>
          </w:rPr>
          <w:tab/>
        </w:r>
        <w:r w:rsidR="004B041D">
          <w:rPr>
            <w:noProof/>
            <w:webHidden/>
          </w:rPr>
          <w:fldChar w:fldCharType="begin"/>
        </w:r>
        <w:r w:rsidR="004B041D">
          <w:rPr>
            <w:noProof/>
            <w:webHidden/>
          </w:rPr>
          <w:instrText xml:space="preserve"> PAGEREF _Toc3812160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5D58D4B7" w14:textId="677E7D6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1" w:history="1">
        <w:r w:rsidR="004B041D" w:rsidRPr="00D03477">
          <w:rPr>
            <w:rStyle w:val="Hyperlink"/>
            <w:noProof/>
          </w:rPr>
          <w:t>3.24.13 partialFingerprints property</w:t>
        </w:r>
        <w:r w:rsidR="004B041D">
          <w:rPr>
            <w:noProof/>
            <w:webHidden/>
          </w:rPr>
          <w:tab/>
        </w:r>
        <w:r w:rsidR="004B041D">
          <w:rPr>
            <w:noProof/>
            <w:webHidden/>
          </w:rPr>
          <w:fldChar w:fldCharType="begin"/>
        </w:r>
        <w:r w:rsidR="004B041D">
          <w:rPr>
            <w:noProof/>
            <w:webHidden/>
          </w:rPr>
          <w:instrText xml:space="preserve"> PAGEREF _Toc3812161 \h </w:instrText>
        </w:r>
        <w:r w:rsidR="004B041D">
          <w:rPr>
            <w:noProof/>
            <w:webHidden/>
          </w:rPr>
        </w:r>
        <w:r w:rsidR="004B041D">
          <w:rPr>
            <w:noProof/>
            <w:webHidden/>
          </w:rPr>
          <w:fldChar w:fldCharType="separate"/>
        </w:r>
        <w:r w:rsidR="004B041D">
          <w:rPr>
            <w:noProof/>
            <w:webHidden/>
          </w:rPr>
          <w:t>88</w:t>
        </w:r>
        <w:r w:rsidR="004B041D">
          <w:rPr>
            <w:noProof/>
            <w:webHidden/>
          </w:rPr>
          <w:fldChar w:fldCharType="end"/>
        </w:r>
      </w:hyperlink>
    </w:p>
    <w:p w14:paraId="33E55D5A" w14:textId="2634546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2" w:history="1">
        <w:r w:rsidR="004B041D" w:rsidRPr="00D03477">
          <w:rPr>
            <w:rStyle w:val="Hyperlink"/>
            <w:noProof/>
          </w:rPr>
          <w:t>3.24.14 codeFlows property</w:t>
        </w:r>
        <w:r w:rsidR="004B041D">
          <w:rPr>
            <w:noProof/>
            <w:webHidden/>
          </w:rPr>
          <w:tab/>
        </w:r>
        <w:r w:rsidR="004B041D">
          <w:rPr>
            <w:noProof/>
            <w:webHidden/>
          </w:rPr>
          <w:fldChar w:fldCharType="begin"/>
        </w:r>
        <w:r w:rsidR="004B041D">
          <w:rPr>
            <w:noProof/>
            <w:webHidden/>
          </w:rPr>
          <w:instrText xml:space="preserve"> PAGEREF _Toc3812162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013B1C9E" w14:textId="5D03E93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3" w:history="1">
        <w:r w:rsidR="004B041D" w:rsidRPr="00D03477">
          <w:rPr>
            <w:rStyle w:val="Hyperlink"/>
            <w:noProof/>
          </w:rPr>
          <w:t>3.24.15 graphs property</w:t>
        </w:r>
        <w:r w:rsidR="004B041D">
          <w:rPr>
            <w:noProof/>
            <w:webHidden/>
          </w:rPr>
          <w:tab/>
        </w:r>
        <w:r w:rsidR="004B041D">
          <w:rPr>
            <w:noProof/>
            <w:webHidden/>
          </w:rPr>
          <w:fldChar w:fldCharType="begin"/>
        </w:r>
        <w:r w:rsidR="004B041D">
          <w:rPr>
            <w:noProof/>
            <w:webHidden/>
          </w:rPr>
          <w:instrText xml:space="preserve"> PAGEREF _Toc3812163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3C5817C" w14:textId="583A2EE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4" w:history="1">
        <w:r w:rsidR="004B041D" w:rsidRPr="00D03477">
          <w:rPr>
            <w:rStyle w:val="Hyperlink"/>
            <w:noProof/>
          </w:rPr>
          <w:t>3.24.16 graphTraversals property</w:t>
        </w:r>
        <w:r w:rsidR="004B041D">
          <w:rPr>
            <w:noProof/>
            <w:webHidden/>
          </w:rPr>
          <w:tab/>
        </w:r>
        <w:r w:rsidR="004B041D">
          <w:rPr>
            <w:noProof/>
            <w:webHidden/>
          </w:rPr>
          <w:fldChar w:fldCharType="begin"/>
        </w:r>
        <w:r w:rsidR="004B041D">
          <w:rPr>
            <w:noProof/>
            <w:webHidden/>
          </w:rPr>
          <w:instrText xml:space="preserve"> PAGEREF _Toc3812164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B0552B4" w14:textId="5853C7D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5" w:history="1">
        <w:r w:rsidR="004B041D" w:rsidRPr="00D03477">
          <w:rPr>
            <w:rStyle w:val="Hyperlink"/>
            <w:noProof/>
          </w:rPr>
          <w:t>3.24.17 stacks property</w:t>
        </w:r>
        <w:r w:rsidR="004B041D">
          <w:rPr>
            <w:noProof/>
            <w:webHidden/>
          </w:rPr>
          <w:tab/>
        </w:r>
        <w:r w:rsidR="004B041D">
          <w:rPr>
            <w:noProof/>
            <w:webHidden/>
          </w:rPr>
          <w:fldChar w:fldCharType="begin"/>
        </w:r>
        <w:r w:rsidR="004B041D">
          <w:rPr>
            <w:noProof/>
            <w:webHidden/>
          </w:rPr>
          <w:instrText xml:space="preserve"> PAGEREF _Toc3812165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642B4D4" w14:textId="57E13DD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6" w:history="1">
        <w:r w:rsidR="004B041D" w:rsidRPr="00D03477">
          <w:rPr>
            <w:rStyle w:val="Hyperlink"/>
            <w:noProof/>
          </w:rPr>
          <w:t>3.24.18 relatedLocations property</w:t>
        </w:r>
        <w:r w:rsidR="004B041D">
          <w:rPr>
            <w:noProof/>
            <w:webHidden/>
          </w:rPr>
          <w:tab/>
        </w:r>
        <w:r w:rsidR="004B041D">
          <w:rPr>
            <w:noProof/>
            <w:webHidden/>
          </w:rPr>
          <w:fldChar w:fldCharType="begin"/>
        </w:r>
        <w:r w:rsidR="004B041D">
          <w:rPr>
            <w:noProof/>
            <w:webHidden/>
          </w:rPr>
          <w:instrText xml:space="preserve"> PAGEREF _Toc3812166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820295D" w14:textId="285FE27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67" w:history="1">
        <w:r w:rsidR="004B041D" w:rsidRPr="00D03477">
          <w:rPr>
            <w:rStyle w:val="Hyperlink"/>
            <w:noProof/>
          </w:rPr>
          <w:t>3.24.19 suppressionStates property</w:t>
        </w:r>
        <w:r w:rsidR="004B041D">
          <w:rPr>
            <w:noProof/>
            <w:webHidden/>
          </w:rPr>
          <w:tab/>
        </w:r>
        <w:r w:rsidR="004B041D">
          <w:rPr>
            <w:noProof/>
            <w:webHidden/>
          </w:rPr>
          <w:fldChar w:fldCharType="begin"/>
        </w:r>
        <w:r w:rsidR="004B041D">
          <w:rPr>
            <w:noProof/>
            <w:webHidden/>
          </w:rPr>
          <w:instrText xml:space="preserve"> PAGEREF _Toc3812167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04DFDAD6" w14:textId="5DC8CF25" w:rsidR="004B041D" w:rsidRDefault="00F426CE">
      <w:pPr>
        <w:pStyle w:val="TOC4"/>
        <w:tabs>
          <w:tab w:val="right" w:leader="dot" w:pos="9350"/>
        </w:tabs>
        <w:rPr>
          <w:rFonts w:asciiTheme="minorHAnsi" w:eastAsiaTheme="minorEastAsia" w:hAnsiTheme="minorHAnsi" w:cstheme="minorBidi"/>
          <w:noProof/>
          <w:sz w:val="22"/>
          <w:szCs w:val="22"/>
        </w:rPr>
      </w:pPr>
      <w:hyperlink w:anchor="_Toc3812168" w:history="1">
        <w:r w:rsidR="004B041D" w:rsidRPr="00D03477">
          <w:rPr>
            <w:rStyle w:val="Hyperlink"/>
            <w:noProof/>
          </w:rPr>
          <w:t>3.24.19.1 General</w:t>
        </w:r>
        <w:r w:rsidR="004B041D">
          <w:rPr>
            <w:noProof/>
            <w:webHidden/>
          </w:rPr>
          <w:tab/>
        </w:r>
        <w:r w:rsidR="004B041D">
          <w:rPr>
            <w:noProof/>
            <w:webHidden/>
          </w:rPr>
          <w:fldChar w:fldCharType="begin"/>
        </w:r>
        <w:r w:rsidR="004B041D">
          <w:rPr>
            <w:noProof/>
            <w:webHidden/>
          </w:rPr>
          <w:instrText xml:space="preserve"> PAGEREF _Toc3812168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1ADAF592" w14:textId="3C983699" w:rsidR="004B041D" w:rsidRDefault="00F426CE">
      <w:pPr>
        <w:pStyle w:val="TOC4"/>
        <w:tabs>
          <w:tab w:val="right" w:leader="dot" w:pos="9350"/>
        </w:tabs>
        <w:rPr>
          <w:rFonts w:asciiTheme="minorHAnsi" w:eastAsiaTheme="minorEastAsia" w:hAnsiTheme="minorHAnsi" w:cstheme="minorBidi"/>
          <w:noProof/>
          <w:sz w:val="22"/>
          <w:szCs w:val="22"/>
        </w:rPr>
      </w:pPr>
      <w:hyperlink w:anchor="_Toc3812169" w:history="1">
        <w:r w:rsidR="004B041D" w:rsidRPr="00D03477">
          <w:rPr>
            <w:rStyle w:val="Hyperlink"/>
            <w:noProof/>
          </w:rPr>
          <w:t>3.24.19.2 suppressedInSource value</w:t>
        </w:r>
        <w:r w:rsidR="004B041D">
          <w:rPr>
            <w:noProof/>
            <w:webHidden/>
          </w:rPr>
          <w:tab/>
        </w:r>
        <w:r w:rsidR="004B041D">
          <w:rPr>
            <w:noProof/>
            <w:webHidden/>
          </w:rPr>
          <w:fldChar w:fldCharType="begin"/>
        </w:r>
        <w:r w:rsidR="004B041D">
          <w:rPr>
            <w:noProof/>
            <w:webHidden/>
          </w:rPr>
          <w:instrText xml:space="preserve"> PAGEREF _Toc3812169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5D0BB3DC" w14:textId="2E7F32E3" w:rsidR="004B041D" w:rsidRDefault="00F426CE">
      <w:pPr>
        <w:pStyle w:val="TOC4"/>
        <w:tabs>
          <w:tab w:val="right" w:leader="dot" w:pos="9350"/>
        </w:tabs>
        <w:rPr>
          <w:rFonts w:asciiTheme="minorHAnsi" w:eastAsiaTheme="minorEastAsia" w:hAnsiTheme="minorHAnsi" w:cstheme="minorBidi"/>
          <w:noProof/>
          <w:sz w:val="22"/>
          <w:szCs w:val="22"/>
        </w:rPr>
      </w:pPr>
      <w:hyperlink w:anchor="_Toc3812170" w:history="1">
        <w:r w:rsidR="004B041D" w:rsidRPr="00D03477">
          <w:rPr>
            <w:rStyle w:val="Hyperlink"/>
            <w:noProof/>
          </w:rPr>
          <w:t>3.24.19.3 suppressedExternally value</w:t>
        </w:r>
        <w:r w:rsidR="004B041D">
          <w:rPr>
            <w:noProof/>
            <w:webHidden/>
          </w:rPr>
          <w:tab/>
        </w:r>
        <w:r w:rsidR="004B041D">
          <w:rPr>
            <w:noProof/>
            <w:webHidden/>
          </w:rPr>
          <w:fldChar w:fldCharType="begin"/>
        </w:r>
        <w:r w:rsidR="004B041D">
          <w:rPr>
            <w:noProof/>
            <w:webHidden/>
          </w:rPr>
          <w:instrText xml:space="preserve"> PAGEREF _Toc3812170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24FFE640" w14:textId="58126C6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1" w:history="1">
        <w:r w:rsidR="004B041D" w:rsidRPr="00D03477">
          <w:rPr>
            <w:rStyle w:val="Hyperlink"/>
            <w:noProof/>
          </w:rPr>
          <w:t>3.24.20 baselineState property</w:t>
        </w:r>
        <w:r w:rsidR="004B041D">
          <w:rPr>
            <w:noProof/>
            <w:webHidden/>
          </w:rPr>
          <w:tab/>
        </w:r>
        <w:r w:rsidR="004B041D">
          <w:rPr>
            <w:noProof/>
            <w:webHidden/>
          </w:rPr>
          <w:fldChar w:fldCharType="begin"/>
        </w:r>
        <w:r w:rsidR="004B041D">
          <w:rPr>
            <w:noProof/>
            <w:webHidden/>
          </w:rPr>
          <w:instrText xml:space="preserve"> PAGEREF _Toc3812171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0830EB3D" w14:textId="686B39D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2" w:history="1">
        <w:r w:rsidR="004B041D" w:rsidRPr="00D03477">
          <w:rPr>
            <w:rStyle w:val="Hyperlink"/>
            <w:noProof/>
          </w:rPr>
          <w:t>3.24.21 rank property</w:t>
        </w:r>
        <w:r w:rsidR="004B041D">
          <w:rPr>
            <w:noProof/>
            <w:webHidden/>
          </w:rPr>
          <w:tab/>
        </w:r>
        <w:r w:rsidR="004B041D">
          <w:rPr>
            <w:noProof/>
            <w:webHidden/>
          </w:rPr>
          <w:fldChar w:fldCharType="begin"/>
        </w:r>
        <w:r w:rsidR="004B041D">
          <w:rPr>
            <w:noProof/>
            <w:webHidden/>
          </w:rPr>
          <w:instrText xml:space="preserve"> PAGEREF _Toc3812172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57BD294C" w14:textId="479E5C3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3" w:history="1">
        <w:r w:rsidR="004B041D" w:rsidRPr="00D03477">
          <w:rPr>
            <w:rStyle w:val="Hyperlink"/>
            <w:noProof/>
          </w:rPr>
          <w:t>3.24.22 attachments property</w:t>
        </w:r>
        <w:r w:rsidR="004B041D">
          <w:rPr>
            <w:noProof/>
            <w:webHidden/>
          </w:rPr>
          <w:tab/>
        </w:r>
        <w:r w:rsidR="004B041D">
          <w:rPr>
            <w:noProof/>
            <w:webHidden/>
          </w:rPr>
          <w:fldChar w:fldCharType="begin"/>
        </w:r>
        <w:r w:rsidR="004B041D">
          <w:rPr>
            <w:noProof/>
            <w:webHidden/>
          </w:rPr>
          <w:instrText xml:space="preserve"> PAGEREF _Toc3812173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0EE633E9" w14:textId="7FE46A0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4" w:history="1">
        <w:r w:rsidR="004B041D" w:rsidRPr="00D03477">
          <w:rPr>
            <w:rStyle w:val="Hyperlink"/>
            <w:noProof/>
          </w:rPr>
          <w:t>3.24.23 workItemUris property</w:t>
        </w:r>
        <w:r w:rsidR="004B041D">
          <w:rPr>
            <w:noProof/>
            <w:webHidden/>
          </w:rPr>
          <w:tab/>
        </w:r>
        <w:r w:rsidR="004B041D">
          <w:rPr>
            <w:noProof/>
            <w:webHidden/>
          </w:rPr>
          <w:fldChar w:fldCharType="begin"/>
        </w:r>
        <w:r w:rsidR="004B041D">
          <w:rPr>
            <w:noProof/>
            <w:webHidden/>
          </w:rPr>
          <w:instrText xml:space="preserve"> PAGEREF _Toc3812174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0622951" w14:textId="2977EE0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5" w:history="1">
        <w:r w:rsidR="004B041D" w:rsidRPr="00D03477">
          <w:rPr>
            <w:rStyle w:val="Hyperlink"/>
            <w:noProof/>
          </w:rPr>
          <w:t>3.24.24 hostedViewerUri property</w:t>
        </w:r>
        <w:r w:rsidR="004B041D">
          <w:rPr>
            <w:noProof/>
            <w:webHidden/>
          </w:rPr>
          <w:tab/>
        </w:r>
        <w:r w:rsidR="004B041D">
          <w:rPr>
            <w:noProof/>
            <w:webHidden/>
          </w:rPr>
          <w:fldChar w:fldCharType="begin"/>
        </w:r>
        <w:r w:rsidR="004B041D">
          <w:rPr>
            <w:noProof/>
            <w:webHidden/>
          </w:rPr>
          <w:instrText xml:space="preserve"> PAGEREF _Toc3812175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40D7E0B1" w14:textId="796E178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6" w:history="1">
        <w:r w:rsidR="004B041D" w:rsidRPr="00D03477">
          <w:rPr>
            <w:rStyle w:val="Hyperlink"/>
            <w:noProof/>
          </w:rPr>
          <w:t>3.24.25 provenance property</w:t>
        </w:r>
        <w:r w:rsidR="004B041D">
          <w:rPr>
            <w:noProof/>
            <w:webHidden/>
          </w:rPr>
          <w:tab/>
        </w:r>
        <w:r w:rsidR="004B041D">
          <w:rPr>
            <w:noProof/>
            <w:webHidden/>
          </w:rPr>
          <w:fldChar w:fldCharType="begin"/>
        </w:r>
        <w:r w:rsidR="004B041D">
          <w:rPr>
            <w:noProof/>
            <w:webHidden/>
          </w:rPr>
          <w:instrText xml:space="preserve"> PAGEREF _Toc3812176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4D3BF18" w14:textId="0BEBCCF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7" w:history="1">
        <w:r w:rsidR="004B041D" w:rsidRPr="00D03477">
          <w:rPr>
            <w:rStyle w:val="Hyperlink"/>
            <w:noProof/>
          </w:rPr>
          <w:t>3.24.26 fixes property</w:t>
        </w:r>
        <w:r w:rsidR="004B041D">
          <w:rPr>
            <w:noProof/>
            <w:webHidden/>
          </w:rPr>
          <w:tab/>
        </w:r>
        <w:r w:rsidR="004B041D">
          <w:rPr>
            <w:noProof/>
            <w:webHidden/>
          </w:rPr>
          <w:fldChar w:fldCharType="begin"/>
        </w:r>
        <w:r w:rsidR="004B041D">
          <w:rPr>
            <w:noProof/>
            <w:webHidden/>
          </w:rPr>
          <w:instrText xml:space="preserve"> PAGEREF _Toc3812177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A56B890" w14:textId="20E6999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78" w:history="1">
        <w:r w:rsidR="004B041D" w:rsidRPr="00D03477">
          <w:rPr>
            <w:rStyle w:val="Hyperlink"/>
            <w:noProof/>
          </w:rPr>
          <w:t>3.24.27 occurrenceCount property</w:t>
        </w:r>
        <w:r w:rsidR="004B041D">
          <w:rPr>
            <w:noProof/>
            <w:webHidden/>
          </w:rPr>
          <w:tab/>
        </w:r>
        <w:r w:rsidR="004B041D">
          <w:rPr>
            <w:noProof/>
            <w:webHidden/>
          </w:rPr>
          <w:fldChar w:fldCharType="begin"/>
        </w:r>
        <w:r w:rsidR="004B041D">
          <w:rPr>
            <w:noProof/>
            <w:webHidden/>
          </w:rPr>
          <w:instrText xml:space="preserve"> PAGEREF _Toc3812178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F332AC" w14:textId="3AED1DCF"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79" w:history="1">
        <w:r w:rsidR="004B041D" w:rsidRPr="00D03477">
          <w:rPr>
            <w:rStyle w:val="Hyperlink"/>
            <w:noProof/>
          </w:rPr>
          <w:t>3.25 location object</w:t>
        </w:r>
        <w:r w:rsidR="004B041D">
          <w:rPr>
            <w:noProof/>
            <w:webHidden/>
          </w:rPr>
          <w:tab/>
        </w:r>
        <w:r w:rsidR="004B041D">
          <w:rPr>
            <w:noProof/>
            <w:webHidden/>
          </w:rPr>
          <w:fldChar w:fldCharType="begin"/>
        </w:r>
        <w:r w:rsidR="004B041D">
          <w:rPr>
            <w:noProof/>
            <w:webHidden/>
          </w:rPr>
          <w:instrText xml:space="preserve"> PAGEREF _Toc3812179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EBB977" w14:textId="39EFF69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0" w:history="1">
        <w:r w:rsidR="004B041D" w:rsidRPr="00D03477">
          <w:rPr>
            <w:rStyle w:val="Hyperlink"/>
            <w:noProof/>
          </w:rPr>
          <w:t>3.25.1 General</w:t>
        </w:r>
        <w:r w:rsidR="004B041D">
          <w:rPr>
            <w:noProof/>
            <w:webHidden/>
          </w:rPr>
          <w:tab/>
        </w:r>
        <w:r w:rsidR="004B041D">
          <w:rPr>
            <w:noProof/>
            <w:webHidden/>
          </w:rPr>
          <w:fldChar w:fldCharType="begin"/>
        </w:r>
        <w:r w:rsidR="004B041D">
          <w:rPr>
            <w:noProof/>
            <w:webHidden/>
          </w:rPr>
          <w:instrText xml:space="preserve"> PAGEREF _Toc3812180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0D36E0ED" w14:textId="5DBB158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1" w:history="1">
        <w:r w:rsidR="004B041D" w:rsidRPr="00D03477">
          <w:rPr>
            <w:rStyle w:val="Hyperlink"/>
            <w:noProof/>
          </w:rPr>
          <w:t>3.25.2 physicalLocation property</w:t>
        </w:r>
        <w:r w:rsidR="004B041D">
          <w:rPr>
            <w:noProof/>
            <w:webHidden/>
          </w:rPr>
          <w:tab/>
        </w:r>
        <w:r w:rsidR="004B041D">
          <w:rPr>
            <w:noProof/>
            <w:webHidden/>
          </w:rPr>
          <w:fldChar w:fldCharType="begin"/>
        </w:r>
        <w:r w:rsidR="004B041D">
          <w:rPr>
            <w:noProof/>
            <w:webHidden/>
          </w:rPr>
          <w:instrText xml:space="preserve"> PAGEREF _Toc3812181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0D5F9DA5" w14:textId="5779F37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2" w:history="1">
        <w:r w:rsidR="004B041D" w:rsidRPr="00D03477">
          <w:rPr>
            <w:rStyle w:val="Hyperlink"/>
            <w:noProof/>
          </w:rPr>
          <w:t>3.25.3 logicalLocation property</w:t>
        </w:r>
        <w:r w:rsidR="004B041D">
          <w:rPr>
            <w:noProof/>
            <w:webHidden/>
          </w:rPr>
          <w:tab/>
        </w:r>
        <w:r w:rsidR="004B041D">
          <w:rPr>
            <w:noProof/>
            <w:webHidden/>
          </w:rPr>
          <w:fldChar w:fldCharType="begin"/>
        </w:r>
        <w:r w:rsidR="004B041D">
          <w:rPr>
            <w:noProof/>
            <w:webHidden/>
          </w:rPr>
          <w:instrText xml:space="preserve"> PAGEREF _Toc3812182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82F899A" w14:textId="4589AB8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3" w:history="1">
        <w:r w:rsidR="004B041D" w:rsidRPr="00D03477">
          <w:rPr>
            <w:rStyle w:val="Hyperlink"/>
            <w:noProof/>
          </w:rPr>
          <w:t>3.25.4 message property</w:t>
        </w:r>
        <w:r w:rsidR="004B041D">
          <w:rPr>
            <w:noProof/>
            <w:webHidden/>
          </w:rPr>
          <w:tab/>
        </w:r>
        <w:r w:rsidR="004B041D">
          <w:rPr>
            <w:noProof/>
            <w:webHidden/>
          </w:rPr>
          <w:fldChar w:fldCharType="begin"/>
        </w:r>
        <w:r w:rsidR="004B041D">
          <w:rPr>
            <w:noProof/>
            <w:webHidden/>
          </w:rPr>
          <w:instrText xml:space="preserve"> PAGEREF _Toc3812183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42BE9770" w14:textId="6CF2062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4" w:history="1">
        <w:r w:rsidR="004B041D" w:rsidRPr="00D03477">
          <w:rPr>
            <w:rStyle w:val="Hyperlink"/>
            <w:noProof/>
          </w:rPr>
          <w:t>3.25.5 annotations property</w:t>
        </w:r>
        <w:r w:rsidR="004B041D">
          <w:rPr>
            <w:noProof/>
            <w:webHidden/>
          </w:rPr>
          <w:tab/>
        </w:r>
        <w:r w:rsidR="004B041D">
          <w:rPr>
            <w:noProof/>
            <w:webHidden/>
          </w:rPr>
          <w:fldChar w:fldCharType="begin"/>
        </w:r>
        <w:r w:rsidR="004B041D">
          <w:rPr>
            <w:noProof/>
            <w:webHidden/>
          </w:rPr>
          <w:instrText xml:space="preserve"> PAGEREF _Toc3812184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4C469E6" w14:textId="3E06FBB3"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85" w:history="1">
        <w:r w:rsidR="004B041D" w:rsidRPr="00D03477">
          <w:rPr>
            <w:rStyle w:val="Hyperlink"/>
            <w:noProof/>
          </w:rPr>
          <w:t>3.26 physicalLocation object</w:t>
        </w:r>
        <w:r w:rsidR="004B041D">
          <w:rPr>
            <w:noProof/>
            <w:webHidden/>
          </w:rPr>
          <w:tab/>
        </w:r>
        <w:r w:rsidR="004B041D">
          <w:rPr>
            <w:noProof/>
            <w:webHidden/>
          </w:rPr>
          <w:fldChar w:fldCharType="begin"/>
        </w:r>
        <w:r w:rsidR="004B041D">
          <w:rPr>
            <w:noProof/>
            <w:webHidden/>
          </w:rPr>
          <w:instrText xml:space="preserve"> PAGEREF _Toc3812185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1E1F579A" w14:textId="4CF4A79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6" w:history="1">
        <w:r w:rsidR="004B041D" w:rsidRPr="00D03477">
          <w:rPr>
            <w:rStyle w:val="Hyperlink"/>
            <w:noProof/>
          </w:rPr>
          <w:t>3.26.1 General</w:t>
        </w:r>
        <w:r w:rsidR="004B041D">
          <w:rPr>
            <w:noProof/>
            <w:webHidden/>
          </w:rPr>
          <w:tab/>
        </w:r>
        <w:r w:rsidR="004B041D">
          <w:rPr>
            <w:noProof/>
            <w:webHidden/>
          </w:rPr>
          <w:fldChar w:fldCharType="begin"/>
        </w:r>
        <w:r w:rsidR="004B041D">
          <w:rPr>
            <w:noProof/>
            <w:webHidden/>
          </w:rPr>
          <w:instrText xml:space="preserve"> PAGEREF _Toc3812186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706784" w14:textId="2FB6333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7" w:history="1">
        <w:r w:rsidR="004B041D" w:rsidRPr="00D03477">
          <w:rPr>
            <w:rStyle w:val="Hyperlink"/>
            <w:noProof/>
          </w:rPr>
          <w:t>3.26.2 id property</w:t>
        </w:r>
        <w:r w:rsidR="004B041D">
          <w:rPr>
            <w:noProof/>
            <w:webHidden/>
          </w:rPr>
          <w:tab/>
        </w:r>
        <w:r w:rsidR="004B041D">
          <w:rPr>
            <w:noProof/>
            <w:webHidden/>
          </w:rPr>
          <w:fldChar w:fldCharType="begin"/>
        </w:r>
        <w:r w:rsidR="004B041D">
          <w:rPr>
            <w:noProof/>
            <w:webHidden/>
          </w:rPr>
          <w:instrText xml:space="preserve"> PAGEREF _Toc3812187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7A40121C" w14:textId="143340D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8" w:history="1">
        <w:r w:rsidR="004B041D" w:rsidRPr="00D03477">
          <w:rPr>
            <w:rStyle w:val="Hyperlink"/>
            <w:noProof/>
          </w:rPr>
          <w:t>3.26.3 artifactLocation property</w:t>
        </w:r>
        <w:r w:rsidR="004B041D">
          <w:rPr>
            <w:noProof/>
            <w:webHidden/>
          </w:rPr>
          <w:tab/>
        </w:r>
        <w:r w:rsidR="004B041D">
          <w:rPr>
            <w:noProof/>
            <w:webHidden/>
          </w:rPr>
          <w:fldChar w:fldCharType="begin"/>
        </w:r>
        <w:r w:rsidR="004B041D">
          <w:rPr>
            <w:noProof/>
            <w:webHidden/>
          </w:rPr>
          <w:instrText xml:space="preserve"> PAGEREF _Toc3812188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0703B03D" w14:textId="554ED01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89" w:history="1">
        <w:r w:rsidR="004B041D" w:rsidRPr="00D03477">
          <w:rPr>
            <w:rStyle w:val="Hyperlink"/>
            <w:noProof/>
          </w:rPr>
          <w:t>3.26.4 region property</w:t>
        </w:r>
        <w:r w:rsidR="004B041D">
          <w:rPr>
            <w:noProof/>
            <w:webHidden/>
          </w:rPr>
          <w:tab/>
        </w:r>
        <w:r w:rsidR="004B041D">
          <w:rPr>
            <w:noProof/>
            <w:webHidden/>
          </w:rPr>
          <w:fldChar w:fldCharType="begin"/>
        </w:r>
        <w:r w:rsidR="004B041D">
          <w:rPr>
            <w:noProof/>
            <w:webHidden/>
          </w:rPr>
          <w:instrText xml:space="preserve"> PAGEREF _Toc3812189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8CD593" w14:textId="221DAC2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0" w:history="1">
        <w:r w:rsidR="004B041D" w:rsidRPr="00D03477">
          <w:rPr>
            <w:rStyle w:val="Hyperlink"/>
            <w:noProof/>
          </w:rPr>
          <w:t>3.26.5 contextRegion property</w:t>
        </w:r>
        <w:r w:rsidR="004B041D">
          <w:rPr>
            <w:noProof/>
            <w:webHidden/>
          </w:rPr>
          <w:tab/>
        </w:r>
        <w:r w:rsidR="004B041D">
          <w:rPr>
            <w:noProof/>
            <w:webHidden/>
          </w:rPr>
          <w:fldChar w:fldCharType="begin"/>
        </w:r>
        <w:r w:rsidR="004B041D">
          <w:rPr>
            <w:noProof/>
            <w:webHidden/>
          </w:rPr>
          <w:instrText xml:space="preserve"> PAGEREF _Toc3812190 \h </w:instrText>
        </w:r>
        <w:r w:rsidR="004B041D">
          <w:rPr>
            <w:noProof/>
            <w:webHidden/>
          </w:rPr>
        </w:r>
        <w:r w:rsidR="004B041D">
          <w:rPr>
            <w:noProof/>
            <w:webHidden/>
          </w:rPr>
          <w:fldChar w:fldCharType="separate"/>
        </w:r>
        <w:r w:rsidR="004B041D">
          <w:rPr>
            <w:noProof/>
            <w:webHidden/>
          </w:rPr>
          <w:t>97</w:t>
        </w:r>
        <w:r w:rsidR="004B041D">
          <w:rPr>
            <w:noProof/>
            <w:webHidden/>
          </w:rPr>
          <w:fldChar w:fldCharType="end"/>
        </w:r>
      </w:hyperlink>
    </w:p>
    <w:p w14:paraId="3CEA31D5" w14:textId="010DF0E4" w:rsidR="004B041D" w:rsidRDefault="00F426CE">
      <w:pPr>
        <w:pStyle w:val="TOC2"/>
        <w:tabs>
          <w:tab w:val="right" w:leader="dot" w:pos="9350"/>
        </w:tabs>
        <w:rPr>
          <w:rFonts w:asciiTheme="minorHAnsi" w:eastAsiaTheme="minorEastAsia" w:hAnsiTheme="minorHAnsi" w:cstheme="minorBidi"/>
          <w:noProof/>
          <w:sz w:val="22"/>
          <w:szCs w:val="22"/>
        </w:rPr>
      </w:pPr>
      <w:hyperlink w:anchor="_Toc3812191" w:history="1">
        <w:r w:rsidR="004B041D" w:rsidRPr="00D03477">
          <w:rPr>
            <w:rStyle w:val="Hyperlink"/>
            <w:noProof/>
          </w:rPr>
          <w:t>3.27 region object</w:t>
        </w:r>
        <w:r w:rsidR="004B041D">
          <w:rPr>
            <w:noProof/>
            <w:webHidden/>
          </w:rPr>
          <w:tab/>
        </w:r>
        <w:r w:rsidR="004B041D">
          <w:rPr>
            <w:noProof/>
            <w:webHidden/>
          </w:rPr>
          <w:fldChar w:fldCharType="begin"/>
        </w:r>
        <w:r w:rsidR="004B041D">
          <w:rPr>
            <w:noProof/>
            <w:webHidden/>
          </w:rPr>
          <w:instrText xml:space="preserve"> PAGEREF _Toc3812191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7F869284" w14:textId="3C21722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2" w:history="1">
        <w:r w:rsidR="004B041D" w:rsidRPr="00D03477">
          <w:rPr>
            <w:rStyle w:val="Hyperlink"/>
            <w:noProof/>
          </w:rPr>
          <w:t>3.27.1 General</w:t>
        </w:r>
        <w:r w:rsidR="004B041D">
          <w:rPr>
            <w:noProof/>
            <w:webHidden/>
          </w:rPr>
          <w:tab/>
        </w:r>
        <w:r w:rsidR="004B041D">
          <w:rPr>
            <w:noProof/>
            <w:webHidden/>
          </w:rPr>
          <w:fldChar w:fldCharType="begin"/>
        </w:r>
        <w:r w:rsidR="004B041D">
          <w:rPr>
            <w:noProof/>
            <w:webHidden/>
          </w:rPr>
          <w:instrText xml:space="preserve"> PAGEREF _Toc3812192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68AFBF7F" w14:textId="761A722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3" w:history="1">
        <w:r w:rsidR="004B041D" w:rsidRPr="00D03477">
          <w:rPr>
            <w:rStyle w:val="Hyperlink"/>
            <w:noProof/>
          </w:rPr>
          <w:t>3.27.2 Text regions</w:t>
        </w:r>
        <w:r w:rsidR="004B041D">
          <w:rPr>
            <w:noProof/>
            <w:webHidden/>
          </w:rPr>
          <w:tab/>
        </w:r>
        <w:r w:rsidR="004B041D">
          <w:rPr>
            <w:noProof/>
            <w:webHidden/>
          </w:rPr>
          <w:fldChar w:fldCharType="begin"/>
        </w:r>
        <w:r w:rsidR="004B041D">
          <w:rPr>
            <w:noProof/>
            <w:webHidden/>
          </w:rPr>
          <w:instrText xml:space="preserve"> PAGEREF _Toc3812193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39525A8E" w14:textId="467B6D6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4" w:history="1">
        <w:r w:rsidR="004B041D" w:rsidRPr="00D03477">
          <w:rPr>
            <w:rStyle w:val="Hyperlink"/>
            <w:noProof/>
          </w:rPr>
          <w:t>3.27.3 Binary regions</w:t>
        </w:r>
        <w:r w:rsidR="004B041D">
          <w:rPr>
            <w:noProof/>
            <w:webHidden/>
          </w:rPr>
          <w:tab/>
        </w:r>
        <w:r w:rsidR="004B041D">
          <w:rPr>
            <w:noProof/>
            <w:webHidden/>
          </w:rPr>
          <w:fldChar w:fldCharType="begin"/>
        </w:r>
        <w:r w:rsidR="004B041D">
          <w:rPr>
            <w:noProof/>
            <w:webHidden/>
          </w:rPr>
          <w:instrText xml:space="preserve"> PAGEREF _Toc3812194 \h </w:instrText>
        </w:r>
        <w:r w:rsidR="004B041D">
          <w:rPr>
            <w:noProof/>
            <w:webHidden/>
          </w:rPr>
        </w:r>
        <w:r w:rsidR="004B041D">
          <w:rPr>
            <w:noProof/>
            <w:webHidden/>
          </w:rPr>
          <w:fldChar w:fldCharType="separate"/>
        </w:r>
        <w:r w:rsidR="004B041D">
          <w:rPr>
            <w:noProof/>
            <w:webHidden/>
          </w:rPr>
          <w:t>100</w:t>
        </w:r>
        <w:r w:rsidR="004B041D">
          <w:rPr>
            <w:noProof/>
            <w:webHidden/>
          </w:rPr>
          <w:fldChar w:fldCharType="end"/>
        </w:r>
      </w:hyperlink>
    </w:p>
    <w:p w14:paraId="2768D740" w14:textId="7864439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5" w:history="1">
        <w:r w:rsidR="004B041D" w:rsidRPr="00D03477">
          <w:rPr>
            <w:rStyle w:val="Hyperlink"/>
            <w:noProof/>
          </w:rPr>
          <w:t>3.27.4 Independence of text and binary regions</w:t>
        </w:r>
        <w:r w:rsidR="004B041D">
          <w:rPr>
            <w:noProof/>
            <w:webHidden/>
          </w:rPr>
          <w:tab/>
        </w:r>
        <w:r w:rsidR="004B041D">
          <w:rPr>
            <w:noProof/>
            <w:webHidden/>
          </w:rPr>
          <w:fldChar w:fldCharType="begin"/>
        </w:r>
        <w:r w:rsidR="004B041D">
          <w:rPr>
            <w:noProof/>
            <w:webHidden/>
          </w:rPr>
          <w:instrText xml:space="preserve"> PAGEREF _Toc3812195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7C1667AC" w14:textId="6A9FE3D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6" w:history="1">
        <w:r w:rsidR="004B041D" w:rsidRPr="00D03477">
          <w:rPr>
            <w:rStyle w:val="Hyperlink"/>
            <w:noProof/>
          </w:rPr>
          <w:t>3.27.5 startLine property</w:t>
        </w:r>
        <w:r w:rsidR="004B041D">
          <w:rPr>
            <w:noProof/>
            <w:webHidden/>
          </w:rPr>
          <w:tab/>
        </w:r>
        <w:r w:rsidR="004B041D">
          <w:rPr>
            <w:noProof/>
            <w:webHidden/>
          </w:rPr>
          <w:fldChar w:fldCharType="begin"/>
        </w:r>
        <w:r w:rsidR="004B041D">
          <w:rPr>
            <w:noProof/>
            <w:webHidden/>
          </w:rPr>
          <w:instrText xml:space="preserve"> PAGEREF _Toc3812196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2941EE2" w14:textId="5293C87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7" w:history="1">
        <w:r w:rsidR="004B041D" w:rsidRPr="00D03477">
          <w:rPr>
            <w:rStyle w:val="Hyperlink"/>
            <w:noProof/>
          </w:rPr>
          <w:t>3.27.6 startColumn property</w:t>
        </w:r>
        <w:r w:rsidR="004B041D">
          <w:rPr>
            <w:noProof/>
            <w:webHidden/>
          </w:rPr>
          <w:tab/>
        </w:r>
        <w:r w:rsidR="004B041D">
          <w:rPr>
            <w:noProof/>
            <w:webHidden/>
          </w:rPr>
          <w:fldChar w:fldCharType="begin"/>
        </w:r>
        <w:r w:rsidR="004B041D">
          <w:rPr>
            <w:noProof/>
            <w:webHidden/>
          </w:rPr>
          <w:instrText xml:space="preserve"> PAGEREF _Toc3812197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7717F13" w14:textId="23760AF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8" w:history="1">
        <w:r w:rsidR="004B041D" w:rsidRPr="00D03477">
          <w:rPr>
            <w:rStyle w:val="Hyperlink"/>
            <w:noProof/>
          </w:rPr>
          <w:t>3.27.7 endLine property</w:t>
        </w:r>
        <w:r w:rsidR="004B041D">
          <w:rPr>
            <w:noProof/>
            <w:webHidden/>
          </w:rPr>
          <w:tab/>
        </w:r>
        <w:r w:rsidR="004B041D">
          <w:rPr>
            <w:noProof/>
            <w:webHidden/>
          </w:rPr>
          <w:fldChar w:fldCharType="begin"/>
        </w:r>
        <w:r w:rsidR="004B041D">
          <w:rPr>
            <w:noProof/>
            <w:webHidden/>
          </w:rPr>
          <w:instrText xml:space="preserve"> PAGEREF _Toc3812198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824AD82" w14:textId="1A04493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199" w:history="1">
        <w:r w:rsidR="004B041D" w:rsidRPr="00D03477">
          <w:rPr>
            <w:rStyle w:val="Hyperlink"/>
            <w:noProof/>
          </w:rPr>
          <w:t>3.27.8 endColumn property</w:t>
        </w:r>
        <w:r w:rsidR="004B041D">
          <w:rPr>
            <w:noProof/>
            <w:webHidden/>
          </w:rPr>
          <w:tab/>
        </w:r>
        <w:r w:rsidR="004B041D">
          <w:rPr>
            <w:noProof/>
            <w:webHidden/>
          </w:rPr>
          <w:fldChar w:fldCharType="begin"/>
        </w:r>
        <w:r w:rsidR="004B041D">
          <w:rPr>
            <w:noProof/>
            <w:webHidden/>
          </w:rPr>
          <w:instrText xml:space="preserve"> PAGEREF _Toc3812199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2212824" w14:textId="351141B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0" w:history="1">
        <w:r w:rsidR="004B041D" w:rsidRPr="00D03477">
          <w:rPr>
            <w:rStyle w:val="Hyperlink"/>
            <w:noProof/>
          </w:rPr>
          <w:t>3.27.9 charOffset property</w:t>
        </w:r>
        <w:r w:rsidR="004B041D">
          <w:rPr>
            <w:noProof/>
            <w:webHidden/>
          </w:rPr>
          <w:tab/>
        </w:r>
        <w:r w:rsidR="004B041D">
          <w:rPr>
            <w:noProof/>
            <w:webHidden/>
          </w:rPr>
          <w:fldChar w:fldCharType="begin"/>
        </w:r>
        <w:r w:rsidR="004B041D">
          <w:rPr>
            <w:noProof/>
            <w:webHidden/>
          </w:rPr>
          <w:instrText xml:space="preserve"> PAGEREF _Toc3812200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D0DA216" w14:textId="05AEBA0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1" w:history="1">
        <w:r w:rsidR="004B041D" w:rsidRPr="00D03477">
          <w:rPr>
            <w:rStyle w:val="Hyperlink"/>
            <w:noProof/>
          </w:rPr>
          <w:t>3.27.10 charLength property</w:t>
        </w:r>
        <w:r w:rsidR="004B041D">
          <w:rPr>
            <w:noProof/>
            <w:webHidden/>
          </w:rPr>
          <w:tab/>
        </w:r>
        <w:r w:rsidR="004B041D">
          <w:rPr>
            <w:noProof/>
            <w:webHidden/>
          </w:rPr>
          <w:fldChar w:fldCharType="begin"/>
        </w:r>
        <w:r w:rsidR="004B041D">
          <w:rPr>
            <w:noProof/>
            <w:webHidden/>
          </w:rPr>
          <w:instrText xml:space="preserve"> PAGEREF _Toc3812201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3F10269B" w14:textId="41CD556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2" w:history="1">
        <w:r w:rsidR="004B041D" w:rsidRPr="00D03477">
          <w:rPr>
            <w:rStyle w:val="Hyperlink"/>
            <w:noProof/>
          </w:rPr>
          <w:t>3.27.11 byteOffset property</w:t>
        </w:r>
        <w:r w:rsidR="004B041D">
          <w:rPr>
            <w:noProof/>
            <w:webHidden/>
          </w:rPr>
          <w:tab/>
        </w:r>
        <w:r w:rsidR="004B041D">
          <w:rPr>
            <w:noProof/>
            <w:webHidden/>
          </w:rPr>
          <w:fldChar w:fldCharType="begin"/>
        </w:r>
        <w:r w:rsidR="004B041D">
          <w:rPr>
            <w:noProof/>
            <w:webHidden/>
          </w:rPr>
          <w:instrText xml:space="preserve"> PAGEREF _Toc3812202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9A5ED3C" w14:textId="1C4DE9E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3" w:history="1">
        <w:r w:rsidR="004B041D" w:rsidRPr="00D03477">
          <w:rPr>
            <w:rStyle w:val="Hyperlink"/>
            <w:noProof/>
          </w:rPr>
          <w:t>3.27.12 byteLength property</w:t>
        </w:r>
        <w:r w:rsidR="004B041D">
          <w:rPr>
            <w:noProof/>
            <w:webHidden/>
          </w:rPr>
          <w:tab/>
        </w:r>
        <w:r w:rsidR="004B041D">
          <w:rPr>
            <w:noProof/>
            <w:webHidden/>
          </w:rPr>
          <w:fldChar w:fldCharType="begin"/>
        </w:r>
        <w:r w:rsidR="004B041D">
          <w:rPr>
            <w:noProof/>
            <w:webHidden/>
          </w:rPr>
          <w:instrText xml:space="preserve"> PAGEREF _Toc3812203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D8B0A57" w14:textId="4485A37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4" w:history="1">
        <w:r w:rsidR="004B041D" w:rsidRPr="00D03477">
          <w:rPr>
            <w:rStyle w:val="Hyperlink"/>
            <w:noProof/>
          </w:rPr>
          <w:t>3.27.13 snippet property</w:t>
        </w:r>
        <w:r w:rsidR="004B041D">
          <w:rPr>
            <w:noProof/>
            <w:webHidden/>
          </w:rPr>
          <w:tab/>
        </w:r>
        <w:r w:rsidR="004B041D">
          <w:rPr>
            <w:noProof/>
            <w:webHidden/>
          </w:rPr>
          <w:fldChar w:fldCharType="begin"/>
        </w:r>
        <w:r w:rsidR="004B041D">
          <w:rPr>
            <w:noProof/>
            <w:webHidden/>
          </w:rPr>
          <w:instrText xml:space="preserve"> PAGEREF _Toc3812204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7A186286" w14:textId="20862AC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5" w:history="1">
        <w:r w:rsidR="004B041D" w:rsidRPr="00D03477">
          <w:rPr>
            <w:rStyle w:val="Hyperlink"/>
            <w:noProof/>
          </w:rPr>
          <w:t>3.27.14 message property</w:t>
        </w:r>
        <w:r w:rsidR="004B041D">
          <w:rPr>
            <w:noProof/>
            <w:webHidden/>
          </w:rPr>
          <w:tab/>
        </w:r>
        <w:r w:rsidR="004B041D">
          <w:rPr>
            <w:noProof/>
            <w:webHidden/>
          </w:rPr>
          <w:fldChar w:fldCharType="begin"/>
        </w:r>
        <w:r w:rsidR="004B041D">
          <w:rPr>
            <w:noProof/>
            <w:webHidden/>
          </w:rPr>
          <w:instrText xml:space="preserve"> PAGEREF _Toc3812205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488B45B" w14:textId="17B26BA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6" w:history="1">
        <w:r w:rsidR="004B041D" w:rsidRPr="00D03477">
          <w:rPr>
            <w:rStyle w:val="Hyperlink"/>
            <w:noProof/>
          </w:rPr>
          <w:t>3.27.15 sourceLanguage property</w:t>
        </w:r>
        <w:r w:rsidR="004B041D">
          <w:rPr>
            <w:noProof/>
            <w:webHidden/>
          </w:rPr>
          <w:tab/>
        </w:r>
        <w:r w:rsidR="004B041D">
          <w:rPr>
            <w:noProof/>
            <w:webHidden/>
          </w:rPr>
          <w:fldChar w:fldCharType="begin"/>
        </w:r>
        <w:r w:rsidR="004B041D">
          <w:rPr>
            <w:noProof/>
            <w:webHidden/>
          </w:rPr>
          <w:instrText xml:space="preserve"> PAGEREF _Toc3812206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5B7BBC55" w14:textId="702837FF"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07" w:history="1">
        <w:r w:rsidR="004B041D" w:rsidRPr="00D03477">
          <w:rPr>
            <w:rStyle w:val="Hyperlink"/>
            <w:noProof/>
          </w:rPr>
          <w:t>3.28 rectangle object</w:t>
        </w:r>
        <w:r w:rsidR="004B041D">
          <w:rPr>
            <w:noProof/>
            <w:webHidden/>
          </w:rPr>
          <w:tab/>
        </w:r>
        <w:r w:rsidR="004B041D">
          <w:rPr>
            <w:noProof/>
            <w:webHidden/>
          </w:rPr>
          <w:fldChar w:fldCharType="begin"/>
        </w:r>
        <w:r w:rsidR="004B041D">
          <w:rPr>
            <w:noProof/>
            <w:webHidden/>
          </w:rPr>
          <w:instrText xml:space="preserve"> PAGEREF _Toc3812207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4F4E857" w14:textId="4C834DD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8" w:history="1">
        <w:r w:rsidR="004B041D" w:rsidRPr="00D03477">
          <w:rPr>
            <w:rStyle w:val="Hyperlink"/>
            <w:noProof/>
          </w:rPr>
          <w:t>3.28.1 General</w:t>
        </w:r>
        <w:r w:rsidR="004B041D">
          <w:rPr>
            <w:noProof/>
            <w:webHidden/>
          </w:rPr>
          <w:tab/>
        </w:r>
        <w:r w:rsidR="004B041D">
          <w:rPr>
            <w:noProof/>
            <w:webHidden/>
          </w:rPr>
          <w:fldChar w:fldCharType="begin"/>
        </w:r>
        <w:r w:rsidR="004B041D">
          <w:rPr>
            <w:noProof/>
            <w:webHidden/>
          </w:rPr>
          <w:instrText xml:space="preserve"> PAGEREF _Toc3812208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28214D1" w14:textId="6C2DE1F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09" w:history="1">
        <w:r w:rsidR="004B041D" w:rsidRPr="00D03477">
          <w:rPr>
            <w:rStyle w:val="Hyperlink"/>
            <w:noProof/>
          </w:rPr>
          <w:t>3.28.2 top, left, bottom, and right properties</w:t>
        </w:r>
        <w:r w:rsidR="004B041D">
          <w:rPr>
            <w:noProof/>
            <w:webHidden/>
          </w:rPr>
          <w:tab/>
        </w:r>
        <w:r w:rsidR="004B041D">
          <w:rPr>
            <w:noProof/>
            <w:webHidden/>
          </w:rPr>
          <w:fldChar w:fldCharType="begin"/>
        </w:r>
        <w:r w:rsidR="004B041D">
          <w:rPr>
            <w:noProof/>
            <w:webHidden/>
          </w:rPr>
          <w:instrText xml:space="preserve"> PAGEREF _Toc3812209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3656D24" w14:textId="0C96B23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0" w:history="1">
        <w:r w:rsidR="004B041D" w:rsidRPr="00D03477">
          <w:rPr>
            <w:rStyle w:val="Hyperlink"/>
            <w:noProof/>
          </w:rPr>
          <w:t>3.28.3 message property</w:t>
        </w:r>
        <w:r w:rsidR="004B041D">
          <w:rPr>
            <w:noProof/>
            <w:webHidden/>
          </w:rPr>
          <w:tab/>
        </w:r>
        <w:r w:rsidR="004B041D">
          <w:rPr>
            <w:noProof/>
            <w:webHidden/>
          </w:rPr>
          <w:fldChar w:fldCharType="begin"/>
        </w:r>
        <w:r w:rsidR="004B041D">
          <w:rPr>
            <w:noProof/>
            <w:webHidden/>
          </w:rPr>
          <w:instrText xml:space="preserve"> PAGEREF _Toc3812210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2518E867" w14:textId="40D3206B"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11" w:history="1">
        <w:r w:rsidR="004B041D" w:rsidRPr="00D03477">
          <w:rPr>
            <w:rStyle w:val="Hyperlink"/>
            <w:noProof/>
          </w:rPr>
          <w:t>3.29 logicalLocation object</w:t>
        </w:r>
        <w:r w:rsidR="004B041D">
          <w:rPr>
            <w:noProof/>
            <w:webHidden/>
          </w:rPr>
          <w:tab/>
        </w:r>
        <w:r w:rsidR="004B041D">
          <w:rPr>
            <w:noProof/>
            <w:webHidden/>
          </w:rPr>
          <w:fldChar w:fldCharType="begin"/>
        </w:r>
        <w:r w:rsidR="004B041D">
          <w:rPr>
            <w:noProof/>
            <w:webHidden/>
          </w:rPr>
          <w:instrText xml:space="preserve"> PAGEREF _Toc3812211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7988797" w14:textId="332690F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2" w:history="1">
        <w:r w:rsidR="004B041D" w:rsidRPr="00D03477">
          <w:rPr>
            <w:rStyle w:val="Hyperlink"/>
            <w:noProof/>
          </w:rPr>
          <w:t>3.29.1 General</w:t>
        </w:r>
        <w:r w:rsidR="004B041D">
          <w:rPr>
            <w:noProof/>
            <w:webHidden/>
          </w:rPr>
          <w:tab/>
        </w:r>
        <w:r w:rsidR="004B041D">
          <w:rPr>
            <w:noProof/>
            <w:webHidden/>
          </w:rPr>
          <w:fldChar w:fldCharType="begin"/>
        </w:r>
        <w:r w:rsidR="004B041D">
          <w:rPr>
            <w:noProof/>
            <w:webHidden/>
          </w:rPr>
          <w:instrText xml:space="preserve"> PAGEREF _Toc3812212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1969355" w14:textId="4BF8A0B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3" w:history="1">
        <w:r w:rsidR="004B041D" w:rsidRPr="00D03477">
          <w:rPr>
            <w:rStyle w:val="Hyperlink"/>
            <w:noProof/>
          </w:rPr>
          <w:t>3.29.2 Constraints</w:t>
        </w:r>
        <w:r w:rsidR="004B041D">
          <w:rPr>
            <w:noProof/>
            <w:webHidden/>
          </w:rPr>
          <w:tab/>
        </w:r>
        <w:r w:rsidR="004B041D">
          <w:rPr>
            <w:noProof/>
            <w:webHidden/>
          </w:rPr>
          <w:fldChar w:fldCharType="begin"/>
        </w:r>
        <w:r w:rsidR="004B041D">
          <w:rPr>
            <w:noProof/>
            <w:webHidden/>
          </w:rPr>
          <w:instrText xml:space="preserve"> PAGEREF _Toc3812213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489EF7CC" w14:textId="473754D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4" w:history="1">
        <w:r w:rsidR="004B041D" w:rsidRPr="00D03477">
          <w:rPr>
            <w:rStyle w:val="Hyperlink"/>
            <w:noProof/>
          </w:rPr>
          <w:t>3.29.3 Logical location naming rules</w:t>
        </w:r>
        <w:r w:rsidR="004B041D">
          <w:rPr>
            <w:noProof/>
            <w:webHidden/>
          </w:rPr>
          <w:tab/>
        </w:r>
        <w:r w:rsidR="004B041D">
          <w:rPr>
            <w:noProof/>
            <w:webHidden/>
          </w:rPr>
          <w:fldChar w:fldCharType="begin"/>
        </w:r>
        <w:r w:rsidR="004B041D">
          <w:rPr>
            <w:noProof/>
            <w:webHidden/>
          </w:rPr>
          <w:instrText xml:space="preserve"> PAGEREF _Toc3812214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159537BC" w14:textId="10CDDDA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5" w:history="1">
        <w:r w:rsidR="004B041D" w:rsidRPr="00D03477">
          <w:rPr>
            <w:rStyle w:val="Hyperlink"/>
            <w:noProof/>
          </w:rPr>
          <w:t>3.29.4 name property</w:t>
        </w:r>
        <w:r w:rsidR="004B041D">
          <w:rPr>
            <w:noProof/>
            <w:webHidden/>
          </w:rPr>
          <w:tab/>
        </w:r>
        <w:r w:rsidR="004B041D">
          <w:rPr>
            <w:noProof/>
            <w:webHidden/>
          </w:rPr>
          <w:fldChar w:fldCharType="begin"/>
        </w:r>
        <w:r w:rsidR="004B041D">
          <w:rPr>
            <w:noProof/>
            <w:webHidden/>
          </w:rPr>
          <w:instrText xml:space="preserve"> PAGEREF _Toc3812215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1887ECFC" w14:textId="449FC0E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6" w:history="1">
        <w:r w:rsidR="004B041D" w:rsidRPr="00D03477">
          <w:rPr>
            <w:rStyle w:val="Hyperlink"/>
            <w:noProof/>
          </w:rPr>
          <w:t>3.29.5 index property</w:t>
        </w:r>
        <w:r w:rsidR="004B041D">
          <w:rPr>
            <w:noProof/>
            <w:webHidden/>
          </w:rPr>
          <w:tab/>
        </w:r>
        <w:r w:rsidR="004B041D">
          <w:rPr>
            <w:noProof/>
            <w:webHidden/>
          </w:rPr>
          <w:fldChar w:fldCharType="begin"/>
        </w:r>
        <w:r w:rsidR="004B041D">
          <w:rPr>
            <w:noProof/>
            <w:webHidden/>
          </w:rPr>
          <w:instrText xml:space="preserve"> PAGEREF _Toc3812216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319B302D" w14:textId="75A8926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7" w:history="1">
        <w:r w:rsidR="004B041D" w:rsidRPr="00D03477">
          <w:rPr>
            <w:rStyle w:val="Hyperlink"/>
            <w:noProof/>
          </w:rPr>
          <w:t>3.29.6 fullyQualifiedName property</w:t>
        </w:r>
        <w:r w:rsidR="004B041D">
          <w:rPr>
            <w:noProof/>
            <w:webHidden/>
          </w:rPr>
          <w:tab/>
        </w:r>
        <w:r w:rsidR="004B041D">
          <w:rPr>
            <w:noProof/>
            <w:webHidden/>
          </w:rPr>
          <w:fldChar w:fldCharType="begin"/>
        </w:r>
        <w:r w:rsidR="004B041D">
          <w:rPr>
            <w:noProof/>
            <w:webHidden/>
          </w:rPr>
          <w:instrText xml:space="preserve"> PAGEREF _Toc3812217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299403C5" w14:textId="23A8D23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8" w:history="1">
        <w:r w:rsidR="004B041D" w:rsidRPr="00D03477">
          <w:rPr>
            <w:rStyle w:val="Hyperlink"/>
            <w:noProof/>
          </w:rPr>
          <w:t>3.29.7 decoratedName property</w:t>
        </w:r>
        <w:r w:rsidR="004B041D">
          <w:rPr>
            <w:noProof/>
            <w:webHidden/>
          </w:rPr>
          <w:tab/>
        </w:r>
        <w:r w:rsidR="004B041D">
          <w:rPr>
            <w:noProof/>
            <w:webHidden/>
          </w:rPr>
          <w:fldChar w:fldCharType="begin"/>
        </w:r>
        <w:r w:rsidR="004B041D">
          <w:rPr>
            <w:noProof/>
            <w:webHidden/>
          </w:rPr>
          <w:instrText xml:space="preserve"> PAGEREF _Toc3812218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2E6152BE" w14:textId="2F24F8E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19" w:history="1">
        <w:r w:rsidR="004B041D" w:rsidRPr="00D03477">
          <w:rPr>
            <w:rStyle w:val="Hyperlink"/>
            <w:noProof/>
          </w:rPr>
          <w:t>3.29.8 kind property</w:t>
        </w:r>
        <w:r w:rsidR="004B041D">
          <w:rPr>
            <w:noProof/>
            <w:webHidden/>
          </w:rPr>
          <w:tab/>
        </w:r>
        <w:r w:rsidR="004B041D">
          <w:rPr>
            <w:noProof/>
            <w:webHidden/>
          </w:rPr>
          <w:fldChar w:fldCharType="begin"/>
        </w:r>
        <w:r w:rsidR="004B041D">
          <w:rPr>
            <w:noProof/>
            <w:webHidden/>
          </w:rPr>
          <w:instrText xml:space="preserve"> PAGEREF _Toc3812219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66B00303" w14:textId="6866438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0" w:history="1">
        <w:r w:rsidR="004B041D" w:rsidRPr="00D03477">
          <w:rPr>
            <w:rStyle w:val="Hyperlink"/>
            <w:noProof/>
          </w:rPr>
          <w:t>3.29.9 parentIndex property</w:t>
        </w:r>
        <w:r w:rsidR="004B041D">
          <w:rPr>
            <w:noProof/>
            <w:webHidden/>
          </w:rPr>
          <w:tab/>
        </w:r>
        <w:r w:rsidR="004B041D">
          <w:rPr>
            <w:noProof/>
            <w:webHidden/>
          </w:rPr>
          <w:fldChar w:fldCharType="begin"/>
        </w:r>
        <w:r w:rsidR="004B041D">
          <w:rPr>
            <w:noProof/>
            <w:webHidden/>
          </w:rPr>
          <w:instrText xml:space="preserve"> PAGEREF _Toc3812220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09706894" w14:textId="3374F560"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21" w:history="1">
        <w:r w:rsidR="004B041D" w:rsidRPr="00D03477">
          <w:rPr>
            <w:rStyle w:val="Hyperlink"/>
            <w:noProof/>
          </w:rPr>
          <w:t>3.30 codeFlow object</w:t>
        </w:r>
        <w:r w:rsidR="004B041D">
          <w:rPr>
            <w:noProof/>
            <w:webHidden/>
          </w:rPr>
          <w:tab/>
        </w:r>
        <w:r w:rsidR="004B041D">
          <w:rPr>
            <w:noProof/>
            <w:webHidden/>
          </w:rPr>
          <w:fldChar w:fldCharType="begin"/>
        </w:r>
        <w:r w:rsidR="004B041D">
          <w:rPr>
            <w:noProof/>
            <w:webHidden/>
          </w:rPr>
          <w:instrText xml:space="preserve"> PAGEREF _Toc3812221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3868AB1E" w14:textId="482DFC9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2" w:history="1">
        <w:r w:rsidR="004B041D" w:rsidRPr="00D03477">
          <w:rPr>
            <w:rStyle w:val="Hyperlink"/>
            <w:noProof/>
          </w:rPr>
          <w:t>3.30.1 General</w:t>
        </w:r>
        <w:r w:rsidR="004B041D">
          <w:rPr>
            <w:noProof/>
            <w:webHidden/>
          </w:rPr>
          <w:tab/>
        </w:r>
        <w:r w:rsidR="004B041D">
          <w:rPr>
            <w:noProof/>
            <w:webHidden/>
          </w:rPr>
          <w:fldChar w:fldCharType="begin"/>
        </w:r>
        <w:r w:rsidR="004B041D">
          <w:rPr>
            <w:noProof/>
            <w:webHidden/>
          </w:rPr>
          <w:instrText xml:space="preserve"> PAGEREF _Toc3812222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22795DF7" w14:textId="301252C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3" w:history="1">
        <w:r w:rsidR="004B041D" w:rsidRPr="00D03477">
          <w:rPr>
            <w:rStyle w:val="Hyperlink"/>
            <w:noProof/>
          </w:rPr>
          <w:t>3.30.2 message property</w:t>
        </w:r>
        <w:r w:rsidR="004B041D">
          <w:rPr>
            <w:noProof/>
            <w:webHidden/>
          </w:rPr>
          <w:tab/>
        </w:r>
        <w:r w:rsidR="004B041D">
          <w:rPr>
            <w:noProof/>
            <w:webHidden/>
          </w:rPr>
          <w:fldChar w:fldCharType="begin"/>
        </w:r>
        <w:r w:rsidR="004B041D">
          <w:rPr>
            <w:noProof/>
            <w:webHidden/>
          </w:rPr>
          <w:instrText xml:space="preserve"> PAGEREF _Toc3812223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25168BD2" w14:textId="1030300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4" w:history="1">
        <w:r w:rsidR="004B041D" w:rsidRPr="00D03477">
          <w:rPr>
            <w:rStyle w:val="Hyperlink"/>
            <w:noProof/>
          </w:rPr>
          <w:t>3.30.3 threadFlows property</w:t>
        </w:r>
        <w:r w:rsidR="004B041D">
          <w:rPr>
            <w:noProof/>
            <w:webHidden/>
          </w:rPr>
          <w:tab/>
        </w:r>
        <w:r w:rsidR="004B041D">
          <w:rPr>
            <w:noProof/>
            <w:webHidden/>
          </w:rPr>
          <w:fldChar w:fldCharType="begin"/>
        </w:r>
        <w:r w:rsidR="004B041D">
          <w:rPr>
            <w:noProof/>
            <w:webHidden/>
          </w:rPr>
          <w:instrText xml:space="preserve"> PAGEREF _Toc3812224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6CFECEE1" w14:textId="40017E17"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25" w:history="1">
        <w:r w:rsidR="004B041D" w:rsidRPr="00D03477">
          <w:rPr>
            <w:rStyle w:val="Hyperlink"/>
            <w:noProof/>
          </w:rPr>
          <w:t>3.31 threadFlow object</w:t>
        </w:r>
        <w:r w:rsidR="004B041D">
          <w:rPr>
            <w:noProof/>
            <w:webHidden/>
          </w:rPr>
          <w:tab/>
        </w:r>
        <w:r w:rsidR="004B041D">
          <w:rPr>
            <w:noProof/>
            <w:webHidden/>
          </w:rPr>
          <w:fldChar w:fldCharType="begin"/>
        </w:r>
        <w:r w:rsidR="004B041D">
          <w:rPr>
            <w:noProof/>
            <w:webHidden/>
          </w:rPr>
          <w:instrText xml:space="preserve"> PAGEREF _Toc3812225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0653748B" w14:textId="1B151EE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6" w:history="1">
        <w:r w:rsidR="004B041D" w:rsidRPr="00D03477">
          <w:rPr>
            <w:rStyle w:val="Hyperlink"/>
            <w:noProof/>
          </w:rPr>
          <w:t>3.31.1 General</w:t>
        </w:r>
        <w:r w:rsidR="004B041D">
          <w:rPr>
            <w:noProof/>
            <w:webHidden/>
          </w:rPr>
          <w:tab/>
        </w:r>
        <w:r w:rsidR="004B041D">
          <w:rPr>
            <w:noProof/>
            <w:webHidden/>
          </w:rPr>
          <w:fldChar w:fldCharType="begin"/>
        </w:r>
        <w:r w:rsidR="004B041D">
          <w:rPr>
            <w:noProof/>
            <w:webHidden/>
          </w:rPr>
          <w:instrText xml:space="preserve"> PAGEREF _Toc3812226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4AAAB410" w14:textId="3F09B39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7" w:history="1">
        <w:r w:rsidR="004B041D" w:rsidRPr="00D03477">
          <w:rPr>
            <w:rStyle w:val="Hyperlink"/>
            <w:noProof/>
          </w:rPr>
          <w:t>3.31.2 id property</w:t>
        </w:r>
        <w:r w:rsidR="004B041D">
          <w:rPr>
            <w:noProof/>
            <w:webHidden/>
          </w:rPr>
          <w:tab/>
        </w:r>
        <w:r w:rsidR="004B041D">
          <w:rPr>
            <w:noProof/>
            <w:webHidden/>
          </w:rPr>
          <w:fldChar w:fldCharType="begin"/>
        </w:r>
        <w:r w:rsidR="004B041D">
          <w:rPr>
            <w:noProof/>
            <w:webHidden/>
          </w:rPr>
          <w:instrText xml:space="preserve"> PAGEREF _Toc3812227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11CAB32A" w14:textId="1BE8716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8" w:history="1">
        <w:r w:rsidR="004B041D" w:rsidRPr="00D03477">
          <w:rPr>
            <w:rStyle w:val="Hyperlink"/>
            <w:noProof/>
          </w:rPr>
          <w:t>3.31.3 message property</w:t>
        </w:r>
        <w:r w:rsidR="004B041D">
          <w:rPr>
            <w:noProof/>
            <w:webHidden/>
          </w:rPr>
          <w:tab/>
        </w:r>
        <w:r w:rsidR="004B041D">
          <w:rPr>
            <w:noProof/>
            <w:webHidden/>
          </w:rPr>
          <w:fldChar w:fldCharType="begin"/>
        </w:r>
        <w:r w:rsidR="004B041D">
          <w:rPr>
            <w:noProof/>
            <w:webHidden/>
          </w:rPr>
          <w:instrText xml:space="preserve"> PAGEREF _Toc3812228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28481492" w14:textId="62E04E3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29" w:history="1">
        <w:r w:rsidR="004B041D" w:rsidRPr="00D03477">
          <w:rPr>
            <w:rStyle w:val="Hyperlink"/>
            <w:noProof/>
          </w:rPr>
          <w:t>3.31.4 initialState property</w:t>
        </w:r>
        <w:r w:rsidR="004B041D">
          <w:rPr>
            <w:noProof/>
            <w:webHidden/>
          </w:rPr>
          <w:tab/>
        </w:r>
        <w:r w:rsidR="004B041D">
          <w:rPr>
            <w:noProof/>
            <w:webHidden/>
          </w:rPr>
          <w:fldChar w:fldCharType="begin"/>
        </w:r>
        <w:r w:rsidR="004B041D">
          <w:rPr>
            <w:noProof/>
            <w:webHidden/>
          </w:rPr>
          <w:instrText xml:space="preserve"> PAGEREF _Toc3812229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049F55C" w14:textId="0B83479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0" w:history="1">
        <w:r w:rsidR="004B041D" w:rsidRPr="00D03477">
          <w:rPr>
            <w:rStyle w:val="Hyperlink"/>
            <w:noProof/>
          </w:rPr>
          <w:t>3.31.5 immutableState property</w:t>
        </w:r>
        <w:r w:rsidR="004B041D">
          <w:rPr>
            <w:noProof/>
            <w:webHidden/>
          </w:rPr>
          <w:tab/>
        </w:r>
        <w:r w:rsidR="004B041D">
          <w:rPr>
            <w:noProof/>
            <w:webHidden/>
          </w:rPr>
          <w:fldChar w:fldCharType="begin"/>
        </w:r>
        <w:r w:rsidR="004B041D">
          <w:rPr>
            <w:noProof/>
            <w:webHidden/>
          </w:rPr>
          <w:instrText xml:space="preserve"> PAGEREF _Toc3812230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6056BFD5" w14:textId="72CEE83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1" w:history="1">
        <w:r w:rsidR="004B041D" w:rsidRPr="00D03477">
          <w:rPr>
            <w:rStyle w:val="Hyperlink"/>
            <w:noProof/>
          </w:rPr>
          <w:t>3.31.6 locations property</w:t>
        </w:r>
        <w:r w:rsidR="004B041D">
          <w:rPr>
            <w:noProof/>
            <w:webHidden/>
          </w:rPr>
          <w:tab/>
        </w:r>
        <w:r w:rsidR="004B041D">
          <w:rPr>
            <w:noProof/>
            <w:webHidden/>
          </w:rPr>
          <w:fldChar w:fldCharType="begin"/>
        </w:r>
        <w:r w:rsidR="004B041D">
          <w:rPr>
            <w:noProof/>
            <w:webHidden/>
          </w:rPr>
          <w:instrText xml:space="preserve"> PAGEREF _Toc3812231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B0A407E" w14:textId="4484AC7F"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32" w:history="1">
        <w:r w:rsidR="004B041D" w:rsidRPr="00D03477">
          <w:rPr>
            <w:rStyle w:val="Hyperlink"/>
            <w:noProof/>
          </w:rPr>
          <w:t>3.32 graph object</w:t>
        </w:r>
        <w:r w:rsidR="004B041D">
          <w:rPr>
            <w:noProof/>
            <w:webHidden/>
          </w:rPr>
          <w:tab/>
        </w:r>
        <w:r w:rsidR="004B041D">
          <w:rPr>
            <w:noProof/>
            <w:webHidden/>
          </w:rPr>
          <w:fldChar w:fldCharType="begin"/>
        </w:r>
        <w:r w:rsidR="004B041D">
          <w:rPr>
            <w:noProof/>
            <w:webHidden/>
          </w:rPr>
          <w:instrText xml:space="preserve"> PAGEREF _Toc3812232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5359141D" w14:textId="69159D8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3" w:history="1">
        <w:r w:rsidR="004B041D" w:rsidRPr="00D03477">
          <w:rPr>
            <w:rStyle w:val="Hyperlink"/>
            <w:noProof/>
          </w:rPr>
          <w:t>3.32.1 General</w:t>
        </w:r>
        <w:r w:rsidR="004B041D">
          <w:rPr>
            <w:noProof/>
            <w:webHidden/>
          </w:rPr>
          <w:tab/>
        </w:r>
        <w:r w:rsidR="004B041D">
          <w:rPr>
            <w:noProof/>
            <w:webHidden/>
          </w:rPr>
          <w:fldChar w:fldCharType="begin"/>
        </w:r>
        <w:r w:rsidR="004B041D">
          <w:rPr>
            <w:noProof/>
            <w:webHidden/>
          </w:rPr>
          <w:instrText xml:space="preserve"> PAGEREF _Toc3812233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B657D92" w14:textId="693E299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4" w:history="1">
        <w:r w:rsidR="004B041D" w:rsidRPr="00D03477">
          <w:rPr>
            <w:rStyle w:val="Hyperlink"/>
            <w:noProof/>
          </w:rPr>
          <w:t>3.32.2 description property</w:t>
        </w:r>
        <w:r w:rsidR="004B041D">
          <w:rPr>
            <w:noProof/>
            <w:webHidden/>
          </w:rPr>
          <w:tab/>
        </w:r>
        <w:r w:rsidR="004B041D">
          <w:rPr>
            <w:noProof/>
            <w:webHidden/>
          </w:rPr>
          <w:fldChar w:fldCharType="begin"/>
        </w:r>
        <w:r w:rsidR="004B041D">
          <w:rPr>
            <w:noProof/>
            <w:webHidden/>
          </w:rPr>
          <w:instrText xml:space="preserve"> PAGEREF _Toc3812234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F8F0622" w14:textId="59FA0E5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5" w:history="1">
        <w:r w:rsidR="004B041D" w:rsidRPr="00D03477">
          <w:rPr>
            <w:rStyle w:val="Hyperlink"/>
            <w:noProof/>
          </w:rPr>
          <w:t>3.32.3 nodes property</w:t>
        </w:r>
        <w:r w:rsidR="004B041D">
          <w:rPr>
            <w:noProof/>
            <w:webHidden/>
          </w:rPr>
          <w:tab/>
        </w:r>
        <w:r w:rsidR="004B041D">
          <w:rPr>
            <w:noProof/>
            <w:webHidden/>
          </w:rPr>
          <w:fldChar w:fldCharType="begin"/>
        </w:r>
        <w:r w:rsidR="004B041D">
          <w:rPr>
            <w:noProof/>
            <w:webHidden/>
          </w:rPr>
          <w:instrText xml:space="preserve"> PAGEREF _Toc3812235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CEB13C1" w14:textId="59C79FB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6" w:history="1">
        <w:r w:rsidR="004B041D" w:rsidRPr="00D03477">
          <w:rPr>
            <w:rStyle w:val="Hyperlink"/>
            <w:noProof/>
          </w:rPr>
          <w:t>3.32.4 edges property</w:t>
        </w:r>
        <w:r w:rsidR="004B041D">
          <w:rPr>
            <w:noProof/>
            <w:webHidden/>
          </w:rPr>
          <w:tab/>
        </w:r>
        <w:r w:rsidR="004B041D">
          <w:rPr>
            <w:noProof/>
            <w:webHidden/>
          </w:rPr>
          <w:fldChar w:fldCharType="begin"/>
        </w:r>
        <w:r w:rsidR="004B041D">
          <w:rPr>
            <w:noProof/>
            <w:webHidden/>
          </w:rPr>
          <w:instrText xml:space="preserve"> PAGEREF _Toc3812236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1619EF0" w14:textId="544E4E16"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37" w:history="1">
        <w:r w:rsidR="004B041D" w:rsidRPr="00D03477">
          <w:rPr>
            <w:rStyle w:val="Hyperlink"/>
            <w:noProof/>
          </w:rPr>
          <w:t>3.33 node object</w:t>
        </w:r>
        <w:r w:rsidR="004B041D">
          <w:rPr>
            <w:noProof/>
            <w:webHidden/>
          </w:rPr>
          <w:tab/>
        </w:r>
        <w:r w:rsidR="004B041D">
          <w:rPr>
            <w:noProof/>
            <w:webHidden/>
          </w:rPr>
          <w:fldChar w:fldCharType="begin"/>
        </w:r>
        <w:r w:rsidR="004B041D">
          <w:rPr>
            <w:noProof/>
            <w:webHidden/>
          </w:rPr>
          <w:instrText xml:space="preserve"> PAGEREF _Toc3812237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91B567F" w14:textId="319B5FA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8" w:history="1">
        <w:r w:rsidR="004B041D" w:rsidRPr="00D03477">
          <w:rPr>
            <w:rStyle w:val="Hyperlink"/>
            <w:noProof/>
          </w:rPr>
          <w:t>3.33.1 General</w:t>
        </w:r>
        <w:r w:rsidR="004B041D">
          <w:rPr>
            <w:noProof/>
            <w:webHidden/>
          </w:rPr>
          <w:tab/>
        </w:r>
        <w:r w:rsidR="004B041D">
          <w:rPr>
            <w:noProof/>
            <w:webHidden/>
          </w:rPr>
          <w:fldChar w:fldCharType="begin"/>
        </w:r>
        <w:r w:rsidR="004B041D">
          <w:rPr>
            <w:noProof/>
            <w:webHidden/>
          </w:rPr>
          <w:instrText xml:space="preserve"> PAGEREF _Toc3812238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38D222F9" w14:textId="01A7DFF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39" w:history="1">
        <w:r w:rsidR="004B041D" w:rsidRPr="00D03477">
          <w:rPr>
            <w:rStyle w:val="Hyperlink"/>
            <w:noProof/>
          </w:rPr>
          <w:t>3.33.2 id property</w:t>
        </w:r>
        <w:r w:rsidR="004B041D">
          <w:rPr>
            <w:noProof/>
            <w:webHidden/>
          </w:rPr>
          <w:tab/>
        </w:r>
        <w:r w:rsidR="004B041D">
          <w:rPr>
            <w:noProof/>
            <w:webHidden/>
          </w:rPr>
          <w:fldChar w:fldCharType="begin"/>
        </w:r>
        <w:r w:rsidR="004B041D">
          <w:rPr>
            <w:noProof/>
            <w:webHidden/>
          </w:rPr>
          <w:instrText xml:space="preserve"> PAGEREF _Toc3812239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0948651" w14:textId="4367164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0" w:history="1">
        <w:r w:rsidR="004B041D" w:rsidRPr="00D03477">
          <w:rPr>
            <w:rStyle w:val="Hyperlink"/>
            <w:noProof/>
          </w:rPr>
          <w:t>3.33.3 label property</w:t>
        </w:r>
        <w:r w:rsidR="004B041D">
          <w:rPr>
            <w:noProof/>
            <w:webHidden/>
          </w:rPr>
          <w:tab/>
        </w:r>
        <w:r w:rsidR="004B041D">
          <w:rPr>
            <w:noProof/>
            <w:webHidden/>
          </w:rPr>
          <w:fldChar w:fldCharType="begin"/>
        </w:r>
        <w:r w:rsidR="004B041D">
          <w:rPr>
            <w:noProof/>
            <w:webHidden/>
          </w:rPr>
          <w:instrText xml:space="preserve"> PAGEREF _Toc3812240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CF1C5CB" w14:textId="69EF269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1" w:history="1">
        <w:r w:rsidR="004B041D" w:rsidRPr="00D03477">
          <w:rPr>
            <w:rStyle w:val="Hyperlink"/>
            <w:noProof/>
          </w:rPr>
          <w:t>3.33.4 location property</w:t>
        </w:r>
        <w:r w:rsidR="004B041D">
          <w:rPr>
            <w:noProof/>
            <w:webHidden/>
          </w:rPr>
          <w:tab/>
        </w:r>
        <w:r w:rsidR="004B041D">
          <w:rPr>
            <w:noProof/>
            <w:webHidden/>
          </w:rPr>
          <w:fldChar w:fldCharType="begin"/>
        </w:r>
        <w:r w:rsidR="004B041D">
          <w:rPr>
            <w:noProof/>
            <w:webHidden/>
          </w:rPr>
          <w:instrText xml:space="preserve"> PAGEREF _Toc3812241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23DB3AB" w14:textId="20CE16D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2" w:history="1">
        <w:r w:rsidR="004B041D" w:rsidRPr="00D03477">
          <w:rPr>
            <w:rStyle w:val="Hyperlink"/>
            <w:noProof/>
          </w:rPr>
          <w:t>3.33.5 children property</w:t>
        </w:r>
        <w:r w:rsidR="004B041D">
          <w:rPr>
            <w:noProof/>
            <w:webHidden/>
          </w:rPr>
          <w:tab/>
        </w:r>
        <w:r w:rsidR="004B041D">
          <w:rPr>
            <w:noProof/>
            <w:webHidden/>
          </w:rPr>
          <w:fldChar w:fldCharType="begin"/>
        </w:r>
        <w:r w:rsidR="004B041D">
          <w:rPr>
            <w:noProof/>
            <w:webHidden/>
          </w:rPr>
          <w:instrText xml:space="preserve"> PAGEREF _Toc3812242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422866F" w14:textId="12D9B81F"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43" w:history="1">
        <w:r w:rsidR="004B041D" w:rsidRPr="00D03477">
          <w:rPr>
            <w:rStyle w:val="Hyperlink"/>
            <w:noProof/>
          </w:rPr>
          <w:t>3.34 edge object</w:t>
        </w:r>
        <w:r w:rsidR="004B041D">
          <w:rPr>
            <w:noProof/>
            <w:webHidden/>
          </w:rPr>
          <w:tab/>
        </w:r>
        <w:r w:rsidR="004B041D">
          <w:rPr>
            <w:noProof/>
            <w:webHidden/>
          </w:rPr>
          <w:fldChar w:fldCharType="begin"/>
        </w:r>
        <w:r w:rsidR="004B041D">
          <w:rPr>
            <w:noProof/>
            <w:webHidden/>
          </w:rPr>
          <w:instrText xml:space="preserve"> PAGEREF _Toc3812243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B8C0599" w14:textId="56B39E2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4" w:history="1">
        <w:r w:rsidR="004B041D" w:rsidRPr="00D03477">
          <w:rPr>
            <w:rStyle w:val="Hyperlink"/>
            <w:noProof/>
          </w:rPr>
          <w:t>3.34.1 General</w:t>
        </w:r>
        <w:r w:rsidR="004B041D">
          <w:rPr>
            <w:noProof/>
            <w:webHidden/>
          </w:rPr>
          <w:tab/>
        </w:r>
        <w:r w:rsidR="004B041D">
          <w:rPr>
            <w:noProof/>
            <w:webHidden/>
          </w:rPr>
          <w:fldChar w:fldCharType="begin"/>
        </w:r>
        <w:r w:rsidR="004B041D">
          <w:rPr>
            <w:noProof/>
            <w:webHidden/>
          </w:rPr>
          <w:instrText xml:space="preserve"> PAGEREF _Toc3812244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5BF9E0B" w14:textId="319E457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5" w:history="1">
        <w:r w:rsidR="004B041D" w:rsidRPr="00D03477">
          <w:rPr>
            <w:rStyle w:val="Hyperlink"/>
            <w:noProof/>
          </w:rPr>
          <w:t>3.34.2 id property</w:t>
        </w:r>
        <w:r w:rsidR="004B041D">
          <w:rPr>
            <w:noProof/>
            <w:webHidden/>
          </w:rPr>
          <w:tab/>
        </w:r>
        <w:r w:rsidR="004B041D">
          <w:rPr>
            <w:noProof/>
            <w:webHidden/>
          </w:rPr>
          <w:fldChar w:fldCharType="begin"/>
        </w:r>
        <w:r w:rsidR="004B041D">
          <w:rPr>
            <w:noProof/>
            <w:webHidden/>
          </w:rPr>
          <w:instrText xml:space="preserve"> PAGEREF _Toc3812245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231ECF35" w14:textId="353686E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6" w:history="1">
        <w:r w:rsidR="004B041D" w:rsidRPr="00D03477">
          <w:rPr>
            <w:rStyle w:val="Hyperlink"/>
            <w:noProof/>
          </w:rPr>
          <w:t>3.34.3 label property</w:t>
        </w:r>
        <w:r w:rsidR="004B041D">
          <w:rPr>
            <w:noProof/>
            <w:webHidden/>
          </w:rPr>
          <w:tab/>
        </w:r>
        <w:r w:rsidR="004B041D">
          <w:rPr>
            <w:noProof/>
            <w:webHidden/>
          </w:rPr>
          <w:fldChar w:fldCharType="begin"/>
        </w:r>
        <w:r w:rsidR="004B041D">
          <w:rPr>
            <w:noProof/>
            <w:webHidden/>
          </w:rPr>
          <w:instrText xml:space="preserve"> PAGEREF _Toc3812246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6FFFFB78" w14:textId="012D1AB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7" w:history="1">
        <w:r w:rsidR="004B041D" w:rsidRPr="00D03477">
          <w:rPr>
            <w:rStyle w:val="Hyperlink"/>
            <w:noProof/>
          </w:rPr>
          <w:t>3.34.4 sourceNodeId property</w:t>
        </w:r>
        <w:r w:rsidR="004B041D">
          <w:rPr>
            <w:noProof/>
            <w:webHidden/>
          </w:rPr>
          <w:tab/>
        </w:r>
        <w:r w:rsidR="004B041D">
          <w:rPr>
            <w:noProof/>
            <w:webHidden/>
          </w:rPr>
          <w:fldChar w:fldCharType="begin"/>
        </w:r>
        <w:r w:rsidR="004B041D">
          <w:rPr>
            <w:noProof/>
            <w:webHidden/>
          </w:rPr>
          <w:instrText xml:space="preserve"> PAGEREF _Toc3812247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4A5F14EB" w14:textId="79B38D6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48" w:history="1">
        <w:r w:rsidR="004B041D" w:rsidRPr="00D03477">
          <w:rPr>
            <w:rStyle w:val="Hyperlink"/>
            <w:noProof/>
          </w:rPr>
          <w:t>3.34.5 targetNodeId property</w:t>
        </w:r>
        <w:r w:rsidR="004B041D">
          <w:rPr>
            <w:noProof/>
            <w:webHidden/>
          </w:rPr>
          <w:tab/>
        </w:r>
        <w:r w:rsidR="004B041D">
          <w:rPr>
            <w:noProof/>
            <w:webHidden/>
          </w:rPr>
          <w:fldChar w:fldCharType="begin"/>
        </w:r>
        <w:r w:rsidR="004B041D">
          <w:rPr>
            <w:noProof/>
            <w:webHidden/>
          </w:rPr>
          <w:instrText xml:space="preserve"> PAGEREF _Toc3812248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3CB24B9F" w14:textId="44A5D0B8"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49" w:history="1">
        <w:r w:rsidR="004B041D" w:rsidRPr="00D03477">
          <w:rPr>
            <w:rStyle w:val="Hyperlink"/>
            <w:noProof/>
          </w:rPr>
          <w:t>3.35 graphTraversal object</w:t>
        </w:r>
        <w:r w:rsidR="004B041D">
          <w:rPr>
            <w:noProof/>
            <w:webHidden/>
          </w:rPr>
          <w:tab/>
        </w:r>
        <w:r w:rsidR="004B041D">
          <w:rPr>
            <w:noProof/>
            <w:webHidden/>
          </w:rPr>
          <w:fldChar w:fldCharType="begin"/>
        </w:r>
        <w:r w:rsidR="004B041D">
          <w:rPr>
            <w:noProof/>
            <w:webHidden/>
          </w:rPr>
          <w:instrText xml:space="preserve"> PAGEREF _Toc3812249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1F0BDAD8" w14:textId="5A6D178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0" w:history="1">
        <w:r w:rsidR="004B041D" w:rsidRPr="00D03477">
          <w:rPr>
            <w:rStyle w:val="Hyperlink"/>
            <w:noProof/>
          </w:rPr>
          <w:t>3.35.1 General</w:t>
        </w:r>
        <w:r w:rsidR="004B041D">
          <w:rPr>
            <w:noProof/>
            <w:webHidden/>
          </w:rPr>
          <w:tab/>
        </w:r>
        <w:r w:rsidR="004B041D">
          <w:rPr>
            <w:noProof/>
            <w:webHidden/>
          </w:rPr>
          <w:fldChar w:fldCharType="begin"/>
        </w:r>
        <w:r w:rsidR="004B041D">
          <w:rPr>
            <w:noProof/>
            <w:webHidden/>
          </w:rPr>
          <w:instrText xml:space="preserve"> PAGEREF _Toc3812250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24D76045" w14:textId="2511AE9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1" w:history="1">
        <w:r w:rsidR="004B041D" w:rsidRPr="00D03477">
          <w:rPr>
            <w:rStyle w:val="Hyperlink"/>
            <w:noProof/>
          </w:rPr>
          <w:t>3.35.2 Constraints</w:t>
        </w:r>
        <w:r w:rsidR="004B041D">
          <w:rPr>
            <w:noProof/>
            <w:webHidden/>
          </w:rPr>
          <w:tab/>
        </w:r>
        <w:r w:rsidR="004B041D">
          <w:rPr>
            <w:noProof/>
            <w:webHidden/>
          </w:rPr>
          <w:fldChar w:fldCharType="begin"/>
        </w:r>
        <w:r w:rsidR="004B041D">
          <w:rPr>
            <w:noProof/>
            <w:webHidden/>
          </w:rPr>
          <w:instrText xml:space="preserve"> PAGEREF _Toc3812251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594FBB3" w14:textId="057D4B5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2" w:history="1">
        <w:r w:rsidR="004B041D" w:rsidRPr="00D03477">
          <w:rPr>
            <w:rStyle w:val="Hyperlink"/>
            <w:noProof/>
          </w:rPr>
          <w:t>3.35.3 resultGraphIndex property</w:t>
        </w:r>
        <w:r w:rsidR="004B041D">
          <w:rPr>
            <w:noProof/>
            <w:webHidden/>
          </w:rPr>
          <w:tab/>
        </w:r>
        <w:r w:rsidR="004B041D">
          <w:rPr>
            <w:noProof/>
            <w:webHidden/>
          </w:rPr>
          <w:fldChar w:fldCharType="begin"/>
        </w:r>
        <w:r w:rsidR="004B041D">
          <w:rPr>
            <w:noProof/>
            <w:webHidden/>
          </w:rPr>
          <w:instrText xml:space="preserve"> PAGEREF _Toc3812252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6F88EA8D" w14:textId="3FC0948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3" w:history="1">
        <w:r w:rsidR="004B041D" w:rsidRPr="00D03477">
          <w:rPr>
            <w:rStyle w:val="Hyperlink"/>
            <w:noProof/>
          </w:rPr>
          <w:t>3.35.4 runGraphIndex property</w:t>
        </w:r>
        <w:r w:rsidR="004B041D">
          <w:rPr>
            <w:noProof/>
            <w:webHidden/>
          </w:rPr>
          <w:tab/>
        </w:r>
        <w:r w:rsidR="004B041D">
          <w:rPr>
            <w:noProof/>
            <w:webHidden/>
          </w:rPr>
          <w:fldChar w:fldCharType="begin"/>
        </w:r>
        <w:r w:rsidR="004B041D">
          <w:rPr>
            <w:noProof/>
            <w:webHidden/>
          </w:rPr>
          <w:instrText xml:space="preserve"> PAGEREF _Toc3812253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29B0C0B" w14:textId="160721C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4" w:history="1">
        <w:r w:rsidR="004B041D" w:rsidRPr="00D03477">
          <w:rPr>
            <w:rStyle w:val="Hyperlink"/>
            <w:noProof/>
          </w:rPr>
          <w:t>3.35.5 description property</w:t>
        </w:r>
        <w:r w:rsidR="004B041D">
          <w:rPr>
            <w:noProof/>
            <w:webHidden/>
          </w:rPr>
          <w:tab/>
        </w:r>
        <w:r w:rsidR="004B041D">
          <w:rPr>
            <w:noProof/>
            <w:webHidden/>
          </w:rPr>
          <w:fldChar w:fldCharType="begin"/>
        </w:r>
        <w:r w:rsidR="004B041D">
          <w:rPr>
            <w:noProof/>
            <w:webHidden/>
          </w:rPr>
          <w:instrText xml:space="preserve"> PAGEREF _Toc3812254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412A06B2" w14:textId="35B8A86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5" w:history="1">
        <w:r w:rsidR="004B041D" w:rsidRPr="00D03477">
          <w:rPr>
            <w:rStyle w:val="Hyperlink"/>
            <w:noProof/>
          </w:rPr>
          <w:t>3.35.6 initialState property</w:t>
        </w:r>
        <w:r w:rsidR="004B041D">
          <w:rPr>
            <w:noProof/>
            <w:webHidden/>
          </w:rPr>
          <w:tab/>
        </w:r>
        <w:r w:rsidR="004B041D">
          <w:rPr>
            <w:noProof/>
            <w:webHidden/>
          </w:rPr>
          <w:fldChar w:fldCharType="begin"/>
        </w:r>
        <w:r w:rsidR="004B041D">
          <w:rPr>
            <w:noProof/>
            <w:webHidden/>
          </w:rPr>
          <w:instrText xml:space="preserve"> PAGEREF _Toc3812255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044FA885" w14:textId="615DF83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6" w:history="1">
        <w:r w:rsidR="004B041D" w:rsidRPr="00D03477">
          <w:rPr>
            <w:rStyle w:val="Hyperlink"/>
            <w:noProof/>
          </w:rPr>
          <w:t>3.35.7 immutableState property</w:t>
        </w:r>
        <w:r w:rsidR="004B041D">
          <w:rPr>
            <w:noProof/>
            <w:webHidden/>
          </w:rPr>
          <w:tab/>
        </w:r>
        <w:r w:rsidR="004B041D">
          <w:rPr>
            <w:noProof/>
            <w:webHidden/>
          </w:rPr>
          <w:fldChar w:fldCharType="begin"/>
        </w:r>
        <w:r w:rsidR="004B041D">
          <w:rPr>
            <w:noProof/>
            <w:webHidden/>
          </w:rPr>
          <w:instrText xml:space="preserve"> PAGEREF _Toc3812256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7F009F39" w14:textId="751EEF6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7" w:history="1">
        <w:r w:rsidR="004B041D" w:rsidRPr="00D03477">
          <w:rPr>
            <w:rStyle w:val="Hyperlink"/>
            <w:noProof/>
          </w:rPr>
          <w:t>3.35.8 edgeTraversals property</w:t>
        </w:r>
        <w:r w:rsidR="004B041D">
          <w:rPr>
            <w:noProof/>
            <w:webHidden/>
          </w:rPr>
          <w:tab/>
        </w:r>
        <w:r w:rsidR="004B041D">
          <w:rPr>
            <w:noProof/>
            <w:webHidden/>
          </w:rPr>
          <w:fldChar w:fldCharType="begin"/>
        </w:r>
        <w:r w:rsidR="004B041D">
          <w:rPr>
            <w:noProof/>
            <w:webHidden/>
          </w:rPr>
          <w:instrText xml:space="preserve"> PAGEREF _Toc3812257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55E954A7" w14:textId="57E9BBDA"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58" w:history="1">
        <w:r w:rsidR="004B041D" w:rsidRPr="00D03477">
          <w:rPr>
            <w:rStyle w:val="Hyperlink"/>
            <w:noProof/>
          </w:rPr>
          <w:t>3.36 edgeTraversal object</w:t>
        </w:r>
        <w:r w:rsidR="004B041D">
          <w:rPr>
            <w:noProof/>
            <w:webHidden/>
          </w:rPr>
          <w:tab/>
        </w:r>
        <w:r w:rsidR="004B041D">
          <w:rPr>
            <w:noProof/>
            <w:webHidden/>
          </w:rPr>
          <w:fldChar w:fldCharType="begin"/>
        </w:r>
        <w:r w:rsidR="004B041D">
          <w:rPr>
            <w:noProof/>
            <w:webHidden/>
          </w:rPr>
          <w:instrText xml:space="preserve"> PAGEREF _Toc3812258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36169C0" w14:textId="04F574F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59" w:history="1">
        <w:r w:rsidR="004B041D" w:rsidRPr="00D03477">
          <w:rPr>
            <w:rStyle w:val="Hyperlink"/>
            <w:noProof/>
          </w:rPr>
          <w:t>3.36.1 General</w:t>
        </w:r>
        <w:r w:rsidR="004B041D">
          <w:rPr>
            <w:noProof/>
            <w:webHidden/>
          </w:rPr>
          <w:tab/>
        </w:r>
        <w:r w:rsidR="004B041D">
          <w:rPr>
            <w:noProof/>
            <w:webHidden/>
          </w:rPr>
          <w:fldChar w:fldCharType="begin"/>
        </w:r>
        <w:r w:rsidR="004B041D">
          <w:rPr>
            <w:noProof/>
            <w:webHidden/>
          </w:rPr>
          <w:instrText xml:space="preserve"> PAGEREF _Toc3812259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B22D7D8" w14:textId="32D24C8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0" w:history="1">
        <w:r w:rsidR="004B041D" w:rsidRPr="00D03477">
          <w:rPr>
            <w:rStyle w:val="Hyperlink"/>
            <w:noProof/>
          </w:rPr>
          <w:t>3.36.2 edgeId property</w:t>
        </w:r>
        <w:r w:rsidR="004B041D">
          <w:rPr>
            <w:noProof/>
            <w:webHidden/>
          </w:rPr>
          <w:tab/>
        </w:r>
        <w:r w:rsidR="004B041D">
          <w:rPr>
            <w:noProof/>
            <w:webHidden/>
          </w:rPr>
          <w:fldChar w:fldCharType="begin"/>
        </w:r>
        <w:r w:rsidR="004B041D">
          <w:rPr>
            <w:noProof/>
            <w:webHidden/>
          </w:rPr>
          <w:instrText xml:space="preserve"> PAGEREF _Toc3812260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2BF654B" w14:textId="47B69A6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1" w:history="1">
        <w:r w:rsidR="004B041D" w:rsidRPr="00D03477">
          <w:rPr>
            <w:rStyle w:val="Hyperlink"/>
            <w:noProof/>
          </w:rPr>
          <w:t>3.36.3 message property</w:t>
        </w:r>
        <w:r w:rsidR="004B041D">
          <w:rPr>
            <w:noProof/>
            <w:webHidden/>
          </w:rPr>
          <w:tab/>
        </w:r>
        <w:r w:rsidR="004B041D">
          <w:rPr>
            <w:noProof/>
            <w:webHidden/>
          </w:rPr>
          <w:fldChar w:fldCharType="begin"/>
        </w:r>
        <w:r w:rsidR="004B041D">
          <w:rPr>
            <w:noProof/>
            <w:webHidden/>
          </w:rPr>
          <w:instrText xml:space="preserve"> PAGEREF _Toc3812261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39DB069" w14:textId="4D18E2A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2" w:history="1">
        <w:r w:rsidR="004B041D" w:rsidRPr="00D03477">
          <w:rPr>
            <w:rStyle w:val="Hyperlink"/>
            <w:noProof/>
          </w:rPr>
          <w:t>3.36.4 finalState property</w:t>
        </w:r>
        <w:r w:rsidR="004B041D">
          <w:rPr>
            <w:noProof/>
            <w:webHidden/>
          </w:rPr>
          <w:tab/>
        </w:r>
        <w:r w:rsidR="004B041D">
          <w:rPr>
            <w:noProof/>
            <w:webHidden/>
          </w:rPr>
          <w:fldChar w:fldCharType="begin"/>
        </w:r>
        <w:r w:rsidR="004B041D">
          <w:rPr>
            <w:noProof/>
            <w:webHidden/>
          </w:rPr>
          <w:instrText xml:space="preserve"> PAGEREF _Toc3812262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53856E88" w14:textId="27C5DD0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3" w:history="1">
        <w:r w:rsidR="004B041D" w:rsidRPr="00D03477">
          <w:rPr>
            <w:rStyle w:val="Hyperlink"/>
            <w:noProof/>
          </w:rPr>
          <w:t>3.36.5 stepOverEdgeCount property</w:t>
        </w:r>
        <w:r w:rsidR="004B041D">
          <w:rPr>
            <w:noProof/>
            <w:webHidden/>
          </w:rPr>
          <w:tab/>
        </w:r>
        <w:r w:rsidR="004B041D">
          <w:rPr>
            <w:noProof/>
            <w:webHidden/>
          </w:rPr>
          <w:fldChar w:fldCharType="begin"/>
        </w:r>
        <w:r w:rsidR="004B041D">
          <w:rPr>
            <w:noProof/>
            <w:webHidden/>
          </w:rPr>
          <w:instrText xml:space="preserve"> PAGEREF _Toc3812263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40EE45B1" w14:textId="0B90F15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64" w:history="1">
        <w:r w:rsidR="004B041D" w:rsidRPr="00D03477">
          <w:rPr>
            <w:rStyle w:val="Hyperlink"/>
            <w:noProof/>
          </w:rPr>
          <w:t>3.37 stack object</w:t>
        </w:r>
        <w:r w:rsidR="004B041D">
          <w:rPr>
            <w:noProof/>
            <w:webHidden/>
          </w:rPr>
          <w:tab/>
        </w:r>
        <w:r w:rsidR="004B041D">
          <w:rPr>
            <w:noProof/>
            <w:webHidden/>
          </w:rPr>
          <w:fldChar w:fldCharType="begin"/>
        </w:r>
        <w:r w:rsidR="004B041D">
          <w:rPr>
            <w:noProof/>
            <w:webHidden/>
          </w:rPr>
          <w:instrText xml:space="preserve"> PAGEREF _Toc3812264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FF4703E" w14:textId="69F61CC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5" w:history="1">
        <w:r w:rsidR="004B041D" w:rsidRPr="00D03477">
          <w:rPr>
            <w:rStyle w:val="Hyperlink"/>
            <w:noProof/>
          </w:rPr>
          <w:t>3.37.1 General</w:t>
        </w:r>
        <w:r w:rsidR="004B041D">
          <w:rPr>
            <w:noProof/>
            <w:webHidden/>
          </w:rPr>
          <w:tab/>
        </w:r>
        <w:r w:rsidR="004B041D">
          <w:rPr>
            <w:noProof/>
            <w:webHidden/>
          </w:rPr>
          <w:fldChar w:fldCharType="begin"/>
        </w:r>
        <w:r w:rsidR="004B041D">
          <w:rPr>
            <w:noProof/>
            <w:webHidden/>
          </w:rPr>
          <w:instrText xml:space="preserve"> PAGEREF _Toc3812265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F82C54E" w14:textId="14A245E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6" w:history="1">
        <w:r w:rsidR="004B041D" w:rsidRPr="00D03477">
          <w:rPr>
            <w:rStyle w:val="Hyperlink"/>
            <w:noProof/>
          </w:rPr>
          <w:t>3.37.2 message property</w:t>
        </w:r>
        <w:r w:rsidR="004B041D">
          <w:rPr>
            <w:noProof/>
            <w:webHidden/>
          </w:rPr>
          <w:tab/>
        </w:r>
        <w:r w:rsidR="004B041D">
          <w:rPr>
            <w:noProof/>
            <w:webHidden/>
          </w:rPr>
          <w:fldChar w:fldCharType="begin"/>
        </w:r>
        <w:r w:rsidR="004B041D">
          <w:rPr>
            <w:noProof/>
            <w:webHidden/>
          </w:rPr>
          <w:instrText xml:space="preserve"> PAGEREF _Toc3812266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6D7FF74" w14:textId="5B92A47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7" w:history="1">
        <w:r w:rsidR="004B041D" w:rsidRPr="00D03477">
          <w:rPr>
            <w:rStyle w:val="Hyperlink"/>
            <w:noProof/>
          </w:rPr>
          <w:t>3.37.3 frames property</w:t>
        </w:r>
        <w:r w:rsidR="004B041D">
          <w:rPr>
            <w:noProof/>
            <w:webHidden/>
          </w:rPr>
          <w:tab/>
        </w:r>
        <w:r w:rsidR="004B041D">
          <w:rPr>
            <w:noProof/>
            <w:webHidden/>
          </w:rPr>
          <w:fldChar w:fldCharType="begin"/>
        </w:r>
        <w:r w:rsidR="004B041D">
          <w:rPr>
            <w:noProof/>
            <w:webHidden/>
          </w:rPr>
          <w:instrText xml:space="preserve"> PAGEREF _Toc3812267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76FCEDE" w14:textId="519302C2"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68" w:history="1">
        <w:r w:rsidR="004B041D" w:rsidRPr="00D03477">
          <w:rPr>
            <w:rStyle w:val="Hyperlink"/>
            <w:noProof/>
          </w:rPr>
          <w:t>3.38 stackFrame object</w:t>
        </w:r>
        <w:r w:rsidR="004B041D">
          <w:rPr>
            <w:noProof/>
            <w:webHidden/>
          </w:rPr>
          <w:tab/>
        </w:r>
        <w:r w:rsidR="004B041D">
          <w:rPr>
            <w:noProof/>
            <w:webHidden/>
          </w:rPr>
          <w:fldChar w:fldCharType="begin"/>
        </w:r>
        <w:r w:rsidR="004B041D">
          <w:rPr>
            <w:noProof/>
            <w:webHidden/>
          </w:rPr>
          <w:instrText xml:space="preserve"> PAGEREF _Toc3812268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76010A9" w14:textId="44939DD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69" w:history="1">
        <w:r w:rsidR="004B041D" w:rsidRPr="00D03477">
          <w:rPr>
            <w:rStyle w:val="Hyperlink"/>
            <w:noProof/>
          </w:rPr>
          <w:t>3.38.1 General</w:t>
        </w:r>
        <w:r w:rsidR="004B041D">
          <w:rPr>
            <w:noProof/>
            <w:webHidden/>
          </w:rPr>
          <w:tab/>
        </w:r>
        <w:r w:rsidR="004B041D">
          <w:rPr>
            <w:noProof/>
            <w:webHidden/>
          </w:rPr>
          <w:fldChar w:fldCharType="begin"/>
        </w:r>
        <w:r w:rsidR="004B041D">
          <w:rPr>
            <w:noProof/>
            <w:webHidden/>
          </w:rPr>
          <w:instrText xml:space="preserve"> PAGEREF _Toc3812269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B6C0075" w14:textId="06DAC04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0" w:history="1">
        <w:r w:rsidR="004B041D" w:rsidRPr="00D03477">
          <w:rPr>
            <w:rStyle w:val="Hyperlink"/>
            <w:noProof/>
          </w:rPr>
          <w:t>3.38.2 location property</w:t>
        </w:r>
        <w:r w:rsidR="004B041D">
          <w:rPr>
            <w:noProof/>
            <w:webHidden/>
          </w:rPr>
          <w:tab/>
        </w:r>
        <w:r w:rsidR="004B041D">
          <w:rPr>
            <w:noProof/>
            <w:webHidden/>
          </w:rPr>
          <w:fldChar w:fldCharType="begin"/>
        </w:r>
        <w:r w:rsidR="004B041D">
          <w:rPr>
            <w:noProof/>
            <w:webHidden/>
          </w:rPr>
          <w:instrText xml:space="preserve"> PAGEREF _Toc3812270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95A52E9" w14:textId="4A3E2CE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1" w:history="1">
        <w:r w:rsidR="004B041D" w:rsidRPr="00D03477">
          <w:rPr>
            <w:rStyle w:val="Hyperlink"/>
            <w:noProof/>
          </w:rPr>
          <w:t>3.38.3 module property</w:t>
        </w:r>
        <w:r w:rsidR="004B041D">
          <w:rPr>
            <w:noProof/>
            <w:webHidden/>
          </w:rPr>
          <w:tab/>
        </w:r>
        <w:r w:rsidR="004B041D">
          <w:rPr>
            <w:noProof/>
            <w:webHidden/>
          </w:rPr>
          <w:fldChar w:fldCharType="begin"/>
        </w:r>
        <w:r w:rsidR="004B041D">
          <w:rPr>
            <w:noProof/>
            <w:webHidden/>
          </w:rPr>
          <w:instrText xml:space="preserve"> PAGEREF _Toc3812271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92B7648" w14:textId="0CD27A5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2" w:history="1">
        <w:r w:rsidR="004B041D" w:rsidRPr="00D03477">
          <w:rPr>
            <w:rStyle w:val="Hyperlink"/>
            <w:noProof/>
          </w:rPr>
          <w:t>3.38.4 threadId property</w:t>
        </w:r>
        <w:r w:rsidR="004B041D">
          <w:rPr>
            <w:noProof/>
            <w:webHidden/>
          </w:rPr>
          <w:tab/>
        </w:r>
        <w:r w:rsidR="004B041D">
          <w:rPr>
            <w:noProof/>
            <w:webHidden/>
          </w:rPr>
          <w:fldChar w:fldCharType="begin"/>
        </w:r>
        <w:r w:rsidR="004B041D">
          <w:rPr>
            <w:noProof/>
            <w:webHidden/>
          </w:rPr>
          <w:instrText xml:space="preserve"> PAGEREF _Toc3812272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365867E" w14:textId="7D09974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3" w:history="1">
        <w:r w:rsidR="004B041D" w:rsidRPr="00D03477">
          <w:rPr>
            <w:rStyle w:val="Hyperlink"/>
            <w:noProof/>
          </w:rPr>
          <w:t>3.38.5 address property</w:t>
        </w:r>
        <w:r w:rsidR="004B041D">
          <w:rPr>
            <w:noProof/>
            <w:webHidden/>
          </w:rPr>
          <w:tab/>
        </w:r>
        <w:r w:rsidR="004B041D">
          <w:rPr>
            <w:noProof/>
            <w:webHidden/>
          </w:rPr>
          <w:fldChar w:fldCharType="begin"/>
        </w:r>
        <w:r w:rsidR="004B041D">
          <w:rPr>
            <w:noProof/>
            <w:webHidden/>
          </w:rPr>
          <w:instrText xml:space="preserve"> PAGEREF _Toc3812273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8E55D8D" w14:textId="3C82AD5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4" w:history="1">
        <w:r w:rsidR="004B041D" w:rsidRPr="00D03477">
          <w:rPr>
            <w:rStyle w:val="Hyperlink"/>
            <w:noProof/>
          </w:rPr>
          <w:t>3.38.6 offset property</w:t>
        </w:r>
        <w:r w:rsidR="004B041D">
          <w:rPr>
            <w:noProof/>
            <w:webHidden/>
          </w:rPr>
          <w:tab/>
        </w:r>
        <w:r w:rsidR="004B041D">
          <w:rPr>
            <w:noProof/>
            <w:webHidden/>
          </w:rPr>
          <w:fldChar w:fldCharType="begin"/>
        </w:r>
        <w:r w:rsidR="004B041D">
          <w:rPr>
            <w:noProof/>
            <w:webHidden/>
          </w:rPr>
          <w:instrText xml:space="preserve"> PAGEREF _Toc3812274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0242B288" w14:textId="4D3CB70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5" w:history="1">
        <w:r w:rsidR="004B041D" w:rsidRPr="00D03477">
          <w:rPr>
            <w:rStyle w:val="Hyperlink"/>
            <w:noProof/>
          </w:rPr>
          <w:t>3.38.7 parameters property</w:t>
        </w:r>
        <w:r w:rsidR="004B041D">
          <w:rPr>
            <w:noProof/>
            <w:webHidden/>
          </w:rPr>
          <w:tab/>
        </w:r>
        <w:r w:rsidR="004B041D">
          <w:rPr>
            <w:noProof/>
            <w:webHidden/>
          </w:rPr>
          <w:fldChar w:fldCharType="begin"/>
        </w:r>
        <w:r w:rsidR="004B041D">
          <w:rPr>
            <w:noProof/>
            <w:webHidden/>
          </w:rPr>
          <w:instrText xml:space="preserve"> PAGEREF _Toc3812275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3C7C9BF" w14:textId="7C7C9A99"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76" w:history="1">
        <w:r w:rsidR="004B041D" w:rsidRPr="00D03477">
          <w:rPr>
            <w:rStyle w:val="Hyperlink"/>
            <w:noProof/>
          </w:rPr>
          <w:t>3.39 threadFlowLocation object</w:t>
        </w:r>
        <w:r w:rsidR="004B041D">
          <w:rPr>
            <w:noProof/>
            <w:webHidden/>
          </w:rPr>
          <w:tab/>
        </w:r>
        <w:r w:rsidR="004B041D">
          <w:rPr>
            <w:noProof/>
            <w:webHidden/>
          </w:rPr>
          <w:fldChar w:fldCharType="begin"/>
        </w:r>
        <w:r w:rsidR="004B041D">
          <w:rPr>
            <w:noProof/>
            <w:webHidden/>
          </w:rPr>
          <w:instrText xml:space="preserve"> PAGEREF _Toc3812276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32938306" w14:textId="4708F7F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7" w:history="1">
        <w:r w:rsidR="004B041D" w:rsidRPr="00D03477">
          <w:rPr>
            <w:rStyle w:val="Hyperlink"/>
            <w:noProof/>
          </w:rPr>
          <w:t>3.39.1 General</w:t>
        </w:r>
        <w:r w:rsidR="004B041D">
          <w:rPr>
            <w:noProof/>
            <w:webHidden/>
          </w:rPr>
          <w:tab/>
        </w:r>
        <w:r w:rsidR="004B041D">
          <w:rPr>
            <w:noProof/>
            <w:webHidden/>
          </w:rPr>
          <w:fldChar w:fldCharType="begin"/>
        </w:r>
        <w:r w:rsidR="004B041D">
          <w:rPr>
            <w:noProof/>
            <w:webHidden/>
          </w:rPr>
          <w:instrText xml:space="preserve"> PAGEREF _Toc3812277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165777" w14:textId="675DEDC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8" w:history="1">
        <w:r w:rsidR="004B041D" w:rsidRPr="00D03477">
          <w:rPr>
            <w:rStyle w:val="Hyperlink"/>
            <w:noProof/>
          </w:rPr>
          <w:t>3.39.2 index property</w:t>
        </w:r>
        <w:r w:rsidR="004B041D">
          <w:rPr>
            <w:noProof/>
            <w:webHidden/>
          </w:rPr>
          <w:tab/>
        </w:r>
        <w:r w:rsidR="004B041D">
          <w:rPr>
            <w:noProof/>
            <w:webHidden/>
          </w:rPr>
          <w:fldChar w:fldCharType="begin"/>
        </w:r>
        <w:r w:rsidR="004B041D">
          <w:rPr>
            <w:noProof/>
            <w:webHidden/>
          </w:rPr>
          <w:instrText xml:space="preserve"> PAGEREF _Toc3812278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4266BB6" w14:textId="54CCC5A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79" w:history="1">
        <w:r w:rsidR="004B041D" w:rsidRPr="00D03477">
          <w:rPr>
            <w:rStyle w:val="Hyperlink"/>
            <w:noProof/>
          </w:rPr>
          <w:t>3.39.3 location property</w:t>
        </w:r>
        <w:r w:rsidR="004B041D">
          <w:rPr>
            <w:noProof/>
            <w:webHidden/>
          </w:rPr>
          <w:tab/>
        </w:r>
        <w:r w:rsidR="004B041D">
          <w:rPr>
            <w:noProof/>
            <w:webHidden/>
          </w:rPr>
          <w:fldChar w:fldCharType="begin"/>
        </w:r>
        <w:r w:rsidR="004B041D">
          <w:rPr>
            <w:noProof/>
            <w:webHidden/>
          </w:rPr>
          <w:instrText xml:space="preserve"> PAGEREF _Toc3812279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FF0C24" w14:textId="295E7F4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0" w:history="1">
        <w:r w:rsidR="004B041D" w:rsidRPr="00D03477">
          <w:rPr>
            <w:rStyle w:val="Hyperlink"/>
            <w:noProof/>
          </w:rPr>
          <w:t>3.39.4 module property</w:t>
        </w:r>
        <w:r w:rsidR="004B041D">
          <w:rPr>
            <w:noProof/>
            <w:webHidden/>
          </w:rPr>
          <w:tab/>
        </w:r>
        <w:r w:rsidR="004B041D">
          <w:rPr>
            <w:noProof/>
            <w:webHidden/>
          </w:rPr>
          <w:fldChar w:fldCharType="begin"/>
        </w:r>
        <w:r w:rsidR="004B041D">
          <w:rPr>
            <w:noProof/>
            <w:webHidden/>
          </w:rPr>
          <w:instrText xml:space="preserve"> PAGEREF _Toc3812280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3381B7EA" w14:textId="3D107F0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1" w:history="1">
        <w:r w:rsidR="004B041D" w:rsidRPr="00D03477">
          <w:rPr>
            <w:rStyle w:val="Hyperlink"/>
            <w:noProof/>
          </w:rPr>
          <w:t>3.39.5 stack property</w:t>
        </w:r>
        <w:r w:rsidR="004B041D">
          <w:rPr>
            <w:noProof/>
            <w:webHidden/>
          </w:rPr>
          <w:tab/>
        </w:r>
        <w:r w:rsidR="004B041D">
          <w:rPr>
            <w:noProof/>
            <w:webHidden/>
          </w:rPr>
          <w:fldChar w:fldCharType="begin"/>
        </w:r>
        <w:r w:rsidR="004B041D">
          <w:rPr>
            <w:noProof/>
            <w:webHidden/>
          </w:rPr>
          <w:instrText xml:space="preserve"> PAGEREF _Toc3812281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127968FF" w14:textId="63EBEE6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2" w:history="1">
        <w:r w:rsidR="004B041D" w:rsidRPr="00D03477">
          <w:rPr>
            <w:rStyle w:val="Hyperlink"/>
            <w:noProof/>
          </w:rPr>
          <w:t>3.39.6 kind property</w:t>
        </w:r>
        <w:r w:rsidR="004B041D">
          <w:rPr>
            <w:noProof/>
            <w:webHidden/>
          </w:rPr>
          <w:tab/>
        </w:r>
        <w:r w:rsidR="004B041D">
          <w:rPr>
            <w:noProof/>
            <w:webHidden/>
          </w:rPr>
          <w:fldChar w:fldCharType="begin"/>
        </w:r>
        <w:r w:rsidR="004B041D">
          <w:rPr>
            <w:noProof/>
            <w:webHidden/>
          </w:rPr>
          <w:instrText xml:space="preserve"> PAGEREF _Toc3812282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56BDC212" w14:textId="4B5B2E7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3" w:history="1">
        <w:r w:rsidR="004B041D" w:rsidRPr="00D03477">
          <w:rPr>
            <w:rStyle w:val="Hyperlink"/>
            <w:noProof/>
          </w:rPr>
          <w:t>3.39.7 state property</w:t>
        </w:r>
        <w:r w:rsidR="004B041D">
          <w:rPr>
            <w:noProof/>
            <w:webHidden/>
          </w:rPr>
          <w:tab/>
        </w:r>
        <w:r w:rsidR="004B041D">
          <w:rPr>
            <w:noProof/>
            <w:webHidden/>
          </w:rPr>
          <w:fldChar w:fldCharType="begin"/>
        </w:r>
        <w:r w:rsidR="004B041D">
          <w:rPr>
            <w:noProof/>
            <w:webHidden/>
          </w:rPr>
          <w:instrText xml:space="preserve"> PAGEREF _Toc3812283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48CB18A9" w14:textId="13EC218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4" w:history="1">
        <w:r w:rsidR="004B041D" w:rsidRPr="00D03477">
          <w:rPr>
            <w:rStyle w:val="Hyperlink"/>
            <w:noProof/>
          </w:rPr>
          <w:t>3.39.8 nestingLevel property</w:t>
        </w:r>
        <w:r w:rsidR="004B041D">
          <w:rPr>
            <w:noProof/>
            <w:webHidden/>
          </w:rPr>
          <w:tab/>
        </w:r>
        <w:r w:rsidR="004B041D">
          <w:rPr>
            <w:noProof/>
            <w:webHidden/>
          </w:rPr>
          <w:fldChar w:fldCharType="begin"/>
        </w:r>
        <w:r w:rsidR="004B041D">
          <w:rPr>
            <w:noProof/>
            <w:webHidden/>
          </w:rPr>
          <w:instrText xml:space="preserve"> PAGEREF _Toc3812284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327DE95B" w14:textId="6E20DC9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5" w:history="1">
        <w:r w:rsidR="004B041D" w:rsidRPr="00D03477">
          <w:rPr>
            <w:rStyle w:val="Hyperlink"/>
            <w:noProof/>
          </w:rPr>
          <w:t>3.39.9 executionOrder property</w:t>
        </w:r>
        <w:r w:rsidR="004B041D">
          <w:rPr>
            <w:noProof/>
            <w:webHidden/>
          </w:rPr>
          <w:tab/>
        </w:r>
        <w:r w:rsidR="004B041D">
          <w:rPr>
            <w:noProof/>
            <w:webHidden/>
          </w:rPr>
          <w:fldChar w:fldCharType="begin"/>
        </w:r>
        <w:r w:rsidR="004B041D">
          <w:rPr>
            <w:noProof/>
            <w:webHidden/>
          </w:rPr>
          <w:instrText xml:space="preserve"> PAGEREF _Toc3812285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6E195C" w14:textId="2659CDD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6" w:history="1">
        <w:r w:rsidR="004B041D" w:rsidRPr="00D03477">
          <w:rPr>
            <w:rStyle w:val="Hyperlink"/>
            <w:noProof/>
          </w:rPr>
          <w:t>3.39.10 executionTimeUtc property</w:t>
        </w:r>
        <w:r w:rsidR="004B041D">
          <w:rPr>
            <w:noProof/>
            <w:webHidden/>
          </w:rPr>
          <w:tab/>
        </w:r>
        <w:r w:rsidR="004B041D">
          <w:rPr>
            <w:noProof/>
            <w:webHidden/>
          </w:rPr>
          <w:fldChar w:fldCharType="begin"/>
        </w:r>
        <w:r w:rsidR="004B041D">
          <w:rPr>
            <w:noProof/>
            <w:webHidden/>
          </w:rPr>
          <w:instrText xml:space="preserve"> PAGEREF _Toc3812286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51CF94F8" w14:textId="6394B1F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7" w:history="1">
        <w:r w:rsidR="004B041D" w:rsidRPr="00D03477">
          <w:rPr>
            <w:rStyle w:val="Hyperlink"/>
            <w:noProof/>
          </w:rPr>
          <w:t>3.39.11 importance property</w:t>
        </w:r>
        <w:r w:rsidR="004B041D">
          <w:rPr>
            <w:noProof/>
            <w:webHidden/>
          </w:rPr>
          <w:tab/>
        </w:r>
        <w:r w:rsidR="004B041D">
          <w:rPr>
            <w:noProof/>
            <w:webHidden/>
          </w:rPr>
          <w:fldChar w:fldCharType="begin"/>
        </w:r>
        <w:r w:rsidR="004B041D">
          <w:rPr>
            <w:noProof/>
            <w:webHidden/>
          </w:rPr>
          <w:instrText xml:space="preserve"> PAGEREF _Toc3812287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92D0ED" w14:textId="06A520E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88" w:history="1">
        <w:r w:rsidR="004B041D" w:rsidRPr="00D03477">
          <w:rPr>
            <w:rStyle w:val="Hyperlink"/>
            <w:noProof/>
          </w:rPr>
          <w:t>3.40 resultProvenance object</w:t>
        </w:r>
        <w:r w:rsidR="004B041D">
          <w:rPr>
            <w:noProof/>
            <w:webHidden/>
          </w:rPr>
          <w:tab/>
        </w:r>
        <w:r w:rsidR="004B041D">
          <w:rPr>
            <w:noProof/>
            <w:webHidden/>
          </w:rPr>
          <w:fldChar w:fldCharType="begin"/>
        </w:r>
        <w:r w:rsidR="004B041D">
          <w:rPr>
            <w:noProof/>
            <w:webHidden/>
          </w:rPr>
          <w:instrText xml:space="preserve"> PAGEREF _Toc3812288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5265DDFA" w14:textId="0392FDC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89" w:history="1">
        <w:r w:rsidR="004B041D" w:rsidRPr="00D03477">
          <w:rPr>
            <w:rStyle w:val="Hyperlink"/>
            <w:noProof/>
          </w:rPr>
          <w:t>3.40.1 General</w:t>
        </w:r>
        <w:r w:rsidR="004B041D">
          <w:rPr>
            <w:noProof/>
            <w:webHidden/>
          </w:rPr>
          <w:tab/>
        </w:r>
        <w:r w:rsidR="004B041D">
          <w:rPr>
            <w:noProof/>
            <w:webHidden/>
          </w:rPr>
          <w:fldChar w:fldCharType="begin"/>
        </w:r>
        <w:r w:rsidR="004B041D">
          <w:rPr>
            <w:noProof/>
            <w:webHidden/>
          </w:rPr>
          <w:instrText xml:space="preserve"> PAGEREF _Toc3812289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29019D68" w14:textId="67F45FA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0" w:history="1">
        <w:r w:rsidR="004B041D" w:rsidRPr="00D03477">
          <w:rPr>
            <w:rStyle w:val="Hyperlink"/>
            <w:noProof/>
          </w:rPr>
          <w:t>3.40.2 firstDetectionTimeUtc property</w:t>
        </w:r>
        <w:r w:rsidR="004B041D">
          <w:rPr>
            <w:noProof/>
            <w:webHidden/>
          </w:rPr>
          <w:tab/>
        </w:r>
        <w:r w:rsidR="004B041D">
          <w:rPr>
            <w:noProof/>
            <w:webHidden/>
          </w:rPr>
          <w:fldChar w:fldCharType="begin"/>
        </w:r>
        <w:r w:rsidR="004B041D">
          <w:rPr>
            <w:noProof/>
            <w:webHidden/>
          </w:rPr>
          <w:instrText xml:space="preserve"> PAGEREF _Toc3812290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E00739A" w14:textId="6ED7F99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1" w:history="1">
        <w:r w:rsidR="004B041D" w:rsidRPr="00D03477">
          <w:rPr>
            <w:rStyle w:val="Hyperlink"/>
            <w:noProof/>
          </w:rPr>
          <w:t>3.40.3 lastDetectionTimeUtc property</w:t>
        </w:r>
        <w:r w:rsidR="004B041D">
          <w:rPr>
            <w:noProof/>
            <w:webHidden/>
          </w:rPr>
          <w:tab/>
        </w:r>
        <w:r w:rsidR="004B041D">
          <w:rPr>
            <w:noProof/>
            <w:webHidden/>
          </w:rPr>
          <w:fldChar w:fldCharType="begin"/>
        </w:r>
        <w:r w:rsidR="004B041D">
          <w:rPr>
            <w:noProof/>
            <w:webHidden/>
          </w:rPr>
          <w:instrText xml:space="preserve"> PAGEREF _Toc3812291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25FA619" w14:textId="0426B79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2" w:history="1">
        <w:r w:rsidR="004B041D" w:rsidRPr="00D03477">
          <w:rPr>
            <w:rStyle w:val="Hyperlink"/>
            <w:noProof/>
          </w:rPr>
          <w:t>3.40.4 firstDetectionRunGuid property</w:t>
        </w:r>
        <w:r w:rsidR="004B041D">
          <w:rPr>
            <w:noProof/>
            <w:webHidden/>
          </w:rPr>
          <w:tab/>
        </w:r>
        <w:r w:rsidR="004B041D">
          <w:rPr>
            <w:noProof/>
            <w:webHidden/>
          </w:rPr>
          <w:fldChar w:fldCharType="begin"/>
        </w:r>
        <w:r w:rsidR="004B041D">
          <w:rPr>
            <w:noProof/>
            <w:webHidden/>
          </w:rPr>
          <w:instrText xml:space="preserve"> PAGEREF _Toc3812292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1A73EE0B" w14:textId="42A8305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3" w:history="1">
        <w:r w:rsidR="004B041D" w:rsidRPr="00D03477">
          <w:rPr>
            <w:rStyle w:val="Hyperlink"/>
            <w:noProof/>
          </w:rPr>
          <w:t>3.40.5 lastDetectionRunGuid property</w:t>
        </w:r>
        <w:r w:rsidR="004B041D">
          <w:rPr>
            <w:noProof/>
            <w:webHidden/>
          </w:rPr>
          <w:tab/>
        </w:r>
        <w:r w:rsidR="004B041D">
          <w:rPr>
            <w:noProof/>
            <w:webHidden/>
          </w:rPr>
          <w:fldChar w:fldCharType="begin"/>
        </w:r>
        <w:r w:rsidR="004B041D">
          <w:rPr>
            <w:noProof/>
            <w:webHidden/>
          </w:rPr>
          <w:instrText xml:space="preserve"> PAGEREF _Toc3812293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6C7FD11E" w14:textId="02703D7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4" w:history="1">
        <w:r w:rsidR="004B041D" w:rsidRPr="00D03477">
          <w:rPr>
            <w:rStyle w:val="Hyperlink"/>
            <w:noProof/>
          </w:rPr>
          <w:t>3.40.6 invocationIndex property</w:t>
        </w:r>
        <w:r w:rsidR="004B041D">
          <w:rPr>
            <w:noProof/>
            <w:webHidden/>
          </w:rPr>
          <w:tab/>
        </w:r>
        <w:r w:rsidR="004B041D">
          <w:rPr>
            <w:noProof/>
            <w:webHidden/>
          </w:rPr>
          <w:fldChar w:fldCharType="begin"/>
        </w:r>
        <w:r w:rsidR="004B041D">
          <w:rPr>
            <w:noProof/>
            <w:webHidden/>
          </w:rPr>
          <w:instrText xml:space="preserve"> PAGEREF _Toc3812294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7E8663C8" w14:textId="7FFADCE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5" w:history="1">
        <w:r w:rsidR="004B041D" w:rsidRPr="00D03477">
          <w:rPr>
            <w:rStyle w:val="Hyperlink"/>
            <w:noProof/>
          </w:rPr>
          <w:t>3.40.7 conversionSources property</w:t>
        </w:r>
        <w:r w:rsidR="004B041D">
          <w:rPr>
            <w:noProof/>
            <w:webHidden/>
          </w:rPr>
          <w:tab/>
        </w:r>
        <w:r w:rsidR="004B041D">
          <w:rPr>
            <w:noProof/>
            <w:webHidden/>
          </w:rPr>
          <w:fldChar w:fldCharType="begin"/>
        </w:r>
        <w:r w:rsidR="004B041D">
          <w:rPr>
            <w:noProof/>
            <w:webHidden/>
          </w:rPr>
          <w:instrText xml:space="preserve"> PAGEREF _Toc3812295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04AEE17A" w14:textId="7E6C5101" w:rsidR="004B041D" w:rsidRDefault="00F426CE">
      <w:pPr>
        <w:pStyle w:val="TOC2"/>
        <w:tabs>
          <w:tab w:val="right" w:leader="dot" w:pos="9350"/>
        </w:tabs>
        <w:rPr>
          <w:rFonts w:asciiTheme="minorHAnsi" w:eastAsiaTheme="minorEastAsia" w:hAnsiTheme="minorHAnsi" w:cstheme="minorBidi"/>
          <w:noProof/>
          <w:sz w:val="22"/>
          <w:szCs w:val="22"/>
        </w:rPr>
      </w:pPr>
      <w:hyperlink w:anchor="_Toc3812296" w:history="1">
        <w:r w:rsidR="004B041D" w:rsidRPr="00D03477">
          <w:rPr>
            <w:rStyle w:val="Hyperlink"/>
            <w:noProof/>
          </w:rPr>
          <w:t>3.41 resources object</w:t>
        </w:r>
        <w:r w:rsidR="004B041D">
          <w:rPr>
            <w:noProof/>
            <w:webHidden/>
          </w:rPr>
          <w:tab/>
        </w:r>
        <w:r w:rsidR="004B041D">
          <w:rPr>
            <w:noProof/>
            <w:webHidden/>
          </w:rPr>
          <w:fldChar w:fldCharType="begin"/>
        </w:r>
        <w:r w:rsidR="004B041D">
          <w:rPr>
            <w:noProof/>
            <w:webHidden/>
          </w:rPr>
          <w:instrText xml:space="preserve"> PAGEREF _Toc3812296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440CB580" w14:textId="7D07DCB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7" w:history="1">
        <w:r w:rsidR="004B041D" w:rsidRPr="00D03477">
          <w:rPr>
            <w:rStyle w:val="Hyperlink"/>
            <w:noProof/>
          </w:rPr>
          <w:t>3.41.1 General</w:t>
        </w:r>
        <w:r w:rsidR="004B041D">
          <w:rPr>
            <w:noProof/>
            <w:webHidden/>
          </w:rPr>
          <w:tab/>
        </w:r>
        <w:r w:rsidR="004B041D">
          <w:rPr>
            <w:noProof/>
            <w:webHidden/>
          </w:rPr>
          <w:fldChar w:fldCharType="begin"/>
        </w:r>
        <w:r w:rsidR="004B041D">
          <w:rPr>
            <w:noProof/>
            <w:webHidden/>
          </w:rPr>
          <w:instrText xml:space="preserve"> PAGEREF _Toc3812297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369BC179" w14:textId="59932E3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8" w:history="1">
        <w:r w:rsidR="004B041D" w:rsidRPr="00D03477">
          <w:rPr>
            <w:rStyle w:val="Hyperlink"/>
            <w:noProof/>
          </w:rPr>
          <w:t>3.41.2 messageStrings property</w:t>
        </w:r>
        <w:r w:rsidR="004B041D">
          <w:rPr>
            <w:noProof/>
            <w:webHidden/>
          </w:rPr>
          <w:tab/>
        </w:r>
        <w:r w:rsidR="004B041D">
          <w:rPr>
            <w:noProof/>
            <w:webHidden/>
          </w:rPr>
          <w:fldChar w:fldCharType="begin"/>
        </w:r>
        <w:r w:rsidR="004B041D">
          <w:rPr>
            <w:noProof/>
            <w:webHidden/>
          </w:rPr>
          <w:instrText xml:space="preserve"> PAGEREF _Toc3812298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105A0DDC" w14:textId="2B16D222" w:rsidR="004B041D" w:rsidRDefault="00F426CE">
      <w:pPr>
        <w:pStyle w:val="TOC3"/>
        <w:tabs>
          <w:tab w:val="right" w:leader="dot" w:pos="9350"/>
        </w:tabs>
        <w:rPr>
          <w:rFonts w:asciiTheme="minorHAnsi" w:eastAsiaTheme="minorEastAsia" w:hAnsiTheme="minorHAnsi" w:cstheme="minorBidi"/>
          <w:noProof/>
          <w:sz w:val="22"/>
          <w:szCs w:val="22"/>
        </w:rPr>
      </w:pPr>
      <w:hyperlink w:anchor="_Toc3812299" w:history="1">
        <w:r w:rsidR="004B041D" w:rsidRPr="00D03477">
          <w:rPr>
            <w:rStyle w:val="Hyperlink"/>
            <w:noProof/>
          </w:rPr>
          <w:t>3.41.3 rules property</w:t>
        </w:r>
        <w:r w:rsidR="004B041D">
          <w:rPr>
            <w:noProof/>
            <w:webHidden/>
          </w:rPr>
          <w:tab/>
        </w:r>
        <w:r w:rsidR="004B041D">
          <w:rPr>
            <w:noProof/>
            <w:webHidden/>
          </w:rPr>
          <w:fldChar w:fldCharType="begin"/>
        </w:r>
        <w:r w:rsidR="004B041D">
          <w:rPr>
            <w:noProof/>
            <w:webHidden/>
          </w:rPr>
          <w:instrText xml:space="preserve"> PAGEREF _Toc3812299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69D26EA9" w14:textId="2BC1F82B"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00" w:history="1">
        <w:r w:rsidR="004B041D" w:rsidRPr="00D03477">
          <w:rPr>
            <w:rStyle w:val="Hyperlink"/>
            <w:noProof/>
          </w:rPr>
          <w:t>3.42 rule object</w:t>
        </w:r>
        <w:r w:rsidR="004B041D">
          <w:rPr>
            <w:noProof/>
            <w:webHidden/>
          </w:rPr>
          <w:tab/>
        </w:r>
        <w:r w:rsidR="004B041D">
          <w:rPr>
            <w:noProof/>
            <w:webHidden/>
          </w:rPr>
          <w:fldChar w:fldCharType="begin"/>
        </w:r>
        <w:r w:rsidR="004B041D">
          <w:rPr>
            <w:noProof/>
            <w:webHidden/>
          </w:rPr>
          <w:instrText xml:space="preserve"> PAGEREF _Toc3812300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48EC3D02" w14:textId="3AB0030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1" w:history="1">
        <w:r w:rsidR="004B041D" w:rsidRPr="00D03477">
          <w:rPr>
            <w:rStyle w:val="Hyperlink"/>
            <w:noProof/>
          </w:rPr>
          <w:t>3.42.1 General</w:t>
        </w:r>
        <w:r w:rsidR="004B041D">
          <w:rPr>
            <w:noProof/>
            <w:webHidden/>
          </w:rPr>
          <w:tab/>
        </w:r>
        <w:r w:rsidR="004B041D">
          <w:rPr>
            <w:noProof/>
            <w:webHidden/>
          </w:rPr>
          <w:fldChar w:fldCharType="begin"/>
        </w:r>
        <w:r w:rsidR="004B041D">
          <w:rPr>
            <w:noProof/>
            <w:webHidden/>
          </w:rPr>
          <w:instrText xml:space="preserve"> PAGEREF _Toc3812301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29ED59FB" w14:textId="29E3536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2" w:history="1">
        <w:r w:rsidR="004B041D" w:rsidRPr="00D03477">
          <w:rPr>
            <w:rStyle w:val="Hyperlink"/>
            <w:noProof/>
          </w:rPr>
          <w:t>3.42.2 Constraints</w:t>
        </w:r>
        <w:r w:rsidR="004B041D">
          <w:rPr>
            <w:noProof/>
            <w:webHidden/>
          </w:rPr>
          <w:tab/>
        </w:r>
        <w:r w:rsidR="004B041D">
          <w:rPr>
            <w:noProof/>
            <w:webHidden/>
          </w:rPr>
          <w:fldChar w:fldCharType="begin"/>
        </w:r>
        <w:r w:rsidR="004B041D">
          <w:rPr>
            <w:noProof/>
            <w:webHidden/>
          </w:rPr>
          <w:instrText xml:space="preserve"> PAGEREF _Toc3812302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11A1CD60" w14:textId="12DEE77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3" w:history="1">
        <w:r w:rsidR="004B041D" w:rsidRPr="00D03477">
          <w:rPr>
            <w:rStyle w:val="Hyperlink"/>
            <w:noProof/>
          </w:rPr>
          <w:t>3.42.3 id property</w:t>
        </w:r>
        <w:r w:rsidR="004B041D">
          <w:rPr>
            <w:noProof/>
            <w:webHidden/>
          </w:rPr>
          <w:tab/>
        </w:r>
        <w:r w:rsidR="004B041D">
          <w:rPr>
            <w:noProof/>
            <w:webHidden/>
          </w:rPr>
          <w:fldChar w:fldCharType="begin"/>
        </w:r>
        <w:r w:rsidR="004B041D">
          <w:rPr>
            <w:noProof/>
            <w:webHidden/>
          </w:rPr>
          <w:instrText xml:space="preserve"> PAGEREF _Toc3812303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07509187" w14:textId="6864176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4" w:history="1">
        <w:r w:rsidR="004B041D" w:rsidRPr="00D03477">
          <w:rPr>
            <w:rStyle w:val="Hyperlink"/>
            <w:noProof/>
          </w:rPr>
          <w:t>3.42.4 deprecatedIds property</w:t>
        </w:r>
        <w:r w:rsidR="004B041D">
          <w:rPr>
            <w:noProof/>
            <w:webHidden/>
          </w:rPr>
          <w:tab/>
        </w:r>
        <w:r w:rsidR="004B041D">
          <w:rPr>
            <w:noProof/>
            <w:webHidden/>
          </w:rPr>
          <w:fldChar w:fldCharType="begin"/>
        </w:r>
        <w:r w:rsidR="004B041D">
          <w:rPr>
            <w:noProof/>
            <w:webHidden/>
          </w:rPr>
          <w:instrText xml:space="preserve"> PAGEREF _Toc3812304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38EB9D9E" w14:textId="3E5A68E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5" w:history="1">
        <w:r w:rsidR="004B041D" w:rsidRPr="00D03477">
          <w:rPr>
            <w:rStyle w:val="Hyperlink"/>
            <w:noProof/>
          </w:rPr>
          <w:t>3.42.5 name property</w:t>
        </w:r>
        <w:r w:rsidR="004B041D">
          <w:rPr>
            <w:noProof/>
            <w:webHidden/>
          </w:rPr>
          <w:tab/>
        </w:r>
        <w:r w:rsidR="004B041D">
          <w:rPr>
            <w:noProof/>
            <w:webHidden/>
          </w:rPr>
          <w:fldChar w:fldCharType="begin"/>
        </w:r>
        <w:r w:rsidR="004B041D">
          <w:rPr>
            <w:noProof/>
            <w:webHidden/>
          </w:rPr>
          <w:instrText xml:space="preserve"> PAGEREF _Toc3812305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420A8B5E" w14:textId="3D6BE9F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6" w:history="1">
        <w:r w:rsidR="004B041D" w:rsidRPr="00D03477">
          <w:rPr>
            <w:rStyle w:val="Hyperlink"/>
            <w:noProof/>
          </w:rPr>
          <w:t>3.42.6 shortDescription property</w:t>
        </w:r>
        <w:r w:rsidR="004B041D">
          <w:rPr>
            <w:noProof/>
            <w:webHidden/>
          </w:rPr>
          <w:tab/>
        </w:r>
        <w:r w:rsidR="004B041D">
          <w:rPr>
            <w:noProof/>
            <w:webHidden/>
          </w:rPr>
          <w:fldChar w:fldCharType="begin"/>
        </w:r>
        <w:r w:rsidR="004B041D">
          <w:rPr>
            <w:noProof/>
            <w:webHidden/>
          </w:rPr>
          <w:instrText xml:space="preserve"> PAGEREF _Toc3812306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29916E3D" w14:textId="6229ED4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7" w:history="1">
        <w:r w:rsidR="004B041D" w:rsidRPr="00D03477">
          <w:rPr>
            <w:rStyle w:val="Hyperlink"/>
            <w:noProof/>
          </w:rPr>
          <w:t>3.42.7 fullDescription property</w:t>
        </w:r>
        <w:r w:rsidR="004B041D">
          <w:rPr>
            <w:noProof/>
            <w:webHidden/>
          </w:rPr>
          <w:tab/>
        </w:r>
        <w:r w:rsidR="004B041D">
          <w:rPr>
            <w:noProof/>
            <w:webHidden/>
          </w:rPr>
          <w:fldChar w:fldCharType="begin"/>
        </w:r>
        <w:r w:rsidR="004B041D">
          <w:rPr>
            <w:noProof/>
            <w:webHidden/>
          </w:rPr>
          <w:instrText xml:space="preserve"> PAGEREF _Toc3812307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B3EF2E0" w14:textId="3427FAA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8" w:history="1">
        <w:r w:rsidR="004B041D" w:rsidRPr="00D03477">
          <w:rPr>
            <w:rStyle w:val="Hyperlink"/>
            <w:noProof/>
          </w:rPr>
          <w:t>3.42.8 messageStrings property</w:t>
        </w:r>
        <w:r w:rsidR="004B041D">
          <w:rPr>
            <w:noProof/>
            <w:webHidden/>
          </w:rPr>
          <w:tab/>
        </w:r>
        <w:r w:rsidR="004B041D">
          <w:rPr>
            <w:noProof/>
            <w:webHidden/>
          </w:rPr>
          <w:fldChar w:fldCharType="begin"/>
        </w:r>
        <w:r w:rsidR="004B041D">
          <w:rPr>
            <w:noProof/>
            <w:webHidden/>
          </w:rPr>
          <w:instrText xml:space="preserve"> PAGEREF _Toc3812308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8F8579D" w14:textId="1D14BCB9"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09" w:history="1">
        <w:r w:rsidR="004B041D" w:rsidRPr="00D03477">
          <w:rPr>
            <w:rStyle w:val="Hyperlink"/>
            <w:noProof/>
          </w:rPr>
          <w:t>3.42.9 helpUri property</w:t>
        </w:r>
        <w:r w:rsidR="004B041D">
          <w:rPr>
            <w:noProof/>
            <w:webHidden/>
          </w:rPr>
          <w:tab/>
        </w:r>
        <w:r w:rsidR="004B041D">
          <w:rPr>
            <w:noProof/>
            <w:webHidden/>
          </w:rPr>
          <w:fldChar w:fldCharType="begin"/>
        </w:r>
        <w:r w:rsidR="004B041D">
          <w:rPr>
            <w:noProof/>
            <w:webHidden/>
          </w:rPr>
          <w:instrText xml:space="preserve"> PAGEREF _Toc3812309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7A45EC83" w14:textId="2C8132C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0" w:history="1">
        <w:r w:rsidR="004B041D" w:rsidRPr="00D03477">
          <w:rPr>
            <w:rStyle w:val="Hyperlink"/>
            <w:noProof/>
          </w:rPr>
          <w:t>3.42.10 help property</w:t>
        </w:r>
        <w:r w:rsidR="004B041D">
          <w:rPr>
            <w:noProof/>
            <w:webHidden/>
          </w:rPr>
          <w:tab/>
        </w:r>
        <w:r w:rsidR="004B041D">
          <w:rPr>
            <w:noProof/>
            <w:webHidden/>
          </w:rPr>
          <w:fldChar w:fldCharType="begin"/>
        </w:r>
        <w:r w:rsidR="004B041D">
          <w:rPr>
            <w:noProof/>
            <w:webHidden/>
          </w:rPr>
          <w:instrText xml:space="preserve"> PAGEREF _Toc3812310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678F4C8E" w14:textId="40A0756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1" w:history="1">
        <w:r w:rsidR="004B041D" w:rsidRPr="00D03477">
          <w:rPr>
            <w:rStyle w:val="Hyperlink"/>
            <w:noProof/>
          </w:rPr>
          <w:t>3.42.11 configuration property</w:t>
        </w:r>
        <w:r w:rsidR="004B041D">
          <w:rPr>
            <w:noProof/>
            <w:webHidden/>
          </w:rPr>
          <w:tab/>
        </w:r>
        <w:r w:rsidR="004B041D">
          <w:rPr>
            <w:noProof/>
            <w:webHidden/>
          </w:rPr>
          <w:fldChar w:fldCharType="begin"/>
        </w:r>
        <w:r w:rsidR="004B041D">
          <w:rPr>
            <w:noProof/>
            <w:webHidden/>
          </w:rPr>
          <w:instrText xml:space="preserve"> PAGEREF _Toc3812311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7F78E43C" w14:textId="0070BE87"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12" w:history="1">
        <w:r w:rsidR="004B041D" w:rsidRPr="00D03477">
          <w:rPr>
            <w:rStyle w:val="Hyperlink"/>
            <w:noProof/>
          </w:rPr>
          <w:t>3.43 ruleConfiguration object</w:t>
        </w:r>
        <w:r w:rsidR="004B041D">
          <w:rPr>
            <w:noProof/>
            <w:webHidden/>
          </w:rPr>
          <w:tab/>
        </w:r>
        <w:r w:rsidR="004B041D">
          <w:rPr>
            <w:noProof/>
            <w:webHidden/>
          </w:rPr>
          <w:fldChar w:fldCharType="begin"/>
        </w:r>
        <w:r w:rsidR="004B041D">
          <w:rPr>
            <w:noProof/>
            <w:webHidden/>
          </w:rPr>
          <w:instrText xml:space="preserve"> PAGEREF _Toc3812312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5BD8CD47" w14:textId="64B7B9C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3" w:history="1">
        <w:r w:rsidR="004B041D" w:rsidRPr="00D03477">
          <w:rPr>
            <w:rStyle w:val="Hyperlink"/>
            <w:noProof/>
          </w:rPr>
          <w:t>3.43.1 General</w:t>
        </w:r>
        <w:r w:rsidR="004B041D">
          <w:rPr>
            <w:noProof/>
            <w:webHidden/>
          </w:rPr>
          <w:tab/>
        </w:r>
        <w:r w:rsidR="004B041D">
          <w:rPr>
            <w:noProof/>
            <w:webHidden/>
          </w:rPr>
          <w:fldChar w:fldCharType="begin"/>
        </w:r>
        <w:r w:rsidR="004B041D">
          <w:rPr>
            <w:noProof/>
            <w:webHidden/>
          </w:rPr>
          <w:instrText xml:space="preserve"> PAGEREF _Toc3812313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274803D2" w14:textId="434B16E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4" w:history="1">
        <w:r w:rsidR="004B041D" w:rsidRPr="00D03477">
          <w:rPr>
            <w:rStyle w:val="Hyperlink"/>
            <w:noProof/>
          </w:rPr>
          <w:t>3.43.2 enabled property</w:t>
        </w:r>
        <w:r w:rsidR="004B041D">
          <w:rPr>
            <w:noProof/>
            <w:webHidden/>
          </w:rPr>
          <w:tab/>
        </w:r>
        <w:r w:rsidR="004B041D">
          <w:rPr>
            <w:noProof/>
            <w:webHidden/>
          </w:rPr>
          <w:fldChar w:fldCharType="begin"/>
        </w:r>
        <w:r w:rsidR="004B041D">
          <w:rPr>
            <w:noProof/>
            <w:webHidden/>
          </w:rPr>
          <w:instrText xml:space="preserve"> PAGEREF _Toc3812314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10C75FC4" w14:textId="2B26B68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5" w:history="1">
        <w:r w:rsidR="004B041D" w:rsidRPr="00D03477">
          <w:rPr>
            <w:rStyle w:val="Hyperlink"/>
            <w:noProof/>
          </w:rPr>
          <w:t>3.43.3 defaultLevel property</w:t>
        </w:r>
        <w:r w:rsidR="004B041D">
          <w:rPr>
            <w:noProof/>
            <w:webHidden/>
          </w:rPr>
          <w:tab/>
        </w:r>
        <w:r w:rsidR="004B041D">
          <w:rPr>
            <w:noProof/>
            <w:webHidden/>
          </w:rPr>
          <w:fldChar w:fldCharType="begin"/>
        </w:r>
        <w:r w:rsidR="004B041D">
          <w:rPr>
            <w:noProof/>
            <w:webHidden/>
          </w:rPr>
          <w:instrText xml:space="preserve"> PAGEREF _Toc3812315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4BB198D3" w14:textId="4529252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6" w:history="1">
        <w:r w:rsidR="004B041D" w:rsidRPr="00D03477">
          <w:rPr>
            <w:rStyle w:val="Hyperlink"/>
            <w:noProof/>
          </w:rPr>
          <w:t>3.43.4 defaultRank property</w:t>
        </w:r>
        <w:r w:rsidR="004B041D">
          <w:rPr>
            <w:noProof/>
            <w:webHidden/>
          </w:rPr>
          <w:tab/>
        </w:r>
        <w:r w:rsidR="004B041D">
          <w:rPr>
            <w:noProof/>
            <w:webHidden/>
          </w:rPr>
          <w:fldChar w:fldCharType="begin"/>
        </w:r>
        <w:r w:rsidR="004B041D">
          <w:rPr>
            <w:noProof/>
            <w:webHidden/>
          </w:rPr>
          <w:instrText xml:space="preserve"> PAGEREF _Toc3812316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7740C073" w14:textId="2A2232D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7" w:history="1">
        <w:r w:rsidR="004B041D" w:rsidRPr="00D03477">
          <w:rPr>
            <w:rStyle w:val="Hyperlink"/>
            <w:noProof/>
          </w:rPr>
          <w:t>3.43.5 parameters property</w:t>
        </w:r>
        <w:r w:rsidR="004B041D">
          <w:rPr>
            <w:noProof/>
            <w:webHidden/>
          </w:rPr>
          <w:tab/>
        </w:r>
        <w:r w:rsidR="004B041D">
          <w:rPr>
            <w:noProof/>
            <w:webHidden/>
          </w:rPr>
          <w:fldChar w:fldCharType="begin"/>
        </w:r>
        <w:r w:rsidR="004B041D">
          <w:rPr>
            <w:noProof/>
            <w:webHidden/>
          </w:rPr>
          <w:instrText xml:space="preserve"> PAGEREF _Toc3812317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0A23E7E7" w14:textId="591743BB"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18" w:history="1">
        <w:r w:rsidR="004B041D" w:rsidRPr="00D03477">
          <w:rPr>
            <w:rStyle w:val="Hyperlink"/>
            <w:noProof/>
          </w:rPr>
          <w:t>3.44 fix object</w:t>
        </w:r>
        <w:r w:rsidR="004B041D">
          <w:rPr>
            <w:noProof/>
            <w:webHidden/>
          </w:rPr>
          <w:tab/>
        </w:r>
        <w:r w:rsidR="004B041D">
          <w:rPr>
            <w:noProof/>
            <w:webHidden/>
          </w:rPr>
          <w:fldChar w:fldCharType="begin"/>
        </w:r>
        <w:r w:rsidR="004B041D">
          <w:rPr>
            <w:noProof/>
            <w:webHidden/>
          </w:rPr>
          <w:instrText xml:space="preserve"> PAGEREF _Toc3812318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1E844098" w14:textId="3DB0C4F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19" w:history="1">
        <w:r w:rsidR="004B041D" w:rsidRPr="00D03477">
          <w:rPr>
            <w:rStyle w:val="Hyperlink"/>
            <w:noProof/>
          </w:rPr>
          <w:t>3.44.1 General</w:t>
        </w:r>
        <w:r w:rsidR="004B041D">
          <w:rPr>
            <w:noProof/>
            <w:webHidden/>
          </w:rPr>
          <w:tab/>
        </w:r>
        <w:r w:rsidR="004B041D">
          <w:rPr>
            <w:noProof/>
            <w:webHidden/>
          </w:rPr>
          <w:fldChar w:fldCharType="begin"/>
        </w:r>
        <w:r w:rsidR="004B041D">
          <w:rPr>
            <w:noProof/>
            <w:webHidden/>
          </w:rPr>
          <w:instrText xml:space="preserve"> PAGEREF _Toc3812319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52AEB91F" w14:textId="612E164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0" w:history="1">
        <w:r w:rsidR="004B041D" w:rsidRPr="00D03477">
          <w:rPr>
            <w:rStyle w:val="Hyperlink"/>
            <w:noProof/>
          </w:rPr>
          <w:t>3.44.2 description property</w:t>
        </w:r>
        <w:r w:rsidR="004B041D">
          <w:rPr>
            <w:noProof/>
            <w:webHidden/>
          </w:rPr>
          <w:tab/>
        </w:r>
        <w:r w:rsidR="004B041D">
          <w:rPr>
            <w:noProof/>
            <w:webHidden/>
          </w:rPr>
          <w:fldChar w:fldCharType="begin"/>
        </w:r>
        <w:r w:rsidR="004B041D">
          <w:rPr>
            <w:noProof/>
            <w:webHidden/>
          </w:rPr>
          <w:instrText xml:space="preserve"> PAGEREF _Toc3812320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1400B30E" w14:textId="4C9B4FD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1" w:history="1">
        <w:r w:rsidR="004B041D" w:rsidRPr="00D03477">
          <w:rPr>
            <w:rStyle w:val="Hyperlink"/>
            <w:noProof/>
          </w:rPr>
          <w:t>3.44.3 artifactChanges property</w:t>
        </w:r>
        <w:r w:rsidR="004B041D">
          <w:rPr>
            <w:noProof/>
            <w:webHidden/>
          </w:rPr>
          <w:tab/>
        </w:r>
        <w:r w:rsidR="004B041D">
          <w:rPr>
            <w:noProof/>
            <w:webHidden/>
          </w:rPr>
          <w:fldChar w:fldCharType="begin"/>
        </w:r>
        <w:r w:rsidR="004B041D">
          <w:rPr>
            <w:noProof/>
            <w:webHidden/>
          </w:rPr>
          <w:instrText xml:space="preserve"> PAGEREF _Toc3812321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79E1DCED" w14:textId="332ADED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22" w:history="1">
        <w:r w:rsidR="004B041D" w:rsidRPr="00D03477">
          <w:rPr>
            <w:rStyle w:val="Hyperlink"/>
            <w:noProof/>
          </w:rPr>
          <w:t>3.45 artifactChange object</w:t>
        </w:r>
        <w:r w:rsidR="004B041D">
          <w:rPr>
            <w:noProof/>
            <w:webHidden/>
          </w:rPr>
          <w:tab/>
        </w:r>
        <w:r w:rsidR="004B041D">
          <w:rPr>
            <w:noProof/>
            <w:webHidden/>
          </w:rPr>
          <w:fldChar w:fldCharType="begin"/>
        </w:r>
        <w:r w:rsidR="004B041D">
          <w:rPr>
            <w:noProof/>
            <w:webHidden/>
          </w:rPr>
          <w:instrText xml:space="preserve"> PAGEREF _Toc3812322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68E55CD1" w14:textId="4B3D5707"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3" w:history="1">
        <w:r w:rsidR="004B041D" w:rsidRPr="00D03477">
          <w:rPr>
            <w:rStyle w:val="Hyperlink"/>
            <w:noProof/>
          </w:rPr>
          <w:t>3.45.1 General</w:t>
        </w:r>
        <w:r w:rsidR="004B041D">
          <w:rPr>
            <w:noProof/>
            <w:webHidden/>
          </w:rPr>
          <w:tab/>
        </w:r>
        <w:r w:rsidR="004B041D">
          <w:rPr>
            <w:noProof/>
            <w:webHidden/>
          </w:rPr>
          <w:fldChar w:fldCharType="begin"/>
        </w:r>
        <w:r w:rsidR="004B041D">
          <w:rPr>
            <w:noProof/>
            <w:webHidden/>
          </w:rPr>
          <w:instrText xml:space="preserve"> PAGEREF _Toc3812323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4226AD58" w14:textId="4B69281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4" w:history="1">
        <w:r w:rsidR="004B041D" w:rsidRPr="00D03477">
          <w:rPr>
            <w:rStyle w:val="Hyperlink"/>
            <w:noProof/>
          </w:rPr>
          <w:t>3.45.2 artifactLocation property</w:t>
        </w:r>
        <w:r w:rsidR="004B041D">
          <w:rPr>
            <w:noProof/>
            <w:webHidden/>
          </w:rPr>
          <w:tab/>
        </w:r>
        <w:r w:rsidR="004B041D">
          <w:rPr>
            <w:noProof/>
            <w:webHidden/>
          </w:rPr>
          <w:fldChar w:fldCharType="begin"/>
        </w:r>
        <w:r w:rsidR="004B041D">
          <w:rPr>
            <w:noProof/>
            <w:webHidden/>
          </w:rPr>
          <w:instrText xml:space="preserve"> PAGEREF _Toc3812324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0D4E6A1" w14:textId="3794BD4C"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5" w:history="1">
        <w:r w:rsidR="004B041D" w:rsidRPr="00D03477">
          <w:rPr>
            <w:rStyle w:val="Hyperlink"/>
            <w:noProof/>
          </w:rPr>
          <w:t>3.45.3 replacements property</w:t>
        </w:r>
        <w:r w:rsidR="004B041D">
          <w:rPr>
            <w:noProof/>
            <w:webHidden/>
          </w:rPr>
          <w:tab/>
        </w:r>
        <w:r w:rsidR="004B041D">
          <w:rPr>
            <w:noProof/>
            <w:webHidden/>
          </w:rPr>
          <w:fldChar w:fldCharType="begin"/>
        </w:r>
        <w:r w:rsidR="004B041D">
          <w:rPr>
            <w:noProof/>
            <w:webHidden/>
          </w:rPr>
          <w:instrText xml:space="preserve"> PAGEREF _Toc3812325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2A08A46" w14:textId="3B94F0EA"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26" w:history="1">
        <w:r w:rsidR="004B041D" w:rsidRPr="00D03477">
          <w:rPr>
            <w:rStyle w:val="Hyperlink"/>
            <w:noProof/>
          </w:rPr>
          <w:t>3.46 replacement object</w:t>
        </w:r>
        <w:r w:rsidR="004B041D">
          <w:rPr>
            <w:noProof/>
            <w:webHidden/>
          </w:rPr>
          <w:tab/>
        </w:r>
        <w:r w:rsidR="004B041D">
          <w:rPr>
            <w:noProof/>
            <w:webHidden/>
          </w:rPr>
          <w:fldChar w:fldCharType="begin"/>
        </w:r>
        <w:r w:rsidR="004B041D">
          <w:rPr>
            <w:noProof/>
            <w:webHidden/>
          </w:rPr>
          <w:instrText xml:space="preserve"> PAGEREF _Toc3812326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43E58CD3" w14:textId="06339814"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7" w:history="1">
        <w:r w:rsidR="004B041D" w:rsidRPr="00D03477">
          <w:rPr>
            <w:rStyle w:val="Hyperlink"/>
            <w:noProof/>
          </w:rPr>
          <w:t>3.46.1 General</w:t>
        </w:r>
        <w:r w:rsidR="004B041D">
          <w:rPr>
            <w:noProof/>
            <w:webHidden/>
          </w:rPr>
          <w:tab/>
        </w:r>
        <w:r w:rsidR="004B041D">
          <w:rPr>
            <w:noProof/>
            <w:webHidden/>
          </w:rPr>
          <w:fldChar w:fldCharType="begin"/>
        </w:r>
        <w:r w:rsidR="004B041D">
          <w:rPr>
            <w:noProof/>
            <w:webHidden/>
          </w:rPr>
          <w:instrText xml:space="preserve"> PAGEREF _Toc3812327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58585BFC" w14:textId="24679EC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8" w:history="1">
        <w:r w:rsidR="004B041D" w:rsidRPr="00D03477">
          <w:rPr>
            <w:rStyle w:val="Hyperlink"/>
            <w:noProof/>
          </w:rPr>
          <w:t>3.46.2 Constraints</w:t>
        </w:r>
        <w:r w:rsidR="004B041D">
          <w:rPr>
            <w:noProof/>
            <w:webHidden/>
          </w:rPr>
          <w:tab/>
        </w:r>
        <w:r w:rsidR="004B041D">
          <w:rPr>
            <w:noProof/>
            <w:webHidden/>
          </w:rPr>
          <w:fldChar w:fldCharType="begin"/>
        </w:r>
        <w:r w:rsidR="004B041D">
          <w:rPr>
            <w:noProof/>
            <w:webHidden/>
          </w:rPr>
          <w:instrText xml:space="preserve"> PAGEREF _Toc3812328 \h </w:instrText>
        </w:r>
        <w:r w:rsidR="004B041D">
          <w:rPr>
            <w:noProof/>
            <w:webHidden/>
          </w:rPr>
        </w:r>
        <w:r w:rsidR="004B041D">
          <w:rPr>
            <w:noProof/>
            <w:webHidden/>
          </w:rPr>
          <w:fldChar w:fldCharType="separate"/>
        </w:r>
        <w:r w:rsidR="004B041D">
          <w:rPr>
            <w:noProof/>
            <w:webHidden/>
          </w:rPr>
          <w:t>138</w:t>
        </w:r>
        <w:r w:rsidR="004B041D">
          <w:rPr>
            <w:noProof/>
            <w:webHidden/>
          </w:rPr>
          <w:fldChar w:fldCharType="end"/>
        </w:r>
      </w:hyperlink>
    </w:p>
    <w:p w14:paraId="50CDAA83" w14:textId="276CF1F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29" w:history="1">
        <w:r w:rsidR="004B041D" w:rsidRPr="00D03477">
          <w:rPr>
            <w:rStyle w:val="Hyperlink"/>
            <w:noProof/>
          </w:rPr>
          <w:t>3.46.3 deletedRegion property</w:t>
        </w:r>
        <w:r w:rsidR="004B041D">
          <w:rPr>
            <w:noProof/>
            <w:webHidden/>
          </w:rPr>
          <w:tab/>
        </w:r>
        <w:r w:rsidR="004B041D">
          <w:rPr>
            <w:noProof/>
            <w:webHidden/>
          </w:rPr>
          <w:fldChar w:fldCharType="begin"/>
        </w:r>
        <w:r w:rsidR="004B041D">
          <w:rPr>
            <w:noProof/>
            <w:webHidden/>
          </w:rPr>
          <w:instrText xml:space="preserve"> PAGEREF _Toc3812329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D1346DE" w14:textId="12AF2FB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0" w:history="1">
        <w:r w:rsidR="004B041D" w:rsidRPr="00D03477">
          <w:rPr>
            <w:rStyle w:val="Hyperlink"/>
            <w:noProof/>
          </w:rPr>
          <w:t>3.46.4 insertedContent property</w:t>
        </w:r>
        <w:r w:rsidR="004B041D">
          <w:rPr>
            <w:noProof/>
            <w:webHidden/>
          </w:rPr>
          <w:tab/>
        </w:r>
        <w:r w:rsidR="004B041D">
          <w:rPr>
            <w:noProof/>
            <w:webHidden/>
          </w:rPr>
          <w:fldChar w:fldCharType="begin"/>
        </w:r>
        <w:r w:rsidR="004B041D">
          <w:rPr>
            <w:noProof/>
            <w:webHidden/>
          </w:rPr>
          <w:instrText xml:space="preserve"> PAGEREF _Toc3812330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6792A656" w14:textId="1B3C81B5"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31" w:history="1">
        <w:r w:rsidR="004B041D" w:rsidRPr="00D03477">
          <w:rPr>
            <w:rStyle w:val="Hyperlink"/>
            <w:noProof/>
          </w:rPr>
          <w:t>3.47 notification object</w:t>
        </w:r>
        <w:r w:rsidR="004B041D">
          <w:rPr>
            <w:noProof/>
            <w:webHidden/>
          </w:rPr>
          <w:tab/>
        </w:r>
        <w:r w:rsidR="004B041D">
          <w:rPr>
            <w:noProof/>
            <w:webHidden/>
          </w:rPr>
          <w:fldChar w:fldCharType="begin"/>
        </w:r>
        <w:r w:rsidR="004B041D">
          <w:rPr>
            <w:noProof/>
            <w:webHidden/>
          </w:rPr>
          <w:instrText xml:space="preserve"> PAGEREF _Toc3812331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00041C78" w14:textId="023AE55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2" w:history="1">
        <w:r w:rsidR="004B041D" w:rsidRPr="00D03477">
          <w:rPr>
            <w:rStyle w:val="Hyperlink"/>
            <w:noProof/>
          </w:rPr>
          <w:t>3.47.1 General</w:t>
        </w:r>
        <w:r w:rsidR="004B041D">
          <w:rPr>
            <w:noProof/>
            <w:webHidden/>
          </w:rPr>
          <w:tab/>
        </w:r>
        <w:r w:rsidR="004B041D">
          <w:rPr>
            <w:noProof/>
            <w:webHidden/>
          </w:rPr>
          <w:fldChar w:fldCharType="begin"/>
        </w:r>
        <w:r w:rsidR="004B041D">
          <w:rPr>
            <w:noProof/>
            <w:webHidden/>
          </w:rPr>
          <w:instrText xml:space="preserve"> PAGEREF _Toc3812332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38C4D84C" w14:textId="06A8E14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3" w:history="1">
        <w:r w:rsidR="004B041D" w:rsidRPr="00D03477">
          <w:rPr>
            <w:rStyle w:val="Hyperlink"/>
            <w:noProof/>
          </w:rPr>
          <w:t>3.47.2 id property</w:t>
        </w:r>
        <w:r w:rsidR="004B041D">
          <w:rPr>
            <w:noProof/>
            <w:webHidden/>
          </w:rPr>
          <w:tab/>
        </w:r>
        <w:r w:rsidR="004B041D">
          <w:rPr>
            <w:noProof/>
            <w:webHidden/>
          </w:rPr>
          <w:fldChar w:fldCharType="begin"/>
        </w:r>
        <w:r w:rsidR="004B041D">
          <w:rPr>
            <w:noProof/>
            <w:webHidden/>
          </w:rPr>
          <w:instrText xml:space="preserve"> PAGEREF _Toc3812333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2AAB7FF" w14:textId="7EFF255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4" w:history="1">
        <w:r w:rsidR="004B041D" w:rsidRPr="00D03477">
          <w:rPr>
            <w:rStyle w:val="Hyperlink"/>
            <w:noProof/>
          </w:rPr>
          <w:t>3.47.3 ruleId property</w:t>
        </w:r>
        <w:r w:rsidR="004B041D">
          <w:rPr>
            <w:noProof/>
            <w:webHidden/>
          </w:rPr>
          <w:tab/>
        </w:r>
        <w:r w:rsidR="004B041D">
          <w:rPr>
            <w:noProof/>
            <w:webHidden/>
          </w:rPr>
          <w:fldChar w:fldCharType="begin"/>
        </w:r>
        <w:r w:rsidR="004B041D">
          <w:rPr>
            <w:noProof/>
            <w:webHidden/>
          </w:rPr>
          <w:instrText xml:space="preserve"> PAGEREF _Toc3812334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1A6197EB" w14:textId="00EB318D"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5" w:history="1">
        <w:r w:rsidR="004B041D" w:rsidRPr="00D03477">
          <w:rPr>
            <w:rStyle w:val="Hyperlink"/>
            <w:noProof/>
          </w:rPr>
          <w:t>3.47.4 ruleIndex property</w:t>
        </w:r>
        <w:r w:rsidR="004B041D">
          <w:rPr>
            <w:noProof/>
            <w:webHidden/>
          </w:rPr>
          <w:tab/>
        </w:r>
        <w:r w:rsidR="004B041D">
          <w:rPr>
            <w:noProof/>
            <w:webHidden/>
          </w:rPr>
          <w:fldChar w:fldCharType="begin"/>
        </w:r>
        <w:r w:rsidR="004B041D">
          <w:rPr>
            <w:noProof/>
            <w:webHidden/>
          </w:rPr>
          <w:instrText xml:space="preserve"> PAGEREF _Toc3812335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2D0DC39A" w14:textId="4992D96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6" w:history="1">
        <w:r w:rsidR="004B041D" w:rsidRPr="00D03477">
          <w:rPr>
            <w:rStyle w:val="Hyperlink"/>
            <w:noProof/>
          </w:rPr>
          <w:t>3.47.5 physicalLocation property</w:t>
        </w:r>
        <w:r w:rsidR="004B041D">
          <w:rPr>
            <w:noProof/>
            <w:webHidden/>
          </w:rPr>
          <w:tab/>
        </w:r>
        <w:r w:rsidR="004B041D">
          <w:rPr>
            <w:noProof/>
            <w:webHidden/>
          </w:rPr>
          <w:fldChar w:fldCharType="begin"/>
        </w:r>
        <w:r w:rsidR="004B041D">
          <w:rPr>
            <w:noProof/>
            <w:webHidden/>
          </w:rPr>
          <w:instrText xml:space="preserve"> PAGEREF _Toc3812336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0415AB63" w14:textId="4D605F8F"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7" w:history="1">
        <w:r w:rsidR="004B041D" w:rsidRPr="00D03477">
          <w:rPr>
            <w:rStyle w:val="Hyperlink"/>
            <w:noProof/>
          </w:rPr>
          <w:t>3.47.6 message property</w:t>
        </w:r>
        <w:r w:rsidR="004B041D">
          <w:rPr>
            <w:noProof/>
            <w:webHidden/>
          </w:rPr>
          <w:tab/>
        </w:r>
        <w:r w:rsidR="004B041D">
          <w:rPr>
            <w:noProof/>
            <w:webHidden/>
          </w:rPr>
          <w:fldChar w:fldCharType="begin"/>
        </w:r>
        <w:r w:rsidR="004B041D">
          <w:rPr>
            <w:noProof/>
            <w:webHidden/>
          </w:rPr>
          <w:instrText xml:space="preserve"> PAGEREF _Toc3812337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4E5CB088" w14:textId="7773507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8" w:history="1">
        <w:r w:rsidR="004B041D" w:rsidRPr="00D03477">
          <w:rPr>
            <w:rStyle w:val="Hyperlink"/>
            <w:noProof/>
          </w:rPr>
          <w:t>3.47.7 level property</w:t>
        </w:r>
        <w:r w:rsidR="004B041D">
          <w:rPr>
            <w:noProof/>
            <w:webHidden/>
          </w:rPr>
          <w:tab/>
        </w:r>
        <w:r w:rsidR="004B041D">
          <w:rPr>
            <w:noProof/>
            <w:webHidden/>
          </w:rPr>
          <w:fldChar w:fldCharType="begin"/>
        </w:r>
        <w:r w:rsidR="004B041D">
          <w:rPr>
            <w:noProof/>
            <w:webHidden/>
          </w:rPr>
          <w:instrText xml:space="preserve"> PAGEREF _Toc3812338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4ED3AC1" w14:textId="5794F1F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39" w:history="1">
        <w:r w:rsidR="004B041D" w:rsidRPr="00D03477">
          <w:rPr>
            <w:rStyle w:val="Hyperlink"/>
            <w:noProof/>
          </w:rPr>
          <w:t>3.47.8 threadId property</w:t>
        </w:r>
        <w:r w:rsidR="004B041D">
          <w:rPr>
            <w:noProof/>
            <w:webHidden/>
          </w:rPr>
          <w:tab/>
        </w:r>
        <w:r w:rsidR="004B041D">
          <w:rPr>
            <w:noProof/>
            <w:webHidden/>
          </w:rPr>
          <w:fldChar w:fldCharType="begin"/>
        </w:r>
        <w:r w:rsidR="004B041D">
          <w:rPr>
            <w:noProof/>
            <w:webHidden/>
          </w:rPr>
          <w:instrText xml:space="preserve"> PAGEREF _Toc3812339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BF3E6CA" w14:textId="0F4862F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40" w:history="1">
        <w:r w:rsidR="004B041D" w:rsidRPr="00D03477">
          <w:rPr>
            <w:rStyle w:val="Hyperlink"/>
            <w:noProof/>
          </w:rPr>
          <w:t>3.47.9 timeUtc property</w:t>
        </w:r>
        <w:r w:rsidR="004B041D">
          <w:rPr>
            <w:noProof/>
            <w:webHidden/>
          </w:rPr>
          <w:tab/>
        </w:r>
        <w:r w:rsidR="004B041D">
          <w:rPr>
            <w:noProof/>
            <w:webHidden/>
          </w:rPr>
          <w:fldChar w:fldCharType="begin"/>
        </w:r>
        <w:r w:rsidR="004B041D">
          <w:rPr>
            <w:noProof/>
            <w:webHidden/>
          </w:rPr>
          <w:instrText xml:space="preserve"> PAGEREF _Toc3812340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46E9A3B5" w14:textId="0BC1A9C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41" w:history="1">
        <w:r w:rsidR="004B041D" w:rsidRPr="00D03477">
          <w:rPr>
            <w:rStyle w:val="Hyperlink"/>
            <w:noProof/>
          </w:rPr>
          <w:t>3.47.10 exception property</w:t>
        </w:r>
        <w:r w:rsidR="004B041D">
          <w:rPr>
            <w:noProof/>
            <w:webHidden/>
          </w:rPr>
          <w:tab/>
        </w:r>
        <w:r w:rsidR="004B041D">
          <w:rPr>
            <w:noProof/>
            <w:webHidden/>
          </w:rPr>
          <w:fldChar w:fldCharType="begin"/>
        </w:r>
        <w:r w:rsidR="004B041D">
          <w:rPr>
            <w:noProof/>
            <w:webHidden/>
          </w:rPr>
          <w:instrText xml:space="preserve"> PAGEREF _Toc3812341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0C3A25CF" w14:textId="3FBDE879"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42" w:history="1">
        <w:r w:rsidR="004B041D" w:rsidRPr="00D03477">
          <w:rPr>
            <w:rStyle w:val="Hyperlink"/>
            <w:noProof/>
          </w:rPr>
          <w:t>3.48 exception object</w:t>
        </w:r>
        <w:r w:rsidR="004B041D">
          <w:rPr>
            <w:noProof/>
            <w:webHidden/>
          </w:rPr>
          <w:tab/>
        </w:r>
        <w:r w:rsidR="004B041D">
          <w:rPr>
            <w:noProof/>
            <w:webHidden/>
          </w:rPr>
          <w:fldChar w:fldCharType="begin"/>
        </w:r>
        <w:r w:rsidR="004B041D">
          <w:rPr>
            <w:noProof/>
            <w:webHidden/>
          </w:rPr>
          <w:instrText xml:space="preserve"> PAGEREF _Toc3812342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DC91B84" w14:textId="0AA09ADB"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43" w:history="1">
        <w:r w:rsidR="004B041D" w:rsidRPr="00D03477">
          <w:rPr>
            <w:rStyle w:val="Hyperlink"/>
            <w:noProof/>
          </w:rPr>
          <w:t>3.48.1 General</w:t>
        </w:r>
        <w:r w:rsidR="004B041D">
          <w:rPr>
            <w:noProof/>
            <w:webHidden/>
          </w:rPr>
          <w:tab/>
        </w:r>
        <w:r w:rsidR="004B041D">
          <w:rPr>
            <w:noProof/>
            <w:webHidden/>
          </w:rPr>
          <w:fldChar w:fldCharType="begin"/>
        </w:r>
        <w:r w:rsidR="004B041D">
          <w:rPr>
            <w:noProof/>
            <w:webHidden/>
          </w:rPr>
          <w:instrText xml:space="preserve"> PAGEREF _Toc3812343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17315BF7" w14:textId="68960BEA"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44" w:history="1">
        <w:r w:rsidR="004B041D" w:rsidRPr="00D03477">
          <w:rPr>
            <w:rStyle w:val="Hyperlink"/>
            <w:noProof/>
          </w:rPr>
          <w:t>3.48.2 kind property</w:t>
        </w:r>
        <w:r w:rsidR="004B041D">
          <w:rPr>
            <w:noProof/>
            <w:webHidden/>
          </w:rPr>
          <w:tab/>
        </w:r>
        <w:r w:rsidR="004B041D">
          <w:rPr>
            <w:noProof/>
            <w:webHidden/>
          </w:rPr>
          <w:fldChar w:fldCharType="begin"/>
        </w:r>
        <w:r w:rsidR="004B041D">
          <w:rPr>
            <w:noProof/>
            <w:webHidden/>
          </w:rPr>
          <w:instrText xml:space="preserve"> PAGEREF _Toc3812344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BA1D15F" w14:textId="52157128"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45" w:history="1">
        <w:r w:rsidR="004B041D" w:rsidRPr="00D03477">
          <w:rPr>
            <w:rStyle w:val="Hyperlink"/>
            <w:noProof/>
          </w:rPr>
          <w:t>3.48.3 message property</w:t>
        </w:r>
        <w:r w:rsidR="004B041D">
          <w:rPr>
            <w:noProof/>
            <w:webHidden/>
          </w:rPr>
          <w:tab/>
        </w:r>
        <w:r w:rsidR="004B041D">
          <w:rPr>
            <w:noProof/>
            <w:webHidden/>
          </w:rPr>
          <w:fldChar w:fldCharType="begin"/>
        </w:r>
        <w:r w:rsidR="004B041D">
          <w:rPr>
            <w:noProof/>
            <w:webHidden/>
          </w:rPr>
          <w:instrText xml:space="preserve"> PAGEREF _Toc3812345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69E9FDA7" w14:textId="6459039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46" w:history="1">
        <w:r w:rsidR="004B041D" w:rsidRPr="00D03477">
          <w:rPr>
            <w:rStyle w:val="Hyperlink"/>
            <w:noProof/>
          </w:rPr>
          <w:t>3.48.4 stack property</w:t>
        </w:r>
        <w:r w:rsidR="004B041D">
          <w:rPr>
            <w:noProof/>
            <w:webHidden/>
          </w:rPr>
          <w:tab/>
        </w:r>
        <w:r w:rsidR="004B041D">
          <w:rPr>
            <w:noProof/>
            <w:webHidden/>
          </w:rPr>
          <w:fldChar w:fldCharType="begin"/>
        </w:r>
        <w:r w:rsidR="004B041D">
          <w:rPr>
            <w:noProof/>
            <w:webHidden/>
          </w:rPr>
          <w:instrText xml:space="preserve"> PAGEREF _Toc3812346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50B4EF32" w14:textId="1E573150"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47" w:history="1">
        <w:r w:rsidR="004B041D" w:rsidRPr="00D03477">
          <w:rPr>
            <w:rStyle w:val="Hyperlink"/>
            <w:noProof/>
          </w:rPr>
          <w:t>3.48.5 innerExceptions property</w:t>
        </w:r>
        <w:r w:rsidR="004B041D">
          <w:rPr>
            <w:noProof/>
            <w:webHidden/>
          </w:rPr>
          <w:tab/>
        </w:r>
        <w:r w:rsidR="004B041D">
          <w:rPr>
            <w:noProof/>
            <w:webHidden/>
          </w:rPr>
          <w:fldChar w:fldCharType="begin"/>
        </w:r>
        <w:r w:rsidR="004B041D">
          <w:rPr>
            <w:noProof/>
            <w:webHidden/>
          </w:rPr>
          <w:instrText xml:space="preserve"> PAGEREF _Toc3812347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484930D9" w14:textId="04AC8B33" w:rsidR="004B041D" w:rsidRDefault="00F426CE">
      <w:pPr>
        <w:pStyle w:val="TOC1"/>
        <w:rPr>
          <w:rFonts w:asciiTheme="minorHAnsi" w:eastAsiaTheme="minorEastAsia" w:hAnsiTheme="minorHAnsi" w:cstheme="minorBidi"/>
          <w:noProof/>
          <w:sz w:val="22"/>
          <w:szCs w:val="22"/>
        </w:rPr>
      </w:pPr>
      <w:hyperlink w:anchor="_Toc3812348" w:history="1">
        <w:r w:rsidR="004B041D" w:rsidRPr="00D03477">
          <w:rPr>
            <w:rStyle w:val="Hyperlink"/>
            <w:noProof/>
          </w:rPr>
          <w:t>4</w:t>
        </w:r>
        <w:r w:rsidR="004B041D">
          <w:rPr>
            <w:rFonts w:asciiTheme="minorHAnsi" w:eastAsiaTheme="minorEastAsia" w:hAnsiTheme="minorHAnsi" w:cstheme="minorBidi"/>
            <w:noProof/>
            <w:sz w:val="22"/>
            <w:szCs w:val="22"/>
          </w:rPr>
          <w:tab/>
        </w:r>
        <w:r w:rsidR="004B041D" w:rsidRPr="00D03477">
          <w:rPr>
            <w:rStyle w:val="Hyperlink"/>
            <w:noProof/>
          </w:rPr>
          <w:t>External property file format</w:t>
        </w:r>
        <w:r w:rsidR="004B041D">
          <w:rPr>
            <w:noProof/>
            <w:webHidden/>
          </w:rPr>
          <w:tab/>
        </w:r>
        <w:r w:rsidR="004B041D">
          <w:rPr>
            <w:noProof/>
            <w:webHidden/>
          </w:rPr>
          <w:fldChar w:fldCharType="begin"/>
        </w:r>
        <w:r w:rsidR="004B041D">
          <w:rPr>
            <w:noProof/>
            <w:webHidden/>
          </w:rPr>
          <w:instrText xml:space="preserve"> PAGEREF _Toc3812348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3AE3CCF3" w14:textId="274E39C6"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49" w:history="1">
        <w:r w:rsidR="004B041D" w:rsidRPr="00D03477">
          <w:rPr>
            <w:rStyle w:val="Hyperlink"/>
            <w:noProof/>
          </w:rPr>
          <w:t>4.1 General</w:t>
        </w:r>
        <w:r w:rsidR="004B041D">
          <w:rPr>
            <w:noProof/>
            <w:webHidden/>
          </w:rPr>
          <w:tab/>
        </w:r>
        <w:r w:rsidR="004B041D">
          <w:rPr>
            <w:noProof/>
            <w:webHidden/>
          </w:rPr>
          <w:fldChar w:fldCharType="begin"/>
        </w:r>
        <w:r w:rsidR="004B041D">
          <w:rPr>
            <w:noProof/>
            <w:webHidden/>
          </w:rPr>
          <w:instrText xml:space="preserve"> PAGEREF _Toc3812349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503A5121" w14:textId="0547692F"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50" w:history="1">
        <w:r w:rsidR="004B041D" w:rsidRPr="00D03477">
          <w:rPr>
            <w:rStyle w:val="Hyperlink"/>
            <w:noProof/>
          </w:rPr>
          <w:t>4.2 External property file naming convention</w:t>
        </w:r>
        <w:r w:rsidR="004B041D">
          <w:rPr>
            <w:noProof/>
            <w:webHidden/>
          </w:rPr>
          <w:tab/>
        </w:r>
        <w:r w:rsidR="004B041D">
          <w:rPr>
            <w:noProof/>
            <w:webHidden/>
          </w:rPr>
          <w:fldChar w:fldCharType="begin"/>
        </w:r>
        <w:r w:rsidR="004B041D">
          <w:rPr>
            <w:noProof/>
            <w:webHidden/>
          </w:rPr>
          <w:instrText xml:space="preserve"> PAGEREF _Toc3812350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68474A6F" w14:textId="2782963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51" w:history="1">
        <w:r w:rsidR="004B041D" w:rsidRPr="00D03477">
          <w:rPr>
            <w:rStyle w:val="Hyperlink"/>
            <w:noProof/>
          </w:rPr>
          <w:t>4.3 externalProperties object</w:t>
        </w:r>
        <w:r w:rsidR="004B041D">
          <w:rPr>
            <w:noProof/>
            <w:webHidden/>
          </w:rPr>
          <w:tab/>
        </w:r>
        <w:r w:rsidR="004B041D">
          <w:rPr>
            <w:noProof/>
            <w:webHidden/>
          </w:rPr>
          <w:fldChar w:fldCharType="begin"/>
        </w:r>
        <w:r w:rsidR="004B041D">
          <w:rPr>
            <w:noProof/>
            <w:webHidden/>
          </w:rPr>
          <w:instrText xml:space="preserve"> PAGEREF _Toc3812351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11FF704D" w14:textId="6669615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52" w:history="1">
        <w:r w:rsidR="004B041D" w:rsidRPr="00D03477">
          <w:rPr>
            <w:rStyle w:val="Hyperlink"/>
            <w:noProof/>
          </w:rPr>
          <w:t>4.3.1 General</w:t>
        </w:r>
        <w:r w:rsidR="004B041D">
          <w:rPr>
            <w:noProof/>
            <w:webHidden/>
          </w:rPr>
          <w:tab/>
        </w:r>
        <w:r w:rsidR="004B041D">
          <w:rPr>
            <w:noProof/>
            <w:webHidden/>
          </w:rPr>
          <w:fldChar w:fldCharType="begin"/>
        </w:r>
        <w:r w:rsidR="004B041D">
          <w:rPr>
            <w:noProof/>
            <w:webHidden/>
          </w:rPr>
          <w:instrText xml:space="preserve"> PAGEREF _Toc3812352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0F83E3A3" w14:textId="32792131"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53" w:history="1">
        <w:r w:rsidR="004B041D" w:rsidRPr="00D03477">
          <w:rPr>
            <w:rStyle w:val="Hyperlink"/>
            <w:noProof/>
          </w:rPr>
          <w:t>4.3.2 $schema property</w:t>
        </w:r>
        <w:r w:rsidR="004B041D">
          <w:rPr>
            <w:noProof/>
            <w:webHidden/>
          </w:rPr>
          <w:tab/>
        </w:r>
        <w:r w:rsidR="004B041D">
          <w:rPr>
            <w:noProof/>
            <w:webHidden/>
          </w:rPr>
          <w:fldChar w:fldCharType="begin"/>
        </w:r>
        <w:r w:rsidR="004B041D">
          <w:rPr>
            <w:noProof/>
            <w:webHidden/>
          </w:rPr>
          <w:instrText xml:space="preserve"> PAGEREF _Toc3812353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51C09764" w14:textId="20E6BF45"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54" w:history="1">
        <w:r w:rsidR="004B041D" w:rsidRPr="00D03477">
          <w:rPr>
            <w:rStyle w:val="Hyperlink"/>
            <w:noProof/>
          </w:rPr>
          <w:t>4.3.3 version property</w:t>
        </w:r>
        <w:r w:rsidR="004B041D">
          <w:rPr>
            <w:noProof/>
            <w:webHidden/>
          </w:rPr>
          <w:tab/>
        </w:r>
        <w:r w:rsidR="004B041D">
          <w:rPr>
            <w:noProof/>
            <w:webHidden/>
          </w:rPr>
          <w:fldChar w:fldCharType="begin"/>
        </w:r>
        <w:r w:rsidR="004B041D">
          <w:rPr>
            <w:noProof/>
            <w:webHidden/>
          </w:rPr>
          <w:instrText xml:space="preserve"> PAGEREF _Toc3812354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647CB37D" w14:textId="09BCE7FE"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55" w:history="1">
        <w:r w:rsidR="004B041D" w:rsidRPr="00D03477">
          <w:rPr>
            <w:rStyle w:val="Hyperlink"/>
            <w:noProof/>
          </w:rPr>
          <w:t>4.3.4 guid property</w:t>
        </w:r>
        <w:r w:rsidR="004B041D">
          <w:rPr>
            <w:noProof/>
            <w:webHidden/>
          </w:rPr>
          <w:tab/>
        </w:r>
        <w:r w:rsidR="004B041D">
          <w:rPr>
            <w:noProof/>
            <w:webHidden/>
          </w:rPr>
          <w:fldChar w:fldCharType="begin"/>
        </w:r>
        <w:r w:rsidR="004B041D">
          <w:rPr>
            <w:noProof/>
            <w:webHidden/>
          </w:rPr>
          <w:instrText xml:space="preserve"> PAGEREF _Toc3812355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1EFEAC49" w14:textId="0E17D446"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56" w:history="1">
        <w:r w:rsidR="004B041D" w:rsidRPr="00D03477">
          <w:rPr>
            <w:rStyle w:val="Hyperlink"/>
            <w:noProof/>
          </w:rPr>
          <w:t>4.3.5 runGuid property</w:t>
        </w:r>
        <w:r w:rsidR="004B041D">
          <w:rPr>
            <w:noProof/>
            <w:webHidden/>
          </w:rPr>
          <w:tab/>
        </w:r>
        <w:r w:rsidR="004B041D">
          <w:rPr>
            <w:noProof/>
            <w:webHidden/>
          </w:rPr>
          <w:fldChar w:fldCharType="begin"/>
        </w:r>
        <w:r w:rsidR="004B041D">
          <w:rPr>
            <w:noProof/>
            <w:webHidden/>
          </w:rPr>
          <w:instrText xml:space="preserve"> PAGEREF _Toc3812356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2B24393F" w14:textId="2314CC63" w:rsidR="004B041D" w:rsidRDefault="00F426CE">
      <w:pPr>
        <w:pStyle w:val="TOC3"/>
        <w:tabs>
          <w:tab w:val="right" w:leader="dot" w:pos="9350"/>
        </w:tabs>
        <w:rPr>
          <w:rFonts w:asciiTheme="minorHAnsi" w:eastAsiaTheme="minorEastAsia" w:hAnsiTheme="minorHAnsi" w:cstheme="minorBidi"/>
          <w:noProof/>
          <w:sz w:val="22"/>
          <w:szCs w:val="22"/>
        </w:rPr>
      </w:pPr>
      <w:hyperlink w:anchor="_Toc3812357" w:history="1">
        <w:r w:rsidR="004B041D" w:rsidRPr="00D03477">
          <w:rPr>
            <w:rStyle w:val="Hyperlink"/>
            <w:noProof/>
          </w:rPr>
          <w:t>4.3.6 The property value properties</w:t>
        </w:r>
        <w:r w:rsidR="004B041D">
          <w:rPr>
            <w:noProof/>
            <w:webHidden/>
          </w:rPr>
          <w:tab/>
        </w:r>
        <w:r w:rsidR="004B041D">
          <w:rPr>
            <w:noProof/>
            <w:webHidden/>
          </w:rPr>
          <w:fldChar w:fldCharType="begin"/>
        </w:r>
        <w:r w:rsidR="004B041D">
          <w:rPr>
            <w:noProof/>
            <w:webHidden/>
          </w:rPr>
          <w:instrText xml:space="preserve"> PAGEREF _Toc3812357 \h </w:instrText>
        </w:r>
        <w:r w:rsidR="004B041D">
          <w:rPr>
            <w:noProof/>
            <w:webHidden/>
          </w:rPr>
        </w:r>
        <w:r w:rsidR="004B041D">
          <w:rPr>
            <w:noProof/>
            <w:webHidden/>
          </w:rPr>
          <w:fldChar w:fldCharType="separate"/>
        </w:r>
        <w:r w:rsidR="004B041D">
          <w:rPr>
            <w:noProof/>
            <w:webHidden/>
          </w:rPr>
          <w:t>145</w:t>
        </w:r>
        <w:r w:rsidR="004B041D">
          <w:rPr>
            <w:noProof/>
            <w:webHidden/>
          </w:rPr>
          <w:fldChar w:fldCharType="end"/>
        </w:r>
      </w:hyperlink>
    </w:p>
    <w:p w14:paraId="27B4FFBA" w14:textId="20C32CE6" w:rsidR="004B041D" w:rsidRDefault="00F426CE">
      <w:pPr>
        <w:pStyle w:val="TOC1"/>
        <w:rPr>
          <w:rFonts w:asciiTheme="minorHAnsi" w:eastAsiaTheme="minorEastAsia" w:hAnsiTheme="minorHAnsi" w:cstheme="minorBidi"/>
          <w:noProof/>
          <w:sz w:val="22"/>
          <w:szCs w:val="22"/>
        </w:rPr>
      </w:pPr>
      <w:hyperlink w:anchor="_Toc3812358" w:history="1">
        <w:r w:rsidR="004B041D" w:rsidRPr="00D03477">
          <w:rPr>
            <w:rStyle w:val="Hyperlink"/>
            <w:noProof/>
          </w:rPr>
          <w:t>5</w:t>
        </w:r>
        <w:r w:rsidR="004B041D">
          <w:rPr>
            <w:rFonts w:asciiTheme="minorHAnsi" w:eastAsiaTheme="minorEastAsia" w:hAnsiTheme="minorHAnsi" w:cstheme="minorBidi"/>
            <w:noProof/>
            <w:sz w:val="22"/>
            <w:szCs w:val="22"/>
          </w:rPr>
          <w:tab/>
        </w:r>
        <w:r w:rsidR="004B041D" w:rsidRPr="00D03477">
          <w:rPr>
            <w:rStyle w:val="Hyperlink"/>
            <w:noProof/>
          </w:rPr>
          <w:t>Conformance</w:t>
        </w:r>
        <w:r w:rsidR="004B041D">
          <w:rPr>
            <w:noProof/>
            <w:webHidden/>
          </w:rPr>
          <w:tab/>
        </w:r>
        <w:r w:rsidR="004B041D">
          <w:rPr>
            <w:noProof/>
            <w:webHidden/>
          </w:rPr>
          <w:fldChar w:fldCharType="begin"/>
        </w:r>
        <w:r w:rsidR="004B041D">
          <w:rPr>
            <w:noProof/>
            <w:webHidden/>
          </w:rPr>
          <w:instrText xml:space="preserve"> PAGEREF _Toc3812358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65C3543D" w14:textId="32D92CD5"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59" w:history="1">
        <w:r w:rsidR="004B041D" w:rsidRPr="00D03477">
          <w:rPr>
            <w:rStyle w:val="Hyperlink"/>
            <w:noProof/>
          </w:rPr>
          <w:t>5.1 Conformance targets</w:t>
        </w:r>
        <w:r w:rsidR="004B041D">
          <w:rPr>
            <w:noProof/>
            <w:webHidden/>
          </w:rPr>
          <w:tab/>
        </w:r>
        <w:r w:rsidR="004B041D">
          <w:rPr>
            <w:noProof/>
            <w:webHidden/>
          </w:rPr>
          <w:fldChar w:fldCharType="begin"/>
        </w:r>
        <w:r w:rsidR="004B041D">
          <w:rPr>
            <w:noProof/>
            <w:webHidden/>
          </w:rPr>
          <w:instrText xml:space="preserve"> PAGEREF _Toc3812359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183A7EB" w14:textId="30707388"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0" w:history="1">
        <w:r w:rsidR="004B041D" w:rsidRPr="00D03477">
          <w:rPr>
            <w:rStyle w:val="Hyperlink"/>
            <w:noProof/>
          </w:rPr>
          <w:t>5.2 Conformance Clause 1: SARIF log file</w:t>
        </w:r>
        <w:r w:rsidR="004B041D">
          <w:rPr>
            <w:noProof/>
            <w:webHidden/>
          </w:rPr>
          <w:tab/>
        </w:r>
        <w:r w:rsidR="004B041D">
          <w:rPr>
            <w:noProof/>
            <w:webHidden/>
          </w:rPr>
          <w:fldChar w:fldCharType="begin"/>
        </w:r>
        <w:r w:rsidR="004B041D">
          <w:rPr>
            <w:noProof/>
            <w:webHidden/>
          </w:rPr>
          <w:instrText xml:space="preserve"> PAGEREF _Toc3812360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02CD8A3D" w14:textId="3519C5A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1" w:history="1">
        <w:r w:rsidR="004B041D" w:rsidRPr="00D03477">
          <w:rPr>
            <w:rStyle w:val="Hyperlink"/>
            <w:noProof/>
          </w:rPr>
          <w:t>5.3 Conformance Clause 2: SARIF resource file</w:t>
        </w:r>
        <w:r w:rsidR="004B041D">
          <w:rPr>
            <w:noProof/>
            <w:webHidden/>
          </w:rPr>
          <w:tab/>
        </w:r>
        <w:r w:rsidR="004B041D">
          <w:rPr>
            <w:noProof/>
            <w:webHidden/>
          </w:rPr>
          <w:fldChar w:fldCharType="begin"/>
        </w:r>
        <w:r w:rsidR="004B041D">
          <w:rPr>
            <w:noProof/>
            <w:webHidden/>
          </w:rPr>
          <w:instrText xml:space="preserve"> PAGEREF _Toc3812361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223CEB8D" w14:textId="1F688093"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2" w:history="1">
        <w:r w:rsidR="004B041D" w:rsidRPr="00D03477">
          <w:rPr>
            <w:rStyle w:val="Hyperlink"/>
            <w:noProof/>
          </w:rPr>
          <w:t>5.4 Conformance Clause 3: SARIF producer</w:t>
        </w:r>
        <w:r w:rsidR="004B041D">
          <w:rPr>
            <w:noProof/>
            <w:webHidden/>
          </w:rPr>
          <w:tab/>
        </w:r>
        <w:r w:rsidR="004B041D">
          <w:rPr>
            <w:noProof/>
            <w:webHidden/>
          </w:rPr>
          <w:fldChar w:fldCharType="begin"/>
        </w:r>
        <w:r w:rsidR="004B041D">
          <w:rPr>
            <w:noProof/>
            <w:webHidden/>
          </w:rPr>
          <w:instrText xml:space="preserve"> PAGEREF _Toc3812362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6254C35" w14:textId="2C6E571B"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3" w:history="1">
        <w:r w:rsidR="004B041D" w:rsidRPr="00D03477">
          <w:rPr>
            <w:rStyle w:val="Hyperlink"/>
            <w:noProof/>
          </w:rPr>
          <w:t>5.5 Conformance Clause 4: Direct producer</w:t>
        </w:r>
        <w:r w:rsidR="004B041D">
          <w:rPr>
            <w:noProof/>
            <w:webHidden/>
          </w:rPr>
          <w:tab/>
        </w:r>
        <w:r w:rsidR="004B041D">
          <w:rPr>
            <w:noProof/>
            <w:webHidden/>
          </w:rPr>
          <w:fldChar w:fldCharType="begin"/>
        </w:r>
        <w:r w:rsidR="004B041D">
          <w:rPr>
            <w:noProof/>
            <w:webHidden/>
          </w:rPr>
          <w:instrText xml:space="preserve"> PAGEREF _Toc3812363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FE9386A" w14:textId="47265F8E"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4" w:history="1">
        <w:r w:rsidR="004B041D" w:rsidRPr="00D03477">
          <w:rPr>
            <w:rStyle w:val="Hyperlink"/>
            <w:noProof/>
          </w:rPr>
          <w:t>5.6 Conformance Clause 5: Deterministic producer</w:t>
        </w:r>
        <w:r w:rsidR="004B041D">
          <w:rPr>
            <w:noProof/>
            <w:webHidden/>
          </w:rPr>
          <w:tab/>
        </w:r>
        <w:r w:rsidR="004B041D">
          <w:rPr>
            <w:noProof/>
            <w:webHidden/>
          </w:rPr>
          <w:fldChar w:fldCharType="begin"/>
        </w:r>
        <w:r w:rsidR="004B041D">
          <w:rPr>
            <w:noProof/>
            <w:webHidden/>
          </w:rPr>
          <w:instrText xml:space="preserve"> PAGEREF _Toc3812364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12605F6" w14:textId="6100414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5" w:history="1">
        <w:r w:rsidR="004B041D" w:rsidRPr="00D03477">
          <w:rPr>
            <w:rStyle w:val="Hyperlink"/>
            <w:noProof/>
          </w:rPr>
          <w:t>5.7 Conformance Clause 6: Converter</w:t>
        </w:r>
        <w:r w:rsidR="004B041D">
          <w:rPr>
            <w:noProof/>
            <w:webHidden/>
          </w:rPr>
          <w:tab/>
        </w:r>
        <w:r w:rsidR="004B041D">
          <w:rPr>
            <w:noProof/>
            <w:webHidden/>
          </w:rPr>
          <w:fldChar w:fldCharType="begin"/>
        </w:r>
        <w:r w:rsidR="004B041D">
          <w:rPr>
            <w:noProof/>
            <w:webHidden/>
          </w:rPr>
          <w:instrText xml:space="preserve"> PAGEREF _Toc3812365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4ABF84D6" w14:textId="7C42DF5B"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6" w:history="1">
        <w:r w:rsidR="004B041D" w:rsidRPr="00D03477">
          <w:rPr>
            <w:rStyle w:val="Hyperlink"/>
            <w:noProof/>
          </w:rPr>
          <w:t>5.8 Conformance Clause 7: SARIF post-processor</w:t>
        </w:r>
        <w:r w:rsidR="004B041D">
          <w:rPr>
            <w:noProof/>
            <w:webHidden/>
          </w:rPr>
          <w:tab/>
        </w:r>
        <w:r w:rsidR="004B041D">
          <w:rPr>
            <w:noProof/>
            <w:webHidden/>
          </w:rPr>
          <w:fldChar w:fldCharType="begin"/>
        </w:r>
        <w:r w:rsidR="004B041D">
          <w:rPr>
            <w:noProof/>
            <w:webHidden/>
          </w:rPr>
          <w:instrText xml:space="preserve"> PAGEREF _Toc3812366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057D0BF" w14:textId="4C04C244"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7" w:history="1">
        <w:r w:rsidR="004B041D" w:rsidRPr="00D03477">
          <w:rPr>
            <w:rStyle w:val="Hyperlink"/>
            <w:noProof/>
          </w:rPr>
          <w:t>5.9 Conformance Clause 8: SARIF consumer</w:t>
        </w:r>
        <w:r w:rsidR="004B041D">
          <w:rPr>
            <w:noProof/>
            <w:webHidden/>
          </w:rPr>
          <w:tab/>
        </w:r>
        <w:r w:rsidR="004B041D">
          <w:rPr>
            <w:noProof/>
            <w:webHidden/>
          </w:rPr>
          <w:fldChar w:fldCharType="begin"/>
        </w:r>
        <w:r w:rsidR="004B041D">
          <w:rPr>
            <w:noProof/>
            <w:webHidden/>
          </w:rPr>
          <w:instrText xml:space="preserve"> PAGEREF _Toc3812367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3F00269" w14:textId="7E2AA7A8"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8" w:history="1">
        <w:r w:rsidR="004B041D" w:rsidRPr="00D03477">
          <w:rPr>
            <w:rStyle w:val="Hyperlink"/>
            <w:noProof/>
          </w:rPr>
          <w:t>5.10 Conformance Clause 9: Viewer</w:t>
        </w:r>
        <w:r w:rsidR="004B041D">
          <w:rPr>
            <w:noProof/>
            <w:webHidden/>
          </w:rPr>
          <w:tab/>
        </w:r>
        <w:r w:rsidR="004B041D">
          <w:rPr>
            <w:noProof/>
            <w:webHidden/>
          </w:rPr>
          <w:fldChar w:fldCharType="begin"/>
        </w:r>
        <w:r w:rsidR="004B041D">
          <w:rPr>
            <w:noProof/>
            <w:webHidden/>
          </w:rPr>
          <w:instrText xml:space="preserve"> PAGEREF _Toc3812368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19993383" w14:textId="63A68D04"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69" w:history="1">
        <w:r w:rsidR="004B041D" w:rsidRPr="00D03477">
          <w:rPr>
            <w:rStyle w:val="Hyperlink"/>
            <w:noProof/>
          </w:rPr>
          <w:t>5.11 Conformance Clause 10: Result management system</w:t>
        </w:r>
        <w:r w:rsidR="004B041D">
          <w:rPr>
            <w:noProof/>
            <w:webHidden/>
          </w:rPr>
          <w:tab/>
        </w:r>
        <w:r w:rsidR="004B041D">
          <w:rPr>
            <w:noProof/>
            <w:webHidden/>
          </w:rPr>
          <w:fldChar w:fldCharType="begin"/>
        </w:r>
        <w:r w:rsidR="004B041D">
          <w:rPr>
            <w:noProof/>
            <w:webHidden/>
          </w:rPr>
          <w:instrText xml:space="preserve"> PAGEREF _Toc3812369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559F95D" w14:textId="2F927273"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70" w:history="1">
        <w:r w:rsidR="004B041D" w:rsidRPr="00D03477">
          <w:rPr>
            <w:rStyle w:val="Hyperlink"/>
            <w:noProof/>
          </w:rPr>
          <w:t>5.12 Conformance Clause 11: Engineering system</w:t>
        </w:r>
        <w:r w:rsidR="004B041D">
          <w:rPr>
            <w:noProof/>
            <w:webHidden/>
          </w:rPr>
          <w:tab/>
        </w:r>
        <w:r w:rsidR="004B041D">
          <w:rPr>
            <w:noProof/>
            <w:webHidden/>
          </w:rPr>
          <w:fldChar w:fldCharType="begin"/>
        </w:r>
        <w:r w:rsidR="004B041D">
          <w:rPr>
            <w:noProof/>
            <w:webHidden/>
          </w:rPr>
          <w:instrText xml:space="preserve"> PAGEREF _Toc3812370 \h </w:instrText>
        </w:r>
        <w:r w:rsidR="004B041D">
          <w:rPr>
            <w:noProof/>
            <w:webHidden/>
          </w:rPr>
        </w:r>
        <w:r w:rsidR="004B041D">
          <w:rPr>
            <w:noProof/>
            <w:webHidden/>
          </w:rPr>
          <w:fldChar w:fldCharType="separate"/>
        </w:r>
        <w:r w:rsidR="004B041D">
          <w:rPr>
            <w:noProof/>
            <w:webHidden/>
          </w:rPr>
          <w:t>148</w:t>
        </w:r>
        <w:r w:rsidR="004B041D">
          <w:rPr>
            <w:noProof/>
            <w:webHidden/>
          </w:rPr>
          <w:fldChar w:fldCharType="end"/>
        </w:r>
      </w:hyperlink>
    </w:p>
    <w:p w14:paraId="07C03749" w14:textId="6A179AA4" w:rsidR="004B041D" w:rsidRDefault="00F426CE">
      <w:pPr>
        <w:pStyle w:val="TOC1"/>
        <w:rPr>
          <w:rFonts w:asciiTheme="minorHAnsi" w:eastAsiaTheme="minorEastAsia" w:hAnsiTheme="minorHAnsi" w:cstheme="minorBidi"/>
          <w:noProof/>
          <w:sz w:val="22"/>
          <w:szCs w:val="22"/>
        </w:rPr>
      </w:pPr>
      <w:hyperlink w:anchor="_Toc3812371" w:history="1">
        <w:r w:rsidR="004B041D" w:rsidRPr="00D03477">
          <w:rPr>
            <w:rStyle w:val="Hyperlink"/>
            <w:noProof/>
          </w:rPr>
          <w:t>Appendix A. (Informative) Acknowledgments</w:t>
        </w:r>
        <w:r w:rsidR="004B041D">
          <w:rPr>
            <w:noProof/>
            <w:webHidden/>
          </w:rPr>
          <w:tab/>
        </w:r>
        <w:r w:rsidR="004B041D">
          <w:rPr>
            <w:noProof/>
            <w:webHidden/>
          </w:rPr>
          <w:fldChar w:fldCharType="begin"/>
        </w:r>
        <w:r w:rsidR="004B041D">
          <w:rPr>
            <w:noProof/>
            <w:webHidden/>
          </w:rPr>
          <w:instrText xml:space="preserve"> PAGEREF _Toc3812371 \h </w:instrText>
        </w:r>
        <w:r w:rsidR="004B041D">
          <w:rPr>
            <w:noProof/>
            <w:webHidden/>
          </w:rPr>
        </w:r>
        <w:r w:rsidR="004B041D">
          <w:rPr>
            <w:noProof/>
            <w:webHidden/>
          </w:rPr>
          <w:fldChar w:fldCharType="separate"/>
        </w:r>
        <w:r w:rsidR="004B041D">
          <w:rPr>
            <w:noProof/>
            <w:webHidden/>
          </w:rPr>
          <w:t>149</w:t>
        </w:r>
        <w:r w:rsidR="004B041D">
          <w:rPr>
            <w:noProof/>
            <w:webHidden/>
          </w:rPr>
          <w:fldChar w:fldCharType="end"/>
        </w:r>
      </w:hyperlink>
    </w:p>
    <w:p w14:paraId="74159E78" w14:textId="12131F63" w:rsidR="004B041D" w:rsidRDefault="00F426CE">
      <w:pPr>
        <w:pStyle w:val="TOC1"/>
        <w:rPr>
          <w:rFonts w:asciiTheme="minorHAnsi" w:eastAsiaTheme="minorEastAsia" w:hAnsiTheme="minorHAnsi" w:cstheme="minorBidi"/>
          <w:noProof/>
          <w:sz w:val="22"/>
          <w:szCs w:val="22"/>
        </w:rPr>
      </w:pPr>
      <w:hyperlink w:anchor="_Toc3812372" w:history="1">
        <w:r w:rsidR="004B041D" w:rsidRPr="00D03477">
          <w:rPr>
            <w:rStyle w:val="Hyperlink"/>
            <w:noProof/>
          </w:rPr>
          <w:t>Appendix B. (Normative) Use of fingerprints by result management systems</w:t>
        </w:r>
        <w:r w:rsidR="004B041D">
          <w:rPr>
            <w:noProof/>
            <w:webHidden/>
          </w:rPr>
          <w:tab/>
        </w:r>
        <w:r w:rsidR="004B041D">
          <w:rPr>
            <w:noProof/>
            <w:webHidden/>
          </w:rPr>
          <w:fldChar w:fldCharType="begin"/>
        </w:r>
        <w:r w:rsidR="004B041D">
          <w:rPr>
            <w:noProof/>
            <w:webHidden/>
          </w:rPr>
          <w:instrText xml:space="preserve"> PAGEREF _Toc3812372 \h </w:instrText>
        </w:r>
        <w:r w:rsidR="004B041D">
          <w:rPr>
            <w:noProof/>
            <w:webHidden/>
          </w:rPr>
        </w:r>
        <w:r w:rsidR="004B041D">
          <w:rPr>
            <w:noProof/>
            <w:webHidden/>
          </w:rPr>
          <w:fldChar w:fldCharType="separate"/>
        </w:r>
        <w:r w:rsidR="004B041D">
          <w:rPr>
            <w:noProof/>
            <w:webHidden/>
          </w:rPr>
          <w:t>150</w:t>
        </w:r>
        <w:r w:rsidR="004B041D">
          <w:rPr>
            <w:noProof/>
            <w:webHidden/>
          </w:rPr>
          <w:fldChar w:fldCharType="end"/>
        </w:r>
      </w:hyperlink>
    </w:p>
    <w:p w14:paraId="7C6D4F36" w14:textId="376AF2A3" w:rsidR="004B041D" w:rsidRDefault="00F426CE">
      <w:pPr>
        <w:pStyle w:val="TOC1"/>
        <w:rPr>
          <w:rFonts w:asciiTheme="minorHAnsi" w:eastAsiaTheme="minorEastAsia" w:hAnsiTheme="minorHAnsi" w:cstheme="minorBidi"/>
          <w:noProof/>
          <w:sz w:val="22"/>
          <w:szCs w:val="22"/>
        </w:rPr>
      </w:pPr>
      <w:hyperlink w:anchor="_Toc3812373" w:history="1">
        <w:r w:rsidR="004B041D" w:rsidRPr="00D03477">
          <w:rPr>
            <w:rStyle w:val="Hyperlink"/>
            <w:noProof/>
          </w:rPr>
          <w:t>Appendix C. (Informative) Use of SARIF by log file viewers</w:t>
        </w:r>
        <w:r w:rsidR="004B041D">
          <w:rPr>
            <w:noProof/>
            <w:webHidden/>
          </w:rPr>
          <w:tab/>
        </w:r>
        <w:r w:rsidR="004B041D">
          <w:rPr>
            <w:noProof/>
            <w:webHidden/>
          </w:rPr>
          <w:fldChar w:fldCharType="begin"/>
        </w:r>
        <w:r w:rsidR="004B041D">
          <w:rPr>
            <w:noProof/>
            <w:webHidden/>
          </w:rPr>
          <w:instrText xml:space="preserve"> PAGEREF _Toc3812373 \h </w:instrText>
        </w:r>
        <w:r w:rsidR="004B041D">
          <w:rPr>
            <w:noProof/>
            <w:webHidden/>
          </w:rPr>
        </w:r>
        <w:r w:rsidR="004B041D">
          <w:rPr>
            <w:noProof/>
            <w:webHidden/>
          </w:rPr>
          <w:fldChar w:fldCharType="separate"/>
        </w:r>
        <w:r w:rsidR="004B041D">
          <w:rPr>
            <w:noProof/>
            <w:webHidden/>
          </w:rPr>
          <w:t>151</w:t>
        </w:r>
        <w:r w:rsidR="004B041D">
          <w:rPr>
            <w:noProof/>
            <w:webHidden/>
          </w:rPr>
          <w:fldChar w:fldCharType="end"/>
        </w:r>
      </w:hyperlink>
    </w:p>
    <w:p w14:paraId="0884C0EF" w14:textId="68174AA6" w:rsidR="004B041D" w:rsidRDefault="00F426CE">
      <w:pPr>
        <w:pStyle w:val="TOC1"/>
        <w:rPr>
          <w:rFonts w:asciiTheme="minorHAnsi" w:eastAsiaTheme="minorEastAsia" w:hAnsiTheme="minorHAnsi" w:cstheme="minorBidi"/>
          <w:noProof/>
          <w:sz w:val="22"/>
          <w:szCs w:val="22"/>
        </w:rPr>
      </w:pPr>
      <w:hyperlink w:anchor="_Toc3812374" w:history="1">
        <w:r w:rsidR="004B041D" w:rsidRPr="00D03477">
          <w:rPr>
            <w:rStyle w:val="Hyperlink"/>
            <w:noProof/>
          </w:rPr>
          <w:t>Appendix D. (Informative) Production of SARIF by converters</w:t>
        </w:r>
        <w:r w:rsidR="004B041D">
          <w:rPr>
            <w:noProof/>
            <w:webHidden/>
          </w:rPr>
          <w:tab/>
        </w:r>
        <w:r w:rsidR="004B041D">
          <w:rPr>
            <w:noProof/>
            <w:webHidden/>
          </w:rPr>
          <w:fldChar w:fldCharType="begin"/>
        </w:r>
        <w:r w:rsidR="004B041D">
          <w:rPr>
            <w:noProof/>
            <w:webHidden/>
          </w:rPr>
          <w:instrText xml:space="preserve"> PAGEREF _Toc3812374 \h </w:instrText>
        </w:r>
        <w:r w:rsidR="004B041D">
          <w:rPr>
            <w:noProof/>
            <w:webHidden/>
          </w:rPr>
        </w:r>
        <w:r w:rsidR="004B041D">
          <w:rPr>
            <w:noProof/>
            <w:webHidden/>
          </w:rPr>
          <w:fldChar w:fldCharType="separate"/>
        </w:r>
        <w:r w:rsidR="004B041D">
          <w:rPr>
            <w:noProof/>
            <w:webHidden/>
          </w:rPr>
          <w:t>152</w:t>
        </w:r>
        <w:r w:rsidR="004B041D">
          <w:rPr>
            <w:noProof/>
            <w:webHidden/>
          </w:rPr>
          <w:fldChar w:fldCharType="end"/>
        </w:r>
      </w:hyperlink>
    </w:p>
    <w:p w14:paraId="67EA3D1B" w14:textId="1DC1C4D4" w:rsidR="004B041D" w:rsidRDefault="00F426CE">
      <w:pPr>
        <w:pStyle w:val="TOC1"/>
        <w:rPr>
          <w:rFonts w:asciiTheme="minorHAnsi" w:eastAsiaTheme="minorEastAsia" w:hAnsiTheme="minorHAnsi" w:cstheme="minorBidi"/>
          <w:noProof/>
          <w:sz w:val="22"/>
          <w:szCs w:val="22"/>
        </w:rPr>
      </w:pPr>
      <w:hyperlink w:anchor="_Toc3812375" w:history="1">
        <w:r w:rsidR="004B041D" w:rsidRPr="00D03477">
          <w:rPr>
            <w:rStyle w:val="Hyperlink"/>
            <w:noProof/>
          </w:rPr>
          <w:t>Appendix E. (Informative) Locating rule metadata</w:t>
        </w:r>
        <w:r w:rsidR="004B041D">
          <w:rPr>
            <w:noProof/>
            <w:webHidden/>
          </w:rPr>
          <w:tab/>
        </w:r>
        <w:r w:rsidR="004B041D">
          <w:rPr>
            <w:noProof/>
            <w:webHidden/>
          </w:rPr>
          <w:fldChar w:fldCharType="begin"/>
        </w:r>
        <w:r w:rsidR="004B041D">
          <w:rPr>
            <w:noProof/>
            <w:webHidden/>
          </w:rPr>
          <w:instrText xml:space="preserve"> PAGEREF _Toc3812375 \h </w:instrText>
        </w:r>
        <w:r w:rsidR="004B041D">
          <w:rPr>
            <w:noProof/>
            <w:webHidden/>
          </w:rPr>
        </w:r>
        <w:r w:rsidR="004B041D">
          <w:rPr>
            <w:noProof/>
            <w:webHidden/>
          </w:rPr>
          <w:fldChar w:fldCharType="separate"/>
        </w:r>
        <w:r w:rsidR="004B041D">
          <w:rPr>
            <w:noProof/>
            <w:webHidden/>
          </w:rPr>
          <w:t>153</w:t>
        </w:r>
        <w:r w:rsidR="004B041D">
          <w:rPr>
            <w:noProof/>
            <w:webHidden/>
          </w:rPr>
          <w:fldChar w:fldCharType="end"/>
        </w:r>
      </w:hyperlink>
    </w:p>
    <w:p w14:paraId="20371C10" w14:textId="3FAEC459" w:rsidR="004B041D" w:rsidRDefault="00F426CE">
      <w:pPr>
        <w:pStyle w:val="TOC1"/>
        <w:rPr>
          <w:rFonts w:asciiTheme="minorHAnsi" w:eastAsiaTheme="minorEastAsia" w:hAnsiTheme="minorHAnsi" w:cstheme="minorBidi"/>
          <w:noProof/>
          <w:sz w:val="22"/>
          <w:szCs w:val="22"/>
        </w:rPr>
      </w:pPr>
      <w:hyperlink w:anchor="_Toc3812376" w:history="1">
        <w:r w:rsidR="004B041D" w:rsidRPr="00D03477">
          <w:rPr>
            <w:rStyle w:val="Hyperlink"/>
            <w:noProof/>
          </w:rPr>
          <w:t>Appendix F. (Normative) Producing deterministic SARIF log files</w:t>
        </w:r>
        <w:r w:rsidR="004B041D">
          <w:rPr>
            <w:noProof/>
            <w:webHidden/>
          </w:rPr>
          <w:tab/>
        </w:r>
        <w:r w:rsidR="004B041D">
          <w:rPr>
            <w:noProof/>
            <w:webHidden/>
          </w:rPr>
          <w:fldChar w:fldCharType="begin"/>
        </w:r>
        <w:r w:rsidR="004B041D">
          <w:rPr>
            <w:noProof/>
            <w:webHidden/>
          </w:rPr>
          <w:instrText xml:space="preserve"> PAGEREF _Toc3812376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7D3C50D3" w14:textId="14560830"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77" w:history="1">
        <w:r w:rsidR="004B041D" w:rsidRPr="00D03477">
          <w:rPr>
            <w:rStyle w:val="Hyperlink"/>
            <w:noProof/>
          </w:rPr>
          <w:t>F.1 General</w:t>
        </w:r>
        <w:r w:rsidR="004B041D">
          <w:rPr>
            <w:noProof/>
            <w:webHidden/>
          </w:rPr>
          <w:tab/>
        </w:r>
        <w:r w:rsidR="004B041D">
          <w:rPr>
            <w:noProof/>
            <w:webHidden/>
          </w:rPr>
          <w:fldChar w:fldCharType="begin"/>
        </w:r>
        <w:r w:rsidR="004B041D">
          <w:rPr>
            <w:noProof/>
            <w:webHidden/>
          </w:rPr>
          <w:instrText xml:space="preserve"> PAGEREF _Toc3812377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0DF5A5A4" w14:textId="3210F853"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78" w:history="1">
        <w:r w:rsidR="004B041D" w:rsidRPr="00D03477">
          <w:rPr>
            <w:rStyle w:val="Hyperlink"/>
            <w:noProof/>
          </w:rPr>
          <w:t>F.2 Non-deterministic file format elements</w:t>
        </w:r>
        <w:r w:rsidR="004B041D">
          <w:rPr>
            <w:noProof/>
            <w:webHidden/>
          </w:rPr>
          <w:tab/>
        </w:r>
        <w:r w:rsidR="004B041D">
          <w:rPr>
            <w:noProof/>
            <w:webHidden/>
          </w:rPr>
          <w:fldChar w:fldCharType="begin"/>
        </w:r>
        <w:r w:rsidR="004B041D">
          <w:rPr>
            <w:noProof/>
            <w:webHidden/>
          </w:rPr>
          <w:instrText xml:space="preserve"> PAGEREF _Toc3812378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23E04924" w14:textId="4E12D254"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79" w:history="1">
        <w:r w:rsidR="004B041D" w:rsidRPr="00D03477">
          <w:rPr>
            <w:rStyle w:val="Hyperlink"/>
            <w:noProof/>
          </w:rPr>
          <w:t>F.3 Array and dictionary element ordering</w:t>
        </w:r>
        <w:r w:rsidR="004B041D">
          <w:rPr>
            <w:noProof/>
            <w:webHidden/>
          </w:rPr>
          <w:tab/>
        </w:r>
        <w:r w:rsidR="004B041D">
          <w:rPr>
            <w:noProof/>
            <w:webHidden/>
          </w:rPr>
          <w:fldChar w:fldCharType="begin"/>
        </w:r>
        <w:r w:rsidR="004B041D">
          <w:rPr>
            <w:noProof/>
            <w:webHidden/>
          </w:rPr>
          <w:instrText xml:space="preserve"> PAGEREF _Toc3812379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6E62A545" w14:textId="447664D3"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80" w:history="1">
        <w:r w:rsidR="004B041D" w:rsidRPr="00D03477">
          <w:rPr>
            <w:rStyle w:val="Hyperlink"/>
            <w:noProof/>
          </w:rPr>
          <w:t>F.4 Absolute paths</w:t>
        </w:r>
        <w:r w:rsidR="004B041D">
          <w:rPr>
            <w:noProof/>
            <w:webHidden/>
          </w:rPr>
          <w:tab/>
        </w:r>
        <w:r w:rsidR="004B041D">
          <w:rPr>
            <w:noProof/>
            <w:webHidden/>
          </w:rPr>
          <w:fldChar w:fldCharType="begin"/>
        </w:r>
        <w:r w:rsidR="004B041D">
          <w:rPr>
            <w:noProof/>
            <w:webHidden/>
          </w:rPr>
          <w:instrText xml:space="preserve"> PAGEREF _Toc3812380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596B34F0" w14:textId="23A73422"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81" w:history="1">
        <w:r w:rsidR="004B041D" w:rsidRPr="00D03477">
          <w:rPr>
            <w:rStyle w:val="Hyperlink"/>
            <w:noProof/>
          </w:rPr>
          <w:t>F.5 Compensating for non-deterministic output</w:t>
        </w:r>
        <w:r w:rsidR="004B041D">
          <w:rPr>
            <w:noProof/>
            <w:webHidden/>
          </w:rPr>
          <w:tab/>
        </w:r>
        <w:r w:rsidR="004B041D">
          <w:rPr>
            <w:noProof/>
            <w:webHidden/>
          </w:rPr>
          <w:fldChar w:fldCharType="begin"/>
        </w:r>
        <w:r w:rsidR="004B041D">
          <w:rPr>
            <w:noProof/>
            <w:webHidden/>
          </w:rPr>
          <w:instrText xml:space="preserve"> PAGEREF _Toc3812381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00DAB22F" w14:textId="2E082387"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82" w:history="1">
        <w:r w:rsidR="004B041D" w:rsidRPr="00D03477">
          <w:rPr>
            <w:rStyle w:val="Hyperlink"/>
            <w:noProof/>
          </w:rPr>
          <w:t>F.6 Interaction between determinism and baselining</w:t>
        </w:r>
        <w:r w:rsidR="004B041D">
          <w:rPr>
            <w:noProof/>
            <w:webHidden/>
          </w:rPr>
          <w:tab/>
        </w:r>
        <w:r w:rsidR="004B041D">
          <w:rPr>
            <w:noProof/>
            <w:webHidden/>
          </w:rPr>
          <w:fldChar w:fldCharType="begin"/>
        </w:r>
        <w:r w:rsidR="004B041D">
          <w:rPr>
            <w:noProof/>
            <w:webHidden/>
          </w:rPr>
          <w:instrText xml:space="preserve"> PAGEREF _Toc3812382 \h </w:instrText>
        </w:r>
        <w:r w:rsidR="004B041D">
          <w:rPr>
            <w:noProof/>
            <w:webHidden/>
          </w:rPr>
        </w:r>
        <w:r w:rsidR="004B041D">
          <w:rPr>
            <w:noProof/>
            <w:webHidden/>
          </w:rPr>
          <w:fldChar w:fldCharType="separate"/>
        </w:r>
        <w:r w:rsidR="004B041D">
          <w:rPr>
            <w:noProof/>
            <w:webHidden/>
          </w:rPr>
          <w:t>156</w:t>
        </w:r>
        <w:r w:rsidR="004B041D">
          <w:rPr>
            <w:noProof/>
            <w:webHidden/>
          </w:rPr>
          <w:fldChar w:fldCharType="end"/>
        </w:r>
      </w:hyperlink>
    </w:p>
    <w:p w14:paraId="60F26421" w14:textId="24773227" w:rsidR="004B041D" w:rsidRDefault="00F426CE">
      <w:pPr>
        <w:pStyle w:val="TOC1"/>
        <w:rPr>
          <w:rFonts w:asciiTheme="minorHAnsi" w:eastAsiaTheme="minorEastAsia" w:hAnsiTheme="minorHAnsi" w:cstheme="minorBidi"/>
          <w:noProof/>
          <w:sz w:val="22"/>
          <w:szCs w:val="22"/>
        </w:rPr>
      </w:pPr>
      <w:hyperlink w:anchor="_Toc3812383" w:history="1">
        <w:r w:rsidR="004B041D" w:rsidRPr="00D03477">
          <w:rPr>
            <w:rStyle w:val="Hyperlink"/>
            <w:noProof/>
          </w:rPr>
          <w:t>Appendix G. (Informative) Guidance on fixes</w:t>
        </w:r>
        <w:r w:rsidR="004B041D">
          <w:rPr>
            <w:noProof/>
            <w:webHidden/>
          </w:rPr>
          <w:tab/>
        </w:r>
        <w:r w:rsidR="004B041D">
          <w:rPr>
            <w:noProof/>
            <w:webHidden/>
          </w:rPr>
          <w:fldChar w:fldCharType="begin"/>
        </w:r>
        <w:r w:rsidR="004B041D">
          <w:rPr>
            <w:noProof/>
            <w:webHidden/>
          </w:rPr>
          <w:instrText xml:space="preserve"> PAGEREF _Toc3812383 \h </w:instrText>
        </w:r>
        <w:r w:rsidR="004B041D">
          <w:rPr>
            <w:noProof/>
            <w:webHidden/>
          </w:rPr>
        </w:r>
        <w:r w:rsidR="004B041D">
          <w:rPr>
            <w:noProof/>
            <w:webHidden/>
          </w:rPr>
          <w:fldChar w:fldCharType="separate"/>
        </w:r>
        <w:r w:rsidR="004B041D">
          <w:rPr>
            <w:noProof/>
            <w:webHidden/>
          </w:rPr>
          <w:t>157</w:t>
        </w:r>
        <w:r w:rsidR="004B041D">
          <w:rPr>
            <w:noProof/>
            <w:webHidden/>
          </w:rPr>
          <w:fldChar w:fldCharType="end"/>
        </w:r>
      </w:hyperlink>
    </w:p>
    <w:p w14:paraId="4DF82286" w14:textId="5FA39571" w:rsidR="004B041D" w:rsidRDefault="00F426CE">
      <w:pPr>
        <w:pStyle w:val="TOC1"/>
        <w:rPr>
          <w:rFonts w:asciiTheme="minorHAnsi" w:eastAsiaTheme="minorEastAsia" w:hAnsiTheme="minorHAnsi" w:cstheme="minorBidi"/>
          <w:noProof/>
          <w:sz w:val="22"/>
          <w:szCs w:val="22"/>
        </w:rPr>
      </w:pPr>
      <w:hyperlink w:anchor="_Toc3812384" w:history="1">
        <w:r w:rsidR="004B041D" w:rsidRPr="00D03477">
          <w:rPr>
            <w:rStyle w:val="Hyperlink"/>
            <w:noProof/>
          </w:rPr>
          <w:t>Appendix H. (Informative) Diagnosing results in generated files</w:t>
        </w:r>
        <w:r w:rsidR="004B041D">
          <w:rPr>
            <w:noProof/>
            <w:webHidden/>
          </w:rPr>
          <w:tab/>
        </w:r>
        <w:r w:rsidR="004B041D">
          <w:rPr>
            <w:noProof/>
            <w:webHidden/>
          </w:rPr>
          <w:fldChar w:fldCharType="begin"/>
        </w:r>
        <w:r w:rsidR="004B041D">
          <w:rPr>
            <w:noProof/>
            <w:webHidden/>
          </w:rPr>
          <w:instrText xml:space="preserve"> PAGEREF _Toc3812384 \h </w:instrText>
        </w:r>
        <w:r w:rsidR="004B041D">
          <w:rPr>
            <w:noProof/>
            <w:webHidden/>
          </w:rPr>
        </w:r>
        <w:r w:rsidR="004B041D">
          <w:rPr>
            <w:noProof/>
            <w:webHidden/>
          </w:rPr>
          <w:fldChar w:fldCharType="separate"/>
        </w:r>
        <w:r w:rsidR="004B041D">
          <w:rPr>
            <w:noProof/>
            <w:webHidden/>
          </w:rPr>
          <w:t>158</w:t>
        </w:r>
        <w:r w:rsidR="004B041D">
          <w:rPr>
            <w:noProof/>
            <w:webHidden/>
          </w:rPr>
          <w:fldChar w:fldCharType="end"/>
        </w:r>
      </w:hyperlink>
    </w:p>
    <w:p w14:paraId="4351607F" w14:textId="0A543F26" w:rsidR="004B041D" w:rsidRDefault="00F426CE">
      <w:pPr>
        <w:pStyle w:val="TOC1"/>
        <w:rPr>
          <w:rFonts w:asciiTheme="minorHAnsi" w:eastAsiaTheme="minorEastAsia" w:hAnsiTheme="minorHAnsi" w:cstheme="minorBidi"/>
          <w:noProof/>
          <w:sz w:val="22"/>
          <w:szCs w:val="22"/>
        </w:rPr>
      </w:pPr>
      <w:hyperlink w:anchor="_Toc3812385" w:history="1">
        <w:r w:rsidR="004B041D" w:rsidRPr="00D03477">
          <w:rPr>
            <w:rStyle w:val="Hyperlink"/>
            <w:noProof/>
          </w:rPr>
          <w:t>Appendix I. (Informative) Sample sourceLanguage values</w:t>
        </w:r>
        <w:r w:rsidR="004B041D">
          <w:rPr>
            <w:noProof/>
            <w:webHidden/>
          </w:rPr>
          <w:tab/>
        </w:r>
        <w:r w:rsidR="004B041D">
          <w:rPr>
            <w:noProof/>
            <w:webHidden/>
          </w:rPr>
          <w:fldChar w:fldCharType="begin"/>
        </w:r>
        <w:r w:rsidR="004B041D">
          <w:rPr>
            <w:noProof/>
            <w:webHidden/>
          </w:rPr>
          <w:instrText xml:space="preserve"> PAGEREF _Toc3812385 \h </w:instrText>
        </w:r>
        <w:r w:rsidR="004B041D">
          <w:rPr>
            <w:noProof/>
            <w:webHidden/>
          </w:rPr>
        </w:r>
        <w:r w:rsidR="004B041D">
          <w:rPr>
            <w:noProof/>
            <w:webHidden/>
          </w:rPr>
          <w:fldChar w:fldCharType="separate"/>
        </w:r>
        <w:r w:rsidR="004B041D">
          <w:rPr>
            <w:noProof/>
            <w:webHidden/>
          </w:rPr>
          <w:t>161</w:t>
        </w:r>
        <w:r w:rsidR="004B041D">
          <w:rPr>
            <w:noProof/>
            <w:webHidden/>
          </w:rPr>
          <w:fldChar w:fldCharType="end"/>
        </w:r>
      </w:hyperlink>
    </w:p>
    <w:p w14:paraId="23EFBE9B" w14:textId="01D2C3EE" w:rsidR="004B041D" w:rsidRDefault="00F426CE">
      <w:pPr>
        <w:pStyle w:val="TOC1"/>
        <w:rPr>
          <w:rFonts w:asciiTheme="minorHAnsi" w:eastAsiaTheme="minorEastAsia" w:hAnsiTheme="minorHAnsi" w:cstheme="minorBidi"/>
          <w:noProof/>
          <w:sz w:val="22"/>
          <w:szCs w:val="22"/>
        </w:rPr>
      </w:pPr>
      <w:hyperlink w:anchor="_Toc3812386" w:history="1">
        <w:r w:rsidR="004B041D" w:rsidRPr="00D03477">
          <w:rPr>
            <w:rStyle w:val="Hyperlink"/>
            <w:noProof/>
          </w:rPr>
          <w:t>Appendix J. (Informative) Examples</w:t>
        </w:r>
        <w:r w:rsidR="004B041D">
          <w:rPr>
            <w:noProof/>
            <w:webHidden/>
          </w:rPr>
          <w:tab/>
        </w:r>
        <w:r w:rsidR="004B041D">
          <w:rPr>
            <w:noProof/>
            <w:webHidden/>
          </w:rPr>
          <w:fldChar w:fldCharType="begin"/>
        </w:r>
        <w:r w:rsidR="004B041D">
          <w:rPr>
            <w:noProof/>
            <w:webHidden/>
          </w:rPr>
          <w:instrText xml:space="preserve"> PAGEREF _Toc3812386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3F700B50" w14:textId="4710EE6D"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87" w:history="1">
        <w:r w:rsidR="004B041D" w:rsidRPr="00D03477">
          <w:rPr>
            <w:rStyle w:val="Hyperlink"/>
            <w:noProof/>
          </w:rPr>
          <w:t>J.1 Minimal valid SARIF log file</w:t>
        </w:r>
        <w:r w:rsidR="004B041D">
          <w:rPr>
            <w:noProof/>
            <w:webHidden/>
          </w:rPr>
          <w:tab/>
        </w:r>
        <w:r w:rsidR="004B041D">
          <w:rPr>
            <w:noProof/>
            <w:webHidden/>
          </w:rPr>
          <w:fldChar w:fldCharType="begin"/>
        </w:r>
        <w:r w:rsidR="004B041D">
          <w:rPr>
            <w:noProof/>
            <w:webHidden/>
          </w:rPr>
          <w:instrText xml:space="preserve"> PAGEREF _Toc3812387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486ECF15" w14:textId="0B42807C"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88" w:history="1">
        <w:r w:rsidR="004B041D" w:rsidRPr="00D03477">
          <w:rPr>
            <w:rStyle w:val="Hyperlink"/>
            <w:noProof/>
          </w:rPr>
          <w:t>J.2 Minimal recommended SARIF log file with source information</w:t>
        </w:r>
        <w:r w:rsidR="004B041D">
          <w:rPr>
            <w:noProof/>
            <w:webHidden/>
          </w:rPr>
          <w:tab/>
        </w:r>
        <w:r w:rsidR="004B041D">
          <w:rPr>
            <w:noProof/>
            <w:webHidden/>
          </w:rPr>
          <w:fldChar w:fldCharType="begin"/>
        </w:r>
        <w:r w:rsidR="004B041D">
          <w:rPr>
            <w:noProof/>
            <w:webHidden/>
          </w:rPr>
          <w:instrText xml:space="preserve"> PAGEREF _Toc3812388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5E0B3C5B" w14:textId="45449060"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89" w:history="1">
        <w:r w:rsidR="004B041D" w:rsidRPr="00D03477">
          <w:rPr>
            <w:rStyle w:val="Hyperlink"/>
            <w:noProof/>
          </w:rPr>
          <w:t>J.3 Minimal recommended SARIF log file without source information</w:t>
        </w:r>
        <w:r w:rsidR="004B041D">
          <w:rPr>
            <w:noProof/>
            <w:webHidden/>
          </w:rPr>
          <w:tab/>
        </w:r>
        <w:r w:rsidR="004B041D">
          <w:rPr>
            <w:noProof/>
            <w:webHidden/>
          </w:rPr>
          <w:fldChar w:fldCharType="begin"/>
        </w:r>
        <w:r w:rsidR="004B041D">
          <w:rPr>
            <w:noProof/>
            <w:webHidden/>
          </w:rPr>
          <w:instrText xml:space="preserve"> PAGEREF _Toc3812389 \h </w:instrText>
        </w:r>
        <w:r w:rsidR="004B041D">
          <w:rPr>
            <w:noProof/>
            <w:webHidden/>
          </w:rPr>
        </w:r>
        <w:r w:rsidR="004B041D">
          <w:rPr>
            <w:noProof/>
            <w:webHidden/>
          </w:rPr>
          <w:fldChar w:fldCharType="separate"/>
        </w:r>
        <w:r w:rsidR="004B041D">
          <w:rPr>
            <w:noProof/>
            <w:webHidden/>
          </w:rPr>
          <w:t>164</w:t>
        </w:r>
        <w:r w:rsidR="004B041D">
          <w:rPr>
            <w:noProof/>
            <w:webHidden/>
          </w:rPr>
          <w:fldChar w:fldCharType="end"/>
        </w:r>
      </w:hyperlink>
    </w:p>
    <w:p w14:paraId="70176631" w14:textId="0F85FDFC"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90" w:history="1">
        <w:r w:rsidR="004B041D" w:rsidRPr="00D03477">
          <w:rPr>
            <w:rStyle w:val="Hyperlink"/>
            <w:noProof/>
          </w:rPr>
          <w:t>J.4 SARIF resource file with rule metadata</w:t>
        </w:r>
        <w:r w:rsidR="004B041D">
          <w:rPr>
            <w:noProof/>
            <w:webHidden/>
          </w:rPr>
          <w:tab/>
        </w:r>
        <w:r w:rsidR="004B041D">
          <w:rPr>
            <w:noProof/>
            <w:webHidden/>
          </w:rPr>
          <w:fldChar w:fldCharType="begin"/>
        </w:r>
        <w:r w:rsidR="004B041D">
          <w:rPr>
            <w:noProof/>
            <w:webHidden/>
          </w:rPr>
          <w:instrText xml:space="preserve"> PAGEREF _Toc3812390 \h </w:instrText>
        </w:r>
        <w:r w:rsidR="004B041D">
          <w:rPr>
            <w:noProof/>
            <w:webHidden/>
          </w:rPr>
        </w:r>
        <w:r w:rsidR="004B041D">
          <w:rPr>
            <w:noProof/>
            <w:webHidden/>
          </w:rPr>
          <w:fldChar w:fldCharType="separate"/>
        </w:r>
        <w:r w:rsidR="004B041D">
          <w:rPr>
            <w:noProof/>
            <w:webHidden/>
          </w:rPr>
          <w:t>165</w:t>
        </w:r>
        <w:r w:rsidR="004B041D">
          <w:rPr>
            <w:noProof/>
            <w:webHidden/>
          </w:rPr>
          <w:fldChar w:fldCharType="end"/>
        </w:r>
      </w:hyperlink>
    </w:p>
    <w:p w14:paraId="4CB85EA9" w14:textId="73C58B07" w:rsidR="004B041D" w:rsidRDefault="00F426CE">
      <w:pPr>
        <w:pStyle w:val="TOC2"/>
        <w:tabs>
          <w:tab w:val="right" w:leader="dot" w:pos="9350"/>
        </w:tabs>
        <w:rPr>
          <w:rFonts w:asciiTheme="minorHAnsi" w:eastAsiaTheme="minorEastAsia" w:hAnsiTheme="minorHAnsi" w:cstheme="minorBidi"/>
          <w:noProof/>
          <w:sz w:val="22"/>
          <w:szCs w:val="22"/>
        </w:rPr>
      </w:pPr>
      <w:hyperlink w:anchor="_Toc3812391" w:history="1">
        <w:r w:rsidR="004B041D" w:rsidRPr="00D03477">
          <w:rPr>
            <w:rStyle w:val="Hyperlink"/>
            <w:noProof/>
          </w:rPr>
          <w:t>J.5 Comprehensive SARIF file</w:t>
        </w:r>
        <w:r w:rsidR="004B041D">
          <w:rPr>
            <w:noProof/>
            <w:webHidden/>
          </w:rPr>
          <w:tab/>
        </w:r>
        <w:r w:rsidR="004B041D">
          <w:rPr>
            <w:noProof/>
            <w:webHidden/>
          </w:rPr>
          <w:fldChar w:fldCharType="begin"/>
        </w:r>
        <w:r w:rsidR="004B041D">
          <w:rPr>
            <w:noProof/>
            <w:webHidden/>
          </w:rPr>
          <w:instrText xml:space="preserve"> PAGEREF _Toc3812391 \h </w:instrText>
        </w:r>
        <w:r w:rsidR="004B041D">
          <w:rPr>
            <w:noProof/>
            <w:webHidden/>
          </w:rPr>
        </w:r>
        <w:r w:rsidR="004B041D">
          <w:rPr>
            <w:noProof/>
            <w:webHidden/>
          </w:rPr>
          <w:fldChar w:fldCharType="separate"/>
        </w:r>
        <w:r w:rsidR="004B041D">
          <w:rPr>
            <w:noProof/>
            <w:webHidden/>
          </w:rPr>
          <w:t>166</w:t>
        </w:r>
        <w:r w:rsidR="004B041D">
          <w:rPr>
            <w:noProof/>
            <w:webHidden/>
          </w:rPr>
          <w:fldChar w:fldCharType="end"/>
        </w:r>
      </w:hyperlink>
    </w:p>
    <w:p w14:paraId="581452C8" w14:textId="4BB0B6B5" w:rsidR="004B041D" w:rsidRDefault="00F426CE">
      <w:pPr>
        <w:pStyle w:val="TOC1"/>
        <w:rPr>
          <w:rFonts w:asciiTheme="minorHAnsi" w:eastAsiaTheme="minorEastAsia" w:hAnsiTheme="minorHAnsi" w:cstheme="minorBidi"/>
          <w:noProof/>
          <w:sz w:val="22"/>
          <w:szCs w:val="22"/>
        </w:rPr>
      </w:pPr>
      <w:hyperlink w:anchor="_Toc3812392" w:history="1">
        <w:r w:rsidR="004B041D" w:rsidRPr="00D03477">
          <w:rPr>
            <w:rStyle w:val="Hyperlink"/>
            <w:noProof/>
          </w:rPr>
          <w:t>Appendix K. (Informative) Revision History</w:t>
        </w:r>
        <w:r w:rsidR="004B041D">
          <w:rPr>
            <w:noProof/>
            <w:webHidden/>
          </w:rPr>
          <w:tab/>
        </w:r>
        <w:r w:rsidR="004B041D">
          <w:rPr>
            <w:noProof/>
            <w:webHidden/>
          </w:rPr>
          <w:fldChar w:fldCharType="begin"/>
        </w:r>
        <w:r w:rsidR="004B041D">
          <w:rPr>
            <w:noProof/>
            <w:webHidden/>
          </w:rPr>
          <w:instrText xml:space="preserve"> PAGEREF _Toc3812392 \h </w:instrText>
        </w:r>
        <w:r w:rsidR="004B041D">
          <w:rPr>
            <w:noProof/>
            <w:webHidden/>
          </w:rPr>
        </w:r>
        <w:r w:rsidR="004B041D">
          <w:rPr>
            <w:noProof/>
            <w:webHidden/>
          </w:rPr>
          <w:fldChar w:fldCharType="separate"/>
        </w:r>
        <w:r w:rsidR="004B041D">
          <w:rPr>
            <w:noProof/>
            <w:webHidden/>
          </w:rPr>
          <w:t>176</w:t>
        </w:r>
        <w:r w:rsidR="004B041D">
          <w:rPr>
            <w:noProof/>
            <w:webHidden/>
          </w:rPr>
          <w:fldChar w:fldCharType="end"/>
        </w:r>
      </w:hyperlink>
    </w:p>
    <w:p w14:paraId="300EBE96" w14:textId="269F85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119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811953"/>
      <w:bookmarkStart w:id="6" w:name="_Toc85472893"/>
      <w:bookmarkStart w:id="7" w:name="_Toc287332007"/>
      <w:r>
        <w:t>IPR Policy</w:t>
      </w:r>
      <w:bookmarkEnd w:id="5"/>
    </w:p>
    <w:p w14:paraId="46AF25ED" w14:textId="18AD120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98AA9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11954"/>
      <w:r>
        <w:t>Terminology</w:t>
      </w:r>
      <w:bookmarkEnd w:id="6"/>
      <w:bookmarkEnd w:id="7"/>
      <w:bookmarkEnd w:id="8"/>
    </w:p>
    <w:p w14:paraId="332C78E7" w14:textId="38C3E64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44487D" w:rsidR="00B05C99" w:rsidRDefault="00F426C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64E803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F540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9B8DF62" w:rsidR="008119BF" w:rsidRPr="008119BF" w:rsidRDefault="00F426C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5E9282" w:rsidR="0044419A" w:rsidRDefault="00F426C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356BFD0" w:rsidR="0044419A" w:rsidRDefault="00F426C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1D3DC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7C2DB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8562B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8F71F96" w:rsidR="00B05C99" w:rsidRDefault="00F426C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3CF370" w:rsidR="00D06F1A" w:rsidRPr="00D06F1A" w:rsidRDefault="00F426C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9022AF0" w:rsidR="00376AE7" w:rsidRDefault="00F426C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19FD269" w:rsidR="005A4921" w:rsidRPr="00FA7D11" w:rsidRDefault="00F426C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B175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321EC83A" w:rsidR="00366BA7" w:rsidDel="00304277" w:rsidRDefault="00366BA7" w:rsidP="0044419A">
      <w:pPr>
        <w:pStyle w:val="Definitionterm"/>
        <w:rPr>
          <w:del w:id="21" w:author="Laurence Golding" w:date="2019-03-18T15:01:00Z"/>
        </w:rPr>
      </w:pPr>
      <w:del w:id="22" w:author="Laurence Golding" w:date="2019-03-18T15:01:00Z">
        <w:r w:rsidDel="00304277">
          <w:delText>embedded resource</w:delText>
        </w:r>
      </w:del>
    </w:p>
    <w:p w14:paraId="25E1C87C" w14:textId="3D03A274" w:rsidR="00366BA7" w:rsidDel="00304277" w:rsidRDefault="00304277" w:rsidP="00366BA7">
      <w:pPr>
        <w:pStyle w:val="Definition"/>
        <w:rPr>
          <w:del w:id="23" w:author="Laurence Golding" w:date="2019-03-18T15:01:00Z"/>
          <w:rStyle w:val="Hyperlink"/>
        </w:rPr>
      </w:pPr>
      <w:del w:id="24" w:author="Laurence Golding" w:date="2019-03-18T15:01:00Z">
        <w:r w:rsidDel="00304277">
          <w:fldChar w:fldCharType="begin"/>
        </w:r>
        <w:r w:rsidDel="00304277">
          <w:delInstrText xml:space="preserve"> HYPERLINK \l "def_resource" </w:delInstrText>
        </w:r>
        <w:r w:rsidDel="00304277">
          <w:fldChar w:fldCharType="separate"/>
        </w:r>
        <w:r w:rsidR="00366BA7" w:rsidRPr="00C4528F" w:rsidDel="00304277">
          <w:rPr>
            <w:rStyle w:val="Hyperlink"/>
          </w:rPr>
          <w:delText>resource</w:delText>
        </w:r>
        <w:r w:rsidDel="00304277">
          <w:rPr>
            <w:rStyle w:val="Hyperlink"/>
          </w:rPr>
          <w:fldChar w:fldCharType="end"/>
        </w:r>
        <w:r w:rsidR="00366BA7" w:rsidDel="00304277">
          <w:delText xml:space="preserve"> that is contained within a </w:delText>
        </w:r>
        <w:r w:rsidDel="00304277">
          <w:fldChar w:fldCharType="begin"/>
        </w:r>
        <w:r w:rsidDel="00304277">
          <w:delInstrText xml:space="preserve"> HYPERLINK \l "def_sarif_log_file" </w:delInstrText>
        </w:r>
        <w:r w:rsidDel="00304277">
          <w:fldChar w:fldCharType="separate"/>
        </w:r>
        <w:r w:rsidR="00366BA7" w:rsidRPr="00C4528F" w:rsidDel="00304277">
          <w:rPr>
            <w:rStyle w:val="Hyperlink"/>
          </w:rPr>
          <w:delText>SARIF log file</w:delText>
        </w:r>
        <w:r w:rsidDel="00304277">
          <w:rPr>
            <w:rStyle w:val="Hyperlink"/>
          </w:rPr>
          <w:fldChar w:fldCharType="end"/>
        </w:r>
      </w:del>
    </w:p>
    <w:p w14:paraId="4BA39546" w14:textId="403549F3" w:rsidR="00972E3D" w:rsidRDefault="00972E3D" w:rsidP="00972E3D">
      <w:pPr>
        <w:pStyle w:val="Definitionterm"/>
      </w:pPr>
      <w:bookmarkStart w:id="25" w:name="def_engineering_system"/>
      <w:r>
        <w:t>engineering system</w:t>
      </w:r>
      <w:bookmarkEnd w:id="25"/>
    </w:p>
    <w:p w14:paraId="5762D674" w14:textId="7799E1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7B86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51D3A4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7" w:name="def_extension"/>
      <w:bookmarkEnd w:id="27"/>
      <w:r>
        <w:t>extension</w:t>
      </w:r>
    </w:p>
    <w:p w14:paraId="371F756C" w14:textId="2CB1E6CD" w:rsidR="008B0BAE" w:rsidRPr="00FA7D11" w:rsidRDefault="00F426C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3FEFFED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0F88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6FF6168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1BC54A0" w:rsidR="000237CE" w:rsidDel="00304277" w:rsidRDefault="000237CE" w:rsidP="0044419A">
      <w:pPr>
        <w:pStyle w:val="Definitionterm"/>
        <w:rPr>
          <w:del w:id="30" w:author="Laurence Golding" w:date="2019-03-18T15:01:00Z"/>
        </w:rPr>
      </w:pPr>
      <w:del w:id="31" w:author="Laurence Golding" w:date="2019-03-18T15:01:00Z">
        <w:r w:rsidDel="00304277">
          <w:delText>external resource</w:delText>
        </w:r>
      </w:del>
    </w:p>
    <w:p w14:paraId="2E74FF08" w14:textId="2C80E191" w:rsidR="000237CE" w:rsidRPr="000237CE" w:rsidDel="00304277" w:rsidRDefault="00304277" w:rsidP="000237CE">
      <w:pPr>
        <w:pStyle w:val="Definition"/>
        <w:rPr>
          <w:del w:id="32" w:author="Laurence Golding" w:date="2019-03-18T15:01:00Z"/>
        </w:rPr>
      </w:pPr>
      <w:del w:id="33" w:author="Laurence Golding" w:date="2019-03-18T15:01:00Z">
        <w:r w:rsidDel="00304277">
          <w:fldChar w:fldCharType="begin"/>
        </w:r>
        <w:r w:rsidDel="00304277">
          <w:delInstrText xml:space="preserve"> HYPERLINK \l "def_resource" </w:delInstrText>
        </w:r>
        <w:r w:rsidDel="00304277">
          <w:fldChar w:fldCharType="separate"/>
        </w:r>
        <w:r w:rsidR="000237CE" w:rsidRPr="000237CE" w:rsidDel="00304277">
          <w:rPr>
            <w:rStyle w:val="Hyperlink"/>
          </w:rPr>
          <w:delText>resource</w:delText>
        </w:r>
        <w:r w:rsidDel="00304277">
          <w:rPr>
            <w:rStyle w:val="Hyperlink"/>
          </w:rPr>
          <w:fldChar w:fldCharType="end"/>
        </w:r>
        <w:r w:rsidR="000237CE" w:rsidDel="00304277">
          <w:delText xml:space="preserve"> that is contained within a </w:delText>
        </w:r>
        <w:r w:rsidDel="00304277">
          <w:fldChar w:fldCharType="begin"/>
        </w:r>
        <w:r w:rsidDel="00304277">
          <w:delInstrText xml:space="preserve"> HYPERLINK \l "def_sarif_resource_file" </w:delInstrText>
        </w:r>
        <w:r w:rsidDel="00304277">
          <w:fldChar w:fldCharType="separate"/>
        </w:r>
        <w:r w:rsidR="000237CE" w:rsidRPr="000237CE" w:rsidDel="00304277">
          <w:rPr>
            <w:rStyle w:val="Hyperlink"/>
          </w:rPr>
          <w:delText>SARIF resource file</w:delText>
        </w:r>
        <w:r w:rsidDel="00304277">
          <w:rPr>
            <w:rStyle w:val="Hyperlink"/>
          </w:rPr>
          <w:fldChar w:fldCharType="end"/>
        </w:r>
      </w:del>
    </w:p>
    <w:p w14:paraId="13894EA0" w14:textId="21385B12" w:rsidR="0044419A" w:rsidRDefault="0044419A" w:rsidP="0044419A">
      <w:pPr>
        <w:pStyle w:val="Definitionterm"/>
      </w:pPr>
      <w:r>
        <w:t>false positive</w:t>
      </w:r>
    </w:p>
    <w:p w14:paraId="159A1BF5" w14:textId="2ACA9249" w:rsidR="0044419A" w:rsidRDefault="00F426C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2849FE0" w:rsidR="0044419A" w:rsidRDefault="00F426C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34" w:name="def_fully_qualified_logical_name"/>
      <w:r>
        <w:t>formatted message</w:t>
      </w:r>
    </w:p>
    <w:p w14:paraId="6E3C8741" w14:textId="64F65939" w:rsidR="008563DD" w:rsidRDefault="00F426C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4"/>
    </w:p>
    <w:p w14:paraId="2BC69F36" w14:textId="59C9BB7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ABE2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6" w:name="def_line"/>
      <w:r>
        <w:t>line</w:t>
      </w:r>
      <w:bookmarkEnd w:id="36"/>
    </w:p>
    <w:p w14:paraId="1C2EBEBC" w14:textId="0437609C"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37" w:name="def_localization"/>
      <w:r>
        <w:t>localization</w:t>
      </w:r>
      <w:bookmarkEnd w:id="37"/>
    </w:p>
    <w:p w14:paraId="7388F780" w14:textId="055A3D41" w:rsidR="00366BA7" w:rsidRPr="00366BA7" w:rsidRDefault="00366BA7" w:rsidP="00366BA7">
      <w:pPr>
        <w:pStyle w:val="Definition"/>
      </w:pPr>
      <w:r>
        <w:t xml:space="preserve">process of adapting a </w:t>
      </w:r>
      <w:del w:id="38" w:author="Laurence Golding" w:date="2019-03-18T15:01:00Z">
        <w:r w:rsidDel="00304277">
          <w:delText>co</w:delText>
        </w:r>
        <w:r w:rsidR="000237CE" w:rsidDel="00304277">
          <w:delText xml:space="preserve">llection of </w:delText>
        </w:r>
        <w:r w:rsidR="00304277" w:rsidDel="00304277">
          <w:fldChar w:fldCharType="begin"/>
        </w:r>
        <w:r w:rsidR="00304277" w:rsidDel="00304277">
          <w:delInstrText xml:space="preserve"> HYPERLINK \l "def_resource" </w:delInstrText>
        </w:r>
        <w:r w:rsidR="00304277" w:rsidDel="00304277">
          <w:fldChar w:fldCharType="separate"/>
        </w:r>
        <w:r w:rsidR="000237CE" w:rsidRPr="000237CE" w:rsidDel="00304277">
          <w:rPr>
            <w:rStyle w:val="Hyperlink"/>
          </w:rPr>
          <w:delText>resources</w:delText>
        </w:r>
        <w:r w:rsidR="00304277" w:rsidDel="00304277">
          <w:rPr>
            <w:rStyle w:val="Hyperlink"/>
          </w:rPr>
          <w:fldChar w:fldCharType="end"/>
        </w:r>
      </w:del>
      <w:ins w:id="39" w:author="Laurence Golding" w:date="2019-03-18T15:01:00Z">
        <w:r w:rsidR="00304277">
          <w:t>program</w:t>
        </w:r>
      </w:ins>
      <w:r w:rsidR="000237CE">
        <w:t xml:space="preserve"> to a language, region, or culture</w:t>
      </w:r>
    </w:p>
    <w:p w14:paraId="3C5A95CA" w14:textId="606F1769" w:rsidR="0044419A" w:rsidRDefault="0044419A" w:rsidP="0044419A">
      <w:pPr>
        <w:pStyle w:val="Definitionterm"/>
      </w:pPr>
      <w:bookmarkStart w:id="40" w:name="def_log_file"/>
      <w:r>
        <w:lastRenderedPageBreak/>
        <w:t>log file</w:t>
      </w:r>
      <w:bookmarkEnd w:id="40"/>
    </w:p>
    <w:p w14:paraId="7A312E29" w14:textId="4D1F6AE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19B47ADA" w:rsidR="0044419A" w:rsidRDefault="00F426C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3BD9BF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5A9914D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DC086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5" w:name="def_nested_artifact"/>
      <w:bookmarkEnd w:id="45"/>
      <w:r>
        <w:t xml:space="preserve">nested </w:t>
      </w:r>
      <w:r w:rsidR="00796853">
        <w:t>artifact</w:t>
      </w:r>
    </w:p>
    <w:p w14:paraId="38861355" w14:textId="1DE51D57" w:rsidR="00646038" w:rsidRDefault="00F426C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9A3452E" w:rsidR="0044419A" w:rsidRDefault="00F426C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rPr>
          <w:ins w:id="47" w:author="Laurence Golding" w:date="2019-03-20T10:30:00Z"/>
        </w:rPr>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rPr>
          <w:ins w:id="48" w:author="Laurence Golding" w:date="2019-03-20T10:30:00Z"/>
        </w:rPr>
      </w:pPr>
      <w:bookmarkStart w:id="49" w:name="def_notification"/>
      <w:bookmarkEnd w:id="49"/>
      <w:ins w:id="50" w:author="Laurence Golding" w:date="2019-03-20T10:30:00Z">
        <w:r>
          <w:t>notification</w:t>
        </w:r>
      </w:ins>
    </w:p>
    <w:p w14:paraId="58EC9C94" w14:textId="4389D723" w:rsidR="00E10ADE" w:rsidRPr="00E10ADE" w:rsidRDefault="00E10ADE" w:rsidP="00E10ADE">
      <w:pPr>
        <w:pStyle w:val="Definition"/>
      </w:pPr>
      <w:ins w:id="51" w:author="Laurence Golding" w:date="2019-03-20T10:31:00Z">
        <w:r>
          <w:fldChar w:fldCharType="begin"/>
        </w:r>
        <w:r>
          <w:instrText xml:space="preserve"> HYPERLINK  \l "def_reporting_item" </w:instrText>
        </w:r>
        <w:r>
          <w:fldChar w:fldCharType="separate"/>
        </w:r>
        <w:r w:rsidRPr="00F828BF">
          <w:rPr>
            <w:rStyle w:val="Hyperlink"/>
          </w:rPr>
          <w:t>report</w:t>
        </w:r>
        <w:r w:rsidRPr="00E10ADE">
          <w:rPr>
            <w:rStyle w:val="Hyperlink"/>
          </w:rPr>
          <w:t>ing item</w:t>
        </w:r>
        <w:r>
          <w:fldChar w:fldCharType="end"/>
        </w:r>
      </w:ins>
      <w:ins w:id="52" w:author="Laurence Golding" w:date="2019-03-20T10:30:00Z">
        <w:r>
          <w:t xml:space="preserve"> that describes a condition encountered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during its execution</w:t>
        </w:r>
      </w:ins>
    </w:p>
    <w:p w14:paraId="007988FE" w14:textId="360BBAA2" w:rsidR="00646038" w:rsidRDefault="00646038" w:rsidP="00646038">
      <w:pPr>
        <w:pStyle w:val="Definitionterm"/>
      </w:pPr>
      <w:r>
        <w:t>parent (</w:t>
      </w:r>
      <w:r w:rsidR="00796853">
        <w:t>artifact</w:t>
      </w:r>
      <w:r>
        <w:t>)</w:t>
      </w:r>
    </w:p>
    <w:p w14:paraId="51892F58" w14:textId="69221DD2" w:rsidR="00646038" w:rsidRDefault="00F426C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0EBFF9"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E79D2F" w:rsidR="0044419A" w:rsidRDefault="00F426C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53" w:name="def_plugin"/>
      <w:bookmarkEnd w:id="53"/>
      <w:r>
        <w:t>plugin</w:t>
      </w:r>
    </w:p>
    <w:p w14:paraId="347D7D39" w14:textId="6AFA2A3C" w:rsidR="008B0BAE" w:rsidRPr="00FA7D11" w:rsidRDefault="00F426CE"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54" w:name="def_problem"/>
      <w:r>
        <w:t>problem</w:t>
      </w:r>
      <w:bookmarkEnd w:id="54"/>
    </w:p>
    <w:p w14:paraId="6CDABD9B" w14:textId="1A3332F7" w:rsidR="00B05C99" w:rsidRDefault="00F426C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5" w:name="def_property"/>
      <w:r>
        <w:t>property</w:t>
      </w:r>
      <w:bookmarkEnd w:id="5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A78B3C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2ED92A8" w:rsidR="00D65090" w:rsidRPr="00D65090" w:rsidRDefault="00F426C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6" w:name="def_region"/>
      <w:r>
        <w:t>region</w:t>
      </w:r>
      <w:bookmarkEnd w:id="56"/>
    </w:p>
    <w:p w14:paraId="1059A9E8" w14:textId="6172F3CF" w:rsidR="0044419A" w:rsidRDefault="0044419A" w:rsidP="0044419A">
      <w:pPr>
        <w:pStyle w:val="Definition"/>
        <w:rPr>
          <w:ins w:id="57" w:author="Laurence Golding" w:date="2019-03-20T10:29:00Z"/>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rPr>
          <w:ins w:id="58" w:author="Laurence Golding" w:date="2019-03-20T10:29:00Z"/>
        </w:rPr>
      </w:pPr>
      <w:bookmarkStart w:id="59" w:name="def_reporting_item"/>
      <w:bookmarkEnd w:id="59"/>
      <w:ins w:id="60" w:author="Laurence Golding" w:date="2019-03-20T10:29:00Z">
        <w:r>
          <w:t>reporting item</w:t>
        </w:r>
      </w:ins>
    </w:p>
    <w:p w14:paraId="128CB173" w14:textId="389D93D7" w:rsidR="00E10ADE" w:rsidRDefault="00E10ADE" w:rsidP="00E10ADE">
      <w:pPr>
        <w:pStyle w:val="Definition"/>
        <w:rPr>
          <w:ins w:id="61" w:author="Laurence Golding" w:date="2019-03-20T10:32:00Z"/>
        </w:rPr>
      </w:pPr>
      <w:ins w:id="62" w:author="Laurence Golding" w:date="2019-03-20T10:29:00Z">
        <w:r>
          <w:t xml:space="preserve">unit of output produced by a </w:t>
        </w:r>
        <w:r>
          <w:fldChar w:fldCharType="begin"/>
        </w:r>
        <w:r>
          <w:instrText xml:space="preserve"> HYPERLINK  \l "def_static_analysis_tool" </w:instrText>
        </w:r>
        <w:r>
          <w:fldChar w:fldCharType="separate"/>
        </w:r>
        <w:r w:rsidRPr="00DE66A1">
          <w:rPr>
            <w:rStyle w:val="Hyperlink"/>
          </w:rPr>
          <w:t>tool</w:t>
        </w:r>
        <w:r>
          <w:fldChar w:fldCharType="end"/>
        </w:r>
        <w:r>
          <w:t xml:space="preserve">, either a </w:t>
        </w:r>
        <w:r>
          <w:fldChar w:fldCharType="begin"/>
        </w:r>
      </w:ins>
      <w:ins w:id="63" w:author="Laurence Golding" w:date="2019-03-20T10:30:00Z">
        <w:r>
          <w:instrText>HYPERLINK  \l "def_result"</w:instrText>
        </w:r>
      </w:ins>
      <w:ins w:id="64" w:author="Laurence Golding" w:date="2019-03-20T10:29:00Z">
        <w:r>
          <w:fldChar w:fldCharType="separate"/>
        </w:r>
        <w:r w:rsidRPr="00FE5759">
          <w:rPr>
            <w:rStyle w:val="Hyperlink"/>
          </w:rPr>
          <w:t>result</w:t>
        </w:r>
        <w:r>
          <w:fldChar w:fldCharType="end"/>
        </w:r>
        <w:r>
          <w:t xml:space="preserve"> or a </w:t>
        </w:r>
        <w:r>
          <w:fldChar w:fldCharType="begin"/>
        </w:r>
        <w:r>
          <w:instrText xml:space="preserve"> HYPERLINK  \l "def_notification" </w:instrText>
        </w:r>
        <w:r>
          <w:fldChar w:fldCharType="separate"/>
        </w:r>
        <w:r w:rsidRPr="00FE5759">
          <w:rPr>
            <w:rStyle w:val="Hyperlink"/>
          </w:rPr>
          <w:t>notification</w:t>
        </w:r>
        <w:r>
          <w:fldChar w:fldCharType="end"/>
        </w:r>
      </w:ins>
    </w:p>
    <w:p w14:paraId="103D7594" w14:textId="5775D166" w:rsidR="00E10ADE" w:rsidRDefault="00E10ADE" w:rsidP="00E10ADE">
      <w:pPr>
        <w:pStyle w:val="Definitionterm"/>
        <w:rPr>
          <w:ins w:id="65" w:author="Laurence Golding" w:date="2019-03-20T10:32:00Z"/>
        </w:rPr>
      </w:pPr>
      <w:bookmarkStart w:id="66" w:name="def_reporting_configuration"/>
      <w:bookmarkEnd w:id="66"/>
      <w:ins w:id="67" w:author="Laurence Golding" w:date="2019-03-20T10:32:00Z">
        <w:r>
          <w:t>reporting configuration</w:t>
        </w:r>
      </w:ins>
    </w:p>
    <w:p w14:paraId="5DEF0840" w14:textId="22E6B434" w:rsidR="00E10ADE" w:rsidRDefault="00E10ADE" w:rsidP="00E10ADE">
      <w:pPr>
        <w:pStyle w:val="Definition"/>
        <w:rPr>
          <w:ins w:id="68" w:author="Laurence Golding" w:date="2019-03-20T10:39:00Z"/>
        </w:rPr>
      </w:pPr>
      <w:ins w:id="69" w:author="Laurence Golding" w:date="2019-03-20T10:32:00Z">
        <w:r>
          <w:t xml:space="preserve">the subset of </w:t>
        </w:r>
      </w:ins>
      <w:ins w:id="70" w:author="Laurence Golding" w:date="2019-03-20T10:33:00Z">
        <w:r>
          <w:fldChar w:fldCharType="begin"/>
        </w:r>
        <w:r>
          <w:instrText xml:space="preserve"> HYPERLINK  \l "def_reporting_metadata" </w:instrText>
        </w:r>
        <w:r>
          <w:fldChar w:fldCharType="separate"/>
        </w:r>
        <w:r w:rsidRPr="00E10ADE">
          <w:rPr>
            <w:rStyle w:val="Hyperlink"/>
          </w:rPr>
          <w:t>reporting metadata</w:t>
        </w:r>
        <w:r>
          <w:fldChar w:fldCharType="end"/>
        </w:r>
      </w:ins>
      <w:ins w:id="71" w:author="Laurence Golding" w:date="2019-03-20T10:32:00Z">
        <w:r>
          <w:t xml:space="preserve"> that a </w:t>
        </w:r>
      </w:ins>
      <w:ins w:id="72" w:author="Laurence Golding" w:date="2019-03-20T10:33:00Z">
        <w:r>
          <w:fldChar w:fldCharType="begin"/>
        </w:r>
        <w:r>
          <w:instrText xml:space="preserve"> HYPERLINK  \l "def_static_analysis_tool" </w:instrText>
        </w:r>
        <w:r>
          <w:fldChar w:fldCharType="separate"/>
        </w:r>
        <w:r w:rsidRPr="00E10ADE">
          <w:rPr>
            <w:rStyle w:val="Hyperlink"/>
          </w:rPr>
          <w:t>tool</w:t>
        </w:r>
        <w:r>
          <w:fldChar w:fldCharType="end"/>
        </w:r>
      </w:ins>
      <w:ins w:id="73" w:author="Laurence Golding" w:date="2019-03-20T10:32:00Z">
        <w:r>
          <w:t xml:space="preserve"> can configure at runtime, before performing its scan</w:t>
        </w:r>
      </w:ins>
    </w:p>
    <w:p w14:paraId="079C0270" w14:textId="64D1A813" w:rsidR="006B73AA" w:rsidRDefault="006B73AA" w:rsidP="006B73AA">
      <w:pPr>
        <w:pStyle w:val="Definitionterm"/>
        <w:rPr>
          <w:ins w:id="74" w:author="Laurence Golding" w:date="2019-03-20T10:39:00Z"/>
        </w:rPr>
      </w:pPr>
      <w:ins w:id="75" w:author="Laurence Golding" w:date="2019-03-20T10:39:00Z">
        <w:r>
          <w:t>reporting descriptor</w:t>
        </w:r>
      </w:ins>
    </w:p>
    <w:p w14:paraId="5A29DC02" w14:textId="2DAECB71" w:rsidR="006B73AA" w:rsidRPr="006B73AA" w:rsidRDefault="006B73AA" w:rsidP="006B73AA">
      <w:pPr>
        <w:pStyle w:val="Definition"/>
        <w:rPr>
          <w:ins w:id="76" w:author="Laurence Golding" w:date="2019-03-20T10:32:00Z"/>
        </w:rPr>
      </w:pPr>
      <w:ins w:id="77" w:author="Laurence Golding" w:date="2019-03-20T10:40:00Z">
        <w:r>
          <w:t>container for</w:t>
        </w:r>
      </w:ins>
      <w:ins w:id="78" w:author="Laurence Golding" w:date="2019-03-20T10:39:00Z">
        <w:r>
          <w:t xml:space="preserve"> </w:t>
        </w:r>
      </w:ins>
      <w:ins w:id="79" w:author="Laurence Golding" w:date="2019-03-20T10:41:00Z">
        <w:r>
          <w:fldChar w:fldCharType="begin"/>
        </w:r>
        <w:r>
          <w:instrText xml:space="preserve"> HYPERLINK  \l "def_reporting_metadata" </w:instrText>
        </w:r>
        <w:r>
          <w:fldChar w:fldCharType="separate"/>
        </w:r>
        <w:r w:rsidRPr="00655AC9">
          <w:rPr>
            <w:rStyle w:val="Hyperlink"/>
          </w:rPr>
          <w:t>reporting metadata</w:t>
        </w:r>
        <w:r>
          <w:fldChar w:fldCharType="end"/>
        </w:r>
      </w:ins>
    </w:p>
    <w:p w14:paraId="11C409D6" w14:textId="34C10BA4" w:rsidR="00E10ADE" w:rsidRDefault="00E10ADE" w:rsidP="00E10ADE">
      <w:pPr>
        <w:pStyle w:val="Definitionterm"/>
        <w:rPr>
          <w:ins w:id="80" w:author="Laurence Golding" w:date="2019-03-20T10:32:00Z"/>
        </w:rPr>
      </w:pPr>
      <w:bookmarkStart w:id="81" w:name="def_reporting_metadata"/>
      <w:bookmarkEnd w:id="81"/>
      <w:ins w:id="82" w:author="Laurence Golding" w:date="2019-03-20T10:32:00Z">
        <w:r>
          <w:t>reporting metadata</w:t>
        </w:r>
      </w:ins>
    </w:p>
    <w:p w14:paraId="6CE85171" w14:textId="2CD7F63C" w:rsidR="00E10ADE" w:rsidRPr="00F828BF" w:rsidRDefault="00E10ADE" w:rsidP="00F828BF">
      <w:pPr>
        <w:pStyle w:val="Definition"/>
      </w:pPr>
      <w:ins w:id="83" w:author="Laurence Golding" w:date="2019-03-20T10:34:00Z">
        <w:r>
          <w:t xml:space="preserve">information that describes a class of related </w:t>
        </w:r>
        <w:r>
          <w:fldChar w:fldCharType="begin"/>
        </w:r>
        <w:r>
          <w:instrText xml:space="preserve"> HYPERLINK  \l "def_reporting_item" </w:instrText>
        </w:r>
        <w:r>
          <w:fldChar w:fldCharType="separate"/>
        </w:r>
        <w:r w:rsidRPr="00E10ADE">
          <w:rPr>
            <w:rStyle w:val="Hyperlink"/>
          </w:rPr>
          <w:t>reporting items</w:t>
        </w:r>
        <w:r>
          <w:fldChar w:fldCharType="end"/>
        </w:r>
      </w:ins>
      <w:ins w:id="84" w:author="Laurence Golding" w:date="2019-03-20T10:35:00Z">
        <w:r w:rsidR="00F828BF">
          <w:br/>
        </w:r>
        <w:r w:rsidR="00F828BF">
          <w:br/>
          <w:t>Examples: id, description, severity level</w:t>
        </w:r>
      </w:ins>
    </w:p>
    <w:p w14:paraId="2E4E3016" w14:textId="144CD82A" w:rsidR="002315DB" w:rsidRDefault="002315DB" w:rsidP="002315DB">
      <w:pPr>
        <w:pStyle w:val="Definitionterm"/>
      </w:pPr>
      <w:bookmarkStart w:id="85" w:name="def_repository"/>
      <w:r>
        <w:t>repository</w:t>
      </w:r>
      <w:bookmarkEnd w:id="8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751A4F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7910D9C" w:rsidR="00366BA7" w:rsidDel="00304277" w:rsidRDefault="00366BA7" w:rsidP="00B05C99">
      <w:pPr>
        <w:pStyle w:val="Definitionterm"/>
        <w:rPr>
          <w:del w:id="86" w:author="Laurence Golding" w:date="2019-03-18T15:03:00Z"/>
        </w:rPr>
      </w:pPr>
      <w:bookmarkStart w:id="87" w:name="def_resource"/>
      <w:del w:id="88" w:author="Laurence Golding" w:date="2019-03-18T15:03:00Z">
        <w:r w:rsidDel="00304277">
          <w:delText>resource</w:delText>
        </w:r>
        <w:bookmarkEnd w:id="87"/>
      </w:del>
    </w:p>
    <w:p w14:paraId="6016A970" w14:textId="72A26738" w:rsidR="00366BA7" w:rsidRPr="00366BA7" w:rsidDel="00304277" w:rsidRDefault="000237CE" w:rsidP="00366BA7">
      <w:pPr>
        <w:pStyle w:val="Definition"/>
        <w:rPr>
          <w:del w:id="89" w:author="Laurence Golding" w:date="2019-03-18T15:03:00Z"/>
        </w:rPr>
      </w:pPr>
      <w:del w:id="90" w:author="Laurence Golding" w:date="2019-03-18T15:03:00Z">
        <w:r w:rsidDel="00304277">
          <w:delText xml:space="preserve">item that requires </w:delText>
        </w:r>
        <w:r w:rsidR="00304277" w:rsidDel="00304277">
          <w:fldChar w:fldCharType="begin"/>
        </w:r>
        <w:r w:rsidR="00304277" w:rsidDel="00304277">
          <w:delInstrText xml:space="preserve"> HYPERLINK \l "def_localization" </w:delInstrText>
        </w:r>
        <w:r w:rsidR="00304277" w:rsidDel="00304277">
          <w:fldChar w:fldCharType="separate"/>
        </w:r>
        <w:r w:rsidRPr="000237CE" w:rsidDel="00304277">
          <w:rPr>
            <w:rStyle w:val="Hyperlink"/>
          </w:rPr>
          <w:delText>localization</w:delText>
        </w:r>
        <w:r w:rsidR="00304277" w:rsidDel="00304277">
          <w:rPr>
            <w:rStyle w:val="Hyperlink"/>
          </w:rPr>
          <w:fldChar w:fldCharType="end"/>
        </w:r>
        <w:r w:rsidDel="00304277">
          <w:delText xml:space="preserve">, such as a </w:delText>
        </w:r>
        <w:r w:rsidR="00304277" w:rsidDel="00304277">
          <w:fldChar w:fldCharType="begin"/>
        </w:r>
        <w:r w:rsidR="00304277" w:rsidDel="00304277">
          <w:delInstrText xml:space="preserve"> HYPERLINK \l "def_message_string" </w:delInstrText>
        </w:r>
        <w:r w:rsidR="00304277" w:rsidDel="00304277">
          <w:fldChar w:fldCharType="separate"/>
        </w:r>
        <w:r w:rsidRPr="000237CE" w:rsidDel="00304277">
          <w:rPr>
            <w:rStyle w:val="Hyperlink"/>
          </w:rPr>
          <w:delText>message string</w:delText>
        </w:r>
        <w:r w:rsidR="00304277" w:rsidDel="00304277">
          <w:rPr>
            <w:rStyle w:val="Hyperlink"/>
          </w:rPr>
          <w:fldChar w:fldCharType="end"/>
        </w:r>
        <w:r w:rsidDel="00304277">
          <w:delText xml:space="preserve"> or </w:delText>
        </w:r>
        <w:r w:rsidR="00304277" w:rsidDel="00304277">
          <w:fldChar w:fldCharType="begin"/>
        </w:r>
        <w:r w:rsidR="00304277" w:rsidDel="00304277">
          <w:delInstrText xml:space="preserve"> HYPERLINK \l "def_rule_metadata" </w:delInstrText>
        </w:r>
        <w:r w:rsidR="00304277" w:rsidDel="00304277">
          <w:fldChar w:fldCharType="separate"/>
        </w:r>
        <w:r w:rsidRPr="000237CE" w:rsidDel="00304277">
          <w:rPr>
            <w:rStyle w:val="Hyperlink"/>
          </w:rPr>
          <w:delText>rule metadata</w:delText>
        </w:r>
        <w:r w:rsidR="00304277" w:rsidDel="00304277">
          <w:rPr>
            <w:rStyle w:val="Hyperlink"/>
          </w:rPr>
          <w:fldChar w:fldCharType="end"/>
        </w:r>
      </w:del>
    </w:p>
    <w:p w14:paraId="2F842B3D" w14:textId="521C946C" w:rsidR="00B05C99" w:rsidRDefault="00B05C99" w:rsidP="00B05C99">
      <w:pPr>
        <w:pStyle w:val="Definitionterm"/>
      </w:pPr>
      <w:bookmarkStart w:id="91" w:name="def_result"/>
      <w:r>
        <w:t>result</w:t>
      </w:r>
      <w:bookmarkEnd w:id="91"/>
    </w:p>
    <w:p w14:paraId="7C7B90EF" w14:textId="50642963" w:rsidR="00B05C99" w:rsidRDefault="00F828BF" w:rsidP="00B05C99">
      <w:pPr>
        <w:pStyle w:val="Definition"/>
      </w:pPr>
      <w:ins w:id="92" w:author="Laurence Golding" w:date="2019-03-20T10:35:00Z">
        <w:r>
          <w:fldChar w:fldCharType="begin"/>
        </w:r>
        <w:r>
          <w:instrText xml:space="preserve"> HYPERLINK  \l "def_reporting_item" </w:instrText>
        </w:r>
        <w:r>
          <w:fldChar w:fldCharType="separate"/>
        </w:r>
        <w:r w:rsidRPr="00F828BF">
          <w:rPr>
            <w:rStyle w:val="Hyperlink"/>
          </w:rPr>
          <w:t>reporting item</w:t>
        </w:r>
        <w:r>
          <w:fldChar w:fldCharType="end"/>
        </w:r>
        <w:r>
          <w:t xml:space="preserve"> that describes a </w:t>
        </w:r>
      </w:ins>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del w:id="93" w:author="Laurence Golding" w:date="2019-03-20T10:36:00Z">
        <w:r w:rsidR="00675FD2" w:rsidDel="00F828BF">
          <w:delText xml:space="preserve"> </w:delText>
        </w:r>
        <w:r w:rsidR="00375394" w:rsidDel="00F828BF">
          <w:delText>and reported by a</w:delText>
        </w:r>
        <w:r w:rsidR="00675FD2" w:rsidDel="00F828BF">
          <w:delText>n</w:delText>
        </w:r>
        <w:r w:rsidR="00375394" w:rsidDel="00F828BF">
          <w:delText xml:space="preserve"> </w:delText>
        </w:r>
        <w:r w:rsidR="00D5400F" w:rsidDel="00F828BF">
          <w:fldChar w:fldCharType="begin"/>
        </w:r>
        <w:r w:rsidR="00D5400F" w:rsidDel="00F828BF">
          <w:delInstrText xml:space="preserve"> HYPERLINK \l "def_static_analysis_tool" </w:delInstrText>
        </w:r>
        <w:r w:rsidR="00D5400F" w:rsidDel="00F828BF">
          <w:fldChar w:fldCharType="separate"/>
        </w:r>
        <w:r w:rsidR="00675FD2" w:rsidDel="00F828BF">
          <w:rPr>
            <w:rStyle w:val="Hyperlink"/>
          </w:rPr>
          <w:delText>analysis tool</w:delText>
        </w:r>
        <w:r w:rsidR="00D5400F" w:rsidDel="00F828BF">
          <w:rPr>
            <w:rStyle w:val="Hyperlink"/>
          </w:rPr>
          <w:fldChar w:fldCharType="end"/>
        </w:r>
      </w:del>
    </w:p>
    <w:p w14:paraId="70CF25FE" w14:textId="77777777" w:rsidR="00B05C99" w:rsidRDefault="00B05C99" w:rsidP="00B05C99">
      <w:pPr>
        <w:pStyle w:val="Definitionterm"/>
      </w:pPr>
      <w:r>
        <w:t>result file</w:t>
      </w:r>
    </w:p>
    <w:p w14:paraId="55F1726A" w14:textId="00B05A8B" w:rsidR="00B05C99" w:rsidRDefault="00F426C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94" w:name="def_result_management_system"/>
      <w:r>
        <w:t>result management system</w:t>
      </w:r>
      <w:bookmarkEnd w:id="94"/>
    </w:p>
    <w:p w14:paraId="1864B8E6" w14:textId="2731923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3C352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B05D578" w:rsidR="00811F21" w:rsidRPr="00811F21" w:rsidRDefault="00F426C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95" w:name="def_rule"/>
      <w:r>
        <w:t>rule</w:t>
      </w:r>
      <w:bookmarkEnd w:id="95"/>
    </w:p>
    <w:p w14:paraId="40742D5C" w14:textId="69DB38E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06E36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02319140" w:rsidR="00822D1D" w:rsidDel="00F828BF" w:rsidRDefault="00822D1D" w:rsidP="00822D1D">
      <w:pPr>
        <w:pStyle w:val="Definitionterm"/>
        <w:rPr>
          <w:del w:id="96" w:author="Laurence Golding" w:date="2019-03-20T10:37:00Z"/>
        </w:rPr>
      </w:pPr>
      <w:del w:id="97" w:author="Laurence Golding" w:date="2019-03-20T10:37:00Z">
        <w:r w:rsidDel="00F828BF">
          <w:delText>rule configuration information</w:delText>
        </w:r>
      </w:del>
    </w:p>
    <w:p w14:paraId="54448CD8" w14:textId="1DD197A0" w:rsidR="00822D1D" w:rsidRPr="00822D1D" w:rsidDel="00F828BF" w:rsidRDefault="00D5400F" w:rsidP="00822D1D">
      <w:pPr>
        <w:pStyle w:val="Definition"/>
        <w:rPr>
          <w:del w:id="98" w:author="Laurence Golding" w:date="2019-03-20T10:37:00Z"/>
        </w:rPr>
      </w:pPr>
      <w:del w:id="99" w:author="Laurence Golding" w:date="2019-03-20T10:37:00Z">
        <w:r w:rsidDel="00F828BF">
          <w:fldChar w:fldCharType="begin"/>
        </w:r>
        <w:r w:rsidDel="00F828BF">
          <w:delInstrText xml:space="preserve"> HYPERLINK \l "def_rule_metadata" </w:delInstrText>
        </w:r>
        <w:r w:rsidDel="00F828BF">
          <w:fldChar w:fldCharType="separate"/>
        </w:r>
        <w:r w:rsidR="00822D1D" w:rsidRPr="00894072" w:rsidDel="00F828BF">
          <w:rPr>
            <w:rStyle w:val="Hyperlink"/>
          </w:rPr>
          <w:delText>rule metadata</w:delText>
        </w:r>
        <w:r w:rsidDel="00F828BF">
          <w:rPr>
            <w:rStyle w:val="Hyperlink"/>
          </w:rPr>
          <w:fldChar w:fldCharType="end"/>
        </w:r>
        <w:r w:rsidR="00822D1D" w:rsidDel="00F828BF">
          <w:delText xml:space="preserve"> that a </w:delText>
        </w:r>
        <w:r w:rsidDel="00F828BF">
          <w:fldChar w:fldCharType="begin"/>
        </w:r>
        <w:r w:rsidDel="00F828BF">
          <w:delInstrText xml:space="preserve"> HYPERLINK \l "def_static_analysis_tool" </w:delInstrText>
        </w:r>
        <w:r w:rsidDel="00F828BF">
          <w:fldChar w:fldCharType="separate"/>
        </w:r>
        <w:r w:rsidR="00822D1D" w:rsidRPr="00894072" w:rsidDel="00F828BF">
          <w:rPr>
            <w:rStyle w:val="Hyperlink"/>
          </w:rPr>
          <w:delText>tool</w:delText>
        </w:r>
        <w:r w:rsidDel="00F828BF">
          <w:rPr>
            <w:rStyle w:val="Hyperlink"/>
          </w:rPr>
          <w:fldChar w:fldCharType="end"/>
        </w:r>
        <w:r w:rsidR="00822D1D" w:rsidDel="00F828BF">
          <w:delText xml:space="preserve"> can modify at runtime, before executing its scan</w:delText>
        </w:r>
      </w:del>
    </w:p>
    <w:p w14:paraId="4D1C2AB5" w14:textId="77777777" w:rsidR="00B05C99" w:rsidRDefault="00B05C99" w:rsidP="00B05C99">
      <w:pPr>
        <w:pStyle w:val="Definitionterm"/>
      </w:pPr>
      <w:bookmarkStart w:id="100" w:name="def_rule_id"/>
      <w:r>
        <w:t>rule id</w:t>
      </w:r>
      <w:bookmarkEnd w:id="100"/>
    </w:p>
    <w:p w14:paraId="4C9F5179" w14:textId="5A3D2FF9" w:rsidR="00B05C99" w:rsidRDefault="00F426C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1" w:name="def_rule_metadata"/>
      <w:r>
        <w:t>rule metadata</w:t>
      </w:r>
      <w:bookmarkEnd w:id="101"/>
    </w:p>
    <w:p w14:paraId="4DC3C58A" w14:textId="72DC412E" w:rsidR="00B05C99" w:rsidRDefault="00F828BF" w:rsidP="00B05C99">
      <w:pPr>
        <w:pStyle w:val="Definition"/>
      </w:pPr>
      <w:ins w:id="102" w:author="Laurence Golding" w:date="2019-03-20T10:37:00Z">
        <w:r>
          <w:fldChar w:fldCharType="begin"/>
        </w:r>
        <w:r>
          <w:instrText xml:space="preserve"> HYPERLINK  \l "def_reporting_metadata" </w:instrText>
        </w:r>
        <w:r>
          <w:fldChar w:fldCharType="separate"/>
        </w:r>
        <w:del w:id="103" w:author="Laurence Golding" w:date="2019-03-20T10:37:00Z">
          <w:r w:rsidR="00B05C99" w:rsidRPr="00F828BF" w:rsidDel="00F828BF">
            <w:rPr>
              <w:rStyle w:val="Hyperlink"/>
            </w:rPr>
            <w:delText xml:space="preserve">information </w:delText>
          </w:r>
        </w:del>
        <w:r w:rsidRPr="00F828BF">
          <w:rPr>
            <w:rStyle w:val="Hyperlink"/>
          </w:rPr>
          <w:t>reporting metadata</w:t>
        </w:r>
        <w:r>
          <w:fldChar w:fldCharType="end"/>
        </w:r>
        <w:r>
          <w:t xml:space="preserve"> </w:t>
        </w:r>
      </w:ins>
      <w:r w:rsidR="00B05C99">
        <w:t xml:space="preserve">that describes a </w:t>
      </w:r>
      <w:hyperlink w:anchor="def_rule" w:history="1">
        <w:r w:rsidR="00B05C99" w:rsidRPr="005950DA">
          <w:rPr>
            <w:rStyle w:val="Hyperlink"/>
          </w:rPr>
          <w:t>rule</w:t>
        </w:r>
      </w:hyperlink>
      <w:del w:id="104" w:author="Laurence Golding" w:date="2019-03-20T10:38:00Z">
        <w:r w:rsidR="005950DA" w:rsidDel="00F828BF">
          <w:br/>
        </w:r>
        <w:r w:rsidR="005950DA" w:rsidDel="00F828BF">
          <w:br/>
          <w:delText>Example: id, description, category, author</w:delText>
        </w:r>
      </w:del>
    </w:p>
    <w:p w14:paraId="3371734E" w14:textId="77777777" w:rsidR="0044419A" w:rsidRDefault="0044419A" w:rsidP="0044419A">
      <w:pPr>
        <w:pStyle w:val="Definitionterm"/>
      </w:pPr>
      <w:bookmarkStart w:id="105" w:name="def_run"/>
      <w:r>
        <w:t>run</w:t>
      </w:r>
      <w:bookmarkEnd w:id="105"/>
    </w:p>
    <w:p w14:paraId="22615526" w14:textId="14BE74A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8D99B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06" w:name="def_sarif_consumer"/>
      <w:r>
        <w:t>SARIF consumer</w:t>
      </w:r>
      <w:bookmarkEnd w:id="10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07" w:name="def_sarif_log_file"/>
      <w:r>
        <w:t>SARIF log file</w:t>
      </w:r>
      <w:bookmarkEnd w:id="107"/>
    </w:p>
    <w:p w14:paraId="3BDD8C08" w14:textId="784F992F" w:rsidR="00366BA7" w:rsidRDefault="00F426C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08" w:name="def_post_processor"/>
      <w:r>
        <w:t>SARIF post-processor</w:t>
      </w:r>
      <w:bookmarkEnd w:id="108"/>
    </w:p>
    <w:p w14:paraId="346D0207" w14:textId="4CD47132" w:rsidR="00753025" w:rsidRPr="00753025" w:rsidRDefault="00F426C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09" w:name="def_sarif_producer"/>
      <w:r>
        <w:t>SARIF producer</w:t>
      </w:r>
      <w:bookmarkEnd w:id="109"/>
    </w:p>
    <w:p w14:paraId="7C13F8F9" w14:textId="6AF8C70A" w:rsidR="00817B44" w:rsidRPr="00817B44" w:rsidRDefault="00817B44" w:rsidP="00817B44">
      <w:pPr>
        <w:pStyle w:val="Definition"/>
      </w:pPr>
      <w:r>
        <w:t>program that emits output in the SARIF format</w:t>
      </w:r>
    </w:p>
    <w:p w14:paraId="0AB0F52F" w14:textId="56DEFD41" w:rsidR="00366BA7" w:rsidDel="00304277" w:rsidRDefault="00366BA7" w:rsidP="00B05C99">
      <w:pPr>
        <w:pStyle w:val="Definitionterm"/>
        <w:rPr>
          <w:del w:id="110" w:author="Laurence Golding" w:date="2019-03-18T15:03:00Z"/>
        </w:rPr>
      </w:pPr>
      <w:bookmarkStart w:id="111" w:name="def_sarif_resource_file"/>
      <w:del w:id="112" w:author="Laurence Golding" w:date="2019-03-18T15:03:00Z">
        <w:r w:rsidDel="00304277">
          <w:delText>SARIF resource file</w:delText>
        </w:r>
        <w:bookmarkEnd w:id="111"/>
      </w:del>
    </w:p>
    <w:p w14:paraId="37BBB05A" w14:textId="06FA99BB" w:rsidR="000237CE" w:rsidRPr="00B55BE2" w:rsidDel="00304277" w:rsidRDefault="000237CE" w:rsidP="000237CE">
      <w:pPr>
        <w:pStyle w:val="Definition"/>
        <w:rPr>
          <w:del w:id="113" w:author="Laurence Golding" w:date="2019-03-18T15:03:00Z"/>
        </w:rPr>
      </w:pPr>
      <w:del w:id="114" w:author="Laurence Golding" w:date="2019-03-18T15:03:00Z">
        <w:r w:rsidDel="00304277">
          <w:delText xml:space="preserve">file containing </w:delText>
        </w:r>
        <w:r w:rsidR="00304277" w:rsidDel="00304277">
          <w:fldChar w:fldCharType="begin"/>
        </w:r>
        <w:r w:rsidR="00304277" w:rsidDel="00304277">
          <w:delInstrText xml:space="preserve"> HYPERLINK \l "def_resource" </w:delInstrText>
        </w:r>
        <w:r w:rsidR="00304277" w:rsidDel="00304277">
          <w:fldChar w:fldCharType="separate"/>
        </w:r>
        <w:r w:rsidRPr="00C4528F" w:rsidDel="00304277">
          <w:rPr>
            <w:rStyle w:val="Hyperlink"/>
          </w:rPr>
          <w:delText>resources</w:delText>
        </w:r>
        <w:r w:rsidR="00304277" w:rsidDel="00304277">
          <w:rPr>
            <w:rStyle w:val="Hyperlink"/>
          </w:rPr>
          <w:fldChar w:fldCharType="end"/>
        </w:r>
        <w:r w:rsidDel="00304277">
          <w:delText xml:space="preserve"> for a single language, in the format defined by the SARIF specification</w:delText>
        </w:r>
      </w:del>
    </w:p>
    <w:p w14:paraId="550D454E" w14:textId="3D51EAFE" w:rsidR="00B05C99" w:rsidRDefault="00B05C99" w:rsidP="00B05C99">
      <w:pPr>
        <w:pStyle w:val="Definitionterm"/>
      </w:pPr>
      <w:bookmarkStart w:id="115" w:name="def_stable_value"/>
      <w:r>
        <w:t>stable value</w:t>
      </w:r>
      <w:bookmarkEnd w:id="11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6" w:name="def_static_analysis_tool"/>
      <w:r>
        <w:t>(static analysis) tool</w:t>
      </w:r>
      <w:bookmarkEnd w:id="116"/>
    </w:p>
    <w:p w14:paraId="1D0151E8" w14:textId="72472BA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7" w:name="def_tag"/>
      <w:r>
        <w:t>tag</w:t>
      </w:r>
      <w:bookmarkEnd w:id="117"/>
    </w:p>
    <w:p w14:paraId="54E71C71" w14:textId="2F637C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8" w:name="def_text_file"/>
      <w:r>
        <w:t xml:space="preserve">text </w:t>
      </w:r>
      <w:bookmarkEnd w:id="118"/>
      <w:r w:rsidR="00127F3B">
        <w:t>artifact</w:t>
      </w:r>
    </w:p>
    <w:p w14:paraId="29A46E48" w14:textId="75BC86B1" w:rsidR="0044419A" w:rsidRDefault="00F426C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1D1B08" w:rsidR="0044419A" w:rsidRDefault="00F426C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9" w:name="def_thread_flow"/>
      <w:r>
        <w:t>thread flow</w:t>
      </w:r>
      <w:bookmarkEnd w:id="119"/>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20" w:name="def_tool_component"/>
      <w:bookmarkEnd w:id="120"/>
      <w:r>
        <w:t>tool component</w:t>
      </w:r>
    </w:p>
    <w:p w14:paraId="3D6E1983" w14:textId="4D721E4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E011F54" w:rsidR="0003129F" w:rsidRDefault="00F426C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7C1BAB8F" w:rsidR="0044419A" w:rsidRDefault="00F426C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1" w:name="def_triage"/>
      <w:r>
        <w:t>triage</w:t>
      </w:r>
      <w:bookmarkEnd w:id="121"/>
    </w:p>
    <w:p w14:paraId="38D08C7E" w14:textId="064889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7DCF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2" w:name="def_vcs"/>
      <w:r>
        <w:t>VCS</w:t>
      </w:r>
      <w:bookmarkEnd w:id="12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30AE6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3" w:name="_Ref7502892"/>
      <w:bookmarkStart w:id="124" w:name="_Toc12011611"/>
      <w:bookmarkStart w:id="125" w:name="_Toc85472894"/>
      <w:bookmarkStart w:id="126" w:name="_Toc287332008"/>
      <w:bookmarkStart w:id="127" w:name="_Toc3811955"/>
      <w:r>
        <w:t>Normative</w:t>
      </w:r>
      <w:bookmarkEnd w:id="123"/>
      <w:bookmarkEnd w:id="124"/>
      <w:r>
        <w:t xml:space="preserve"> References</w:t>
      </w:r>
      <w:bookmarkEnd w:id="125"/>
      <w:bookmarkEnd w:id="126"/>
      <w:bookmarkEnd w:id="127"/>
    </w:p>
    <w:p w14:paraId="1CA20F39" w14:textId="3EB9E8F7" w:rsidR="00130B0A" w:rsidRDefault="00130B0A" w:rsidP="00130B0A">
      <w:pPr>
        <w:pStyle w:val="Ref"/>
        <w:rPr>
          <w:rStyle w:val="Refterm"/>
          <w:b w:val="0"/>
        </w:rPr>
      </w:pPr>
      <w:r w:rsidRPr="00EE7D13">
        <w:rPr>
          <w:rStyle w:val="Refterm"/>
        </w:rPr>
        <w:t>[</w:t>
      </w:r>
      <w:bookmarkStart w:id="128" w:name="BCP14"/>
      <w:r>
        <w:rPr>
          <w:rStyle w:val="Refterm"/>
        </w:rPr>
        <w:t>BCP14</w:t>
      </w:r>
      <w:bookmarkEnd w:id="12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A9F4663" w:rsidR="005B76B8" w:rsidRDefault="005B76B8" w:rsidP="005B76B8">
      <w:pPr>
        <w:pStyle w:val="Ref"/>
        <w:rPr>
          <w:rStyle w:val="Refterm"/>
          <w:b w:val="0"/>
        </w:rPr>
      </w:pPr>
      <w:r w:rsidRPr="00EE7D13">
        <w:rPr>
          <w:rStyle w:val="Refterm"/>
        </w:rPr>
        <w:t>[</w:t>
      </w:r>
      <w:bookmarkStart w:id="129" w:name="GFM"/>
      <w:r>
        <w:rPr>
          <w:rStyle w:val="Refterm"/>
        </w:rPr>
        <w:t>GFM</w:t>
      </w:r>
      <w:bookmarkEnd w:id="12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5C1ACF" w:rsidR="00A95453" w:rsidRDefault="00A95453" w:rsidP="005B76B8">
      <w:pPr>
        <w:pStyle w:val="Ref"/>
        <w:rPr>
          <w:rStyle w:val="Refterm"/>
          <w:b w:val="0"/>
        </w:rPr>
      </w:pPr>
      <w:r w:rsidRPr="00EE7D13">
        <w:rPr>
          <w:rStyle w:val="Refterm"/>
        </w:rPr>
        <w:t>[</w:t>
      </w:r>
      <w:bookmarkStart w:id="130" w:name="IANA_ENC"/>
      <w:r>
        <w:rPr>
          <w:rStyle w:val="Refterm"/>
        </w:rPr>
        <w:t>IANA-ENC</w:t>
      </w:r>
      <w:bookmarkEnd w:id="13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7D3EAE" w:rsidR="00EE0846" w:rsidRDefault="00EE0846" w:rsidP="00EE0846">
      <w:pPr>
        <w:pStyle w:val="Ref"/>
        <w:rPr>
          <w:rStyle w:val="Refterm"/>
          <w:b w:val="0"/>
        </w:rPr>
      </w:pPr>
      <w:r w:rsidRPr="00EE7D13">
        <w:rPr>
          <w:rStyle w:val="Refterm"/>
        </w:rPr>
        <w:t>[</w:t>
      </w:r>
      <w:bookmarkStart w:id="131" w:name="IANA_HASH"/>
      <w:r>
        <w:rPr>
          <w:rStyle w:val="Refterm"/>
        </w:rPr>
        <w:t>IANA-HASH</w:t>
      </w:r>
      <w:bookmarkEnd w:id="131"/>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DA7DFD" w:rsidR="00F27B42" w:rsidRDefault="00F27B42" w:rsidP="00EE0846">
      <w:pPr>
        <w:pStyle w:val="Ref"/>
        <w:rPr>
          <w:rStyle w:val="Refterm"/>
          <w:b w:val="0"/>
        </w:rPr>
      </w:pPr>
      <w:r w:rsidRPr="00EE7D13">
        <w:rPr>
          <w:rStyle w:val="Refterm"/>
        </w:rPr>
        <w:t>[</w:t>
      </w:r>
      <w:bookmarkStart w:id="132" w:name="ISO639_1"/>
      <w:r>
        <w:rPr>
          <w:rStyle w:val="Refterm"/>
        </w:rPr>
        <w:t>ISO639-1</w:t>
      </w:r>
      <w:bookmarkEnd w:id="13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B203883" w:rsidR="00F27B42" w:rsidRDefault="00F27B42" w:rsidP="00F27B42">
      <w:pPr>
        <w:pStyle w:val="Ref"/>
        <w:rPr>
          <w:rStyle w:val="Refterm"/>
          <w:b w:val="0"/>
        </w:rPr>
      </w:pPr>
      <w:r w:rsidRPr="00EE7D13">
        <w:rPr>
          <w:rStyle w:val="Refterm"/>
        </w:rPr>
        <w:t>[</w:t>
      </w:r>
      <w:bookmarkStart w:id="133" w:name="ISO639_2"/>
      <w:r>
        <w:rPr>
          <w:rStyle w:val="Refterm"/>
        </w:rPr>
        <w:t>ISO639-2</w:t>
      </w:r>
      <w:bookmarkEnd w:id="13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E24DF1E" w:rsidR="00F27B42" w:rsidRDefault="00F27B42" w:rsidP="00F27B42">
      <w:pPr>
        <w:pStyle w:val="Ref"/>
        <w:rPr>
          <w:rStyle w:val="Refterm"/>
          <w:b w:val="0"/>
        </w:rPr>
      </w:pPr>
      <w:r w:rsidRPr="00EE7D13">
        <w:rPr>
          <w:rStyle w:val="Refterm"/>
        </w:rPr>
        <w:t>[</w:t>
      </w:r>
      <w:bookmarkStart w:id="134" w:name="ISO639_3"/>
      <w:r>
        <w:rPr>
          <w:rStyle w:val="Refterm"/>
        </w:rPr>
        <w:t>ISO639-3</w:t>
      </w:r>
      <w:bookmarkEnd w:id="13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7906075" w:rsidR="00AB66A4" w:rsidRDefault="00AB66A4" w:rsidP="00F27B42">
      <w:pPr>
        <w:pStyle w:val="Ref"/>
      </w:pPr>
      <w:r w:rsidRPr="00EE7D13">
        <w:rPr>
          <w:rStyle w:val="Refterm"/>
        </w:rPr>
        <w:t>[</w:t>
      </w:r>
      <w:bookmarkStart w:id="135" w:name="ISO86012004"/>
      <w:r w:rsidRPr="00EE7D13">
        <w:rPr>
          <w:rStyle w:val="Refterm"/>
        </w:rPr>
        <w:t>ISO8601:2004</w:t>
      </w:r>
      <w:bookmarkEnd w:id="135"/>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D14B30" w:rsidR="004F385B" w:rsidRDefault="004F385B" w:rsidP="004F385B">
      <w:pPr>
        <w:pStyle w:val="Ref"/>
      </w:pPr>
      <w:r w:rsidRPr="00EE7D13">
        <w:rPr>
          <w:rStyle w:val="Refterm"/>
        </w:rPr>
        <w:t>[</w:t>
      </w:r>
      <w:bookmarkStart w:id="136" w:name="ISO14977"/>
      <w:r w:rsidRPr="00EE7D13">
        <w:rPr>
          <w:rStyle w:val="Refterm"/>
        </w:rPr>
        <w:t>ISO</w:t>
      </w:r>
      <w:r>
        <w:rPr>
          <w:rStyle w:val="Refterm"/>
        </w:rPr>
        <w:t>14977</w:t>
      </w:r>
      <w:r w:rsidRPr="00EE7D13">
        <w:rPr>
          <w:rStyle w:val="Refterm"/>
        </w:rPr>
        <w:t>:</w:t>
      </w:r>
      <w:r>
        <w:rPr>
          <w:rStyle w:val="Refterm"/>
        </w:rPr>
        <w:t>1996</w:t>
      </w:r>
      <w:bookmarkEnd w:id="136"/>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03E2C61" w:rsidR="00F85576" w:rsidRDefault="00F85576" w:rsidP="004F385B">
      <w:pPr>
        <w:pStyle w:val="Ref"/>
      </w:pPr>
      <w:r w:rsidRPr="00EE7D13">
        <w:rPr>
          <w:rStyle w:val="Refterm"/>
        </w:rPr>
        <w:t>[</w:t>
      </w:r>
      <w:bookmarkStart w:id="137" w:name="JSCHEMA01"/>
      <w:r w:rsidRPr="00EE7D13">
        <w:rPr>
          <w:rStyle w:val="Refterm"/>
        </w:rPr>
        <w:t>JSCHEMA01</w:t>
      </w:r>
      <w:bookmarkEnd w:id="13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396B11" w:rsidR="00C02DEC" w:rsidRDefault="00C02DEC" w:rsidP="00F85576">
      <w:pPr>
        <w:pStyle w:val="Ref"/>
      </w:pPr>
      <w:r w:rsidRPr="00EE7D13">
        <w:rPr>
          <w:rStyle w:val="Refterm"/>
        </w:rPr>
        <w:t>[</w:t>
      </w:r>
      <w:bookmarkStart w:id="138" w:name="RFC2119"/>
      <w:r w:rsidRPr="00EE7D13">
        <w:rPr>
          <w:rStyle w:val="Refterm"/>
        </w:rPr>
        <w:t>RFC2119</w:t>
      </w:r>
      <w:bookmarkEnd w:id="13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1CD3F3F" w:rsidR="00AB66A4" w:rsidRDefault="00AB66A4" w:rsidP="00AB66A4">
      <w:pPr>
        <w:pStyle w:val="Ref"/>
      </w:pPr>
      <w:r w:rsidRPr="00EE7D13">
        <w:rPr>
          <w:rStyle w:val="Refterm"/>
        </w:rPr>
        <w:t>[</w:t>
      </w:r>
      <w:bookmarkStart w:id="139" w:name="RFC2045"/>
      <w:r w:rsidRPr="00EE7D13">
        <w:rPr>
          <w:rStyle w:val="Refterm"/>
        </w:rPr>
        <w:t>RFC2045</w:t>
      </w:r>
      <w:bookmarkEnd w:id="13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A002615" w:rsidR="00C56762" w:rsidRPr="0052312C" w:rsidRDefault="00C56762" w:rsidP="00C56762">
      <w:pPr>
        <w:pStyle w:val="Ref"/>
      </w:pPr>
      <w:r>
        <w:rPr>
          <w:rStyle w:val="Refterm"/>
        </w:rPr>
        <w:t>[</w:t>
      </w:r>
      <w:bookmarkStart w:id="140" w:name="RFC3629"/>
      <w:r>
        <w:rPr>
          <w:rStyle w:val="Refterm"/>
        </w:rPr>
        <w:t>RFC3629</w:t>
      </w:r>
      <w:bookmarkEnd w:id="140"/>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C1D770" w:rsidR="0092395F" w:rsidRDefault="00AB66A4" w:rsidP="00C56762">
      <w:pPr>
        <w:pStyle w:val="Ref"/>
      </w:pPr>
      <w:r w:rsidRPr="00EE7D13">
        <w:rPr>
          <w:rStyle w:val="Refterm"/>
        </w:rPr>
        <w:t>[</w:t>
      </w:r>
      <w:bookmarkStart w:id="141" w:name="RFC3986"/>
      <w:r w:rsidRPr="00EE7D13">
        <w:rPr>
          <w:rStyle w:val="Refterm"/>
        </w:rPr>
        <w:t>RFC3986</w:t>
      </w:r>
      <w:bookmarkEnd w:id="14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1729510" w:rsidR="00A146BE" w:rsidRDefault="00A146BE" w:rsidP="00A146BE">
      <w:pPr>
        <w:pStyle w:val="Ref"/>
      </w:pPr>
      <w:r w:rsidRPr="00EE7D13">
        <w:rPr>
          <w:rStyle w:val="Refterm"/>
        </w:rPr>
        <w:lastRenderedPageBreak/>
        <w:t>[</w:t>
      </w:r>
      <w:bookmarkStart w:id="142" w:name="RFC3987"/>
      <w:r w:rsidRPr="00EE7D13">
        <w:rPr>
          <w:rStyle w:val="Refterm"/>
        </w:rPr>
        <w:t>RFC398</w:t>
      </w:r>
      <w:r>
        <w:rPr>
          <w:rStyle w:val="Refterm"/>
        </w:rPr>
        <w:t>7</w:t>
      </w:r>
      <w:bookmarkEnd w:id="142"/>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3CD7B8F" w:rsidR="00435405" w:rsidRDefault="00435405" w:rsidP="00A146BE">
      <w:pPr>
        <w:pStyle w:val="Ref"/>
      </w:pPr>
      <w:r>
        <w:rPr>
          <w:rStyle w:val="Refterm"/>
        </w:rPr>
        <w:t>[</w:t>
      </w:r>
      <w:bookmarkStart w:id="143" w:name="RFC4122"/>
      <w:r>
        <w:rPr>
          <w:rStyle w:val="Refterm"/>
        </w:rPr>
        <w:t>RFC4122</w:t>
      </w:r>
      <w:bookmarkEnd w:id="14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D09C0E9" w:rsidR="00C56762" w:rsidRDefault="00C56762" w:rsidP="00C56762">
      <w:pPr>
        <w:pStyle w:val="Ref"/>
      </w:pPr>
      <w:r>
        <w:rPr>
          <w:rStyle w:val="Refterm"/>
        </w:rPr>
        <w:t>[</w:t>
      </w:r>
      <w:bookmarkStart w:id="144" w:name="RFC5646"/>
      <w:r>
        <w:rPr>
          <w:rStyle w:val="Refterm"/>
        </w:rPr>
        <w:t>RFC5646</w:t>
      </w:r>
      <w:bookmarkEnd w:id="14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A3AB209" w:rsidR="001E773C" w:rsidRDefault="001E773C" w:rsidP="001E773C">
      <w:pPr>
        <w:pStyle w:val="Ref"/>
      </w:pPr>
      <w:bookmarkStart w:id="145" w:name="RFC6901"/>
      <w:r>
        <w:rPr>
          <w:rStyle w:val="Refterm"/>
        </w:rPr>
        <w:t>[RFC6901]</w:t>
      </w:r>
      <w:bookmarkEnd w:id="145"/>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8CD0C2A" w:rsidR="00130B0A" w:rsidRDefault="00130B0A" w:rsidP="00130B0A">
      <w:pPr>
        <w:pStyle w:val="Ref"/>
      </w:pPr>
      <w:r>
        <w:rPr>
          <w:rStyle w:val="Refterm"/>
          <w:bCs w:val="0"/>
        </w:rPr>
        <w:t>[</w:t>
      </w:r>
      <w:bookmarkStart w:id="146" w:name="RFC8174"/>
      <w:r>
        <w:rPr>
          <w:rStyle w:val="Refterm"/>
          <w:bCs w:val="0"/>
        </w:rPr>
        <w:t>RFC8174</w:t>
      </w:r>
      <w:bookmarkEnd w:id="14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2D587BB4" w:rsidR="00111248" w:rsidRDefault="00111248" w:rsidP="00111248">
      <w:pPr>
        <w:pStyle w:val="Ref"/>
      </w:pPr>
      <w:r>
        <w:rPr>
          <w:rStyle w:val="Refterm"/>
          <w:bCs w:val="0"/>
        </w:rPr>
        <w:t>[</w:t>
      </w:r>
      <w:bookmarkStart w:id="147" w:name="RFC8089"/>
      <w:r>
        <w:rPr>
          <w:rStyle w:val="Refterm"/>
          <w:bCs w:val="0"/>
        </w:rPr>
        <w:t>RFC8089</w:t>
      </w:r>
      <w:bookmarkEnd w:id="147"/>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68E7711" w:rsidR="00034C6A" w:rsidRDefault="00034C6A" w:rsidP="00111248">
      <w:pPr>
        <w:pStyle w:val="Ref"/>
      </w:pPr>
      <w:r>
        <w:rPr>
          <w:rStyle w:val="Refterm"/>
          <w:bCs w:val="0"/>
        </w:rPr>
        <w:t>[</w:t>
      </w:r>
      <w:bookmarkStart w:id="148" w:name="RFC8259"/>
      <w:r>
        <w:rPr>
          <w:rStyle w:val="Refterm"/>
          <w:bCs w:val="0"/>
        </w:rPr>
        <w:t>RFC8259</w:t>
      </w:r>
      <w:bookmarkEnd w:id="14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27A9661" w:rsidR="00F85576" w:rsidRPr="00F85576" w:rsidRDefault="00F85576" w:rsidP="00034C6A">
      <w:pPr>
        <w:pStyle w:val="Ref"/>
        <w:rPr>
          <w:rStyle w:val="Refterm"/>
          <w:b w:val="0"/>
        </w:rPr>
      </w:pPr>
      <w:r>
        <w:rPr>
          <w:rStyle w:val="Refterm"/>
        </w:rPr>
        <w:t>[</w:t>
      </w:r>
      <w:bookmarkStart w:id="149" w:name="SEMVER"/>
      <w:r>
        <w:rPr>
          <w:rStyle w:val="Refterm"/>
        </w:rPr>
        <w:t>SEMVER</w:t>
      </w:r>
      <w:bookmarkEnd w:id="149"/>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3E7BA7E" w:rsidR="0092395F" w:rsidRDefault="00DE0F9F" w:rsidP="00F85576">
      <w:pPr>
        <w:pStyle w:val="Ref"/>
      </w:pPr>
      <w:r>
        <w:rPr>
          <w:rStyle w:val="Refterm"/>
        </w:rPr>
        <w:t>[</w:t>
      </w:r>
      <w:bookmarkStart w:id="150" w:name="UNICODE10"/>
      <w:r>
        <w:rPr>
          <w:rStyle w:val="Refterm"/>
        </w:rPr>
        <w:t>UNICODE10</w:t>
      </w:r>
      <w:bookmarkEnd w:id="150"/>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151" w:name="_Toc85472895"/>
      <w:bookmarkStart w:id="152" w:name="_Toc287332009"/>
      <w:bookmarkStart w:id="153" w:name="_Toc3811956"/>
      <w:r>
        <w:t>Non-Normative References</w:t>
      </w:r>
      <w:bookmarkEnd w:id="151"/>
      <w:bookmarkEnd w:id="152"/>
      <w:bookmarkEnd w:id="153"/>
    </w:p>
    <w:p w14:paraId="1067680D" w14:textId="6BEA308A" w:rsidR="00D422AB" w:rsidRDefault="00D422AB" w:rsidP="00D422AB">
      <w:pPr>
        <w:pStyle w:val="Ref"/>
        <w:rPr>
          <w:rStyle w:val="Refterm"/>
          <w:b w:val="0"/>
        </w:rPr>
      </w:pPr>
      <w:r w:rsidRPr="001A52C9">
        <w:rPr>
          <w:rStyle w:val="Refterm"/>
        </w:rPr>
        <w:t>[</w:t>
      </w:r>
      <w:bookmarkStart w:id="154" w:name="CMARK"/>
      <w:r>
        <w:rPr>
          <w:rStyle w:val="Refterm"/>
        </w:rPr>
        <w:t>CMARK</w:t>
      </w:r>
      <w:bookmarkEnd w:id="154"/>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25503E3" w:rsidR="00A86F30" w:rsidRDefault="00A86F30" w:rsidP="00D422AB">
      <w:pPr>
        <w:pStyle w:val="Ref"/>
        <w:rPr>
          <w:rStyle w:val="Refterm"/>
          <w:b w:val="0"/>
        </w:rPr>
      </w:pPr>
      <w:r w:rsidRPr="001A52C9">
        <w:rPr>
          <w:rStyle w:val="Refterm"/>
        </w:rPr>
        <w:t>[</w:t>
      </w:r>
      <w:bookmarkStart w:id="155" w:name="CWE"/>
      <w:r>
        <w:rPr>
          <w:rStyle w:val="Refterm"/>
        </w:rPr>
        <w:t>CWE</w:t>
      </w:r>
      <w:bookmarkEnd w:id="155"/>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282E8B7" w:rsidR="00F84A73" w:rsidRDefault="00F84A73" w:rsidP="00F84A73">
      <w:pPr>
        <w:pStyle w:val="Ref"/>
        <w:rPr>
          <w:rStyle w:val="Refterm"/>
          <w:b w:val="0"/>
        </w:rPr>
      </w:pPr>
      <w:r w:rsidRPr="001A52C9">
        <w:rPr>
          <w:rStyle w:val="Refterm"/>
        </w:rPr>
        <w:t>[</w:t>
      </w:r>
      <w:bookmarkStart w:id="156" w:name="GFMCMARK"/>
      <w:r>
        <w:rPr>
          <w:rStyle w:val="Refterm"/>
        </w:rPr>
        <w:t>GFMCMARK</w:t>
      </w:r>
      <w:bookmarkEnd w:id="156"/>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532698BC" w:rsidR="00F84A73" w:rsidRDefault="00F84A73" w:rsidP="00F84A73">
      <w:pPr>
        <w:pStyle w:val="Ref"/>
        <w:rPr>
          <w:rStyle w:val="Refterm"/>
          <w:b w:val="0"/>
        </w:rPr>
      </w:pPr>
      <w:r w:rsidRPr="001A52C9">
        <w:rPr>
          <w:rStyle w:val="Refterm"/>
        </w:rPr>
        <w:t>[</w:t>
      </w:r>
      <w:bookmarkStart w:id="157" w:name="GFMENG"/>
      <w:r>
        <w:rPr>
          <w:rStyle w:val="Refterm"/>
        </w:rPr>
        <w:t>GFMENG</w:t>
      </w:r>
      <w:bookmarkEnd w:id="157"/>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ABE3F7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3F96540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5239F6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58" w:name="_Toc3811957"/>
      <w:r>
        <w:lastRenderedPageBreak/>
        <w:t>Conventions</w:t>
      </w:r>
      <w:bookmarkEnd w:id="158"/>
    </w:p>
    <w:p w14:paraId="50E64719" w14:textId="2428E7E7" w:rsidR="0012387E" w:rsidRPr="0012387E" w:rsidRDefault="0012387E" w:rsidP="0012387E"/>
    <w:p w14:paraId="2D42620D" w14:textId="4CD3D186" w:rsidR="0012387E" w:rsidRDefault="00EE7D13" w:rsidP="0012387E">
      <w:pPr>
        <w:pStyle w:val="Heading2"/>
      </w:pPr>
      <w:bookmarkStart w:id="159" w:name="_Toc3811958"/>
      <w:r>
        <w:t>General</w:t>
      </w:r>
      <w:bookmarkEnd w:id="15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0" w:name="_Toc3811959"/>
      <w:r>
        <w:t>Format examples</w:t>
      </w:r>
      <w:bookmarkEnd w:id="160"/>
    </w:p>
    <w:p w14:paraId="0C763244" w14:textId="42A66DE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61" w:name="_Toc3811960"/>
      <w:r>
        <w:t>Property notation</w:t>
      </w:r>
      <w:bookmarkEnd w:id="16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62" w:name="_Toc3811961"/>
      <w:r>
        <w:t>Syntax notation</w:t>
      </w:r>
      <w:bookmarkEnd w:id="162"/>
    </w:p>
    <w:p w14:paraId="15BCDF38" w14:textId="05D442E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E880C7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ins w:id="163" w:author="Laurence Golding" w:date="2019-03-20T11:37:00Z"/>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rPr>
          <w:ins w:id="164" w:author="Laurence Golding" w:date="2019-03-20T11:37:00Z"/>
        </w:rPr>
      </w:pPr>
      <w:ins w:id="165" w:author="Laurence Golding" w:date="2019-03-20T11:37:00Z">
        <w:r>
          <w:t>Commonly used objects</w:t>
        </w:r>
      </w:ins>
    </w:p>
    <w:p w14:paraId="16FF64D1" w14:textId="59B87C7A" w:rsidR="009B6661" w:rsidRDefault="009B6661" w:rsidP="000B1F0A">
      <w:pPr>
        <w:rPr>
          <w:ins w:id="166" w:author="Laurence Golding" w:date="2019-03-20T18:47:00Z"/>
        </w:rPr>
      </w:pPr>
      <w:ins w:id="167" w:author="Laurence Golding" w:date="2019-03-20T18:46:00Z">
        <w:r>
          <w:t>This specifi</w:t>
        </w:r>
      </w:ins>
      <w:ins w:id="168" w:author="Laurence Golding" w:date="2019-03-20T18:47:00Z">
        <w:r>
          <w:t>cation uses the following notation for certain commonly used objects:</w:t>
        </w:r>
      </w:ins>
    </w:p>
    <w:tbl>
      <w:tblPr>
        <w:tblStyle w:val="TableGrid"/>
        <w:tblW w:w="0" w:type="auto"/>
        <w:tblLook w:val="04A0" w:firstRow="1" w:lastRow="0" w:firstColumn="1" w:lastColumn="0" w:noHBand="0" w:noVBand="1"/>
      </w:tblPr>
      <w:tblGrid>
        <w:gridCol w:w="3348"/>
        <w:gridCol w:w="6228"/>
      </w:tblGrid>
      <w:tr w:rsidR="009B6661" w14:paraId="2A0B51D0" w14:textId="77777777" w:rsidTr="009B6661">
        <w:trPr>
          <w:ins w:id="169" w:author="Laurence Golding" w:date="2019-03-20T18:47:00Z"/>
        </w:trPr>
        <w:tc>
          <w:tcPr>
            <w:tcW w:w="3348" w:type="dxa"/>
          </w:tcPr>
          <w:p w14:paraId="56EC53A3" w14:textId="4B312282" w:rsidR="009B6661" w:rsidRPr="009B6661" w:rsidRDefault="009B6661" w:rsidP="000B1F0A">
            <w:pPr>
              <w:rPr>
                <w:ins w:id="170" w:author="Laurence Golding" w:date="2019-03-20T18:47:00Z"/>
                <w:rStyle w:val="CODEtemp"/>
              </w:rPr>
            </w:pPr>
            <w:ins w:id="171" w:author="Laurence Golding" w:date="2019-03-20T18:47:00Z">
              <w:r w:rsidRPr="009B6661">
                <w:rPr>
                  <w:rStyle w:val="CODEtemp"/>
                </w:rPr>
                <w:t>theSarifLog</w:t>
              </w:r>
            </w:ins>
          </w:p>
        </w:tc>
        <w:tc>
          <w:tcPr>
            <w:tcW w:w="6228" w:type="dxa"/>
          </w:tcPr>
          <w:p w14:paraId="43518941" w14:textId="2BC5C075" w:rsidR="009B6661" w:rsidRDefault="009B6661" w:rsidP="000B1F0A">
            <w:pPr>
              <w:rPr>
                <w:ins w:id="172" w:author="Laurence Golding" w:date="2019-03-20T18:47:00Z"/>
              </w:rPr>
            </w:pPr>
            <w:ins w:id="173" w:author="Laurence Golding" w:date="2019-03-20T18:47:00Z">
              <w:r>
                <w:t>The root object of the SARIF log file.</w:t>
              </w:r>
            </w:ins>
          </w:p>
        </w:tc>
      </w:tr>
      <w:tr w:rsidR="009B6661" w14:paraId="57E82D12" w14:textId="77777777" w:rsidTr="009B6661">
        <w:trPr>
          <w:ins w:id="174" w:author="Laurence Golding" w:date="2019-03-20T18:47:00Z"/>
        </w:trPr>
        <w:tc>
          <w:tcPr>
            <w:tcW w:w="3348" w:type="dxa"/>
          </w:tcPr>
          <w:p w14:paraId="0F4E722E" w14:textId="7CA055DA" w:rsidR="009B6661" w:rsidRPr="009B6661" w:rsidRDefault="009B6661" w:rsidP="000B1F0A">
            <w:pPr>
              <w:rPr>
                <w:ins w:id="175" w:author="Laurence Golding" w:date="2019-03-20T18:47:00Z"/>
                <w:rStyle w:val="CODEtemp"/>
              </w:rPr>
            </w:pPr>
            <w:ins w:id="176" w:author="Laurence Golding" w:date="2019-03-20T18:47:00Z">
              <w:r w:rsidRPr="009B6661">
                <w:rPr>
                  <w:rStyle w:val="CODEtemp"/>
                </w:rPr>
                <w:t>t</w:t>
              </w:r>
            </w:ins>
            <w:ins w:id="177" w:author="Laurence Golding" w:date="2019-03-20T18:48:00Z">
              <w:r w:rsidRPr="009B6661">
                <w:rPr>
                  <w:rStyle w:val="CODEtemp"/>
                </w:rPr>
                <w:t>heRun</w:t>
              </w:r>
            </w:ins>
          </w:p>
        </w:tc>
        <w:tc>
          <w:tcPr>
            <w:tcW w:w="6228" w:type="dxa"/>
          </w:tcPr>
          <w:p w14:paraId="4F7F0B7A" w14:textId="3D6FEF26" w:rsidR="009B6661" w:rsidRDefault="009B6661" w:rsidP="000B1F0A">
            <w:pPr>
              <w:rPr>
                <w:ins w:id="178" w:author="Laurence Golding" w:date="2019-03-20T18:47:00Z"/>
              </w:rPr>
            </w:pPr>
            <w:ins w:id="179" w:author="Laurence Golding" w:date="2019-03-20T18:48:00Z">
              <w:r>
                <w:t xml:space="preserve">The </w:t>
              </w:r>
              <w:r w:rsidRPr="000B1F0A">
                <w:rPr>
                  <w:rStyle w:val="CODEtemp"/>
                </w:rPr>
                <w:t>run</w:t>
              </w:r>
              <w:r>
                <w:t xml:space="preserve"> object (§</w:t>
              </w:r>
              <w:r>
                <w:fldChar w:fldCharType="begin"/>
              </w:r>
              <w:r>
                <w:instrText xml:space="preserve"> REF _Ref493349997 \r \h </w:instrText>
              </w:r>
            </w:ins>
            <w:ins w:id="180" w:author="Laurence Golding" w:date="2019-03-20T18:48:00Z">
              <w:r>
                <w:fldChar w:fldCharType="separate"/>
              </w:r>
              <w:r>
                <w:t>3.14</w:t>
              </w:r>
              <w:r>
                <w:fldChar w:fldCharType="end"/>
              </w:r>
              <w:r>
                <w:t>) contain</w:t>
              </w:r>
            </w:ins>
            <w:ins w:id="181" w:author="Laurence Golding" w:date="2019-03-22T11:12:00Z">
              <w:r w:rsidR="00841653">
                <w:t>ing</w:t>
              </w:r>
            </w:ins>
            <w:ins w:id="182" w:author="Laurence Golding" w:date="2019-03-20T18:48:00Z">
              <w:r>
                <w:t xml:space="preserve"> the object </w:t>
              </w:r>
            </w:ins>
            <w:ins w:id="183" w:author="Laurence Golding" w:date="2019-03-22T11:12:00Z">
              <w:r w:rsidR="00841653">
                <w:t>under discussion</w:t>
              </w:r>
            </w:ins>
            <w:ins w:id="184" w:author="Laurence Golding" w:date="2019-03-20T18:48:00Z">
              <w:r>
                <w:t>.</w:t>
              </w:r>
            </w:ins>
          </w:p>
        </w:tc>
      </w:tr>
      <w:tr w:rsidR="009B6661" w14:paraId="34CEB9A5" w14:textId="77777777" w:rsidTr="009B6661">
        <w:trPr>
          <w:ins w:id="185" w:author="Laurence Golding" w:date="2019-03-20T18:47:00Z"/>
        </w:trPr>
        <w:tc>
          <w:tcPr>
            <w:tcW w:w="3348" w:type="dxa"/>
          </w:tcPr>
          <w:p w14:paraId="0115FF02" w14:textId="6FB52A91" w:rsidR="009B6661" w:rsidRPr="009B6661" w:rsidRDefault="009B6661" w:rsidP="000B1F0A">
            <w:pPr>
              <w:rPr>
                <w:ins w:id="186" w:author="Laurence Golding" w:date="2019-03-20T18:47:00Z"/>
                <w:rStyle w:val="CODEtemp"/>
              </w:rPr>
            </w:pPr>
            <w:ins w:id="187" w:author="Laurence Golding" w:date="2019-03-20T18:48:00Z">
              <w:r w:rsidRPr="009B6661">
                <w:rPr>
                  <w:rStyle w:val="CODEtemp"/>
                </w:rPr>
                <w:t>theTool</w:t>
              </w:r>
            </w:ins>
          </w:p>
        </w:tc>
        <w:tc>
          <w:tcPr>
            <w:tcW w:w="6228" w:type="dxa"/>
          </w:tcPr>
          <w:p w14:paraId="43E49FAE" w14:textId="412662D3" w:rsidR="009B6661" w:rsidRDefault="009B6661" w:rsidP="000B1F0A">
            <w:pPr>
              <w:rPr>
                <w:ins w:id="188" w:author="Laurence Golding" w:date="2019-03-20T18:47:00Z"/>
              </w:rPr>
            </w:pPr>
            <w:ins w:id="189" w:author="Laurence Golding" w:date="2019-03-20T18:48:00Z">
              <w:r>
                <w:t xml:space="preserve">The value of </w:t>
              </w:r>
              <w:r w:rsidRPr="009B6661">
                <w:rPr>
                  <w:rStyle w:val="CODEtemp"/>
                </w:rPr>
                <w:t>theRun</w:t>
              </w:r>
            </w:ins>
            <w:ins w:id="190" w:author="Laurence Golding" w:date="2019-03-22T11:11:00Z">
              <w:r w:rsidR="00841653">
                <w:rPr>
                  <w:rStyle w:val="CODEtemp"/>
                </w:rPr>
                <w:t>.</w:t>
              </w:r>
            </w:ins>
            <w:ins w:id="191" w:author="Laurence Golding" w:date="2019-03-20T18:48:00Z">
              <w:r w:rsidRPr="000B1F0A">
                <w:rPr>
                  <w:rStyle w:val="CODEtemp"/>
                </w:rPr>
                <w:t>tool</w:t>
              </w:r>
              <w:r>
                <w:t xml:space="preserve"> (§</w:t>
              </w:r>
              <w:r>
                <w:fldChar w:fldCharType="begin"/>
              </w:r>
              <w:r>
                <w:instrText xml:space="preserve"> REF _Ref493350956 \r \h </w:instrText>
              </w:r>
            </w:ins>
            <w:ins w:id="192" w:author="Laurence Golding" w:date="2019-03-20T18:48:00Z">
              <w:r>
                <w:fldChar w:fldCharType="separate"/>
              </w:r>
              <w:r>
                <w:t>3.14.6</w:t>
              </w:r>
              <w:r>
                <w:fldChar w:fldCharType="end"/>
              </w:r>
              <w:r>
                <w:t>)</w:t>
              </w:r>
            </w:ins>
          </w:p>
        </w:tc>
      </w:tr>
      <w:tr w:rsidR="00841653" w14:paraId="105DDEFC" w14:textId="77777777" w:rsidTr="00BF7F6B">
        <w:trPr>
          <w:ins w:id="193" w:author="Laurence Golding" w:date="2019-03-22T11:12:00Z"/>
        </w:trPr>
        <w:tc>
          <w:tcPr>
            <w:tcW w:w="3348" w:type="dxa"/>
          </w:tcPr>
          <w:p w14:paraId="109DAB79" w14:textId="77777777" w:rsidR="00841653" w:rsidRPr="009B6661" w:rsidRDefault="00841653" w:rsidP="00BF7F6B">
            <w:pPr>
              <w:rPr>
                <w:ins w:id="194" w:author="Laurence Golding" w:date="2019-03-22T11:12:00Z"/>
                <w:rStyle w:val="CODEtemp"/>
              </w:rPr>
            </w:pPr>
            <w:ins w:id="195" w:author="Laurence Golding" w:date="2019-03-22T11:12:00Z">
              <w:r>
                <w:rPr>
                  <w:rStyle w:val="CODEtemp"/>
                </w:rPr>
                <w:lastRenderedPageBreak/>
                <w:t>theDescriptor</w:t>
              </w:r>
            </w:ins>
          </w:p>
        </w:tc>
        <w:tc>
          <w:tcPr>
            <w:tcW w:w="6228" w:type="dxa"/>
          </w:tcPr>
          <w:p w14:paraId="0BC7F064" w14:textId="6D8ACFF6" w:rsidR="00841653" w:rsidRDefault="00841653" w:rsidP="00BF7F6B">
            <w:pPr>
              <w:rPr>
                <w:ins w:id="196" w:author="Laurence Golding" w:date="2019-03-22T11:12:00Z"/>
              </w:rPr>
            </w:pPr>
            <w:ins w:id="197" w:author="Laurence Golding" w:date="2019-03-22T11:12:00Z">
              <w:r>
                <w:t xml:space="preserve">The </w:t>
              </w:r>
              <w:r w:rsidRPr="00841653">
                <w:rPr>
                  <w:rStyle w:val="CODEtemp"/>
                </w:rPr>
                <w:t>reportingDescriptor</w:t>
              </w:r>
              <w:r>
                <w:t xml:space="preserve"> object (</w:t>
              </w:r>
            </w:ins>
            <w:ins w:id="198" w:author="Laurence Golding" w:date="2019-03-22T11:14:00Z">
              <w:r>
                <w:t>§</w:t>
              </w:r>
            </w:ins>
            <w:ins w:id="199" w:author="Laurence Golding" w:date="2019-03-22T11:16:00Z">
              <w:r>
                <w:fldChar w:fldCharType="begin"/>
              </w:r>
              <w:r>
                <w:instrText xml:space="preserve"> REF _Ref3908560 \r \h </w:instrText>
              </w:r>
            </w:ins>
            <w:r>
              <w:fldChar w:fldCharType="separate"/>
            </w:r>
            <w:ins w:id="200" w:author="Laurence Golding" w:date="2019-03-22T11:16:00Z">
              <w:r>
                <w:t>3.41</w:t>
              </w:r>
              <w:r>
                <w:fldChar w:fldCharType="end"/>
              </w:r>
            </w:ins>
            <w:ins w:id="201" w:author="Laurence Golding" w:date="2019-03-22T11:12:00Z">
              <w:r>
                <w:t xml:space="preserve">) identified by the </w:t>
              </w:r>
              <w:r w:rsidRPr="00841653">
                <w:rPr>
                  <w:rStyle w:val="CODEtemp"/>
                </w:rPr>
                <w:t>reportingDescriptorReference</w:t>
              </w:r>
              <w:r>
                <w:t xml:space="preserve"> object</w:t>
              </w:r>
            </w:ins>
            <w:ins w:id="202" w:author="Laurence Golding" w:date="2019-03-22T11:14:00Z">
              <w:r>
                <w:t xml:space="preserve"> (§</w:t>
              </w:r>
            </w:ins>
            <w:ins w:id="203" w:author="Laurence Golding" w:date="2019-03-22T11:16:00Z">
              <w:r>
                <w:fldChar w:fldCharType="begin"/>
              </w:r>
              <w:r>
                <w:instrText xml:space="preserve"> REF _Ref4076564 \r \h </w:instrText>
              </w:r>
            </w:ins>
            <w:r>
              <w:fldChar w:fldCharType="separate"/>
            </w:r>
            <w:ins w:id="204" w:author="Laurence Golding" w:date="2019-03-22T11:16:00Z">
              <w:r>
                <w:t>3.44</w:t>
              </w:r>
              <w:r>
                <w:fldChar w:fldCharType="end"/>
              </w:r>
            </w:ins>
            <w:ins w:id="205" w:author="Laurence Golding" w:date="2019-03-22T11:14:00Z">
              <w:r>
                <w:t>)</w:t>
              </w:r>
            </w:ins>
            <w:ins w:id="206" w:author="Laurence Golding" w:date="2019-03-22T11:12:00Z">
              <w:r>
                <w:t xml:space="preserve"> under discussion.</w:t>
              </w:r>
            </w:ins>
          </w:p>
        </w:tc>
      </w:tr>
      <w:tr w:rsidR="009B6661" w14:paraId="6DF592A5" w14:textId="77777777" w:rsidTr="009B6661">
        <w:trPr>
          <w:ins w:id="207" w:author="Laurence Golding" w:date="2019-03-20T18:50:00Z"/>
        </w:trPr>
        <w:tc>
          <w:tcPr>
            <w:tcW w:w="3348" w:type="dxa"/>
          </w:tcPr>
          <w:p w14:paraId="5934DD48" w14:textId="2ABE2390" w:rsidR="009B6661" w:rsidRPr="009B6661" w:rsidRDefault="009B6661" w:rsidP="000B1F0A">
            <w:pPr>
              <w:rPr>
                <w:ins w:id="208" w:author="Laurence Golding" w:date="2019-03-20T18:50:00Z"/>
                <w:rStyle w:val="CODEtemp"/>
              </w:rPr>
            </w:pPr>
            <w:ins w:id="209" w:author="Laurence Golding" w:date="2019-03-20T18:50:00Z">
              <w:r>
                <w:rPr>
                  <w:rStyle w:val="CODEtemp"/>
                </w:rPr>
                <w:t>theComponent</w:t>
              </w:r>
            </w:ins>
          </w:p>
        </w:tc>
        <w:tc>
          <w:tcPr>
            <w:tcW w:w="6228" w:type="dxa"/>
          </w:tcPr>
          <w:p w14:paraId="5C1A09C4" w14:textId="4DC02F12" w:rsidR="009B6661" w:rsidRDefault="009B6661" w:rsidP="000B1F0A">
            <w:pPr>
              <w:rPr>
                <w:ins w:id="210" w:author="Laurence Golding" w:date="2019-03-20T18:50:00Z"/>
              </w:rPr>
            </w:pPr>
            <w:ins w:id="211" w:author="Laurence Golding" w:date="2019-03-20T18:50:00Z">
              <w:r>
                <w:t xml:space="preserve">The </w:t>
              </w:r>
              <w:r w:rsidRPr="009B6661">
                <w:rPr>
                  <w:rStyle w:val="CODEtemp"/>
                </w:rPr>
                <w:t>toolComponent</w:t>
              </w:r>
              <w:r>
                <w:t xml:space="preserve"> object (§</w:t>
              </w:r>
              <w:r>
                <w:fldChar w:fldCharType="begin"/>
              </w:r>
              <w:r>
                <w:instrText xml:space="preserve"> REF _Ref3663078 \r \h </w:instrText>
              </w:r>
            </w:ins>
            <w:r>
              <w:fldChar w:fldCharType="separate"/>
            </w:r>
            <w:ins w:id="212" w:author="Laurence Golding" w:date="2019-03-20T18:50:00Z">
              <w:r>
                <w:t>3.18</w:t>
              </w:r>
              <w:r>
                <w:fldChar w:fldCharType="end"/>
              </w:r>
              <w:r>
                <w:t xml:space="preserve">) </w:t>
              </w:r>
            </w:ins>
            <w:ins w:id="213" w:author="Laurence Golding" w:date="2019-03-22T11:13:00Z">
              <w:r w:rsidR="00841653">
                <w:t>identi</w:t>
              </w:r>
            </w:ins>
            <w:ins w:id="214" w:author="Laurence Golding" w:date="2019-03-22T11:14:00Z">
              <w:r w:rsidR="00841653">
                <w:t xml:space="preserve">fied by the </w:t>
              </w:r>
              <w:r w:rsidR="00841653" w:rsidRPr="00841653">
                <w:rPr>
                  <w:rStyle w:val="CODEtemp"/>
                </w:rPr>
                <w:t>toolComponentReference</w:t>
              </w:r>
              <w:r w:rsidR="00841653">
                <w:t xml:space="preserve"> object (§</w:t>
              </w:r>
            </w:ins>
            <w:ins w:id="215" w:author="Laurence Golding" w:date="2019-03-22T11:16:00Z">
              <w:r w:rsidR="00841653">
                <w:fldChar w:fldCharType="begin"/>
              </w:r>
              <w:r w:rsidR="00841653">
                <w:instrText xml:space="preserve"> REF _Ref4137207 \r \h </w:instrText>
              </w:r>
            </w:ins>
            <w:r w:rsidR="00841653">
              <w:fldChar w:fldCharType="separate"/>
            </w:r>
            <w:ins w:id="216" w:author="Laurence Golding" w:date="2019-03-22T11:16:00Z">
              <w:r w:rsidR="00841653">
                <w:t>3.45</w:t>
              </w:r>
              <w:r w:rsidR="00841653">
                <w:fldChar w:fldCharType="end"/>
              </w:r>
            </w:ins>
            <w:ins w:id="217" w:author="Laurence Golding" w:date="2019-03-22T11:14:00Z">
              <w:r w:rsidR="00841653">
                <w:t>) under discussion</w:t>
              </w:r>
            </w:ins>
            <w:ins w:id="218" w:author="Laurence Golding" w:date="2019-03-20T18:50:00Z">
              <w:r>
                <w:t>.</w:t>
              </w:r>
            </w:ins>
          </w:p>
        </w:tc>
      </w:tr>
      <w:tr w:rsidR="009B6661" w14:paraId="26C76396" w14:textId="77777777" w:rsidTr="009B6661">
        <w:trPr>
          <w:ins w:id="219" w:author="Laurence Golding" w:date="2019-03-20T18:48:00Z"/>
        </w:trPr>
        <w:tc>
          <w:tcPr>
            <w:tcW w:w="3348" w:type="dxa"/>
          </w:tcPr>
          <w:p w14:paraId="3C7B2567" w14:textId="2CEB80B4" w:rsidR="009B6661" w:rsidRPr="009B6661" w:rsidRDefault="009B6661" w:rsidP="000B1F0A">
            <w:pPr>
              <w:rPr>
                <w:ins w:id="220" w:author="Laurence Golding" w:date="2019-03-20T18:48:00Z"/>
                <w:rStyle w:val="CODEtemp"/>
              </w:rPr>
            </w:pPr>
            <w:ins w:id="221" w:author="Laurence Golding" w:date="2019-03-20T18:48:00Z">
              <w:r w:rsidRPr="009B6661">
                <w:rPr>
                  <w:rStyle w:val="CODEtemp"/>
                </w:rPr>
                <w:t>the</w:t>
              </w:r>
            </w:ins>
            <w:ins w:id="222" w:author="Laurence Golding" w:date="2019-03-20T18:49:00Z">
              <w:r w:rsidRPr="009B6661">
                <w:rPr>
                  <w:rStyle w:val="CODEtemp"/>
                </w:rPr>
                <w:t>Result</w:t>
              </w:r>
            </w:ins>
          </w:p>
        </w:tc>
        <w:tc>
          <w:tcPr>
            <w:tcW w:w="6228" w:type="dxa"/>
          </w:tcPr>
          <w:p w14:paraId="5B56AA12" w14:textId="3B6DA8A3" w:rsidR="009B6661" w:rsidRDefault="009B6661" w:rsidP="000B1F0A">
            <w:pPr>
              <w:rPr>
                <w:ins w:id="223" w:author="Laurence Golding" w:date="2019-03-20T18:48:00Z"/>
              </w:rPr>
            </w:pPr>
            <w:ins w:id="224" w:author="Laurence Golding" w:date="2019-03-20T18:49:00Z">
              <w:r>
                <w:t xml:space="preserve">The </w:t>
              </w:r>
              <w:r w:rsidRPr="000B1F0A">
                <w:rPr>
                  <w:rStyle w:val="CODEtemp"/>
                </w:rPr>
                <w:t>result</w:t>
              </w:r>
              <w:r>
                <w:t xml:space="preserve"> object (§</w:t>
              </w:r>
              <w:r>
                <w:fldChar w:fldCharType="begin"/>
              </w:r>
              <w:r>
                <w:instrText xml:space="preserve"> REF _Ref493350984 \r \h </w:instrText>
              </w:r>
            </w:ins>
            <w:ins w:id="225" w:author="Laurence Golding" w:date="2019-03-20T18:49:00Z">
              <w:r>
                <w:fldChar w:fldCharType="separate"/>
              </w:r>
              <w:r>
                <w:t>3.24</w:t>
              </w:r>
              <w:r>
                <w:fldChar w:fldCharType="end"/>
              </w:r>
              <w:r>
                <w:t xml:space="preserve">) containing the object </w:t>
              </w:r>
            </w:ins>
            <w:ins w:id="226" w:author="Laurence Golding" w:date="2019-03-22T11:59:00Z">
              <w:r w:rsidR="00F11A97">
                <w:t>under</w:t>
              </w:r>
            </w:ins>
            <w:ins w:id="227" w:author="Laurence Golding" w:date="2019-03-20T18:49:00Z">
              <w:r>
                <w:t xml:space="preserve"> discuss</w:t>
              </w:r>
            </w:ins>
            <w:ins w:id="228" w:author="Laurence Golding" w:date="2019-03-22T11:59:00Z">
              <w:r w:rsidR="00F11A97">
                <w:t>ion</w:t>
              </w:r>
            </w:ins>
            <w:ins w:id="229" w:author="Laurence Golding" w:date="2019-03-20T18:49:00Z">
              <w:r>
                <w:t>.</w:t>
              </w:r>
            </w:ins>
          </w:p>
        </w:tc>
      </w:tr>
      <w:tr w:rsidR="00F11A97" w14:paraId="74B1F51C" w14:textId="77777777" w:rsidTr="009B6661">
        <w:trPr>
          <w:ins w:id="230" w:author="Laurence Golding" w:date="2019-03-22T11:59:00Z"/>
        </w:trPr>
        <w:tc>
          <w:tcPr>
            <w:tcW w:w="3348" w:type="dxa"/>
          </w:tcPr>
          <w:p w14:paraId="0DC66F00" w14:textId="68CDF71A" w:rsidR="00F11A97" w:rsidRPr="009B6661" w:rsidRDefault="00F11A97" w:rsidP="000B1F0A">
            <w:pPr>
              <w:rPr>
                <w:ins w:id="231" w:author="Laurence Golding" w:date="2019-03-22T11:59:00Z"/>
                <w:rStyle w:val="CODEtemp"/>
              </w:rPr>
            </w:pPr>
            <w:ins w:id="232" w:author="Laurence Golding" w:date="2019-03-22T11:59:00Z">
              <w:r>
                <w:rPr>
                  <w:rStyle w:val="CODEtemp"/>
                </w:rPr>
                <w:t>thisObject</w:t>
              </w:r>
            </w:ins>
          </w:p>
        </w:tc>
        <w:tc>
          <w:tcPr>
            <w:tcW w:w="6228" w:type="dxa"/>
          </w:tcPr>
          <w:p w14:paraId="6626D63B" w14:textId="77777777" w:rsidR="00F11A97" w:rsidRDefault="00F11A97" w:rsidP="00F11A97">
            <w:pPr>
              <w:rPr>
                <w:ins w:id="233" w:author="Laurence Golding" w:date="2019-03-22T11:59:00Z"/>
              </w:rPr>
            </w:pPr>
            <w:ins w:id="234" w:author="Laurence Golding" w:date="2019-03-22T11:59:00Z">
              <w:r>
                <w:t>The object containing the property under discussion.</w:t>
              </w:r>
            </w:ins>
          </w:p>
          <w:p w14:paraId="36C2EAB2" w14:textId="77777777" w:rsidR="00F11A97" w:rsidRDefault="00F11A97" w:rsidP="00F11A97">
            <w:pPr>
              <w:rPr>
                <w:ins w:id="235" w:author="Laurence Golding" w:date="2019-03-22T11:59:00Z"/>
              </w:rPr>
            </w:pPr>
          </w:p>
          <w:p w14:paraId="109D116B" w14:textId="32940F3B" w:rsidR="00F11A97" w:rsidRDefault="00F11A97" w:rsidP="00F11A97">
            <w:pPr>
              <w:pStyle w:val="Note"/>
              <w:rPr>
                <w:ins w:id="236" w:author="Laurence Golding" w:date="2019-03-22T11:59:00Z"/>
              </w:rPr>
            </w:pPr>
            <w:ins w:id="237" w:author="Laurence Golding" w:date="2019-03-22T11:59:00Z">
              <w:r>
                <w:t xml:space="preserve">NOTE: Usually when the description </w:t>
              </w:r>
            </w:ins>
            <w:ins w:id="238" w:author="Laurence Golding" w:date="2019-03-22T12:00:00Z">
              <w:r>
                <w:t>of a property refers to another property of the same object, the other property is referred to by its unquali</w:t>
              </w:r>
            </w:ins>
            <w:ins w:id="239" w:author="Laurence Golding" w:date="2019-03-22T12:01:00Z">
              <w:r>
                <w:t>fied name. When necessary to avoid confusion, the name of the other property is qualified with "</w:t>
              </w:r>
              <w:r w:rsidRPr="00F11A97">
                <w:rPr>
                  <w:rStyle w:val="CODEtemp"/>
                </w:rPr>
                <w:t>thisObject.</w:t>
              </w:r>
              <w:r>
                <w:t>"</w:t>
              </w:r>
            </w:ins>
            <w:ins w:id="240" w:author="Laurence Golding" w:date="2019-03-22T12:02:00Z">
              <w:r>
                <w:t xml:space="preserve"> to emphasize th</w:t>
              </w:r>
            </w:ins>
            <w:ins w:id="241" w:author="Laurence Golding" w:date="2019-03-22T12:03:00Z">
              <w:r>
                <w:t>at</w:t>
              </w:r>
            </w:ins>
            <w:ins w:id="242" w:author="Laurence Golding" w:date="2019-03-22T12:02:00Z">
              <w:r>
                <w:t xml:space="preserve"> it is a property of the object under discussion. For an example, see §</w:t>
              </w:r>
              <w:r>
                <w:fldChar w:fldCharType="begin"/>
              </w:r>
              <w:r>
                <w:instrText xml:space="preserve"> REF _Ref4147718 \r \h </w:instrText>
              </w:r>
            </w:ins>
            <w:r>
              <w:fldChar w:fldCharType="separate"/>
            </w:r>
            <w:ins w:id="243" w:author="Laurence Golding" w:date="2019-03-22T12:02:00Z">
              <w:r>
                <w:t>3.24.7</w:t>
              </w:r>
              <w:r>
                <w:fldChar w:fldCharType="end"/>
              </w:r>
              <w:r>
                <w:t>.</w:t>
              </w:r>
            </w:ins>
          </w:p>
        </w:tc>
      </w:tr>
    </w:tbl>
    <w:p w14:paraId="45749A19" w14:textId="099E375F" w:rsidR="000B1F0A" w:rsidRPr="000B1F0A" w:rsidDel="000B1F0A" w:rsidRDefault="000B1F0A" w:rsidP="000B1F0A">
      <w:pPr>
        <w:rPr>
          <w:del w:id="244" w:author="Laurence Golding" w:date="2019-03-20T11:42:00Z"/>
        </w:rPr>
      </w:pPr>
    </w:p>
    <w:p w14:paraId="6CBC9DED" w14:textId="1997EE0A" w:rsidR="001012B0" w:rsidRPr="00D5271C" w:rsidRDefault="001012B0" w:rsidP="001012B0"/>
    <w:p w14:paraId="3A0C7D9D" w14:textId="50C3AB1C" w:rsidR="005672EA" w:rsidRDefault="005672EA" w:rsidP="005672EA">
      <w:pPr>
        <w:pStyle w:val="Heading1"/>
      </w:pPr>
      <w:bookmarkStart w:id="245" w:name="_Ref506805751"/>
      <w:bookmarkStart w:id="246" w:name="_Ref506805786"/>
      <w:bookmarkStart w:id="247" w:name="_Ref506805801"/>
      <w:bookmarkStart w:id="248" w:name="_Ref506805881"/>
      <w:bookmarkStart w:id="249" w:name="_Toc3811962"/>
      <w:r>
        <w:lastRenderedPageBreak/>
        <w:t>File format</w:t>
      </w:r>
      <w:bookmarkEnd w:id="245"/>
      <w:bookmarkEnd w:id="246"/>
      <w:bookmarkEnd w:id="247"/>
      <w:bookmarkEnd w:id="248"/>
      <w:bookmarkEnd w:id="249"/>
    </w:p>
    <w:p w14:paraId="4E58823B" w14:textId="39ED7B8C" w:rsidR="008F022E" w:rsidRDefault="008F022E" w:rsidP="008F022E">
      <w:pPr>
        <w:pStyle w:val="Heading2"/>
      </w:pPr>
      <w:bookmarkStart w:id="250" w:name="_Ref509041819"/>
      <w:bookmarkStart w:id="251" w:name="_Toc3811963"/>
      <w:r>
        <w:t>General</w:t>
      </w:r>
      <w:bookmarkEnd w:id="250"/>
      <w:bookmarkEnd w:id="251"/>
    </w:p>
    <w:p w14:paraId="66A97768" w14:textId="41D088C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4B041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1CD45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0A424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9E6F3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52" w:name="_Toc3811964"/>
      <w:r>
        <w:t>SARIF file naming convention</w:t>
      </w:r>
      <w:bookmarkEnd w:id="25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253" w:name="_Ref509042171"/>
      <w:bookmarkStart w:id="254" w:name="_Ref509042221"/>
      <w:bookmarkStart w:id="255" w:name="_Ref509042382"/>
      <w:bookmarkStart w:id="256" w:name="_Ref509042434"/>
      <w:bookmarkStart w:id="257" w:name="_Ref509043989"/>
      <w:bookmarkStart w:id="258" w:name="_Toc3811965"/>
      <w:bookmarkStart w:id="259" w:name="_Ref507594747"/>
      <w:r>
        <w:t xml:space="preserve">artifactContent </w:t>
      </w:r>
      <w:r w:rsidR="00C50C8C">
        <w:t>object</w:t>
      </w:r>
      <w:bookmarkEnd w:id="253"/>
      <w:bookmarkEnd w:id="254"/>
      <w:bookmarkEnd w:id="255"/>
      <w:bookmarkEnd w:id="256"/>
      <w:bookmarkEnd w:id="257"/>
      <w:bookmarkEnd w:id="258"/>
    </w:p>
    <w:p w14:paraId="2BBA9A14" w14:textId="2A52D71B" w:rsidR="00C50C8C" w:rsidRDefault="00C50C8C" w:rsidP="00C50C8C">
      <w:pPr>
        <w:pStyle w:val="Heading3"/>
      </w:pPr>
      <w:bookmarkStart w:id="260" w:name="_Toc3811966"/>
      <w:r>
        <w:t>General</w:t>
      </w:r>
      <w:bookmarkEnd w:id="26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61" w:name="_Ref509043697"/>
      <w:bookmarkStart w:id="262" w:name="_Toc3811967"/>
      <w:r>
        <w:t>text property</w:t>
      </w:r>
      <w:bookmarkEnd w:id="261"/>
      <w:bookmarkEnd w:id="262"/>
    </w:p>
    <w:p w14:paraId="4A7B5CC6" w14:textId="5EAD96E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B041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63" w:name="_Ref509043776"/>
      <w:bookmarkStart w:id="264" w:name="_Toc3811968"/>
      <w:r>
        <w:t>binary property</w:t>
      </w:r>
      <w:bookmarkEnd w:id="263"/>
      <w:bookmarkEnd w:id="264"/>
    </w:p>
    <w:p w14:paraId="1BB5464B" w14:textId="4482D15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265" w:name="_Ref508989521"/>
      <w:bookmarkStart w:id="266" w:name="_Ref3388418"/>
      <w:bookmarkStart w:id="267" w:name="_Toc3811969"/>
      <w:r>
        <w:t xml:space="preserve">artifactLocation </w:t>
      </w:r>
      <w:r w:rsidR="00EF1697">
        <w:t>object</w:t>
      </w:r>
      <w:bookmarkEnd w:id="259"/>
      <w:bookmarkEnd w:id="265"/>
      <w:bookmarkEnd w:id="266"/>
      <w:bookmarkEnd w:id="267"/>
    </w:p>
    <w:p w14:paraId="15E45BC8" w14:textId="6BB90172" w:rsidR="00EF1697" w:rsidRPr="00EF1697" w:rsidRDefault="00EF1697" w:rsidP="00EF1697">
      <w:pPr>
        <w:pStyle w:val="Heading3"/>
      </w:pPr>
      <w:bookmarkStart w:id="268" w:name="_Ref507595872"/>
      <w:bookmarkStart w:id="269" w:name="_Toc3811970"/>
      <w:r>
        <w:t>General</w:t>
      </w:r>
      <w:bookmarkEnd w:id="268"/>
      <w:bookmarkEnd w:id="269"/>
    </w:p>
    <w:p w14:paraId="0DE4A1DE" w14:textId="50CCED1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B041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B041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70" w:name="_Toc3811971"/>
      <w:r>
        <w:t>Constraints</w:t>
      </w:r>
      <w:bookmarkEnd w:id="270"/>
    </w:p>
    <w:p w14:paraId="13519D8E" w14:textId="5B75FBE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4B041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B041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B041D">
        <w:t>3.4.5</w:t>
      </w:r>
      <w:r w:rsidR="008F3B71">
        <w:fldChar w:fldCharType="end"/>
      </w:r>
      <w:r w:rsidR="008F3B71">
        <w:t xml:space="preserve">), they </w:t>
      </w:r>
      <w:r w:rsidR="008F3B71">
        <w:rPr>
          <w:b/>
        </w:rPr>
        <w:t>MAY</w:t>
      </w:r>
      <w:r w:rsidR="008F3B71">
        <w:t xml:space="preserve"> both be present.</w:t>
      </w:r>
    </w:p>
    <w:p w14:paraId="2FC50484" w14:textId="1C5F6760"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B041D">
        <w:t>3.23</w:t>
      </w:r>
      <w:r>
        <w:fldChar w:fldCharType="end"/>
      </w:r>
      <w:r>
        <w:t xml:space="preserve">) at the index within </w:t>
      </w:r>
      <w:del w:id="271" w:author="Laurence Golding" w:date="2019-03-22T11:30:00Z">
        <w:r w:rsidRPr="00C32F86" w:rsidDel="006E314C">
          <w:rPr>
            <w:rStyle w:val="CODEtemp"/>
          </w:rPr>
          <w:delText>run</w:delText>
        </w:r>
      </w:del>
      <w:ins w:id="272" w:author="Laurence Golding" w:date="2019-03-22T11:30:00Z">
        <w:r w:rsidR="006E314C">
          <w:rPr>
            <w:rStyle w:val="CODEtemp"/>
          </w:rPr>
          <w:t>theRun</w:t>
        </w:r>
      </w:ins>
      <w:r w:rsidRPr="00C32F86">
        <w:rPr>
          <w:rStyle w:val="CODEtemp"/>
        </w:rPr>
        <w:t>.</w:t>
      </w:r>
      <w:r w:rsidR="00662BD7">
        <w:rPr>
          <w:rStyle w:val="CODEtemp"/>
        </w:rPr>
        <w:t>artifacts</w:t>
      </w:r>
      <w:r w:rsidR="00662BD7">
        <w:t xml:space="preserve"> </w:t>
      </w:r>
      <w:r>
        <w:t>(</w:t>
      </w:r>
      <w:del w:id="273" w:author="Laurence Golding" w:date="2019-03-22T11:30:00Z">
        <w:r w:rsidDel="006E314C">
          <w:delText>§</w:delText>
        </w:r>
        <w:r w:rsidDel="006E314C">
          <w:fldChar w:fldCharType="begin"/>
        </w:r>
        <w:r w:rsidDel="006E314C">
          <w:delInstrText xml:space="preserve"> REF _Ref493349997 \r \h  \* MERGEFORMAT </w:delInstrText>
        </w:r>
        <w:r w:rsidDel="006E314C">
          <w:fldChar w:fldCharType="separate"/>
        </w:r>
        <w:r w:rsidR="004B041D" w:rsidDel="006E314C">
          <w:delText>3.14</w:delText>
        </w:r>
        <w:r w:rsidDel="006E314C">
          <w:fldChar w:fldCharType="end"/>
        </w:r>
        <w:r w:rsidDel="006E314C">
          <w:delText xml:space="preserve">, </w:delText>
        </w:r>
      </w:del>
      <w:r>
        <w:t>§</w:t>
      </w:r>
      <w:r>
        <w:fldChar w:fldCharType="begin"/>
      </w:r>
      <w:r>
        <w:instrText xml:space="preserve"> REF _Ref507667580 \r \h  \* MERGEFORMAT </w:instrText>
      </w:r>
      <w:r>
        <w:fldChar w:fldCharType="separate"/>
      </w:r>
      <w:r w:rsidR="004B041D">
        <w:t>3.14.11</w:t>
      </w:r>
      <w:r>
        <w:fldChar w:fldCharType="end"/>
      </w:r>
      <w:r>
        <w:t xml:space="preserve">) specified by </w:t>
      </w:r>
      <w:r w:rsidR="00662BD7">
        <w:rPr>
          <w:rStyle w:val="CODEtemp"/>
        </w:rPr>
        <w:t>artifact</w:t>
      </w:r>
      <w:r w:rsidR="00662BD7" w:rsidRPr="00C32F86">
        <w:rPr>
          <w:rStyle w:val="CODEtemp"/>
        </w:rPr>
        <w:t>Index</w:t>
      </w:r>
      <w:r>
        <w:t>.</w:t>
      </w:r>
    </w:p>
    <w:p w14:paraId="5AE64DCB" w14:textId="0E6DB4A3" w:rsidR="00CB48EC" w:rsidRPr="00CB48EC" w:rsidRDefault="00CB48EC" w:rsidP="00CB48EC">
      <w:bookmarkStart w:id="274"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4B041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4B041D">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75" w:name="_Hlk534814192"/>
      <w:r w:rsidR="00AE64EB">
        <w:t>equivalent in the sense described in §</w:t>
      </w:r>
      <w:r w:rsidR="00AE64EB">
        <w:fldChar w:fldCharType="begin"/>
      </w:r>
      <w:r w:rsidR="00AE64EB">
        <w:instrText xml:space="preserve"> REF _Ref534814172 \r \h </w:instrText>
      </w:r>
      <w:r w:rsidR="00AE64EB">
        <w:fldChar w:fldCharType="separate"/>
      </w:r>
      <w:r w:rsidR="004B041D">
        <w:t>3.10.1</w:t>
      </w:r>
      <w:r w:rsidR="00AE64EB">
        <w:fldChar w:fldCharType="end"/>
      </w:r>
      <w:bookmarkEnd w:id="275"/>
      <w:r>
        <w:t>.</w:t>
      </w:r>
    </w:p>
    <w:p w14:paraId="511A338A" w14:textId="211565EC" w:rsidR="00EF1697" w:rsidRDefault="00EF1697" w:rsidP="00EF1697">
      <w:pPr>
        <w:pStyle w:val="Heading3"/>
      </w:pPr>
      <w:bookmarkStart w:id="276" w:name="_Ref507592462"/>
      <w:bookmarkStart w:id="277" w:name="_Toc3811972"/>
      <w:bookmarkEnd w:id="274"/>
      <w:r>
        <w:t>uri property</w:t>
      </w:r>
      <w:bookmarkEnd w:id="276"/>
      <w:bookmarkEnd w:id="277"/>
    </w:p>
    <w:p w14:paraId="3855C821" w14:textId="167062BD"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3D8F75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4B041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4B3C956"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4B041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78" w:name="_Ref507592476"/>
      <w:bookmarkStart w:id="279" w:name="_Toc3811973"/>
      <w:r>
        <w:t>uriBaseId property</w:t>
      </w:r>
      <w:bookmarkEnd w:id="278"/>
      <w:bookmarkEnd w:id="279"/>
    </w:p>
    <w:p w14:paraId="3AB64385" w14:textId="56AF8C33"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E3F7B29"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del w:id="280" w:author="Laurence Golding" w:date="2019-03-20T19:16:00Z">
        <w:r w:rsidDel="00A979F1">
          <w:delText xml:space="preserve">the </w:delText>
        </w:r>
      </w:del>
      <w:ins w:id="281" w:author="Laurence Golding" w:date="2019-03-20T18:56:00Z">
        <w:r w:rsidR="009B6661" w:rsidRPr="009B6661">
          <w:rPr>
            <w:rStyle w:val="CODEtemp"/>
          </w:rPr>
          <w:t>theRun.</w:t>
        </w:r>
      </w:ins>
      <w:r w:rsidRPr="002271EF">
        <w:rPr>
          <w:rStyle w:val="CODEtemp"/>
        </w:rPr>
        <w:t>originalUriBaseIds</w:t>
      </w:r>
      <w:r>
        <w:t xml:space="preserve"> </w:t>
      </w:r>
      <w:del w:id="282" w:author="Laurence Golding" w:date="2019-03-20T18:56:00Z">
        <w:r w:rsidDel="009B6661">
          <w:delText xml:space="preserve">property </w:delText>
        </w:r>
      </w:del>
      <w:r>
        <w:t>(§</w:t>
      </w:r>
      <w:r>
        <w:fldChar w:fldCharType="begin"/>
      </w:r>
      <w:r>
        <w:instrText xml:space="preserve"> REF _Ref508869459 \r \h </w:instrText>
      </w:r>
      <w:r>
        <w:fldChar w:fldCharType="separate"/>
      </w:r>
      <w:r w:rsidR="004B041D">
        <w:t>3.14.10</w:t>
      </w:r>
      <w:r>
        <w:fldChar w:fldCharType="end"/>
      </w:r>
      <w:r>
        <w:t>)</w:t>
      </w:r>
      <w:del w:id="283" w:author="Laurence Golding" w:date="2019-03-20T18:57:00Z">
        <w:r w:rsidDel="009B6661">
          <w:delText xml:space="preserve"> of the containing </w:delText>
        </w:r>
        <w:r w:rsidRPr="002271EF"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4B041D">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FACC7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B041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27D4EC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C092EA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B041D">
        <w:t>3.4.6</w:t>
      </w:r>
      <w:r>
        <w:fldChar w:fldCharType="end"/>
      </w:r>
      <w:r>
        <w:t>.</w:t>
      </w:r>
    </w:p>
    <w:p w14:paraId="1775FB53" w14:textId="0713D84F" w:rsidR="00677224" w:rsidRDefault="00870A52" w:rsidP="00677224">
      <w:pPr>
        <w:pStyle w:val="Heading3"/>
      </w:pPr>
      <w:bookmarkStart w:id="284" w:name="_Ref530055459"/>
      <w:bookmarkStart w:id="285" w:name="_Toc3811974"/>
      <w:r>
        <w:lastRenderedPageBreak/>
        <w:t xml:space="preserve">artifactIndex </w:t>
      </w:r>
      <w:r w:rsidR="00677224">
        <w:t>property</w:t>
      </w:r>
      <w:bookmarkEnd w:id="284"/>
      <w:bookmarkEnd w:id="285"/>
    </w:p>
    <w:p w14:paraId="330EA005" w14:textId="14AE30AE"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w:t>
      </w:r>
      <w:del w:id="286" w:author="Laurence Golding" w:date="2019-03-21T10:18:00Z">
        <w:r w:rsidDel="00C4251F">
          <w:delText xml:space="preserve">a </w:delText>
        </w:r>
      </w:del>
      <w:del w:id="287" w:author="Laurence Golding" w:date="2019-03-20T18:33:00Z">
        <w:r w:rsidDel="009B6661">
          <w:delText xml:space="preserve">non-negative </w:delText>
        </w:r>
      </w:del>
      <w:del w:id="288" w:author="Laurence Golding" w:date="2019-03-21T10:18:00Z">
        <w:r w:rsidDel="00C4251F">
          <w:delText>integer</w:delText>
        </w:r>
        <w:r w:rsidR="00AD6513" w:rsidDel="00C4251F">
          <w:delText xml:space="preserve"> that specifies</w:delText>
        </w:r>
        <w:r w:rsidDel="00C4251F">
          <w:delText xml:space="preserve"> </w:delText>
        </w:r>
      </w:del>
      <w:r>
        <w:t xml:space="preserve">the </w:t>
      </w:r>
      <w:ins w:id="289" w:author="Laurence Golding" w:date="2019-03-21T10:17:00Z">
        <w:r w:rsidR="00C4251F">
          <w:t xml:space="preserve">array </w:t>
        </w:r>
      </w:ins>
      <w:r>
        <w:t xml:space="preserve">index </w:t>
      </w:r>
      <w:ins w:id="290" w:author="Laurence Golding" w:date="2019-03-21T10:22:00Z">
        <w:r w:rsidR="00DF1C45">
          <w:t>(§</w:t>
        </w:r>
        <w:r w:rsidR="00DF1C45">
          <w:fldChar w:fldCharType="begin"/>
        </w:r>
        <w:r w:rsidR="00DF1C45">
          <w:instrText xml:space="preserve"> REF _Ref4056185 \r \h </w:instrText>
        </w:r>
      </w:ins>
      <w:r w:rsidR="00DF1C45">
        <w:fldChar w:fldCharType="separate"/>
      </w:r>
      <w:ins w:id="291" w:author="Laurence Golding" w:date="2019-03-21T10:22:00Z">
        <w:r w:rsidR="00DF1C45">
          <w:t>3.7.3</w:t>
        </w:r>
        <w:r w:rsidR="00DF1C45">
          <w:fldChar w:fldCharType="end"/>
        </w:r>
        <w:r w:rsidR="00DF1C45">
          <w:t xml:space="preserve">) </w:t>
        </w:r>
      </w:ins>
      <w:r>
        <w:t xml:space="preserve">within </w:t>
      </w:r>
      <w:del w:id="292" w:author="Laurence Golding" w:date="2019-03-20T18:51:00Z">
        <w:r w:rsidDel="009B6661">
          <w:delText xml:space="preserve">the array-valued </w:delText>
        </w:r>
      </w:del>
      <w:ins w:id="293" w:author="Laurence Golding" w:date="2019-03-20T18:51:00Z">
        <w:r w:rsidR="009B6661" w:rsidRPr="009B6661">
          <w:rPr>
            <w:rStyle w:val="CODEtemp"/>
          </w:rPr>
          <w:t>theRun.</w:t>
        </w:r>
      </w:ins>
      <w:r w:rsidR="00870A52">
        <w:rPr>
          <w:rStyle w:val="CODEtemp"/>
        </w:rPr>
        <w:t>artifacts</w:t>
      </w:r>
      <w:r w:rsidR="00870A52">
        <w:t xml:space="preserve"> </w:t>
      </w:r>
      <w:del w:id="294" w:author="Laurence Golding" w:date="2019-03-20T18:51:00Z">
        <w:r w:rsidDel="009B6661">
          <w:delText xml:space="preserve">property </w:delText>
        </w:r>
      </w:del>
      <w:r>
        <w:t>(§</w:t>
      </w:r>
      <w:r w:rsidR="00F428A9">
        <w:fldChar w:fldCharType="begin"/>
      </w:r>
      <w:r w:rsidR="00F428A9">
        <w:instrText xml:space="preserve"> REF _Ref507667580 \r \h </w:instrText>
      </w:r>
      <w:r w:rsidR="00F428A9">
        <w:fldChar w:fldCharType="separate"/>
      </w:r>
      <w:r w:rsidR="004B041D">
        <w:t>3.14.11</w:t>
      </w:r>
      <w:r w:rsidR="00F428A9">
        <w:fldChar w:fldCharType="end"/>
      </w:r>
      <w:r>
        <w:t>)</w:t>
      </w:r>
      <w:del w:id="295" w:author="Laurence Golding" w:date="2019-03-20T18:52:00Z">
        <w:r w:rsidDel="009B6661">
          <w:delText xml:space="preserve"> of the containing </w:delText>
        </w:r>
        <w:r w:rsidRPr="00855658" w:rsidDel="009B6661">
          <w:rPr>
            <w:rStyle w:val="CODEtemp"/>
          </w:rPr>
          <w:delText>run</w:delText>
        </w:r>
        <w:r w:rsidDel="009B6661">
          <w:delText xml:space="preserve"> object (§</w:delText>
        </w:r>
        <w:r w:rsidR="00F428A9" w:rsidDel="009B6661">
          <w:fldChar w:fldCharType="begin"/>
        </w:r>
        <w:r w:rsidR="00F428A9" w:rsidDel="009B6661">
          <w:delInstrText xml:space="preserve"> REF _Ref493349997 \r \h </w:delInstrText>
        </w:r>
        <w:r w:rsidR="00F428A9" w:rsidDel="009B6661">
          <w:fldChar w:fldCharType="separate"/>
        </w:r>
        <w:r w:rsidR="004B041D" w:rsidDel="009B6661">
          <w:delText>3.14</w:delText>
        </w:r>
        <w:r w:rsidR="00F428A9" w:rsidDel="009B6661">
          <w:fldChar w:fldCharType="end"/>
        </w:r>
        <w:r w:rsidDel="009B6661">
          <w:delText>)</w:delText>
        </w:r>
      </w:del>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B041D">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del w:id="296" w:author="Laurence Golding" w:date="2019-03-21T10:16:00Z">
        <w:r w:rsidR="00E07920" w:rsidDel="00C4251F">
          <w:delText xml:space="preserve"> </w:delText>
        </w:r>
        <w:r w:rsidR="00F428A9" w:rsidDel="00C4251F">
          <w:delText xml:space="preserve">If </w:delText>
        </w:r>
        <w:r w:rsidR="00870A52" w:rsidDel="00C4251F">
          <w:rPr>
            <w:rStyle w:val="CODEtemp"/>
          </w:rPr>
          <w:delText>artifact</w:delText>
        </w:r>
        <w:r w:rsidR="00870A52" w:rsidRPr="000E7FBD" w:rsidDel="00C4251F">
          <w:rPr>
            <w:rStyle w:val="CODEtemp"/>
          </w:rPr>
          <w:delText>Index</w:delText>
        </w:r>
        <w:r w:rsidR="00870A52" w:rsidDel="00C4251F">
          <w:delText xml:space="preserve"> </w:delText>
        </w:r>
        <w:r w:rsidR="000E7FBD" w:rsidDel="00C4251F">
          <w:delText xml:space="preserve">is </w:delText>
        </w:r>
        <w:r w:rsidR="00F428A9" w:rsidDel="00C4251F">
          <w:delText xml:space="preserve">absent, it </w:delText>
        </w:r>
        <w:r w:rsidR="00F428A9" w:rsidRPr="00855658" w:rsidDel="00C4251F">
          <w:rPr>
            <w:b/>
          </w:rPr>
          <w:delText>SHALL</w:delText>
        </w:r>
        <w:r w:rsidR="00F428A9" w:rsidDel="00C4251F">
          <w:delText xml:space="preserve"> default to -1</w:delText>
        </w:r>
        <w:r w:rsidR="00870A52" w:rsidDel="00C4251F">
          <w:delText>,</w:delText>
        </w:r>
        <w:r w:rsidR="00F428A9" w:rsidDel="00C4251F">
          <w:delText xml:space="preserve"> which is otherwise not a valid value for this property.</w:delText>
        </w:r>
      </w:del>
    </w:p>
    <w:p w14:paraId="2765F390" w14:textId="7AF490E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B041D">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2F39E0DD" w:rsidR="00F428A9" w:rsidRDefault="00F428A9" w:rsidP="00F428A9">
      <w:r>
        <w:t xml:space="preserve">If </w:t>
      </w:r>
      <w:del w:id="297" w:author="Laurence Golding" w:date="2019-03-22T11:30:00Z">
        <w:r w:rsidRPr="00855658" w:rsidDel="006E314C">
          <w:rPr>
            <w:rStyle w:val="CODEtemp"/>
          </w:rPr>
          <w:delText>run</w:delText>
        </w:r>
      </w:del>
      <w:ins w:id="298" w:author="Laurence Golding" w:date="2019-03-22T11:30:00Z">
        <w:r w:rsidR="006E314C">
          <w:rPr>
            <w:rStyle w:val="CODEtemp"/>
          </w:rPr>
          <w:t>theR</w:t>
        </w:r>
      </w:ins>
      <w:ins w:id="299" w:author="Laurence Golding" w:date="2019-03-22T11:31:00Z">
        <w:r w:rsidR="006E314C">
          <w:rPr>
            <w:rStyle w:val="CODEtemp"/>
          </w:rPr>
          <w:t>un</w:t>
        </w:r>
      </w:ins>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0B8A63" w:rsidR="00F428A9" w:rsidRDefault="00F428A9" w:rsidP="00F428A9">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300" w:name="_Ref510013017"/>
      <w:bookmarkStart w:id="301" w:name="_Toc3811975"/>
      <w:r>
        <w:t xml:space="preserve">Guidance on the use of </w:t>
      </w:r>
      <w:r w:rsidR="00870A52">
        <w:t xml:space="preserve">artifactLocation </w:t>
      </w:r>
      <w:r>
        <w:t>objects</w:t>
      </w:r>
      <w:bookmarkEnd w:id="300"/>
      <w:bookmarkEnd w:id="30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5BC50A0"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B041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4B041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351549F" w:rsidR="00F47A7C" w:rsidRDefault="00F47A7C" w:rsidP="00E9295D">
      <w:pPr>
        <w:pStyle w:val="Code"/>
      </w:pPr>
      <w:r>
        <w:t>{                                                # A run object (§</w:t>
      </w:r>
      <w:r>
        <w:fldChar w:fldCharType="begin"/>
      </w:r>
      <w:r>
        <w:instrText xml:space="preserve"> REF _Ref493349997 \r \h </w:instrText>
      </w:r>
      <w:r>
        <w:fldChar w:fldCharType="separate"/>
      </w:r>
      <w:r w:rsidR="004B041D">
        <w:t>3.14</w:t>
      </w:r>
      <w:r>
        <w:fldChar w:fldCharType="end"/>
      </w:r>
      <w:r>
        <w:t>).</w:t>
      </w:r>
    </w:p>
    <w:p w14:paraId="4DCC6D62" w14:textId="0D4B385E"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2AFCA4" w:rsidR="00F47A7C" w:rsidRDefault="00F47A7C" w:rsidP="00E9295D">
      <w:pPr>
        <w:pStyle w:val="Code"/>
      </w:pPr>
      <w:r>
        <w:t xml:space="preserve">  "results": [                                   # See §</w:t>
      </w:r>
      <w:r>
        <w:fldChar w:fldCharType="begin"/>
      </w:r>
      <w:r>
        <w:instrText xml:space="preserve"> REF _Ref493350972 \r \h </w:instrText>
      </w:r>
      <w:r>
        <w:fldChar w:fldCharType="separate"/>
      </w:r>
      <w:r w:rsidR="004B041D">
        <w:t>3.14.15</w:t>
      </w:r>
      <w:r>
        <w:fldChar w:fldCharType="end"/>
      </w:r>
      <w:r>
        <w:t xml:space="preserve">.                                     </w:t>
      </w:r>
    </w:p>
    <w:p w14:paraId="6EB641EB" w14:textId="4E0E56C9" w:rsidR="00F47A7C" w:rsidRDefault="00F47A7C" w:rsidP="00E9295D">
      <w:pPr>
        <w:pStyle w:val="Code"/>
      </w:pPr>
      <w:r>
        <w:t xml:space="preserve">    {                                            # A result object (§</w:t>
      </w:r>
      <w:r>
        <w:fldChar w:fldCharType="begin"/>
      </w:r>
      <w:r>
        <w:instrText xml:space="preserve"> REF _Ref493350984 \r \h </w:instrText>
      </w:r>
      <w:r>
        <w:fldChar w:fldCharType="separate"/>
      </w:r>
      <w:r w:rsidR="004B041D">
        <w:t>3.24</w:t>
      </w:r>
      <w:r>
        <w:fldChar w:fldCharType="end"/>
      </w:r>
      <w:r>
        <w:t xml:space="preserve">). </w:t>
      </w:r>
    </w:p>
    <w:p w14:paraId="610BCD74" w14:textId="635F2755" w:rsidR="00F47A7C" w:rsidRDefault="00F47A7C" w:rsidP="00E9295D">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1CD5C95D" w14:textId="22AACE4E" w:rsidR="00F47A7C" w:rsidRDefault="00F47A7C" w:rsidP="00E9295D">
      <w:pPr>
        <w:pStyle w:val="Code"/>
      </w:pPr>
      <w:r>
        <w:t xml:space="preserve">        {                                        # A location object (§</w:t>
      </w:r>
      <w:r>
        <w:fldChar w:fldCharType="begin"/>
      </w:r>
      <w:r>
        <w:instrText xml:space="preserve"> REF _Ref507665939 \r \h </w:instrText>
      </w:r>
      <w:r>
        <w:fldChar w:fldCharType="separate"/>
      </w:r>
      <w:r w:rsidR="004B041D">
        <w:t>3.25</w:t>
      </w:r>
      <w:r>
        <w:fldChar w:fldCharType="end"/>
      </w:r>
      <w:r>
        <w:t>).</w:t>
      </w:r>
    </w:p>
    <w:p w14:paraId="509AAFAE" w14:textId="1880D47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B041D">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02" w:name="_Toc3811976"/>
      <w:r>
        <w:t>String properties</w:t>
      </w:r>
      <w:bookmarkEnd w:id="302"/>
    </w:p>
    <w:p w14:paraId="6C63FE5C" w14:textId="4016EE67" w:rsidR="00D65090" w:rsidRDefault="00D65090" w:rsidP="00D65090">
      <w:pPr>
        <w:pStyle w:val="Heading3"/>
      </w:pPr>
      <w:bookmarkStart w:id="303" w:name="_Toc3811977"/>
      <w:r>
        <w:t>General</w:t>
      </w:r>
      <w:bookmarkEnd w:id="30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304" w:name="_Ref1571704"/>
      <w:bookmarkStart w:id="305" w:name="_Ref1571705"/>
      <w:bookmarkStart w:id="306" w:name="_Toc3811978"/>
      <w:r>
        <w:t>Redactable</w:t>
      </w:r>
      <w:r w:rsidR="00D244F4">
        <w:t xml:space="preserve"> string properties</w:t>
      </w:r>
      <w:bookmarkEnd w:id="304"/>
      <w:bookmarkEnd w:id="305"/>
      <w:bookmarkEnd w:id="306"/>
    </w:p>
    <w:p w14:paraId="553A2175" w14:textId="2CF5EB4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B041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0E8D63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del w:id="307" w:author="Laurence Golding" w:date="2019-03-22T11:31:00Z">
        <w:r w:rsidDel="006E314C">
          <w:delText xml:space="preserve">the </w:delText>
        </w:r>
        <w:r w:rsidRPr="00E2251B" w:rsidDel="006E314C">
          <w:rPr>
            <w:rStyle w:val="CODEtemp"/>
          </w:rPr>
          <w:delText>run</w:delText>
        </w:r>
      </w:del>
      <w:ins w:id="308" w:author="Laurence Golding" w:date="2019-03-22T11:31:00Z">
        <w:r w:rsidR="006E314C">
          <w:rPr>
            <w:rStyle w:val="CODEtemp"/>
          </w:rPr>
          <w:t>theRun</w:t>
        </w:r>
      </w:ins>
      <w:r w:rsidRPr="00E2251B">
        <w:rPr>
          <w:rStyle w:val="CODEtemp"/>
        </w:rPr>
        <w:t>.redactionToken</w:t>
      </w:r>
      <w:r>
        <w:t xml:space="preserve"> </w:t>
      </w:r>
      <w:del w:id="309" w:author="Laurence Golding" w:date="2019-03-22T11:31:00Z">
        <w:r w:rsidDel="006E314C">
          <w:delText xml:space="preserve">property </w:delText>
        </w:r>
      </w:del>
      <w:r>
        <w:t>(§</w:t>
      </w:r>
      <w:r>
        <w:fldChar w:fldCharType="begin"/>
      </w:r>
      <w:r>
        <w:instrText xml:space="preserve"> REF _Ref510017893 \r \h </w:instrText>
      </w:r>
      <w:r>
        <w:fldChar w:fldCharType="separate"/>
      </w:r>
      <w:r w:rsidR="004B041D">
        <w:t>3.14.21</w:t>
      </w:r>
      <w:r>
        <w:fldChar w:fldCharType="end"/>
      </w:r>
      <w:r>
        <w:t>).</w:t>
      </w:r>
    </w:p>
    <w:p w14:paraId="670174B2" w14:textId="2F6F7D08" w:rsidR="00435405" w:rsidRDefault="00435405" w:rsidP="00435405">
      <w:pPr>
        <w:pStyle w:val="Heading3"/>
      </w:pPr>
      <w:bookmarkStart w:id="310" w:name="_Ref514314114"/>
      <w:bookmarkStart w:id="311" w:name="_Toc3811979"/>
      <w:r>
        <w:t>GUID-valued string properties</w:t>
      </w:r>
      <w:bookmarkEnd w:id="310"/>
      <w:bookmarkEnd w:id="311"/>
    </w:p>
    <w:p w14:paraId="515A660C" w14:textId="5F97511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12" w:name="_Ref514326061"/>
      <w:bookmarkStart w:id="313" w:name="_Ref526937577"/>
      <w:bookmarkStart w:id="314" w:name="_Ref534894828"/>
      <w:bookmarkStart w:id="315" w:name="_Ref534896655"/>
      <w:bookmarkStart w:id="316" w:name="_Ref534897905"/>
      <w:bookmarkStart w:id="317" w:name="_Toc3811980"/>
      <w:r>
        <w:t>Hierarchical string</w:t>
      </w:r>
      <w:bookmarkEnd w:id="312"/>
      <w:r w:rsidR="00EA1909">
        <w:t>s</w:t>
      </w:r>
      <w:bookmarkEnd w:id="313"/>
      <w:bookmarkEnd w:id="314"/>
      <w:bookmarkEnd w:id="315"/>
      <w:bookmarkEnd w:id="316"/>
      <w:bookmarkEnd w:id="317"/>
    </w:p>
    <w:p w14:paraId="48E1903C" w14:textId="613DF0CD" w:rsidR="00C535F2" w:rsidRPr="00C535F2" w:rsidRDefault="00C535F2" w:rsidP="00C535F2">
      <w:pPr>
        <w:pStyle w:val="Heading4"/>
      </w:pPr>
      <w:bookmarkStart w:id="318" w:name="_Ref528149163"/>
      <w:bookmarkStart w:id="319" w:name="_Toc3811981"/>
      <w:r>
        <w:t>General</w:t>
      </w:r>
      <w:bookmarkEnd w:id="318"/>
      <w:bookmarkEnd w:id="319"/>
    </w:p>
    <w:p w14:paraId="06B22FB1" w14:textId="0B1E689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B041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B041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20"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20"/>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D71AA4" w:rsidR="00D244F4" w:rsidRDefault="00D244F4" w:rsidP="00D244F4">
      <w:r>
        <w:t>For examples, see §</w:t>
      </w:r>
      <w:r>
        <w:fldChar w:fldCharType="begin"/>
      </w:r>
      <w:r>
        <w:instrText xml:space="preserve"> REF _Ref514325725 \r \h </w:instrText>
      </w:r>
      <w:r>
        <w:fldChar w:fldCharType="separate"/>
      </w:r>
      <w:r w:rsidR="004B041D">
        <w:t>3.8.2</w:t>
      </w:r>
      <w:r>
        <w:fldChar w:fldCharType="end"/>
      </w:r>
      <w:r>
        <w:t xml:space="preserve"> and §</w:t>
      </w:r>
      <w:r w:rsidR="00AC5BD9">
        <w:fldChar w:fldCharType="begin"/>
      </w:r>
      <w:r w:rsidR="00AC5BD9">
        <w:instrText xml:space="preserve"> REF _Ref526936776 \r \h </w:instrText>
      </w:r>
      <w:r w:rsidR="00AC5BD9">
        <w:fldChar w:fldCharType="separate"/>
      </w:r>
      <w:r w:rsidR="004B041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21" w:name="_Ref515815105"/>
      <w:bookmarkStart w:id="322" w:name="_Toc3811982"/>
      <w:r>
        <w:t>Versioned hierarchical strings</w:t>
      </w:r>
      <w:bookmarkEnd w:id="321"/>
      <w:bookmarkEnd w:id="322"/>
    </w:p>
    <w:p w14:paraId="0E475B79" w14:textId="05F69F9B"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4B041D">
        <w:t>3.24.12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4B041D">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2FFE7A19" w:rsidR="004108B9" w:rsidRDefault="004108B9" w:rsidP="004108B9">
      <w:pPr>
        <w:pStyle w:val="Code"/>
      </w:pPr>
      <w:r>
        <w:t>{                                 # A result object (§</w:t>
      </w:r>
      <w:r>
        <w:fldChar w:fldCharType="begin"/>
      </w:r>
      <w:r>
        <w:instrText xml:space="preserve"> REF _Ref493350984 \r \h </w:instrText>
      </w:r>
      <w:r>
        <w:fldChar w:fldCharType="separate"/>
      </w:r>
      <w:r w:rsidR="004B041D">
        <w:t>3.24</w:t>
      </w:r>
      <w:r>
        <w:fldChar w:fldCharType="end"/>
      </w:r>
      <w:r>
        <w:t>).</w:t>
      </w:r>
    </w:p>
    <w:p w14:paraId="38CD9D1B" w14:textId="78D5B1DD"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4B041D">
        <w:t>3.24.13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23" w:name="_Ref508798892"/>
      <w:bookmarkStart w:id="324" w:name="_Toc3811983"/>
      <w:r>
        <w:t>Object properties</w:t>
      </w:r>
      <w:bookmarkEnd w:id="323"/>
      <w:bookmarkEnd w:id="324"/>
    </w:p>
    <w:p w14:paraId="1C30B6EF" w14:textId="7E31B349"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B041D">
        <w:t>3.14.11</w:t>
      </w:r>
      <w:r w:rsidR="00812C22">
        <w:fldChar w:fldCharType="end"/>
      </w:r>
      <w:r w:rsidRPr="006041EE">
        <w:t xml:space="preserve">) and </w:t>
      </w:r>
      <w:del w:id="325" w:author="Laurence Golding" w:date="2019-03-18T15:04:00Z">
        <w:r w:rsidRPr="006041EE" w:rsidDel="00A00B41">
          <w:rPr>
            <w:rStyle w:val="CODEtemp"/>
          </w:rPr>
          <w:delText>rule</w:delText>
        </w:r>
      </w:del>
      <w:ins w:id="326" w:author="Laurence Golding" w:date="2019-03-18T15:04:00Z">
        <w:r w:rsidR="00A00B41">
          <w:rPr>
            <w:rStyle w:val="CODEtemp"/>
          </w:rPr>
          <w:t>reportingDescriptor</w:t>
        </w:r>
      </w:ins>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B041D">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27" w:name="_Ref508869720"/>
      <w:bookmarkStart w:id="328" w:name="_Toc3811984"/>
      <w:r>
        <w:t>Array properties</w:t>
      </w:r>
      <w:bookmarkEnd w:id="327"/>
      <w:bookmarkEnd w:id="328"/>
    </w:p>
    <w:p w14:paraId="28EB82AC" w14:textId="5479DEBF" w:rsidR="000308F0" w:rsidRDefault="000308F0" w:rsidP="000308F0">
      <w:pPr>
        <w:pStyle w:val="Heading3"/>
      </w:pPr>
      <w:bookmarkStart w:id="329" w:name="_Toc3811985"/>
      <w:r>
        <w:t>General</w:t>
      </w:r>
      <w:bookmarkEnd w:id="329"/>
    </w:p>
    <w:p w14:paraId="5EBAA746" w14:textId="09FF2EE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4B041D">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B041D">
        <w:t>3.8.2</w:t>
      </w:r>
      <w:r w:rsidR="00DA0A5A">
        <w:fldChar w:fldCharType="end"/>
      </w:r>
      <w:r w:rsidRPr="008F0C80">
        <w:t>).</w:t>
      </w:r>
    </w:p>
    <w:p w14:paraId="492BEB80" w14:textId="77777777" w:rsidR="000308F0" w:rsidRDefault="000308F0" w:rsidP="000308F0">
      <w:pPr>
        <w:pStyle w:val="Heading3"/>
      </w:pPr>
      <w:bookmarkStart w:id="330" w:name="_Ref493404799"/>
      <w:bookmarkStart w:id="331" w:name="_Toc3811986"/>
      <w:r>
        <w:t>Array properties with unique values</w:t>
      </w:r>
      <w:bookmarkEnd w:id="330"/>
      <w:bookmarkEnd w:id="331"/>
    </w:p>
    <w:p w14:paraId="125B0718" w14:textId="78A79131" w:rsidR="000308F0" w:rsidRDefault="000308F0" w:rsidP="000308F0">
      <w:pPr>
        <w:rPr>
          <w:ins w:id="332" w:author="Laurence Golding" w:date="2019-03-20T18:39:00Z"/>
        </w:rPr>
      </w:pPr>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rPr>
          <w:ins w:id="333" w:author="Laurence Golding" w:date="2019-03-20T18:39:00Z"/>
        </w:rPr>
      </w:pPr>
      <w:bookmarkStart w:id="334" w:name="_Ref4056185"/>
      <w:ins w:id="335" w:author="Laurence Golding" w:date="2019-03-20T18:39:00Z">
        <w:r>
          <w:t>Array indices</w:t>
        </w:r>
        <w:bookmarkEnd w:id="334"/>
      </w:ins>
    </w:p>
    <w:p w14:paraId="38D95514" w14:textId="66CA5890" w:rsidR="009B6661" w:rsidRPr="009B6661" w:rsidRDefault="00DF1C45" w:rsidP="009B6661">
      <w:ins w:id="336" w:author="Laurence Golding" w:date="2019-03-21T10:20:00Z">
        <w:r>
          <w:t>If any</w:t>
        </w:r>
      </w:ins>
      <w:ins w:id="337" w:author="Laurence Golding" w:date="2019-03-21T10:18:00Z">
        <w:r>
          <w:t xml:space="preserve"> propert</w:t>
        </w:r>
      </w:ins>
      <w:ins w:id="338" w:author="Laurence Golding" w:date="2019-03-21T10:20:00Z">
        <w:r>
          <w:t>y</w:t>
        </w:r>
      </w:ins>
      <w:ins w:id="339" w:author="Laurence Golding" w:date="2019-03-21T10:18:00Z">
        <w:r>
          <w:t xml:space="preserve"> </w:t>
        </w:r>
      </w:ins>
      <w:ins w:id="340" w:author="Laurence Golding" w:date="2019-03-21T10:20:00Z">
        <w:r>
          <w:t>in</w:t>
        </w:r>
      </w:ins>
      <w:ins w:id="341" w:author="Laurence Golding" w:date="2019-03-21T10:18:00Z">
        <w:r>
          <w:t xml:space="preserve"> this specification </w:t>
        </w:r>
      </w:ins>
      <w:ins w:id="342" w:author="Laurence Golding" w:date="2019-03-21T10:20:00Z">
        <w:r>
          <w:t>is</w:t>
        </w:r>
      </w:ins>
      <w:ins w:id="343" w:author="Laurence Golding" w:date="2019-03-21T10:18:00Z">
        <w:r>
          <w:t xml:space="preserve"> described as</w:t>
        </w:r>
      </w:ins>
      <w:ins w:id="344" w:author="Laurence Golding" w:date="2019-03-21T10:19:00Z">
        <w:r>
          <w:t xml:space="preserve"> an</w:t>
        </w:r>
      </w:ins>
      <w:ins w:id="345" w:author="Laurence Golding" w:date="2019-03-21T10:18:00Z">
        <w:r>
          <w:t xml:space="preserve"> “array</w:t>
        </w:r>
      </w:ins>
      <w:ins w:id="346" w:author="Laurence Golding" w:date="2019-03-21T10:19:00Z">
        <w:r>
          <w:t xml:space="preserve"> index</w:t>
        </w:r>
      </w:ins>
      <w:ins w:id="347" w:author="Laurence Golding" w:date="2019-03-21T10:20:00Z">
        <w:r>
          <w:t>,</w:t>
        </w:r>
      </w:ins>
      <w:ins w:id="348" w:author="Laurence Golding" w:date="2019-03-21T10:19:00Z">
        <w:r>
          <w:t xml:space="preserve">” </w:t>
        </w:r>
      </w:ins>
      <w:ins w:id="349" w:author="Laurence Golding" w:date="2019-03-21T10:20:00Z">
        <w:r>
          <w:t>it</w:t>
        </w:r>
      </w:ins>
      <w:ins w:id="350" w:author="Laurence Golding" w:date="2019-03-21T10:19:00Z">
        <w:r>
          <w:t xml:space="preserve"> </w:t>
        </w:r>
        <w:r w:rsidRPr="00DF1C45">
          <w:rPr>
            <w:b/>
          </w:rPr>
          <w:t>SHALL</w:t>
        </w:r>
        <w:r>
          <w:t xml:space="preserve"> </w:t>
        </w:r>
      </w:ins>
      <w:ins w:id="351" w:author="Laurence Golding" w:date="2019-03-21T10:21:00Z">
        <w:r>
          <w:t>contain an</w:t>
        </w:r>
      </w:ins>
      <w:ins w:id="352" w:author="Laurence Golding" w:date="2019-03-21T10:19:00Z">
        <w:r>
          <w:t xml:space="preserve"> integer </w:t>
        </w:r>
      </w:ins>
      <w:ins w:id="353" w:author="Laurence Golding" w:date="2019-03-21T10:21:00Z">
        <w:r>
          <w:t>that is a</w:t>
        </w:r>
      </w:ins>
      <w:ins w:id="354" w:author="Laurence Golding" w:date="2019-03-20T18:39:00Z">
        <w:r w:rsidR="009B6661">
          <w:t xml:space="preserve"> zero-based</w:t>
        </w:r>
      </w:ins>
      <w:ins w:id="355" w:author="Laurence Golding" w:date="2019-03-21T10:19:00Z">
        <w:r>
          <w:t xml:space="preserve"> index into the specified array</w:t>
        </w:r>
      </w:ins>
      <w:ins w:id="356" w:author="Laurence Golding" w:date="2019-03-20T18:39:00Z">
        <w:r w:rsidR="009B6661">
          <w:t>.</w:t>
        </w:r>
      </w:ins>
      <w:ins w:id="357" w:author="Laurence Golding" w:date="2019-03-21T10:14:00Z">
        <w:r w:rsidR="00C4251F">
          <w:t xml:space="preserve"> </w:t>
        </w:r>
      </w:ins>
      <w:ins w:id="358" w:author="Laurence Golding" w:date="2019-03-21T14:43:00Z">
        <w:r w:rsidR="00F75C86">
          <w:t>I</w:t>
        </w:r>
      </w:ins>
      <w:ins w:id="359" w:author="Laurence Golding" w:date="2019-03-21T10:14:00Z">
        <w:r w:rsidR="00C4251F">
          <w:t>f any</w:t>
        </w:r>
      </w:ins>
      <w:ins w:id="360" w:author="Laurence Golding" w:date="2019-03-21T10:19:00Z">
        <w:r>
          <w:t xml:space="preserve"> such</w:t>
        </w:r>
      </w:ins>
      <w:ins w:id="361" w:author="Laurence Golding" w:date="2019-03-21T10:14:00Z">
        <w:r w:rsidR="00C4251F">
          <w:t xml:space="preserve"> property </w:t>
        </w:r>
      </w:ins>
      <w:ins w:id="362" w:author="Laurence Golding" w:date="2019-03-21T10:15:00Z">
        <w:r w:rsidR="00C4251F">
          <w:t xml:space="preserve">is absent, it </w:t>
        </w:r>
        <w:r w:rsidR="00C4251F" w:rsidRPr="00C4251F">
          <w:rPr>
            <w:b/>
          </w:rPr>
          <w:t>SHALL</w:t>
        </w:r>
        <w:r w:rsidR="00C4251F">
          <w:t xml:space="preserve"> default to -1 </w:t>
        </w:r>
      </w:ins>
      <w:ins w:id="363" w:author="Laurence Golding" w:date="2019-03-21T14:43:00Z">
        <w:r w:rsidR="00F75C86">
          <w:t>(</w:t>
        </w:r>
      </w:ins>
      <w:ins w:id="364" w:author="Laurence Golding" w:date="2019-03-21T10:15:00Z">
        <w:r w:rsidR="00C4251F">
          <w:t>which is otherwise not a valid value for that property</w:t>
        </w:r>
      </w:ins>
      <w:ins w:id="365" w:author="Laurence Golding" w:date="2019-03-21T14:43:00Z">
        <w:r w:rsidR="00F75C86">
          <w:t>), unless the property’s description specifies otherwise</w:t>
        </w:r>
      </w:ins>
      <w:ins w:id="366" w:author="Laurence Golding" w:date="2019-03-21T10:15:00Z">
        <w:r w:rsidR="00C4251F">
          <w:t>.</w:t>
        </w:r>
      </w:ins>
    </w:p>
    <w:p w14:paraId="57D9FF90" w14:textId="23909520" w:rsidR="00815787" w:rsidRDefault="00815787" w:rsidP="00815787">
      <w:pPr>
        <w:pStyle w:val="Heading2"/>
      </w:pPr>
      <w:bookmarkStart w:id="367" w:name="_Ref493408960"/>
      <w:bookmarkStart w:id="368" w:name="_Toc3811987"/>
      <w:r>
        <w:t>Property bags</w:t>
      </w:r>
      <w:bookmarkEnd w:id="367"/>
      <w:bookmarkEnd w:id="368"/>
    </w:p>
    <w:p w14:paraId="394A6CDE" w14:textId="6ABA55FC" w:rsidR="00815787" w:rsidRDefault="00815787" w:rsidP="00815787">
      <w:pPr>
        <w:pStyle w:val="Heading3"/>
      </w:pPr>
      <w:bookmarkStart w:id="369" w:name="_Ref3471095"/>
      <w:bookmarkStart w:id="370" w:name="_Ref3473306"/>
      <w:bookmarkStart w:id="371" w:name="_Toc3811988"/>
      <w:r>
        <w:t>General</w:t>
      </w:r>
      <w:bookmarkEnd w:id="369"/>
      <w:bookmarkEnd w:id="370"/>
      <w:bookmarkEnd w:id="371"/>
    </w:p>
    <w:p w14:paraId="0C250E31" w14:textId="4783547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B041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0CBFBC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B041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72" w:name="_Ref514325416"/>
      <w:bookmarkStart w:id="373" w:name="_Ref514325725"/>
      <w:bookmarkStart w:id="374" w:name="_Toc3811989"/>
      <w:r>
        <w:lastRenderedPageBreak/>
        <w:t>Tags</w:t>
      </w:r>
      <w:bookmarkEnd w:id="372"/>
      <w:bookmarkEnd w:id="373"/>
      <w:bookmarkEnd w:id="374"/>
    </w:p>
    <w:p w14:paraId="0765905B" w14:textId="2D9C6858" w:rsidR="00B501CE" w:rsidRPr="00B501CE" w:rsidRDefault="00B501CE" w:rsidP="00B501CE">
      <w:pPr>
        <w:pStyle w:val="Heading4"/>
      </w:pPr>
      <w:bookmarkStart w:id="375" w:name="_Toc3811990"/>
      <w:r>
        <w:t>General</w:t>
      </w:r>
      <w:bookmarkEnd w:id="375"/>
    </w:p>
    <w:p w14:paraId="0F1BC690" w14:textId="20435D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76" w:name="_Hlk493349329"/>
      <w:r w:rsidRPr="001A344F">
        <w:t xml:space="preserve">an array </w:t>
      </w:r>
      <w:r w:rsidR="00DC2EEB">
        <w:t>of</w:t>
      </w:r>
      <w:r w:rsidRPr="001A344F">
        <w:t xml:space="preserve"> zero or more </w:t>
      </w:r>
      <w:r w:rsidR="00DC2EEB">
        <w:t>unique</w:t>
      </w:r>
      <w:r w:rsidRPr="001A344F">
        <w:t xml:space="preserve"> strings</w:t>
      </w:r>
      <w:bookmarkEnd w:id="376"/>
      <w:r w:rsidR="00DC2EEB">
        <w:t xml:space="preserve"> (§</w:t>
      </w:r>
      <w:r w:rsidR="00DC2EEB">
        <w:fldChar w:fldCharType="begin"/>
      </w:r>
      <w:r w:rsidR="00DC2EEB">
        <w:instrText xml:space="preserve"> REF _Ref493404799 \r \h </w:instrText>
      </w:r>
      <w:r w:rsidR="00DC2EEB">
        <w:fldChar w:fldCharType="separate"/>
      </w:r>
      <w:r w:rsidR="004B041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1690D8E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B041D">
        <w:t>3.5.4</w:t>
      </w:r>
      <w:r>
        <w:fldChar w:fldCharType="end"/>
      </w:r>
      <w:r>
        <w:t>).</w:t>
      </w:r>
    </w:p>
    <w:p w14:paraId="040355DB" w14:textId="4DDD610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DC0C7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B041D">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77" w:name="_Toc3811991"/>
      <w:r>
        <w:t>Tag metadata</w:t>
      </w:r>
      <w:bookmarkEnd w:id="37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597425"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BAD2BF3"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12389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B041D">
        <w:t>3.14</w:t>
      </w:r>
      <w:r>
        <w:fldChar w:fldCharType="end"/>
      </w:r>
      <w:r>
        <w:t xml:space="preserve">) that lexically contains the </w:t>
      </w:r>
      <w:r w:rsidRPr="00B94FAC">
        <w:rPr>
          <w:rStyle w:val="CODEtemp"/>
        </w:rPr>
        <w:t>result</w:t>
      </w:r>
      <w:r>
        <w:t xml:space="preserve"> object:</w:t>
      </w:r>
    </w:p>
    <w:p w14:paraId="2D58AD47" w14:textId="4B5672B5" w:rsidR="00E945FA" w:rsidRDefault="00E945FA" w:rsidP="00E945FA">
      <w:pPr>
        <w:pStyle w:val="Code"/>
      </w:pPr>
      <w:r>
        <w:t>{                              # A run object (see §</w:t>
      </w:r>
      <w:r>
        <w:fldChar w:fldCharType="begin"/>
      </w:r>
      <w:r>
        <w:instrText xml:space="preserve"> REF _Ref493349997 \r \h </w:instrText>
      </w:r>
      <w:r>
        <w:fldChar w:fldCharType="separate"/>
      </w:r>
      <w:r w:rsidR="004B041D">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78" w:name="_Ref493413701"/>
      <w:bookmarkStart w:id="379" w:name="_Ref493413744"/>
      <w:bookmarkStart w:id="380" w:name="_Toc3811992"/>
      <w:r>
        <w:t>Date/time properties</w:t>
      </w:r>
      <w:bookmarkEnd w:id="378"/>
      <w:bookmarkEnd w:id="379"/>
      <w:bookmarkEnd w:id="380"/>
    </w:p>
    <w:p w14:paraId="33510EF1" w14:textId="4E7B62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8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171A817" w:rsidR="00485F6A" w:rsidRDefault="00485F6A" w:rsidP="00A14EA3">
      <w:r>
        <w:t>The time components of date/time-valued properties in property bags (§</w:t>
      </w:r>
      <w:r>
        <w:fldChar w:fldCharType="begin"/>
      </w:r>
      <w:r>
        <w:instrText xml:space="preserve"> REF _Ref493408960 \r \h </w:instrText>
      </w:r>
      <w:r>
        <w:fldChar w:fldCharType="separate"/>
      </w:r>
      <w:r w:rsidR="004B041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8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382" w:name="_Ref530232021"/>
      <w:bookmarkStart w:id="383" w:name="_Toc3811993"/>
      <w:r>
        <w:t>URI-valued properties</w:t>
      </w:r>
      <w:bookmarkEnd w:id="382"/>
      <w:bookmarkEnd w:id="383"/>
    </w:p>
    <w:p w14:paraId="62EF182C" w14:textId="7EBBAB7A" w:rsidR="00D55684" w:rsidRDefault="00D55684" w:rsidP="00D55684">
      <w:pPr>
        <w:pStyle w:val="Heading3"/>
      </w:pPr>
      <w:bookmarkStart w:id="384" w:name="_Ref534814172"/>
      <w:bookmarkStart w:id="385" w:name="_Toc3811994"/>
      <w:r>
        <w:t>General</w:t>
      </w:r>
      <w:bookmarkEnd w:id="384"/>
      <w:bookmarkEnd w:id="385"/>
    </w:p>
    <w:p w14:paraId="3EA3A765" w14:textId="221EEAB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1F1B5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F6991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86" w:name="_Toc3811995"/>
      <w:r>
        <w:t>URIs that use the file scheme</w:t>
      </w:r>
      <w:bookmarkEnd w:id="386"/>
    </w:p>
    <w:p w14:paraId="2A404ABE" w14:textId="2FEEB0D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03BB8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387" w:name="_Ref3470788"/>
      <w:bookmarkStart w:id="388" w:name="_Toc3811996"/>
      <w:r>
        <w:t>URIs that use the sarif scheme</w:t>
      </w:r>
      <w:bookmarkEnd w:id="387"/>
      <w:bookmarkEnd w:id="388"/>
    </w:p>
    <w:p w14:paraId="05851C9E" w14:textId="4A9E3B8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B041D">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816936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4B041D">
        <w:t>3.13.5</w:t>
      </w:r>
      <w:r w:rsidR="00A632A2">
        <w:fldChar w:fldCharType="end"/>
      </w:r>
      <w:r>
        <w:t>) at the root of the log file.</w:t>
      </w:r>
    </w:p>
    <w:p w14:paraId="5FDDB88B" w14:textId="447B8639" w:rsidR="00D55684" w:rsidRDefault="00D55684" w:rsidP="00D55684">
      <w:pPr>
        <w:pStyle w:val="Heading3"/>
      </w:pPr>
      <w:bookmarkStart w:id="389" w:name="_Toc3811997"/>
      <w:r>
        <w:t>Internationalized Resource Identifiers (IRIs)</w:t>
      </w:r>
      <w:bookmarkEnd w:id="389"/>
    </w:p>
    <w:p w14:paraId="51D90CB3" w14:textId="460BA9E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881DA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90" w:name="_Ref493426052"/>
      <w:bookmarkStart w:id="391" w:name="_Ref508814664"/>
      <w:bookmarkStart w:id="392" w:name="_Toc3811998"/>
      <w:r>
        <w:t>m</w:t>
      </w:r>
      <w:r w:rsidR="00815787">
        <w:t xml:space="preserve">essage </w:t>
      </w:r>
      <w:bookmarkEnd w:id="390"/>
      <w:r>
        <w:t>object</w:t>
      </w:r>
      <w:bookmarkEnd w:id="391"/>
      <w:bookmarkEnd w:id="392"/>
    </w:p>
    <w:p w14:paraId="0A758B59" w14:textId="372BB610" w:rsidR="00354823" w:rsidRPr="00354823" w:rsidRDefault="00354823" w:rsidP="00354823">
      <w:pPr>
        <w:pStyle w:val="Heading3"/>
      </w:pPr>
      <w:bookmarkStart w:id="393" w:name="_Toc3811999"/>
      <w:r>
        <w:t>General</w:t>
      </w:r>
      <w:bookmarkEnd w:id="39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43B27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B041D">
        <w:t>3.11.3</w:t>
      </w:r>
      <w:r w:rsidR="00315546">
        <w:fldChar w:fldCharType="end"/>
      </w:r>
      <w:r w:rsidR="00BD4C74">
        <w:t>)</w:t>
      </w:r>
      <w:r>
        <w:t>.</w:t>
      </w:r>
    </w:p>
    <w:p w14:paraId="52F0962E" w14:textId="2D93F56A"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B041D">
        <w:t>3.11.4</w:t>
      </w:r>
      <w:r w:rsidR="00315546">
        <w:fldChar w:fldCharType="end"/>
      </w:r>
      <w:r w:rsidR="00315546">
        <w:t>)</w:t>
      </w:r>
      <w:r w:rsidRPr="007D1B39">
        <w:t>.</w:t>
      </w:r>
    </w:p>
    <w:p w14:paraId="72BE4F6E" w14:textId="06E0E3A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B041D">
        <w:t>3.11.5</w:t>
      </w:r>
      <w:r w:rsidR="00315546">
        <w:fldChar w:fldCharType="end"/>
      </w:r>
      <w:r w:rsidR="00315546">
        <w:t>)</w:t>
      </w:r>
      <w:r w:rsidRPr="007D1B39">
        <w:t>.</w:t>
      </w:r>
    </w:p>
    <w:p w14:paraId="79A4CB7F" w14:textId="3CAE5924"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4B041D">
        <w:t>3.11.6</w:t>
      </w:r>
      <w:r>
        <w:fldChar w:fldCharType="end"/>
      </w:r>
      <w:r>
        <w:t>).</w:t>
      </w:r>
    </w:p>
    <w:p w14:paraId="7E4FFA2B" w14:textId="5C863EBB" w:rsidR="00E076E9" w:rsidDel="00A00B41" w:rsidRDefault="00E076E9" w:rsidP="00EA540C">
      <w:pPr>
        <w:pStyle w:val="ListParagraph"/>
        <w:numPr>
          <w:ilvl w:val="0"/>
          <w:numId w:val="46"/>
        </w:numPr>
        <w:rPr>
          <w:del w:id="394" w:author="Laurence Golding" w:date="2019-03-18T15:05:00Z"/>
        </w:rPr>
      </w:pPr>
      <w:del w:id="395" w:author="Laurence Golding" w:date="2019-03-18T15:05:00Z">
        <w:r w:rsidDel="00A00B41">
          <w:delText>Localized message strings</w:delText>
        </w:r>
        <w:r w:rsidR="00315546" w:rsidDel="00A00B41">
          <w:delText xml:space="preserve"> (§</w:delText>
        </w:r>
        <w:r w:rsidR="00315546" w:rsidDel="00A00B41">
          <w:fldChar w:fldCharType="begin"/>
        </w:r>
        <w:r w:rsidR="00315546" w:rsidDel="00A00B41">
          <w:delInstrText xml:space="preserve"> REF _Ref508812963 \r \h </w:delInstrText>
        </w:r>
        <w:r w:rsidR="00315546" w:rsidDel="00A00B41">
          <w:fldChar w:fldCharType="separate"/>
        </w:r>
        <w:r w:rsidR="004B041D" w:rsidDel="00A00B41">
          <w:delText>3.11.7</w:delText>
        </w:r>
        <w:r w:rsidR="00315546" w:rsidDel="00A00B41">
          <w:fldChar w:fldCharType="end"/>
        </w:r>
        <w:r w:rsidR="00315546" w:rsidDel="00A00B41">
          <w:delText>)</w:delText>
        </w:r>
        <w:r w:rsidDel="00A00B41">
          <w:delText>.</w:delText>
        </w:r>
      </w:del>
    </w:p>
    <w:p w14:paraId="224C0855" w14:textId="11A3DAA8" w:rsidR="00BD4C74" w:rsidRDefault="00BD4C74" w:rsidP="00BD4C74">
      <w:pPr>
        <w:pStyle w:val="Heading3"/>
      </w:pPr>
      <w:bookmarkStart w:id="396" w:name="_Toc3812000"/>
      <w:r>
        <w:t>Constraints</w:t>
      </w:r>
      <w:bookmarkEnd w:id="396"/>
    </w:p>
    <w:p w14:paraId="560822EA" w14:textId="16299CA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97" w:name="_Ref503354593"/>
      <w:bookmarkStart w:id="398" w:name="_Toc3812001"/>
      <w:r>
        <w:t>Plain text messages</w:t>
      </w:r>
      <w:bookmarkEnd w:id="397"/>
      <w:bookmarkEnd w:id="39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7862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B041D">
        <w:t>3.11.5</w:t>
      </w:r>
      <w:r>
        <w:fldChar w:fldCharType="end"/>
      </w:r>
      <w:r>
        <w:t>) and embedded links (§</w:t>
      </w:r>
      <w:r>
        <w:fldChar w:fldCharType="begin"/>
      </w:r>
      <w:r>
        <w:instrText xml:space="preserve"> REF _Ref508810900 \r \h </w:instrText>
      </w:r>
      <w:r>
        <w:fldChar w:fldCharType="separate"/>
      </w:r>
      <w:r w:rsidR="004B041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399" w:name="_Ref503354606"/>
      <w:bookmarkStart w:id="400" w:name="_Toc3812002"/>
      <w:r>
        <w:t>Formatted</w:t>
      </w:r>
      <w:r w:rsidR="00A4123E">
        <w:t xml:space="preserve"> messages</w:t>
      </w:r>
      <w:bookmarkEnd w:id="399"/>
      <w:bookmarkEnd w:id="400"/>
    </w:p>
    <w:p w14:paraId="78C77DEB" w14:textId="06212753" w:rsidR="00675C8D" w:rsidRPr="00675C8D" w:rsidRDefault="00675C8D" w:rsidP="00675C8D">
      <w:pPr>
        <w:pStyle w:val="Heading4"/>
      </w:pPr>
      <w:bookmarkStart w:id="401" w:name="_Toc3812003"/>
      <w:r>
        <w:t>General</w:t>
      </w:r>
      <w:bookmarkEnd w:id="401"/>
    </w:p>
    <w:p w14:paraId="45F56986" w14:textId="30B1849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B041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B041D">
        <w:t>3.11.6</w:t>
      </w:r>
      <w:r w:rsidR="0085499B">
        <w:fldChar w:fldCharType="end"/>
      </w:r>
      <w:r w:rsidR="0085499B">
        <w:t>).</w:t>
      </w:r>
    </w:p>
    <w:p w14:paraId="1BFC46D5" w14:textId="17E92C4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402" w:name="_Ref503355198"/>
      <w:bookmarkStart w:id="403" w:name="_Toc3812004"/>
      <w:r>
        <w:t>Security implications</w:t>
      </w:r>
      <w:bookmarkEnd w:id="402"/>
      <w:bookmarkEnd w:id="40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53855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303321"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04" w:name="_Ref508810893"/>
      <w:bookmarkStart w:id="405" w:name="_Toc3812005"/>
      <w:bookmarkStart w:id="406" w:name="_Ref503352567"/>
      <w:r>
        <w:t>Messages with placeholders</w:t>
      </w:r>
      <w:bookmarkEnd w:id="404"/>
      <w:bookmarkEnd w:id="4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C094DB1"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B041D">
        <w:t>3.11.11</w:t>
      </w:r>
      <w:r>
        <w:fldChar w:fldCharType="end"/>
      </w:r>
      <w:r>
        <w:t>).</w:t>
      </w:r>
    </w:p>
    <w:p w14:paraId="5BF7BEF4" w14:textId="67C384F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B041D">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9146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D0C0AF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2D82F457" w14:textId="753AC77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B041D">
        <w:t>3.14.15</w:t>
      </w:r>
      <w:r>
        <w:fldChar w:fldCharType="end"/>
      </w:r>
      <w:r>
        <w:t>.</w:t>
      </w:r>
    </w:p>
    <w:p w14:paraId="13E475FD" w14:textId="739E017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3E8F3038" w14:textId="1746FCC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B041D">
        <w:t>3.24.5</w:t>
      </w:r>
      <w:r>
        <w:fldChar w:fldCharType="end"/>
      </w:r>
      <w:r>
        <w:t>.</w:t>
      </w:r>
    </w:p>
    <w:p w14:paraId="1639AEDC" w14:textId="273DB3C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B041D">
        <w:t>3.24.9</w:t>
      </w:r>
      <w:r>
        <w:fldChar w:fldCharType="end"/>
      </w:r>
      <w:r>
        <w:t>.</w:t>
      </w:r>
    </w:p>
    <w:p w14:paraId="3DF5F195" w14:textId="19A136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B041D">
        <w:t>3.11.8</w:t>
      </w:r>
      <w:r>
        <w:fldChar w:fldCharType="end"/>
      </w:r>
      <w:r>
        <w:t>.</w:t>
      </w:r>
    </w:p>
    <w:p w14:paraId="1F41BBCB" w14:textId="43106A3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B041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07" w:name="_Ref508810900"/>
      <w:bookmarkStart w:id="408" w:name="_Toc3812006"/>
      <w:r>
        <w:t>Messages with e</w:t>
      </w:r>
      <w:r w:rsidR="00A4123E">
        <w:t>mbedded links</w:t>
      </w:r>
      <w:bookmarkEnd w:id="406"/>
      <w:bookmarkEnd w:id="407"/>
      <w:bookmarkEnd w:id="408"/>
    </w:p>
    <w:p w14:paraId="039E6FD3" w14:textId="678B995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B041D">
        <w:t>3.24</w:t>
      </w:r>
      <w:r w:rsidR="00360983">
        <w:fldChar w:fldCharType="end"/>
      </w:r>
      <w:r w:rsidR="006B7822">
        <w:t>)</w:t>
      </w:r>
      <w:r w:rsidR="002957C4">
        <w:t>. We refer to these links as “embedded links”.</w:t>
      </w:r>
    </w:p>
    <w:p w14:paraId="2E75A42E" w14:textId="634052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B041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064B8D" w:rsidR="002957C4" w:rsidRDefault="00424AAB" w:rsidP="002957C4">
      <w:r>
        <w:lastRenderedPageBreak/>
        <w:t>Within a plain text message (§</w:t>
      </w:r>
      <w:r>
        <w:fldChar w:fldCharType="begin"/>
      </w:r>
      <w:r>
        <w:instrText xml:space="preserve"> REF _Ref503354593 \r \h </w:instrText>
      </w:r>
      <w:r>
        <w:fldChar w:fldCharType="separate"/>
      </w:r>
      <w:r w:rsidR="004B041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E8D2A79"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A0D163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B041D">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B041D">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878337" w:rsidR="00F27B42" w:rsidRDefault="00F27B42" w:rsidP="00F27B42">
      <w:pPr>
        <w:pStyle w:val="Heading3"/>
      </w:pPr>
      <w:bookmarkStart w:id="409" w:name="_Ref508812963"/>
      <w:bookmarkStart w:id="410" w:name="_Toc3812007"/>
      <w:bookmarkStart w:id="411" w:name="_Ref493337542"/>
      <w:r>
        <w:t xml:space="preserve">Message string </w:t>
      </w:r>
      <w:commentRangeStart w:id="412"/>
      <w:del w:id="413" w:author="Laurence Golding" w:date="2019-03-18T15:08:00Z">
        <w:r w:rsidDel="00A00B41">
          <w:delText>resources</w:delText>
        </w:r>
      </w:del>
      <w:bookmarkEnd w:id="409"/>
      <w:bookmarkEnd w:id="410"/>
      <w:ins w:id="414" w:author="Laurence Golding" w:date="2019-03-18T15:08:00Z">
        <w:r w:rsidR="00A00B41">
          <w:t>lookup</w:t>
        </w:r>
      </w:ins>
      <w:commentRangeEnd w:id="412"/>
      <w:ins w:id="415" w:author="Laurence Golding" w:date="2019-03-18T15:09:00Z">
        <w:r w:rsidR="00A00B41">
          <w:rPr>
            <w:rStyle w:val="CommentReference"/>
            <w:rFonts w:cs="Times New Roman"/>
            <w:b w:val="0"/>
            <w:bCs w:val="0"/>
            <w:iCs w:val="0"/>
            <w:color w:val="auto"/>
            <w:kern w:val="0"/>
          </w:rPr>
          <w:commentReference w:id="412"/>
        </w:r>
      </w:ins>
    </w:p>
    <w:p w14:paraId="558CEB2A" w14:textId="2B71BEFF" w:rsidR="00F27B42" w:rsidDel="00A00B41" w:rsidRDefault="00F27B42" w:rsidP="00F27B42">
      <w:pPr>
        <w:pStyle w:val="Heading4"/>
        <w:rPr>
          <w:del w:id="416" w:author="Laurence Golding" w:date="2019-03-18T15:08:00Z"/>
        </w:rPr>
      </w:pPr>
      <w:bookmarkStart w:id="417" w:name="_Toc3812008"/>
      <w:del w:id="418" w:author="Laurence Golding" w:date="2019-03-18T15:08:00Z">
        <w:r w:rsidDel="00A00B41">
          <w:delText>General</w:delText>
        </w:r>
        <w:bookmarkEnd w:id="417"/>
      </w:del>
    </w:p>
    <w:p w14:paraId="2DC31705" w14:textId="12E1D83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B041D">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xml:space="preserve">) </w:t>
      </w:r>
      <w:r w:rsidR="002A3618">
        <w:t>property</w:t>
      </w:r>
      <w:r>
        <w:t xml:space="preserve">. We </w:t>
      </w:r>
      <w:del w:id="419" w:author="Laurence Golding" w:date="2019-03-18T15:10:00Z">
        <w:r w:rsidDel="00A00B41">
          <w:delText xml:space="preserve">refer to these indirectly referenced message strings as “message string resources,” and we </w:delText>
        </w:r>
      </w:del>
      <w:r>
        <w:t xml:space="preserve">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7919DF5F" w:rsidR="00262CD2" w:rsidRPr="0031053A" w:rsidDel="00A00B41" w:rsidRDefault="00262CD2" w:rsidP="00262CD2">
      <w:pPr>
        <w:rPr>
          <w:del w:id="420" w:author="Laurence Golding" w:date="2019-03-18T15:10:00Z"/>
        </w:rPr>
      </w:pPr>
      <w:del w:id="421" w:author="Laurence Golding" w:date="2019-03-18T15:10:00Z">
        <w:r w:rsidDel="00A00B41">
          <w:delText xml:space="preserve">Resources enable message strings to be localized into other languages. A SARIF </w:delText>
        </w:r>
        <w:r w:rsidDel="00A00B41">
          <w:rPr>
            <w:rStyle w:val="CODEtemp"/>
          </w:rPr>
          <w:delText>run</w:delText>
        </w:r>
        <w:r w:rsidDel="00A00B41">
          <w:delText xml:space="preserve"> object (§</w:delText>
        </w:r>
        <w:r w:rsidDel="00A00B41">
          <w:fldChar w:fldCharType="begin"/>
        </w:r>
        <w:r w:rsidDel="00A00B41">
          <w:delInstrText xml:space="preserve"> REF _Ref493349997 \r \h </w:delInstrText>
        </w:r>
        <w:r w:rsidDel="00A00B41">
          <w:fldChar w:fldCharType="separate"/>
        </w:r>
        <w:r w:rsidR="004B041D" w:rsidDel="00A00B41">
          <w:delText>3.14</w:delText>
        </w:r>
        <w:r w:rsidDel="00A00B41">
          <w:fldChar w:fldCharType="end"/>
        </w:r>
        <w:r w:rsidDel="00A00B41">
          <w:delText xml:space="preserve">) can optionally contain the message string resources for a single language, namely the language designated by its </w:delText>
        </w:r>
        <w:r w:rsidDel="00A00B41">
          <w:rPr>
            <w:rStyle w:val="CODEtemp"/>
          </w:rPr>
          <w:delText>tool.l</w:delText>
        </w:r>
        <w:r w:rsidRPr="00521FD6" w:rsidDel="00A00B41">
          <w:rPr>
            <w:rStyle w:val="CODEtemp"/>
          </w:rPr>
          <w:delText>anguage</w:delText>
        </w:r>
        <w:r w:rsidDel="00A00B41">
          <w:delText xml:space="preserve"> property (§</w:delText>
        </w:r>
        <w:r w:rsidDel="00A00B41">
          <w:fldChar w:fldCharType="begin"/>
        </w:r>
        <w:r w:rsidDel="00A00B41">
          <w:delInstrText xml:space="preserve"> REF _Ref508811658 \r \h </w:delInstrText>
        </w:r>
        <w:r w:rsidDel="00A00B41">
          <w:fldChar w:fldCharType="separate"/>
        </w:r>
        <w:r w:rsidR="004B041D" w:rsidDel="00A00B41">
          <w:delText>3.18.15</w:delText>
        </w:r>
        <w:r w:rsidDel="00A00B41">
          <w:fldChar w:fldCharType="end"/>
        </w:r>
        <w:r w:rsidDel="00A00B41">
          <w:delText xml:space="preserve">). We refer to these message strings as “embedded resources.” Embedded message string resources are stored in the </w:delText>
        </w:r>
        <w:r w:rsidDel="00A00B41">
          <w:rPr>
            <w:rStyle w:val="CODEtemp"/>
          </w:rPr>
          <w:delText>run</w:delText>
        </w:r>
        <w:r w:rsidRPr="0031053A" w:rsidDel="00A00B41">
          <w:rPr>
            <w:rStyle w:val="CODEtemp"/>
          </w:rPr>
          <w:delText>.resources.messageStrings</w:delText>
        </w:r>
        <w:r w:rsidDel="00A00B41">
          <w:delText xml:space="preserve"> property (§</w:delText>
        </w:r>
        <w:r w:rsidR="000A6828" w:rsidDel="00A00B41">
          <w:fldChar w:fldCharType="begin"/>
        </w:r>
        <w:r w:rsidR="000A6828" w:rsidDel="00A00B41">
          <w:delInstrText xml:space="preserve"> REF _Ref508811824 \r \h </w:delInstrText>
        </w:r>
        <w:r w:rsidR="000A6828" w:rsidDel="00A00B41">
          <w:fldChar w:fldCharType="separate"/>
        </w:r>
        <w:r w:rsidR="004B041D" w:rsidDel="00A00B41">
          <w:delText>3.41.2</w:delText>
        </w:r>
        <w:r w:rsidR="000A6828" w:rsidDel="00A00B41">
          <w:fldChar w:fldCharType="end"/>
        </w:r>
        <w:r w:rsidDel="00A00B41">
          <w:delText>).</w:delText>
        </w:r>
      </w:del>
    </w:p>
    <w:p w14:paraId="71E30852" w14:textId="603F6BE7" w:rsidR="00262CD2" w:rsidRPr="00262CD2" w:rsidDel="00A00B41" w:rsidRDefault="00262CD2" w:rsidP="00262CD2">
      <w:pPr>
        <w:rPr>
          <w:del w:id="422" w:author="Laurence Golding" w:date="2019-03-18T15:10:00Z"/>
        </w:rPr>
      </w:pPr>
      <w:del w:id="423" w:author="Laurence Golding" w:date="2019-03-18T15:10:00Z">
        <w:r w:rsidDel="00A00B41">
          <w:delText xml:space="preserve">If a SARIF consumer needs to access resources for a language other than the one specified by </w:delText>
        </w:r>
        <w:r w:rsidRPr="0031053A" w:rsidDel="00A00B41">
          <w:rPr>
            <w:rStyle w:val="CODEtemp"/>
          </w:rPr>
          <w:delText>tool.language</w:delText>
        </w:r>
        <w:r w:rsidDel="00A00B41">
          <w:delText>, it can attempt to locate the resources in an external file. We refer to such a file as a “SARIF resource file”, and we refer to the message strings in such a file as “external resources.” §</w:delText>
        </w:r>
        <w:r w:rsidDel="00A00B41">
          <w:fldChar w:fldCharType="begin"/>
        </w:r>
        <w:r w:rsidDel="00A00B41">
          <w:delInstrText xml:space="preserve"> REF _Ref508811713 \r \h </w:delInstrText>
        </w:r>
        <w:r w:rsidDel="00A00B41">
          <w:fldChar w:fldCharType="separate"/>
        </w:r>
        <w:r w:rsidR="004B041D" w:rsidDel="00A00B41">
          <w:delText>3.11.7.4</w:delText>
        </w:r>
        <w:r w:rsidDel="00A00B41">
          <w:fldChar w:fldCharType="end"/>
        </w:r>
        <w:r w:rsidDel="00A00B41">
          <w:delText xml:space="preserve"> defines the naming convention and file lookup procedure for SARIF resources files. §</w:delText>
        </w:r>
        <w:r w:rsidDel="00A00B41">
          <w:fldChar w:fldCharType="begin"/>
        </w:r>
        <w:r w:rsidDel="00A00B41">
          <w:delInstrText xml:space="preserve"> REF _Ref508811723 \r \h </w:delInstrText>
        </w:r>
        <w:r w:rsidDel="00A00B41">
          <w:fldChar w:fldCharType="separate"/>
        </w:r>
        <w:r w:rsidR="004B041D" w:rsidDel="00A00B41">
          <w:delText>3.11.7.5</w:delText>
        </w:r>
        <w:r w:rsidDel="00A00B41">
          <w:fldChar w:fldCharType="end"/>
        </w:r>
        <w:r w:rsidDel="00A00B41">
          <w:delText xml:space="preserve"> defines the SARIF resource file format.</w:delText>
        </w:r>
      </w:del>
    </w:p>
    <w:p w14:paraId="256FEF1F" w14:textId="58CA0986" w:rsidR="00F27B42" w:rsidDel="00A00B41" w:rsidRDefault="00F27B42" w:rsidP="00F27B42">
      <w:pPr>
        <w:pStyle w:val="Heading4"/>
        <w:rPr>
          <w:del w:id="424" w:author="Laurence Golding" w:date="2019-03-18T15:08:00Z"/>
        </w:rPr>
      </w:pPr>
      <w:bookmarkStart w:id="425" w:name="_Ref508812199"/>
      <w:bookmarkStart w:id="426" w:name="_Toc3812009"/>
      <w:del w:id="427" w:author="Laurence Golding" w:date="2019-03-18T15:08:00Z">
        <w:r w:rsidDel="00A00B41">
          <w:delText>Embedded string resource lookup procedure</w:delText>
        </w:r>
        <w:bookmarkEnd w:id="425"/>
        <w:bookmarkEnd w:id="426"/>
      </w:del>
    </w:p>
    <w:p w14:paraId="306DBAF6" w14:textId="188EF86C"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w:t>
      </w:r>
      <w:del w:id="428" w:author="Laurence Golding" w:date="2019-03-22T19:13:00Z">
        <w:r w:rsidDel="00A80DB5">
          <w:delText xml:space="preserve">This ensures that a SARIF consumer can always locate the message strings for the declared language without having to consult a SARIF resource file, which might not be available. </w:delText>
        </w:r>
      </w:del>
      <w:r>
        <w:t xml:space="preserve">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E44DB02"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4B041D">
        <w:t>3.11.9</w:t>
      </w:r>
      <w:r w:rsidR="00954A7F">
        <w:fldChar w:fldCharType="end"/>
      </w:r>
      <w:r w:rsidR="00954A7F">
        <w:t xml:space="preserve">) </w:t>
      </w:r>
      <w:r>
        <w:t>is present, use its value.</w:t>
      </w:r>
    </w:p>
    <w:p w14:paraId="1CF2F1DD" w14:textId="0F451C6D"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4B041D">
        <w:t>3.11.10</w:t>
      </w:r>
      <w:r w:rsidR="00954A7F">
        <w:fldChar w:fldCharType="end"/>
      </w:r>
      <w:r w:rsidR="00954A7F">
        <w:t xml:space="preserve">) </w:t>
      </w:r>
      <w:r>
        <w:t xml:space="preserve">is present, and </w:t>
      </w:r>
      <w:del w:id="429" w:author="Laurence Golding" w:date="2019-03-22T11:31:00Z">
        <w:r w:rsidRPr="009F5E47" w:rsidDel="006E314C">
          <w:rPr>
            <w:rStyle w:val="CODEtemp"/>
          </w:rPr>
          <w:delText>run</w:delText>
        </w:r>
      </w:del>
      <w:ins w:id="430" w:author="Laurence Golding" w:date="2019-03-22T11:31:00Z">
        <w:r w:rsidR="006E314C">
          <w:rPr>
            <w:rStyle w:val="CODEtemp"/>
          </w:rPr>
          <w:t>theRun</w:t>
        </w:r>
      </w:ins>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4B041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B041D">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DB3EA22"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del w:id="431" w:author="Laurence Golding" w:date="2019-03-22T11:32:00Z">
        <w:r w:rsidRPr="009F5E47" w:rsidDel="006E314C">
          <w:rPr>
            <w:rStyle w:val="CODEtemp"/>
          </w:rPr>
          <w:delText>run</w:delText>
        </w:r>
      </w:del>
      <w:ins w:id="432" w:author="Laurence Golding" w:date="2019-03-22T11:32:00Z">
        <w:r w:rsidR="006E314C">
          <w:rPr>
            <w:rStyle w:val="CODEtemp"/>
          </w:rPr>
          <w:t>theRun</w:t>
        </w:r>
      </w:ins>
      <w:r w:rsidRPr="009F5E47">
        <w:rPr>
          <w:rStyle w:val="CODEtemp"/>
        </w:rPr>
        <w:t>.resources.messageStrings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B041D">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76B6D1A6" w:rsidR="00811F21" w:rsidDel="00D5400F" w:rsidRDefault="00811F21" w:rsidP="00811F21">
      <w:pPr>
        <w:pStyle w:val="Heading4"/>
        <w:rPr>
          <w:del w:id="433" w:author="Laurence Golding" w:date="2019-03-19T12:01:00Z"/>
        </w:rPr>
      </w:pPr>
      <w:bookmarkStart w:id="434" w:name="_Toc3812010"/>
      <w:del w:id="435" w:author="Laurence Golding" w:date="2019-03-19T12:01:00Z">
        <w:r w:rsidDel="00D5400F">
          <w:delText>SARIF resource file naming convention</w:delText>
        </w:r>
        <w:bookmarkEnd w:id="434"/>
      </w:del>
    </w:p>
    <w:p w14:paraId="40A5473D" w14:textId="4A7AE1B3" w:rsidR="00811F21" w:rsidDel="00D5400F" w:rsidRDefault="00811F21" w:rsidP="00811F21">
      <w:pPr>
        <w:rPr>
          <w:del w:id="436" w:author="Laurence Golding" w:date="2019-03-19T12:01:00Z"/>
        </w:rPr>
      </w:pPr>
      <w:del w:id="437" w:author="Laurence Golding" w:date="2019-03-19T12:01:00Z">
        <w:r w:rsidDel="00D5400F">
          <w:delText xml:space="preserve">The file name of a SARIF resource file </w:delText>
        </w:r>
        <w:r w:rsidDel="00D5400F">
          <w:rPr>
            <w:b/>
          </w:rPr>
          <w:delText>SHALL</w:delText>
        </w:r>
        <w:r w:rsidDel="00D5400F">
          <w:delText xml:space="preserve"> follow the naming convention defined by the following syntax:</w:delText>
        </w:r>
      </w:del>
    </w:p>
    <w:p w14:paraId="1FAAD391" w14:textId="4E684B24" w:rsidR="00811F21" w:rsidDel="00D5400F" w:rsidRDefault="00811F21" w:rsidP="00811F21">
      <w:pPr>
        <w:pStyle w:val="Code"/>
        <w:rPr>
          <w:del w:id="438" w:author="Laurence Golding" w:date="2019-03-19T12:01:00Z"/>
        </w:rPr>
      </w:pPr>
      <w:del w:id="439" w:author="Laurence Golding" w:date="2019-03-19T12:01:00Z">
        <w:r w:rsidDel="00D5400F">
          <w:delText>SARIF resource file name = language tag, ".sarif-resources"</w:delText>
        </w:r>
        <w:r w:rsidR="00CC4067" w:rsidDel="00D5400F">
          <w:delText>;</w:delText>
        </w:r>
      </w:del>
    </w:p>
    <w:p w14:paraId="7783246F" w14:textId="12177B86" w:rsidR="00811F21" w:rsidDel="00D5400F" w:rsidRDefault="00811F21" w:rsidP="00811F21">
      <w:pPr>
        <w:pStyle w:val="Code"/>
        <w:rPr>
          <w:del w:id="440" w:author="Laurence Golding" w:date="2019-03-19T12:01:00Z"/>
        </w:rPr>
      </w:pPr>
    </w:p>
    <w:p w14:paraId="7D19B074" w14:textId="6E2942B3" w:rsidR="00811F21" w:rsidRPr="008721F6" w:rsidDel="00D5400F" w:rsidRDefault="00811F21" w:rsidP="00811F21">
      <w:pPr>
        <w:pStyle w:val="Code"/>
        <w:rPr>
          <w:del w:id="441" w:author="Laurence Golding" w:date="2019-03-19T12:01:00Z"/>
        </w:rPr>
      </w:pPr>
      <w:del w:id="442" w:author="Laurence Golding" w:date="2019-03-19T12:01:00Z">
        <w:r w:rsidDel="00D5400F">
          <w:delText>language tag = ? RFC 5646 language tag ?</w:delText>
        </w:r>
        <w:r w:rsidR="00CC4067" w:rsidDel="00D5400F">
          <w:delText>;</w:delText>
        </w:r>
      </w:del>
    </w:p>
    <w:p w14:paraId="5D935557" w14:textId="52EF1F1F" w:rsidR="00811F21" w:rsidDel="00D5400F" w:rsidRDefault="00811F21" w:rsidP="00811F21">
      <w:pPr>
        <w:pStyle w:val="Note"/>
        <w:rPr>
          <w:del w:id="443" w:author="Laurence Golding" w:date="2019-03-19T12:01:00Z"/>
        </w:rPr>
      </w:pPr>
      <w:del w:id="444" w:author="Laurence Golding" w:date="2019-03-19T12:01:00Z">
        <w:r w:rsidDel="00D5400F">
          <w:delText xml:space="preserve">EXAMPLE 1: </w:delText>
        </w:r>
        <w:r w:rsidRPr="00C8403B" w:rsidDel="00D5400F">
          <w:rPr>
            <w:rStyle w:val="CODEtemp"/>
          </w:rPr>
          <w:delText>en-US.sarif-resources</w:delText>
        </w:r>
      </w:del>
    </w:p>
    <w:p w14:paraId="783DC68A" w14:textId="2B62CFEF" w:rsidR="00811F21" w:rsidDel="00D5400F" w:rsidRDefault="00811F21" w:rsidP="00811F21">
      <w:pPr>
        <w:rPr>
          <w:del w:id="445" w:author="Laurence Golding" w:date="2019-03-19T12:01:00Z"/>
        </w:rPr>
      </w:pPr>
      <w:del w:id="446" w:author="Laurence Golding" w:date="2019-03-19T12:01:00Z">
        <w:r w:rsidDel="00D5400F">
          <w:delText xml:space="preserve">The file name </w:delText>
        </w:r>
        <w:r w:rsidDel="00D5400F">
          <w:rPr>
            <w:b/>
          </w:rPr>
          <w:delText>MAY</w:delText>
        </w:r>
        <w:r w:rsidDel="00D5400F">
          <w:delText xml:space="preserve"> end with the additional extension </w:delText>
        </w:r>
        <w:r w:rsidRPr="00C8403B" w:rsidDel="00D5400F">
          <w:rPr>
            <w:rStyle w:val="CODEtemp"/>
          </w:rPr>
          <w:delText>".json"</w:delText>
        </w:r>
        <w:r w:rsidDel="00D5400F">
          <w:delText>.</w:delText>
        </w:r>
      </w:del>
    </w:p>
    <w:p w14:paraId="2D3CDA80" w14:textId="6B4A0ED0" w:rsidR="00811F21" w:rsidRPr="00811F21" w:rsidDel="00D5400F" w:rsidRDefault="00811F21" w:rsidP="00CC4067">
      <w:pPr>
        <w:pStyle w:val="Note"/>
        <w:rPr>
          <w:del w:id="447" w:author="Laurence Golding" w:date="2019-03-19T12:01:00Z"/>
        </w:rPr>
      </w:pPr>
      <w:del w:id="448" w:author="Laurence Golding" w:date="2019-03-19T12:01:00Z">
        <w:r w:rsidDel="00D5400F">
          <w:delText xml:space="preserve">EXAMPLE 2: </w:delText>
        </w:r>
        <w:r w:rsidRPr="00C8403B" w:rsidDel="00D5400F">
          <w:rPr>
            <w:rStyle w:val="CODEtemp"/>
          </w:rPr>
          <w:delText>en-US.sarif-resources.jso</w:delText>
        </w:r>
        <w:r w:rsidDel="00D5400F">
          <w:rPr>
            <w:rStyle w:val="CODEtemp"/>
          </w:rPr>
          <w:delText>n</w:delText>
        </w:r>
      </w:del>
    </w:p>
    <w:p w14:paraId="4DFA0602" w14:textId="0639D9E4" w:rsidR="00F27B42" w:rsidDel="00D5400F" w:rsidRDefault="00F27B42" w:rsidP="00F27B42">
      <w:pPr>
        <w:pStyle w:val="Heading4"/>
        <w:rPr>
          <w:del w:id="449" w:author="Laurence Golding" w:date="2019-03-19T12:01:00Z"/>
        </w:rPr>
      </w:pPr>
      <w:bookmarkStart w:id="450" w:name="_Ref508811713"/>
      <w:bookmarkStart w:id="451" w:name="_Toc3812011"/>
      <w:del w:id="452" w:author="Laurence Golding" w:date="2019-03-19T12:01:00Z">
        <w:r w:rsidDel="00D5400F">
          <w:delText>SARIF resource file lookup procedure</w:delText>
        </w:r>
        <w:bookmarkEnd w:id="450"/>
        <w:bookmarkEnd w:id="451"/>
      </w:del>
    </w:p>
    <w:p w14:paraId="44300BFB" w14:textId="2DF80C67" w:rsidR="000A6828" w:rsidDel="00D5400F" w:rsidRDefault="000A6828" w:rsidP="000A6828">
      <w:pPr>
        <w:rPr>
          <w:del w:id="453" w:author="Laurence Golding" w:date="2019-03-19T12:01:00Z"/>
        </w:rPr>
      </w:pPr>
      <w:del w:id="454" w:author="Laurence Golding" w:date="2019-03-19T12:01:00Z">
        <w:r w:rsidDel="00D5400F">
          <w:delText xml:space="preserve">When a SARIF consumer needs to locate a message string for a language </w:delText>
        </w:r>
        <w:r w:rsidRPr="00363B33" w:rsidDel="00D5400F">
          <w:delText>other than t</w:delText>
        </w:r>
        <w:r w:rsidDel="00D5400F">
          <w:delText xml:space="preserve">he tool’s declared language, it </w:delText>
        </w:r>
        <w:r w:rsidDel="00D5400F">
          <w:rPr>
            <w:b/>
          </w:rPr>
          <w:delText>SHALL</w:delText>
        </w:r>
        <w:r w:rsidDel="00D5400F">
          <w:delText xml:space="preserve"> follow the file lookup procedure specified in this section to locate a SARIF resource file.</w:delText>
        </w:r>
      </w:del>
    </w:p>
    <w:p w14:paraId="3CCAFFB2" w14:textId="532439E9" w:rsidR="000A6828" w:rsidDel="00D5400F" w:rsidRDefault="000A6828" w:rsidP="000A6828">
      <w:pPr>
        <w:rPr>
          <w:del w:id="455" w:author="Laurence Golding" w:date="2019-03-19T12:01:00Z"/>
        </w:rPr>
      </w:pPr>
      <w:del w:id="456" w:author="Laurence Golding" w:date="2019-03-19T12:01:00Z">
        <w:r w:rsidDel="00D5400F">
          <w:delText>The file lookup procedure is:</w:delText>
        </w:r>
      </w:del>
    </w:p>
    <w:p w14:paraId="52C02921" w14:textId="2FCE7267" w:rsidR="000A6828" w:rsidDel="00D5400F" w:rsidRDefault="000A6828" w:rsidP="000A6828">
      <w:pPr>
        <w:rPr>
          <w:del w:id="457" w:author="Laurence Golding" w:date="2019-03-19T12:01:00Z"/>
        </w:rPr>
      </w:pPr>
    </w:p>
    <w:p w14:paraId="30F6B7A6" w14:textId="2929D481" w:rsidR="000A6828" w:rsidDel="00D5400F" w:rsidRDefault="000A6828" w:rsidP="00EA540C">
      <w:pPr>
        <w:pStyle w:val="ListParagraph"/>
        <w:numPr>
          <w:ilvl w:val="0"/>
          <w:numId w:val="50"/>
        </w:numPr>
        <w:rPr>
          <w:del w:id="458" w:author="Laurence Golding" w:date="2019-03-19T12:01:00Z"/>
        </w:rPr>
      </w:pPr>
      <w:del w:id="459" w:author="Laurence Golding" w:date="2019-03-19T12:01:00Z">
        <w:r w:rsidDel="00D5400F">
          <w:delText>Determine the “resource URI base” as follows:</w:delText>
        </w:r>
        <w:r w:rsidDel="00D5400F">
          <w:br/>
        </w:r>
      </w:del>
    </w:p>
    <w:p w14:paraId="03F01AEC" w14:textId="189235D5" w:rsidR="000A6828" w:rsidDel="00D5400F" w:rsidRDefault="000A6828" w:rsidP="00EA540C">
      <w:pPr>
        <w:pStyle w:val="ListParagraph"/>
        <w:numPr>
          <w:ilvl w:val="1"/>
          <w:numId w:val="50"/>
        </w:numPr>
        <w:rPr>
          <w:del w:id="460" w:author="Laurence Golding" w:date="2019-03-19T12:01:00Z"/>
        </w:rPr>
      </w:pPr>
      <w:del w:id="461" w:author="Laurence Golding" w:date="2019-03-19T12:01:00Z">
        <w:r w:rsidDel="00D5400F">
          <w:delText>If the SARIF consumer is configured to obtain resources from a particular location (for example, by means of a configuration file or a command line argument), that is the resource URI base.</w:delText>
        </w:r>
        <w:r w:rsidDel="00D5400F">
          <w:br/>
        </w:r>
      </w:del>
    </w:p>
    <w:p w14:paraId="2D458B61" w14:textId="3B0D8609" w:rsidR="000A6828" w:rsidDel="00D5400F" w:rsidRDefault="000A6828" w:rsidP="00EA540C">
      <w:pPr>
        <w:pStyle w:val="ListParagraph"/>
        <w:numPr>
          <w:ilvl w:val="1"/>
          <w:numId w:val="50"/>
        </w:numPr>
        <w:rPr>
          <w:del w:id="462" w:author="Laurence Golding" w:date="2019-03-19T12:01:00Z"/>
        </w:rPr>
      </w:pPr>
      <w:del w:id="463" w:author="Laurence Golding" w:date="2019-03-19T12:01:00Z">
        <w:r w:rsidDel="00D5400F">
          <w:delText xml:space="preserve">If the resource URI base has not yet been determined, and if </w:delText>
        </w:r>
        <w:r w:rsidRPr="00225056" w:rsidDel="00D5400F">
          <w:rPr>
            <w:rStyle w:val="CODEtemp"/>
          </w:rPr>
          <w:delText>run.tool.resourceLocation</w:delText>
        </w:r>
        <w:r w:rsidDel="00D5400F">
          <w:delText xml:space="preserve"> (§</w:delText>
        </w:r>
        <w:r w:rsidR="00347FBF" w:rsidDel="00D5400F">
          <w:fldChar w:fldCharType="begin"/>
        </w:r>
        <w:r w:rsidR="00347FBF" w:rsidDel="00D5400F">
          <w:delInstrText xml:space="preserve"> REF _Ref508891515 \r \h </w:delInstrText>
        </w:r>
        <w:r w:rsidR="00347FBF" w:rsidDel="00D5400F">
          <w:fldChar w:fldCharType="separate"/>
        </w:r>
        <w:r w:rsidR="004B041D" w:rsidDel="00D5400F">
          <w:delText>3.18.16</w:delText>
        </w:r>
        <w:r w:rsidR="00347FBF" w:rsidDel="00D5400F">
          <w:fldChar w:fldCharType="end"/>
        </w:r>
        <w:r w:rsidDel="00D5400F">
          <w:delText>) is present:</w:delText>
        </w:r>
        <w:r w:rsidDel="00D5400F">
          <w:br/>
        </w:r>
      </w:del>
    </w:p>
    <w:p w14:paraId="6000D231" w14:textId="3FEA49DC" w:rsidR="000A6828" w:rsidDel="00D5400F" w:rsidRDefault="000A6828" w:rsidP="00EA540C">
      <w:pPr>
        <w:pStyle w:val="ListParagraph"/>
        <w:numPr>
          <w:ilvl w:val="2"/>
          <w:numId w:val="50"/>
        </w:numPr>
        <w:rPr>
          <w:del w:id="464" w:author="Laurence Golding" w:date="2019-03-19T12:01:00Z"/>
        </w:rPr>
      </w:pPr>
      <w:del w:id="465" w:author="Laurence Golding" w:date="2019-03-19T12:01:00Z">
        <w:r w:rsidDel="00D5400F">
          <w:delText xml:space="preserve">If </w:delText>
        </w:r>
        <w:r w:rsidRPr="00225056" w:rsidDel="00D5400F">
          <w:rPr>
            <w:rStyle w:val="CODEtemp"/>
          </w:rPr>
          <w:delText>run.tool.resourceLocation</w:delText>
        </w:r>
        <w:r w:rsidDel="00D5400F">
          <w:rPr>
            <w:rStyle w:val="CODEtemp"/>
          </w:rPr>
          <w:delText>.uri</w:delText>
        </w:r>
        <w:r w:rsidDel="00D5400F">
          <w:delText xml:space="preserve"> is an absolute URI, that is the resource URI base.</w:delText>
        </w:r>
        <w:r w:rsidDel="00D5400F">
          <w:br/>
        </w:r>
      </w:del>
    </w:p>
    <w:p w14:paraId="1A8C865B" w14:textId="626E2744" w:rsidR="000A6828" w:rsidDel="00D5400F" w:rsidRDefault="000A6828" w:rsidP="00EA540C">
      <w:pPr>
        <w:pStyle w:val="ListParagraph"/>
        <w:numPr>
          <w:ilvl w:val="2"/>
          <w:numId w:val="50"/>
        </w:numPr>
        <w:rPr>
          <w:del w:id="466" w:author="Laurence Golding" w:date="2019-03-19T12:01:00Z"/>
        </w:rPr>
      </w:pPr>
      <w:del w:id="467" w:author="Laurence Golding" w:date="2019-03-19T12:01:00Z">
        <w:r w:rsidDel="00D5400F">
          <w:delText xml:space="preserve">If the resource URI base has not yet been determined, then if </w:delText>
        </w:r>
        <w:r w:rsidRPr="00225056" w:rsidDel="00D5400F">
          <w:rPr>
            <w:rStyle w:val="CODEtemp"/>
          </w:rPr>
          <w:delText>run.tool.resourceLocation</w:delText>
        </w:r>
        <w:r w:rsidDel="00D5400F">
          <w:rPr>
            <w:rStyle w:val="CODEtemp"/>
          </w:rPr>
          <w:delText>.uriBaseId</w:delText>
        </w:r>
        <w:r w:rsidDel="00D5400F">
          <w:delText xml:space="preserve"> is present and </w:delText>
        </w:r>
        <w:r w:rsidRPr="00225056" w:rsidDel="00D5400F">
          <w:rPr>
            <w:rStyle w:val="CODEtemp"/>
          </w:rPr>
          <w:delText>run.originalUriBaseIds</w:delText>
        </w:r>
        <w:r w:rsidDel="00D5400F">
          <w:delText xml:space="preserve"> is present and contains a matching property, then the resource URI base is the absolute URI obtained by combining </w:delText>
        </w:r>
        <w:r w:rsidRPr="00225056" w:rsidDel="00D5400F">
          <w:rPr>
            <w:rStyle w:val="CODEtemp"/>
          </w:rPr>
          <w:delText>run.tool.resourceLocation</w:delText>
        </w:r>
        <w:r w:rsidDel="00D5400F">
          <w:rPr>
            <w:rStyle w:val="CODEtemp"/>
          </w:rPr>
          <w:delText>.uri</w:delText>
        </w:r>
        <w:r w:rsidDel="00D5400F">
          <w:delText xml:space="preserve"> with the matching property value from </w:delText>
        </w:r>
        <w:r w:rsidRPr="00225056" w:rsidDel="00D5400F">
          <w:rPr>
            <w:rStyle w:val="CODEtemp"/>
          </w:rPr>
          <w:delText>run.originalUriBaseIds</w:delText>
        </w:r>
        <w:r w:rsidDel="00D5400F">
          <w:br/>
        </w:r>
      </w:del>
    </w:p>
    <w:p w14:paraId="1C0B21C2" w14:textId="6487847F" w:rsidR="000A6828" w:rsidDel="00D5400F" w:rsidRDefault="000A6828" w:rsidP="00EA540C">
      <w:pPr>
        <w:pStyle w:val="ListParagraph"/>
        <w:numPr>
          <w:ilvl w:val="1"/>
          <w:numId w:val="50"/>
        </w:numPr>
        <w:rPr>
          <w:del w:id="468" w:author="Laurence Golding" w:date="2019-03-19T12:01:00Z"/>
        </w:rPr>
      </w:pPr>
      <w:del w:id="469" w:author="Laurence Golding" w:date="2019-03-19T12:01:00Z">
        <w:r w:rsidDel="00D5400F">
          <w:delText xml:space="preserve">If the resource URI base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721ADB00" w14:textId="2CA7F436" w:rsidR="000A6828" w:rsidDel="00D5400F" w:rsidRDefault="000A6828" w:rsidP="00EA540C">
      <w:pPr>
        <w:pStyle w:val="ListParagraph"/>
        <w:numPr>
          <w:ilvl w:val="1"/>
          <w:numId w:val="50"/>
        </w:numPr>
        <w:rPr>
          <w:del w:id="470" w:author="Laurence Golding" w:date="2019-03-19T12:01:00Z"/>
        </w:rPr>
      </w:pPr>
      <w:del w:id="471" w:author="Laurence Golding" w:date="2019-03-19T12:01:00Z">
        <w:r w:rsidDel="00D5400F">
          <w:delText>If the resource URI base has not yet been determined, the file lookup procedure fails.</w:delText>
        </w:r>
        <w:r w:rsidDel="00D5400F">
          <w:br/>
        </w:r>
      </w:del>
    </w:p>
    <w:p w14:paraId="0B5092CD" w14:textId="3EC731D3" w:rsidR="000A6828" w:rsidDel="00D5400F" w:rsidRDefault="000A6828" w:rsidP="00EA540C">
      <w:pPr>
        <w:pStyle w:val="ListParagraph"/>
        <w:numPr>
          <w:ilvl w:val="0"/>
          <w:numId w:val="50"/>
        </w:numPr>
        <w:rPr>
          <w:del w:id="472" w:author="Laurence Golding" w:date="2019-03-19T12:01:00Z"/>
        </w:rPr>
      </w:pPr>
      <w:del w:id="473" w:author="Laurence Golding" w:date="2019-03-19T12:01:00Z">
        <w:r w:rsidDel="00D5400F">
          <w:delText>Locate a SARIF resource file under the resource URI base location as follows:</w:delText>
        </w:r>
        <w:r w:rsidDel="00D5400F">
          <w:br/>
        </w:r>
      </w:del>
    </w:p>
    <w:p w14:paraId="2D1C896E" w14:textId="240C025F" w:rsidR="000A6828" w:rsidDel="00D5400F" w:rsidRDefault="000A6828" w:rsidP="00EA540C">
      <w:pPr>
        <w:pStyle w:val="ListParagraph"/>
        <w:numPr>
          <w:ilvl w:val="1"/>
          <w:numId w:val="50"/>
        </w:numPr>
        <w:rPr>
          <w:del w:id="474" w:author="Laurence Golding" w:date="2019-03-19T12:01:00Z"/>
        </w:rPr>
      </w:pPr>
      <w:del w:id="475" w:author="Laurence Golding" w:date="2019-03-19T12:01:00Z">
        <w:r w:rsidDel="00D5400F">
          <w:delText xml:space="preserve">Construct a file name using the full </w:delText>
        </w:r>
        <w:r w:rsidR="00435405" w:rsidDel="00D5400F">
          <w:delText>[</w:delText>
        </w:r>
        <w:r w:rsidR="00D5400F" w:rsidDel="00D5400F">
          <w:fldChar w:fldCharType="begin"/>
        </w:r>
        <w:r w:rsidR="00D5400F" w:rsidDel="00D5400F">
          <w:delInstrText xml:space="preserve"> HYPERLINK \l "RFC5646" </w:delInstrText>
        </w:r>
        <w:r w:rsidR="00D5400F" w:rsidDel="00D5400F">
          <w:fldChar w:fldCharType="separate"/>
        </w:r>
        <w:r w:rsidRPr="00435405" w:rsidDel="00D5400F">
          <w:rPr>
            <w:rStyle w:val="Hyperlink"/>
          </w:rPr>
          <w:delText>RFC5646</w:delText>
        </w:r>
        <w:r w:rsidR="00D5400F" w:rsidDel="00D5400F">
          <w:rPr>
            <w:rStyle w:val="Hyperlink"/>
          </w:rPr>
          <w:fldChar w:fldCharType="end"/>
        </w:r>
        <w:r w:rsidR="00435405" w:rsidDel="00D5400F">
          <w:delText>]</w:delText>
        </w:r>
        <w:r w:rsidDel="00D5400F">
          <w:delText xml:space="preserve"> language tag specified by the user. (For example, this might be the operating system’s current UI language, such as </w:delText>
        </w:r>
        <w:r w:rsidRPr="00225056" w:rsidDel="00D5400F">
          <w:rPr>
            <w:rStyle w:val="CODEtemp"/>
          </w:rPr>
          <w:delText>fr-FR</w:delText>
        </w:r>
        <w:r w:rsidDel="00D5400F">
          <w:delText xml:space="preserve">. In this case, the file name would be </w:delText>
        </w:r>
        <w:r w:rsidRPr="00225056" w:rsidDel="00D5400F">
          <w:rPr>
            <w:rStyle w:val="CODEtemp"/>
          </w:rPr>
          <w:delText>fr-FR.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811F21" w:rsidDel="00D5400F">
          <w:rPr>
            <w:rStyle w:val="CODEtemp"/>
          </w:rPr>
          <w:delText>fr-FR.sarif-resources.json</w:delText>
        </w:r>
        <w:r w:rsidR="00811F21" w:rsidDel="00D5400F">
          <w:delText>.</w:delText>
        </w:r>
        <w:r w:rsidDel="00D5400F">
          <w:delText>) If a file by that name is present, use it.</w:delText>
        </w:r>
        <w:r w:rsidDel="00D5400F">
          <w:br/>
        </w:r>
      </w:del>
    </w:p>
    <w:p w14:paraId="3AD11B53" w14:textId="7B27FBB2" w:rsidR="000A6828" w:rsidDel="00D5400F" w:rsidRDefault="000A6828" w:rsidP="00EA540C">
      <w:pPr>
        <w:pStyle w:val="ListParagraph"/>
        <w:numPr>
          <w:ilvl w:val="1"/>
          <w:numId w:val="50"/>
        </w:numPr>
        <w:rPr>
          <w:del w:id="476" w:author="Laurence Golding" w:date="2019-03-19T12:01:00Z"/>
        </w:rPr>
      </w:pPr>
      <w:del w:id="477" w:author="Laurence Golding" w:date="2019-03-19T12:01:00Z">
        <w:r w:rsidDel="00D5400F">
          <w:delText>Otherwise, if the first subtag is one of the two- or three-letter primary language subtags defined in [</w:delText>
        </w:r>
        <w:r w:rsidR="00D5400F" w:rsidDel="00D5400F">
          <w:fldChar w:fldCharType="begin"/>
        </w:r>
        <w:r w:rsidR="00D5400F" w:rsidDel="00D5400F">
          <w:delInstrText xml:space="preserve"> HYPERLINK \l "ISO639_1" </w:delInstrText>
        </w:r>
        <w:r w:rsidR="00D5400F" w:rsidDel="00D5400F">
          <w:fldChar w:fldCharType="separate"/>
        </w:r>
        <w:r w:rsidRPr="008C3365" w:rsidDel="00D5400F">
          <w:rPr>
            <w:rStyle w:val="Hyperlink"/>
          </w:rPr>
          <w:delText>ISO639-1</w:delText>
        </w:r>
        <w:r w:rsidR="00D5400F" w:rsidDel="00D5400F">
          <w:rPr>
            <w:rStyle w:val="Hyperlink"/>
          </w:rPr>
          <w:fldChar w:fldCharType="end"/>
        </w:r>
        <w:r w:rsidDel="00D5400F">
          <w:delText>], [</w:delText>
        </w:r>
        <w:r w:rsidR="00D5400F" w:rsidDel="00D5400F">
          <w:fldChar w:fldCharType="begin"/>
        </w:r>
        <w:r w:rsidR="00D5400F" w:rsidDel="00D5400F">
          <w:delInstrText xml:space="preserve"> HYPERLINK \l "ISO639_2" </w:delInstrText>
        </w:r>
        <w:r w:rsidR="00D5400F" w:rsidDel="00D5400F">
          <w:fldChar w:fldCharType="separate"/>
        </w:r>
        <w:r w:rsidRPr="008C3365" w:rsidDel="00D5400F">
          <w:rPr>
            <w:rStyle w:val="Hyperlink"/>
          </w:rPr>
          <w:delText>ISO639-2</w:delText>
        </w:r>
        <w:r w:rsidR="00D5400F" w:rsidDel="00D5400F">
          <w:rPr>
            <w:rStyle w:val="Hyperlink"/>
          </w:rPr>
          <w:fldChar w:fldCharType="end"/>
        </w:r>
        <w:r w:rsidDel="00D5400F">
          <w:delText>] or, [</w:delText>
        </w:r>
        <w:r w:rsidR="00D5400F" w:rsidDel="00D5400F">
          <w:fldChar w:fldCharType="begin"/>
        </w:r>
        <w:r w:rsidR="00D5400F" w:rsidDel="00D5400F">
          <w:delInstrText xml:space="preserve"> HYPERLINK \l "ISO639_3" </w:delInstrText>
        </w:r>
        <w:r w:rsidR="00D5400F" w:rsidDel="00D5400F">
          <w:fldChar w:fldCharType="separate"/>
        </w:r>
        <w:r w:rsidRPr="008C3365" w:rsidDel="00D5400F">
          <w:rPr>
            <w:rStyle w:val="Hyperlink"/>
          </w:rPr>
          <w:delText>ISO639-3</w:delText>
        </w:r>
        <w:r w:rsidR="00D5400F" w:rsidDel="00D5400F">
          <w:rPr>
            <w:rStyle w:val="Hyperlink"/>
          </w:rPr>
          <w:fldChar w:fldCharType="end"/>
        </w:r>
        <w:r w:rsidDel="00D5400F">
          <w:delText xml:space="preserve">], construct a file name using only that subtag. (Continuing the previous example, the file name would be </w:delText>
        </w:r>
        <w:r w:rsidRPr="00225056" w:rsidDel="00D5400F">
          <w:rPr>
            <w:rStyle w:val="CODEtemp"/>
          </w:rPr>
          <w:delText>fr.</w:delText>
        </w:r>
        <w:r w:rsidR="00811F21" w:rsidDel="00D5400F">
          <w:rPr>
            <w:rStyle w:val="CODEtemp"/>
          </w:rPr>
          <w:delText>sarif-</w:delText>
        </w:r>
        <w:r w:rsidDel="00D5400F">
          <w:rPr>
            <w:rStyle w:val="CODEtemp"/>
          </w:rPr>
          <w:delText>resources</w:delText>
        </w:r>
        <w:r w:rsidR="00811F21" w:rsidDel="00D5400F">
          <w:delText xml:space="preserve"> or </w:delText>
        </w:r>
        <w:r w:rsidR="00811F21" w:rsidRPr="007072B1" w:rsidDel="00D5400F">
          <w:rPr>
            <w:rStyle w:val="CODEtemp"/>
          </w:rPr>
          <w:delText>fr.sarif-resources.json</w:delText>
        </w:r>
        <w:r w:rsidR="00811F21" w:rsidDel="00D5400F">
          <w:delText>.</w:delText>
        </w:r>
        <w:r w:rsidDel="00D5400F">
          <w:delText>) If a file by that name is present, use it.</w:delText>
        </w:r>
        <w:r w:rsidDel="00D5400F">
          <w:br/>
        </w:r>
      </w:del>
    </w:p>
    <w:p w14:paraId="03121B3E" w14:textId="6E17556F" w:rsidR="000A6828" w:rsidDel="00D5400F" w:rsidRDefault="000A6828" w:rsidP="00EA540C">
      <w:pPr>
        <w:pStyle w:val="ListParagraph"/>
        <w:numPr>
          <w:ilvl w:val="1"/>
          <w:numId w:val="50"/>
        </w:numPr>
        <w:rPr>
          <w:del w:id="478" w:author="Laurence Golding" w:date="2019-03-19T12:01:00Z"/>
        </w:rPr>
      </w:pPr>
      <w:del w:id="479" w:author="Laurence Golding" w:date="2019-03-19T12:01:00Z">
        <w:r w:rsidDel="00D5400F">
          <w:delText xml:space="preserve">If the SARIF resource file name has not yet been determined, the SARIF consumer </w:delText>
        </w:r>
        <w:r w:rsidDel="00D5400F">
          <w:rPr>
            <w:b/>
          </w:rPr>
          <w:delText>MAY</w:delText>
        </w:r>
        <w:r w:rsidDel="00D5400F">
          <w:delText xml:space="preserve"> use other means to determine it. (For example, it might prompt the user.)</w:delText>
        </w:r>
        <w:r w:rsidDel="00D5400F">
          <w:br/>
        </w:r>
      </w:del>
    </w:p>
    <w:p w14:paraId="68ABD610" w14:textId="1C4D4286" w:rsidR="000A6828" w:rsidDel="00D5400F" w:rsidRDefault="000A6828" w:rsidP="00EA540C">
      <w:pPr>
        <w:pStyle w:val="ListParagraph"/>
        <w:numPr>
          <w:ilvl w:val="1"/>
          <w:numId w:val="50"/>
        </w:numPr>
        <w:rPr>
          <w:del w:id="480" w:author="Laurence Golding" w:date="2019-03-19T12:01:00Z"/>
        </w:rPr>
      </w:pPr>
      <w:del w:id="481" w:author="Laurence Golding" w:date="2019-03-19T12:01:00Z">
        <w:r w:rsidDel="00D5400F">
          <w:delText>If the SARIF resource file name has not yet been determined, the file lookup procedure fails.</w:delText>
        </w:r>
        <w:r w:rsidDel="00D5400F">
          <w:br/>
        </w:r>
      </w:del>
    </w:p>
    <w:p w14:paraId="23401B07" w14:textId="36163802" w:rsidR="000A6828" w:rsidDel="00D5400F" w:rsidRDefault="000A6828" w:rsidP="000A6828">
      <w:pPr>
        <w:rPr>
          <w:del w:id="482" w:author="Laurence Golding" w:date="2019-03-19T12:01:00Z"/>
        </w:rPr>
      </w:pPr>
      <w:del w:id="483" w:author="Laurence Golding" w:date="2019-03-19T12:01:00Z">
        <w:r w:rsidDel="00D5400F">
          <w:delText>If t</w:delText>
        </w:r>
        <w:r w:rsidR="00347FBF" w:rsidDel="00D5400F">
          <w:delText>he</w:delText>
        </w:r>
        <w:r w:rsidDel="00D5400F">
          <w:delText xml:space="preserve"> file lookup procedure fails, the SARIF consumer </w:delText>
        </w:r>
        <w:r w:rsidDel="00D5400F">
          <w:rPr>
            <w:b/>
          </w:rPr>
          <w:delText>MAY</w:delText>
        </w:r>
        <w:r w:rsidDel="00D5400F">
          <w:delText xml:space="preserve"> follow the string lookup procedure for embedded resources specified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In that case, the SARIF consumer </w:delText>
        </w:r>
        <w:r w:rsidR="00347FBF" w:rsidDel="00D5400F">
          <w:delText>might</w:delText>
        </w:r>
        <w:r w:rsidDel="00D5400F">
          <w:delText xml:space="preserve"> display messages in a language other than the one the end user requested. The SARIF consumer </w:delText>
        </w:r>
        <w:r w:rsidDel="00D5400F">
          <w:rPr>
            <w:b/>
          </w:rPr>
          <w:delText>MAY</w:delText>
        </w:r>
        <w:r w:rsidDel="00D5400F">
          <w:delText xml:space="preserve"> notify the user if it was unable to locate resources for the requested language.</w:delText>
        </w:r>
      </w:del>
    </w:p>
    <w:p w14:paraId="208A6CE4" w14:textId="7B671716" w:rsidR="000A6828" w:rsidRPr="000A6828" w:rsidDel="00D5400F" w:rsidRDefault="000A6828" w:rsidP="000A6828">
      <w:pPr>
        <w:rPr>
          <w:del w:id="484" w:author="Laurence Golding" w:date="2019-03-19T12:01:00Z"/>
        </w:rPr>
      </w:pPr>
      <w:del w:id="485" w:author="Laurence Golding" w:date="2019-03-19T12:01:00Z">
        <w:r w:rsidDel="00D5400F">
          <w:delText xml:space="preserve">If the file lookup procedure succeeds, the SARIF consumer </w:delText>
        </w:r>
        <w:r w:rsidDel="00D5400F">
          <w:rPr>
            <w:b/>
          </w:rPr>
          <w:delText>SHALL</w:delText>
        </w:r>
        <w:r w:rsidDel="00D5400F">
          <w:delText xml:space="preserve"> follow the string lookup procedure defined in §</w:delText>
        </w:r>
        <w:r w:rsidDel="00D5400F">
          <w:fldChar w:fldCharType="begin"/>
        </w:r>
        <w:r w:rsidDel="00D5400F">
          <w:delInstrText xml:space="preserve"> REF _Ref508812199 \r \h </w:delInstrText>
        </w:r>
        <w:r w:rsidDel="00D5400F">
          <w:fldChar w:fldCharType="separate"/>
        </w:r>
        <w:r w:rsidR="004B041D" w:rsidDel="00D5400F">
          <w:delText>3.11.7.2</w:delText>
        </w:r>
        <w:r w:rsidDel="00D5400F">
          <w:fldChar w:fldCharType="end"/>
        </w:r>
        <w:r w:rsidDel="00D5400F">
          <w:delText xml:space="preserve"> to extract the required message string from the SARIF resource file.</w:delText>
        </w:r>
      </w:del>
    </w:p>
    <w:p w14:paraId="091DE463" w14:textId="0EFD1C42" w:rsidR="00F27B42" w:rsidDel="00D5400F" w:rsidRDefault="00F27B42" w:rsidP="00F27B42">
      <w:pPr>
        <w:pStyle w:val="Heading4"/>
        <w:rPr>
          <w:del w:id="486" w:author="Laurence Golding" w:date="2019-03-19T12:02:00Z"/>
        </w:rPr>
      </w:pPr>
      <w:bookmarkStart w:id="487" w:name="_Ref508811723"/>
      <w:bookmarkStart w:id="488" w:name="_Toc3812012"/>
      <w:del w:id="489" w:author="Laurence Golding" w:date="2019-03-19T12:02:00Z">
        <w:r w:rsidDel="00D5400F">
          <w:delText>SARIF resource file format</w:delText>
        </w:r>
        <w:bookmarkEnd w:id="487"/>
        <w:bookmarkEnd w:id="488"/>
      </w:del>
    </w:p>
    <w:p w14:paraId="441176F7" w14:textId="76660E9D" w:rsidR="00F27B42" w:rsidDel="00D5400F" w:rsidRDefault="00F27B42" w:rsidP="00F27B42">
      <w:pPr>
        <w:pStyle w:val="Heading5"/>
        <w:rPr>
          <w:del w:id="490" w:author="Laurence Golding" w:date="2019-03-19T12:02:00Z"/>
        </w:rPr>
      </w:pPr>
      <w:bookmarkStart w:id="491" w:name="_Toc3812013"/>
      <w:del w:id="492" w:author="Laurence Golding" w:date="2019-03-19T12:02:00Z">
        <w:r w:rsidDel="00D5400F">
          <w:delText>General</w:delText>
        </w:r>
        <w:bookmarkEnd w:id="491"/>
      </w:del>
    </w:p>
    <w:p w14:paraId="71B61055" w14:textId="57799E89" w:rsidR="0086153A" w:rsidRPr="0086153A" w:rsidDel="00D5400F" w:rsidRDefault="0086153A" w:rsidP="0086153A">
      <w:pPr>
        <w:rPr>
          <w:del w:id="493" w:author="Laurence Golding" w:date="2019-03-19T12:02:00Z"/>
        </w:rPr>
      </w:pPr>
      <w:del w:id="494" w:author="Laurence Golding" w:date="2019-03-19T12:02:00Z">
        <w:r w:rsidDel="00D5400F">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8284A57" w:rsidR="00F27B42" w:rsidDel="00D5400F" w:rsidRDefault="00F27B42" w:rsidP="00F27B42">
      <w:pPr>
        <w:pStyle w:val="Heading5"/>
        <w:rPr>
          <w:del w:id="495" w:author="Laurence Golding" w:date="2019-03-19T12:02:00Z"/>
        </w:rPr>
      </w:pPr>
      <w:bookmarkStart w:id="496" w:name="_Toc3812014"/>
      <w:del w:id="497" w:author="Laurence Golding" w:date="2019-03-19T12:02:00Z">
        <w:r w:rsidDel="00D5400F">
          <w:delText>sarifLog object</w:delText>
        </w:r>
        <w:bookmarkEnd w:id="496"/>
      </w:del>
    </w:p>
    <w:p w14:paraId="5BC49FE7" w14:textId="6696B4F0" w:rsidR="0086153A" w:rsidDel="00D5400F" w:rsidRDefault="0086153A" w:rsidP="0086153A">
      <w:pPr>
        <w:rPr>
          <w:del w:id="498" w:author="Laurence Golding" w:date="2019-03-19T12:02:00Z"/>
        </w:rPr>
      </w:pPr>
      <w:del w:id="499" w:author="Laurence Golding" w:date="2019-03-19T12:02:00Z">
        <w:r w:rsidDel="00D5400F">
          <w:delText xml:space="preserve">The root element of a SARIF resource file is a </w:delText>
        </w:r>
        <w:r w:rsidRPr="00CD0792" w:rsidDel="00D5400F">
          <w:rPr>
            <w:rStyle w:val="CODEtemp"/>
          </w:rPr>
          <w:delText>sarifLog</w:delText>
        </w:r>
        <w:r w:rsidDel="00D5400F">
          <w:delText xml:space="preserve"> object (§</w:delText>
        </w:r>
        <w:r w:rsidDel="00D5400F">
          <w:fldChar w:fldCharType="begin"/>
        </w:r>
        <w:r w:rsidDel="00D5400F">
          <w:delInstrText xml:space="preserve"> REF _Ref508812301 \r \h </w:delInstrText>
        </w:r>
        <w:r w:rsidDel="00D5400F">
          <w:fldChar w:fldCharType="separate"/>
        </w:r>
        <w:r w:rsidR="004B041D" w:rsidDel="00D5400F">
          <w:delText>3.13</w:delText>
        </w:r>
        <w:r w:rsidDel="00D5400F">
          <w:fldChar w:fldCharType="end"/>
        </w:r>
        <w:r w:rsidDel="00D5400F">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D5400F" w14:paraId="42B370BE" w14:textId="2F64A37D" w:rsidTr="00282714">
        <w:trPr>
          <w:trHeight w:val="356"/>
          <w:del w:id="500" w:author="Laurence Golding" w:date="2019-03-19T12:02:00Z"/>
        </w:trPr>
        <w:tc>
          <w:tcPr>
            <w:tcW w:w="2088" w:type="dxa"/>
          </w:tcPr>
          <w:p w14:paraId="4D47B15D" w14:textId="58D01625" w:rsidR="0086153A" w:rsidRPr="00545597" w:rsidDel="00D5400F" w:rsidRDefault="0086153A" w:rsidP="00282714">
            <w:pPr>
              <w:rPr>
                <w:del w:id="501" w:author="Laurence Golding" w:date="2019-03-19T12:02:00Z"/>
                <w:b/>
              </w:rPr>
            </w:pPr>
            <w:del w:id="502" w:author="Laurence Golding" w:date="2019-03-19T12:02:00Z">
              <w:r w:rsidRPr="00545597" w:rsidDel="00D5400F">
                <w:rPr>
                  <w:b/>
                </w:rPr>
                <w:delText>Property</w:delText>
              </w:r>
            </w:del>
          </w:p>
        </w:tc>
        <w:tc>
          <w:tcPr>
            <w:tcW w:w="1890" w:type="dxa"/>
          </w:tcPr>
          <w:p w14:paraId="526C0C49" w14:textId="72076B74" w:rsidR="0086153A" w:rsidRPr="00545597" w:rsidDel="00D5400F" w:rsidRDefault="0086153A" w:rsidP="00282714">
            <w:pPr>
              <w:rPr>
                <w:del w:id="503" w:author="Laurence Golding" w:date="2019-03-19T12:02:00Z"/>
                <w:b/>
              </w:rPr>
            </w:pPr>
            <w:del w:id="504" w:author="Laurence Golding" w:date="2019-03-19T12:02:00Z">
              <w:r w:rsidDel="00D5400F">
                <w:rPr>
                  <w:b/>
                </w:rPr>
                <w:delText>Type</w:delText>
              </w:r>
            </w:del>
          </w:p>
        </w:tc>
        <w:tc>
          <w:tcPr>
            <w:tcW w:w="1170" w:type="dxa"/>
          </w:tcPr>
          <w:p w14:paraId="16201BA6" w14:textId="4DBB47B7" w:rsidR="0086153A" w:rsidRPr="00545597" w:rsidDel="00D5400F" w:rsidRDefault="0086153A" w:rsidP="00282714">
            <w:pPr>
              <w:rPr>
                <w:del w:id="505" w:author="Laurence Golding" w:date="2019-03-19T12:02:00Z"/>
                <w:b/>
              </w:rPr>
            </w:pPr>
            <w:del w:id="506" w:author="Laurence Golding" w:date="2019-03-19T12:02:00Z">
              <w:r w:rsidRPr="00545597" w:rsidDel="00D5400F">
                <w:rPr>
                  <w:b/>
                </w:rPr>
                <w:delText>Required?</w:delText>
              </w:r>
            </w:del>
          </w:p>
        </w:tc>
        <w:tc>
          <w:tcPr>
            <w:tcW w:w="5691" w:type="dxa"/>
          </w:tcPr>
          <w:p w14:paraId="68D15B96" w14:textId="3638781C" w:rsidR="0086153A" w:rsidRPr="00545597" w:rsidDel="00D5400F" w:rsidRDefault="0086153A" w:rsidP="00282714">
            <w:pPr>
              <w:rPr>
                <w:del w:id="507" w:author="Laurence Golding" w:date="2019-03-19T12:02:00Z"/>
                <w:b/>
              </w:rPr>
            </w:pPr>
            <w:del w:id="508" w:author="Laurence Golding" w:date="2019-03-19T12:02:00Z">
              <w:r w:rsidRPr="00545597" w:rsidDel="00D5400F">
                <w:rPr>
                  <w:b/>
                </w:rPr>
                <w:delText>Difference from SARIF log file</w:delText>
              </w:r>
            </w:del>
          </w:p>
        </w:tc>
      </w:tr>
      <w:tr w:rsidR="0086153A" w:rsidRPr="00386A21" w:rsidDel="00D5400F" w14:paraId="12A81F1A" w14:textId="11250330" w:rsidTr="00282714">
        <w:trPr>
          <w:trHeight w:val="566"/>
          <w:del w:id="509" w:author="Laurence Golding" w:date="2019-03-19T12:02:00Z"/>
        </w:trPr>
        <w:tc>
          <w:tcPr>
            <w:tcW w:w="2088" w:type="dxa"/>
          </w:tcPr>
          <w:p w14:paraId="78F90E66" w14:textId="015FDA79" w:rsidR="0086153A" w:rsidRPr="00545597" w:rsidDel="00D5400F" w:rsidRDefault="0086153A" w:rsidP="00282714">
            <w:pPr>
              <w:rPr>
                <w:del w:id="510" w:author="Laurence Golding" w:date="2019-03-19T12:02:00Z"/>
                <w:rStyle w:val="CODEtemp"/>
              </w:rPr>
            </w:pPr>
            <w:del w:id="511" w:author="Laurence Golding" w:date="2019-03-19T12:02:00Z">
              <w:r w:rsidRPr="00545597" w:rsidDel="00D5400F">
                <w:rPr>
                  <w:rStyle w:val="CODEtemp"/>
                </w:rPr>
                <w:delText>$schema</w:delText>
              </w:r>
              <w:r w:rsidDel="00D5400F">
                <w:rPr>
                  <w:rStyle w:val="CODEtemp"/>
                </w:rPr>
                <w:delText xml:space="preserve"> (</w:delText>
              </w:r>
              <w:r w:rsidDel="00D5400F">
                <w:delText>§</w:delText>
              </w:r>
              <w:r w:rsidDel="00D5400F">
                <w:fldChar w:fldCharType="begin"/>
              </w:r>
              <w:r w:rsidDel="00D5400F">
                <w:delInstrText xml:space="preserve"> REF _Ref508812350 \r \h </w:delInstrText>
              </w:r>
              <w:r w:rsidDel="00D5400F">
                <w:fldChar w:fldCharType="separate"/>
              </w:r>
              <w:r w:rsidR="004B041D" w:rsidDel="00D5400F">
                <w:delText>3.13.3</w:delText>
              </w:r>
              <w:r w:rsidDel="00D5400F">
                <w:fldChar w:fldCharType="end"/>
              </w:r>
              <w:r w:rsidDel="00D5400F">
                <w:delText>)</w:delText>
              </w:r>
            </w:del>
          </w:p>
        </w:tc>
        <w:tc>
          <w:tcPr>
            <w:tcW w:w="1890" w:type="dxa"/>
          </w:tcPr>
          <w:p w14:paraId="05AA560B" w14:textId="08BB2CA3" w:rsidR="0086153A" w:rsidRPr="00425B80" w:rsidDel="00D5400F" w:rsidRDefault="0086153A" w:rsidP="00282714">
            <w:pPr>
              <w:rPr>
                <w:del w:id="512" w:author="Laurence Golding" w:date="2019-03-19T12:02:00Z"/>
                <w:rStyle w:val="CODEtemp"/>
              </w:rPr>
            </w:pPr>
            <w:del w:id="513" w:author="Laurence Golding" w:date="2019-03-19T12:02:00Z">
              <w:r w:rsidRPr="00425B80" w:rsidDel="00D5400F">
                <w:rPr>
                  <w:rStyle w:val="CODEtemp"/>
                </w:rPr>
                <w:delText>string</w:delText>
              </w:r>
            </w:del>
          </w:p>
        </w:tc>
        <w:tc>
          <w:tcPr>
            <w:tcW w:w="1170" w:type="dxa"/>
          </w:tcPr>
          <w:p w14:paraId="72B3A88D" w14:textId="590661C6" w:rsidR="0086153A" w:rsidDel="00D5400F" w:rsidRDefault="0086153A" w:rsidP="00282714">
            <w:pPr>
              <w:rPr>
                <w:del w:id="514" w:author="Laurence Golding" w:date="2019-03-19T12:02:00Z"/>
              </w:rPr>
            </w:pPr>
            <w:del w:id="515" w:author="Laurence Golding" w:date="2019-03-19T12:02:00Z">
              <w:r w:rsidDel="00D5400F">
                <w:delText>No</w:delText>
              </w:r>
            </w:del>
          </w:p>
        </w:tc>
        <w:tc>
          <w:tcPr>
            <w:tcW w:w="5691" w:type="dxa"/>
          </w:tcPr>
          <w:p w14:paraId="71563124" w14:textId="08326A4F" w:rsidR="0086153A" w:rsidDel="00D5400F" w:rsidRDefault="0086153A" w:rsidP="00282714">
            <w:pPr>
              <w:rPr>
                <w:del w:id="516" w:author="Laurence Golding" w:date="2019-03-19T12:02:00Z"/>
              </w:rPr>
            </w:pPr>
            <w:del w:id="517" w:author="Laurence Golding" w:date="2019-03-19T12:02:00Z">
              <w:r w:rsidDel="00D5400F">
                <w:delText>Specifies the</w:delText>
              </w:r>
              <w:r w:rsidR="00842D42" w:rsidDel="00D5400F">
                <w:delText xml:space="preserve"> absolute</w:delText>
              </w:r>
              <w:r w:rsidDel="00D5400F">
                <w:delText xml:space="preserve"> URI from which the JSON schema for the SARIF resource file format (rather than the SARIF log file format) </w:delText>
              </w:r>
              <w:r w:rsidR="004165E2" w:rsidDel="00D5400F">
                <w:delText xml:space="preserve">can </w:delText>
              </w:r>
              <w:r w:rsidDel="00D5400F">
                <w:delText>be obtained.</w:delText>
              </w:r>
            </w:del>
          </w:p>
        </w:tc>
      </w:tr>
      <w:tr w:rsidR="0086153A" w:rsidDel="00D5400F" w14:paraId="3D4D50FB" w14:textId="40668362" w:rsidTr="00282714">
        <w:trPr>
          <w:trHeight w:val="345"/>
          <w:del w:id="518" w:author="Laurence Golding" w:date="2019-03-19T12:02:00Z"/>
        </w:trPr>
        <w:tc>
          <w:tcPr>
            <w:tcW w:w="2088" w:type="dxa"/>
          </w:tcPr>
          <w:p w14:paraId="56BDE702" w14:textId="4667FEC8" w:rsidR="0086153A" w:rsidRPr="00545597" w:rsidDel="00D5400F" w:rsidRDefault="0086153A" w:rsidP="00282714">
            <w:pPr>
              <w:rPr>
                <w:del w:id="519" w:author="Laurence Golding" w:date="2019-03-19T12:02:00Z"/>
                <w:rStyle w:val="CODEtemp"/>
              </w:rPr>
            </w:pPr>
            <w:del w:id="520" w:author="Laurence Golding" w:date="2019-03-19T12:02:00Z">
              <w:r w:rsidRPr="00545597" w:rsidDel="00D5400F">
                <w:rPr>
                  <w:rStyle w:val="CODEtemp"/>
                </w:rPr>
                <w:delText>runs</w:delText>
              </w:r>
              <w:r w:rsidDel="00D5400F">
                <w:rPr>
                  <w:rStyle w:val="CODEtemp"/>
                </w:rPr>
                <w:delText xml:space="preserve"> (</w:delText>
              </w:r>
              <w:r w:rsidDel="00D5400F">
                <w:delText>§</w:delText>
              </w:r>
              <w:r w:rsidDel="00D5400F">
                <w:fldChar w:fldCharType="begin"/>
              </w:r>
              <w:r w:rsidDel="00D5400F">
                <w:delInstrText xml:space="preserve"> REF _Ref493349987 \r \h </w:delInstrText>
              </w:r>
              <w:r w:rsidDel="00D5400F">
                <w:fldChar w:fldCharType="separate"/>
              </w:r>
              <w:r w:rsidR="004B041D" w:rsidDel="00D5400F">
                <w:delText>3.13.4</w:delText>
              </w:r>
              <w:r w:rsidDel="00D5400F">
                <w:fldChar w:fldCharType="end"/>
              </w:r>
              <w:r w:rsidDel="00D5400F">
                <w:rPr>
                  <w:rStyle w:val="CODEtemp"/>
                </w:rPr>
                <w:delText>)</w:delText>
              </w:r>
            </w:del>
          </w:p>
        </w:tc>
        <w:tc>
          <w:tcPr>
            <w:tcW w:w="1890" w:type="dxa"/>
          </w:tcPr>
          <w:p w14:paraId="4E542B44" w14:textId="1967A90A" w:rsidR="0086153A" w:rsidDel="00D5400F" w:rsidRDefault="0086153A" w:rsidP="00282714">
            <w:pPr>
              <w:rPr>
                <w:del w:id="521" w:author="Laurence Golding" w:date="2019-03-19T12:02:00Z"/>
              </w:rPr>
            </w:pPr>
            <w:del w:id="522" w:author="Laurence Golding" w:date="2019-03-19T12:02:00Z">
              <w:r w:rsidRPr="00425B80" w:rsidDel="00D5400F">
                <w:rPr>
                  <w:rStyle w:val="CODEtemp"/>
                </w:rPr>
                <w:delText>run</w:delText>
              </w:r>
              <w:r w:rsidDel="00D5400F">
                <w:rPr>
                  <w:rStyle w:val="CODEtemp"/>
                </w:rPr>
                <w:delText>[]</w:delText>
              </w:r>
              <w:r w:rsidDel="00D5400F">
                <w:delText xml:space="preserve"> (§</w:delText>
              </w:r>
              <w:r w:rsidDel="00D5400F">
                <w:fldChar w:fldCharType="begin"/>
              </w:r>
              <w:r w:rsidDel="00D5400F">
                <w:delInstrText xml:space="preserve"> REF _Ref493349997 \r \h </w:delInstrText>
              </w:r>
              <w:r w:rsidDel="00D5400F">
                <w:fldChar w:fldCharType="separate"/>
              </w:r>
              <w:r w:rsidR="004B041D" w:rsidDel="00D5400F">
                <w:delText>3.14</w:delText>
              </w:r>
              <w:r w:rsidDel="00D5400F">
                <w:fldChar w:fldCharType="end"/>
              </w:r>
              <w:r w:rsidDel="00D5400F">
                <w:delText>)</w:delText>
              </w:r>
            </w:del>
          </w:p>
        </w:tc>
        <w:tc>
          <w:tcPr>
            <w:tcW w:w="1170" w:type="dxa"/>
          </w:tcPr>
          <w:p w14:paraId="0E0CACFE" w14:textId="2049C9ED" w:rsidR="0086153A" w:rsidDel="00D5400F" w:rsidRDefault="0086153A" w:rsidP="00282714">
            <w:pPr>
              <w:rPr>
                <w:del w:id="523" w:author="Laurence Golding" w:date="2019-03-19T12:02:00Z"/>
              </w:rPr>
            </w:pPr>
            <w:del w:id="524" w:author="Laurence Golding" w:date="2019-03-19T12:02:00Z">
              <w:r w:rsidDel="00D5400F">
                <w:delText>Yes</w:delText>
              </w:r>
            </w:del>
          </w:p>
        </w:tc>
        <w:tc>
          <w:tcPr>
            <w:tcW w:w="5691" w:type="dxa"/>
          </w:tcPr>
          <w:p w14:paraId="17554539" w14:textId="7D97B778" w:rsidR="0086153A" w:rsidDel="00D5400F" w:rsidRDefault="0086153A" w:rsidP="00282714">
            <w:pPr>
              <w:rPr>
                <w:del w:id="525" w:author="Laurence Golding" w:date="2019-03-19T12:02:00Z"/>
              </w:rPr>
            </w:pPr>
            <w:del w:id="526" w:author="Laurence Golding" w:date="2019-03-19T12:02:00Z">
              <w:r w:rsidDel="00D5400F">
                <w:delText>Array contains exactly one element, rather than one or more. That element contains only the properties specified in §</w:delText>
              </w:r>
              <w:r w:rsidDel="00D5400F">
                <w:fldChar w:fldCharType="begin"/>
              </w:r>
              <w:r w:rsidDel="00D5400F">
                <w:delInstrText xml:space="preserve"> REF _Ref508812519 \r \h </w:delInstrText>
              </w:r>
              <w:r w:rsidDel="00D5400F">
                <w:fldChar w:fldCharType="separate"/>
              </w:r>
              <w:r w:rsidR="004B041D" w:rsidDel="00D5400F">
                <w:delText>3.11.7.5.3</w:delText>
              </w:r>
              <w:r w:rsidDel="00D5400F">
                <w:fldChar w:fldCharType="end"/>
              </w:r>
              <w:r w:rsidDel="00D5400F">
                <w:delText>.</w:delText>
              </w:r>
            </w:del>
          </w:p>
        </w:tc>
      </w:tr>
    </w:tbl>
    <w:p w14:paraId="1325EAA7" w14:textId="0C5ABF07" w:rsidR="00F27B42" w:rsidDel="00D5400F" w:rsidRDefault="00F27B42" w:rsidP="00F27B42">
      <w:pPr>
        <w:pStyle w:val="Heading5"/>
        <w:rPr>
          <w:del w:id="527" w:author="Laurence Golding" w:date="2019-03-19T12:02:00Z"/>
        </w:rPr>
      </w:pPr>
      <w:bookmarkStart w:id="528" w:name="_Ref508812519"/>
      <w:bookmarkStart w:id="529" w:name="_Toc3812015"/>
      <w:del w:id="530" w:author="Laurence Golding" w:date="2019-03-19T12:02:00Z">
        <w:r w:rsidDel="00D5400F">
          <w:delText>run object</w:delText>
        </w:r>
        <w:bookmarkEnd w:id="528"/>
        <w:bookmarkEnd w:id="529"/>
      </w:del>
    </w:p>
    <w:p w14:paraId="31D16A54" w14:textId="7C211924" w:rsidR="0086153A" w:rsidRPr="00640538" w:rsidDel="00D5400F" w:rsidRDefault="0086153A" w:rsidP="0086153A">
      <w:pPr>
        <w:rPr>
          <w:del w:id="531" w:author="Laurence Golding" w:date="2019-03-19T12:02:00Z"/>
        </w:rPr>
      </w:pPr>
      <w:del w:id="532" w:author="Laurence Golding" w:date="2019-03-19T12:02:00Z">
        <w:r w:rsidDel="00D5400F">
          <w:delText xml:space="preserve">The permitted properties on the </w:delText>
        </w:r>
        <w:r w:rsidRPr="00640538" w:rsidDel="00D5400F">
          <w:rPr>
            <w:rStyle w:val="CODEtemp"/>
          </w:rPr>
          <w:delText>run</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D5400F" w14:paraId="28164105" w14:textId="71AE74B6" w:rsidTr="00282714">
        <w:trPr>
          <w:trHeight w:val="356"/>
          <w:del w:id="533" w:author="Laurence Golding" w:date="2019-03-19T12:02:00Z"/>
        </w:trPr>
        <w:tc>
          <w:tcPr>
            <w:tcW w:w="2071" w:type="dxa"/>
          </w:tcPr>
          <w:p w14:paraId="24E6AAD0" w14:textId="34E5F3FB" w:rsidR="0086153A" w:rsidRPr="00545597" w:rsidDel="00D5400F" w:rsidRDefault="0086153A" w:rsidP="00282714">
            <w:pPr>
              <w:rPr>
                <w:del w:id="534" w:author="Laurence Golding" w:date="2019-03-19T12:02:00Z"/>
                <w:b/>
              </w:rPr>
            </w:pPr>
            <w:del w:id="535" w:author="Laurence Golding" w:date="2019-03-19T12:02:00Z">
              <w:r w:rsidRPr="00545597" w:rsidDel="00D5400F">
                <w:rPr>
                  <w:b/>
                </w:rPr>
                <w:delText>Property</w:delText>
              </w:r>
            </w:del>
          </w:p>
        </w:tc>
        <w:tc>
          <w:tcPr>
            <w:tcW w:w="1966" w:type="dxa"/>
          </w:tcPr>
          <w:p w14:paraId="4033A708" w14:textId="12257332" w:rsidR="0086153A" w:rsidRPr="00545597" w:rsidDel="00D5400F" w:rsidRDefault="0086153A" w:rsidP="00282714">
            <w:pPr>
              <w:rPr>
                <w:del w:id="536" w:author="Laurence Golding" w:date="2019-03-19T12:02:00Z"/>
                <w:b/>
              </w:rPr>
            </w:pPr>
            <w:del w:id="537" w:author="Laurence Golding" w:date="2019-03-19T12:02:00Z">
              <w:r w:rsidDel="00D5400F">
                <w:rPr>
                  <w:b/>
                </w:rPr>
                <w:delText>Type</w:delText>
              </w:r>
            </w:del>
          </w:p>
        </w:tc>
        <w:tc>
          <w:tcPr>
            <w:tcW w:w="1205" w:type="dxa"/>
          </w:tcPr>
          <w:p w14:paraId="189BC3F6" w14:textId="216BD022" w:rsidR="0086153A" w:rsidRPr="00545597" w:rsidDel="00D5400F" w:rsidRDefault="0086153A" w:rsidP="00282714">
            <w:pPr>
              <w:rPr>
                <w:del w:id="538" w:author="Laurence Golding" w:date="2019-03-19T12:02:00Z"/>
                <w:b/>
              </w:rPr>
            </w:pPr>
            <w:del w:id="539" w:author="Laurence Golding" w:date="2019-03-19T12:02:00Z">
              <w:r w:rsidRPr="00545597" w:rsidDel="00D5400F">
                <w:rPr>
                  <w:b/>
                </w:rPr>
                <w:delText>Required?</w:delText>
              </w:r>
            </w:del>
          </w:p>
        </w:tc>
        <w:tc>
          <w:tcPr>
            <w:tcW w:w="5597" w:type="dxa"/>
          </w:tcPr>
          <w:p w14:paraId="2AB976FB" w14:textId="1ED87934" w:rsidR="0086153A" w:rsidRPr="00545597" w:rsidDel="00D5400F" w:rsidRDefault="0086153A" w:rsidP="00282714">
            <w:pPr>
              <w:rPr>
                <w:del w:id="540" w:author="Laurence Golding" w:date="2019-03-19T12:02:00Z"/>
                <w:b/>
              </w:rPr>
            </w:pPr>
            <w:del w:id="541" w:author="Laurence Golding" w:date="2019-03-19T12:02:00Z">
              <w:r w:rsidRPr="00545597" w:rsidDel="00D5400F">
                <w:rPr>
                  <w:b/>
                </w:rPr>
                <w:delText>Difference from SARIF log file</w:delText>
              </w:r>
            </w:del>
          </w:p>
        </w:tc>
      </w:tr>
      <w:tr w:rsidR="0086153A" w:rsidDel="00D5400F" w14:paraId="0A721F79" w14:textId="35795D26" w:rsidTr="00282714">
        <w:trPr>
          <w:trHeight w:val="485"/>
          <w:del w:id="542" w:author="Laurence Golding" w:date="2019-03-19T12:02:00Z"/>
        </w:trPr>
        <w:tc>
          <w:tcPr>
            <w:tcW w:w="2071" w:type="dxa"/>
          </w:tcPr>
          <w:p w14:paraId="78C91B61" w14:textId="0015630A" w:rsidR="0086153A" w:rsidRPr="00545597" w:rsidDel="00D5400F" w:rsidRDefault="0086153A" w:rsidP="00282714">
            <w:pPr>
              <w:rPr>
                <w:del w:id="543" w:author="Laurence Golding" w:date="2019-03-19T12:02:00Z"/>
                <w:rStyle w:val="CODEtemp"/>
              </w:rPr>
            </w:pPr>
            <w:del w:id="544" w:author="Laurence Golding" w:date="2019-03-19T12:02:00Z">
              <w:r w:rsidDel="00D5400F">
                <w:rPr>
                  <w:rStyle w:val="CODEtemp"/>
                </w:rPr>
                <w:delText>tool (</w:delText>
              </w:r>
              <w:r w:rsidDel="00D5400F">
                <w:delText>§</w:delText>
              </w:r>
              <w:r w:rsidDel="00D5400F">
                <w:fldChar w:fldCharType="begin"/>
              </w:r>
              <w:r w:rsidDel="00D5400F">
                <w:delInstrText xml:space="preserve"> REF _Ref493350956 \r \h </w:delInstrText>
              </w:r>
              <w:r w:rsidDel="00D5400F">
                <w:fldChar w:fldCharType="separate"/>
              </w:r>
              <w:r w:rsidR="004B041D" w:rsidDel="00D5400F">
                <w:delText>3.14.6</w:delText>
              </w:r>
              <w:r w:rsidDel="00D5400F">
                <w:fldChar w:fldCharType="end"/>
              </w:r>
              <w:r w:rsidDel="00D5400F">
                <w:delText>)</w:delText>
              </w:r>
            </w:del>
          </w:p>
        </w:tc>
        <w:tc>
          <w:tcPr>
            <w:tcW w:w="1966" w:type="dxa"/>
          </w:tcPr>
          <w:p w14:paraId="562C4BC7" w14:textId="273CE65B" w:rsidR="0086153A" w:rsidDel="00D5400F" w:rsidRDefault="0086153A" w:rsidP="00282714">
            <w:pPr>
              <w:rPr>
                <w:del w:id="545" w:author="Laurence Golding" w:date="2019-03-19T12:02:00Z"/>
              </w:rPr>
            </w:pPr>
            <w:del w:id="546" w:author="Laurence Golding" w:date="2019-03-19T12:02:00Z">
              <w:r w:rsidRPr="009722CB" w:rsidDel="00D5400F">
                <w:rPr>
                  <w:rStyle w:val="CODEtemp"/>
                </w:rPr>
                <w:delText>tool</w:delText>
              </w:r>
              <w:r w:rsidDel="00D5400F">
                <w:delText xml:space="preserve"> (§</w:delText>
              </w:r>
              <w:r w:rsidDel="00D5400F">
                <w:fldChar w:fldCharType="begin"/>
              </w:r>
              <w:r w:rsidDel="00D5400F">
                <w:delInstrText xml:space="preserve"> REF _Ref493350964 \r \h </w:delInstrText>
              </w:r>
              <w:r w:rsidDel="00D5400F">
                <w:fldChar w:fldCharType="separate"/>
              </w:r>
              <w:r w:rsidR="004B041D" w:rsidDel="00D5400F">
                <w:delText>3.17</w:delText>
              </w:r>
              <w:r w:rsidDel="00D5400F">
                <w:fldChar w:fldCharType="end"/>
              </w:r>
              <w:r w:rsidDel="00D5400F">
                <w:delText>)</w:delText>
              </w:r>
            </w:del>
          </w:p>
        </w:tc>
        <w:tc>
          <w:tcPr>
            <w:tcW w:w="1205" w:type="dxa"/>
          </w:tcPr>
          <w:p w14:paraId="7C63EEBA" w14:textId="3C909C5F" w:rsidR="0086153A" w:rsidDel="00D5400F" w:rsidRDefault="0086153A" w:rsidP="00282714">
            <w:pPr>
              <w:rPr>
                <w:del w:id="547" w:author="Laurence Golding" w:date="2019-03-19T12:02:00Z"/>
              </w:rPr>
            </w:pPr>
            <w:del w:id="548" w:author="Laurence Golding" w:date="2019-03-19T12:02:00Z">
              <w:r w:rsidDel="00D5400F">
                <w:delText>Yes</w:delText>
              </w:r>
            </w:del>
          </w:p>
        </w:tc>
        <w:tc>
          <w:tcPr>
            <w:tcW w:w="5597" w:type="dxa"/>
          </w:tcPr>
          <w:p w14:paraId="20CA42D1" w14:textId="443B6408" w:rsidR="0086153A" w:rsidDel="00D5400F" w:rsidRDefault="0086153A" w:rsidP="00282714">
            <w:pPr>
              <w:rPr>
                <w:del w:id="549" w:author="Laurence Golding" w:date="2019-03-19T12:02:00Z"/>
              </w:rPr>
            </w:pPr>
            <w:del w:id="550" w:author="Laurence Golding" w:date="2019-03-19T12:02:00Z">
              <w:r w:rsidDel="00D5400F">
                <w:delText>Required rather than optional. Contains only the properties specified in §</w:delText>
              </w:r>
              <w:r w:rsidDel="00D5400F">
                <w:fldChar w:fldCharType="begin"/>
              </w:r>
              <w:r w:rsidDel="00D5400F">
                <w:delInstrText xml:space="preserve"> REF _Ref508812478 \r \h </w:delInstrText>
              </w:r>
              <w:r w:rsidDel="00D5400F">
                <w:fldChar w:fldCharType="separate"/>
              </w:r>
              <w:r w:rsidR="004B041D" w:rsidDel="00D5400F">
                <w:delText>3.11.7.5.4</w:delText>
              </w:r>
              <w:r w:rsidDel="00D5400F">
                <w:fldChar w:fldCharType="end"/>
              </w:r>
              <w:r w:rsidDel="00D5400F">
                <w:delText>.</w:delText>
              </w:r>
            </w:del>
          </w:p>
        </w:tc>
      </w:tr>
      <w:tr w:rsidR="0086153A" w:rsidDel="00D5400F" w14:paraId="0A6EE765" w14:textId="554FC397" w:rsidTr="00282714">
        <w:trPr>
          <w:trHeight w:val="485"/>
          <w:del w:id="551" w:author="Laurence Golding" w:date="2019-03-19T12:02:00Z"/>
        </w:trPr>
        <w:tc>
          <w:tcPr>
            <w:tcW w:w="2071" w:type="dxa"/>
          </w:tcPr>
          <w:p w14:paraId="572E2CBD" w14:textId="230895E2" w:rsidR="0086153A" w:rsidDel="00D5400F" w:rsidRDefault="0086153A" w:rsidP="00282714">
            <w:pPr>
              <w:rPr>
                <w:del w:id="552" w:author="Laurence Golding" w:date="2019-03-19T12:02:00Z"/>
                <w:rStyle w:val="CODEtemp"/>
              </w:rPr>
            </w:pPr>
            <w:del w:id="553" w:author="Laurence Golding" w:date="2019-03-19T12:02:00Z">
              <w:r w:rsidDel="00D5400F">
                <w:rPr>
                  <w:rStyle w:val="CODEtemp"/>
                </w:rPr>
                <w:delText>resources (</w:delText>
              </w:r>
              <w:r w:rsidDel="00D5400F">
                <w:delText>§</w:delText>
              </w:r>
              <w:r w:rsidDel="00D5400F">
                <w:fldChar w:fldCharType="begin"/>
              </w:r>
              <w:r w:rsidDel="00D5400F">
                <w:delInstrText xml:space="preserve"> REF _Ref493404878 \w \h </w:delInstrText>
              </w:r>
              <w:r w:rsidDel="00D5400F">
                <w:fldChar w:fldCharType="separate"/>
              </w:r>
              <w:r w:rsidR="004B041D" w:rsidDel="00D5400F">
                <w:delText>3.14.16</w:delText>
              </w:r>
              <w:r w:rsidDel="00D5400F">
                <w:fldChar w:fldCharType="end"/>
              </w:r>
              <w:r w:rsidDel="00D5400F">
                <w:delText>)</w:delText>
              </w:r>
            </w:del>
          </w:p>
        </w:tc>
        <w:tc>
          <w:tcPr>
            <w:tcW w:w="1966" w:type="dxa"/>
          </w:tcPr>
          <w:p w14:paraId="217728F3" w14:textId="56B6F95F" w:rsidR="0086153A" w:rsidRPr="009722CB" w:rsidDel="00D5400F" w:rsidRDefault="0086153A" w:rsidP="00282714">
            <w:pPr>
              <w:rPr>
                <w:del w:id="554" w:author="Laurence Golding" w:date="2019-03-19T12:02:00Z"/>
                <w:rStyle w:val="CODEtemp"/>
              </w:rPr>
            </w:pPr>
            <w:del w:id="555" w:author="Laurence Golding" w:date="2019-03-19T12:02:00Z">
              <w:r w:rsidRPr="009722CB" w:rsidDel="00D5400F">
                <w:rPr>
                  <w:rStyle w:val="CODEtemp"/>
                </w:rPr>
                <w:delText>resources</w:delText>
              </w:r>
              <w:r w:rsidDel="00D5400F">
                <w:delText xml:space="preserv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tc>
        <w:tc>
          <w:tcPr>
            <w:tcW w:w="1205" w:type="dxa"/>
          </w:tcPr>
          <w:p w14:paraId="736AC765" w14:textId="6C1588F8" w:rsidR="0086153A" w:rsidDel="00D5400F" w:rsidRDefault="0086153A" w:rsidP="00282714">
            <w:pPr>
              <w:rPr>
                <w:del w:id="556" w:author="Laurence Golding" w:date="2019-03-19T12:02:00Z"/>
              </w:rPr>
            </w:pPr>
            <w:del w:id="557" w:author="Laurence Golding" w:date="2019-03-19T12:02:00Z">
              <w:r w:rsidDel="00D5400F">
                <w:delText>Yes</w:delText>
              </w:r>
            </w:del>
          </w:p>
        </w:tc>
        <w:tc>
          <w:tcPr>
            <w:tcW w:w="5597" w:type="dxa"/>
          </w:tcPr>
          <w:p w14:paraId="627054B7" w14:textId="250BEB54" w:rsidR="0086153A" w:rsidDel="00D5400F" w:rsidRDefault="0086153A" w:rsidP="00282714">
            <w:pPr>
              <w:rPr>
                <w:del w:id="558" w:author="Laurence Golding" w:date="2019-03-19T12:02:00Z"/>
              </w:rPr>
            </w:pPr>
            <w:del w:id="559" w:author="Laurence Golding" w:date="2019-03-19T12:02:00Z">
              <w:r w:rsidDel="00D5400F">
                <w:delText>Required rather than optional.</w:delText>
              </w:r>
            </w:del>
          </w:p>
        </w:tc>
      </w:tr>
    </w:tbl>
    <w:p w14:paraId="59E1D415" w14:textId="1BA56B80" w:rsidR="00F27B42" w:rsidDel="00D5400F" w:rsidRDefault="00F27B42" w:rsidP="00F27B42">
      <w:pPr>
        <w:pStyle w:val="Heading5"/>
        <w:rPr>
          <w:del w:id="560" w:author="Laurence Golding" w:date="2019-03-19T12:02:00Z"/>
        </w:rPr>
      </w:pPr>
      <w:bookmarkStart w:id="561" w:name="_Ref508812478"/>
      <w:bookmarkStart w:id="562" w:name="_Toc3812016"/>
      <w:del w:id="563" w:author="Laurence Golding" w:date="2019-03-19T12:02:00Z">
        <w:r w:rsidDel="00D5400F">
          <w:delText>tool object</w:delText>
        </w:r>
        <w:bookmarkEnd w:id="561"/>
        <w:bookmarkEnd w:id="562"/>
      </w:del>
    </w:p>
    <w:p w14:paraId="0E70FA16" w14:textId="14C04045" w:rsidR="0086153A" w:rsidRPr="00640538" w:rsidDel="00D5400F" w:rsidRDefault="0086153A" w:rsidP="0086153A">
      <w:pPr>
        <w:rPr>
          <w:del w:id="564" w:author="Laurence Golding" w:date="2019-03-19T12:02:00Z"/>
        </w:rPr>
      </w:pPr>
      <w:del w:id="565" w:author="Laurence Golding" w:date="2019-03-19T12:02:00Z">
        <w:r w:rsidDel="00D5400F">
          <w:delText xml:space="preserve">The permitted properties on the </w:delText>
        </w:r>
        <w:r w:rsidDel="00D5400F">
          <w:rPr>
            <w:rStyle w:val="CODEtemp"/>
          </w:rPr>
          <w:delText>tool</w:delText>
        </w:r>
        <w:r w:rsidDel="00D5400F">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D5400F" w14:paraId="351095F3" w14:textId="400994FC" w:rsidTr="00282714">
        <w:trPr>
          <w:trHeight w:val="356"/>
          <w:del w:id="566" w:author="Laurence Golding" w:date="2019-03-19T12:02:00Z"/>
        </w:trPr>
        <w:tc>
          <w:tcPr>
            <w:tcW w:w="2071" w:type="dxa"/>
          </w:tcPr>
          <w:p w14:paraId="79067AE5" w14:textId="5773B093" w:rsidR="0086153A" w:rsidRPr="00545597" w:rsidDel="00D5400F" w:rsidRDefault="0086153A" w:rsidP="00282714">
            <w:pPr>
              <w:rPr>
                <w:del w:id="567" w:author="Laurence Golding" w:date="2019-03-19T12:02:00Z"/>
                <w:b/>
              </w:rPr>
            </w:pPr>
            <w:del w:id="568" w:author="Laurence Golding" w:date="2019-03-19T12:02:00Z">
              <w:r w:rsidRPr="00545597" w:rsidDel="00D5400F">
                <w:rPr>
                  <w:b/>
                </w:rPr>
                <w:delText>Property</w:delText>
              </w:r>
            </w:del>
          </w:p>
        </w:tc>
        <w:tc>
          <w:tcPr>
            <w:tcW w:w="1966" w:type="dxa"/>
          </w:tcPr>
          <w:p w14:paraId="08A5A040" w14:textId="06C1EB24" w:rsidR="0086153A" w:rsidRPr="00545597" w:rsidDel="00D5400F" w:rsidRDefault="0086153A" w:rsidP="00282714">
            <w:pPr>
              <w:rPr>
                <w:del w:id="569" w:author="Laurence Golding" w:date="2019-03-19T12:02:00Z"/>
                <w:b/>
              </w:rPr>
            </w:pPr>
            <w:del w:id="570" w:author="Laurence Golding" w:date="2019-03-19T12:02:00Z">
              <w:r w:rsidDel="00D5400F">
                <w:rPr>
                  <w:b/>
                </w:rPr>
                <w:delText>Type</w:delText>
              </w:r>
            </w:del>
          </w:p>
        </w:tc>
        <w:tc>
          <w:tcPr>
            <w:tcW w:w="1205" w:type="dxa"/>
          </w:tcPr>
          <w:p w14:paraId="550170DE" w14:textId="6BB80EC4" w:rsidR="0086153A" w:rsidRPr="00545597" w:rsidDel="00D5400F" w:rsidRDefault="0086153A" w:rsidP="00282714">
            <w:pPr>
              <w:rPr>
                <w:del w:id="571" w:author="Laurence Golding" w:date="2019-03-19T12:02:00Z"/>
                <w:b/>
              </w:rPr>
            </w:pPr>
            <w:del w:id="572" w:author="Laurence Golding" w:date="2019-03-19T12:02:00Z">
              <w:r w:rsidRPr="00545597" w:rsidDel="00D5400F">
                <w:rPr>
                  <w:b/>
                </w:rPr>
                <w:delText>Required?</w:delText>
              </w:r>
            </w:del>
          </w:p>
        </w:tc>
        <w:tc>
          <w:tcPr>
            <w:tcW w:w="5597" w:type="dxa"/>
          </w:tcPr>
          <w:p w14:paraId="3353E8A3" w14:textId="2B8247CF" w:rsidR="0086153A" w:rsidRPr="00545597" w:rsidDel="00D5400F" w:rsidRDefault="0086153A" w:rsidP="00282714">
            <w:pPr>
              <w:rPr>
                <w:del w:id="573" w:author="Laurence Golding" w:date="2019-03-19T12:02:00Z"/>
                <w:b/>
              </w:rPr>
            </w:pPr>
            <w:del w:id="574" w:author="Laurence Golding" w:date="2019-03-19T12:02:00Z">
              <w:r w:rsidRPr="00545597" w:rsidDel="00D5400F">
                <w:rPr>
                  <w:b/>
                </w:rPr>
                <w:delText>Difference from SARIF log file</w:delText>
              </w:r>
            </w:del>
          </w:p>
        </w:tc>
      </w:tr>
      <w:tr w:rsidR="0086153A" w:rsidDel="00D5400F" w14:paraId="7502B85B" w14:textId="49B7522D" w:rsidTr="00282714">
        <w:trPr>
          <w:trHeight w:val="485"/>
          <w:del w:id="575" w:author="Laurence Golding" w:date="2019-03-19T12:02:00Z"/>
        </w:trPr>
        <w:tc>
          <w:tcPr>
            <w:tcW w:w="2071" w:type="dxa"/>
          </w:tcPr>
          <w:p w14:paraId="585551DC" w14:textId="4FDB3E41" w:rsidR="0086153A" w:rsidRPr="00545597" w:rsidDel="00D5400F" w:rsidRDefault="0086153A" w:rsidP="00282714">
            <w:pPr>
              <w:rPr>
                <w:del w:id="576" w:author="Laurence Golding" w:date="2019-03-19T12:02:00Z"/>
                <w:rStyle w:val="CODEtemp"/>
              </w:rPr>
            </w:pPr>
            <w:del w:id="577" w:author="Laurence Golding" w:date="2019-03-19T12:02:00Z">
              <w:r w:rsidDel="00D5400F">
                <w:rPr>
                  <w:rStyle w:val="CODEtemp"/>
                </w:rPr>
                <w:delText>name (</w:delText>
              </w:r>
              <w:r w:rsidDel="00D5400F">
                <w:delText>§</w:delText>
              </w:r>
              <w:r w:rsidDel="00D5400F">
                <w:fldChar w:fldCharType="begin"/>
              </w:r>
              <w:r w:rsidDel="00D5400F">
                <w:delInstrText xml:space="preserve"> REF _Ref493409155 \r \h </w:delInstrText>
              </w:r>
              <w:r w:rsidDel="00D5400F">
                <w:fldChar w:fldCharType="separate"/>
              </w:r>
              <w:r w:rsidR="004B041D" w:rsidDel="00D5400F">
                <w:delText>3.18.2</w:delText>
              </w:r>
              <w:r w:rsidDel="00D5400F">
                <w:fldChar w:fldCharType="end"/>
              </w:r>
              <w:r w:rsidDel="00D5400F">
                <w:delText>)</w:delText>
              </w:r>
            </w:del>
          </w:p>
        </w:tc>
        <w:tc>
          <w:tcPr>
            <w:tcW w:w="1966" w:type="dxa"/>
          </w:tcPr>
          <w:p w14:paraId="5C3242CE" w14:textId="1D05EF91" w:rsidR="0086153A" w:rsidDel="00D5400F" w:rsidRDefault="0086153A" w:rsidP="00282714">
            <w:pPr>
              <w:rPr>
                <w:del w:id="578" w:author="Laurence Golding" w:date="2019-03-19T12:02:00Z"/>
              </w:rPr>
            </w:pPr>
            <w:del w:id="579" w:author="Laurence Golding" w:date="2019-03-19T12:02:00Z">
              <w:r w:rsidDel="00D5400F">
                <w:rPr>
                  <w:rStyle w:val="CODEtemp"/>
                </w:rPr>
                <w:delText>string</w:delText>
              </w:r>
            </w:del>
          </w:p>
        </w:tc>
        <w:tc>
          <w:tcPr>
            <w:tcW w:w="1205" w:type="dxa"/>
          </w:tcPr>
          <w:p w14:paraId="0F39C988" w14:textId="12430178" w:rsidR="0086153A" w:rsidDel="00D5400F" w:rsidRDefault="0086153A" w:rsidP="00282714">
            <w:pPr>
              <w:rPr>
                <w:del w:id="580" w:author="Laurence Golding" w:date="2019-03-19T12:02:00Z"/>
              </w:rPr>
            </w:pPr>
            <w:del w:id="581" w:author="Laurence Golding" w:date="2019-03-19T12:02:00Z">
              <w:r w:rsidDel="00D5400F">
                <w:delText>Yes</w:delText>
              </w:r>
            </w:del>
          </w:p>
        </w:tc>
        <w:tc>
          <w:tcPr>
            <w:tcW w:w="5597" w:type="dxa"/>
          </w:tcPr>
          <w:p w14:paraId="36F52113" w14:textId="103483F7" w:rsidR="0086153A" w:rsidDel="00D5400F" w:rsidRDefault="0086153A" w:rsidP="00282714">
            <w:pPr>
              <w:rPr>
                <w:del w:id="582" w:author="Laurence Golding" w:date="2019-03-19T12:02:00Z"/>
              </w:rPr>
            </w:pPr>
            <w:del w:id="583" w:author="Laurence Golding" w:date="2019-03-19T12:02:00Z">
              <w:r w:rsidDel="00D5400F">
                <w:delText>None</w:delText>
              </w:r>
            </w:del>
          </w:p>
        </w:tc>
      </w:tr>
      <w:tr w:rsidR="0086153A" w:rsidDel="00D5400F" w14:paraId="64488E6B" w14:textId="5F9A234E" w:rsidTr="00282714">
        <w:trPr>
          <w:trHeight w:val="345"/>
          <w:del w:id="584" w:author="Laurence Golding" w:date="2019-03-19T12:02:00Z"/>
        </w:trPr>
        <w:tc>
          <w:tcPr>
            <w:tcW w:w="2071" w:type="dxa"/>
          </w:tcPr>
          <w:p w14:paraId="04676ED4" w14:textId="08281AE7" w:rsidR="0086153A" w:rsidDel="00D5400F" w:rsidRDefault="0086153A" w:rsidP="00282714">
            <w:pPr>
              <w:rPr>
                <w:del w:id="585" w:author="Laurence Golding" w:date="2019-03-19T12:02:00Z"/>
                <w:rStyle w:val="CODEtemp"/>
              </w:rPr>
            </w:pPr>
            <w:del w:id="586" w:author="Laurence Golding" w:date="2019-03-19T12:02:00Z">
              <w:r w:rsidDel="00D5400F">
                <w:rPr>
                  <w:rStyle w:val="CODEtemp"/>
                </w:rPr>
                <w:delText>fullName (</w:delText>
              </w:r>
              <w:r w:rsidDel="00D5400F">
                <w:delText>§</w:delText>
              </w:r>
              <w:r w:rsidDel="00D5400F">
                <w:fldChar w:fldCharType="begin"/>
              </w:r>
              <w:r w:rsidDel="00D5400F">
                <w:delInstrText xml:space="preserve"> REF _Ref493409168 \r \h </w:delInstrText>
              </w:r>
              <w:r w:rsidDel="00D5400F">
                <w:fldChar w:fldCharType="separate"/>
              </w:r>
              <w:r w:rsidR="004B041D" w:rsidDel="00D5400F">
                <w:delText>3.18.3</w:delText>
              </w:r>
              <w:r w:rsidDel="00D5400F">
                <w:fldChar w:fldCharType="end"/>
              </w:r>
              <w:r w:rsidDel="00D5400F">
                <w:delText>)</w:delText>
              </w:r>
            </w:del>
          </w:p>
        </w:tc>
        <w:tc>
          <w:tcPr>
            <w:tcW w:w="1966" w:type="dxa"/>
          </w:tcPr>
          <w:p w14:paraId="0F13608F" w14:textId="6CC3EB8C" w:rsidR="0086153A" w:rsidDel="00D5400F" w:rsidRDefault="0086153A" w:rsidP="00282714">
            <w:pPr>
              <w:rPr>
                <w:del w:id="587" w:author="Laurence Golding" w:date="2019-03-19T12:02:00Z"/>
                <w:rStyle w:val="CODEtemp"/>
              </w:rPr>
            </w:pPr>
            <w:del w:id="588" w:author="Laurence Golding" w:date="2019-03-19T12:02:00Z">
              <w:r w:rsidDel="00D5400F">
                <w:rPr>
                  <w:rStyle w:val="CODEtemp"/>
                </w:rPr>
                <w:delText>string</w:delText>
              </w:r>
            </w:del>
          </w:p>
        </w:tc>
        <w:tc>
          <w:tcPr>
            <w:tcW w:w="1205" w:type="dxa"/>
          </w:tcPr>
          <w:p w14:paraId="756C017F" w14:textId="5E780687" w:rsidR="0086153A" w:rsidDel="00D5400F" w:rsidRDefault="0086153A" w:rsidP="00282714">
            <w:pPr>
              <w:rPr>
                <w:del w:id="589" w:author="Laurence Golding" w:date="2019-03-19T12:02:00Z"/>
              </w:rPr>
            </w:pPr>
            <w:del w:id="590" w:author="Laurence Golding" w:date="2019-03-19T12:02:00Z">
              <w:r w:rsidDel="00D5400F">
                <w:delText>No</w:delText>
              </w:r>
            </w:del>
          </w:p>
        </w:tc>
        <w:tc>
          <w:tcPr>
            <w:tcW w:w="5597" w:type="dxa"/>
          </w:tcPr>
          <w:p w14:paraId="4B826424" w14:textId="232BBA63" w:rsidR="0086153A" w:rsidDel="00D5400F" w:rsidRDefault="0086153A" w:rsidP="00282714">
            <w:pPr>
              <w:rPr>
                <w:del w:id="591" w:author="Laurence Golding" w:date="2019-03-19T12:02:00Z"/>
              </w:rPr>
            </w:pPr>
            <w:del w:id="592" w:author="Laurence Golding" w:date="2019-03-19T12:02:00Z">
              <w:r w:rsidDel="00D5400F">
                <w:delText>None</w:delText>
              </w:r>
            </w:del>
          </w:p>
        </w:tc>
      </w:tr>
      <w:tr w:rsidR="0086153A" w:rsidDel="00D5400F" w14:paraId="0F32F52F" w14:textId="16606606" w:rsidTr="00282714">
        <w:trPr>
          <w:trHeight w:val="345"/>
          <w:del w:id="593" w:author="Laurence Golding" w:date="2019-03-19T12:02:00Z"/>
        </w:trPr>
        <w:tc>
          <w:tcPr>
            <w:tcW w:w="2071" w:type="dxa"/>
          </w:tcPr>
          <w:p w14:paraId="4E8C9ACD" w14:textId="02C41D0C" w:rsidR="0086153A" w:rsidDel="00D5400F" w:rsidRDefault="0086153A" w:rsidP="00282714">
            <w:pPr>
              <w:rPr>
                <w:del w:id="594" w:author="Laurence Golding" w:date="2019-03-19T12:02:00Z"/>
                <w:rStyle w:val="CODEtemp"/>
              </w:rPr>
            </w:pPr>
            <w:del w:id="595" w:author="Laurence Golding" w:date="2019-03-19T12:02:00Z">
              <w:r w:rsidDel="00D5400F">
                <w:rPr>
                  <w:rStyle w:val="CODEtemp"/>
                </w:rPr>
                <w:delText>semanticVersion (</w:delText>
              </w:r>
              <w:r w:rsidDel="00D5400F">
                <w:delText>§</w:delText>
              </w:r>
              <w:r w:rsidDel="00D5400F">
                <w:fldChar w:fldCharType="begin"/>
              </w:r>
              <w:r w:rsidDel="00D5400F">
                <w:delInstrText xml:space="preserve"> REF _Ref493409198 \r \h </w:delInstrText>
              </w:r>
              <w:r w:rsidDel="00D5400F">
                <w:fldChar w:fldCharType="separate"/>
              </w:r>
              <w:r w:rsidR="004B041D" w:rsidDel="00D5400F">
                <w:delText>3.18.4</w:delText>
              </w:r>
              <w:r w:rsidDel="00D5400F">
                <w:fldChar w:fldCharType="end"/>
              </w:r>
              <w:r w:rsidDel="00D5400F">
                <w:delText>)</w:delText>
              </w:r>
            </w:del>
          </w:p>
        </w:tc>
        <w:tc>
          <w:tcPr>
            <w:tcW w:w="1966" w:type="dxa"/>
          </w:tcPr>
          <w:p w14:paraId="031B94F3" w14:textId="2D8F585A" w:rsidR="0086153A" w:rsidDel="00D5400F" w:rsidRDefault="0086153A" w:rsidP="00282714">
            <w:pPr>
              <w:rPr>
                <w:del w:id="596" w:author="Laurence Golding" w:date="2019-03-19T12:02:00Z"/>
                <w:rStyle w:val="CODEtemp"/>
              </w:rPr>
            </w:pPr>
            <w:del w:id="597" w:author="Laurence Golding" w:date="2019-03-19T12:02:00Z">
              <w:r w:rsidDel="00D5400F">
                <w:rPr>
                  <w:rStyle w:val="CODEtemp"/>
                </w:rPr>
                <w:delText>string</w:delText>
              </w:r>
            </w:del>
          </w:p>
        </w:tc>
        <w:tc>
          <w:tcPr>
            <w:tcW w:w="1205" w:type="dxa"/>
          </w:tcPr>
          <w:p w14:paraId="542DE606" w14:textId="1A20BBCE" w:rsidR="0086153A" w:rsidDel="00D5400F" w:rsidRDefault="0086153A" w:rsidP="00282714">
            <w:pPr>
              <w:rPr>
                <w:del w:id="598" w:author="Laurence Golding" w:date="2019-03-19T12:02:00Z"/>
              </w:rPr>
            </w:pPr>
            <w:del w:id="599" w:author="Laurence Golding" w:date="2019-03-19T12:02:00Z">
              <w:r w:rsidDel="00D5400F">
                <w:delText>Yes</w:delText>
              </w:r>
            </w:del>
          </w:p>
        </w:tc>
        <w:tc>
          <w:tcPr>
            <w:tcW w:w="5597" w:type="dxa"/>
          </w:tcPr>
          <w:p w14:paraId="7FDE536A" w14:textId="2369369A" w:rsidR="0086153A" w:rsidDel="00D5400F" w:rsidRDefault="0086153A" w:rsidP="00282714">
            <w:pPr>
              <w:rPr>
                <w:del w:id="600" w:author="Laurence Golding" w:date="2019-03-19T12:02:00Z"/>
              </w:rPr>
            </w:pPr>
            <w:del w:id="601" w:author="Laurence Golding" w:date="2019-03-19T12:02:00Z">
              <w:r w:rsidDel="00D5400F">
                <w:delText>None</w:delText>
              </w:r>
            </w:del>
          </w:p>
        </w:tc>
      </w:tr>
      <w:tr w:rsidR="0086153A" w:rsidDel="00D5400F" w14:paraId="439ED5A7" w14:textId="63D823A1" w:rsidTr="00282714">
        <w:trPr>
          <w:trHeight w:val="345"/>
          <w:del w:id="602" w:author="Laurence Golding" w:date="2019-03-19T12:02:00Z"/>
        </w:trPr>
        <w:tc>
          <w:tcPr>
            <w:tcW w:w="2071" w:type="dxa"/>
          </w:tcPr>
          <w:p w14:paraId="30F4C04D" w14:textId="33798076" w:rsidR="0086153A" w:rsidRPr="00545597" w:rsidDel="00D5400F" w:rsidRDefault="0086153A" w:rsidP="00282714">
            <w:pPr>
              <w:rPr>
                <w:del w:id="603" w:author="Laurence Golding" w:date="2019-03-19T12:02:00Z"/>
                <w:rStyle w:val="CODEtemp"/>
              </w:rPr>
            </w:pPr>
            <w:del w:id="604" w:author="Laurence Golding" w:date="2019-03-19T12:02:00Z">
              <w:r w:rsidDel="00D5400F">
                <w:rPr>
                  <w:rStyle w:val="CODEtemp"/>
                </w:rPr>
                <w:delText>version (</w:delText>
              </w:r>
              <w:r w:rsidDel="00D5400F">
                <w:delText>§</w:delText>
              </w:r>
              <w:r w:rsidDel="00D5400F">
                <w:fldChar w:fldCharType="begin"/>
              </w:r>
              <w:r w:rsidDel="00D5400F">
                <w:delInstrText xml:space="preserve"> REF _Ref493409191 \r \h </w:delInstrText>
              </w:r>
              <w:r w:rsidDel="00D5400F">
                <w:fldChar w:fldCharType="separate"/>
              </w:r>
              <w:r w:rsidR="004B041D" w:rsidDel="00D5400F">
                <w:delText>3.18.5</w:delText>
              </w:r>
              <w:r w:rsidDel="00D5400F">
                <w:fldChar w:fldCharType="end"/>
              </w:r>
              <w:r w:rsidDel="00D5400F">
                <w:delText>)</w:delText>
              </w:r>
            </w:del>
          </w:p>
        </w:tc>
        <w:tc>
          <w:tcPr>
            <w:tcW w:w="1966" w:type="dxa"/>
          </w:tcPr>
          <w:p w14:paraId="3882149A" w14:textId="1A498575" w:rsidR="0086153A" w:rsidDel="00D5400F" w:rsidRDefault="0086153A" w:rsidP="00282714">
            <w:pPr>
              <w:rPr>
                <w:del w:id="605" w:author="Laurence Golding" w:date="2019-03-19T12:02:00Z"/>
              </w:rPr>
            </w:pPr>
            <w:del w:id="606" w:author="Laurence Golding" w:date="2019-03-19T12:02:00Z">
              <w:r w:rsidDel="00D5400F">
                <w:rPr>
                  <w:rStyle w:val="CODEtemp"/>
                </w:rPr>
                <w:delText>string</w:delText>
              </w:r>
            </w:del>
          </w:p>
        </w:tc>
        <w:tc>
          <w:tcPr>
            <w:tcW w:w="1205" w:type="dxa"/>
          </w:tcPr>
          <w:p w14:paraId="715D2E7C" w14:textId="17BAAC48" w:rsidR="0086153A" w:rsidDel="00D5400F" w:rsidRDefault="0086153A" w:rsidP="00282714">
            <w:pPr>
              <w:rPr>
                <w:del w:id="607" w:author="Laurence Golding" w:date="2019-03-19T12:02:00Z"/>
              </w:rPr>
            </w:pPr>
            <w:del w:id="608" w:author="Laurence Golding" w:date="2019-03-19T12:02:00Z">
              <w:r w:rsidDel="00D5400F">
                <w:delText>No</w:delText>
              </w:r>
            </w:del>
          </w:p>
        </w:tc>
        <w:tc>
          <w:tcPr>
            <w:tcW w:w="5597" w:type="dxa"/>
          </w:tcPr>
          <w:p w14:paraId="1ECD4362" w14:textId="36C2A246" w:rsidR="0086153A" w:rsidDel="00D5400F" w:rsidRDefault="0086153A" w:rsidP="00282714">
            <w:pPr>
              <w:rPr>
                <w:del w:id="609" w:author="Laurence Golding" w:date="2019-03-19T12:02:00Z"/>
              </w:rPr>
            </w:pPr>
            <w:del w:id="610" w:author="Laurence Golding" w:date="2019-03-19T12:02:00Z">
              <w:r w:rsidDel="00D5400F">
                <w:delText>None</w:delText>
              </w:r>
            </w:del>
          </w:p>
        </w:tc>
      </w:tr>
      <w:tr w:rsidR="0086153A" w:rsidDel="00D5400F" w14:paraId="288D1718" w14:textId="21914C62" w:rsidTr="00282714">
        <w:trPr>
          <w:trHeight w:val="345"/>
          <w:del w:id="611" w:author="Laurence Golding" w:date="2019-03-19T12:02:00Z"/>
        </w:trPr>
        <w:tc>
          <w:tcPr>
            <w:tcW w:w="2071" w:type="dxa"/>
          </w:tcPr>
          <w:p w14:paraId="3F773359" w14:textId="491F5761" w:rsidR="0086153A" w:rsidDel="00D5400F" w:rsidRDefault="00CC4067" w:rsidP="00282714">
            <w:pPr>
              <w:rPr>
                <w:del w:id="612" w:author="Laurence Golding" w:date="2019-03-19T12:02:00Z"/>
                <w:rStyle w:val="CODEtemp"/>
              </w:rPr>
            </w:pPr>
            <w:del w:id="613" w:author="Laurence Golding" w:date="2019-03-19T12:02:00Z">
              <w:r w:rsidDel="00D5400F">
                <w:rPr>
                  <w:rStyle w:val="CODEtemp"/>
                </w:rPr>
                <w:delText xml:space="preserve">dottedQuadFileVersion </w:delText>
              </w:r>
              <w:r w:rsidR="0086153A" w:rsidDel="00D5400F">
                <w:rPr>
                  <w:rStyle w:val="CODEtemp"/>
                </w:rPr>
                <w:delText>(</w:delText>
              </w:r>
              <w:r w:rsidR="0086153A" w:rsidDel="00D5400F">
                <w:delText>§</w:delText>
              </w:r>
              <w:r w:rsidR="0086153A" w:rsidDel="00D5400F">
                <w:fldChar w:fldCharType="begin"/>
              </w:r>
              <w:r w:rsidR="0086153A" w:rsidDel="00D5400F">
                <w:delInstrText xml:space="preserve"> REF _Ref493409205 \r \h </w:delInstrText>
              </w:r>
              <w:r w:rsidR="0086153A" w:rsidDel="00D5400F">
                <w:fldChar w:fldCharType="separate"/>
              </w:r>
              <w:r w:rsidR="004B041D" w:rsidDel="00D5400F">
                <w:delText>3.18.6</w:delText>
              </w:r>
              <w:r w:rsidR="0086153A" w:rsidDel="00D5400F">
                <w:fldChar w:fldCharType="end"/>
              </w:r>
              <w:r w:rsidR="0086153A" w:rsidDel="00D5400F">
                <w:delText>)</w:delText>
              </w:r>
            </w:del>
          </w:p>
        </w:tc>
        <w:tc>
          <w:tcPr>
            <w:tcW w:w="1966" w:type="dxa"/>
          </w:tcPr>
          <w:p w14:paraId="5AF9A257" w14:textId="79ADC0E4" w:rsidR="0086153A" w:rsidDel="00D5400F" w:rsidRDefault="0086153A" w:rsidP="00282714">
            <w:pPr>
              <w:rPr>
                <w:del w:id="614" w:author="Laurence Golding" w:date="2019-03-19T12:02:00Z"/>
                <w:rStyle w:val="CODEtemp"/>
              </w:rPr>
            </w:pPr>
            <w:del w:id="615" w:author="Laurence Golding" w:date="2019-03-19T12:02:00Z">
              <w:r w:rsidDel="00D5400F">
                <w:rPr>
                  <w:rStyle w:val="CODEtemp"/>
                </w:rPr>
                <w:delText>string</w:delText>
              </w:r>
            </w:del>
          </w:p>
        </w:tc>
        <w:tc>
          <w:tcPr>
            <w:tcW w:w="1205" w:type="dxa"/>
          </w:tcPr>
          <w:p w14:paraId="35D5C89C" w14:textId="0D3CB262" w:rsidR="0086153A" w:rsidDel="00D5400F" w:rsidRDefault="0086153A" w:rsidP="00282714">
            <w:pPr>
              <w:rPr>
                <w:del w:id="616" w:author="Laurence Golding" w:date="2019-03-19T12:02:00Z"/>
              </w:rPr>
            </w:pPr>
            <w:del w:id="617" w:author="Laurence Golding" w:date="2019-03-19T12:02:00Z">
              <w:r w:rsidDel="00D5400F">
                <w:delText>No</w:delText>
              </w:r>
            </w:del>
          </w:p>
        </w:tc>
        <w:tc>
          <w:tcPr>
            <w:tcW w:w="5597" w:type="dxa"/>
          </w:tcPr>
          <w:p w14:paraId="657DDCD0" w14:textId="050EBDBA" w:rsidR="0086153A" w:rsidDel="00D5400F" w:rsidRDefault="0086153A" w:rsidP="00282714">
            <w:pPr>
              <w:rPr>
                <w:del w:id="618" w:author="Laurence Golding" w:date="2019-03-19T12:02:00Z"/>
              </w:rPr>
            </w:pPr>
            <w:del w:id="619" w:author="Laurence Golding" w:date="2019-03-19T12:02:00Z">
              <w:r w:rsidDel="00D5400F">
                <w:delText>None</w:delText>
              </w:r>
            </w:del>
          </w:p>
        </w:tc>
      </w:tr>
      <w:tr w:rsidR="0086153A" w:rsidDel="00D5400F" w14:paraId="650E8B4C" w14:textId="42246E89" w:rsidTr="00282714">
        <w:trPr>
          <w:trHeight w:val="345"/>
          <w:del w:id="620" w:author="Laurence Golding" w:date="2019-03-19T12:02:00Z"/>
        </w:trPr>
        <w:tc>
          <w:tcPr>
            <w:tcW w:w="2071" w:type="dxa"/>
          </w:tcPr>
          <w:p w14:paraId="47BBAD0A" w14:textId="2A326440" w:rsidR="0086153A" w:rsidDel="00D5400F" w:rsidRDefault="0086153A" w:rsidP="00282714">
            <w:pPr>
              <w:rPr>
                <w:del w:id="621" w:author="Laurence Golding" w:date="2019-03-19T12:02:00Z"/>
                <w:rStyle w:val="CODEtemp"/>
              </w:rPr>
            </w:pPr>
            <w:del w:id="622" w:author="Laurence Golding" w:date="2019-03-19T12:02:00Z">
              <w:r w:rsidDel="00D5400F">
                <w:rPr>
                  <w:rStyle w:val="CODEtemp"/>
                </w:rPr>
                <w:delText>language (</w:delText>
              </w:r>
              <w:r w:rsidDel="00D5400F">
                <w:delText>§</w:delText>
              </w:r>
              <w:r w:rsidDel="00D5400F">
                <w:fldChar w:fldCharType="begin"/>
              </w:r>
              <w:r w:rsidDel="00D5400F">
                <w:delInstrText xml:space="preserve"> REF _Ref508812630 \r \h </w:delInstrText>
              </w:r>
              <w:r w:rsidDel="00D5400F">
                <w:fldChar w:fldCharType="separate"/>
              </w:r>
              <w:r w:rsidR="004B041D" w:rsidDel="00D5400F">
                <w:delText>3.18.15</w:delText>
              </w:r>
              <w:r w:rsidDel="00D5400F">
                <w:fldChar w:fldCharType="end"/>
              </w:r>
              <w:r w:rsidDel="00D5400F">
                <w:delText>)</w:delText>
              </w:r>
            </w:del>
          </w:p>
        </w:tc>
        <w:tc>
          <w:tcPr>
            <w:tcW w:w="1966" w:type="dxa"/>
          </w:tcPr>
          <w:p w14:paraId="05EA30C1" w14:textId="37BB1C87" w:rsidR="0086153A" w:rsidDel="00D5400F" w:rsidRDefault="0086153A" w:rsidP="00282714">
            <w:pPr>
              <w:rPr>
                <w:del w:id="623" w:author="Laurence Golding" w:date="2019-03-19T12:02:00Z"/>
                <w:rStyle w:val="CODEtemp"/>
              </w:rPr>
            </w:pPr>
            <w:del w:id="624" w:author="Laurence Golding" w:date="2019-03-19T12:02:00Z">
              <w:r w:rsidDel="00D5400F">
                <w:rPr>
                  <w:rStyle w:val="CODEtemp"/>
                </w:rPr>
                <w:delText>string</w:delText>
              </w:r>
            </w:del>
          </w:p>
        </w:tc>
        <w:tc>
          <w:tcPr>
            <w:tcW w:w="1205" w:type="dxa"/>
          </w:tcPr>
          <w:p w14:paraId="045D009B" w14:textId="2A01E14A" w:rsidR="0086153A" w:rsidDel="00D5400F" w:rsidRDefault="0086153A" w:rsidP="00282714">
            <w:pPr>
              <w:rPr>
                <w:del w:id="625" w:author="Laurence Golding" w:date="2019-03-19T12:02:00Z"/>
              </w:rPr>
            </w:pPr>
            <w:del w:id="626" w:author="Laurence Golding" w:date="2019-03-19T12:02:00Z">
              <w:r w:rsidDel="00D5400F">
                <w:delText>Yes</w:delText>
              </w:r>
            </w:del>
          </w:p>
        </w:tc>
        <w:tc>
          <w:tcPr>
            <w:tcW w:w="5597" w:type="dxa"/>
          </w:tcPr>
          <w:p w14:paraId="7EECFF64" w14:textId="3DD226B9" w:rsidR="0086153A" w:rsidDel="00D5400F" w:rsidRDefault="0086153A" w:rsidP="00282714">
            <w:pPr>
              <w:rPr>
                <w:del w:id="627" w:author="Laurence Golding" w:date="2019-03-19T12:02:00Z"/>
              </w:rPr>
            </w:pPr>
            <w:del w:id="628" w:author="Laurence Golding" w:date="2019-03-19T12:02:00Z">
              <w:r w:rsidDel="00D5400F">
                <w:delText>Required rather than recommended. Just as in a SARIF log file, it specifies the language of the resources embedded in the file.</w:delText>
              </w:r>
            </w:del>
          </w:p>
        </w:tc>
      </w:tr>
    </w:tbl>
    <w:p w14:paraId="1BD0934B" w14:textId="36103E17" w:rsidR="00F27B42" w:rsidDel="00D5400F" w:rsidRDefault="00F27B42" w:rsidP="00F27B42">
      <w:pPr>
        <w:pStyle w:val="Heading5"/>
        <w:rPr>
          <w:del w:id="629" w:author="Laurence Golding" w:date="2019-03-19T12:02:00Z"/>
        </w:rPr>
      </w:pPr>
      <w:bookmarkStart w:id="630" w:name="_Toc3812017"/>
      <w:del w:id="631" w:author="Laurence Golding" w:date="2019-03-19T12:02:00Z">
        <w:r w:rsidDel="00D5400F">
          <w:delText>resources object</w:delText>
        </w:r>
        <w:bookmarkEnd w:id="630"/>
      </w:del>
    </w:p>
    <w:p w14:paraId="56784490" w14:textId="5FA87AFF" w:rsidR="0086153A" w:rsidRPr="0086153A" w:rsidDel="00D5400F" w:rsidRDefault="0086153A" w:rsidP="0086153A">
      <w:pPr>
        <w:rPr>
          <w:del w:id="632" w:author="Laurence Golding" w:date="2019-03-19T12:02:00Z"/>
        </w:rPr>
      </w:pPr>
      <w:del w:id="633" w:author="Laurence Golding" w:date="2019-03-19T12:02:00Z">
        <w:r w:rsidDel="00D5400F">
          <w:delText xml:space="preserve">The </w:delText>
        </w:r>
        <w:r w:rsidRPr="00386A21" w:rsidDel="00D5400F">
          <w:rPr>
            <w:rStyle w:val="CODEtemp"/>
          </w:rPr>
          <w:delText>resources</w:delText>
        </w:r>
        <w:r w:rsidDel="00D5400F">
          <w:delText xml:space="preserve"> object in a SARIF resource file is identical to the </w:delText>
        </w:r>
        <w:r w:rsidRPr="00386A21" w:rsidDel="00D5400F">
          <w:rPr>
            <w:rStyle w:val="CODEtemp"/>
          </w:rPr>
          <w:delText>resources</w:delText>
        </w:r>
        <w:r w:rsidDel="00D5400F">
          <w:delText xml:space="preserve"> object in a SARIF log file (§</w:delText>
        </w:r>
        <w:r w:rsidDel="00D5400F">
          <w:fldChar w:fldCharType="begin"/>
        </w:r>
        <w:r w:rsidDel="00D5400F">
          <w:delInstrText xml:space="preserve"> REF _Ref508812750 \r \h </w:delInstrText>
        </w:r>
        <w:r w:rsidDel="00D5400F">
          <w:fldChar w:fldCharType="separate"/>
        </w:r>
        <w:r w:rsidR="004B041D" w:rsidDel="00D5400F">
          <w:delText>3.41</w:delText>
        </w:r>
        <w:r w:rsidDel="00D5400F">
          <w:fldChar w:fldCharType="end"/>
        </w:r>
        <w:r w:rsidDel="00D5400F">
          <w:delText>).</w:delText>
        </w:r>
      </w:del>
    </w:p>
    <w:p w14:paraId="55D59945" w14:textId="28AAB945" w:rsidR="00B607AD" w:rsidRDefault="00B607AD" w:rsidP="00B607AD">
      <w:pPr>
        <w:pStyle w:val="Heading3"/>
      </w:pPr>
      <w:bookmarkStart w:id="634" w:name="_Ref508811133"/>
      <w:bookmarkStart w:id="635" w:name="_Toc3812018"/>
      <w:r>
        <w:t>text property</w:t>
      </w:r>
      <w:bookmarkEnd w:id="634"/>
      <w:bookmarkEnd w:id="635"/>
    </w:p>
    <w:p w14:paraId="38926169" w14:textId="199A8F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B041D">
        <w:t>3.11.3</w:t>
      </w:r>
      <w:r>
        <w:fldChar w:fldCharType="end"/>
      </w:r>
      <w:r>
        <w:t>)</w:t>
      </w:r>
      <w:r w:rsidRPr="0027620D">
        <w:t>.</w:t>
      </w:r>
    </w:p>
    <w:p w14:paraId="68ED5C2D" w14:textId="1CE1441F" w:rsidR="00B607AD" w:rsidRDefault="007C76ED" w:rsidP="00B607AD">
      <w:pPr>
        <w:pStyle w:val="Heading3"/>
      </w:pPr>
      <w:bookmarkStart w:id="636" w:name="_Ref508811583"/>
      <w:bookmarkStart w:id="637" w:name="_Toc3812019"/>
      <w:r>
        <w:lastRenderedPageBreak/>
        <w:t xml:space="preserve">markdown </w:t>
      </w:r>
      <w:r w:rsidR="00B607AD">
        <w:t>property</w:t>
      </w:r>
      <w:bookmarkEnd w:id="636"/>
      <w:bookmarkEnd w:id="637"/>
    </w:p>
    <w:p w14:paraId="252D70DD" w14:textId="32E84B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4B041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D3C0F3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638" w:name="_Ref508811592"/>
      <w:bookmarkStart w:id="639" w:name="_Toc3812020"/>
      <w:r>
        <w:t>messageId property</w:t>
      </w:r>
      <w:bookmarkEnd w:id="638"/>
      <w:bookmarkEnd w:id="639"/>
    </w:p>
    <w:p w14:paraId="5F5AED7E" w14:textId="5A28636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4B041D">
        <w:t>3.11.7</w:t>
      </w:r>
      <w:r>
        <w:fldChar w:fldCharType="end"/>
      </w:r>
      <w:r>
        <w:t>) for the desired message (§</w:t>
      </w:r>
      <w:r>
        <w:fldChar w:fldCharType="begin"/>
      </w:r>
      <w:r>
        <w:instrText xml:space="preserve"> REF _Ref503354593 \r \h </w:instrText>
      </w:r>
      <w:r>
        <w:fldChar w:fldCharType="separate"/>
      </w:r>
      <w:r w:rsidR="004B041D">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B041D">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B041D">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640" w:name="_Ref508811093"/>
      <w:bookmarkStart w:id="641" w:name="_Toc3812021"/>
      <w:r>
        <w:t>arguments property</w:t>
      </w:r>
      <w:bookmarkEnd w:id="640"/>
      <w:bookmarkEnd w:id="641"/>
    </w:p>
    <w:p w14:paraId="3337B550" w14:textId="57E58C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B041D">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4B041D">
        <w:t>3.11.10</w:t>
      </w:r>
      <w:r>
        <w:fldChar w:fldCharType="end"/>
      </w:r>
      <w:r>
        <w:t>) contains any placeholders (§</w:t>
      </w:r>
      <w:r>
        <w:fldChar w:fldCharType="begin"/>
      </w:r>
      <w:r>
        <w:instrText xml:space="preserve"> REF _Ref508810893 \r \h </w:instrText>
      </w:r>
      <w:r>
        <w:fldChar w:fldCharType="separate"/>
      </w:r>
      <w:r w:rsidR="004B041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B041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642" w:name="_Ref3551923"/>
      <w:bookmarkStart w:id="643" w:name="_Toc3812022"/>
      <w:r>
        <w:t>multiformatMessageString object</w:t>
      </w:r>
      <w:bookmarkEnd w:id="642"/>
      <w:bookmarkEnd w:id="643"/>
    </w:p>
    <w:p w14:paraId="38BF636F" w14:textId="60D0304F" w:rsidR="006F2550" w:rsidRDefault="006F2550" w:rsidP="006F2550">
      <w:pPr>
        <w:pStyle w:val="Heading3"/>
      </w:pPr>
      <w:bookmarkStart w:id="644" w:name="_Toc3812023"/>
      <w:r>
        <w:t>General</w:t>
      </w:r>
      <w:bookmarkEnd w:id="644"/>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645" w:name="_Ref3551354"/>
      <w:bookmarkStart w:id="646" w:name="_Toc3812024"/>
      <w:r>
        <w:t>text property</w:t>
      </w:r>
      <w:bookmarkEnd w:id="645"/>
      <w:bookmarkEnd w:id="6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647" w:name="_Ref3625000"/>
      <w:bookmarkStart w:id="648" w:name="_Toc3812025"/>
      <w:r>
        <w:t>markdown property</w:t>
      </w:r>
      <w:bookmarkEnd w:id="647"/>
      <w:bookmarkEnd w:id="648"/>
    </w:p>
    <w:p w14:paraId="20AC6A2B" w14:textId="389D5D87"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B041D">
        <w:t>3.11.4</w:t>
      </w:r>
      <w:r>
        <w:fldChar w:fldCharType="end"/>
      </w:r>
      <w:r>
        <w:t>) expressed in GitHub-Flavored Markdown [</w:t>
      </w:r>
      <w:hyperlink w:anchor="GFM" w:history="1">
        <w:r w:rsidRPr="006F2550">
          <w:rPr>
            <w:rStyle w:val="Hyperlink"/>
          </w:rPr>
          <w:t>GFM</w:t>
        </w:r>
      </w:hyperlink>
      <w:r>
        <w:t>].</w:t>
      </w:r>
    </w:p>
    <w:p w14:paraId="2C9A46D1" w14:textId="6170AF25" w:rsidR="006F2550" w:rsidRPr="006F2550" w:rsidRDefault="006F2550" w:rsidP="00EA286B">
      <w:r>
        <w:lastRenderedPageBreak/>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4B041D">
        <w:t>3.12.2</w:t>
      </w:r>
      <w:r>
        <w:fldChar w:fldCharType="end"/>
      </w:r>
      <w:r>
        <w:t>) instead.</w:t>
      </w:r>
    </w:p>
    <w:p w14:paraId="0645E5C8" w14:textId="34ED8D9C" w:rsidR="0038356E" w:rsidRPr="0038356E" w:rsidRDefault="00815787" w:rsidP="0038356E">
      <w:pPr>
        <w:pStyle w:val="Heading2"/>
      </w:pPr>
      <w:bookmarkStart w:id="649" w:name="_Ref508812301"/>
      <w:bookmarkStart w:id="650" w:name="_Toc3812026"/>
      <w:r>
        <w:t>sarifLog object</w:t>
      </w:r>
      <w:bookmarkEnd w:id="411"/>
      <w:bookmarkEnd w:id="649"/>
      <w:bookmarkEnd w:id="650"/>
    </w:p>
    <w:p w14:paraId="5DEDD21B" w14:textId="0630136E" w:rsidR="000D32C1" w:rsidRDefault="000D32C1" w:rsidP="000D32C1">
      <w:pPr>
        <w:pStyle w:val="Heading3"/>
      </w:pPr>
      <w:bookmarkStart w:id="651" w:name="_Toc3812027"/>
      <w:r>
        <w:t>General</w:t>
      </w:r>
      <w:bookmarkEnd w:id="6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2BAEDE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B041D">
        <w:t>3.13.2</w:t>
      </w:r>
      <w:r w:rsidR="0038356E">
        <w:fldChar w:fldCharType="end"/>
      </w:r>
      <w:r w:rsidR="00D71A1D">
        <w:t>.</w:t>
      </w:r>
    </w:p>
    <w:p w14:paraId="69B7D7D3" w14:textId="20C120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B041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57D170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B041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652" w:name="_Ref493349977"/>
      <w:bookmarkStart w:id="653" w:name="_Ref493350297"/>
      <w:bookmarkStart w:id="654" w:name="_Toc3812028"/>
      <w:r>
        <w:t>version property</w:t>
      </w:r>
      <w:bookmarkEnd w:id="652"/>
      <w:bookmarkEnd w:id="653"/>
      <w:bookmarkEnd w:id="65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55" w:name="_Ref508812350"/>
      <w:bookmarkStart w:id="656" w:name="_Toc3812029"/>
      <w:r>
        <w:t>$schema property</w:t>
      </w:r>
      <w:bookmarkEnd w:id="655"/>
      <w:bookmarkEnd w:id="65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46C5C8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B041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57" w:name="_Ref493349987"/>
      <w:bookmarkStart w:id="658" w:name="_Toc3812030"/>
      <w:r>
        <w:t>runs property</w:t>
      </w:r>
      <w:bookmarkEnd w:id="657"/>
      <w:bookmarkEnd w:id="658"/>
    </w:p>
    <w:p w14:paraId="4CED6907" w14:textId="0066B75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B041D">
        <w:t>3.14</w:t>
      </w:r>
      <w:r>
        <w:fldChar w:fldCharType="end"/>
      </w:r>
      <w:r w:rsidRPr="00584D35">
        <w:t>).</w:t>
      </w:r>
    </w:p>
    <w:p w14:paraId="0B9EF2EE" w14:textId="2E464B86" w:rsidR="00FA0920" w:rsidRDefault="00FA0920" w:rsidP="00584D35">
      <w:r w:rsidRPr="00BE2602">
        <w:lastRenderedPageBreak/>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5BC7D200" w:rsidR="00FA0920" w:rsidRDefault="00FA0920" w:rsidP="00FA0920">
      <w:pPr>
        <w:pStyle w:val="ListParagraph"/>
        <w:numPr>
          <w:ilvl w:val="0"/>
          <w:numId w:val="75"/>
        </w:numPr>
      </w:pPr>
      <w:r>
        <w:t xml:space="preserve">If </w:t>
      </w:r>
      <w:del w:id="659" w:author="Laurence Golding" w:date="2019-03-20T19:32:00Z">
        <w:r w:rsidDel="00655229">
          <w:delText xml:space="preserve">the containing </w:delText>
        </w:r>
        <w:r w:rsidRPr="000F449C" w:rsidDel="00655229">
          <w:rPr>
            <w:rStyle w:val="CODEtemp"/>
          </w:rPr>
          <w:delText>s</w:delText>
        </w:r>
      </w:del>
      <w:ins w:id="660" w:author="Laurence Golding" w:date="2019-03-20T19:32:00Z">
        <w:r w:rsidR="00655229">
          <w:rPr>
            <w:rStyle w:val="CODEtemp"/>
          </w:rPr>
          <w:t>theS</w:t>
        </w:r>
      </w:ins>
      <w:r w:rsidRPr="000F449C">
        <w:rPr>
          <w:rStyle w:val="CODEtemp"/>
        </w:rPr>
        <w:t>arifLog</w:t>
      </w:r>
      <w:r>
        <w:t xml:space="preserve"> </w:t>
      </w:r>
      <w:del w:id="661" w:author="Laurence Golding" w:date="2019-03-20T19:32:00Z">
        <w:r w:rsidDel="00655229">
          <w:delText xml:space="preserve">object </w:delText>
        </w:r>
      </w:del>
      <w:r>
        <w:t xml:space="preserve">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AFB6F75" w:rsidR="00FA0920" w:rsidRDefault="00FA0920" w:rsidP="00FA0920">
      <w:pPr>
        <w:pStyle w:val="ListParagraph"/>
        <w:numPr>
          <w:ilvl w:val="0"/>
          <w:numId w:val="75"/>
        </w:numPr>
      </w:pPr>
      <w:r>
        <w:t xml:space="preserve">If </w:t>
      </w:r>
      <w:del w:id="662" w:author="Laurence Golding" w:date="2019-03-20T19:33:00Z">
        <w:r w:rsidDel="00655229">
          <w:delText xml:space="preserve">the containing </w:delText>
        </w:r>
        <w:r w:rsidRPr="000F449C" w:rsidDel="00655229">
          <w:rPr>
            <w:rStyle w:val="CODEtemp"/>
          </w:rPr>
          <w:delText>s</w:delText>
        </w:r>
      </w:del>
      <w:ins w:id="663" w:author="Laurence Golding" w:date="2019-03-20T19:32:00Z">
        <w:r w:rsidR="00655229">
          <w:rPr>
            <w:rStyle w:val="CODEtemp"/>
          </w:rPr>
          <w:t>theS</w:t>
        </w:r>
      </w:ins>
      <w:r w:rsidRPr="000F449C">
        <w:rPr>
          <w:rStyle w:val="CODEtemp"/>
        </w:rPr>
        <w:t>arifLog</w:t>
      </w:r>
      <w:r>
        <w:t xml:space="preserve"> </w:t>
      </w:r>
      <w:del w:id="664" w:author="Laurence Golding" w:date="2019-03-20T19:33:00Z">
        <w:r w:rsidDel="00655229">
          <w:delText xml:space="preserve">object </w:delText>
        </w:r>
      </w:del>
      <w:r>
        <w:t>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665" w:name="_Ref3470597"/>
      <w:bookmarkStart w:id="666" w:name="_Toc3812031"/>
      <w:r>
        <w:t>inlineExternalProperties property</w:t>
      </w:r>
      <w:bookmarkEnd w:id="665"/>
      <w:bookmarkEnd w:id="666"/>
    </w:p>
    <w:p w14:paraId="12679AC5" w14:textId="4EC93F7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B041D">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4B041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8C8ED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B041D">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4B041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E68E6C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4B041D">
        <w:t>4.3.4</w:t>
      </w:r>
      <w:r>
        <w:fldChar w:fldCharType="end"/>
      </w:r>
      <w:r>
        <w:t>.</w:t>
      </w:r>
    </w:p>
    <w:p w14:paraId="7B0569FB" w14:textId="77777777" w:rsidR="00A632A2" w:rsidRPr="00230F9F" w:rsidRDefault="00A632A2" w:rsidP="00A632A2">
      <w:pPr>
        <w:pStyle w:val="Code"/>
      </w:pPr>
    </w:p>
    <w:p w14:paraId="19BFAEC2" w14:textId="47EC13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B041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46AFF5" w:rsidR="00A632A2" w:rsidRDefault="00A632A2" w:rsidP="00A632A2">
      <w:pPr>
        <w:pStyle w:val="Code"/>
      </w:pPr>
      <w:r>
        <w:t xml:space="preserve">  "runs": [                                           # See §</w:t>
      </w:r>
      <w:r>
        <w:fldChar w:fldCharType="begin"/>
      </w:r>
      <w:r>
        <w:instrText xml:space="preserve"> REF _Ref493349987 \r \h </w:instrText>
      </w:r>
      <w:r>
        <w:fldChar w:fldCharType="separate"/>
      </w:r>
      <w:r w:rsidR="004B041D">
        <w:t>3.13.4</w:t>
      </w:r>
      <w:r>
        <w:fldChar w:fldCharType="end"/>
      </w:r>
      <w:r>
        <w:t>.</w:t>
      </w:r>
    </w:p>
    <w:p w14:paraId="7DDACCCC" w14:textId="13020102" w:rsidR="00A632A2" w:rsidRDefault="00A632A2" w:rsidP="00A632A2">
      <w:pPr>
        <w:pStyle w:val="Code"/>
      </w:pPr>
      <w:r>
        <w:t xml:space="preserve">    {                                                 # A run object (§</w:t>
      </w:r>
      <w:r>
        <w:fldChar w:fldCharType="begin"/>
      </w:r>
      <w:r>
        <w:instrText xml:space="preserve"> REF _Ref493349997 \r \h </w:instrText>
      </w:r>
      <w:r>
        <w:fldChar w:fldCharType="separate"/>
      </w:r>
      <w:r w:rsidR="004B041D">
        <w:t>3.14</w:t>
      </w:r>
      <w:r>
        <w:fldChar w:fldCharType="end"/>
      </w:r>
      <w:r>
        <w:t>).</w:t>
      </w:r>
    </w:p>
    <w:p w14:paraId="4DEFBA4D" w14:textId="05D50645" w:rsidR="00A632A2" w:rsidRDefault="00A632A2" w:rsidP="00A632A2">
      <w:pPr>
        <w:pStyle w:val="Code"/>
      </w:pPr>
      <w:r>
        <w:t xml:space="preserve">      "tool": {                                       # See §</w:t>
      </w:r>
      <w:r>
        <w:fldChar w:fldCharType="begin"/>
      </w:r>
      <w:r>
        <w:instrText xml:space="preserve"> REF _Ref493350956 \r \h </w:instrText>
      </w:r>
      <w:r>
        <w:fldChar w:fldCharType="separate"/>
      </w:r>
      <w:r w:rsidR="004B041D">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31A07EB0"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4B041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lastRenderedPageBreak/>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667" w:name="_Ref493349997"/>
      <w:bookmarkStart w:id="668" w:name="_Ref493350451"/>
      <w:bookmarkStart w:id="669" w:name="_Toc3812032"/>
      <w:r>
        <w:t>run object</w:t>
      </w:r>
      <w:bookmarkEnd w:id="667"/>
      <w:bookmarkEnd w:id="668"/>
      <w:bookmarkEnd w:id="669"/>
    </w:p>
    <w:p w14:paraId="10E42C1C" w14:textId="534C375F" w:rsidR="000D32C1" w:rsidRDefault="000D32C1" w:rsidP="000D32C1">
      <w:pPr>
        <w:pStyle w:val="Heading3"/>
      </w:pPr>
      <w:bookmarkStart w:id="670" w:name="_Toc3812033"/>
      <w:r>
        <w:t>General</w:t>
      </w:r>
      <w:bookmarkEnd w:id="6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90AD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B041D">
        <w:t>3.14.6</w:t>
      </w:r>
      <w:r>
        <w:fldChar w:fldCharType="end"/>
      </w:r>
      <w:r w:rsidR="00893398">
        <w:t>.</w:t>
      </w:r>
    </w:p>
    <w:p w14:paraId="458D3C95" w14:textId="75FD560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B041D">
        <w:t>3.17</w:t>
      </w:r>
      <w:r>
        <w:fldChar w:fldCharType="end"/>
      </w:r>
      <w:r>
        <w:t>)</w:t>
      </w:r>
      <w:r w:rsidR="00893398">
        <w:t>.</w:t>
      </w:r>
    </w:p>
    <w:p w14:paraId="5659FE03" w14:textId="398D62B9" w:rsidR="00C66549" w:rsidRDefault="00C66549" w:rsidP="002D65F3">
      <w:pPr>
        <w:pStyle w:val="Code"/>
      </w:pPr>
      <w:r>
        <w:t xml:space="preserve">  },</w:t>
      </w:r>
    </w:p>
    <w:p w14:paraId="5572A9C8" w14:textId="0964C1F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B041D">
        <w:t>3.14.15</w:t>
      </w:r>
      <w:r>
        <w:fldChar w:fldCharType="end"/>
      </w:r>
      <w:r w:rsidR="00893398">
        <w:t>.</w:t>
      </w:r>
    </w:p>
    <w:p w14:paraId="2AB9C865" w14:textId="68161F9F" w:rsidR="00C66549" w:rsidRDefault="00C66549" w:rsidP="002D65F3">
      <w:pPr>
        <w:pStyle w:val="Code"/>
      </w:pPr>
      <w:r>
        <w:t xml:space="preserve">    {</w:t>
      </w:r>
    </w:p>
    <w:p w14:paraId="34499818" w14:textId="745B50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B041D">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671" w:name="_Ref522953645"/>
      <w:bookmarkStart w:id="672" w:name="_Toc3812034"/>
      <w:r>
        <w:t>external</w:t>
      </w:r>
      <w:r w:rsidR="007072B1">
        <w:t>Property</w:t>
      </w:r>
      <w:r>
        <w:t>File</w:t>
      </w:r>
      <w:r w:rsidR="00A632A2">
        <w:t>Reference</w:t>
      </w:r>
      <w:r>
        <w:t>s property</w:t>
      </w:r>
      <w:bookmarkEnd w:id="671"/>
      <w:bookmarkEnd w:id="672"/>
    </w:p>
    <w:p w14:paraId="3E8B7EF9" w14:textId="6DFD68BA" w:rsidR="000F505D" w:rsidRPr="000F505D" w:rsidRDefault="00AF60C1" w:rsidP="000F505D">
      <w:pPr>
        <w:pStyle w:val="Heading4"/>
      </w:pPr>
      <w:bookmarkStart w:id="673" w:name="_Ref530061707"/>
      <w:bookmarkStart w:id="674" w:name="_Toc3812035"/>
      <w:r>
        <w:t>Rationale</w:t>
      </w:r>
      <w:bookmarkEnd w:id="673"/>
      <w:bookmarkEnd w:id="67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8F04728" w:rsidR="000F505D" w:rsidRDefault="007072B1" w:rsidP="007072B1">
      <w:r>
        <w:lastRenderedPageBreak/>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4B041D">
        <w:t>4</w:t>
      </w:r>
      <w:r>
        <w:fldChar w:fldCharType="end"/>
      </w:r>
      <w:r>
        <w:t>.</w:t>
      </w:r>
    </w:p>
    <w:p w14:paraId="36AA7B85" w14:textId="76F55DB8"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675" w:author="Laurence Golding" w:date="2019-03-19T12:19:00Z">
        <w:r w:rsidR="000F505D" w:rsidDel="001A1EBC">
          <w:delText xml:space="preserve"> In particular, this means that if the </w:delText>
        </w:r>
        <w:r w:rsidR="000F505D" w:rsidRPr="00976F3F" w:rsidDel="001A1EBC">
          <w:rPr>
            <w:rStyle w:val="CODEtemp"/>
          </w:rPr>
          <w:delText>resources</w:delText>
        </w:r>
        <w:r w:rsidR="000F505D" w:rsidDel="001A1EBC">
          <w:delText xml:space="preserve"> property (§</w:delText>
        </w:r>
        <w:r w:rsidR="000F505D" w:rsidDel="001A1EBC">
          <w:fldChar w:fldCharType="begin"/>
        </w:r>
        <w:r w:rsidR="000F505D" w:rsidDel="001A1EBC">
          <w:delInstrText xml:space="preserve"> REF _Ref493404878 \r \h </w:delInstrText>
        </w:r>
        <w:r w:rsidR="000F505D" w:rsidDel="001A1EBC">
          <w:fldChar w:fldCharType="separate"/>
        </w:r>
        <w:r w:rsidR="004B041D" w:rsidDel="001A1EBC">
          <w:delText>3.14.16</w:delText>
        </w:r>
        <w:r w:rsidR="000F505D" w:rsidDel="001A1EBC">
          <w:fldChar w:fldCharType="end"/>
        </w:r>
        <w:r w:rsidR="000F505D" w:rsidDel="001A1EBC">
          <w:delText xml:space="preserve">) is externalized, its contents take precedence over a resource file for the language specified by </w:delText>
        </w:r>
        <w:r w:rsidR="000F505D" w:rsidRPr="00976F3F" w:rsidDel="001A1EBC">
          <w:rPr>
            <w:rStyle w:val="CODEtemp"/>
          </w:rPr>
          <w:delText>tool.language</w:delText>
        </w:r>
        <w:r w:rsidR="000F505D" w:rsidDel="001A1EBC">
          <w:delText xml:space="preserve"> (§</w:delText>
        </w:r>
        <w:r w:rsidR="000F505D" w:rsidDel="001A1EBC">
          <w:fldChar w:fldCharType="begin"/>
        </w:r>
        <w:r w:rsidR="000F505D" w:rsidDel="001A1EBC">
          <w:delInstrText xml:space="preserve"> REF _Ref508811658 \r \h </w:delInstrText>
        </w:r>
        <w:r w:rsidR="000F505D" w:rsidDel="001A1EBC">
          <w:fldChar w:fldCharType="separate"/>
        </w:r>
        <w:r w:rsidR="004B041D" w:rsidDel="001A1EBC">
          <w:delText>3.18.15</w:delText>
        </w:r>
        <w:r w:rsidR="000F505D" w:rsidDel="001A1EBC">
          <w:fldChar w:fldCharType="end"/>
        </w:r>
        <w:r w:rsidR="000F505D" w:rsidDel="001A1EBC">
          <w:delText>) that might be located by the resource file lookup procedure (§</w:delText>
        </w:r>
        <w:r w:rsidR="000F505D" w:rsidDel="001A1EBC">
          <w:fldChar w:fldCharType="begin"/>
        </w:r>
        <w:r w:rsidR="000F505D" w:rsidDel="001A1EBC">
          <w:delInstrText xml:space="preserve"> REF _Ref508811713 \r \h </w:delInstrText>
        </w:r>
        <w:r w:rsidR="000F505D" w:rsidDel="001A1EBC">
          <w:fldChar w:fldCharType="separate"/>
        </w:r>
        <w:r w:rsidR="004B041D" w:rsidDel="001A1EBC">
          <w:delText>3.11.7.4</w:delText>
        </w:r>
        <w:r w:rsidR="000F505D" w:rsidDel="001A1EBC">
          <w:fldChar w:fldCharType="end"/>
        </w:r>
        <w:r w:rsidR="000F505D" w:rsidDel="001A1EBC">
          <w:delText>).</w:delText>
        </w:r>
      </w:del>
    </w:p>
    <w:p w14:paraId="0FDFB684" w14:textId="774F83CA" w:rsidR="00AF60C1" w:rsidRPr="00C43CC5" w:rsidRDefault="00AF60C1" w:rsidP="00AF60C1">
      <w:pPr>
        <w:pStyle w:val="Heading4"/>
      </w:pPr>
      <w:bookmarkStart w:id="676" w:name="_Ref530228629"/>
      <w:bookmarkStart w:id="677" w:name="_Toc3812036"/>
      <w:r>
        <w:t>Property definition</w:t>
      </w:r>
      <w:bookmarkEnd w:id="676"/>
      <w:bookmarkEnd w:id="677"/>
    </w:p>
    <w:p w14:paraId="03EA46FB" w14:textId="6C0AF8A6"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F77D58">
        <w:tc>
          <w:tcPr>
            <w:tcW w:w="3085" w:type="dxa"/>
          </w:tcPr>
          <w:p w14:paraId="3E3CCFAB" w14:textId="77777777" w:rsidR="00F9787C" w:rsidRPr="003B20D1" w:rsidRDefault="00F9787C" w:rsidP="00F77D58">
            <w:pPr>
              <w:jc w:val="center"/>
              <w:rPr>
                <w:b/>
              </w:rPr>
            </w:pPr>
            <w:r w:rsidRPr="003B20D1">
              <w:rPr>
                <w:b/>
              </w:rPr>
              <w:t>Externalizable property</w:t>
            </w:r>
          </w:p>
        </w:tc>
        <w:tc>
          <w:tcPr>
            <w:tcW w:w="4519" w:type="dxa"/>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Pr>
          <w:p w14:paraId="0008E0B8" w14:textId="77777777" w:rsidR="00F9787C" w:rsidRPr="003B20D1" w:rsidRDefault="00F9787C" w:rsidP="00F77D58">
            <w:pPr>
              <w:jc w:val="center"/>
              <w:rPr>
                <w:b/>
              </w:rPr>
            </w:pPr>
            <w:r>
              <w:rPr>
                <w:b/>
              </w:rPr>
              <w:t>Type</w:t>
            </w:r>
          </w:p>
        </w:tc>
      </w:tr>
      <w:tr w:rsidR="00F9787C" w14:paraId="1F898AD0" w14:textId="77777777" w:rsidTr="00F77D58">
        <w:tc>
          <w:tcPr>
            <w:tcW w:w="3085" w:type="dxa"/>
          </w:tcPr>
          <w:p w14:paraId="27D54532" w14:textId="77777777" w:rsidR="00F9787C" w:rsidRPr="00700077" w:rsidRDefault="00F9787C" w:rsidP="00F77D58">
            <w:pPr>
              <w:rPr>
                <w:rStyle w:val="CODEtemp"/>
              </w:rPr>
            </w:pPr>
            <w:r w:rsidRPr="00700077">
              <w:rPr>
                <w:rStyle w:val="CODEtemp"/>
              </w:rPr>
              <w:t>run.artifacts</w:t>
            </w:r>
          </w:p>
        </w:tc>
        <w:tc>
          <w:tcPr>
            <w:tcW w:w="4519" w:type="dxa"/>
          </w:tcPr>
          <w:p w14:paraId="3BCC615C" w14:textId="77777777" w:rsidR="00F9787C" w:rsidRPr="00700077" w:rsidRDefault="00F9787C" w:rsidP="00F77D58">
            <w:pPr>
              <w:rPr>
                <w:rStyle w:val="CODEtemp"/>
              </w:rPr>
            </w:pPr>
            <w:r w:rsidRPr="00700077">
              <w:rPr>
                <w:rStyle w:val="CODEtemp"/>
              </w:rPr>
              <w:t>artifacts</w:t>
            </w:r>
          </w:p>
        </w:tc>
        <w:tc>
          <w:tcPr>
            <w:tcW w:w="1972" w:type="dxa"/>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rsidDel="001A1EBC" w14:paraId="06C9DF4F" w14:textId="7FFEE792" w:rsidTr="00F77D58">
        <w:trPr>
          <w:del w:id="678" w:author="Laurence Golding" w:date="2019-03-19T12:19:00Z"/>
        </w:trPr>
        <w:tc>
          <w:tcPr>
            <w:tcW w:w="3085" w:type="dxa"/>
          </w:tcPr>
          <w:p w14:paraId="2EDB799F" w14:textId="6E126859" w:rsidR="00F9787C" w:rsidRPr="00700077" w:rsidDel="001A1EBC" w:rsidRDefault="00F9787C" w:rsidP="00F77D58">
            <w:pPr>
              <w:rPr>
                <w:del w:id="679" w:author="Laurence Golding" w:date="2019-03-19T12:19:00Z"/>
                <w:rStyle w:val="CODEtemp"/>
              </w:rPr>
            </w:pPr>
            <w:del w:id="680" w:author="Laurence Golding" w:date="2019-03-19T12:19:00Z">
              <w:r w:rsidRPr="00700077" w:rsidDel="001A1EBC">
                <w:rPr>
                  <w:rStyle w:val="CODEtemp"/>
                </w:rPr>
                <w:delText>run.resources</w:delText>
              </w:r>
            </w:del>
          </w:p>
        </w:tc>
        <w:tc>
          <w:tcPr>
            <w:tcW w:w="4519" w:type="dxa"/>
          </w:tcPr>
          <w:p w14:paraId="34D5A5AC" w14:textId="75597A9E" w:rsidR="00F9787C" w:rsidRPr="00700077" w:rsidDel="001A1EBC" w:rsidRDefault="00F9787C" w:rsidP="00F77D58">
            <w:pPr>
              <w:rPr>
                <w:del w:id="681" w:author="Laurence Golding" w:date="2019-03-19T12:19:00Z"/>
                <w:rStyle w:val="CODEtemp"/>
              </w:rPr>
            </w:pPr>
            <w:del w:id="682" w:author="Laurence Golding" w:date="2019-03-19T12:19:00Z">
              <w:r w:rsidRPr="00700077" w:rsidDel="001A1EBC">
                <w:rPr>
                  <w:rStyle w:val="CODEtemp"/>
                </w:rPr>
                <w:delText>resources</w:delText>
              </w:r>
            </w:del>
          </w:p>
        </w:tc>
        <w:tc>
          <w:tcPr>
            <w:tcW w:w="1972" w:type="dxa"/>
          </w:tcPr>
          <w:p w14:paraId="03419A52" w14:textId="205535D5" w:rsidR="00F9787C" w:rsidRPr="001B610D" w:rsidDel="001A1EBC" w:rsidRDefault="00F9787C" w:rsidP="00F77D58">
            <w:pPr>
              <w:jc w:val="center"/>
              <w:rPr>
                <w:del w:id="683" w:author="Laurence Golding" w:date="2019-03-19T12:19:00Z"/>
                <w:rStyle w:val="CODEtemp"/>
                <w:rFonts w:ascii="Arial" w:hAnsi="Arial" w:cs="Arial"/>
              </w:rPr>
            </w:pPr>
            <w:del w:id="684" w:author="Laurence Golding" w:date="2019-03-19T12:19:00Z">
              <w:r w:rsidDel="001A1EBC">
                <w:rPr>
                  <w:rStyle w:val="CODEtemp"/>
                  <w:rFonts w:ascii="Arial" w:hAnsi="Arial" w:cs="Arial"/>
                </w:rPr>
                <w:delText>object</w:delText>
              </w:r>
            </w:del>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BD15E3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4B041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723EF61" w:rsidR="00604BE7" w:rsidRDefault="00604BE7" w:rsidP="00604BE7">
      <w:pPr>
        <w:pStyle w:val="Code"/>
      </w:pPr>
      <w:r>
        <w:lastRenderedPageBreak/>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37EE53F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4B041D">
        <w:t>3.15</w:t>
      </w:r>
      <w:r w:rsidR="0069571F">
        <w:fldChar w:fldCharType="end"/>
      </w:r>
      <w:r w:rsidR="0069571F">
        <w:t>).</w:t>
      </w:r>
    </w:p>
    <w:p w14:paraId="3F42E1CE" w14:textId="4578B21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B041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62F842B"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B041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3AB9B1F2" w:rsidR="00294FED" w:rsidRDefault="00294FED" w:rsidP="00294FED">
      <w:pPr>
        <w:pStyle w:val="Note"/>
      </w:pPr>
      <w:r>
        <w:t xml:space="preserve">EXAMPLE 2: In this example, </w:t>
      </w:r>
      <w:del w:id="685" w:author="Laurence Golding" w:date="2019-03-20T18:44:00Z">
        <w:r w:rsidR="00F9787C" w:rsidDel="009B6661">
          <w:rPr>
            <w:rStyle w:val="CODEtemp"/>
          </w:rPr>
          <w:delText>run</w:delText>
        </w:r>
      </w:del>
      <w:ins w:id="686" w:author="Laurence Golding" w:date="2019-03-20T18:44:00Z">
        <w:r w:rsidR="009B6661">
          <w:rPr>
            <w:rStyle w:val="CODEtemp"/>
          </w:rPr>
          <w:t>theRun</w:t>
        </w:r>
      </w:ins>
      <w:r w:rsidR="00F9787C">
        <w:rPr>
          <w:rStyle w:val="CODEtemp"/>
        </w:rPr>
        <w:t>.c</w:t>
      </w:r>
      <w:r>
        <w:rPr>
          <w:rStyle w:val="CODEtemp"/>
        </w:rPr>
        <w:t>onversion</w:t>
      </w:r>
      <w:r>
        <w:t xml:space="preserve"> and </w:t>
      </w:r>
      <w:del w:id="687" w:author="Laurence Golding" w:date="2019-03-20T18:44:00Z">
        <w:r w:rsidR="00F9787C" w:rsidDel="009B6661">
          <w:rPr>
            <w:rStyle w:val="CODEtemp"/>
          </w:rPr>
          <w:delText>run</w:delText>
        </w:r>
      </w:del>
      <w:ins w:id="688" w:author="Laurence Golding" w:date="2019-03-20T18:44:00Z">
        <w:r w:rsidR="009B6661">
          <w:rPr>
            <w:rStyle w:val="CODEtemp"/>
          </w:rPr>
          <w:t>theRun</w:t>
        </w:r>
      </w:ins>
      <w:r w:rsidR="00F9787C">
        <w:rPr>
          <w:rStyle w:val="CODEtemp"/>
        </w:rPr>
        <w:t>.p</w:t>
      </w:r>
      <w:r w:rsidRPr="00061634">
        <w:rPr>
          <w:rStyle w:val="CODEtemp"/>
        </w:rPr>
        <w:t>roperties</w:t>
      </w:r>
      <w:r>
        <w:t xml:space="preserve"> are stored in the same external property file.</w:t>
      </w:r>
    </w:p>
    <w:p w14:paraId="7AD3FBDD" w14:textId="7BA0710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31724446" w14:textId="6D4B75E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4DABD04"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4B041D">
        <w:t>3.15</w:t>
      </w:r>
      <w:r>
        <w:fldChar w:fldCharType="end"/>
      </w:r>
      <w:r>
        <w:t>).</w:t>
      </w:r>
    </w:p>
    <w:p w14:paraId="6134E5FD" w14:textId="115F4EE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B041D">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F2D4474" w:rsidR="00294FED" w:rsidRDefault="00294FED" w:rsidP="00294FED">
      <w:pPr>
        <w:pStyle w:val="Code"/>
      </w:pPr>
      <w:r>
        <w:lastRenderedPageBreak/>
        <w:t xml:space="preserve">      "</w:t>
      </w:r>
      <w:r w:rsidR="008E4B88">
        <w:t>guid</w:t>
      </w:r>
      <w:r>
        <w:t>": "11111111-1111-1111-1111-111111111111" # See §</w:t>
      </w:r>
      <w:r>
        <w:fldChar w:fldCharType="begin"/>
      </w:r>
      <w:r>
        <w:instrText xml:space="preserve"> REF _Ref525810085 \r \h </w:instrText>
      </w:r>
      <w:r>
        <w:fldChar w:fldCharType="separate"/>
      </w:r>
      <w:r w:rsidR="004B041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076F2BD" w:rsidR="00294FED" w:rsidRDefault="00F265D8" w:rsidP="00F265D8">
      <w:pPr>
        <w:pStyle w:val="Note"/>
      </w:pPr>
      <w:r>
        <w:t xml:space="preserve">EXAMPLE 3: This example represents invalid SARIF because both elements of the array belonging to the </w:t>
      </w:r>
      <w:del w:id="689" w:author="Laurence Golding" w:date="2019-03-20T19:18:00Z">
        <w:r w:rsidRPr="00457090" w:rsidDel="00A979F1">
          <w:rPr>
            <w:rStyle w:val="CODEtemp"/>
          </w:rPr>
          <w:delText>run.</w:delText>
        </w:r>
      </w:del>
      <w:r w:rsidRPr="00457090">
        <w:rPr>
          <w:rStyle w:val="CODEtemp"/>
        </w:rPr>
        <w:t>results</w:t>
      </w:r>
      <w:r>
        <w:t xml:space="preserve"> property denote the same external property file.</w:t>
      </w:r>
    </w:p>
    <w:p w14:paraId="58A31B65" w14:textId="7C84545D"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045EE768" w14:textId="12A2223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4B041D">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4219FFD4"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4B041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690" w:name="_Ref526937024"/>
      <w:bookmarkStart w:id="691" w:name="_Toc3812037"/>
      <w:r>
        <w:t>automationDetails</w:t>
      </w:r>
      <w:r w:rsidR="00636635">
        <w:t xml:space="preserve"> property</w:t>
      </w:r>
      <w:bookmarkEnd w:id="690"/>
      <w:bookmarkEnd w:id="691"/>
    </w:p>
    <w:p w14:paraId="389493B0" w14:textId="7227445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4B041D">
        <w:t>3.16</w:t>
      </w:r>
      <w:r>
        <w:fldChar w:fldCharType="end"/>
      </w:r>
      <w:r>
        <w:t>) that describes this run.</w:t>
      </w:r>
    </w:p>
    <w:p w14:paraId="678537B0" w14:textId="4FF65634" w:rsid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0FE6118B" w14:textId="09B45A4E" w:rsidR="00636635" w:rsidRDefault="00636635" w:rsidP="00636635">
      <w:pPr>
        <w:pStyle w:val="Heading3"/>
      </w:pPr>
      <w:bookmarkStart w:id="692" w:name="_Ref526937372"/>
      <w:bookmarkStart w:id="693" w:name="_Toc3812038"/>
      <w:r>
        <w:t>aggregateIds property</w:t>
      </w:r>
      <w:bookmarkEnd w:id="692"/>
      <w:bookmarkEnd w:id="693"/>
    </w:p>
    <w:p w14:paraId="1964DFAF" w14:textId="3817E90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B041D">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4B041D">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73540F65" w:rsidR="00636635" w:rsidRP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2BC037D2" w14:textId="6749EDAB" w:rsidR="000D32C1" w:rsidRDefault="000D32C1" w:rsidP="000D32C1">
      <w:pPr>
        <w:pStyle w:val="Heading3"/>
      </w:pPr>
      <w:bookmarkStart w:id="694" w:name="_Ref493475805"/>
      <w:bookmarkStart w:id="695" w:name="_Toc3812039"/>
      <w:r>
        <w:lastRenderedPageBreak/>
        <w:t>baseline</w:t>
      </w:r>
      <w:r w:rsidR="00435405">
        <w:t>Gui</w:t>
      </w:r>
      <w:r>
        <w:t>d property</w:t>
      </w:r>
      <w:bookmarkEnd w:id="694"/>
      <w:bookmarkEnd w:id="695"/>
    </w:p>
    <w:p w14:paraId="2AAA192D" w14:textId="012B7D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B041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B041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8706028"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B041D">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B041D">
        <w:t>3.24</w:t>
      </w:r>
      <w:r>
        <w:fldChar w:fldCharType="end"/>
      </w:r>
      <w:r w:rsidRPr="006066AC">
        <w:t xml:space="preserve">) in </w:t>
      </w:r>
      <w:del w:id="696" w:author="Laurence Golding" w:date="2019-03-20T18:57:00Z">
        <w:r w:rsidRPr="009B6661" w:rsidDel="009B6661">
          <w:rPr>
            <w:rStyle w:val="CODEtemp"/>
          </w:rPr>
          <w:delText xml:space="preserve">the </w:delText>
        </w:r>
        <w:r w:rsidR="00F225DA" w:rsidRPr="009B6661" w:rsidDel="009B6661">
          <w:rPr>
            <w:rStyle w:val="CODEtemp"/>
          </w:rPr>
          <w:delText>containing</w:delText>
        </w:r>
        <w:r w:rsidRPr="009B6661" w:rsidDel="009B6661">
          <w:rPr>
            <w:rStyle w:val="CODEtemp"/>
          </w:rPr>
          <w:delText xml:space="preserve"> run</w:delText>
        </w:r>
        <w:r w:rsidR="00F225DA" w:rsidRPr="009B6661" w:rsidDel="009B6661">
          <w:rPr>
            <w:rStyle w:val="CODEtemp"/>
          </w:rPr>
          <w:delText xml:space="preserve"> object</w:delText>
        </w:r>
      </w:del>
      <w:ins w:id="697" w:author="Laurence Golding" w:date="2019-03-20T18:57:00Z">
        <w:r w:rsidR="009B6661" w:rsidRPr="009B6661">
          <w:rPr>
            <w:rStyle w:val="CODEtemp"/>
          </w:rPr>
          <w:t>theRun</w:t>
        </w:r>
      </w:ins>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698" w:name="_Ref493350956"/>
      <w:bookmarkStart w:id="699" w:name="_Toc3812040"/>
      <w:r>
        <w:t>tool property</w:t>
      </w:r>
      <w:bookmarkEnd w:id="698"/>
      <w:bookmarkEnd w:id="699"/>
    </w:p>
    <w:p w14:paraId="56566E8E" w14:textId="2ABBD4D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B041D">
        <w:t>3.17</w:t>
      </w:r>
      <w:r>
        <w:fldChar w:fldCharType="end"/>
      </w:r>
      <w:r w:rsidRPr="003B5868">
        <w:t>) that describes the analysis tool that was run.</w:t>
      </w:r>
    </w:p>
    <w:p w14:paraId="29FA70CD" w14:textId="52EE5F0A" w:rsidR="000D32C1" w:rsidRDefault="000D32C1" w:rsidP="000D32C1">
      <w:pPr>
        <w:pStyle w:val="Heading3"/>
      </w:pPr>
      <w:bookmarkStart w:id="700" w:name="_Ref507657941"/>
      <w:bookmarkStart w:id="701" w:name="_Toc3812041"/>
      <w:r>
        <w:t>invocation</w:t>
      </w:r>
      <w:r w:rsidR="00514F09">
        <w:t>s</w:t>
      </w:r>
      <w:r>
        <w:t xml:space="preserve"> property</w:t>
      </w:r>
      <w:bookmarkEnd w:id="700"/>
      <w:bookmarkEnd w:id="701"/>
    </w:p>
    <w:p w14:paraId="676BBCBB" w14:textId="63073D7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B041D">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702" w:name="_Ref3810891"/>
      <w:bookmarkStart w:id="703" w:name="_Toc3812042"/>
      <w:r>
        <w:t>conversion property</w:t>
      </w:r>
      <w:bookmarkEnd w:id="702"/>
      <w:bookmarkEnd w:id="703"/>
    </w:p>
    <w:p w14:paraId="226462F1" w14:textId="7EC330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B041D">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704" w:name="_Ref511829897"/>
      <w:bookmarkStart w:id="705" w:name="_Toc3812043"/>
      <w:r>
        <w:t>versionControlProvenance property</w:t>
      </w:r>
      <w:bookmarkEnd w:id="704"/>
      <w:bookmarkEnd w:id="705"/>
    </w:p>
    <w:p w14:paraId="40DFBA3C" w14:textId="4E4CBB4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B041D">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224E85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4B041D">
        <w:t>3.22</w:t>
      </w:r>
      <w:r>
        <w:fldChar w:fldCharType="end"/>
      </w:r>
      <w:r>
        <w:t>).</w:t>
      </w:r>
    </w:p>
    <w:p w14:paraId="252CBC5B" w14:textId="6DE7BEA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B041D">
        <w:t>3.22.3</w:t>
      </w:r>
      <w:r w:rsidR="00EC5421">
        <w:fldChar w:fldCharType="end"/>
      </w:r>
      <w:r>
        <w:t>.</w:t>
      </w:r>
    </w:p>
    <w:p w14:paraId="5C24FC9B" w14:textId="220ADE88"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B041D">
        <w:t>3.22.4</w:t>
      </w:r>
      <w:r w:rsidR="00EC5421">
        <w:fldChar w:fldCharType="end"/>
      </w:r>
      <w:r>
        <w:t>.</w:t>
      </w:r>
    </w:p>
    <w:p w14:paraId="1B1D75B0" w14:textId="42E6B2C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B041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706" w:name="_Ref508869459"/>
      <w:bookmarkStart w:id="707" w:name="_Ref508869524"/>
      <w:bookmarkStart w:id="708" w:name="_Ref508869585"/>
      <w:bookmarkStart w:id="709" w:name="_Toc3812044"/>
      <w:bookmarkStart w:id="710" w:name="_Ref493345118"/>
      <w:r>
        <w:t>originalUriBaseIds property</w:t>
      </w:r>
      <w:bookmarkEnd w:id="706"/>
      <w:bookmarkEnd w:id="707"/>
      <w:bookmarkEnd w:id="708"/>
      <w:bookmarkEnd w:id="709"/>
    </w:p>
    <w:p w14:paraId="2DDCF7C4" w14:textId="328C6D4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B041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B041D">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B041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0E0F2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B041D">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DF96B1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B041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FA795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B041D">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51A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B041D">
        <w:t>3.25</w:t>
      </w:r>
      <w:r w:rsidR="00B213E1">
        <w:fldChar w:fldCharType="end"/>
      </w:r>
      <w:r w:rsidR="00B213E1">
        <w:t>)</w:t>
      </w:r>
      <w:r w:rsidR="00A34799">
        <w:t>.</w:t>
      </w:r>
    </w:p>
    <w:p w14:paraId="26DCDECF" w14:textId="5A6D1E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B041D">
        <w:t>3.25.2</w:t>
      </w:r>
      <w:r w:rsidR="00C6546E">
        <w:fldChar w:fldCharType="end"/>
      </w:r>
      <w:r w:rsidR="00C6546E">
        <w:t>.</w:t>
      </w:r>
    </w:p>
    <w:p w14:paraId="14E37F0A" w14:textId="0CDF691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B041D">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711" w:name="_Ref507667580"/>
      <w:bookmarkStart w:id="712" w:name="_Toc3812045"/>
      <w:r>
        <w:t xml:space="preserve">artifacts </w:t>
      </w:r>
      <w:r w:rsidR="000D32C1">
        <w:t>property</w:t>
      </w:r>
      <w:bookmarkEnd w:id="710"/>
      <w:bookmarkEnd w:id="711"/>
      <w:bookmarkEnd w:id="712"/>
    </w:p>
    <w:p w14:paraId="1A04899C" w14:textId="079586E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B041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B041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AD0B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4B041D">
        <w:t>3.19.5</w:t>
      </w:r>
      <w:r w:rsidR="00F132B2">
        <w:fldChar w:fldCharType="end"/>
      </w:r>
      <w:r w:rsidR="00F132B2">
        <w:t>, §</w:t>
      </w:r>
      <w:r w:rsidR="00F132B2">
        <w:fldChar w:fldCharType="begin"/>
      </w:r>
      <w:r w:rsidR="00F132B2">
        <w:instrText xml:space="preserve"> REF _Ref508987354 \r \h </w:instrText>
      </w:r>
      <w:r w:rsidR="00F132B2">
        <w:fldChar w:fldCharType="separate"/>
      </w:r>
      <w:r w:rsidR="004B041D">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460F5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713" w:name="_Ref493479000"/>
      <w:bookmarkStart w:id="714" w:name="_Ref493479448"/>
      <w:bookmarkStart w:id="715" w:name="_Toc3812046"/>
      <w:r>
        <w:t>logicalLocations property</w:t>
      </w:r>
      <w:bookmarkEnd w:id="713"/>
      <w:bookmarkEnd w:id="714"/>
      <w:bookmarkEnd w:id="715"/>
    </w:p>
    <w:p w14:paraId="428BC587" w14:textId="72F6D4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B041D">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4B041D">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85E87A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B041D">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lastRenderedPageBreak/>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BD307E"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4B041D">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716" w:name="_Ref3480694"/>
      <w:bookmarkStart w:id="717" w:name="_Toc3812047"/>
      <w:r>
        <w:t>threadFlowLocations property</w:t>
      </w:r>
      <w:bookmarkEnd w:id="716"/>
      <w:bookmarkEnd w:id="717"/>
    </w:p>
    <w:p w14:paraId="1234D581" w14:textId="583EFD31"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4B041D">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4B041D">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718" w:name="_Ref511820652"/>
      <w:bookmarkStart w:id="719" w:name="_Toc3812048"/>
      <w:r>
        <w:t>graphs property</w:t>
      </w:r>
      <w:bookmarkEnd w:id="718"/>
      <w:bookmarkEnd w:id="719"/>
    </w:p>
    <w:p w14:paraId="2212E1F5" w14:textId="46EAD8C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BE1B70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720" w:name="_Ref493350972"/>
      <w:bookmarkStart w:id="721" w:name="_Toc3812049"/>
      <w:r>
        <w:t>results property</w:t>
      </w:r>
      <w:bookmarkEnd w:id="720"/>
      <w:bookmarkEnd w:id="721"/>
    </w:p>
    <w:p w14:paraId="319EAE63" w14:textId="52687A4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B041D">
        <w:t>3.24</w:t>
      </w:r>
      <w:r w:rsidR="00FB5300">
        <w:fldChar w:fldCharType="end"/>
      </w:r>
      <w:r w:rsidR="00FB5300" w:rsidRPr="00FB5300">
        <w:t>), each of which represents a single result detected in the course of the run.</w:t>
      </w:r>
    </w:p>
    <w:p w14:paraId="66E8B62B" w14:textId="5CEDA0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CFC780"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B041D">
        <w:t>3.19.12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7D94E91A" w:rsidR="000D32C1" w:rsidDel="001A1EBC" w:rsidRDefault="007A0EB2" w:rsidP="000D32C1">
      <w:pPr>
        <w:pStyle w:val="Heading3"/>
        <w:rPr>
          <w:del w:id="722" w:author="Laurence Golding" w:date="2019-03-19T12:19:00Z"/>
        </w:rPr>
      </w:pPr>
      <w:bookmarkStart w:id="723" w:name="_Ref493404878"/>
      <w:bookmarkStart w:id="724" w:name="_Toc3812050"/>
      <w:del w:id="725" w:author="Laurence Golding" w:date="2019-03-19T12:19:00Z">
        <w:r w:rsidDel="001A1EBC">
          <w:lastRenderedPageBreak/>
          <w:delText>resource</w:delText>
        </w:r>
        <w:r w:rsidR="00401BB5" w:rsidDel="001A1EBC">
          <w:delText>s property</w:delText>
        </w:r>
        <w:bookmarkEnd w:id="723"/>
        <w:bookmarkEnd w:id="724"/>
      </w:del>
    </w:p>
    <w:p w14:paraId="1CBD9094" w14:textId="06BF88DA" w:rsidR="00845668" w:rsidDel="001A1EBC" w:rsidRDefault="00D11581" w:rsidP="003D3627">
      <w:pPr>
        <w:rPr>
          <w:del w:id="726" w:author="Laurence Golding" w:date="2019-03-19T12:19:00Z"/>
        </w:rPr>
      </w:pPr>
      <w:del w:id="727" w:author="Laurence Golding" w:date="2019-03-19T12:19:00Z">
        <w:r w:rsidDel="001A1EBC">
          <w:delText>A</w:delText>
        </w:r>
        <w:r w:rsidRPr="00DD45F4" w:rsidDel="001A1EBC">
          <w:delText xml:space="preserve"> </w:delText>
        </w:r>
        <w:r w:rsidDel="001A1EBC">
          <w:rPr>
            <w:rStyle w:val="CODEtemp"/>
          </w:rPr>
          <w:delText>run</w:delText>
        </w:r>
        <w:r w:rsidDel="001A1EBC">
          <w:delText xml:space="preserve"> object</w:delText>
        </w:r>
        <w:r w:rsidRPr="00DD45F4" w:rsidDel="001A1EBC">
          <w:delText xml:space="preserve"> </w:delText>
        </w:r>
        <w:r w:rsidRPr="00DD45F4" w:rsidDel="001A1EBC">
          <w:rPr>
            <w:b/>
          </w:rPr>
          <w:delText>MAY</w:delText>
        </w:r>
        <w:r w:rsidRPr="00DD45F4" w:rsidDel="001A1EBC">
          <w:delText xml:space="preserve"> contain a property named </w:delText>
        </w:r>
        <w:r w:rsidDel="001A1EBC">
          <w:rPr>
            <w:rStyle w:val="CODEtemp"/>
          </w:rPr>
          <w:delText>resources</w:delText>
        </w:r>
        <w:r w:rsidRPr="00DD45F4" w:rsidDel="001A1EBC">
          <w:delText xml:space="preserve"> whose value is a </w:delText>
        </w:r>
        <w:r w:rsidRPr="00425B80" w:rsidDel="001A1EBC">
          <w:rPr>
            <w:rStyle w:val="CODEtemp"/>
          </w:rPr>
          <w:delText>resources</w:delText>
        </w:r>
        <w:r w:rsidRPr="00DD45F4" w:rsidDel="001A1EBC">
          <w:delText xml:space="preserve"> object</w:delText>
        </w:r>
        <w:r w:rsidDel="001A1EBC">
          <w:delText xml:space="preserve"> (§</w:delText>
        </w:r>
        <w:r w:rsidDel="001A1EBC">
          <w:fldChar w:fldCharType="begin"/>
        </w:r>
        <w:r w:rsidDel="001A1EBC">
          <w:delInstrText xml:space="preserve"> REF _Ref508812750 \r \h </w:delInstrText>
        </w:r>
        <w:r w:rsidDel="001A1EBC">
          <w:fldChar w:fldCharType="separate"/>
        </w:r>
        <w:r w:rsidR="004B041D" w:rsidDel="001A1EBC">
          <w:delText>3.41</w:delText>
        </w:r>
        <w:r w:rsidDel="001A1EBC">
          <w:fldChar w:fldCharType="end"/>
        </w:r>
        <w:r w:rsidDel="001A1EBC">
          <w:delText xml:space="preserve">). A </w:delText>
        </w:r>
        <w:r w:rsidRPr="00425B80" w:rsidDel="001A1EBC">
          <w:rPr>
            <w:rStyle w:val="CODEtemp"/>
          </w:rPr>
          <w:delText>resources</w:delText>
        </w:r>
        <w:r w:rsidDel="001A1EBC">
          <w:delText xml:space="preserve"> object represents items that can be localized, such as </w:delText>
        </w:r>
        <w:r w:rsidR="0007588C" w:rsidDel="001A1EBC">
          <w:delText xml:space="preserve">message </w:delText>
        </w:r>
        <w:r w:rsidDel="001A1EBC">
          <w:delText xml:space="preserve">strings </w:delText>
        </w:r>
        <w:r w:rsidR="006A0C4D" w:rsidDel="001A1EBC">
          <w:delText>and</w:delText>
        </w:r>
        <w:r w:rsidDel="001A1EBC">
          <w:delText xml:space="preserve"> rule metadata.</w:delText>
        </w:r>
      </w:del>
    </w:p>
    <w:p w14:paraId="5BD0C1CC" w14:textId="2A8973B2" w:rsidR="00A95453" w:rsidRDefault="00A95453" w:rsidP="00A95453">
      <w:pPr>
        <w:pStyle w:val="Heading3"/>
      </w:pPr>
      <w:bookmarkStart w:id="728" w:name="_Ref511828248"/>
      <w:bookmarkStart w:id="729" w:name="_Toc3812051"/>
      <w:r>
        <w:t>defaultEncoding</w:t>
      </w:r>
      <w:bookmarkEnd w:id="728"/>
      <w:r w:rsidR="00F82406">
        <w:t xml:space="preserve"> property</w:t>
      </w:r>
      <w:bookmarkEnd w:id="729"/>
    </w:p>
    <w:p w14:paraId="305609EB" w14:textId="57251E5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B041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B041D">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4B041D">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E4F11" w:rsidR="00926829" w:rsidRDefault="00926829" w:rsidP="00926829">
      <w:r>
        <w:t>For an example, see §</w:t>
      </w:r>
      <w:r>
        <w:fldChar w:fldCharType="begin"/>
      </w:r>
      <w:r>
        <w:instrText xml:space="preserve"> REF _Ref511828128 \r \h </w:instrText>
      </w:r>
      <w:r>
        <w:fldChar w:fldCharType="separate"/>
      </w:r>
      <w:r w:rsidR="004B041D">
        <w:t>3.23.9</w:t>
      </w:r>
      <w:r>
        <w:fldChar w:fldCharType="end"/>
      </w:r>
      <w:r>
        <w:t>.</w:t>
      </w:r>
    </w:p>
    <w:p w14:paraId="5DBD21F7" w14:textId="5F01E581" w:rsidR="00F82406" w:rsidRDefault="00F82406" w:rsidP="00F82406">
      <w:pPr>
        <w:pStyle w:val="Heading3"/>
      </w:pPr>
      <w:bookmarkStart w:id="730" w:name="_Ref534897013"/>
      <w:bookmarkStart w:id="731" w:name="_Toc3812052"/>
      <w:r>
        <w:t>defaultSourceLanguage property</w:t>
      </w:r>
      <w:bookmarkEnd w:id="730"/>
      <w:bookmarkEnd w:id="731"/>
    </w:p>
    <w:p w14:paraId="66CE74AE" w14:textId="145AA58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4B041D">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4B041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B041D">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4B041D">
        <w:t>3.14.11</w:t>
      </w:r>
      <w:r w:rsidR="0003707A">
        <w:fldChar w:fldCharType="end"/>
      </w:r>
      <w:r w:rsidR="0003707A">
        <w:t xml:space="preserve">) which refers to a text </w:t>
      </w:r>
      <w:r w:rsidR="004D285A">
        <w:t xml:space="preserve">artifact </w:t>
      </w:r>
      <w:r w:rsidR="0003707A">
        <w:t>that contains source code.</w:t>
      </w:r>
    </w:p>
    <w:p w14:paraId="4CAA986B" w14:textId="0CC9CA3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B041D">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732" w:name="_Toc3812053"/>
      <w:r>
        <w:t>newlineSequences</w:t>
      </w:r>
      <w:r w:rsidR="00F82406">
        <w:t xml:space="preserve"> property</w:t>
      </w:r>
      <w:bookmarkEnd w:id="732"/>
    </w:p>
    <w:p w14:paraId="0E24944C" w14:textId="4B365CF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BAF7BA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4B041D">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4B041D">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B041D">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B041D">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0DA5AAA" w:rsidR="00CD1A14" w:rsidRDefault="00CD1A14" w:rsidP="00CD1A14">
      <w:pPr>
        <w:pStyle w:val="Code"/>
      </w:pPr>
      <w:r>
        <w:t>{         # A run object (§</w:t>
      </w:r>
      <w:r>
        <w:fldChar w:fldCharType="begin"/>
      </w:r>
      <w:r>
        <w:instrText xml:space="preserve"> REF _Ref493349997 \r \h </w:instrText>
      </w:r>
      <w:r>
        <w:fldChar w:fldCharType="separate"/>
      </w:r>
      <w:r w:rsidR="004B041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733" w:name="_Ref516063927"/>
      <w:bookmarkStart w:id="734" w:name="_Toc3812054"/>
      <w:r>
        <w:lastRenderedPageBreak/>
        <w:t>columnKind property</w:t>
      </w:r>
      <w:bookmarkEnd w:id="733"/>
      <w:bookmarkEnd w:id="734"/>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735" w:name="_Ref510017893"/>
      <w:bookmarkStart w:id="736" w:name="_Toc3812055"/>
      <w:r>
        <w:t>redactionToken</w:t>
      </w:r>
      <w:bookmarkEnd w:id="735"/>
      <w:r>
        <w:t xml:space="preserve"> property</w:t>
      </w:r>
      <w:bookmarkEnd w:id="736"/>
    </w:p>
    <w:p w14:paraId="0674C185" w14:textId="23AE11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B041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2C64B36" w:rsidR="00D65090" w:rsidRDefault="00D65090" w:rsidP="002D65F3">
      <w:pPr>
        <w:pStyle w:val="Code"/>
      </w:pPr>
      <w:bookmarkStart w:id="73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B041D">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738" w:name="_Ref525806896"/>
      <w:bookmarkStart w:id="739" w:name="_Toc3812056"/>
      <w:bookmarkEnd w:id="737"/>
      <w:r>
        <w:t>externa</w:t>
      </w:r>
      <w:r w:rsidR="00960E2D">
        <w:t>l</w:t>
      </w:r>
      <w:r w:rsidR="00F265D8">
        <w:t>Property</w:t>
      </w:r>
      <w:r>
        <w:t>File</w:t>
      </w:r>
      <w:r w:rsidR="005E7318">
        <w:t>Reference</w:t>
      </w:r>
      <w:r>
        <w:t xml:space="preserve"> object</w:t>
      </w:r>
      <w:bookmarkEnd w:id="738"/>
      <w:bookmarkEnd w:id="739"/>
    </w:p>
    <w:p w14:paraId="020DB163" w14:textId="0923AD36" w:rsidR="00AF60C1" w:rsidRDefault="00AF60C1" w:rsidP="00AF60C1">
      <w:pPr>
        <w:pStyle w:val="Heading3"/>
      </w:pPr>
      <w:bookmarkStart w:id="740" w:name="_Toc3812057"/>
      <w:r>
        <w:t>General</w:t>
      </w:r>
      <w:bookmarkEnd w:id="740"/>
    </w:p>
    <w:p w14:paraId="38B8B5C7" w14:textId="57D74FE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B041D">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741" w:name="_Ref525810081"/>
      <w:bookmarkStart w:id="742" w:name="_Toc3812058"/>
      <w:r>
        <w:t>l</w:t>
      </w:r>
      <w:r w:rsidR="006C1B56">
        <w:t xml:space="preserve">ocation </w:t>
      </w:r>
      <w:r w:rsidR="00AF60C1">
        <w:t>property</w:t>
      </w:r>
      <w:bookmarkEnd w:id="741"/>
      <w:bookmarkEnd w:id="742"/>
    </w:p>
    <w:p w14:paraId="46352381" w14:textId="033C2F0D" w:rsidR="00604E7A" w:rsidRDefault="001A277B" w:rsidP="00604E7A">
      <w:bookmarkStart w:id="743" w:name="_Hlk3472165"/>
      <w:r>
        <w:t>Depending on the circumstances, a</w:t>
      </w:r>
      <w:bookmarkEnd w:id="743"/>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4B041D">
        <w:t>3.4</w:t>
      </w:r>
      <w:r w:rsidR="00604E7A">
        <w:fldChar w:fldCharType="end"/>
      </w:r>
      <w:r w:rsidR="00604E7A">
        <w:t xml:space="preserve">) that specifies the location of the external </w:t>
      </w:r>
      <w:r w:rsidR="00F265D8">
        <w:t xml:space="preserve">property </w:t>
      </w:r>
      <w:r w:rsidR="00604E7A">
        <w:t>file.</w:t>
      </w:r>
    </w:p>
    <w:p w14:paraId="79BAE496" w14:textId="6DD529E4"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B041D">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4B041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484EBE6" w:rsidR="001A277B" w:rsidRPr="00604E7A" w:rsidRDefault="001A277B" w:rsidP="00604E7A">
      <w:r w:rsidRPr="003F29AE">
        <w:t xml:space="preserve">Otherwise (that is, if the externalized properties are persisted as an element of </w:t>
      </w:r>
      <w:del w:id="744" w:author="Laurence Golding" w:date="2019-03-20T18:44:00Z">
        <w:r w:rsidRPr="003F29AE" w:rsidDel="009B6661">
          <w:delText xml:space="preserve">the array-valued </w:delText>
        </w:r>
        <w:r w:rsidRPr="003F29AE" w:rsidDel="009B6661">
          <w:rPr>
            <w:rStyle w:val="CODEtemp"/>
          </w:rPr>
          <w:delText>s</w:delText>
        </w:r>
      </w:del>
      <w:ins w:id="745" w:author="Laurence Golding" w:date="2019-03-20T18:44:00Z">
        <w:r w:rsidR="009B6661">
          <w:rPr>
            <w:rStyle w:val="CODEtemp"/>
          </w:rPr>
          <w:t>theS</w:t>
        </w:r>
      </w:ins>
      <w:r w:rsidRPr="003F29AE">
        <w:rPr>
          <w:rStyle w:val="CODEtemp"/>
        </w:rPr>
        <w:t>arifLog.inlineExternalProperties</w:t>
      </w:r>
      <w:r w:rsidRPr="003F29AE">
        <w:t xml:space="preserve"> </w:t>
      </w:r>
      <w:del w:id="746" w:author="Laurence Golding" w:date="2019-03-20T18:44:00Z">
        <w:r w:rsidRPr="003F29AE" w:rsidDel="009B6661">
          <w:delText xml:space="preserve">property </w:delText>
        </w:r>
      </w:del>
      <w:r w:rsidRPr="003F29AE">
        <w:t>(§</w:t>
      </w:r>
      <w:r>
        <w:fldChar w:fldCharType="begin"/>
      </w:r>
      <w:r>
        <w:instrText xml:space="preserve"> REF _Ref3470597 \r \h </w:instrText>
      </w:r>
      <w:r>
        <w:fldChar w:fldCharType="separate"/>
      </w:r>
      <w:r w:rsidR="004B041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B041D">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4B041D">
        <w:t>3.15.3</w:t>
      </w:r>
      <w:r>
        <w:fldChar w:fldCharType="end"/>
      </w:r>
      <w:r>
        <w:t>).</w:t>
      </w:r>
    </w:p>
    <w:p w14:paraId="7C6C90CA" w14:textId="72FD5310" w:rsidR="00AF60C1" w:rsidRDefault="008E4B88">
      <w:pPr>
        <w:pStyle w:val="Heading3"/>
      </w:pPr>
      <w:bookmarkStart w:id="747" w:name="_Ref525810085"/>
      <w:bookmarkStart w:id="748" w:name="_Toc3812059"/>
      <w:r>
        <w:t xml:space="preserve">guid </w:t>
      </w:r>
      <w:r w:rsidR="00AF60C1">
        <w:t>property</w:t>
      </w:r>
      <w:bookmarkEnd w:id="747"/>
      <w:bookmarkEnd w:id="748"/>
    </w:p>
    <w:p w14:paraId="54EBB426" w14:textId="315C373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749" w:name="_Toc3812060"/>
      <w:r>
        <w:t>itemCount property</w:t>
      </w:r>
      <w:bookmarkEnd w:id="74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8B96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B041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750" w:name="_Ref526936831"/>
      <w:bookmarkStart w:id="751" w:name="_Toc3812061"/>
      <w:r>
        <w:t>runAutomationDetails object</w:t>
      </w:r>
      <w:bookmarkEnd w:id="750"/>
      <w:bookmarkEnd w:id="751"/>
    </w:p>
    <w:p w14:paraId="589B6DF1" w14:textId="63103A8B" w:rsidR="00636635" w:rsidRDefault="00636635" w:rsidP="00636635">
      <w:pPr>
        <w:pStyle w:val="Heading3"/>
      </w:pPr>
      <w:bookmarkStart w:id="752" w:name="_Ref526936874"/>
      <w:bookmarkStart w:id="753" w:name="_Toc3812062"/>
      <w:r>
        <w:t>General</w:t>
      </w:r>
      <w:bookmarkEnd w:id="752"/>
      <w:bookmarkEnd w:id="753"/>
    </w:p>
    <w:p w14:paraId="00A2DEFC" w14:textId="2DB36080" w:rsidR="00A0147E" w:rsidRDefault="00A0147E" w:rsidP="00A0147E">
      <w:bookmarkStart w:id="754" w:name="_Hlk526586231"/>
      <w:r>
        <w:t xml:space="preserve">A </w:t>
      </w:r>
      <w:r>
        <w:rPr>
          <w:rStyle w:val="CODEtemp"/>
        </w:rPr>
        <w:t>runAutomationDetails</w:t>
      </w:r>
      <w:r>
        <w:t xml:space="preserve"> object contains information that specifies </w:t>
      </w:r>
      <w:del w:id="755" w:author="Laurence Golding" w:date="2019-03-20T18:58:00Z">
        <w:r w:rsidDel="009B6661">
          <w:delText xml:space="preserve">its </w:delText>
        </w:r>
        <w:r w:rsidRPr="009B6661" w:rsidDel="009B6661">
          <w:delText xml:space="preserve">containing </w:delText>
        </w:r>
        <w:bookmarkEnd w:id="754"/>
        <w:r w:rsidRPr="009B6661" w:rsidDel="009B6661">
          <w:rPr>
            <w:rStyle w:val="CODEtemp"/>
          </w:rPr>
          <w:delText>run object</w:delText>
        </w:r>
      </w:del>
      <w:ins w:id="756" w:author="Laurence Golding" w:date="2019-03-20T18:58:00Z">
        <w:r w:rsidR="009B6661" w:rsidRPr="009B6661">
          <w:rPr>
            <w:rStyle w:val="CODEtemp"/>
          </w:rPr>
          <w:t>theRun</w:t>
        </w:r>
      </w:ins>
      <w:r>
        <w:t>’s</w:t>
      </w:r>
      <w:del w:id="757" w:author="Laurence Golding" w:date="2019-03-20T18:59:00Z">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identity and role within an engineering system.</w:t>
      </w:r>
    </w:p>
    <w:p w14:paraId="1BC6A237" w14:textId="2BAD5933" w:rsidR="00A0147E" w:rsidRPr="001E4552" w:rsidRDefault="00A0147E" w:rsidP="00A0147E">
      <w:pPr>
        <w:pStyle w:val="Note"/>
      </w:pPr>
      <w:r>
        <w:t xml:space="preserve">EXAMPLE: In this example, a run contains the results from one nightly execution of a single security tool over a specified set of binaries. </w:t>
      </w:r>
      <w:del w:id="758" w:author="Laurence Golding" w:date="2019-03-20T18:59:00Z">
        <w:r w:rsidRPr="00013250" w:rsidDel="009B6661">
          <w:rPr>
            <w:rStyle w:val="CODEtemp"/>
          </w:rPr>
          <w:delText>run</w:delText>
        </w:r>
      </w:del>
      <w:ins w:id="759" w:author="Laurence Golding" w:date="2019-03-20T18:59:00Z">
        <w:r w:rsidR="009B6661">
          <w:rPr>
            <w:rStyle w:val="CODEtemp"/>
          </w:rPr>
          <w:t>theRun</w:t>
        </w:r>
      </w:ins>
      <w:r w:rsidRPr="00013250">
        <w:rPr>
          <w:rStyle w:val="CODEtemp"/>
        </w:rPr>
        <w:t>.</w:t>
      </w:r>
      <w:r w:rsidR="00340742">
        <w:rPr>
          <w:rStyle w:val="CODEtemp"/>
        </w:rPr>
        <w:t>automationId</w:t>
      </w:r>
      <w:r w:rsidR="00340742">
        <w:t xml:space="preserve"> </w:t>
      </w:r>
      <w:r>
        <w:t xml:space="preserve">describe the </w:t>
      </w:r>
      <w:del w:id="760" w:author="Laurence Golding" w:date="2019-03-20T19:01:00Z">
        <w:r w:rsidDel="009B6661">
          <w:delText xml:space="preserve">containing </w:delText>
        </w:r>
      </w:del>
      <w:r>
        <w:t xml:space="preserve">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w:t>
      </w:r>
      <w:del w:id="761" w:author="Laurence Golding" w:date="2019-03-22T08:04:00Z">
        <w:r w:rsidDel="005016CB">
          <w:delText xml:space="preserve">the </w:delText>
        </w:r>
      </w:del>
      <w:r>
        <w:t xml:space="preserve">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90AFBA7"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del w:id="762" w:author="Laurence Golding" w:date="2019-03-20T18:59:00Z">
        <w:r w:rsidRPr="00013250" w:rsidDel="009B6661">
          <w:rPr>
            <w:rStyle w:val="CODEtemp"/>
          </w:rPr>
          <w:delText>run</w:delText>
        </w:r>
      </w:del>
      <w:ins w:id="763" w:author="Laurence Golding" w:date="2019-03-20T18:59:00Z">
        <w:r w:rsidR="009B6661">
          <w:rPr>
            <w:rStyle w:val="CODEtemp"/>
          </w:rPr>
          <w:t>theRun</w:t>
        </w:r>
      </w:ins>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B29E3F9"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B041D">
        <w:t>3.14</w:t>
      </w:r>
      <w:r w:rsidR="008B6DA3">
        <w:fldChar w:fldCharType="end"/>
      </w:r>
      <w:r>
        <w:t>).</w:t>
      </w:r>
    </w:p>
    <w:p w14:paraId="340889C7" w14:textId="0A97C2D7"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B041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D36A822"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4B041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764" w:name="_Toc3812063"/>
      <w:r>
        <w:t>Constraints</w:t>
      </w:r>
      <w:bookmarkEnd w:id="764"/>
    </w:p>
    <w:p w14:paraId="2467F699" w14:textId="7C579A5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4B041D">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4B041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765" w:name="_Toc3812064"/>
      <w:r>
        <w:t>description property</w:t>
      </w:r>
      <w:bookmarkEnd w:id="765"/>
    </w:p>
    <w:p w14:paraId="25D213B4" w14:textId="643C6E2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xml:space="preserve">) that describes the role played within the engineering system by </w:t>
      </w:r>
      <w:del w:id="766" w:author="Laurence Golding" w:date="2019-03-20T18:59:00Z">
        <w:r w:rsidRPr="009B6661" w:rsidDel="009B6661">
          <w:delText xml:space="preserve">this object’s containing </w:delText>
        </w:r>
        <w:r w:rsidRPr="009B6661" w:rsidDel="009B6661">
          <w:rPr>
            <w:rStyle w:val="CODEtemp"/>
          </w:rPr>
          <w:delText>run object (§</w:delText>
        </w:r>
        <w:r w:rsidRPr="009B6661" w:rsidDel="009B6661">
          <w:rPr>
            <w:rStyle w:val="CODEtemp"/>
          </w:rPr>
          <w:fldChar w:fldCharType="begin"/>
        </w:r>
        <w:r w:rsidRPr="009B6661" w:rsidDel="009B6661">
          <w:rPr>
            <w:rStyle w:val="CODEtemp"/>
          </w:rPr>
          <w:delInstrText xml:space="preserve"> REF _Ref493349997 \r \h </w:delInstrText>
        </w:r>
      </w:del>
      <w:r w:rsidR="009B6661">
        <w:rPr>
          <w:rStyle w:val="CODEtemp"/>
        </w:rPr>
        <w:instrText xml:space="preserve"> \* MERGEFORMAT </w:instrText>
      </w:r>
      <w:del w:id="767" w:author="Laurence Golding" w:date="2019-03-20T18:59:00Z">
        <w:r w:rsidRPr="009B6661" w:rsidDel="009B6661">
          <w:rPr>
            <w:rStyle w:val="CODEtemp"/>
          </w:rPr>
        </w:r>
        <w:r w:rsidRPr="009B6661" w:rsidDel="009B6661">
          <w:rPr>
            <w:rStyle w:val="CODEtemp"/>
          </w:rPr>
          <w:fldChar w:fldCharType="separate"/>
        </w:r>
        <w:r w:rsidR="004B041D" w:rsidRPr="009B6661" w:rsidDel="009B6661">
          <w:rPr>
            <w:rStyle w:val="CODEtemp"/>
          </w:rPr>
          <w:delText>3.14</w:delText>
        </w:r>
        <w:r w:rsidRPr="009B6661" w:rsidDel="009B6661">
          <w:rPr>
            <w:rStyle w:val="CODEtemp"/>
          </w:rPr>
          <w:fldChar w:fldCharType="end"/>
        </w:r>
        <w:r w:rsidRPr="009B6661" w:rsidDel="009B6661">
          <w:rPr>
            <w:rStyle w:val="CODEtemp"/>
          </w:rPr>
          <w:delText>)</w:delText>
        </w:r>
      </w:del>
      <w:ins w:id="768" w:author="Laurence Golding" w:date="2019-03-20T18:59:00Z">
        <w:r w:rsidR="009B6661" w:rsidRPr="009B6661">
          <w:rPr>
            <w:rStyle w:val="CODEtemp"/>
          </w:rPr>
          <w:t>theRun</w:t>
        </w:r>
      </w:ins>
      <w:r>
        <w:t>.</w:t>
      </w:r>
    </w:p>
    <w:p w14:paraId="17390DAB" w14:textId="66AE5586" w:rsidR="00636635" w:rsidRDefault="00990AB2" w:rsidP="00636635">
      <w:pPr>
        <w:pStyle w:val="Heading3"/>
      </w:pPr>
      <w:bookmarkStart w:id="769" w:name="_Ref526936776"/>
      <w:bookmarkStart w:id="770" w:name="_Toc3812065"/>
      <w:r>
        <w:t xml:space="preserve">id </w:t>
      </w:r>
      <w:r w:rsidR="00636635">
        <w:t>property</w:t>
      </w:r>
      <w:bookmarkEnd w:id="769"/>
      <w:bookmarkEnd w:id="770"/>
    </w:p>
    <w:p w14:paraId="4B70380E" w14:textId="6157BC28" w:rsidR="008B6DA3" w:rsidRDefault="008B6DA3" w:rsidP="008B6DA3">
      <w:bookmarkStart w:id="77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B041D">
        <w:t>3.5.4</w:t>
      </w:r>
      <w:r>
        <w:fldChar w:fldCharType="end"/>
      </w:r>
      <w:r>
        <w:t xml:space="preserve">) that uniquely identifies </w:t>
      </w:r>
      <w:del w:id="772" w:author="Laurence Golding" w:date="2019-03-20T19:02:00Z">
        <w:r w:rsidDel="009B6661">
          <w:delText xml:space="preserve">this object’s containing </w:delText>
        </w:r>
        <w:r w:rsidRPr="00023F62" w:rsidDel="009B6661">
          <w:rPr>
            <w:rStyle w:val="CODEtemp"/>
          </w:rPr>
          <w:delText>run</w:delText>
        </w:r>
        <w:r w:rsidDel="009B6661">
          <w:delText xml:space="preserve"> </w:delText>
        </w:r>
      </w:del>
      <w:ins w:id="773" w:author="Laurence Golding" w:date="2019-03-20T19:02:00Z">
        <w:r w:rsidR="009B6661">
          <w:rPr>
            <w:rStyle w:val="CODEtemp"/>
          </w:rPr>
          <w:t>theR</w:t>
        </w:r>
        <w:r w:rsidR="009B6661" w:rsidRPr="00023F62">
          <w:rPr>
            <w:rStyle w:val="CODEtemp"/>
          </w:rPr>
          <w:t>un</w:t>
        </w:r>
      </w:ins>
      <w:del w:id="774" w:author="Laurence Golding" w:date="2019-03-20T19:02:00Z">
        <w:r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object</w:delText>
        </w:r>
      </w:del>
      <w:r>
        <w:t xml:space="preserve"> within the engineering system</w:t>
      </w:r>
      <w:bookmarkEnd w:id="77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86DE42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B041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775" w:name="_Ref526937044"/>
      <w:bookmarkStart w:id="776" w:name="_Toc3812066"/>
      <w:r>
        <w:t xml:space="preserve">guid </w:t>
      </w:r>
      <w:r w:rsidR="00636635">
        <w:t>property</w:t>
      </w:r>
      <w:bookmarkEnd w:id="775"/>
      <w:bookmarkEnd w:id="776"/>
    </w:p>
    <w:p w14:paraId="171C0D57" w14:textId="3D928939"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4B041D">
        <w:t>3.5.3</w:t>
      </w:r>
      <w:r>
        <w:fldChar w:fldCharType="end"/>
      </w:r>
      <w:r>
        <w:t xml:space="preserve">) that provides a unique, stable identifier for </w:t>
      </w:r>
      <w:del w:id="777" w:author="Laurence Golding" w:date="2019-03-20T19:00:00Z">
        <w:r w:rsidDel="009B6661">
          <w:delText xml:space="preserve">this object’s containing </w:delText>
        </w:r>
        <w:r w:rsidDel="009B6661">
          <w:rPr>
            <w:rStyle w:val="CODEtemp"/>
          </w:rPr>
          <w:delText>r</w:delText>
        </w:r>
      </w:del>
      <w:ins w:id="778" w:author="Laurence Golding" w:date="2019-03-20T19:00:00Z">
        <w:r w:rsidR="009B6661">
          <w:rPr>
            <w:rStyle w:val="CODEtemp"/>
          </w:rPr>
          <w:t>theR</w:t>
        </w:r>
      </w:ins>
      <w:r>
        <w:rPr>
          <w:rStyle w:val="CODEtemp"/>
        </w:rPr>
        <w:t>un</w:t>
      </w:r>
      <w:del w:id="779" w:author="Laurence Golding" w:date="2019-03-20T19:00:00Z">
        <w:r w:rsidDel="009B6661">
          <w:delText xml:space="preserve"> object</w:delText>
        </w:r>
      </w:del>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780" w:name="_Ref526937456"/>
      <w:bookmarkStart w:id="781" w:name="_Toc3812067"/>
      <w:r>
        <w:t>correlationGuid property</w:t>
      </w:r>
      <w:bookmarkEnd w:id="780"/>
      <w:bookmarkEnd w:id="781"/>
    </w:p>
    <w:p w14:paraId="0DF48F07" w14:textId="2A92E815"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4B041D">
        <w:t>3.5.3</w:t>
      </w:r>
      <w:r>
        <w:fldChar w:fldCharType="end"/>
      </w:r>
      <w:r>
        <w:t>) which is shared by all such runs of the same type, and differs between any two runs of different types.</w:t>
      </w:r>
    </w:p>
    <w:p w14:paraId="7A1FBC28" w14:textId="463B486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782" w:name="_Ref493350964"/>
      <w:bookmarkStart w:id="783" w:name="_Toc3812068"/>
      <w:r>
        <w:t>tool object</w:t>
      </w:r>
      <w:bookmarkEnd w:id="782"/>
      <w:bookmarkEnd w:id="783"/>
    </w:p>
    <w:p w14:paraId="389A43BD" w14:textId="582B65CB" w:rsidR="00401BB5" w:rsidRDefault="00401BB5" w:rsidP="00401BB5">
      <w:pPr>
        <w:pStyle w:val="Heading3"/>
      </w:pPr>
      <w:bookmarkStart w:id="784" w:name="_Ref3663435"/>
      <w:bookmarkStart w:id="785" w:name="_Ref3726198"/>
      <w:bookmarkStart w:id="786" w:name="_Toc3812069"/>
      <w:r>
        <w:t>General</w:t>
      </w:r>
      <w:bookmarkEnd w:id="784"/>
      <w:bookmarkEnd w:id="785"/>
      <w:bookmarkEnd w:id="786"/>
    </w:p>
    <w:p w14:paraId="13ED0A5F" w14:textId="1E9705E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4B041D">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4B041D">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5788A9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4B041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471F9D3" w:rsidR="003D09A4" w:rsidRDefault="003D09A4" w:rsidP="003D09A4">
      <w:pPr>
        <w:pStyle w:val="Code"/>
      </w:pPr>
      <w:r>
        <w:t xml:space="preserve">  "driver": {              # See §</w:t>
      </w:r>
      <w:r>
        <w:fldChar w:fldCharType="begin"/>
      </w:r>
      <w:r>
        <w:instrText xml:space="preserve"> REF _Ref3663219 \r \h </w:instrText>
      </w:r>
      <w:r>
        <w:fldChar w:fldCharType="separate"/>
      </w:r>
      <w:r w:rsidR="004B041D">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3AB6EB7C" w:rsidR="003D09A4" w:rsidRDefault="003D09A4" w:rsidP="003D09A4">
      <w:pPr>
        <w:pStyle w:val="Code"/>
      </w:pPr>
      <w:r>
        <w:t xml:space="preserve">  "extensions": [          # See §</w:t>
      </w:r>
      <w:r>
        <w:fldChar w:fldCharType="begin"/>
      </w:r>
      <w:r>
        <w:instrText xml:space="preserve"> REF _Ref3663271 \r \h </w:instrText>
      </w:r>
      <w:r>
        <w:fldChar w:fldCharType="separate"/>
      </w:r>
      <w:r w:rsidR="004B041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787" w:name="_Ref3663219"/>
      <w:bookmarkStart w:id="788" w:name="_Toc3812070"/>
      <w:r>
        <w:t>driver property</w:t>
      </w:r>
      <w:bookmarkEnd w:id="787"/>
      <w:bookmarkEnd w:id="788"/>
    </w:p>
    <w:p w14:paraId="242A18C5" w14:textId="18B81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4B041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789" w:name="_Ref3663271"/>
      <w:bookmarkStart w:id="790" w:name="_Toc3812071"/>
      <w:r>
        <w:t>extensions property</w:t>
      </w:r>
      <w:bookmarkEnd w:id="789"/>
      <w:bookmarkEnd w:id="790"/>
    </w:p>
    <w:p w14:paraId="521FDDFA" w14:textId="22D86D3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4B041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791" w:name="_Ref3663078"/>
      <w:bookmarkStart w:id="792" w:name="_Toc3812072"/>
      <w:r>
        <w:t>toolComponent object</w:t>
      </w:r>
      <w:bookmarkEnd w:id="791"/>
      <w:bookmarkEnd w:id="792"/>
    </w:p>
    <w:p w14:paraId="7AF98015" w14:textId="56895A30" w:rsidR="00A703AA" w:rsidRDefault="00A703AA" w:rsidP="00A703AA">
      <w:pPr>
        <w:pStyle w:val="Heading3"/>
      </w:pPr>
      <w:bookmarkStart w:id="793" w:name="_Toc3812073"/>
      <w:r>
        <w:t>General</w:t>
      </w:r>
      <w:bookmarkEnd w:id="793"/>
    </w:p>
    <w:p w14:paraId="6E55D0FB" w14:textId="6D471987" w:rsidR="003D09A4" w:rsidRDefault="003D09A4" w:rsidP="003D09A4">
      <w:pPr>
        <w:rPr>
          <w:ins w:id="794" w:author="Laurence Golding" w:date="2019-03-21T19:57:00Z"/>
        </w:rPr>
      </w:pPr>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B041D">
        <w:t>3.17.1</w:t>
      </w:r>
      <w:r>
        <w:fldChar w:fldCharType="end"/>
      </w:r>
      <w:r>
        <w:t>.</w:t>
      </w:r>
    </w:p>
    <w:p w14:paraId="5BAB3D96" w14:textId="3451B36B" w:rsidR="004D6167" w:rsidRDefault="004D6167" w:rsidP="004D6167">
      <w:pPr>
        <w:pStyle w:val="Heading3"/>
        <w:rPr>
          <w:ins w:id="795" w:author="Laurence Golding" w:date="2019-03-21T19:57:00Z"/>
        </w:rPr>
      </w:pPr>
      <w:bookmarkStart w:id="796" w:name="_Ref4090820"/>
      <w:ins w:id="797" w:author="Laurence Golding" w:date="2019-03-21T19:57:00Z">
        <w:r>
          <w:t>guid property</w:t>
        </w:r>
        <w:bookmarkEnd w:id="796"/>
      </w:ins>
    </w:p>
    <w:p w14:paraId="3D5CEB36" w14:textId="549C4400" w:rsidR="004D6167" w:rsidRPr="004D6167" w:rsidRDefault="004D6167" w:rsidP="004D6167">
      <w:ins w:id="798" w:author="Laurence Golding" w:date="2019-03-21T19:58:00Z">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ins>
      <w:ins w:id="799" w:author="Laurence Golding" w:date="2019-03-21T19:59:00Z">
        <w:r>
          <w:fldChar w:fldCharType="begin"/>
        </w:r>
        <w:r>
          <w:instrText xml:space="preserve"> REF _Ref514314114 \r \h </w:instrText>
        </w:r>
      </w:ins>
      <w:r>
        <w:fldChar w:fldCharType="separate"/>
      </w:r>
      <w:ins w:id="800" w:author="Laurence Golding" w:date="2019-03-21T19:59:00Z">
        <w:r>
          <w:t>3.5.3</w:t>
        </w:r>
        <w:r>
          <w:fldChar w:fldCharType="end"/>
        </w:r>
      </w:ins>
      <w:ins w:id="801" w:author="Laurence Golding" w:date="2019-03-21T19:58:00Z">
        <w:r>
          <w:t>) that uniquely identifies the component.</w:t>
        </w:r>
      </w:ins>
    </w:p>
    <w:p w14:paraId="5284133B" w14:textId="17261183" w:rsidR="00401BB5" w:rsidRDefault="00401BB5" w:rsidP="00401BB5">
      <w:pPr>
        <w:pStyle w:val="Heading3"/>
      </w:pPr>
      <w:bookmarkStart w:id="802" w:name="_Ref493409155"/>
      <w:bookmarkStart w:id="803" w:name="_Toc3812074"/>
      <w:r>
        <w:t>name property</w:t>
      </w:r>
      <w:bookmarkEnd w:id="802"/>
      <w:bookmarkEnd w:id="803"/>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804" w:name="_Ref493409168"/>
      <w:bookmarkStart w:id="805" w:name="_Toc3812075"/>
      <w:r>
        <w:t>fullName property</w:t>
      </w:r>
      <w:bookmarkEnd w:id="804"/>
      <w:bookmarkEnd w:id="805"/>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806" w:name="_Ref493409198"/>
      <w:bookmarkStart w:id="807" w:name="_Toc3812076"/>
      <w:r>
        <w:lastRenderedPageBreak/>
        <w:t>semanticVersion property</w:t>
      </w:r>
      <w:bookmarkEnd w:id="806"/>
      <w:bookmarkEnd w:id="807"/>
    </w:p>
    <w:p w14:paraId="0F26CA6A" w14:textId="7150DC0A"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D7F5073"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4B041D">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4B041D">
        <w:t>3.21.2</w:t>
      </w:r>
      <w:r>
        <w:fldChar w:fldCharType="end"/>
      </w:r>
      <w:r>
        <w:t>))</w:t>
      </w:r>
      <w:r w:rsidR="00590B1D" w:rsidRPr="00590B1D">
        <w:t>.</w:t>
      </w:r>
    </w:p>
    <w:p w14:paraId="0FF70363" w14:textId="5F2D1A48" w:rsidR="00401BB5" w:rsidRDefault="00401BB5" w:rsidP="00401BB5">
      <w:pPr>
        <w:pStyle w:val="Heading3"/>
      </w:pPr>
      <w:bookmarkStart w:id="808" w:name="_Ref493409191"/>
      <w:bookmarkStart w:id="809" w:name="_Toc3812077"/>
      <w:r>
        <w:t>version property</w:t>
      </w:r>
      <w:bookmarkEnd w:id="808"/>
      <w:bookmarkEnd w:id="80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810" w:name="_Ref493409205"/>
      <w:bookmarkStart w:id="811" w:name="_Toc3812078"/>
      <w:r>
        <w:t xml:space="preserve">dottedQuadFileVersion </w:t>
      </w:r>
      <w:r w:rsidR="00401BB5">
        <w:t>property</w:t>
      </w:r>
      <w:bookmarkEnd w:id="810"/>
      <w:bookmarkEnd w:id="81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812" w:name="_Toc3812079"/>
      <w:r>
        <w:t>releaseDateUtc</w:t>
      </w:r>
      <w:bookmarkEnd w:id="812"/>
    </w:p>
    <w:p w14:paraId="79F872F8" w14:textId="744423E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4B041D">
        <w:t>3.9</w:t>
      </w:r>
      <w:r>
        <w:fldChar w:fldCharType="end"/>
      </w:r>
      <w:r>
        <w:t>, specifying the UTC date (and optionally, the time) of the component’s release.</w:t>
      </w:r>
    </w:p>
    <w:p w14:paraId="5BFCD59B" w14:textId="7CF6F6A0" w:rsidR="00D512EE" w:rsidRDefault="00D512EE" w:rsidP="00D512EE">
      <w:pPr>
        <w:pStyle w:val="Heading3"/>
      </w:pPr>
      <w:bookmarkStart w:id="813" w:name="_Toc3812080"/>
      <w:r>
        <w:t>downloadUri property</w:t>
      </w:r>
      <w:bookmarkEnd w:id="813"/>
    </w:p>
    <w:p w14:paraId="29604BF7" w14:textId="75229DA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814" w:name="_Toc3812081"/>
      <w:r>
        <w:t>informationUri property</w:t>
      </w:r>
      <w:bookmarkEnd w:id="814"/>
    </w:p>
    <w:p w14:paraId="282CEFE7" w14:textId="4C06DAD2"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815" w:name="_Toc3812082"/>
      <w:r>
        <w:lastRenderedPageBreak/>
        <w:t>organization property</w:t>
      </w:r>
      <w:bookmarkEnd w:id="815"/>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816" w:name="_Toc3812083"/>
      <w:r>
        <w:t>product property</w:t>
      </w:r>
      <w:bookmarkEnd w:id="816"/>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817" w:name="_Toc3812084"/>
      <w:r>
        <w:t>product</w:t>
      </w:r>
      <w:r w:rsidR="0068622C">
        <w:t>S</w:t>
      </w:r>
      <w:r>
        <w:t>uite property</w:t>
      </w:r>
      <w:bookmarkEnd w:id="817"/>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818" w:name="_Ref3723724"/>
      <w:bookmarkStart w:id="819" w:name="_Toc3812085"/>
      <w:r>
        <w:t>shortDescription property</w:t>
      </w:r>
      <w:bookmarkEnd w:id="818"/>
      <w:bookmarkEnd w:id="819"/>
    </w:p>
    <w:p w14:paraId="7EFCEBEE" w14:textId="75BEAB3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B041D">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820" w:name="_Toc3812086"/>
      <w:r>
        <w:t>fullDescription property</w:t>
      </w:r>
      <w:bookmarkEnd w:id="820"/>
    </w:p>
    <w:p w14:paraId="263E6B01" w14:textId="0B53ABC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4B041D">
        <w:t>3.12</w:t>
      </w:r>
      <w:r>
        <w:fldChar w:fldCharType="end"/>
      </w:r>
      <w:r>
        <w:t>) containing a comprehensive description of the tool component.</w:t>
      </w:r>
    </w:p>
    <w:p w14:paraId="6CFF4C26" w14:textId="198D0478"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4B041D">
        <w:t>3.18.13</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821" w:name="_Ref508811658"/>
      <w:bookmarkStart w:id="822" w:name="_Ref508812630"/>
      <w:bookmarkStart w:id="823" w:name="_Toc3812087"/>
      <w:r>
        <w:t>language property</w:t>
      </w:r>
      <w:bookmarkEnd w:id="821"/>
      <w:bookmarkEnd w:id="822"/>
      <w:bookmarkEnd w:id="823"/>
    </w:p>
    <w:p w14:paraId="0DEC6669" w14:textId="51F11E8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24" w:name="_Hlk503355525"/>
      <w:r w:rsidRPr="00C56762">
        <w:t>a string specifying the language of the messages produced by the tool</w:t>
      </w:r>
      <w:bookmarkEnd w:id="82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7E51A931" w:rsidR="00E06A9A" w:rsidRDefault="003C7D94" w:rsidP="00FC566D">
      <w:pPr>
        <w:pStyle w:val="Note"/>
      </w:pPr>
      <w:r>
        <w:t xml:space="preserve">EXAMPLE 1: The </w:t>
      </w:r>
      <w:commentRangeStart w:id="825"/>
      <w:del w:id="826" w:author="Laurence Golding" w:date="2019-03-19T16:43:00Z">
        <w:r w:rsidDel="00345FCA">
          <w:delText>tool</w:delText>
        </w:r>
      </w:del>
      <w:commentRangeEnd w:id="825"/>
      <w:r w:rsidR="00345FCA">
        <w:rPr>
          <w:rStyle w:val="CommentReference"/>
        </w:rPr>
        <w:commentReference w:id="825"/>
      </w:r>
      <w:del w:id="827" w:author="Laurence Golding" w:date="2019-03-19T16:43:00Z">
        <w:r w:rsidDel="00345FCA">
          <w:delText xml:space="preserve"> </w:delText>
        </w:r>
      </w:del>
      <w:r>
        <w:t>language is</w:t>
      </w:r>
      <w:r w:rsidR="00062677">
        <w:t xml:space="preserve"> region-neutral</w:t>
      </w:r>
      <w:r>
        <w:t xml:space="preserve"> English:</w:t>
      </w:r>
    </w:p>
    <w:p w14:paraId="2FD75C7C" w14:textId="0799E790" w:rsidR="00220347" w:rsidDel="00345FCA" w:rsidRDefault="00220347" w:rsidP="002D65F3">
      <w:pPr>
        <w:pStyle w:val="Code"/>
        <w:rPr>
          <w:del w:id="828" w:author="Laurence Golding" w:date="2019-03-19T16:43:00Z"/>
        </w:rPr>
      </w:pPr>
      <w:del w:id="829" w:author="Laurence Golding" w:date="2019-03-19T16:43:00Z">
        <w:r w:rsidDel="00345FCA">
          <w:delText>"tool": {</w:delText>
        </w:r>
      </w:del>
    </w:p>
    <w:p w14:paraId="50F15F28" w14:textId="7C8A6C90" w:rsidR="00220347" w:rsidRDefault="00220347" w:rsidP="002D65F3">
      <w:pPr>
        <w:pStyle w:val="Code"/>
      </w:pPr>
      <w:del w:id="830" w:author="Laurence Golding" w:date="2019-03-19T16:43:00Z">
        <w:r w:rsidDel="00345FCA">
          <w:delText xml:space="preserve">  </w:delText>
        </w:r>
      </w:del>
      <w:r>
        <w:t>"language": "en"</w:t>
      </w:r>
    </w:p>
    <w:p w14:paraId="2D6D688E" w14:textId="247B2780" w:rsidR="00220347" w:rsidRPr="00220347" w:rsidDel="00345FCA" w:rsidRDefault="00220347" w:rsidP="002D65F3">
      <w:pPr>
        <w:pStyle w:val="Code"/>
        <w:rPr>
          <w:del w:id="831" w:author="Laurence Golding" w:date="2019-03-19T16:44:00Z"/>
        </w:rPr>
      </w:pPr>
      <w:del w:id="832" w:author="Laurence Golding" w:date="2019-03-19T16:44:00Z">
        <w:r w:rsidDel="00345FCA">
          <w:delText>}</w:delText>
        </w:r>
      </w:del>
    </w:p>
    <w:p w14:paraId="400D101A" w14:textId="23A72BC6" w:rsidR="00E06A9A" w:rsidRDefault="00FC566D" w:rsidP="00FC566D">
      <w:pPr>
        <w:pStyle w:val="Note"/>
      </w:pPr>
      <w:r>
        <w:t xml:space="preserve">EXAMPLE 2: The </w:t>
      </w:r>
      <w:del w:id="833" w:author="Laurence Golding" w:date="2019-03-19T16:44:00Z">
        <w:r w:rsidDel="00345FCA">
          <w:delText xml:space="preserve">tool </w:delText>
        </w:r>
      </w:del>
      <w:r>
        <w:t>language is French as spoken in Fran</w:t>
      </w:r>
      <w:r w:rsidR="00E06A9A">
        <w:t>ce:</w:t>
      </w:r>
    </w:p>
    <w:p w14:paraId="4C23D0E4" w14:textId="1F75F885" w:rsidR="00220347" w:rsidDel="00345FCA" w:rsidRDefault="00220347" w:rsidP="002D65F3">
      <w:pPr>
        <w:pStyle w:val="Code"/>
        <w:rPr>
          <w:del w:id="834" w:author="Laurence Golding" w:date="2019-03-19T16:44:00Z"/>
        </w:rPr>
      </w:pPr>
      <w:del w:id="835" w:author="Laurence Golding" w:date="2019-03-19T16:44:00Z">
        <w:r w:rsidDel="00345FCA">
          <w:delText>"tool": {</w:delText>
        </w:r>
      </w:del>
    </w:p>
    <w:p w14:paraId="1511A7DA" w14:textId="2A6EC8D8" w:rsidR="00220347" w:rsidRDefault="00220347" w:rsidP="002D65F3">
      <w:pPr>
        <w:pStyle w:val="Code"/>
      </w:pPr>
      <w:del w:id="836" w:author="Laurence Golding" w:date="2019-03-19T16:45:00Z">
        <w:r w:rsidDel="00345FCA">
          <w:delText xml:space="preserve">  </w:delText>
        </w:r>
      </w:del>
      <w:r>
        <w:t>"language": "fr-FR"</w:t>
      </w:r>
    </w:p>
    <w:p w14:paraId="5E959757" w14:textId="22C2E57D" w:rsidR="00220347" w:rsidRPr="00220347" w:rsidDel="00345FCA" w:rsidRDefault="00220347" w:rsidP="002D65F3">
      <w:pPr>
        <w:pStyle w:val="Code"/>
        <w:rPr>
          <w:del w:id="837" w:author="Laurence Golding" w:date="2019-03-19T16:45:00Z"/>
        </w:rPr>
      </w:pPr>
      <w:del w:id="838" w:author="Laurence Golding" w:date="2019-03-19T16:45:00Z">
        <w:r w:rsidDel="00345FCA">
          <w:lastRenderedPageBreak/>
          <w:delText>}</w:delText>
        </w:r>
      </w:del>
    </w:p>
    <w:p w14:paraId="0F8283D9" w14:textId="74DCF542" w:rsidR="00062677" w:rsidDel="0085505F" w:rsidRDefault="00062677" w:rsidP="00062677">
      <w:pPr>
        <w:rPr>
          <w:del w:id="839" w:author="Laurence Golding" w:date="2019-03-19T16:42:00Z"/>
        </w:rPr>
      </w:pPr>
      <w:bookmarkStart w:id="840" w:name="_Ref508812052"/>
      <w:del w:id="841" w:author="Laurence Golding" w:date="2019-03-19T16:42:00Z">
        <w:r w:rsidDel="0085505F">
          <w:delText xml:space="preserve">The </w:delText>
        </w:r>
        <w:r w:rsidRPr="00062677" w:rsidDel="0085505F">
          <w:rPr>
            <w:rStyle w:val="CODEtemp"/>
          </w:rPr>
          <w:delText>language</w:delText>
        </w:r>
        <w:r w:rsidDel="0085505F">
          <w:delText xml:space="preserve"> property specifies:</w:delText>
        </w:r>
      </w:del>
    </w:p>
    <w:p w14:paraId="4C6405EF" w14:textId="36CEC795" w:rsidR="00062677" w:rsidDel="0085505F" w:rsidRDefault="00062677" w:rsidP="00EA540C">
      <w:pPr>
        <w:pStyle w:val="ListParagraph"/>
        <w:numPr>
          <w:ilvl w:val="0"/>
          <w:numId w:val="51"/>
        </w:numPr>
        <w:rPr>
          <w:del w:id="842" w:author="Laurence Golding" w:date="2019-03-19T16:42:00Z"/>
        </w:rPr>
      </w:pPr>
      <w:del w:id="843" w:author="Laurence Golding" w:date="2019-03-19T16:42:00Z">
        <w:r w:rsidRPr="008867D2" w:rsidDel="0085505F">
          <w:delText xml:space="preserve">The language of the message strings contained in the </w:delText>
        </w:r>
        <w:r w:rsidRPr="008867D2" w:rsidDel="0085505F">
          <w:rPr>
            <w:rStyle w:val="CODEtemp"/>
          </w:rPr>
          <w:delText>text</w:delText>
        </w:r>
        <w:r w:rsidRPr="008867D2" w:rsidDel="0085505F">
          <w:delText xml:space="preserve"> (§</w:delText>
        </w:r>
        <w:r w:rsidDel="0085505F">
          <w:fldChar w:fldCharType="begin"/>
        </w:r>
        <w:r w:rsidDel="0085505F">
          <w:delInstrText xml:space="preserve"> REF _Ref508811133 \r \h </w:delInstrText>
        </w:r>
        <w:r w:rsidDel="0085505F">
          <w:fldChar w:fldCharType="separate"/>
        </w:r>
        <w:r w:rsidR="004B041D" w:rsidDel="0085505F">
          <w:delText>3.11.8</w:delText>
        </w:r>
        <w:r w:rsidDel="0085505F">
          <w:fldChar w:fldCharType="end"/>
        </w:r>
        <w:r w:rsidRPr="008867D2" w:rsidDel="0085505F">
          <w:delText xml:space="preserve">) and </w:delText>
        </w:r>
        <w:r w:rsidR="008563DD" w:rsidDel="0085505F">
          <w:rPr>
            <w:rStyle w:val="CODEtemp"/>
          </w:rPr>
          <w:delText>markdown</w:delText>
        </w:r>
        <w:r w:rsidR="008563DD" w:rsidRPr="008867D2" w:rsidDel="0085505F">
          <w:delText xml:space="preserve"> </w:delText>
        </w:r>
        <w:r w:rsidRPr="008867D2" w:rsidDel="0085505F">
          <w:delText>(§</w:delText>
        </w:r>
        <w:r w:rsidDel="0085505F">
          <w:fldChar w:fldCharType="begin"/>
        </w:r>
        <w:r w:rsidDel="0085505F">
          <w:delInstrText xml:space="preserve"> REF _Ref508811583 \r \h </w:delInstrText>
        </w:r>
        <w:r w:rsidDel="0085505F">
          <w:fldChar w:fldCharType="separate"/>
        </w:r>
        <w:r w:rsidR="004B041D" w:rsidDel="0085505F">
          <w:delText>3.11.9</w:delText>
        </w:r>
        <w:r w:rsidDel="0085505F">
          <w:fldChar w:fldCharType="end"/>
        </w:r>
        <w:r w:rsidRPr="008867D2" w:rsidDel="0085505F">
          <w:delText xml:space="preserve">) properties of any </w:delText>
        </w:r>
        <w:r w:rsidRPr="008867D2" w:rsidDel="0085505F">
          <w:rPr>
            <w:rStyle w:val="CODEtemp"/>
          </w:rPr>
          <w:delText>message</w:delText>
        </w:r>
        <w:r w:rsidRPr="008867D2" w:rsidDel="0085505F">
          <w:delText xml:space="preserve"> object (§</w:delText>
        </w:r>
        <w:r w:rsidDel="0085505F">
          <w:fldChar w:fldCharType="begin"/>
        </w:r>
        <w:r w:rsidDel="0085505F">
          <w:delInstrText xml:space="preserve"> REF _Ref508814664 \r \h </w:delInstrText>
        </w:r>
        <w:r w:rsidDel="0085505F">
          <w:fldChar w:fldCharType="separate"/>
        </w:r>
        <w:r w:rsidR="004B041D" w:rsidDel="0085505F">
          <w:delText>3.11</w:delText>
        </w:r>
        <w:r w:rsidDel="0085505F">
          <w:fldChar w:fldCharType="end"/>
        </w:r>
        <w:r w:rsidRPr="008867D2" w:rsidDel="0085505F">
          <w:delText xml:space="preserve">) in the </w:delText>
        </w:r>
        <w:r w:rsidR="002F3E79" w:rsidDel="0085505F">
          <w:delText>containing</w:delText>
        </w:r>
        <w:r w:rsidRPr="008867D2" w:rsidDel="0085505F">
          <w:delText xml:space="preserve"> </w:delText>
        </w:r>
        <w:r w:rsidRPr="008867D2" w:rsidDel="0085505F">
          <w:rPr>
            <w:rStyle w:val="CODEtemp"/>
          </w:rPr>
          <w:delText>run</w:delText>
        </w:r>
        <w:r w:rsidRPr="008867D2" w:rsidDel="0085505F">
          <w:delText xml:space="preserve"> object (§</w:delText>
        </w:r>
        <w:r w:rsidDel="0085505F">
          <w:fldChar w:fldCharType="begin"/>
        </w:r>
        <w:r w:rsidDel="0085505F">
          <w:delInstrText xml:space="preserve"> REF _Ref493349997 \r \h </w:delInstrText>
        </w:r>
        <w:r w:rsidDel="0085505F">
          <w:fldChar w:fldCharType="separate"/>
        </w:r>
        <w:r w:rsidR="004B041D" w:rsidDel="0085505F">
          <w:delText>3.14</w:delText>
        </w:r>
        <w:r w:rsidDel="0085505F">
          <w:fldChar w:fldCharType="end"/>
        </w:r>
        <w:r w:rsidRPr="008867D2" w:rsidDel="0085505F">
          <w:delText>).</w:delText>
        </w:r>
      </w:del>
    </w:p>
    <w:p w14:paraId="3FBBE723" w14:textId="07B1F444" w:rsidR="00062677" w:rsidDel="0085505F" w:rsidRDefault="00062677" w:rsidP="00EA540C">
      <w:pPr>
        <w:pStyle w:val="ListParagraph"/>
        <w:numPr>
          <w:ilvl w:val="0"/>
          <w:numId w:val="51"/>
        </w:numPr>
        <w:rPr>
          <w:del w:id="844" w:author="Laurence Golding" w:date="2019-03-19T16:42:00Z"/>
        </w:rPr>
      </w:pPr>
      <w:del w:id="845" w:author="Laurence Golding" w:date="2019-03-19T16:42:00Z">
        <w:r w:rsidRPr="008867D2" w:rsidDel="0085505F">
          <w:delText>The language of any embedded resources (§</w:delText>
        </w:r>
        <w:r w:rsidDel="0085505F">
          <w:fldChar w:fldCharType="begin"/>
        </w:r>
        <w:r w:rsidDel="0085505F">
          <w:delInstrText xml:space="preserve"> REF _Ref508812963 \r \h </w:delInstrText>
        </w:r>
        <w:r w:rsidDel="0085505F">
          <w:fldChar w:fldCharType="separate"/>
        </w:r>
        <w:r w:rsidR="004B041D" w:rsidDel="0085505F">
          <w:delText>3.11.7</w:delText>
        </w:r>
        <w:r w:rsidDel="0085505F">
          <w:fldChar w:fldCharType="end"/>
        </w:r>
        <w:r w:rsidRPr="008867D2" w:rsidDel="0085505F">
          <w:delText xml:space="preserve">) contained in the </w:delText>
        </w:r>
        <w:r w:rsidRPr="008867D2" w:rsidDel="0085505F">
          <w:rPr>
            <w:rStyle w:val="CODEtemp"/>
          </w:rPr>
          <w:delText>resources</w:delText>
        </w:r>
        <w:r w:rsidRPr="008867D2" w:rsidDel="0085505F">
          <w:delText xml:space="preserve"> property (§</w:delText>
        </w:r>
        <w:r w:rsidR="000308F0" w:rsidDel="0085505F">
          <w:fldChar w:fldCharType="begin"/>
        </w:r>
        <w:r w:rsidR="000308F0" w:rsidDel="0085505F">
          <w:delInstrText xml:space="preserve"> REF _Ref493404878 \r \h </w:delInstrText>
        </w:r>
        <w:r w:rsidR="000308F0" w:rsidDel="0085505F">
          <w:fldChar w:fldCharType="separate"/>
        </w:r>
        <w:r w:rsidR="004B041D" w:rsidDel="0085505F">
          <w:delText>3.14.16</w:delText>
        </w:r>
        <w:r w:rsidR="000308F0" w:rsidDel="0085505F">
          <w:fldChar w:fldCharType="end"/>
        </w:r>
        <w:r w:rsidRPr="008867D2" w:rsidDel="0085505F">
          <w:delText xml:space="preserve">) of </w:delText>
        </w:r>
        <w:r w:rsidDel="0085505F">
          <w:delText xml:space="preserve">the </w:delText>
        </w:r>
        <w:r w:rsidR="002F3E79" w:rsidDel="0085505F">
          <w:delText>containing</w:delText>
        </w:r>
        <w:r w:rsidRPr="008867D2" w:rsidDel="0085505F">
          <w:delText xml:space="preserve"> </w:delText>
        </w:r>
        <w:r w:rsidDel="0085505F">
          <w:rPr>
            <w:rStyle w:val="CODEtemp"/>
          </w:rPr>
          <w:delText>run</w:delText>
        </w:r>
        <w:r w:rsidRPr="00904B61" w:rsidDel="0085505F">
          <w:delText xml:space="preserve"> object</w:delText>
        </w:r>
        <w:r w:rsidRPr="008867D2" w:rsidDel="0085505F">
          <w:delText>.</w:delText>
        </w:r>
      </w:del>
    </w:p>
    <w:p w14:paraId="72716CAA" w14:textId="264B1CF6" w:rsidR="00AE1A72" w:rsidRDefault="00AE1A72" w:rsidP="00AE1A72">
      <w:pPr>
        <w:pStyle w:val="Heading3"/>
        <w:rPr>
          <w:moveTo w:id="846" w:author="Laurence Golding" w:date="2019-03-19T14:26:00Z"/>
        </w:rPr>
      </w:pPr>
      <w:moveToRangeStart w:id="847" w:author="Laurence Golding" w:date="2019-03-19T14:26:00Z" w:name="move3897982"/>
      <w:moveTo w:id="848" w:author="Laurence Golding" w:date="2019-03-19T14:26:00Z">
        <w:del w:id="849" w:author="Laurence Golding" w:date="2019-03-19T14:26:00Z">
          <w:r w:rsidDel="00AE1A72">
            <w:delText>m</w:delText>
          </w:r>
        </w:del>
      </w:moveTo>
      <w:bookmarkStart w:id="850" w:name="_Ref4236566"/>
      <w:ins w:id="851" w:author="Laurence Golding" w:date="2019-03-19T14:26:00Z">
        <w:r>
          <w:t>globalM</w:t>
        </w:r>
      </w:ins>
      <w:moveTo w:id="852" w:author="Laurence Golding" w:date="2019-03-19T14:26:00Z">
        <w:r>
          <w:t>essageStrings property</w:t>
        </w:r>
        <w:bookmarkEnd w:id="850"/>
      </w:moveTo>
    </w:p>
    <w:p w14:paraId="0462BA63" w14:textId="3D1109AF" w:rsidR="00AE1A72" w:rsidRDefault="00AE1A72" w:rsidP="00AE1A72">
      <w:pPr>
        <w:rPr>
          <w:moveTo w:id="853" w:author="Laurence Golding" w:date="2019-03-19T14:26:00Z"/>
        </w:rPr>
      </w:pPr>
      <w:moveTo w:id="854" w:author="Laurence Golding" w:date="2019-03-19T14:26:00Z">
        <w:r>
          <w:t xml:space="preserve">A </w:t>
        </w:r>
        <w:del w:id="855" w:author="Laurence Golding" w:date="2019-03-19T14:26:00Z">
          <w:r w:rsidRPr="00E80DCC" w:rsidDel="00AE1A72">
            <w:rPr>
              <w:rStyle w:val="CODEtemp"/>
            </w:rPr>
            <w:delText>resources</w:delText>
          </w:r>
        </w:del>
      </w:moveTo>
      <w:ins w:id="856" w:author="Laurence Golding" w:date="2019-03-19T14:26:00Z">
        <w:r>
          <w:rPr>
            <w:rStyle w:val="CODEtemp"/>
          </w:rPr>
          <w:t>toolComponent</w:t>
        </w:r>
      </w:ins>
      <w:moveTo w:id="857" w:author="Laurence Golding" w:date="2019-03-19T14:26:00Z">
        <w:r>
          <w:t xml:space="preserve"> object </w:t>
        </w:r>
        <w:r>
          <w:rPr>
            <w:b/>
          </w:rPr>
          <w:t>MAY</w:t>
        </w:r>
        <w:r>
          <w:t xml:space="preserve"> contain a property named </w:t>
        </w:r>
        <w:del w:id="858" w:author="Laurence Golding" w:date="2019-03-19T14:26:00Z">
          <w:r w:rsidDel="00AE1A72">
            <w:rPr>
              <w:rStyle w:val="CODEtemp"/>
            </w:rPr>
            <w:delText>m</w:delText>
          </w:r>
        </w:del>
      </w:moveTo>
      <w:ins w:id="859" w:author="Laurence Golding" w:date="2019-03-19T14:26:00Z">
        <w:r>
          <w:rPr>
            <w:rStyle w:val="CODEtemp"/>
          </w:rPr>
          <w:t>globalM</w:t>
        </w:r>
      </w:ins>
      <w:moveTo w:id="860" w:author="Laurence Golding" w:date="2019-03-19T14:26:00Z">
        <w:r>
          <w:rPr>
            <w:rStyle w:val="CODEtemp"/>
          </w:rPr>
          <w:t>essageStrings</w:t>
        </w:r>
        <w:r>
          <w:t xml:space="preserve"> whose value is an object (§</w:t>
        </w:r>
        <w:r>
          <w:fldChar w:fldCharType="begin"/>
        </w:r>
        <w:r>
          <w:instrText xml:space="preserve"> REF _Ref508798892 \r \h </w:instrText>
        </w:r>
      </w:moveTo>
      <w:moveTo w:id="861" w:author="Laurence Golding" w:date="2019-03-19T14:26:00Z">
        <w:r>
          <w:fldChar w:fldCharType="separate"/>
        </w:r>
        <w:r>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moveTo>
      <w:moveTo w:id="862" w:author="Laurence Golding" w:date="2019-03-19T14:26:00Z">
        <w:r>
          <w:fldChar w:fldCharType="separate"/>
        </w:r>
        <w:r>
          <w:t>3.12</w:t>
        </w:r>
        <w:r>
          <w:fldChar w:fldCharType="end"/>
        </w:r>
        <w:r>
          <w:t>). The property names correspond to message identifiers (§</w:t>
        </w:r>
        <w:r>
          <w:fldChar w:fldCharType="begin"/>
        </w:r>
        <w:r>
          <w:instrText xml:space="preserve"> REF _Ref508812963 \r \h </w:instrText>
        </w:r>
      </w:moveTo>
      <w:moveTo w:id="863" w:author="Laurence Golding" w:date="2019-03-19T14:26:00Z">
        <w:r>
          <w:fldChar w:fldCharType="separate"/>
        </w:r>
        <w:r>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moveTo>
      <w:moveTo w:id="864" w:author="Laurence Golding" w:date="2019-03-19T14:26:00Z">
        <w:r>
          <w:fldChar w:fldCharType="separate"/>
        </w:r>
        <w:r>
          <w:t>3.11</w:t>
        </w:r>
        <w:r>
          <w:fldChar w:fldCharType="end"/>
        </w:r>
        <w:r>
          <w:t>).</w:t>
        </w:r>
      </w:moveTo>
    </w:p>
    <w:p w14:paraId="5A95088F" w14:textId="77777777" w:rsidR="00AE1A72" w:rsidRDefault="00AE1A72" w:rsidP="00AE1A72">
      <w:pPr>
        <w:pStyle w:val="Note"/>
        <w:rPr>
          <w:moveTo w:id="865" w:author="Laurence Golding" w:date="2019-03-19T14:26:00Z"/>
        </w:rPr>
      </w:pPr>
      <w:moveTo w:id="866" w:author="Laurence Golding" w:date="2019-03-19T14:26:00Z">
        <w:r>
          <w:t>EXAMPLE:</w:t>
        </w:r>
      </w:moveTo>
    </w:p>
    <w:p w14:paraId="22763051" w14:textId="77E6A70B" w:rsidR="00AE1A72" w:rsidRDefault="00AE1A72" w:rsidP="00AE1A72">
      <w:pPr>
        <w:pStyle w:val="Code"/>
        <w:rPr>
          <w:moveTo w:id="867" w:author="Laurence Golding" w:date="2019-03-19T14:26:00Z"/>
        </w:rPr>
      </w:pPr>
      <w:moveTo w:id="868" w:author="Laurence Golding" w:date="2019-03-19T14:26:00Z">
        <w:r>
          <w:t>"</w:t>
        </w:r>
        <w:del w:id="869" w:author="Laurence Golding" w:date="2019-03-19T14:26:00Z">
          <w:r w:rsidDel="00AE1A72">
            <w:delText>resources</w:delText>
          </w:r>
        </w:del>
      </w:moveTo>
      <w:ins w:id="870" w:author="Laurence Golding" w:date="2019-03-19T14:26:00Z">
        <w:r>
          <w:t>driver</w:t>
        </w:r>
      </w:ins>
      <w:moveTo w:id="871" w:author="Laurence Golding" w:date="2019-03-19T14:26:00Z">
        <w:r>
          <w:t>": {</w:t>
        </w:r>
      </w:moveTo>
      <w:ins w:id="872" w:author="Laurence Golding" w:date="2019-03-19T14:27:00Z">
        <w:r>
          <w:t xml:space="preserve">                       # A toolComponent object (§</w:t>
        </w:r>
        <w:r>
          <w:fldChar w:fldCharType="begin"/>
        </w:r>
        <w:r>
          <w:instrText xml:space="preserve"> REF _Ref3663078 \r \h </w:instrText>
        </w:r>
      </w:ins>
      <w:ins w:id="873" w:author="Laurence Golding" w:date="2019-03-19T14:27:00Z">
        <w:r>
          <w:fldChar w:fldCharType="separate"/>
        </w:r>
        <w:r>
          <w:t>3.18</w:t>
        </w:r>
        <w:r>
          <w:fldChar w:fldCharType="end"/>
        </w:r>
        <w:r>
          <w:t>).</w:t>
        </w:r>
      </w:ins>
    </w:p>
    <w:p w14:paraId="2B284927" w14:textId="62D860FD" w:rsidR="00AE1A72" w:rsidRDefault="00AE1A72" w:rsidP="00AE1A72">
      <w:pPr>
        <w:pStyle w:val="Code"/>
        <w:rPr>
          <w:moveTo w:id="874" w:author="Laurence Golding" w:date="2019-03-19T14:26:00Z"/>
        </w:rPr>
      </w:pPr>
      <w:moveTo w:id="875" w:author="Laurence Golding" w:date="2019-03-19T14:26:00Z">
        <w:r>
          <w:t xml:space="preserve">  "</w:t>
        </w:r>
        <w:del w:id="876" w:author="Laurence Golding" w:date="2019-03-19T14:27:00Z">
          <w:r w:rsidDel="00AE1A72">
            <w:delText>m</w:delText>
          </w:r>
        </w:del>
      </w:moveTo>
      <w:ins w:id="877" w:author="Laurence Golding" w:date="2019-03-19T14:27:00Z">
        <w:r>
          <w:t>globalM</w:t>
        </w:r>
      </w:ins>
      <w:moveTo w:id="878" w:author="Laurence Golding" w:date="2019-03-19T14:26:00Z">
        <w:r>
          <w:t>essageStrings": {</w:t>
        </w:r>
      </w:moveTo>
    </w:p>
    <w:p w14:paraId="438B19B6" w14:textId="455C1830" w:rsidR="00AE1A72" w:rsidRDefault="00AE1A72" w:rsidP="00AE1A72">
      <w:pPr>
        <w:pStyle w:val="Code"/>
        <w:rPr>
          <w:moveTo w:id="879" w:author="Laurence Golding" w:date="2019-03-19T14:26:00Z"/>
        </w:rPr>
      </w:pPr>
      <w:moveTo w:id="880" w:author="Laurence Golding" w:date="2019-03-19T14:26:00Z">
        <w:r>
          <w:t xml:space="preserve">    "call": {</w:t>
        </w:r>
      </w:moveTo>
      <w:ins w:id="881" w:author="Laurence Golding" w:date="2019-03-19T14:27:00Z">
        <w:r>
          <w:t xml:space="preserve">                     # A multiformatMessageString object (</w:t>
        </w:r>
      </w:ins>
      <w:ins w:id="882" w:author="Laurence Golding" w:date="2019-03-19T14:28:00Z">
        <w:r>
          <w:t>§</w:t>
        </w:r>
        <w:r>
          <w:fldChar w:fldCharType="begin"/>
        </w:r>
        <w:r>
          <w:instrText xml:space="preserve"> REF _Ref3551923 \r \h </w:instrText>
        </w:r>
      </w:ins>
      <w:ins w:id="883" w:author="Laurence Golding" w:date="2019-03-19T14:28:00Z">
        <w:r>
          <w:fldChar w:fldCharType="separate"/>
        </w:r>
        <w:r>
          <w:t>3.12</w:t>
        </w:r>
        <w:r>
          <w:fldChar w:fldCharType="end"/>
        </w:r>
      </w:ins>
      <w:ins w:id="884" w:author="Laurence Golding" w:date="2019-03-19T14:27:00Z">
        <w:r>
          <w:t>)</w:t>
        </w:r>
      </w:ins>
      <w:ins w:id="885" w:author="Laurence Golding" w:date="2019-03-19T14:28:00Z">
        <w:r>
          <w:t>.</w:t>
        </w:r>
      </w:ins>
    </w:p>
    <w:p w14:paraId="4A662BF7" w14:textId="77777777" w:rsidR="00AE1A72" w:rsidRDefault="00AE1A72" w:rsidP="00AE1A72">
      <w:pPr>
        <w:pStyle w:val="Code"/>
        <w:rPr>
          <w:moveTo w:id="886" w:author="Laurence Golding" w:date="2019-03-19T14:26:00Z"/>
        </w:rPr>
      </w:pPr>
      <w:moveTo w:id="887" w:author="Laurence Golding" w:date="2019-03-19T14:26:00Z">
        <w:r>
          <w:t xml:space="preserve">      "text": "Function call",</w:t>
        </w:r>
      </w:moveTo>
    </w:p>
    <w:p w14:paraId="4CB17C32" w14:textId="77777777" w:rsidR="00AE1A72" w:rsidRDefault="00AE1A72" w:rsidP="00AE1A72">
      <w:pPr>
        <w:pStyle w:val="Code"/>
        <w:rPr>
          <w:moveTo w:id="888" w:author="Laurence Golding" w:date="2019-03-19T14:26:00Z"/>
        </w:rPr>
      </w:pPr>
      <w:moveTo w:id="889" w:author="Laurence Golding" w:date="2019-03-19T14:26:00Z">
        <w:r>
          <w:t xml:space="preserve">      "markdown": "Function **call**"</w:t>
        </w:r>
      </w:moveTo>
    </w:p>
    <w:p w14:paraId="4FF65F5B" w14:textId="77777777" w:rsidR="00AE1A72" w:rsidRDefault="00AE1A72" w:rsidP="00AE1A72">
      <w:pPr>
        <w:pStyle w:val="Code"/>
        <w:rPr>
          <w:moveTo w:id="890" w:author="Laurence Golding" w:date="2019-03-19T14:26:00Z"/>
        </w:rPr>
      </w:pPr>
      <w:moveTo w:id="891" w:author="Laurence Golding" w:date="2019-03-19T14:26:00Z">
        <w:r>
          <w:t xml:space="preserve">    },</w:t>
        </w:r>
      </w:moveTo>
    </w:p>
    <w:p w14:paraId="39B5140E" w14:textId="77777777" w:rsidR="00AE1A72" w:rsidRDefault="00AE1A72" w:rsidP="00AE1A72">
      <w:pPr>
        <w:pStyle w:val="Code"/>
        <w:rPr>
          <w:moveTo w:id="892" w:author="Laurence Golding" w:date="2019-03-19T14:26:00Z"/>
        </w:rPr>
      </w:pPr>
      <w:moveTo w:id="893" w:author="Laurence Golding" w:date="2019-03-19T14:26:00Z">
        <w:r>
          <w:t xml:space="preserve">    "return": {</w:t>
        </w:r>
      </w:moveTo>
    </w:p>
    <w:p w14:paraId="72CF296F" w14:textId="77777777" w:rsidR="00AE1A72" w:rsidRDefault="00AE1A72" w:rsidP="00AE1A72">
      <w:pPr>
        <w:pStyle w:val="Code"/>
        <w:rPr>
          <w:moveTo w:id="894" w:author="Laurence Golding" w:date="2019-03-19T14:26:00Z"/>
        </w:rPr>
      </w:pPr>
      <w:moveTo w:id="895" w:author="Laurence Golding" w:date="2019-03-19T14:26:00Z">
        <w:r>
          <w:t xml:space="preserve">      "text": "Function return",</w:t>
        </w:r>
      </w:moveTo>
    </w:p>
    <w:p w14:paraId="10758B0D" w14:textId="77777777" w:rsidR="00AE1A72" w:rsidRDefault="00AE1A72" w:rsidP="00AE1A72">
      <w:pPr>
        <w:pStyle w:val="Code"/>
        <w:rPr>
          <w:moveTo w:id="896" w:author="Laurence Golding" w:date="2019-03-19T14:26:00Z"/>
        </w:rPr>
      </w:pPr>
      <w:moveTo w:id="897" w:author="Laurence Golding" w:date="2019-03-19T14:26:00Z">
        <w:r>
          <w:t xml:space="preserve">      "markdown": "Function **return**</w:t>
        </w:r>
      </w:moveTo>
    </w:p>
    <w:p w14:paraId="086431CA" w14:textId="77777777" w:rsidR="00AE1A72" w:rsidRDefault="00AE1A72" w:rsidP="00AE1A72">
      <w:pPr>
        <w:pStyle w:val="Code"/>
        <w:rPr>
          <w:moveTo w:id="898" w:author="Laurence Golding" w:date="2019-03-19T14:26:00Z"/>
        </w:rPr>
      </w:pPr>
      <w:moveTo w:id="899" w:author="Laurence Golding" w:date="2019-03-19T14:26:00Z">
        <w:r>
          <w:t xml:space="preserve">    }</w:t>
        </w:r>
      </w:moveTo>
    </w:p>
    <w:p w14:paraId="06D6D17A" w14:textId="77777777" w:rsidR="00AE1A72" w:rsidRDefault="00AE1A72" w:rsidP="00AE1A72">
      <w:pPr>
        <w:pStyle w:val="Code"/>
        <w:rPr>
          <w:moveTo w:id="900" w:author="Laurence Golding" w:date="2019-03-19T14:26:00Z"/>
        </w:rPr>
      </w:pPr>
      <w:moveTo w:id="901" w:author="Laurence Golding" w:date="2019-03-19T14:26:00Z">
        <w:r>
          <w:t xml:space="preserve">  }</w:t>
        </w:r>
      </w:moveTo>
    </w:p>
    <w:p w14:paraId="7A2EE68C" w14:textId="7918CD64" w:rsidR="00AE1A72" w:rsidRDefault="00AE1A72" w:rsidP="00AE1A72">
      <w:pPr>
        <w:pStyle w:val="Code"/>
        <w:rPr>
          <w:ins w:id="902" w:author="Laurence Golding" w:date="2019-03-19T14:28:00Z"/>
        </w:rPr>
      </w:pPr>
      <w:moveTo w:id="903" w:author="Laurence Golding" w:date="2019-03-19T14:26:00Z">
        <w:r>
          <w:t>}</w:t>
        </w:r>
      </w:moveTo>
    </w:p>
    <w:p w14:paraId="478C5B01" w14:textId="3A5FD704" w:rsidR="00AE1A72" w:rsidRPr="007E2FF7" w:rsidRDefault="00AE1A72" w:rsidP="00AE1A72">
      <w:pPr>
        <w:pStyle w:val="Note"/>
        <w:rPr>
          <w:moveTo w:id="904" w:author="Laurence Golding" w:date="2019-03-19T14:26:00Z"/>
        </w:rPr>
      </w:pPr>
      <w:ins w:id="905" w:author="Laurence Golding" w:date="2019-03-19T14:29:00Z">
        <w:r>
          <w:t xml:space="preserve">NOTE: </w:t>
        </w:r>
      </w:ins>
      <w:ins w:id="906" w:author="Laurence Golding" w:date="2019-03-19T14:28:00Z">
        <w:r>
          <w:t>The message strings in this property are no</w:t>
        </w:r>
      </w:ins>
      <w:ins w:id="907" w:author="Laurence Golding" w:date="2019-03-19T14:29:00Z">
        <w:r>
          <w:t>t associated with a single rule (hence the “global” in the property name.</w:t>
        </w:r>
      </w:ins>
    </w:p>
    <w:p w14:paraId="48EF8051" w14:textId="0D56AC0E" w:rsidR="00AE1A72" w:rsidRDefault="00AE1A72" w:rsidP="00AE1A72">
      <w:pPr>
        <w:pStyle w:val="Heading3"/>
        <w:rPr>
          <w:moveTo w:id="908" w:author="Laurence Golding" w:date="2019-03-19T14:13:00Z"/>
        </w:rPr>
      </w:pPr>
      <w:bookmarkStart w:id="909" w:name="_Ref3899090"/>
      <w:moveToRangeStart w:id="910" w:author="Laurence Golding" w:date="2019-03-19T14:13:00Z" w:name="move3897226"/>
      <w:moveToRangeEnd w:id="847"/>
      <w:moveTo w:id="911" w:author="Laurence Golding" w:date="2019-03-19T14:13:00Z">
        <w:r>
          <w:t>rule</w:t>
        </w:r>
      </w:moveTo>
      <w:ins w:id="912" w:author="Laurence Golding" w:date="2019-03-19T14:13:00Z">
        <w:r>
          <w:t>Descriptor</w:t>
        </w:r>
      </w:ins>
      <w:moveTo w:id="913" w:author="Laurence Golding" w:date="2019-03-19T14:13:00Z">
        <w:r>
          <w:t>s property</w:t>
        </w:r>
        <w:bookmarkEnd w:id="909"/>
      </w:moveTo>
    </w:p>
    <w:p w14:paraId="271A837C" w14:textId="1AB227F9" w:rsidR="00AE1A72" w:rsidRDefault="00AE1A72" w:rsidP="00AE1A72">
      <w:pPr>
        <w:rPr>
          <w:moveTo w:id="914" w:author="Laurence Golding" w:date="2019-03-19T14:13:00Z"/>
        </w:rPr>
      </w:pPr>
      <w:moveTo w:id="915" w:author="Laurence Golding" w:date="2019-03-19T14:13:00Z">
        <w:r>
          <w:t xml:space="preserve">A </w:t>
        </w:r>
        <w:del w:id="916" w:author="Laurence Golding" w:date="2019-03-19T14:13:00Z">
          <w:r w:rsidRPr="009722CB" w:rsidDel="00AE1A72">
            <w:rPr>
              <w:rStyle w:val="CODEtemp"/>
            </w:rPr>
            <w:delText>resources</w:delText>
          </w:r>
        </w:del>
      </w:moveTo>
      <w:ins w:id="917" w:author="Laurence Golding" w:date="2019-03-19T14:13:00Z">
        <w:r>
          <w:rPr>
            <w:rStyle w:val="CODEtemp"/>
          </w:rPr>
          <w:t>toolComponent</w:t>
        </w:r>
      </w:ins>
      <w:moveTo w:id="918" w:author="Laurence Golding" w:date="2019-03-19T14:13:00Z">
        <w:r>
          <w:t xml:space="preserve"> object </w:t>
        </w:r>
        <w:r>
          <w:rPr>
            <w:b/>
          </w:rPr>
          <w:t>MAY</w:t>
        </w:r>
        <w:r>
          <w:t xml:space="preserve"> contain a property named </w:t>
        </w:r>
        <w:r w:rsidRPr="00425B80">
          <w:rPr>
            <w:rStyle w:val="CODEtemp"/>
          </w:rPr>
          <w:t>rule</w:t>
        </w:r>
      </w:moveTo>
      <w:ins w:id="919" w:author="Laurence Golding" w:date="2019-03-19T14:13:00Z">
        <w:r>
          <w:rPr>
            <w:rStyle w:val="CODEtemp"/>
          </w:rPr>
          <w:t>Descriptor</w:t>
        </w:r>
      </w:ins>
      <w:moveTo w:id="920" w:author="Laurence Golding" w:date="2019-03-19T14:13:00Z">
        <w:r w:rsidRPr="00425B80">
          <w:rPr>
            <w:rStyle w:val="CODEtemp"/>
          </w:rPr>
          <w:t>s</w:t>
        </w:r>
        <w:r>
          <w:t xml:space="preserve"> whose value is an array of zero or more unique (§</w:t>
        </w:r>
        <w:r>
          <w:fldChar w:fldCharType="begin"/>
        </w:r>
        <w:r>
          <w:instrText xml:space="preserve"> REF _Ref493404799 \r \h </w:instrText>
        </w:r>
      </w:moveTo>
      <w:moveTo w:id="921" w:author="Laurence Golding" w:date="2019-03-19T14:13:00Z">
        <w:r>
          <w:fldChar w:fldCharType="separate"/>
        </w:r>
        <w:r>
          <w:t>3.7.2</w:t>
        </w:r>
        <w:r>
          <w:fldChar w:fldCharType="end"/>
        </w:r>
        <w:r>
          <w:t xml:space="preserve">) </w:t>
        </w:r>
        <w:del w:id="922" w:author="Laurence Golding" w:date="2019-03-19T14:13:00Z">
          <w:r w:rsidRPr="00EA45E7" w:rsidDel="00AE1A72">
            <w:rPr>
              <w:rStyle w:val="CODEtemp"/>
            </w:rPr>
            <w:delText>rule</w:delText>
          </w:r>
        </w:del>
      </w:moveTo>
      <w:ins w:id="923" w:author="Laurence Golding" w:date="2019-03-19T14:13:00Z">
        <w:r>
          <w:rPr>
            <w:rStyle w:val="CODEtemp"/>
          </w:rPr>
          <w:t>reportingDescriptor</w:t>
        </w:r>
      </w:ins>
      <w:moveTo w:id="924" w:author="Laurence Golding" w:date="2019-03-19T14:13:00Z">
        <w:r>
          <w:t xml:space="preserve"> objects (§</w:t>
        </w:r>
        <w:r>
          <w:fldChar w:fldCharType="begin"/>
        </w:r>
        <w:r>
          <w:instrText xml:space="preserve"> REF _Ref508814067 \r \h </w:instrText>
        </w:r>
      </w:moveTo>
      <w:moveTo w:id="925" w:author="Laurence Golding" w:date="2019-03-19T14:13:00Z">
        <w:r>
          <w:fldChar w:fldCharType="separate"/>
        </w:r>
        <w:r>
          <w:t>3.42</w:t>
        </w:r>
        <w:r>
          <w:fldChar w:fldCharType="end"/>
        </w:r>
        <w:r>
          <w:t>)</w:t>
        </w:r>
      </w:moveTo>
      <w:ins w:id="926" w:author="Laurence Golding" w:date="2019-03-19T14:31:00Z">
        <w:r>
          <w:t>, each of which provides information about an analysis rule supp</w:t>
        </w:r>
      </w:ins>
      <w:ins w:id="927" w:author="Laurence Golding" w:date="2019-03-19T14:36:00Z">
        <w:r>
          <w:t xml:space="preserve">orted by </w:t>
        </w:r>
      </w:ins>
      <w:ins w:id="928" w:author="Laurence Golding" w:date="2019-03-19T14:37:00Z">
        <w:r>
          <w:t>the tool component</w:t>
        </w:r>
      </w:ins>
      <w:moveTo w:id="929" w:author="Laurence Golding" w:date="2019-03-19T14:13:00Z">
        <w:r>
          <w:t>.</w:t>
        </w:r>
      </w:moveTo>
    </w:p>
    <w:p w14:paraId="3F3300A4" w14:textId="43E61795" w:rsidR="00AE1A72" w:rsidRPr="00425B80" w:rsidRDefault="00AE1A72" w:rsidP="00AE1A72">
      <w:pPr>
        <w:rPr>
          <w:moveTo w:id="930" w:author="Laurence Golding" w:date="2019-03-19T14:13:00Z"/>
        </w:rPr>
      </w:pPr>
      <w:moveTo w:id="931" w:author="Laurence Golding" w:date="2019-03-19T14:13:00Z">
        <w:r>
          <w:t xml:space="preserve">If </w:t>
        </w:r>
        <w:del w:id="932" w:author="Laurence Golding" w:date="2019-03-19T14:14:00Z">
          <w:r w:rsidDel="00AE1A72">
            <w:rPr>
              <w:rStyle w:val="CODEtemp"/>
            </w:rPr>
            <w:delText>rules</w:delText>
          </w:r>
        </w:del>
      </w:moveTo>
      <w:ins w:id="933" w:author="Laurence Golding" w:date="2019-03-19T14:14:00Z">
        <w:r>
          <w:rPr>
            <w:rStyle w:val="CODEtemp"/>
          </w:rPr>
          <w:t>ruleDescriptors</w:t>
        </w:r>
      </w:ins>
      <w:moveTo w:id="934" w:author="Laurence Golding" w:date="2019-03-19T14:13:00Z">
        <w:r>
          <w:t xml:space="preserve"> is absent, it </w:t>
        </w:r>
        <w:r w:rsidRPr="004A64CB">
          <w:rPr>
            <w:b/>
          </w:rPr>
          <w:t>SHALL</w:t>
        </w:r>
        <w:r>
          <w:t xml:space="preserve"> default to an empty array.</w:t>
        </w:r>
      </w:moveTo>
    </w:p>
    <w:p w14:paraId="22AC7031" w14:textId="5F3B84BF" w:rsidR="00AE1A72" w:rsidRDefault="00AE1A72" w:rsidP="00AE1A72">
      <w:pPr>
        <w:rPr>
          <w:moveTo w:id="935" w:author="Laurence Golding" w:date="2019-03-19T14:13:00Z"/>
        </w:rPr>
      </w:pPr>
      <w:moveTo w:id="936" w:author="Laurence Golding" w:date="2019-03-19T14:13: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moveTo>
      <w:moveTo w:id="937" w:author="Laurence Golding" w:date="2019-03-19T14:13:00Z">
        <w:r>
          <w:fldChar w:fldCharType="separate"/>
        </w:r>
        <w:r>
          <w:t>3.42.3</w:t>
        </w:r>
        <w:r>
          <w:fldChar w:fldCharType="end"/>
        </w:r>
        <w:r>
          <w:t xml:space="preserve">) of the </w:t>
        </w:r>
        <w:del w:id="938" w:author="Laurence Golding" w:date="2019-03-19T14:14:00Z">
          <w:r w:rsidRPr="00FA779C" w:rsidDel="00AE1A72">
            <w:rPr>
              <w:rStyle w:val="CODEtemp"/>
            </w:rPr>
            <w:delText>rule</w:delText>
          </w:r>
        </w:del>
      </w:moveTo>
      <w:ins w:id="939" w:author="Laurence Golding" w:date="2019-03-19T14:14:00Z">
        <w:r>
          <w:rPr>
            <w:rStyle w:val="CODEtemp"/>
          </w:rPr>
          <w:t>reportingDescriptor</w:t>
        </w:r>
      </w:ins>
      <w:moveTo w:id="940" w:author="Laurence Golding" w:date="2019-03-19T14:13:00Z">
        <w:r>
          <w:t xml:space="preserve"> objects do not need to be unique within the array.</w:t>
        </w:r>
      </w:moveTo>
    </w:p>
    <w:p w14:paraId="4C58CEC2" w14:textId="57E2C6D9" w:rsidR="00AE1A72" w:rsidRDefault="00AE1A72" w:rsidP="00AE1A72">
      <w:pPr>
        <w:pStyle w:val="Note"/>
        <w:rPr>
          <w:moveTo w:id="941" w:author="Laurence Golding" w:date="2019-03-19T14:13:00Z"/>
        </w:rPr>
      </w:pPr>
      <w:moveTo w:id="942" w:author="Laurence Golding" w:date="2019-03-19T14:13:00Z">
        <w:r>
          <w:t xml:space="preserve">EXAMPLE: </w:t>
        </w:r>
        <w:r w:rsidRPr="00B73A86">
          <w:t>In this example, two distinct but related rules have the same rule id</w:t>
        </w:r>
      </w:moveTo>
      <w:ins w:id="943" w:author="Laurence Golding" w:date="2019-03-19T14:15:00Z">
        <w:r>
          <w:t xml:space="preserve">. </w:t>
        </w:r>
      </w:ins>
      <w:moveTo w:id="944" w:author="Laurence Golding" w:date="2019-03-19T14:13:00Z">
        <w:r>
          <w:t>They are distinguished by their message strings.</w:t>
        </w:r>
      </w:moveTo>
    </w:p>
    <w:p w14:paraId="0600C2D8" w14:textId="25D0D4DB" w:rsidR="00AE1A72" w:rsidRDefault="00AE1A72" w:rsidP="00AE1A72">
      <w:pPr>
        <w:pStyle w:val="Code"/>
        <w:rPr>
          <w:ins w:id="945" w:author="Laurence Golding" w:date="2019-03-20T09:17:00Z"/>
        </w:rPr>
      </w:pPr>
      <w:moveTo w:id="946" w:author="Laurence Golding" w:date="2019-03-19T14:13:00Z">
        <w:r>
          <w:t>"</w:t>
        </w:r>
        <w:del w:id="947" w:author="Laurence Golding" w:date="2019-03-19T14:15:00Z">
          <w:r w:rsidDel="00AE1A72">
            <w:delText>resources</w:delText>
          </w:r>
        </w:del>
      </w:moveTo>
      <w:ins w:id="948" w:author="Laurence Golding" w:date="2019-03-19T14:15:00Z">
        <w:r>
          <w:t>driver</w:t>
        </w:r>
      </w:ins>
      <w:moveTo w:id="949" w:author="Laurence Golding" w:date="2019-03-19T14:13:00Z">
        <w:r>
          <w:t>": {</w:t>
        </w:r>
      </w:moveTo>
      <w:ins w:id="950" w:author="Laurence Golding" w:date="2019-03-19T14:17:00Z">
        <w:r>
          <w:t xml:space="preserve">                       # A toolComponent</w:t>
        </w:r>
      </w:ins>
      <w:ins w:id="951" w:author="Laurence Golding" w:date="2019-03-19T14:18:00Z">
        <w:r>
          <w:t xml:space="preserve"> o</w:t>
        </w:r>
      </w:ins>
      <w:ins w:id="952" w:author="Laurence Golding" w:date="2019-03-19T14:17:00Z">
        <w:r>
          <w:t>bject (§</w:t>
        </w:r>
      </w:ins>
      <w:ins w:id="953" w:author="Laurence Golding" w:date="2019-03-19T14:22:00Z">
        <w:r>
          <w:fldChar w:fldCharType="begin"/>
        </w:r>
        <w:r>
          <w:instrText xml:space="preserve"> REF _Ref3663078 \r \h </w:instrText>
        </w:r>
      </w:ins>
      <w:r>
        <w:fldChar w:fldCharType="separate"/>
      </w:r>
      <w:ins w:id="954" w:author="Laurence Golding" w:date="2019-03-19T14:22:00Z">
        <w:r>
          <w:t>3.18</w:t>
        </w:r>
        <w:r>
          <w:fldChar w:fldCharType="end"/>
        </w:r>
      </w:ins>
      <w:ins w:id="955" w:author="Laurence Golding" w:date="2019-03-19T14:17:00Z">
        <w:r>
          <w:t>)</w:t>
        </w:r>
      </w:ins>
      <w:ins w:id="956" w:author="Laurence Golding" w:date="2019-03-19T14:18:00Z">
        <w:r>
          <w:t>.</w:t>
        </w:r>
      </w:ins>
    </w:p>
    <w:p w14:paraId="5782A7AE" w14:textId="36A8ECF1" w:rsidR="00BC42DD" w:rsidRDefault="00BC42DD" w:rsidP="00AE1A72">
      <w:pPr>
        <w:pStyle w:val="Code"/>
        <w:rPr>
          <w:moveTo w:id="957" w:author="Laurence Golding" w:date="2019-03-19T14:13:00Z"/>
        </w:rPr>
      </w:pPr>
      <w:ins w:id="958" w:author="Laurence Golding" w:date="2019-03-20T09:17:00Z">
        <w:r>
          <w:t xml:space="preserve">  "name": "CodeScaner",</w:t>
        </w:r>
      </w:ins>
    </w:p>
    <w:p w14:paraId="663F8E31" w14:textId="7A1826CD" w:rsidR="00AE1A72" w:rsidRDefault="00AE1A72" w:rsidP="00AE1A72">
      <w:pPr>
        <w:pStyle w:val="Code"/>
        <w:rPr>
          <w:moveTo w:id="959" w:author="Laurence Golding" w:date="2019-03-19T14:13:00Z"/>
        </w:rPr>
      </w:pPr>
      <w:moveTo w:id="960" w:author="Laurence Golding" w:date="2019-03-19T14:13:00Z">
        <w:r>
          <w:t xml:space="preserve">  "</w:t>
        </w:r>
        <w:del w:id="961" w:author="Laurence Golding" w:date="2019-03-19T14:15:00Z">
          <w:r w:rsidDel="00AE1A72">
            <w:delText>rules</w:delText>
          </w:r>
        </w:del>
      </w:moveTo>
      <w:ins w:id="962" w:author="Laurence Golding" w:date="2019-03-19T14:15:00Z">
        <w:r>
          <w:t>ruleDescriptors</w:t>
        </w:r>
      </w:ins>
      <w:moveTo w:id="963" w:author="Laurence Golding" w:date="2019-03-19T14:13:00Z">
        <w:r>
          <w:t>": [</w:t>
        </w:r>
      </w:moveTo>
    </w:p>
    <w:p w14:paraId="2F3ED0B5" w14:textId="0154CF28" w:rsidR="00AE1A72" w:rsidRDefault="00AE1A72" w:rsidP="00AE1A72">
      <w:pPr>
        <w:pStyle w:val="Code"/>
        <w:rPr>
          <w:moveTo w:id="964" w:author="Laurence Golding" w:date="2019-03-19T14:13:00Z"/>
        </w:rPr>
      </w:pPr>
      <w:moveTo w:id="965" w:author="Laurence Golding" w:date="2019-03-19T14:13:00Z">
        <w:r>
          <w:t xml:space="preserve">    {</w:t>
        </w:r>
      </w:moveTo>
      <w:ins w:id="966" w:author="Laurence Golding" w:date="2019-03-19T14:18:00Z">
        <w:r>
          <w:t xml:space="preserve">                             # A reportingDescriptor object (§</w:t>
        </w:r>
      </w:ins>
      <w:ins w:id="967" w:author="Laurence Golding" w:date="2019-03-20T09:21:00Z">
        <w:r w:rsidR="00781895">
          <w:fldChar w:fldCharType="begin"/>
        </w:r>
        <w:r w:rsidR="00781895">
          <w:instrText xml:space="preserve"> REF _Ref3908560 \r \h </w:instrText>
        </w:r>
      </w:ins>
      <w:r w:rsidR="00781895">
        <w:fldChar w:fldCharType="separate"/>
      </w:r>
      <w:ins w:id="968" w:author="Laurence Golding" w:date="2019-03-20T09:21:00Z">
        <w:r w:rsidR="00781895">
          <w:t>3.41</w:t>
        </w:r>
        <w:r w:rsidR="00781895">
          <w:fldChar w:fldCharType="end"/>
        </w:r>
      </w:ins>
      <w:ins w:id="969" w:author="Laurence Golding" w:date="2019-03-19T14:18:00Z">
        <w:r>
          <w:t>).</w:t>
        </w:r>
      </w:ins>
    </w:p>
    <w:p w14:paraId="17D9809B" w14:textId="0B957FA3" w:rsidR="00AE1A72" w:rsidRDefault="00AE1A72" w:rsidP="00AE1A72">
      <w:pPr>
        <w:pStyle w:val="Code"/>
        <w:rPr>
          <w:ins w:id="970" w:author="Laurence Golding" w:date="2019-03-19T14:15:00Z"/>
        </w:rPr>
      </w:pPr>
      <w:moveTo w:id="971" w:author="Laurence Golding" w:date="2019-03-19T14:13:00Z">
        <w:r>
          <w:t xml:space="preserve">      "id": "CA1711",</w:t>
        </w:r>
      </w:moveTo>
    </w:p>
    <w:p w14:paraId="014E444B" w14:textId="78D48291" w:rsidR="00AE1A72" w:rsidRDefault="00AE1A72" w:rsidP="00AE1A72">
      <w:pPr>
        <w:pStyle w:val="Code"/>
        <w:rPr>
          <w:ins w:id="972" w:author="Laurence Golding" w:date="2019-03-19T14:16:00Z"/>
        </w:rPr>
      </w:pPr>
      <w:ins w:id="973" w:author="Laurence Golding" w:date="2019-03-19T14:15:00Z">
        <w:r>
          <w:t xml:space="preserve">      "shortDescrip</w:t>
        </w:r>
      </w:ins>
      <w:ins w:id="974" w:author="Laurence Golding" w:date="2019-03-19T14:16:00Z">
        <w:r>
          <w:t>tion": {</w:t>
        </w:r>
      </w:ins>
    </w:p>
    <w:p w14:paraId="0BA1FFE5" w14:textId="5F62C321" w:rsidR="00AE1A72" w:rsidRDefault="00AE1A72" w:rsidP="00AE1A72">
      <w:pPr>
        <w:pStyle w:val="Code"/>
        <w:rPr>
          <w:ins w:id="975" w:author="Laurence Golding" w:date="2019-03-19T14:16:00Z"/>
        </w:rPr>
      </w:pPr>
      <w:ins w:id="976" w:author="Laurence Golding" w:date="2019-03-19T14:16:00Z">
        <w:r>
          <w:t xml:space="preserve">        "text": "Certain type name suffixes should not be used."</w:t>
        </w:r>
      </w:ins>
    </w:p>
    <w:p w14:paraId="676F880F" w14:textId="3409D8F2" w:rsidR="00AE1A72" w:rsidRDefault="00AE1A72" w:rsidP="00AE1A72">
      <w:pPr>
        <w:pStyle w:val="Code"/>
        <w:rPr>
          <w:moveTo w:id="977" w:author="Laurence Golding" w:date="2019-03-19T14:13:00Z"/>
        </w:rPr>
      </w:pPr>
      <w:ins w:id="978" w:author="Laurence Golding" w:date="2019-03-19T14:16:00Z">
        <w:r>
          <w:t xml:space="preserve">      },</w:t>
        </w:r>
      </w:ins>
    </w:p>
    <w:p w14:paraId="0E276D6A" w14:textId="77777777" w:rsidR="00AE1A72" w:rsidRDefault="00AE1A72" w:rsidP="00AE1A72">
      <w:pPr>
        <w:pStyle w:val="Code"/>
        <w:rPr>
          <w:moveTo w:id="979" w:author="Laurence Golding" w:date="2019-03-19T14:13:00Z"/>
        </w:rPr>
      </w:pPr>
      <w:moveTo w:id="980" w:author="Laurence Golding" w:date="2019-03-19T14:13:00Z">
        <w:r>
          <w:t xml:space="preserve">      "messageStrings": {</w:t>
        </w:r>
      </w:moveTo>
    </w:p>
    <w:p w14:paraId="199D2A57" w14:textId="77777777" w:rsidR="00AE1A72" w:rsidRDefault="00AE1A72" w:rsidP="00AE1A72">
      <w:pPr>
        <w:pStyle w:val="Code"/>
        <w:rPr>
          <w:moveTo w:id="981" w:author="Laurence Golding" w:date="2019-03-19T14:13:00Z"/>
        </w:rPr>
      </w:pPr>
      <w:moveTo w:id="982" w:author="Laurence Golding" w:date="2019-03-19T14:13:00Z">
        <w:r>
          <w:t xml:space="preserve">        "default": {</w:t>
        </w:r>
      </w:moveTo>
    </w:p>
    <w:p w14:paraId="3D6E133D" w14:textId="77777777" w:rsidR="00AE1A72" w:rsidRDefault="00AE1A72" w:rsidP="00AE1A72">
      <w:pPr>
        <w:pStyle w:val="Code"/>
        <w:rPr>
          <w:moveTo w:id="983" w:author="Laurence Golding" w:date="2019-03-19T14:13:00Z"/>
        </w:rPr>
      </w:pPr>
      <w:moveTo w:id="984" w:author="Laurence Golding" w:date="2019-03-19T14:13:00Z">
        <w:r>
          <w:t xml:space="preserve">          "text": "Rename type name {0} so that it does not end in '{1}'"</w:t>
        </w:r>
      </w:moveTo>
    </w:p>
    <w:p w14:paraId="42E4D783" w14:textId="77777777" w:rsidR="00AE1A72" w:rsidRDefault="00AE1A72" w:rsidP="00AE1A72">
      <w:pPr>
        <w:pStyle w:val="Code"/>
        <w:rPr>
          <w:moveTo w:id="985" w:author="Laurence Golding" w:date="2019-03-19T14:13:00Z"/>
        </w:rPr>
      </w:pPr>
      <w:moveTo w:id="986" w:author="Laurence Golding" w:date="2019-03-19T14:13:00Z">
        <w:r>
          <w:t xml:space="preserve">        }</w:t>
        </w:r>
      </w:moveTo>
    </w:p>
    <w:p w14:paraId="602C99F3" w14:textId="77777777" w:rsidR="00AE1A72" w:rsidRDefault="00AE1A72" w:rsidP="00AE1A72">
      <w:pPr>
        <w:pStyle w:val="Code"/>
        <w:rPr>
          <w:moveTo w:id="987" w:author="Laurence Golding" w:date="2019-03-19T14:13:00Z"/>
        </w:rPr>
      </w:pPr>
      <w:moveTo w:id="988" w:author="Laurence Golding" w:date="2019-03-19T14:13:00Z">
        <w:r>
          <w:t xml:space="preserve">      }</w:t>
        </w:r>
      </w:moveTo>
    </w:p>
    <w:p w14:paraId="2A1AE58E" w14:textId="77777777" w:rsidR="00AE1A72" w:rsidRDefault="00AE1A72" w:rsidP="00AE1A72">
      <w:pPr>
        <w:pStyle w:val="Code"/>
        <w:rPr>
          <w:moveTo w:id="989" w:author="Laurence Golding" w:date="2019-03-19T14:13:00Z"/>
        </w:rPr>
      </w:pPr>
      <w:moveTo w:id="990" w:author="Laurence Golding" w:date="2019-03-19T14:13:00Z">
        <w:r>
          <w:t xml:space="preserve">    },</w:t>
        </w:r>
      </w:moveTo>
    </w:p>
    <w:p w14:paraId="64E5501A" w14:textId="77777777" w:rsidR="00AE1A72" w:rsidRDefault="00AE1A72" w:rsidP="00AE1A72">
      <w:pPr>
        <w:pStyle w:val="Code"/>
        <w:rPr>
          <w:moveTo w:id="991" w:author="Laurence Golding" w:date="2019-03-19T14:13:00Z"/>
        </w:rPr>
      </w:pPr>
      <w:moveTo w:id="992" w:author="Laurence Golding" w:date="2019-03-19T14:13:00Z">
        <w:r>
          <w:t xml:space="preserve">    {</w:t>
        </w:r>
      </w:moveTo>
    </w:p>
    <w:p w14:paraId="4C3ED547" w14:textId="77777777" w:rsidR="00AE1A72" w:rsidRDefault="00AE1A72" w:rsidP="00AE1A72">
      <w:pPr>
        <w:pStyle w:val="Code"/>
        <w:rPr>
          <w:moveTo w:id="993" w:author="Laurence Golding" w:date="2019-03-19T14:13:00Z"/>
        </w:rPr>
      </w:pPr>
      <w:moveTo w:id="994" w:author="Laurence Golding" w:date="2019-03-19T14:13:00Z">
        <w:r>
          <w:t xml:space="preserve">      "id": "CA1711",</w:t>
        </w:r>
      </w:moveTo>
    </w:p>
    <w:p w14:paraId="398A583B" w14:textId="77777777" w:rsidR="00AE1A72" w:rsidRDefault="00AE1A72" w:rsidP="00AE1A72">
      <w:pPr>
        <w:pStyle w:val="Code"/>
        <w:rPr>
          <w:ins w:id="995" w:author="Laurence Golding" w:date="2019-03-19T14:16:00Z"/>
        </w:rPr>
      </w:pPr>
      <w:ins w:id="996" w:author="Laurence Golding" w:date="2019-03-19T14:16:00Z">
        <w:r>
          <w:t xml:space="preserve">      "shortDescription": {</w:t>
        </w:r>
      </w:ins>
    </w:p>
    <w:p w14:paraId="0B67A59B" w14:textId="4DF97323" w:rsidR="00AE1A72" w:rsidRDefault="00AE1A72" w:rsidP="00AE1A72">
      <w:pPr>
        <w:pStyle w:val="Code"/>
        <w:rPr>
          <w:ins w:id="997" w:author="Laurence Golding" w:date="2019-03-19T14:16:00Z"/>
        </w:rPr>
      </w:pPr>
      <w:ins w:id="998" w:author="Laurence Golding" w:date="2019-03-19T14:16:00Z">
        <w:r>
          <w:t xml:space="preserve">        "text": "Certain type name suffixes have preferred alternatives."</w:t>
        </w:r>
      </w:ins>
    </w:p>
    <w:p w14:paraId="2248DA71" w14:textId="77777777" w:rsidR="00AE1A72" w:rsidRDefault="00AE1A72" w:rsidP="00AE1A72">
      <w:pPr>
        <w:pStyle w:val="Code"/>
        <w:rPr>
          <w:ins w:id="999" w:author="Laurence Golding" w:date="2019-03-19T14:16:00Z"/>
        </w:rPr>
      </w:pPr>
      <w:ins w:id="1000" w:author="Laurence Golding" w:date="2019-03-19T14:16:00Z">
        <w:r>
          <w:t xml:space="preserve">      },</w:t>
        </w:r>
      </w:ins>
    </w:p>
    <w:p w14:paraId="2188EAD9" w14:textId="77777777" w:rsidR="00AE1A72" w:rsidRDefault="00AE1A72" w:rsidP="00AE1A72">
      <w:pPr>
        <w:pStyle w:val="Code"/>
        <w:rPr>
          <w:moveTo w:id="1001" w:author="Laurence Golding" w:date="2019-03-19T14:13:00Z"/>
        </w:rPr>
      </w:pPr>
      <w:moveTo w:id="1002" w:author="Laurence Golding" w:date="2019-03-19T14:13:00Z">
        <w:r>
          <w:t xml:space="preserve">      "messageStrings": {</w:t>
        </w:r>
      </w:moveTo>
    </w:p>
    <w:p w14:paraId="1CA64972" w14:textId="77777777" w:rsidR="00AE1A72" w:rsidRDefault="00AE1A72" w:rsidP="00AE1A72">
      <w:pPr>
        <w:pStyle w:val="Code"/>
        <w:rPr>
          <w:moveTo w:id="1003" w:author="Laurence Golding" w:date="2019-03-19T14:13:00Z"/>
        </w:rPr>
      </w:pPr>
      <w:moveTo w:id="1004" w:author="Laurence Golding" w:date="2019-03-19T14:13:00Z">
        <w:r>
          <w:t xml:space="preserve">        "default": {</w:t>
        </w:r>
      </w:moveTo>
    </w:p>
    <w:p w14:paraId="325C6040" w14:textId="77777777" w:rsidR="00AE1A72" w:rsidRDefault="00AE1A72" w:rsidP="00AE1A72">
      <w:pPr>
        <w:pStyle w:val="Code"/>
        <w:rPr>
          <w:moveTo w:id="1005" w:author="Laurence Golding" w:date="2019-03-19T14:13:00Z"/>
        </w:rPr>
      </w:pPr>
      <w:moveTo w:id="1006" w:author="Laurence Golding" w:date="2019-03-19T14:13:00Z">
        <w:r>
          <w:t xml:space="preserve">          "text": "Either replace the suffix '{0}' in member name '{1}' with</w:t>
        </w:r>
      </w:moveTo>
    </w:p>
    <w:p w14:paraId="1CE535D1" w14:textId="77777777" w:rsidR="00AE1A72" w:rsidRDefault="00AE1A72" w:rsidP="00AE1A72">
      <w:pPr>
        <w:pStyle w:val="Code"/>
        <w:rPr>
          <w:moveTo w:id="1007" w:author="Laurence Golding" w:date="2019-03-19T14:13:00Z"/>
        </w:rPr>
      </w:pPr>
      <w:moveTo w:id="1008" w:author="Laurence Golding" w:date="2019-03-19T14:13:00Z">
        <w:r>
          <w:t xml:space="preserve">                  the suggested numeric alternate or provide</w:t>
        </w:r>
      </w:moveTo>
    </w:p>
    <w:p w14:paraId="204E601B" w14:textId="77777777" w:rsidR="00AE1A72" w:rsidRDefault="00AE1A72" w:rsidP="00AE1A72">
      <w:pPr>
        <w:pStyle w:val="Code"/>
        <w:rPr>
          <w:moveTo w:id="1009" w:author="Laurence Golding" w:date="2019-03-19T14:13:00Z"/>
        </w:rPr>
      </w:pPr>
      <w:moveTo w:id="1010" w:author="Laurence Golding" w:date="2019-03-19T14:13:00Z">
        <w:r>
          <w:t xml:space="preserve">                  a more meaningful suffix"</w:t>
        </w:r>
      </w:moveTo>
    </w:p>
    <w:p w14:paraId="79C9A2BA" w14:textId="77777777" w:rsidR="00AE1A72" w:rsidRDefault="00AE1A72" w:rsidP="00AE1A72">
      <w:pPr>
        <w:pStyle w:val="Code"/>
        <w:rPr>
          <w:moveTo w:id="1011" w:author="Laurence Golding" w:date="2019-03-19T14:13:00Z"/>
        </w:rPr>
      </w:pPr>
      <w:moveTo w:id="1012" w:author="Laurence Golding" w:date="2019-03-19T14:13:00Z">
        <w:r>
          <w:t xml:space="preserve">        }</w:t>
        </w:r>
      </w:moveTo>
    </w:p>
    <w:p w14:paraId="4774BF3E" w14:textId="77777777" w:rsidR="00AE1A72" w:rsidRDefault="00AE1A72" w:rsidP="00AE1A72">
      <w:pPr>
        <w:pStyle w:val="Code"/>
        <w:rPr>
          <w:moveTo w:id="1013" w:author="Laurence Golding" w:date="2019-03-19T14:13:00Z"/>
        </w:rPr>
      </w:pPr>
      <w:moveTo w:id="1014" w:author="Laurence Golding" w:date="2019-03-19T14:13:00Z">
        <w:r>
          <w:lastRenderedPageBreak/>
          <w:t xml:space="preserve">      }</w:t>
        </w:r>
      </w:moveTo>
    </w:p>
    <w:p w14:paraId="64D98929" w14:textId="77777777" w:rsidR="00AE1A72" w:rsidRDefault="00AE1A72" w:rsidP="00AE1A72">
      <w:pPr>
        <w:pStyle w:val="Code"/>
        <w:rPr>
          <w:moveTo w:id="1015" w:author="Laurence Golding" w:date="2019-03-19T14:13:00Z"/>
        </w:rPr>
      </w:pPr>
      <w:moveTo w:id="1016" w:author="Laurence Golding" w:date="2019-03-19T14:13:00Z">
        <w:r>
          <w:t xml:space="preserve">    }</w:t>
        </w:r>
      </w:moveTo>
    </w:p>
    <w:p w14:paraId="086FC95B" w14:textId="77777777" w:rsidR="00AE1A72" w:rsidRDefault="00AE1A72" w:rsidP="00AE1A72">
      <w:pPr>
        <w:pStyle w:val="Code"/>
        <w:rPr>
          <w:moveTo w:id="1017" w:author="Laurence Golding" w:date="2019-03-19T14:13:00Z"/>
        </w:rPr>
      </w:pPr>
      <w:moveTo w:id="1018" w:author="Laurence Golding" w:date="2019-03-19T14:13:00Z">
        <w:r>
          <w:t xml:space="preserve">  ]</w:t>
        </w:r>
      </w:moveTo>
    </w:p>
    <w:p w14:paraId="438C6B45" w14:textId="394D66CD" w:rsidR="00AE1A72" w:rsidDel="00AE1A72" w:rsidRDefault="00AE1A72" w:rsidP="00AE1A72">
      <w:pPr>
        <w:pStyle w:val="Code"/>
        <w:rPr>
          <w:del w:id="1019" w:author="Laurence Golding" w:date="2019-03-19T14:17:00Z"/>
        </w:rPr>
      </w:pPr>
      <w:moveTo w:id="1020" w:author="Laurence Golding" w:date="2019-03-19T14:13:00Z">
        <w:r>
          <w:t>}</w:t>
        </w:r>
      </w:moveTo>
    </w:p>
    <w:p w14:paraId="696DA601" w14:textId="77777777" w:rsidR="00AE1A72" w:rsidRDefault="00AE1A72" w:rsidP="00AE1A72">
      <w:pPr>
        <w:pStyle w:val="Code"/>
        <w:rPr>
          <w:ins w:id="1021" w:author="Laurence Golding" w:date="2019-03-19T14:30:00Z"/>
          <w:moveTo w:id="1022" w:author="Laurence Golding" w:date="2019-03-19T14:13:00Z"/>
        </w:rPr>
      </w:pPr>
    </w:p>
    <w:p w14:paraId="29C939BE" w14:textId="03E98B64" w:rsidR="00AE1A72" w:rsidRDefault="00AE1A72" w:rsidP="00AE1A72">
      <w:pPr>
        <w:pStyle w:val="Heading3"/>
        <w:rPr>
          <w:ins w:id="1023" w:author="Laurence Golding" w:date="2019-03-19T14:30:00Z"/>
        </w:rPr>
      </w:pPr>
      <w:bookmarkStart w:id="1024" w:name="_Ref3973541"/>
      <w:moveToRangeEnd w:id="910"/>
      <w:ins w:id="1025" w:author="Laurence Golding" w:date="2019-03-19T14:30:00Z">
        <w:r>
          <w:t>notificationDescriptors property</w:t>
        </w:r>
        <w:bookmarkEnd w:id="1024"/>
      </w:ins>
    </w:p>
    <w:p w14:paraId="40AD837A" w14:textId="04F66D31" w:rsidR="00AE1A72" w:rsidRDefault="00AE1A72" w:rsidP="00AE1A72">
      <w:pPr>
        <w:rPr>
          <w:ins w:id="1026" w:author="Laurence Golding" w:date="2019-03-19T14:30:00Z"/>
        </w:rPr>
      </w:pPr>
      <w:ins w:id="1027" w:author="Laurence Golding" w:date="2019-03-19T14:30:00Z">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ins>
      <w:ins w:id="1028" w:author="Laurence Golding" w:date="2019-03-19T14:30:00Z">
        <w:r>
          <w:fldChar w:fldCharType="separate"/>
        </w:r>
        <w:r>
          <w:t>3.7.2</w:t>
        </w:r>
        <w:r>
          <w:fldChar w:fldCharType="end"/>
        </w:r>
        <w:r>
          <w:t xml:space="preserve">) </w:t>
        </w:r>
        <w:r>
          <w:rPr>
            <w:rStyle w:val="CODEtemp"/>
          </w:rPr>
          <w:t>reportingDescriptor</w:t>
        </w:r>
        <w:r>
          <w:t xml:space="preserve"> objects (</w:t>
        </w:r>
      </w:ins>
      <w:ins w:id="1029" w:author="Laurence Golding" w:date="2019-03-19T14:31:00Z">
        <w:r>
          <w:t>§</w:t>
        </w:r>
        <w:r>
          <w:fldChar w:fldCharType="begin"/>
        </w:r>
        <w:r>
          <w:instrText xml:space="preserve"> REF _Ref508814067 \r \h </w:instrText>
        </w:r>
      </w:ins>
      <w:ins w:id="1030" w:author="Laurence Golding" w:date="2019-03-19T14:31:00Z">
        <w:r>
          <w:fldChar w:fldCharType="separate"/>
        </w:r>
        <w:r>
          <w:t>3.42</w:t>
        </w:r>
        <w:r>
          <w:fldChar w:fldCharType="end"/>
        </w:r>
      </w:ins>
      <w:ins w:id="1031" w:author="Laurence Golding" w:date="2019-03-19T14:30:00Z">
        <w:r>
          <w:t>), each of which provides information about a notification provided by the tool component.</w:t>
        </w:r>
      </w:ins>
    </w:p>
    <w:p w14:paraId="5B99BB1B" w14:textId="77777777" w:rsidR="00AE1A72" w:rsidRPr="00425B80" w:rsidRDefault="00AE1A72" w:rsidP="00AE1A72">
      <w:pPr>
        <w:rPr>
          <w:ins w:id="1032" w:author="Laurence Golding" w:date="2019-03-19T14:30:00Z"/>
        </w:rPr>
      </w:pPr>
      <w:ins w:id="1033" w:author="Laurence Golding" w:date="2019-03-19T14:30:00Z">
        <w:r>
          <w:t xml:space="preserve">If </w:t>
        </w:r>
        <w:r>
          <w:rPr>
            <w:rStyle w:val="CODEtemp"/>
          </w:rPr>
          <w:t>notificationDescriptors</w:t>
        </w:r>
        <w:r>
          <w:t xml:space="preserve"> is absent, it </w:t>
        </w:r>
        <w:r w:rsidRPr="004A64CB">
          <w:rPr>
            <w:b/>
          </w:rPr>
          <w:t>SHALL</w:t>
        </w:r>
        <w:r>
          <w:t xml:space="preserve"> default to an empty array.</w:t>
        </w:r>
      </w:ins>
    </w:p>
    <w:p w14:paraId="33ABE834" w14:textId="4CD24668" w:rsidR="00AE1A72" w:rsidRDefault="00AE1A72" w:rsidP="00AE1A72">
      <w:pPr>
        <w:rPr>
          <w:ins w:id="1034" w:author="Laurence Golding" w:date="2019-03-19T14:30:00Z"/>
        </w:rPr>
      </w:pPr>
      <w:ins w:id="1035" w:author="Laurence Golding" w:date="2019-03-19T14:30:00Z">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ins>
      <w:ins w:id="1036" w:author="Laurence Golding" w:date="2019-03-19T14:31:00Z">
        <w:r>
          <w:fldChar w:fldCharType="begin"/>
        </w:r>
        <w:r>
          <w:instrText xml:space="preserve"> REF _Ref493408046 \r \h </w:instrText>
        </w:r>
      </w:ins>
      <w:ins w:id="1037" w:author="Laurence Golding" w:date="2019-03-19T14:31:00Z">
        <w:r>
          <w:fldChar w:fldCharType="separate"/>
        </w:r>
        <w:r>
          <w:t>3.42.3</w:t>
        </w:r>
        <w:r>
          <w:fldChar w:fldCharType="end"/>
        </w:r>
      </w:ins>
      <w:ins w:id="1038" w:author="Laurence Golding" w:date="2019-03-19T14:30:00Z">
        <w:r>
          <w:t xml:space="preserve">) of the </w:t>
        </w:r>
        <w:r>
          <w:rPr>
            <w:rStyle w:val="CODEtemp"/>
          </w:rPr>
          <w:t>reportingDescriptor</w:t>
        </w:r>
        <w:r>
          <w:t xml:space="preserve"> objects do not need to be unique within the array.</w:t>
        </w:r>
      </w:ins>
    </w:p>
    <w:p w14:paraId="64F7F438" w14:textId="77777777" w:rsidR="00AE1A72" w:rsidRDefault="00AE1A72" w:rsidP="00AE1A72">
      <w:pPr>
        <w:pStyle w:val="Note"/>
        <w:rPr>
          <w:ins w:id="1039" w:author="Laurence Golding" w:date="2019-03-19T14:30:00Z"/>
        </w:rPr>
      </w:pPr>
      <w:ins w:id="1040" w:author="Laurence Golding" w:date="2019-03-19T14:30:00Z">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ins>
    </w:p>
    <w:p w14:paraId="176106AD" w14:textId="63D6739F" w:rsidR="00AE1A72" w:rsidRDefault="00AE1A72" w:rsidP="00AE1A72">
      <w:pPr>
        <w:pStyle w:val="Code"/>
        <w:rPr>
          <w:ins w:id="1041" w:author="Laurence Golding" w:date="2019-03-19T14:30:00Z"/>
        </w:rPr>
      </w:pPr>
      <w:ins w:id="1042" w:author="Laurence Golding" w:date="2019-03-19T14:30:00Z">
        <w:r>
          <w:t xml:space="preserve">"driver": </w:t>
        </w:r>
      </w:ins>
      <w:ins w:id="1043" w:author="Laurence Golding" w:date="2019-03-19T14:37:00Z">
        <w:r>
          <w:t xml:space="preserve">                       # A toolComponent object (§</w:t>
        </w:r>
        <w:r>
          <w:fldChar w:fldCharType="begin"/>
        </w:r>
        <w:r>
          <w:instrText xml:space="preserve"> REF _Ref3663078 \r \h </w:instrText>
        </w:r>
      </w:ins>
      <w:ins w:id="1044" w:author="Laurence Golding" w:date="2019-03-19T14:37:00Z">
        <w:r>
          <w:fldChar w:fldCharType="separate"/>
        </w:r>
        <w:r>
          <w:t>3.18</w:t>
        </w:r>
        <w:r>
          <w:fldChar w:fldCharType="end"/>
        </w:r>
        <w:r>
          <w:t>).</w:t>
        </w:r>
      </w:ins>
    </w:p>
    <w:p w14:paraId="0049D7C5" w14:textId="77777777" w:rsidR="00AE1A72" w:rsidRDefault="00AE1A72" w:rsidP="00AE1A72">
      <w:pPr>
        <w:pStyle w:val="Code"/>
        <w:rPr>
          <w:ins w:id="1045" w:author="Laurence Golding" w:date="2019-03-19T14:30:00Z"/>
        </w:rPr>
      </w:pPr>
      <w:ins w:id="1046" w:author="Laurence Golding" w:date="2019-03-19T14:30:00Z">
        <w:r>
          <w:t xml:space="preserve">  "notificationDescriptors": [</w:t>
        </w:r>
      </w:ins>
    </w:p>
    <w:p w14:paraId="2BE74788" w14:textId="0F5E9AED" w:rsidR="00AE1A72" w:rsidRDefault="00AE1A72" w:rsidP="00AE1A72">
      <w:pPr>
        <w:pStyle w:val="Code"/>
        <w:rPr>
          <w:ins w:id="1047" w:author="Laurence Golding" w:date="2019-03-19T14:30:00Z"/>
        </w:rPr>
      </w:pPr>
      <w:ins w:id="1048" w:author="Laurence Golding" w:date="2019-03-19T14:30:00Z">
        <w:r>
          <w:t xml:space="preserve">    {</w:t>
        </w:r>
      </w:ins>
      <w:ins w:id="1049" w:author="Laurence Golding" w:date="2019-03-19T14:38:00Z">
        <w:r>
          <w:t xml:space="preserve">                            # A reportingDescriptor object (§</w:t>
        </w:r>
        <w:r>
          <w:fldChar w:fldCharType="begin"/>
        </w:r>
        <w:r>
          <w:instrText xml:space="preserve"> REF _Ref508814067 \r \h </w:instrText>
        </w:r>
      </w:ins>
      <w:ins w:id="1050" w:author="Laurence Golding" w:date="2019-03-19T14:38:00Z">
        <w:r>
          <w:fldChar w:fldCharType="separate"/>
        </w:r>
        <w:r>
          <w:t>3.42</w:t>
        </w:r>
        <w:r>
          <w:fldChar w:fldCharType="end"/>
        </w:r>
        <w:r>
          <w:t>).</w:t>
        </w:r>
      </w:ins>
    </w:p>
    <w:p w14:paraId="62AFF144" w14:textId="77777777" w:rsidR="00AE1A72" w:rsidRDefault="00AE1A72" w:rsidP="00AE1A72">
      <w:pPr>
        <w:pStyle w:val="Code"/>
        <w:rPr>
          <w:ins w:id="1051" w:author="Laurence Golding" w:date="2019-03-19T14:30:00Z"/>
        </w:rPr>
      </w:pPr>
      <w:ins w:id="1052" w:author="Laurence Golding" w:date="2019-03-19T14:30:00Z">
        <w:r>
          <w:t xml:space="preserve">      "id": "ERR0001",</w:t>
        </w:r>
      </w:ins>
    </w:p>
    <w:p w14:paraId="12C7A329" w14:textId="77777777" w:rsidR="00AE1A72" w:rsidRDefault="00AE1A72" w:rsidP="00AE1A72">
      <w:pPr>
        <w:pStyle w:val="Code"/>
        <w:rPr>
          <w:ins w:id="1053" w:author="Laurence Golding" w:date="2019-03-19T14:30:00Z"/>
        </w:rPr>
      </w:pPr>
      <w:ins w:id="1054" w:author="Laurence Golding" w:date="2019-03-19T14:30:00Z">
        <w:r>
          <w:t xml:space="preserve">      "shortDescription": {</w:t>
        </w:r>
      </w:ins>
    </w:p>
    <w:p w14:paraId="0FCB0D20" w14:textId="77777777" w:rsidR="00AE1A72" w:rsidRDefault="00AE1A72" w:rsidP="00AE1A72">
      <w:pPr>
        <w:pStyle w:val="Code"/>
        <w:rPr>
          <w:ins w:id="1055" w:author="Laurence Golding" w:date="2019-03-19T14:30:00Z"/>
        </w:rPr>
      </w:pPr>
      <w:ins w:id="1056" w:author="Laurence Golding" w:date="2019-03-19T14:30:00Z">
        <w:r>
          <w:t xml:space="preserve">        "text": "A plugin could not be loaded because it does not exist."</w:t>
        </w:r>
      </w:ins>
    </w:p>
    <w:p w14:paraId="7BC3450F" w14:textId="77777777" w:rsidR="00AE1A72" w:rsidRDefault="00AE1A72" w:rsidP="00AE1A72">
      <w:pPr>
        <w:pStyle w:val="Code"/>
        <w:rPr>
          <w:ins w:id="1057" w:author="Laurence Golding" w:date="2019-03-19T14:30:00Z"/>
        </w:rPr>
      </w:pPr>
      <w:ins w:id="1058" w:author="Laurence Golding" w:date="2019-03-19T14:30:00Z">
        <w:r>
          <w:t xml:space="preserve">      },</w:t>
        </w:r>
      </w:ins>
    </w:p>
    <w:p w14:paraId="0D3D58BF" w14:textId="77777777" w:rsidR="00AE1A72" w:rsidRDefault="00AE1A72" w:rsidP="00AE1A72">
      <w:pPr>
        <w:pStyle w:val="Code"/>
        <w:rPr>
          <w:ins w:id="1059" w:author="Laurence Golding" w:date="2019-03-19T14:30:00Z"/>
        </w:rPr>
      </w:pPr>
      <w:ins w:id="1060" w:author="Laurence Golding" w:date="2019-03-19T14:30:00Z">
        <w:r>
          <w:t xml:space="preserve">      "messageStrings": {</w:t>
        </w:r>
      </w:ins>
    </w:p>
    <w:p w14:paraId="05825A74" w14:textId="77777777" w:rsidR="00AE1A72" w:rsidRDefault="00AE1A72" w:rsidP="00AE1A72">
      <w:pPr>
        <w:pStyle w:val="Code"/>
        <w:rPr>
          <w:ins w:id="1061" w:author="Laurence Golding" w:date="2019-03-19T14:30:00Z"/>
        </w:rPr>
      </w:pPr>
      <w:ins w:id="1062" w:author="Laurence Golding" w:date="2019-03-19T14:30:00Z">
        <w:r>
          <w:t xml:space="preserve">        "default": "Cannot load plugin '{0}' because it was not found."</w:t>
        </w:r>
      </w:ins>
    </w:p>
    <w:p w14:paraId="74D4B70E" w14:textId="77777777" w:rsidR="00AE1A72" w:rsidRDefault="00AE1A72" w:rsidP="00AE1A72">
      <w:pPr>
        <w:pStyle w:val="Code"/>
        <w:rPr>
          <w:ins w:id="1063" w:author="Laurence Golding" w:date="2019-03-19T14:30:00Z"/>
        </w:rPr>
      </w:pPr>
      <w:ins w:id="1064" w:author="Laurence Golding" w:date="2019-03-19T14:30:00Z">
        <w:r>
          <w:t xml:space="preserve">      }</w:t>
        </w:r>
      </w:ins>
    </w:p>
    <w:p w14:paraId="1F7F86A7" w14:textId="77777777" w:rsidR="00AE1A72" w:rsidRDefault="00AE1A72" w:rsidP="00AE1A72">
      <w:pPr>
        <w:pStyle w:val="Code"/>
        <w:rPr>
          <w:ins w:id="1065" w:author="Laurence Golding" w:date="2019-03-19T14:30:00Z"/>
        </w:rPr>
      </w:pPr>
      <w:ins w:id="1066" w:author="Laurence Golding" w:date="2019-03-19T14:30:00Z">
        <w:r>
          <w:t xml:space="preserve">    },</w:t>
        </w:r>
      </w:ins>
    </w:p>
    <w:p w14:paraId="7A5D842A" w14:textId="77777777" w:rsidR="00AE1A72" w:rsidRDefault="00AE1A72" w:rsidP="00AE1A72">
      <w:pPr>
        <w:pStyle w:val="Code"/>
        <w:rPr>
          <w:ins w:id="1067" w:author="Laurence Golding" w:date="2019-03-19T14:30:00Z"/>
        </w:rPr>
      </w:pPr>
      <w:ins w:id="1068" w:author="Laurence Golding" w:date="2019-03-19T14:30:00Z">
        <w:r>
          <w:t xml:space="preserve">    {</w:t>
        </w:r>
      </w:ins>
    </w:p>
    <w:p w14:paraId="70A434BE" w14:textId="77777777" w:rsidR="00AE1A72" w:rsidRDefault="00AE1A72" w:rsidP="00AE1A72">
      <w:pPr>
        <w:pStyle w:val="Code"/>
        <w:rPr>
          <w:ins w:id="1069" w:author="Laurence Golding" w:date="2019-03-19T14:30:00Z"/>
        </w:rPr>
      </w:pPr>
      <w:ins w:id="1070" w:author="Laurence Golding" w:date="2019-03-19T14:30:00Z">
        <w:r>
          <w:t xml:space="preserve">      "id": "ERR0001",</w:t>
        </w:r>
      </w:ins>
    </w:p>
    <w:p w14:paraId="66885608" w14:textId="77777777" w:rsidR="00AE1A72" w:rsidRDefault="00AE1A72" w:rsidP="00AE1A72">
      <w:pPr>
        <w:pStyle w:val="Code"/>
        <w:rPr>
          <w:ins w:id="1071" w:author="Laurence Golding" w:date="2019-03-19T14:30:00Z"/>
        </w:rPr>
      </w:pPr>
      <w:ins w:id="1072" w:author="Laurence Golding" w:date="2019-03-19T14:30:00Z">
        <w:r>
          <w:t xml:space="preserve">      "shortDescription": {</w:t>
        </w:r>
      </w:ins>
    </w:p>
    <w:p w14:paraId="1759583C" w14:textId="77777777" w:rsidR="00AE1A72" w:rsidRDefault="00AE1A72" w:rsidP="00AE1A72">
      <w:pPr>
        <w:pStyle w:val="Code"/>
        <w:rPr>
          <w:ins w:id="1073" w:author="Laurence Golding" w:date="2019-03-19T14:30:00Z"/>
        </w:rPr>
      </w:pPr>
      <w:ins w:id="1074" w:author="Laurence Golding" w:date="2019-03-19T14:30:00Z">
        <w:r>
          <w:t xml:space="preserve">        "text": "A plugin could not be loaded because it is not signed."</w:t>
        </w:r>
      </w:ins>
    </w:p>
    <w:p w14:paraId="599ABBC7" w14:textId="77777777" w:rsidR="00AE1A72" w:rsidRDefault="00AE1A72" w:rsidP="00AE1A72">
      <w:pPr>
        <w:pStyle w:val="Code"/>
        <w:rPr>
          <w:ins w:id="1075" w:author="Laurence Golding" w:date="2019-03-19T14:30:00Z"/>
        </w:rPr>
      </w:pPr>
      <w:ins w:id="1076" w:author="Laurence Golding" w:date="2019-03-19T14:30:00Z">
        <w:r>
          <w:t xml:space="preserve">      },</w:t>
        </w:r>
      </w:ins>
    </w:p>
    <w:p w14:paraId="2022B429" w14:textId="77777777" w:rsidR="00AE1A72" w:rsidRDefault="00AE1A72" w:rsidP="00AE1A72">
      <w:pPr>
        <w:pStyle w:val="Code"/>
        <w:rPr>
          <w:ins w:id="1077" w:author="Laurence Golding" w:date="2019-03-19T14:30:00Z"/>
        </w:rPr>
      </w:pPr>
      <w:ins w:id="1078" w:author="Laurence Golding" w:date="2019-03-19T14:30:00Z">
        <w:r>
          <w:t xml:space="preserve">      "messageStrings": {</w:t>
        </w:r>
      </w:ins>
    </w:p>
    <w:p w14:paraId="6E664DD3" w14:textId="77777777" w:rsidR="00AE1A72" w:rsidRDefault="00AE1A72" w:rsidP="00AE1A72">
      <w:pPr>
        <w:pStyle w:val="Code"/>
        <w:rPr>
          <w:ins w:id="1079" w:author="Laurence Golding" w:date="2019-03-19T14:30:00Z"/>
        </w:rPr>
      </w:pPr>
      <w:ins w:id="1080" w:author="Laurence Golding" w:date="2019-03-19T14:30:00Z">
        <w:r>
          <w:t xml:space="preserve">        "default": "Cannot load plugin '{0}' because it is not signed."</w:t>
        </w:r>
      </w:ins>
    </w:p>
    <w:p w14:paraId="65C49C0C" w14:textId="77777777" w:rsidR="00AE1A72" w:rsidRDefault="00AE1A72" w:rsidP="00AE1A72">
      <w:pPr>
        <w:pStyle w:val="Code"/>
        <w:rPr>
          <w:ins w:id="1081" w:author="Laurence Golding" w:date="2019-03-19T14:30:00Z"/>
        </w:rPr>
      </w:pPr>
      <w:ins w:id="1082" w:author="Laurence Golding" w:date="2019-03-19T14:30:00Z">
        <w:r>
          <w:t xml:space="preserve">      }</w:t>
        </w:r>
      </w:ins>
    </w:p>
    <w:p w14:paraId="42A37710" w14:textId="77777777" w:rsidR="00AE1A72" w:rsidRDefault="00AE1A72" w:rsidP="00AE1A72">
      <w:pPr>
        <w:pStyle w:val="Code"/>
        <w:rPr>
          <w:ins w:id="1083" w:author="Laurence Golding" w:date="2019-03-19T14:30:00Z"/>
        </w:rPr>
      </w:pPr>
      <w:ins w:id="1084" w:author="Laurence Golding" w:date="2019-03-19T14:30:00Z">
        <w:r>
          <w:t xml:space="preserve">    }</w:t>
        </w:r>
      </w:ins>
    </w:p>
    <w:p w14:paraId="141B8093" w14:textId="77777777" w:rsidR="00AE1A72" w:rsidRDefault="00AE1A72" w:rsidP="00AE1A72">
      <w:pPr>
        <w:pStyle w:val="Code"/>
        <w:rPr>
          <w:ins w:id="1085" w:author="Laurence Golding" w:date="2019-03-19T14:30:00Z"/>
        </w:rPr>
      </w:pPr>
      <w:ins w:id="1086" w:author="Laurence Golding" w:date="2019-03-19T14:30:00Z">
        <w:r>
          <w:t xml:space="preserve">  ]</w:t>
        </w:r>
      </w:ins>
    </w:p>
    <w:p w14:paraId="31951E05" w14:textId="751F182F" w:rsidR="00AE1A72" w:rsidRPr="00AE1A72" w:rsidRDefault="00AE1A72" w:rsidP="00AE1A72">
      <w:pPr>
        <w:pStyle w:val="Code"/>
      </w:pPr>
      <w:ins w:id="1087" w:author="Laurence Golding" w:date="2019-03-19T14:30:00Z">
        <w:r>
          <w:t>}</w:t>
        </w:r>
      </w:ins>
    </w:p>
    <w:p w14:paraId="086BAB5D" w14:textId="3A6456B9" w:rsidR="00543C02" w:rsidDel="001A1EBC" w:rsidRDefault="00543C02" w:rsidP="00401BB5">
      <w:pPr>
        <w:pStyle w:val="Heading3"/>
        <w:rPr>
          <w:del w:id="1088" w:author="Laurence Golding" w:date="2019-03-19T12:20:00Z"/>
        </w:rPr>
      </w:pPr>
      <w:bookmarkStart w:id="1089" w:name="_Ref508891515"/>
      <w:bookmarkStart w:id="1090" w:name="_Toc3812088"/>
      <w:del w:id="1091" w:author="Laurence Golding" w:date="2019-03-19T12:20:00Z">
        <w:r w:rsidDel="001A1EBC">
          <w:delText>resourceLocation property</w:delText>
        </w:r>
        <w:bookmarkEnd w:id="840"/>
        <w:bookmarkEnd w:id="1089"/>
        <w:bookmarkEnd w:id="1090"/>
      </w:del>
    </w:p>
    <w:p w14:paraId="012A55E0" w14:textId="082F634C" w:rsidR="000308F0" w:rsidDel="001A1EBC" w:rsidRDefault="000308F0" w:rsidP="000308F0">
      <w:pPr>
        <w:rPr>
          <w:del w:id="1092" w:author="Laurence Golding" w:date="2019-03-19T12:20:00Z"/>
        </w:rPr>
      </w:pPr>
      <w:del w:id="1093" w:author="Laurence Golding" w:date="2019-03-19T12:20:00Z">
        <w:r w:rsidDel="001A1EBC">
          <w:delText>If a SARIF producer provides external resources (</w:delText>
        </w:r>
        <w:r w:rsidRPr="008867D2" w:rsidDel="001A1EBC">
          <w:delText>§</w:delText>
        </w:r>
        <w:r w:rsidDel="001A1EBC">
          <w:fldChar w:fldCharType="begin"/>
        </w:r>
        <w:r w:rsidDel="001A1EBC">
          <w:delInstrText xml:space="preserve"> REF _Ref508812963 \r \h </w:delInstrText>
        </w:r>
        <w:r w:rsidDel="001A1EBC">
          <w:fldChar w:fldCharType="separate"/>
        </w:r>
        <w:r w:rsidR="004B041D" w:rsidDel="001A1EBC">
          <w:delText>3.11.7</w:delText>
        </w:r>
        <w:r w:rsidDel="001A1EBC">
          <w:fldChar w:fldCharType="end"/>
        </w:r>
        <w:r w:rsidDel="001A1EBC">
          <w:delText>) for languages other than the tool’s declared language (</w:delText>
        </w:r>
        <w:r w:rsidRPr="008867D2" w:rsidDel="001A1EBC">
          <w:delText>§</w:delText>
        </w:r>
        <w:r w:rsidDel="001A1EBC">
          <w:fldChar w:fldCharType="begin"/>
        </w:r>
        <w:r w:rsidDel="001A1EBC">
          <w:delInstrText xml:space="preserve"> REF _Ref508811658 \r \h </w:delInstrText>
        </w:r>
        <w:r w:rsidDel="001A1EBC">
          <w:fldChar w:fldCharType="separate"/>
        </w:r>
        <w:r w:rsidR="004B041D" w:rsidDel="001A1EBC">
          <w:delText>3.18.15</w:delText>
        </w:r>
        <w:r w:rsidDel="001A1EBC">
          <w:fldChar w:fldCharType="end"/>
        </w:r>
        <w:r w:rsidDel="001A1EBC">
          <w:delText xml:space="preserve">), the </w:delText>
        </w:r>
        <w:r w:rsidRPr="008867D2" w:rsidDel="001A1EBC">
          <w:rPr>
            <w:rStyle w:val="CODEtemp"/>
          </w:rPr>
          <w:delText>tool</w:delText>
        </w:r>
        <w:r w:rsidDel="001A1EBC">
          <w:delText xml:space="preserve"> object </w:delText>
        </w:r>
        <w:r w:rsidDel="001A1EBC">
          <w:rPr>
            <w:b/>
          </w:rPr>
          <w:delText>SHALL</w:delText>
        </w:r>
        <w:r w:rsidDel="001A1EBC">
          <w:delText xml:space="preserve"> contain a property named </w:delText>
        </w:r>
        <w:r w:rsidRPr="008867D2" w:rsidDel="001A1EBC">
          <w:rPr>
            <w:rStyle w:val="CODEtemp"/>
          </w:rPr>
          <w:delText>resourceLocation</w:delText>
        </w:r>
        <w:r w:rsidDel="001A1EBC">
          <w:delText xml:space="preserve"> whose value is a</w:delText>
        </w:r>
        <w:r w:rsidR="006C1B56" w:rsidDel="001A1EBC">
          <w:delText>n</w:delText>
        </w:r>
        <w:r w:rsidDel="001A1EBC">
          <w:delText xml:space="preserv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object (</w:delText>
        </w:r>
        <w:r w:rsidRPr="008867D2" w:rsidDel="001A1EBC">
          <w:delText>§</w:delText>
        </w:r>
        <w:r w:rsidDel="001A1EBC">
          <w:fldChar w:fldCharType="begin"/>
        </w:r>
        <w:r w:rsidDel="001A1EBC">
          <w:delInstrText xml:space="preserve"> REF _Ref507594747 \r \h </w:delInstrText>
        </w:r>
        <w:r w:rsidDel="001A1EBC">
          <w:fldChar w:fldCharType="separate"/>
        </w:r>
        <w:r w:rsidR="004B041D" w:rsidDel="001A1EBC">
          <w:delText>3.3</w:delText>
        </w:r>
        <w:r w:rsidDel="001A1EBC">
          <w:fldChar w:fldCharType="end"/>
        </w:r>
        <w:r w:rsidDel="001A1EBC">
          <w:delText>) which specifies the location of a directory containing the tool’s SARIF resource files.</w:delText>
        </w:r>
      </w:del>
    </w:p>
    <w:p w14:paraId="502D3031" w14:textId="1C215F09" w:rsidR="000308F0" w:rsidDel="001A1EBC" w:rsidRDefault="000308F0" w:rsidP="000308F0">
      <w:pPr>
        <w:rPr>
          <w:del w:id="1094" w:author="Laurence Golding" w:date="2019-03-19T12:20:00Z"/>
        </w:rPr>
      </w:pPr>
      <w:del w:id="1095" w:author="Laurence Golding" w:date="2019-03-19T12:20:00Z">
        <w:r w:rsidDel="001A1EBC">
          <w:delText xml:space="preserve">If a SARIF producer does not provide external resources, the </w:delText>
        </w:r>
        <w:r w:rsidRPr="008867D2" w:rsidDel="001A1EBC">
          <w:rPr>
            <w:rStyle w:val="CODEtemp"/>
          </w:rPr>
          <w:delText>resourceLocation</w:delText>
        </w:r>
        <w:r w:rsidDel="001A1EBC">
          <w:delText xml:space="preserve"> property </w:delText>
        </w:r>
        <w:r w:rsidDel="001A1EBC">
          <w:rPr>
            <w:b/>
          </w:rPr>
          <w:delText>SHALL</w:delText>
        </w:r>
        <w:r w:rsidDel="001A1EBC">
          <w:delText xml:space="preserve"> be absent.</w:delText>
        </w:r>
      </w:del>
    </w:p>
    <w:p w14:paraId="709E9C05" w14:textId="08917F90" w:rsidR="000308F0" w:rsidDel="001A1EBC" w:rsidRDefault="000308F0" w:rsidP="000308F0">
      <w:pPr>
        <w:rPr>
          <w:del w:id="1096" w:author="Laurence Golding" w:date="2019-03-19T12:20:00Z"/>
        </w:rPr>
      </w:pPr>
      <w:del w:id="1097" w:author="Laurence Golding" w:date="2019-03-19T12:20:00Z">
        <w:r w:rsidDel="001A1EBC">
          <w:delText xml:space="preserve">If the </w:delText>
        </w:r>
        <w:r w:rsidR="006C1B56" w:rsidDel="001A1EBC">
          <w:rPr>
            <w:rStyle w:val="CODEtemp"/>
          </w:rPr>
          <w:delText>artifact</w:delText>
        </w:r>
        <w:r w:rsidR="006C1B56" w:rsidRPr="008867D2" w:rsidDel="001A1EBC">
          <w:rPr>
            <w:rStyle w:val="CODEtemp"/>
          </w:rPr>
          <w:delText>Location</w:delText>
        </w:r>
        <w:r w:rsidR="006C1B56" w:rsidDel="001A1EBC">
          <w:delText xml:space="preserve"> </w:delText>
        </w:r>
        <w:r w:rsidDel="001A1EBC">
          <w:delText xml:space="preserve">object’s </w:delText>
        </w:r>
        <w:r w:rsidRPr="008867D2" w:rsidDel="001A1EBC">
          <w:rPr>
            <w:rStyle w:val="CODEtemp"/>
          </w:rPr>
          <w:delText>uri</w:delText>
        </w:r>
        <w:r w:rsidDel="001A1EBC">
          <w:delText xml:space="preserve"> property (</w:delText>
        </w:r>
        <w:r w:rsidRPr="008867D2" w:rsidDel="001A1EBC">
          <w:delText>§</w:delText>
        </w:r>
        <w:r w:rsidDel="001A1EBC">
          <w:fldChar w:fldCharType="begin"/>
        </w:r>
        <w:r w:rsidDel="001A1EBC">
          <w:delInstrText xml:space="preserve"> REF _Ref507592462 \r \h </w:delInstrText>
        </w:r>
        <w:r w:rsidDel="001A1EBC">
          <w:fldChar w:fldCharType="separate"/>
        </w:r>
        <w:r w:rsidR="004B041D" w:rsidDel="001A1EBC">
          <w:delText>3.4.3</w:delText>
        </w:r>
        <w:r w:rsidDel="001A1EBC">
          <w:fldChar w:fldCharType="end"/>
        </w:r>
        <w:r w:rsidDel="001A1EBC">
          <w:delText xml:space="preserve">) specifies a relative </w:delText>
        </w:r>
        <w:r w:rsidR="00107336" w:rsidDel="001A1EBC">
          <w:delText>reference</w:delText>
        </w:r>
        <w:r w:rsidDel="001A1EBC">
          <w:delText xml:space="preserve">, then its </w:delText>
        </w:r>
        <w:r w:rsidRPr="008867D2" w:rsidDel="001A1EBC">
          <w:rPr>
            <w:rStyle w:val="CODEtemp"/>
          </w:rPr>
          <w:delText>uriBaseId</w:delText>
        </w:r>
        <w:r w:rsidDel="001A1EBC">
          <w:delText xml:space="preserve"> property (</w:delText>
        </w:r>
        <w:r w:rsidRPr="008867D2" w:rsidDel="001A1EBC">
          <w:delText>§</w:delText>
        </w:r>
        <w:r w:rsidDel="001A1EBC">
          <w:fldChar w:fldCharType="begin"/>
        </w:r>
        <w:r w:rsidDel="001A1EBC">
          <w:delInstrText xml:space="preserve"> REF _Ref507592476 \r \h </w:delInstrText>
        </w:r>
        <w:r w:rsidDel="001A1EBC">
          <w:fldChar w:fldCharType="separate"/>
        </w:r>
        <w:r w:rsidR="004B041D" w:rsidDel="001A1EBC">
          <w:delText>3.4.4</w:delText>
        </w:r>
        <w:r w:rsidDel="001A1EBC">
          <w:fldChar w:fldCharType="end"/>
        </w:r>
        <w:r w:rsidDel="001A1EBC">
          <w:delText xml:space="preserve">) </w:delText>
        </w:r>
        <w:r w:rsidRPr="008867D2" w:rsidDel="001A1EBC">
          <w:rPr>
            <w:b/>
          </w:rPr>
          <w:delText>SHOULD</w:delText>
        </w:r>
        <w:r w:rsidDel="001A1EBC">
          <w:delText xml:space="preserve"> be present, and the </w:delText>
        </w:r>
        <w:r w:rsidRPr="008867D2" w:rsidDel="001A1EBC">
          <w:rPr>
            <w:rStyle w:val="CODEtemp"/>
          </w:rPr>
          <w:delText>run</w:delText>
        </w:r>
        <w:r w:rsidDel="001A1EBC">
          <w:delText xml:space="preserve"> object’s </w:delText>
        </w:r>
        <w:r w:rsidRPr="008867D2" w:rsidDel="001A1EBC">
          <w:rPr>
            <w:rStyle w:val="CODEtemp"/>
          </w:rPr>
          <w:delText>originalUriBaseIds</w:delText>
        </w:r>
        <w:r w:rsidDel="001A1EBC">
          <w:delText xml:space="preserve"> property (</w:delText>
        </w:r>
        <w:r w:rsidRPr="008867D2" w:rsidDel="001A1EBC">
          <w:delText>§</w:delText>
        </w:r>
        <w:r w:rsidDel="001A1EBC">
          <w:fldChar w:fldCharType="begin"/>
        </w:r>
        <w:r w:rsidDel="001A1EBC">
          <w:delInstrText xml:space="preserve"> REF _Ref508869459 \r \h </w:delInstrText>
        </w:r>
        <w:r w:rsidDel="001A1EBC">
          <w:fldChar w:fldCharType="separate"/>
        </w:r>
        <w:r w:rsidR="004B041D" w:rsidDel="001A1EBC">
          <w:delText>3.14.10</w:delText>
        </w:r>
        <w:r w:rsidDel="001A1EBC">
          <w:fldChar w:fldCharType="end"/>
        </w:r>
        <w:r w:rsidDel="001A1EBC">
          <w:delText xml:space="preserve">) </w:delText>
        </w:r>
        <w:r w:rsidRPr="008867D2" w:rsidDel="001A1EBC">
          <w:rPr>
            <w:b/>
          </w:rPr>
          <w:delText>SHOULD</w:delText>
        </w:r>
        <w:r w:rsidDel="001A1EBC">
          <w:delText xml:space="preserve"> contain a property corresponding to the </w:delText>
        </w:r>
        <w:r w:rsidRPr="008867D2" w:rsidDel="001A1EBC">
          <w:rPr>
            <w:rStyle w:val="CODEtemp"/>
          </w:rPr>
          <w:delText>uriBaseId</w:delText>
        </w:r>
        <w:r w:rsidDel="001A1EBC">
          <w:delText xml:space="preserve"> property.</w:delText>
        </w:r>
      </w:del>
    </w:p>
    <w:p w14:paraId="0FD4576B" w14:textId="07573986" w:rsidR="000308F0" w:rsidDel="001A1EBC" w:rsidRDefault="000308F0" w:rsidP="000308F0">
      <w:pPr>
        <w:pStyle w:val="Note"/>
        <w:rPr>
          <w:del w:id="1098" w:author="Laurence Golding" w:date="2019-03-19T12:20:00Z"/>
        </w:rPr>
      </w:pPr>
      <w:del w:id="1099" w:author="Laurence Golding" w:date="2019-03-19T12:20:00Z">
        <w:r w:rsidDel="001A1EBC">
          <w:delText>EXAMPLE 1: In this example, a subdirectory of the analysis tool’s installation directory contains the SARIF resource files.</w:delText>
        </w:r>
      </w:del>
    </w:p>
    <w:p w14:paraId="602A510D" w14:textId="7A513D09" w:rsidR="000308F0" w:rsidDel="001A1EBC" w:rsidRDefault="000308F0" w:rsidP="002D65F3">
      <w:pPr>
        <w:pStyle w:val="Code"/>
        <w:rPr>
          <w:del w:id="1100" w:author="Laurence Golding" w:date="2019-03-19T12:20:00Z"/>
        </w:rPr>
      </w:pPr>
      <w:del w:id="1101"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52744DDE" w14:textId="17D8C838" w:rsidR="000308F0" w:rsidDel="001A1EBC" w:rsidRDefault="000308F0" w:rsidP="002D65F3">
      <w:pPr>
        <w:pStyle w:val="Code"/>
        <w:rPr>
          <w:del w:id="1102" w:author="Laurence Golding" w:date="2019-03-19T12:20:00Z"/>
        </w:rPr>
      </w:pPr>
      <w:del w:id="1103" w:author="Laurence Golding" w:date="2019-03-19T12:20:00Z">
        <w:r w:rsidDel="001A1EBC">
          <w:delText xml:space="preserve">  "tool": {</w:delText>
        </w:r>
      </w:del>
    </w:p>
    <w:p w14:paraId="52DC17F0" w14:textId="14529C77" w:rsidR="000308F0" w:rsidDel="001A1EBC" w:rsidRDefault="000308F0" w:rsidP="002D65F3">
      <w:pPr>
        <w:pStyle w:val="Code"/>
        <w:rPr>
          <w:del w:id="1104" w:author="Laurence Golding" w:date="2019-03-19T12:20:00Z"/>
        </w:rPr>
      </w:pPr>
      <w:del w:id="1105" w:author="Laurence Golding" w:date="2019-03-19T12:20:00Z">
        <w:r w:rsidDel="001A1EBC">
          <w:delText xml:space="preserve">    "name": "SecurityScanner",</w:delText>
        </w:r>
      </w:del>
    </w:p>
    <w:p w14:paraId="608F274E" w14:textId="5788669C" w:rsidR="000308F0" w:rsidDel="001A1EBC" w:rsidRDefault="000308F0" w:rsidP="002D65F3">
      <w:pPr>
        <w:pStyle w:val="Code"/>
        <w:rPr>
          <w:del w:id="1106" w:author="Laurence Golding" w:date="2019-03-19T12:20:00Z"/>
        </w:rPr>
      </w:pPr>
      <w:del w:id="1107" w:author="Laurence Golding" w:date="2019-03-19T12:20:00Z">
        <w:r w:rsidDel="001A1EBC">
          <w:delText xml:space="preserve">    "version": "2.0.1",</w:delText>
        </w:r>
      </w:del>
    </w:p>
    <w:p w14:paraId="6EE3C25C" w14:textId="4A450F7C" w:rsidR="000308F0" w:rsidDel="001A1EBC" w:rsidRDefault="000308F0" w:rsidP="002D65F3">
      <w:pPr>
        <w:pStyle w:val="Code"/>
        <w:rPr>
          <w:del w:id="1108" w:author="Laurence Golding" w:date="2019-03-19T12:20:00Z"/>
        </w:rPr>
      </w:pPr>
      <w:del w:id="1109"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32A43A42" w14:textId="1BF7A1A0" w:rsidR="000308F0" w:rsidDel="001A1EBC" w:rsidRDefault="000308F0" w:rsidP="002D65F3">
      <w:pPr>
        <w:pStyle w:val="Code"/>
        <w:rPr>
          <w:del w:id="1110" w:author="Laurence Golding" w:date="2019-03-19T12:20:00Z"/>
        </w:rPr>
      </w:pPr>
      <w:del w:id="1111" w:author="Laurence Golding" w:date="2019-03-19T12:20:00Z">
        <w:r w:rsidDel="001A1EBC">
          <w:delText xml:space="preserve">      "uri": "resources",</w:delText>
        </w:r>
      </w:del>
    </w:p>
    <w:p w14:paraId="615BD31C" w14:textId="4F8BE653" w:rsidR="000308F0" w:rsidDel="001A1EBC" w:rsidRDefault="000308F0" w:rsidP="002D65F3">
      <w:pPr>
        <w:pStyle w:val="Code"/>
        <w:rPr>
          <w:del w:id="1112" w:author="Laurence Golding" w:date="2019-03-19T12:20:00Z"/>
        </w:rPr>
      </w:pPr>
      <w:del w:id="1113" w:author="Laurence Golding" w:date="2019-03-19T12:20:00Z">
        <w:r w:rsidDel="001A1EBC">
          <w:delText xml:space="preserve">      "uriBaseId": "TOOLINSTALLDIR"</w:delText>
        </w:r>
      </w:del>
    </w:p>
    <w:p w14:paraId="1ABED0E9" w14:textId="0B5F82A4" w:rsidR="000308F0" w:rsidDel="001A1EBC" w:rsidRDefault="000308F0" w:rsidP="002D65F3">
      <w:pPr>
        <w:pStyle w:val="Code"/>
        <w:rPr>
          <w:del w:id="1114" w:author="Laurence Golding" w:date="2019-03-19T12:20:00Z"/>
        </w:rPr>
      </w:pPr>
      <w:del w:id="1115" w:author="Laurence Golding" w:date="2019-03-19T12:20:00Z">
        <w:r w:rsidDel="001A1EBC">
          <w:delText xml:space="preserve">    }</w:delText>
        </w:r>
      </w:del>
    </w:p>
    <w:p w14:paraId="2561382A" w14:textId="6D771AA3" w:rsidR="000308F0" w:rsidDel="001A1EBC" w:rsidRDefault="000308F0" w:rsidP="002D65F3">
      <w:pPr>
        <w:pStyle w:val="Code"/>
        <w:rPr>
          <w:del w:id="1116" w:author="Laurence Golding" w:date="2019-03-19T12:20:00Z"/>
        </w:rPr>
      </w:pPr>
      <w:del w:id="1117" w:author="Laurence Golding" w:date="2019-03-19T12:20:00Z">
        <w:r w:rsidDel="001A1EBC">
          <w:delText xml:space="preserve">  },</w:delText>
        </w:r>
      </w:del>
    </w:p>
    <w:p w14:paraId="1DB45B9B" w14:textId="0D45D2D5" w:rsidR="000308F0" w:rsidDel="001A1EBC" w:rsidRDefault="000308F0" w:rsidP="002D65F3">
      <w:pPr>
        <w:pStyle w:val="Code"/>
        <w:rPr>
          <w:del w:id="1118" w:author="Laurence Golding" w:date="2019-03-19T12:20:00Z"/>
        </w:rPr>
      </w:pPr>
    </w:p>
    <w:p w14:paraId="2B2B1390" w14:textId="44CE255E" w:rsidR="000308F0" w:rsidDel="001A1EBC" w:rsidRDefault="000308F0" w:rsidP="002D65F3">
      <w:pPr>
        <w:pStyle w:val="Code"/>
        <w:rPr>
          <w:del w:id="1119" w:author="Laurence Golding" w:date="2019-03-19T12:20:00Z"/>
        </w:rPr>
      </w:pPr>
      <w:del w:id="1120" w:author="Laurence Golding" w:date="2019-03-19T12:20:00Z">
        <w:r w:rsidDel="001A1EBC">
          <w:delText xml:space="preserve">  "originalUriBaseIds": {                 # See </w:delText>
        </w:r>
        <w:r w:rsidRPr="008867D2" w:rsidDel="001A1EBC">
          <w:delText>§</w:delText>
        </w:r>
        <w:r w:rsidDel="001A1EBC">
          <w:fldChar w:fldCharType="begin"/>
        </w:r>
        <w:r w:rsidDel="001A1EBC">
          <w:delInstrText xml:space="preserve"> REF _Ref508869524 \r \h </w:delInstrText>
        </w:r>
        <w:r w:rsidR="002D65F3" w:rsidDel="001A1EBC">
          <w:delInstrText xml:space="preserve"> \* MERGEFORMAT </w:delInstrText>
        </w:r>
        <w:r w:rsidDel="001A1EBC">
          <w:fldChar w:fldCharType="separate"/>
        </w:r>
        <w:r w:rsidR="004B041D" w:rsidDel="001A1EBC">
          <w:delText>3.14.10</w:delText>
        </w:r>
        <w:r w:rsidDel="001A1EBC">
          <w:fldChar w:fldCharType="end"/>
        </w:r>
        <w:r w:rsidR="00980B92" w:rsidDel="001A1EBC">
          <w:delText>.</w:delText>
        </w:r>
      </w:del>
    </w:p>
    <w:p w14:paraId="7D65C249" w14:textId="1C96CCC3" w:rsidR="00463E5C" w:rsidDel="001A1EBC" w:rsidRDefault="000308F0" w:rsidP="002D65F3">
      <w:pPr>
        <w:pStyle w:val="Code"/>
        <w:rPr>
          <w:del w:id="1121" w:author="Laurence Golding" w:date="2019-03-19T12:20:00Z"/>
        </w:rPr>
      </w:pPr>
      <w:del w:id="1122" w:author="Laurence Golding" w:date="2019-03-19T12:20:00Z">
        <w:r w:rsidDel="001A1EBC">
          <w:delText xml:space="preserve">    "TOOLINSTALLDIR": </w:delText>
        </w:r>
        <w:r w:rsidR="00463E5C" w:rsidDel="001A1EBC">
          <w:delText>{</w:delText>
        </w:r>
      </w:del>
    </w:p>
    <w:p w14:paraId="2E9A5561" w14:textId="631FD3B8" w:rsidR="000308F0" w:rsidDel="001A1EBC" w:rsidRDefault="00463E5C" w:rsidP="002D65F3">
      <w:pPr>
        <w:pStyle w:val="Code"/>
        <w:rPr>
          <w:del w:id="1123" w:author="Laurence Golding" w:date="2019-03-19T12:20:00Z"/>
        </w:rPr>
      </w:pPr>
      <w:del w:id="1124" w:author="Laurence Golding" w:date="2019-03-19T12:20:00Z">
        <w:r w:rsidDel="001A1EBC">
          <w:delText xml:space="preserve">      "uri": </w:delText>
        </w:r>
        <w:r w:rsidR="000308F0" w:rsidDel="001A1EBC">
          <w:delText>"file:///C:/Program</w:delText>
        </w:r>
        <w:r w:rsidR="0064455F" w:rsidDel="001A1EBC">
          <w:delText>%20</w:delText>
        </w:r>
        <w:r w:rsidR="000308F0" w:rsidDel="001A1EBC">
          <w:delText>Files/SecurityScanner/2.0.1</w:delText>
        </w:r>
        <w:r w:rsidDel="001A1EBC">
          <w:delText>/</w:delText>
        </w:r>
        <w:r w:rsidR="000308F0" w:rsidDel="001A1EBC">
          <w:delText>"</w:delText>
        </w:r>
      </w:del>
    </w:p>
    <w:p w14:paraId="5F38F83A" w14:textId="38DE4F88" w:rsidR="00463E5C" w:rsidDel="001A1EBC" w:rsidRDefault="00463E5C" w:rsidP="002D65F3">
      <w:pPr>
        <w:pStyle w:val="Code"/>
        <w:rPr>
          <w:del w:id="1125" w:author="Laurence Golding" w:date="2019-03-19T12:20:00Z"/>
        </w:rPr>
      </w:pPr>
      <w:del w:id="1126" w:author="Laurence Golding" w:date="2019-03-19T12:20:00Z">
        <w:r w:rsidDel="001A1EBC">
          <w:delText xml:space="preserve">    }</w:delText>
        </w:r>
      </w:del>
    </w:p>
    <w:p w14:paraId="71CA2A73" w14:textId="1B3FEA47" w:rsidR="000308F0" w:rsidDel="001A1EBC" w:rsidRDefault="000308F0" w:rsidP="002D65F3">
      <w:pPr>
        <w:pStyle w:val="Code"/>
        <w:rPr>
          <w:del w:id="1127" w:author="Laurence Golding" w:date="2019-03-19T12:20:00Z"/>
        </w:rPr>
      </w:pPr>
      <w:del w:id="1128" w:author="Laurence Golding" w:date="2019-03-19T12:20:00Z">
        <w:r w:rsidDel="001A1EBC">
          <w:delText xml:space="preserve">  }</w:delText>
        </w:r>
      </w:del>
    </w:p>
    <w:p w14:paraId="73CB712A" w14:textId="187A2F0E" w:rsidR="000308F0" w:rsidDel="001A1EBC" w:rsidRDefault="000308F0" w:rsidP="002D65F3">
      <w:pPr>
        <w:pStyle w:val="Code"/>
        <w:rPr>
          <w:del w:id="1129" w:author="Laurence Golding" w:date="2019-03-19T12:20:00Z"/>
        </w:rPr>
      </w:pPr>
      <w:del w:id="1130" w:author="Laurence Golding" w:date="2019-03-19T12:20:00Z">
        <w:r w:rsidDel="001A1EBC">
          <w:delText>}</w:delText>
        </w:r>
      </w:del>
    </w:p>
    <w:p w14:paraId="5EC14DF8" w14:textId="20A2DB05" w:rsidR="000308F0" w:rsidDel="001A1EBC" w:rsidRDefault="000308F0" w:rsidP="000308F0">
      <w:pPr>
        <w:pStyle w:val="Note"/>
        <w:rPr>
          <w:del w:id="1131" w:author="Laurence Golding" w:date="2019-03-19T12:20:00Z"/>
        </w:rPr>
      </w:pPr>
      <w:del w:id="1132" w:author="Laurence Golding" w:date="2019-03-19T12:20:00Z">
        <w:r w:rsidDel="001A1EBC">
          <w:delText>EXAMPLE 2: In this example, the SARIF resource files are available on the analysis tool’s web site.</w:delText>
        </w:r>
      </w:del>
    </w:p>
    <w:p w14:paraId="38D90AB8" w14:textId="70A1C247" w:rsidR="000308F0" w:rsidDel="001A1EBC" w:rsidRDefault="000308F0" w:rsidP="002D65F3">
      <w:pPr>
        <w:pStyle w:val="Code"/>
        <w:rPr>
          <w:del w:id="1133" w:author="Laurence Golding" w:date="2019-03-19T12:20:00Z"/>
        </w:rPr>
      </w:pPr>
      <w:del w:id="1134" w:author="Laurence Golding" w:date="2019-03-19T12:20:00Z">
        <w:r w:rsidDel="001A1EBC">
          <w:delText>{                                         # A run object (</w:delText>
        </w:r>
        <w:r w:rsidRPr="008867D2" w:rsidDel="001A1EBC">
          <w:delText>§</w:delText>
        </w:r>
        <w:r w:rsidDel="001A1EBC">
          <w:fldChar w:fldCharType="begin"/>
        </w:r>
        <w:r w:rsidDel="001A1EBC">
          <w:delInstrText xml:space="preserve"> REF _Ref493349997 \r \h </w:delInstrText>
        </w:r>
        <w:r w:rsidR="002D65F3" w:rsidDel="001A1EBC">
          <w:delInstrText xml:space="preserve"> \* MERGEFORMAT </w:delInstrText>
        </w:r>
        <w:r w:rsidDel="001A1EBC">
          <w:fldChar w:fldCharType="separate"/>
        </w:r>
        <w:r w:rsidR="004B041D" w:rsidDel="001A1EBC">
          <w:delText>3.14</w:delText>
        </w:r>
        <w:r w:rsidDel="001A1EBC">
          <w:fldChar w:fldCharType="end"/>
        </w:r>
        <w:r w:rsidDel="001A1EBC">
          <w:delText>)</w:delText>
        </w:r>
        <w:r w:rsidR="00980B92" w:rsidDel="001A1EBC">
          <w:delText>.</w:delText>
        </w:r>
      </w:del>
    </w:p>
    <w:p w14:paraId="797D16B2" w14:textId="0B315440" w:rsidR="000308F0" w:rsidDel="001A1EBC" w:rsidRDefault="000308F0" w:rsidP="002D65F3">
      <w:pPr>
        <w:pStyle w:val="Code"/>
        <w:rPr>
          <w:del w:id="1135" w:author="Laurence Golding" w:date="2019-03-19T12:20:00Z"/>
        </w:rPr>
      </w:pPr>
      <w:del w:id="1136" w:author="Laurence Golding" w:date="2019-03-19T12:20:00Z">
        <w:r w:rsidDel="001A1EBC">
          <w:delText xml:space="preserve">  "tool": {</w:delText>
        </w:r>
      </w:del>
    </w:p>
    <w:p w14:paraId="4EDCB368" w14:textId="236996D2" w:rsidR="000308F0" w:rsidDel="001A1EBC" w:rsidRDefault="000308F0" w:rsidP="002D65F3">
      <w:pPr>
        <w:pStyle w:val="Code"/>
        <w:rPr>
          <w:del w:id="1137" w:author="Laurence Golding" w:date="2019-03-19T12:20:00Z"/>
        </w:rPr>
      </w:pPr>
      <w:del w:id="1138" w:author="Laurence Golding" w:date="2019-03-19T12:20:00Z">
        <w:r w:rsidDel="001A1EBC">
          <w:delText xml:space="preserve">    "name": "SecurityScanner",</w:delText>
        </w:r>
      </w:del>
    </w:p>
    <w:p w14:paraId="03DB89A8" w14:textId="363C3EDB" w:rsidR="000308F0" w:rsidDel="001A1EBC" w:rsidRDefault="000308F0" w:rsidP="002D65F3">
      <w:pPr>
        <w:pStyle w:val="Code"/>
        <w:rPr>
          <w:del w:id="1139" w:author="Laurence Golding" w:date="2019-03-19T12:20:00Z"/>
        </w:rPr>
      </w:pPr>
      <w:del w:id="1140" w:author="Laurence Golding" w:date="2019-03-19T12:20:00Z">
        <w:r w:rsidDel="001A1EBC">
          <w:delText xml:space="preserve">    "version": "2.0.1",</w:delText>
        </w:r>
      </w:del>
    </w:p>
    <w:p w14:paraId="183CA296" w14:textId="75C13C57" w:rsidR="000308F0" w:rsidDel="001A1EBC" w:rsidRDefault="000308F0" w:rsidP="002D65F3">
      <w:pPr>
        <w:pStyle w:val="Code"/>
        <w:rPr>
          <w:del w:id="1141" w:author="Laurence Golding" w:date="2019-03-19T12:20:00Z"/>
        </w:rPr>
      </w:pPr>
      <w:del w:id="1142" w:author="Laurence Golding" w:date="2019-03-19T12:20:00Z">
        <w:r w:rsidDel="001A1EBC">
          <w:delText xml:space="preserve">    "resourceLocation": {                 # A</w:delText>
        </w:r>
        <w:r w:rsidR="006C1B56" w:rsidDel="001A1EBC">
          <w:delText>n</w:delText>
        </w:r>
        <w:r w:rsidDel="001A1EBC">
          <w:delText xml:space="preserve"> </w:delText>
        </w:r>
        <w:r w:rsidR="006C1B56" w:rsidDel="001A1EBC">
          <w:delText xml:space="preserve">artifactLocation </w:delText>
        </w:r>
        <w:r w:rsidDel="001A1EBC">
          <w:delText>object (</w:delText>
        </w:r>
        <w:r w:rsidRPr="008867D2" w:rsidDel="001A1EBC">
          <w:delText>§</w:delText>
        </w:r>
        <w:r w:rsidDel="001A1EBC">
          <w:fldChar w:fldCharType="begin"/>
        </w:r>
        <w:r w:rsidDel="001A1EBC">
          <w:delInstrText xml:space="preserve"> REF _Ref507594747 \r \h </w:delInstrText>
        </w:r>
        <w:r w:rsidR="002D65F3" w:rsidDel="001A1EBC">
          <w:delInstrText xml:space="preserve"> \* MERGEFORMAT </w:delInstrText>
        </w:r>
        <w:r w:rsidDel="001A1EBC">
          <w:fldChar w:fldCharType="separate"/>
        </w:r>
        <w:r w:rsidR="004B041D" w:rsidDel="001A1EBC">
          <w:delText>3.3</w:delText>
        </w:r>
        <w:r w:rsidDel="001A1EBC">
          <w:fldChar w:fldCharType="end"/>
        </w:r>
        <w:r w:rsidDel="001A1EBC">
          <w:delText>)</w:delText>
        </w:r>
        <w:r w:rsidR="00980B92" w:rsidDel="001A1EBC">
          <w:delText>.</w:delText>
        </w:r>
      </w:del>
    </w:p>
    <w:p w14:paraId="693622F1" w14:textId="542FEA7E" w:rsidR="000308F0" w:rsidDel="001A1EBC" w:rsidRDefault="000308F0" w:rsidP="002D65F3">
      <w:pPr>
        <w:pStyle w:val="Code"/>
        <w:rPr>
          <w:del w:id="1143" w:author="Laurence Golding" w:date="2019-03-19T12:20:00Z"/>
        </w:rPr>
      </w:pPr>
      <w:del w:id="1144" w:author="Laurence Golding" w:date="2019-03-19T12:20:00Z">
        <w:r w:rsidDel="001A1EBC">
          <w:delText xml:space="preserve">      "uri": "</w:delText>
        </w:r>
        <w:r w:rsidR="00E21E98" w:rsidDel="001A1EBC">
          <w:delText>https://www.example.com/tools/security-scanner/resources/2.0.1/</w:delText>
        </w:r>
        <w:r w:rsidDel="001A1EBC">
          <w:delText>"</w:delText>
        </w:r>
      </w:del>
    </w:p>
    <w:p w14:paraId="322FCF3C" w14:textId="3E65D853" w:rsidR="000308F0" w:rsidDel="001A1EBC" w:rsidRDefault="000308F0" w:rsidP="002D65F3">
      <w:pPr>
        <w:pStyle w:val="Code"/>
        <w:rPr>
          <w:del w:id="1145" w:author="Laurence Golding" w:date="2019-03-19T12:20:00Z"/>
        </w:rPr>
      </w:pPr>
      <w:del w:id="1146" w:author="Laurence Golding" w:date="2019-03-19T12:20:00Z">
        <w:r w:rsidDel="001A1EBC">
          <w:delText xml:space="preserve">    }</w:delText>
        </w:r>
      </w:del>
    </w:p>
    <w:p w14:paraId="6F2DEC70" w14:textId="086DD88E" w:rsidR="000308F0" w:rsidDel="001A1EBC" w:rsidRDefault="000308F0" w:rsidP="002D65F3">
      <w:pPr>
        <w:pStyle w:val="Code"/>
        <w:rPr>
          <w:del w:id="1147" w:author="Laurence Golding" w:date="2019-03-19T12:20:00Z"/>
        </w:rPr>
      </w:pPr>
      <w:del w:id="1148" w:author="Laurence Golding" w:date="2019-03-19T12:20:00Z">
        <w:r w:rsidDel="001A1EBC">
          <w:delText xml:space="preserve">  },</w:delText>
        </w:r>
      </w:del>
    </w:p>
    <w:p w14:paraId="4FD47501" w14:textId="61DB6D69" w:rsidR="000308F0" w:rsidDel="001A1EBC" w:rsidRDefault="00E21E98" w:rsidP="002D65F3">
      <w:pPr>
        <w:pStyle w:val="Code"/>
        <w:rPr>
          <w:del w:id="1149" w:author="Laurence Golding" w:date="2019-03-19T12:20:00Z"/>
        </w:rPr>
      </w:pPr>
      <w:del w:id="1150" w:author="Laurence Golding" w:date="2019-03-19T12:20:00Z">
        <w:r w:rsidDel="001A1EBC">
          <w:delText xml:space="preserve">  ...</w:delText>
        </w:r>
      </w:del>
    </w:p>
    <w:p w14:paraId="42E67ED0" w14:textId="5F20156B" w:rsidR="000308F0" w:rsidDel="001A1EBC" w:rsidRDefault="000308F0" w:rsidP="002D65F3">
      <w:pPr>
        <w:pStyle w:val="Code"/>
        <w:rPr>
          <w:del w:id="1151" w:author="Laurence Golding" w:date="2019-03-19T12:20:00Z"/>
        </w:rPr>
      </w:pPr>
      <w:del w:id="1152" w:author="Laurence Golding" w:date="2019-03-19T12:20:00Z">
        <w:r w:rsidDel="001A1EBC">
          <w:delText>}</w:delText>
        </w:r>
      </w:del>
    </w:p>
    <w:p w14:paraId="1F9BDB4A" w14:textId="006A3D63" w:rsidR="000308F0" w:rsidDel="001A1EBC" w:rsidRDefault="000308F0" w:rsidP="000308F0">
      <w:pPr>
        <w:rPr>
          <w:del w:id="1153" w:author="Laurence Golding" w:date="2019-03-19T12:20:00Z"/>
        </w:rPr>
      </w:pPr>
      <w:del w:id="1154" w:author="Laurence Golding" w:date="2019-03-19T12:20:00Z">
        <w:r w:rsidDel="001A1EBC">
          <w:delText xml:space="preserve">If a SARIF producer provides web-based external resources, it </w:delText>
        </w:r>
        <w:r w:rsidDel="001A1EBC">
          <w:rPr>
            <w:b/>
          </w:rPr>
          <w:delText>SHOULD</w:delText>
        </w:r>
        <w:r w:rsidDel="001A1EBC">
          <w:delText xml:space="preserve"> structure its resources directory with subdirectories for each program version, as in EXAMPLE 2 above.</w:delText>
        </w:r>
      </w:del>
    </w:p>
    <w:p w14:paraId="446475C7" w14:textId="06491B8C" w:rsidR="0068622C" w:rsidRDefault="0068622C" w:rsidP="0068622C">
      <w:pPr>
        <w:pStyle w:val="Heading3"/>
      </w:pPr>
      <w:bookmarkStart w:id="1155" w:name="_Toc3812089"/>
      <w:r>
        <w:t>artifactIndices property</w:t>
      </w:r>
      <w:bookmarkEnd w:id="1155"/>
    </w:p>
    <w:p w14:paraId="7CAFB9EB" w14:textId="3B837456"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w:t>
      </w:r>
      <w:del w:id="1156" w:author="Laurence Golding" w:date="2019-03-20T18:34:00Z">
        <w:r w:rsidDel="009B6661">
          <w:delText xml:space="preserve">non-negative </w:delText>
        </w:r>
      </w:del>
      <w:r>
        <w:t xml:space="preserve">integers each of which specifies the </w:t>
      </w:r>
      <w:ins w:id="1157" w:author="Laurence Golding" w:date="2019-03-21T10:24:00Z">
        <w:r w:rsidR="00DF1C45">
          <w:t xml:space="preserve">array </w:t>
        </w:r>
      </w:ins>
      <w:r>
        <w:t>index</w:t>
      </w:r>
      <w:ins w:id="1158" w:author="Laurence Golding" w:date="2019-03-21T10:24:00Z">
        <w:r w:rsidR="00DF1C45">
          <w:t xml:space="preserve"> (§</w:t>
        </w:r>
        <w:r w:rsidR="00DF1C45">
          <w:fldChar w:fldCharType="begin"/>
        </w:r>
        <w:r w:rsidR="00DF1C45">
          <w:instrText xml:space="preserve"> REF _Ref4056185 \r \h </w:instrText>
        </w:r>
      </w:ins>
      <w:r w:rsidR="00DF1C45">
        <w:fldChar w:fldCharType="separate"/>
      </w:r>
      <w:ins w:id="1159" w:author="Laurence Golding" w:date="2019-03-21T10:24:00Z">
        <w:r w:rsidR="00DF1C45">
          <w:t>3.7.3</w:t>
        </w:r>
        <w:r w:rsidR="00DF1C45">
          <w:fldChar w:fldCharType="end"/>
        </w:r>
        <w:r w:rsidR="00DF1C45">
          <w:t>)</w:t>
        </w:r>
      </w:ins>
      <w:r>
        <w:t xml:space="preserve"> within </w:t>
      </w:r>
      <w:del w:id="1160" w:author="Laurence Golding" w:date="2019-03-20T18:40:00Z">
        <w:r w:rsidDel="009B6661">
          <w:delText xml:space="preserve">the array-valued </w:delText>
        </w:r>
      </w:del>
      <w:del w:id="1161" w:author="Laurence Golding" w:date="2019-03-20T18:34:00Z">
        <w:r w:rsidDel="009B6661">
          <w:rPr>
            <w:rStyle w:val="CODEtemp"/>
          </w:rPr>
          <w:delText>artifact</w:delText>
        </w:r>
        <w:r w:rsidRPr="00855658" w:rsidDel="009B6661">
          <w:rPr>
            <w:rStyle w:val="CODEtemp"/>
          </w:rPr>
          <w:delText>s</w:delText>
        </w:r>
        <w:r w:rsidDel="009B6661">
          <w:delText xml:space="preserve"> </w:delText>
        </w:r>
      </w:del>
      <w:ins w:id="1162" w:author="Laurence Golding" w:date="2019-03-20T18:34:00Z">
        <w:r w:rsidR="009B6661">
          <w:rPr>
            <w:rStyle w:val="CODEtemp"/>
          </w:rPr>
          <w:t>theRun.artifact</w:t>
        </w:r>
        <w:r w:rsidR="009B6661" w:rsidRPr="00855658">
          <w:rPr>
            <w:rStyle w:val="CODEtemp"/>
          </w:rPr>
          <w:t>s</w:t>
        </w:r>
        <w:r w:rsidR="009B6661">
          <w:t xml:space="preserve"> </w:t>
        </w:r>
      </w:ins>
      <w:del w:id="1163" w:author="Laurence Golding" w:date="2019-03-20T18:40:00Z">
        <w:r w:rsidDel="009B6661">
          <w:delText xml:space="preserve">property </w:delText>
        </w:r>
      </w:del>
      <w:r>
        <w:t>(§</w:t>
      </w:r>
      <w:r>
        <w:fldChar w:fldCharType="begin"/>
      </w:r>
      <w:r>
        <w:instrText xml:space="preserve"> REF _Ref507667580 \r \h </w:instrText>
      </w:r>
      <w:r>
        <w:fldChar w:fldCharType="separate"/>
      </w:r>
      <w:r w:rsidR="004B041D">
        <w:t>3.14.11</w:t>
      </w:r>
      <w:r>
        <w:fldChar w:fldCharType="end"/>
      </w:r>
      <w:r>
        <w:t xml:space="preserve">) </w:t>
      </w:r>
      <w:del w:id="1164" w:author="Laurence Golding" w:date="2019-03-20T18:34:00Z">
        <w:r w:rsidDel="009B6661">
          <w:delText xml:space="preserve">of the containing </w:delText>
        </w:r>
        <w:r w:rsidRPr="00855658"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w:delText>
        </w:r>
      </w:del>
      <w:r>
        <w:t xml:space="preserve">of an </w:t>
      </w:r>
      <w:r>
        <w:rPr>
          <w:rStyle w:val="CODEtemp"/>
        </w:rPr>
        <w:t>artifact</w:t>
      </w:r>
      <w:r>
        <w:t xml:space="preserve"> object (§</w:t>
      </w:r>
      <w:r>
        <w:fldChar w:fldCharType="begin"/>
      </w:r>
      <w:r>
        <w:instrText xml:space="preserve"> REF _Ref493403111 \r \h </w:instrText>
      </w:r>
      <w:r>
        <w:fldChar w:fldCharType="separate"/>
      </w:r>
      <w:r w:rsidR="004B041D">
        <w:t>3.23</w:t>
      </w:r>
      <w:r>
        <w:fldChar w:fldCharType="end"/>
      </w:r>
      <w:r>
        <w:t>) that describes one of the files comprising this tool component.</w:t>
      </w:r>
    </w:p>
    <w:p w14:paraId="7C7C7017" w14:textId="1394B90E" w:rsidR="0068622C" w:rsidRDefault="0068622C" w:rsidP="0068622C">
      <w:r>
        <w:t xml:space="preserve">If </w:t>
      </w:r>
      <w:del w:id="1165" w:author="Laurence Golding" w:date="2019-03-20T18:34:00Z">
        <w:r w:rsidRPr="00855658" w:rsidDel="009B6661">
          <w:rPr>
            <w:rStyle w:val="CODEtemp"/>
          </w:rPr>
          <w:delText>run</w:delText>
        </w:r>
      </w:del>
      <w:ins w:id="1166" w:author="Laurence Golding" w:date="2019-03-20T18:34:00Z">
        <w:r w:rsidR="009B6661">
          <w:rPr>
            <w:rStyle w:val="CODEtemp"/>
          </w:rPr>
          <w:t>theRun</w:t>
        </w:r>
      </w:ins>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6C7A80FF" w:rsidR="0068622C" w:rsidRPr="0068622C" w:rsidRDefault="0068622C" w:rsidP="0068622C">
      <w:r>
        <w:t xml:space="preserve">The </w:t>
      </w:r>
      <w:del w:id="1167" w:author="Laurence Golding" w:date="2019-03-20T18:45:00Z">
        <w:r w:rsidDel="009B6661">
          <w:delText xml:space="preserve">array-valued </w:delText>
        </w:r>
      </w:del>
      <w:r w:rsidRPr="005B201A">
        <w:rPr>
          <w:rStyle w:val="CODEtemp"/>
        </w:rPr>
        <w:t>roles</w:t>
      </w:r>
      <w:r>
        <w:t xml:space="preserve"> property (§</w:t>
      </w:r>
      <w:r>
        <w:fldChar w:fldCharType="begin"/>
      </w:r>
      <w:r>
        <w:instrText xml:space="preserve"> REF _Ref3724028 \r \h </w:instrText>
      </w:r>
      <w:r>
        <w:fldChar w:fldCharType="separate"/>
      </w:r>
      <w:r w:rsidR="004B041D">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ins w:id="1168" w:author="Laurence Golding" w:date="2019-03-20T18:45:00Z">
        <w:r w:rsidR="009B6661">
          <w:t xml:space="preserve">array </w:t>
        </w:r>
      </w:ins>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1169" w:name="_Ref493352563"/>
      <w:bookmarkStart w:id="1170" w:name="_Toc3812090"/>
      <w:r>
        <w:lastRenderedPageBreak/>
        <w:t>invocation object</w:t>
      </w:r>
      <w:bookmarkEnd w:id="1169"/>
      <w:bookmarkEnd w:id="1170"/>
    </w:p>
    <w:p w14:paraId="10E65C9D" w14:textId="17190F2B" w:rsidR="00401BB5" w:rsidRDefault="00401BB5" w:rsidP="00401BB5">
      <w:pPr>
        <w:pStyle w:val="Heading3"/>
      </w:pPr>
      <w:bookmarkStart w:id="1171" w:name="_Toc3812091"/>
      <w:r>
        <w:t>General</w:t>
      </w:r>
      <w:bookmarkEnd w:id="117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172" w:name="_Ref493414102"/>
      <w:bookmarkStart w:id="1173" w:name="_Toc3812092"/>
      <w:r>
        <w:t>commandLine property</w:t>
      </w:r>
      <w:bookmarkEnd w:id="1172"/>
      <w:bookmarkEnd w:id="117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7112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B041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174" w:name="_Ref506976541"/>
      <w:bookmarkStart w:id="1175" w:name="_Toc3812093"/>
      <w:r>
        <w:t>arguments property</w:t>
      </w:r>
      <w:bookmarkEnd w:id="1174"/>
      <w:bookmarkEnd w:id="117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BD8F8C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B041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176" w:name="_Ref511899181"/>
      <w:bookmarkStart w:id="1177" w:name="_Toc3812094"/>
      <w:r>
        <w:t>responseFiles property</w:t>
      </w:r>
      <w:bookmarkEnd w:id="1176"/>
      <w:bookmarkEnd w:id="1177"/>
    </w:p>
    <w:p w14:paraId="7F9B09E3" w14:textId="4B78467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B041D">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4B041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D4C2C5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4B041D">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66EA85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4B041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178" w:name="_Ref507597986"/>
      <w:bookmarkStart w:id="1179" w:name="_Toc3812095"/>
      <w:r>
        <w:t>attachments property</w:t>
      </w:r>
      <w:bookmarkEnd w:id="1178"/>
      <w:bookmarkEnd w:id="1179"/>
    </w:p>
    <w:p w14:paraId="1A839FF9" w14:textId="2BB7773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B041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B041D">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706567F"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B041D">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B041D">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3C2BD0E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038E8163" w14:textId="6DA702F7"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4B041D">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487CED32"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4B041D">
        <w:t>3.20.5</w:t>
      </w:r>
      <w:r>
        <w:fldChar w:fldCharType="end"/>
      </w:r>
      <w:r>
        <w:t>.</w:t>
      </w:r>
    </w:p>
    <w:p w14:paraId="7B5315B3" w14:textId="6F229E70"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10B612E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1659BE93" w14:textId="05355D42"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4B041D">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29F34ED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B041D">
        <w:t>3.20.5</w:t>
      </w:r>
      <w:r>
        <w:fldChar w:fldCharType="end"/>
      </w:r>
      <w:r>
        <w:t>.</w:t>
      </w:r>
    </w:p>
    <w:p w14:paraId="33B669CF" w14:textId="703E235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rPr>
          <w:ins w:id="1180" w:author="Laurence Golding" w:date="2019-03-20T10:49:00Z"/>
        </w:rPr>
      </w:pPr>
      <w:r>
        <w:t>}</w:t>
      </w:r>
    </w:p>
    <w:p w14:paraId="475A0FBD" w14:textId="207F812B" w:rsidR="00056659" w:rsidRDefault="00674294" w:rsidP="00056659">
      <w:pPr>
        <w:pStyle w:val="Heading3"/>
        <w:rPr>
          <w:ins w:id="1181" w:author="Laurence Golding" w:date="2019-03-20T10:49:00Z"/>
        </w:rPr>
      </w:pPr>
      <w:bookmarkStart w:id="1182" w:name="_Ref3976263"/>
      <w:ins w:id="1183" w:author="Laurence Golding" w:date="2019-03-21T17:07:00Z">
        <w:r>
          <w:lastRenderedPageBreak/>
          <w:t>rule</w:t>
        </w:r>
      </w:ins>
      <w:ins w:id="1184" w:author="Laurence Golding" w:date="2019-03-20T10:49:00Z">
        <w:r w:rsidR="00056659">
          <w:t>ConfigurationOverrides property</w:t>
        </w:r>
        <w:bookmarkEnd w:id="1182"/>
      </w:ins>
    </w:p>
    <w:p w14:paraId="00EBD80C" w14:textId="2AFB971C" w:rsidR="00056659" w:rsidRDefault="00056659" w:rsidP="00056659">
      <w:pPr>
        <w:rPr>
          <w:ins w:id="1185" w:author="Laurence Golding" w:date="2019-03-20T10:55:00Z"/>
        </w:rPr>
      </w:pPr>
      <w:ins w:id="1186" w:author="Laurence Golding" w:date="2019-03-20T10:49:00Z">
        <w:r>
          <w:t xml:space="preserve">An </w:t>
        </w:r>
        <w:r w:rsidRPr="00B238B1">
          <w:rPr>
            <w:rStyle w:val="CODEtemp"/>
          </w:rPr>
          <w:t>invocation</w:t>
        </w:r>
        <w:r>
          <w:t xml:space="preserve"> object </w:t>
        </w:r>
        <w:r>
          <w:rPr>
            <w:b/>
          </w:rPr>
          <w:t>MAY</w:t>
        </w:r>
        <w:r>
          <w:t xml:space="preserve"> contain a property named </w:t>
        </w:r>
      </w:ins>
      <w:ins w:id="1187" w:author="Laurence Golding" w:date="2019-03-21T17:08:00Z">
        <w:r w:rsidR="00674294">
          <w:rPr>
            <w:rStyle w:val="CODEtemp"/>
          </w:rPr>
          <w:t>rule</w:t>
        </w:r>
      </w:ins>
      <w:ins w:id="1188" w:author="Laurence Golding" w:date="2019-03-20T10:49:00Z">
        <w:r>
          <w:rPr>
            <w:rStyle w:val="CODEtemp"/>
          </w:rPr>
          <w:t>ConfigurationOverrides</w:t>
        </w:r>
        <w:r>
          <w:t xml:space="preserve"> whose value is an array of zero or more unique (§</w:t>
        </w:r>
        <w:r>
          <w:fldChar w:fldCharType="begin"/>
        </w:r>
        <w:r>
          <w:instrText xml:space="preserve"> REF _Ref493404799 \r \h </w:instrText>
        </w:r>
      </w:ins>
      <w:ins w:id="1189" w:author="Laurence Golding" w:date="2019-03-20T10:49:00Z">
        <w:r>
          <w:fldChar w:fldCharType="separate"/>
        </w:r>
        <w:r>
          <w:t>3.7.2</w:t>
        </w:r>
        <w:r>
          <w:fldChar w:fldCharType="end"/>
        </w:r>
        <w:r>
          <w:t xml:space="preserve">) </w:t>
        </w:r>
        <w:r w:rsidRPr="00D06112">
          <w:rPr>
            <w:rStyle w:val="CODEtemp"/>
          </w:rPr>
          <w:t>reportingConfigurationOverride</w:t>
        </w:r>
        <w:r>
          <w:t xml:space="preserve"> objects</w:t>
        </w:r>
      </w:ins>
      <w:ins w:id="1190" w:author="Laurence Golding" w:date="2019-03-20T10:50:00Z">
        <w:r>
          <w:t xml:space="preserve"> (</w:t>
        </w:r>
      </w:ins>
      <w:ins w:id="1191" w:author="Laurence Golding" w:date="2019-03-20T10:54:00Z">
        <w:r>
          <w:t>§</w:t>
        </w:r>
      </w:ins>
      <w:ins w:id="1192" w:author="Laurence Golding" w:date="2019-03-20T10:55:00Z">
        <w:r>
          <w:fldChar w:fldCharType="begin"/>
        </w:r>
        <w:r>
          <w:instrText xml:space="preserve"> REF _Ref3971750 \r \h </w:instrText>
        </w:r>
      </w:ins>
      <w:r>
        <w:fldChar w:fldCharType="separate"/>
      </w:r>
      <w:ins w:id="1193" w:author="Laurence Golding" w:date="2019-03-20T10:55:00Z">
        <w:r>
          <w:t>3.43</w:t>
        </w:r>
        <w:r>
          <w:fldChar w:fldCharType="end"/>
        </w:r>
      </w:ins>
      <w:ins w:id="1194" w:author="Laurence Golding" w:date="2019-03-20T10:50:00Z">
        <w:r>
          <w:t>)</w:t>
        </w:r>
      </w:ins>
      <w:ins w:id="1195" w:author="Laurence Golding" w:date="2019-03-20T10:49:00Z">
        <w:r>
          <w:t xml:space="preserve">, each of which overrides the </w:t>
        </w:r>
        <w:r w:rsidRPr="00D06112">
          <w:rPr>
            <w:rStyle w:val="CODEtemp"/>
          </w:rPr>
          <w:t>defaultConfiguration</w:t>
        </w:r>
        <w:r>
          <w:t xml:space="preserve"> property (§</w:t>
        </w:r>
        <w:r>
          <w:fldChar w:fldCharType="begin"/>
        </w:r>
        <w:r>
          <w:instrText xml:space="preserve"> REF _Ref508894471 \r \h </w:instrText>
        </w:r>
      </w:ins>
      <w:ins w:id="1196" w:author="Laurence Golding" w:date="2019-03-20T10:49:00Z">
        <w:r>
          <w:fldChar w:fldCharType="separate"/>
        </w:r>
      </w:ins>
      <w:ins w:id="1197" w:author="Laurence Golding" w:date="2019-03-20T10:50:00Z">
        <w:r>
          <w:t>3.41.11</w:t>
        </w:r>
      </w:ins>
      <w:ins w:id="1198" w:author="Laurence Golding" w:date="2019-03-20T10:49:00Z">
        <w:r>
          <w:fldChar w:fldCharType="end"/>
        </w:r>
        <w:r>
          <w:t>)</w:t>
        </w:r>
      </w:ins>
      <w:ins w:id="1199" w:author="Laurence Golding" w:date="2019-03-21T17:09:00Z">
        <w:r w:rsidR="00674294">
          <w:t xml:space="preserve"> of</w:t>
        </w:r>
      </w:ins>
      <w:ins w:id="1200" w:author="Laurence Golding" w:date="2019-03-21T17:13:00Z">
        <w:r w:rsidR="00945615">
          <w:t xml:space="preserve"> a</w:t>
        </w:r>
      </w:ins>
      <w:ins w:id="1201" w:author="Laurence Golding" w:date="2019-03-20T10:49:00Z">
        <w:r>
          <w:t xml:space="preserve"> </w:t>
        </w:r>
        <w:r w:rsidRPr="00D06112">
          <w:rPr>
            <w:rStyle w:val="CODEtemp"/>
          </w:rPr>
          <w:t>reportingDescriptor</w:t>
        </w:r>
        <w:r>
          <w:t xml:space="preserve"> object (§</w:t>
        </w:r>
      </w:ins>
      <w:ins w:id="1202" w:author="Laurence Golding" w:date="2019-03-20T10:50:00Z">
        <w:r>
          <w:fldChar w:fldCharType="begin"/>
        </w:r>
        <w:r>
          <w:instrText xml:space="preserve"> REF _Ref532468570 \r \h </w:instrText>
        </w:r>
      </w:ins>
      <w:r>
        <w:fldChar w:fldCharType="separate"/>
      </w:r>
      <w:ins w:id="1203" w:author="Laurence Golding" w:date="2019-03-20T10:50:00Z">
        <w:r>
          <w:t>3.40.7</w:t>
        </w:r>
        <w:r>
          <w:fldChar w:fldCharType="end"/>
        </w:r>
      </w:ins>
      <w:ins w:id="1204" w:author="Laurence Golding" w:date="2019-03-20T10:49:00Z">
        <w:r>
          <w:t>)</w:t>
        </w:r>
      </w:ins>
      <w:ins w:id="1205" w:author="Laurence Golding" w:date="2019-03-21T17:09:00Z">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ins>
      <w:ins w:id="1206" w:author="Laurence Golding" w:date="2019-03-21T17:10:00Z">
        <w:r w:rsidR="00674294">
          <w:t>(§</w:t>
        </w:r>
        <w:r w:rsidR="00674294">
          <w:fldChar w:fldCharType="begin"/>
        </w:r>
        <w:r w:rsidR="00674294">
          <w:instrText xml:space="preserve"> REF _Ref3899090 \r \h </w:instrText>
        </w:r>
      </w:ins>
      <w:r w:rsidR="00674294">
        <w:fldChar w:fldCharType="separate"/>
      </w:r>
      <w:ins w:id="1207" w:author="Laurence Golding" w:date="2019-03-21T17:10:00Z">
        <w:r w:rsidR="00674294">
          <w:t>3.18.17</w:t>
        </w:r>
        <w:r w:rsidR="00674294">
          <w:fldChar w:fldCharType="end"/>
        </w:r>
        <w:r w:rsidR="00674294">
          <w:t xml:space="preserve">) </w:t>
        </w:r>
      </w:ins>
      <w:ins w:id="1208" w:author="Laurence Golding" w:date="2019-03-21T17:09:00Z">
        <w:r w:rsidR="00674294">
          <w:t xml:space="preserve">of some </w:t>
        </w:r>
        <w:r w:rsidR="00674294" w:rsidRPr="00674294">
          <w:rPr>
            <w:rStyle w:val="CODEtemp"/>
          </w:rPr>
          <w:t>t</w:t>
        </w:r>
      </w:ins>
      <w:ins w:id="1209" w:author="Laurence Golding" w:date="2019-03-21T17:10:00Z">
        <w:r w:rsidR="00674294" w:rsidRPr="00674294">
          <w:rPr>
            <w:rStyle w:val="CODEtemp"/>
          </w:rPr>
          <w:t>oolComponent</w:t>
        </w:r>
        <w:r w:rsidR="00674294">
          <w:t xml:space="preserve"> object (§</w:t>
        </w:r>
      </w:ins>
      <w:ins w:id="1210" w:author="Laurence Golding" w:date="2019-03-21T17:11:00Z">
        <w:r w:rsidR="00674294">
          <w:fldChar w:fldCharType="begin"/>
        </w:r>
        <w:r w:rsidR="00674294">
          <w:instrText xml:space="preserve"> REF _Ref3663078 \r \h </w:instrText>
        </w:r>
      </w:ins>
      <w:r w:rsidR="00674294">
        <w:fldChar w:fldCharType="separate"/>
      </w:r>
      <w:ins w:id="1211" w:author="Laurence Golding" w:date="2019-03-21T17:11:00Z">
        <w:r w:rsidR="00674294">
          <w:t>3.18</w:t>
        </w:r>
        <w:r w:rsidR="00674294">
          <w:fldChar w:fldCharType="end"/>
        </w:r>
      </w:ins>
      <w:ins w:id="1212" w:author="Laurence Golding" w:date="2019-03-21T17:10:00Z">
        <w:r w:rsidR="00674294">
          <w:t>)</w:t>
        </w:r>
      </w:ins>
      <w:ins w:id="1213" w:author="Laurence Golding" w:date="2019-03-21T17:13:00Z">
        <w:r w:rsidR="00945615">
          <w:t>)</w:t>
        </w:r>
      </w:ins>
      <w:ins w:id="1214" w:author="Laurence Golding" w:date="2019-03-20T10:49:00Z">
        <w:r>
          <w:t>.</w:t>
        </w:r>
      </w:ins>
    </w:p>
    <w:p w14:paraId="75205222" w14:textId="459C52AC" w:rsidR="00056659" w:rsidRDefault="00056659" w:rsidP="00E91A3C">
      <w:pPr>
        <w:rPr>
          <w:ins w:id="1215" w:author="Laurence Golding" w:date="2019-03-21T17:08:00Z"/>
        </w:rPr>
      </w:pPr>
      <w:ins w:id="1216" w:author="Laurence Golding" w:date="2019-03-20T10:55:00Z">
        <w:r>
          <w:t xml:space="preserve">If </w:t>
        </w:r>
      </w:ins>
      <w:ins w:id="1217" w:author="Laurence Golding" w:date="2019-03-21T17:14:00Z">
        <w:r w:rsidR="00945615">
          <w:rPr>
            <w:rStyle w:val="CODEtemp"/>
          </w:rPr>
          <w:t>rule</w:t>
        </w:r>
      </w:ins>
      <w:ins w:id="1218" w:author="Laurence Golding" w:date="2019-03-20T10:55:00Z">
        <w:r>
          <w:rPr>
            <w:rStyle w:val="CODEtemp"/>
          </w:rPr>
          <w:t>ConfigurationOverrides</w:t>
        </w:r>
        <w:r>
          <w:t xml:space="preserve"> is absent, it </w:t>
        </w:r>
        <w:r w:rsidRPr="00D06112">
          <w:rPr>
            <w:b/>
          </w:rPr>
          <w:t>SHALL</w:t>
        </w:r>
        <w:r>
          <w:t xml:space="preserve"> default to an empty array.</w:t>
        </w:r>
      </w:ins>
    </w:p>
    <w:p w14:paraId="7E2AC8AF" w14:textId="5579AC24" w:rsidR="00674294" w:rsidRDefault="00674294" w:rsidP="00674294">
      <w:pPr>
        <w:pStyle w:val="Heading3"/>
        <w:rPr>
          <w:ins w:id="1219" w:author="Laurence Golding" w:date="2019-03-21T17:08:00Z"/>
        </w:rPr>
      </w:pPr>
      <w:bookmarkStart w:id="1220" w:name="_Ref4081041"/>
      <w:ins w:id="1221" w:author="Laurence Golding" w:date="2019-03-21T17:08:00Z">
        <w:r>
          <w:t>notificationConfigurationOverrides property</w:t>
        </w:r>
        <w:bookmarkEnd w:id="1220"/>
      </w:ins>
    </w:p>
    <w:p w14:paraId="7B8BA7C6" w14:textId="10E0CBF2" w:rsidR="00674294" w:rsidRDefault="00674294" w:rsidP="00674294">
      <w:pPr>
        <w:rPr>
          <w:ins w:id="1222" w:author="Laurence Golding" w:date="2019-03-21T17:08:00Z"/>
        </w:rPr>
      </w:pPr>
      <w:ins w:id="1223" w:author="Laurence Golding" w:date="2019-03-21T17:08:00Z">
        <w:r>
          <w:t xml:space="preserve">An </w:t>
        </w:r>
        <w:r w:rsidRPr="00B238B1">
          <w:rPr>
            <w:rStyle w:val="CODEtemp"/>
          </w:rPr>
          <w:t>invocation</w:t>
        </w:r>
        <w:r>
          <w:t xml:space="preserve"> object </w:t>
        </w:r>
        <w:r>
          <w:rPr>
            <w:b/>
          </w:rPr>
          <w:t>MAY</w:t>
        </w:r>
        <w:r>
          <w:t xml:space="preserve"> contain a property named </w:t>
        </w:r>
      </w:ins>
      <w:ins w:id="1224" w:author="Laurence Golding" w:date="2019-03-21T17:11:00Z">
        <w:r>
          <w:rPr>
            <w:rStyle w:val="CODEtemp"/>
          </w:rPr>
          <w:t>notification</w:t>
        </w:r>
      </w:ins>
      <w:ins w:id="1225" w:author="Laurence Golding" w:date="2019-03-21T17:08:00Z">
        <w:r>
          <w:rPr>
            <w:rStyle w:val="CODEtemp"/>
          </w:rPr>
          <w:t>ConfigurationOverrides</w:t>
        </w:r>
        <w:r>
          <w:t xml:space="preserve"> whose value is an array of zero or more unique (§</w:t>
        </w:r>
        <w:r>
          <w:fldChar w:fldCharType="begin"/>
        </w:r>
        <w:r>
          <w:instrText xml:space="preserve"> REF _Ref493404799 \r \h </w:instrText>
        </w:r>
      </w:ins>
      <w:ins w:id="1226" w:author="Laurence Golding" w:date="2019-03-21T17:08:00Z">
        <w:r>
          <w:fldChar w:fldCharType="separate"/>
        </w:r>
        <w:r>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ins>
      <w:ins w:id="1227" w:author="Laurence Golding" w:date="2019-03-21T17:08:00Z">
        <w:r>
          <w:fldChar w:fldCharType="separate"/>
        </w:r>
        <w:r>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ins>
      <w:ins w:id="1228" w:author="Laurence Golding" w:date="2019-03-21T17:08:00Z">
        <w:r>
          <w:fldChar w:fldCharType="separate"/>
        </w:r>
        <w:r>
          <w:t>3.41.11</w:t>
        </w:r>
        <w:r>
          <w:fldChar w:fldCharType="end"/>
        </w:r>
        <w:r>
          <w:t xml:space="preserve">) of </w:t>
        </w:r>
      </w:ins>
      <w:ins w:id="1229" w:author="Laurence Golding" w:date="2019-03-21T17:11:00Z">
        <w:r>
          <w:t>a</w:t>
        </w:r>
      </w:ins>
      <w:ins w:id="1230" w:author="Laurence Golding" w:date="2019-03-21T17:08:00Z">
        <w:r>
          <w:t xml:space="preserve"> </w:t>
        </w:r>
        <w:r w:rsidRPr="00D06112">
          <w:rPr>
            <w:rStyle w:val="CODEtemp"/>
          </w:rPr>
          <w:t>reportingDescriptor</w:t>
        </w:r>
        <w:r>
          <w:t xml:space="preserve"> object (§</w:t>
        </w:r>
        <w:r>
          <w:fldChar w:fldCharType="begin"/>
        </w:r>
        <w:r>
          <w:instrText xml:space="preserve"> REF _Ref532468570 \r \h </w:instrText>
        </w:r>
      </w:ins>
      <w:ins w:id="1231" w:author="Laurence Golding" w:date="2019-03-21T17:08:00Z">
        <w:r>
          <w:fldChar w:fldCharType="separate"/>
        </w:r>
        <w:r>
          <w:t>3.40.7</w:t>
        </w:r>
        <w:r>
          <w:fldChar w:fldCharType="end"/>
        </w:r>
        <w:r>
          <w:t>)</w:t>
        </w:r>
      </w:ins>
      <w:ins w:id="1232" w:author="Laurence Golding" w:date="2019-03-21T17:11:00Z">
        <w:r>
          <w:t xml:space="preserve"> that describes a notification (that is, a </w:t>
        </w:r>
        <w:r w:rsidRPr="00674294">
          <w:rPr>
            <w:rStyle w:val="CODEtemp"/>
          </w:rPr>
          <w:t>repor</w:t>
        </w:r>
      </w:ins>
      <w:ins w:id="1233" w:author="Laurence Golding" w:date="2019-03-21T17:12:00Z">
        <w:r w:rsidRPr="00674294">
          <w:rPr>
            <w:rStyle w:val="CODEtemp"/>
          </w:rPr>
          <w:t>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ins>
      <w:r>
        <w:fldChar w:fldCharType="separate"/>
      </w:r>
      <w:ins w:id="1234" w:author="Laurence Golding" w:date="2019-03-21T17:12:00Z">
        <w:r>
          <w:t>3.18.18</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ins>
      <w:ins w:id="1235" w:author="Laurence Golding" w:date="2019-03-21T17:12:00Z">
        <w:r>
          <w:fldChar w:fldCharType="separate"/>
        </w:r>
        <w:r>
          <w:t>3.18</w:t>
        </w:r>
        <w:r>
          <w:fldChar w:fldCharType="end"/>
        </w:r>
        <w:r>
          <w:t>)</w:t>
        </w:r>
      </w:ins>
      <w:ins w:id="1236" w:author="Laurence Golding" w:date="2019-03-21T17:13:00Z">
        <w:r w:rsidR="00945615">
          <w:t>)</w:t>
        </w:r>
      </w:ins>
      <w:ins w:id="1237" w:author="Laurence Golding" w:date="2019-03-21T17:08:00Z">
        <w:r>
          <w:t>.</w:t>
        </w:r>
      </w:ins>
    </w:p>
    <w:p w14:paraId="37CDC6FB" w14:textId="5FD3AF3A" w:rsidR="00674294" w:rsidRPr="00674294" w:rsidRDefault="00674294" w:rsidP="00674294">
      <w:ins w:id="1238" w:author="Laurence Golding" w:date="2019-03-21T17:08:00Z">
        <w:r>
          <w:t xml:space="preserve">If </w:t>
        </w:r>
      </w:ins>
      <w:ins w:id="1239" w:author="Laurence Golding" w:date="2019-03-21T17:14:00Z">
        <w:r w:rsidR="00945615">
          <w:rPr>
            <w:rStyle w:val="CODEtemp"/>
          </w:rPr>
          <w:t>notification</w:t>
        </w:r>
      </w:ins>
      <w:ins w:id="1240" w:author="Laurence Golding" w:date="2019-03-21T17:08:00Z">
        <w:r>
          <w:rPr>
            <w:rStyle w:val="CODEtemp"/>
          </w:rPr>
          <w:t>ConfigurationOverrides</w:t>
        </w:r>
        <w:r>
          <w:t xml:space="preserve"> is absent, it </w:t>
        </w:r>
        <w:r w:rsidRPr="00D06112">
          <w:rPr>
            <w:b/>
          </w:rPr>
          <w:t>SHALL</w:t>
        </w:r>
        <w:r>
          <w:t xml:space="preserve"> default to an empty array.</w:t>
        </w:r>
      </w:ins>
    </w:p>
    <w:p w14:paraId="01B231BB" w14:textId="1C3DE155" w:rsidR="00401BB5" w:rsidRDefault="00401BB5" w:rsidP="00401BB5">
      <w:pPr>
        <w:pStyle w:val="Heading3"/>
      </w:pPr>
      <w:bookmarkStart w:id="1241" w:name="_Ref1571706"/>
      <w:bookmarkStart w:id="1242" w:name="_Toc3812096"/>
      <w:r>
        <w:t>startTime</w:t>
      </w:r>
      <w:r w:rsidR="00485F6A">
        <w:t>Utc</w:t>
      </w:r>
      <w:r>
        <w:t xml:space="preserve"> property</w:t>
      </w:r>
      <w:bookmarkEnd w:id="1241"/>
      <w:bookmarkEnd w:id="1242"/>
    </w:p>
    <w:p w14:paraId="16315911" w14:textId="03ED21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1243" w:name="_Toc3812097"/>
      <w:r>
        <w:t>endTime</w:t>
      </w:r>
      <w:r w:rsidR="00D1201D">
        <w:t>Utc</w:t>
      </w:r>
      <w:r>
        <w:t xml:space="preserve"> property</w:t>
      </w:r>
      <w:bookmarkEnd w:id="1243"/>
    </w:p>
    <w:p w14:paraId="7310B713" w14:textId="6A6F62C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1244" w:name="_Ref509050679"/>
      <w:bookmarkStart w:id="1245" w:name="_Toc3812098"/>
      <w:r>
        <w:t>exitCode property</w:t>
      </w:r>
      <w:bookmarkEnd w:id="1244"/>
      <w:bookmarkEnd w:id="124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C77E23F" w:rsidR="00BE0635" w:rsidRDefault="00BE0635" w:rsidP="00BE0635">
      <w:r>
        <w:t>For examples, see §</w:t>
      </w:r>
      <w:r>
        <w:fldChar w:fldCharType="begin"/>
      </w:r>
      <w:r>
        <w:instrText xml:space="preserve"> REF _Ref509050368 \r \h </w:instrText>
      </w:r>
      <w:r>
        <w:fldChar w:fldCharType="separate"/>
      </w:r>
      <w:r w:rsidR="004B041D">
        <w:t>3.19.9</w:t>
      </w:r>
      <w:r>
        <w:fldChar w:fldCharType="end"/>
      </w:r>
      <w:r>
        <w:t>.</w:t>
      </w:r>
    </w:p>
    <w:p w14:paraId="2AB6A1A3" w14:textId="0E19F05A" w:rsidR="00BE0635" w:rsidRDefault="00BE0635" w:rsidP="00401BB5">
      <w:pPr>
        <w:pStyle w:val="Heading3"/>
      </w:pPr>
      <w:bookmarkStart w:id="1246" w:name="_Ref509050368"/>
      <w:bookmarkStart w:id="1247" w:name="_Toc3812099"/>
      <w:r>
        <w:t>exitCodeDescription property</w:t>
      </w:r>
      <w:bookmarkEnd w:id="1246"/>
      <w:bookmarkEnd w:id="124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248" w:name="_Toc3812100"/>
      <w:r>
        <w:lastRenderedPageBreak/>
        <w:t>exitSignalName property</w:t>
      </w:r>
      <w:bookmarkEnd w:id="124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DA2096F" w:rsidR="00BE0635" w:rsidRDefault="00BE0635" w:rsidP="00BE0635">
      <w:r>
        <w:t>For an example, see §</w:t>
      </w:r>
      <w:r>
        <w:fldChar w:fldCharType="begin"/>
      </w:r>
      <w:r>
        <w:instrText xml:space="preserve"> REF _Ref509050492 \r \h </w:instrText>
      </w:r>
      <w:r>
        <w:fldChar w:fldCharType="separate"/>
      </w:r>
      <w:r w:rsidR="004B041D">
        <w:t>3.19.11</w:t>
      </w:r>
      <w:r>
        <w:fldChar w:fldCharType="end"/>
      </w:r>
      <w:r>
        <w:t>.</w:t>
      </w:r>
    </w:p>
    <w:p w14:paraId="01CF0A31" w14:textId="198FD4EE" w:rsidR="00BE0635" w:rsidRDefault="00BE0635" w:rsidP="00BE0635">
      <w:pPr>
        <w:pStyle w:val="Heading3"/>
      </w:pPr>
      <w:bookmarkStart w:id="1249" w:name="_Ref509050492"/>
      <w:bookmarkStart w:id="1250" w:name="_Toc3812101"/>
      <w:r>
        <w:t>exitSignalNumber property</w:t>
      </w:r>
      <w:bookmarkEnd w:id="1249"/>
      <w:bookmarkEnd w:id="125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251" w:name="_Ref525821649"/>
      <w:bookmarkStart w:id="1252" w:name="_Toc3812102"/>
      <w:r>
        <w:t>processStartFailureMessage property</w:t>
      </w:r>
      <w:bookmarkEnd w:id="1251"/>
      <w:bookmarkEnd w:id="125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253" w:name="_Toc3812103"/>
      <w:r>
        <w:t>toolExecutionSuccessful</w:t>
      </w:r>
      <w:r w:rsidR="00B209DE">
        <w:t xml:space="preserve"> property</w:t>
      </w:r>
      <w:bookmarkEnd w:id="125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0DED4" w:rsidR="00B209DE" w:rsidRDefault="00B209DE" w:rsidP="00B209DE">
      <w:bookmarkStart w:id="125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B041D">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25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1255" w:name="_Toc3812104"/>
      <w:r>
        <w:t>machine property</w:t>
      </w:r>
      <w:bookmarkEnd w:id="125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256" w:name="_Toc3812105"/>
      <w:r>
        <w:t>account property</w:t>
      </w:r>
      <w:bookmarkEnd w:id="125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257" w:name="_Toc3812106"/>
      <w:r>
        <w:t>processId property</w:t>
      </w:r>
      <w:bookmarkEnd w:id="125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258" w:name="_Toc3812107"/>
      <w:r>
        <w:t>executableLocation</w:t>
      </w:r>
      <w:r w:rsidR="00401BB5">
        <w:t xml:space="preserve"> property</w:t>
      </w:r>
      <w:bookmarkEnd w:id="1258"/>
    </w:p>
    <w:p w14:paraId="2EFF9849" w14:textId="6B85DD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4B041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5F616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4B041D">
        <w:t>3.18</w:t>
      </w:r>
      <w:r w:rsidR="003D3FC8">
        <w:fldChar w:fldCharType="end"/>
      </w:r>
      <w:r w:rsidRPr="00A14F9A">
        <w:t>) because the identical tool might be invoked from different paths on different machines.</w:t>
      </w:r>
    </w:p>
    <w:p w14:paraId="4CBA5986" w14:textId="7CD45A8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B041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259" w:name="_Toc3812108"/>
      <w:r>
        <w:t>workingDirectory property</w:t>
      </w:r>
      <w:bookmarkEnd w:id="1259"/>
    </w:p>
    <w:p w14:paraId="33341A2E" w14:textId="2F9EF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B041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260" w:name="_Toc3812109"/>
      <w:r>
        <w:t>environmentVariables property</w:t>
      </w:r>
      <w:bookmarkEnd w:id="126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1261" w:name="_Ref493345429"/>
      <w:bookmarkStart w:id="1262" w:name="_Toc3812110"/>
      <w:r>
        <w:lastRenderedPageBreak/>
        <w:t>tool</w:t>
      </w:r>
      <w:r w:rsidR="00117A2B">
        <w:t>Execution</w:t>
      </w:r>
      <w:r>
        <w:t>Notifications property</w:t>
      </w:r>
      <w:bookmarkEnd w:id="1261"/>
      <w:bookmarkEnd w:id="1262"/>
    </w:p>
    <w:p w14:paraId="24067D15" w14:textId="1ACD3AC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B041D">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B041D">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1263" w:name="_Ref509576439"/>
      <w:bookmarkStart w:id="1264" w:name="_Toc3812111"/>
      <w:r>
        <w:t>toolC</w:t>
      </w:r>
      <w:r w:rsidR="00171199">
        <w:t>onfigurationNotifications property</w:t>
      </w:r>
      <w:bookmarkEnd w:id="1263"/>
      <w:bookmarkEnd w:id="1264"/>
    </w:p>
    <w:p w14:paraId="59DC01CB" w14:textId="409E254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B041D">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B041D">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B3FB1A8" w:rsidR="00171199" w:rsidRDefault="00171199" w:rsidP="00171199">
      <w:pPr>
        <w:pStyle w:val="Code"/>
        <w:rPr>
          <w:ins w:id="1265" w:author="Laurence Golding" w:date="2019-03-24T11:00:00Z"/>
        </w:rPr>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458F384C" w14:textId="23DC2AA9" w:rsidR="00A85BB2" w:rsidRDefault="00A85BB2" w:rsidP="00171199">
      <w:pPr>
        <w:pStyle w:val="Code"/>
      </w:pPr>
      <w:ins w:id="1266" w:author="Laurence Golding" w:date="2019-03-24T11:00:00Z">
        <w:r>
          <w:t xml:space="preserve">    "notificationDescriptorReference": {</w:t>
        </w:r>
      </w:ins>
    </w:p>
    <w:p w14:paraId="179F6B63" w14:textId="77777777" w:rsidR="00A85BB2" w:rsidRDefault="00A85BB2" w:rsidP="00171199">
      <w:pPr>
        <w:pStyle w:val="Code"/>
        <w:rPr>
          <w:ins w:id="1267" w:author="Laurence Golding" w:date="2019-03-24T11:01:00Z"/>
        </w:rPr>
      </w:pPr>
      <w:ins w:id="1268" w:author="Laurence Golding" w:date="2019-03-24T11:01:00Z">
        <w:r>
          <w:t xml:space="preserve">  </w:t>
        </w:r>
      </w:ins>
      <w:r w:rsidR="00171199">
        <w:t xml:space="preserve">    "id": "UnknownRule"</w:t>
      </w:r>
    </w:p>
    <w:p w14:paraId="36C51DFA" w14:textId="5A29727D" w:rsidR="00171199" w:rsidRDefault="00A85BB2" w:rsidP="00171199">
      <w:pPr>
        <w:pStyle w:val="Code"/>
        <w:rPr>
          <w:ins w:id="1269" w:author="Laurence Golding" w:date="2019-03-24T11:01:00Z"/>
        </w:rPr>
      </w:pPr>
      <w:ins w:id="1270" w:author="Laurence Golding" w:date="2019-03-24T11:01:00Z">
        <w:r>
          <w:t xml:space="preserve">    }</w:t>
        </w:r>
      </w:ins>
      <w:r w:rsidR="00171199">
        <w:t>,</w:t>
      </w:r>
    </w:p>
    <w:p w14:paraId="031A1189" w14:textId="4116090E" w:rsidR="00A85BB2" w:rsidRDefault="00A85BB2" w:rsidP="00171199">
      <w:pPr>
        <w:pStyle w:val="Code"/>
      </w:pPr>
      <w:ins w:id="1271" w:author="Laurence Golding" w:date="2019-03-24T11:01:00Z">
        <w:r>
          <w:lastRenderedPageBreak/>
          <w:t xml:space="preserve">    "associatedRuleDescriptorReference": {</w:t>
        </w:r>
      </w:ins>
    </w:p>
    <w:p w14:paraId="74033A6A" w14:textId="77777777" w:rsidR="00A85BB2" w:rsidRDefault="00A85BB2" w:rsidP="00171199">
      <w:pPr>
        <w:pStyle w:val="Code"/>
        <w:rPr>
          <w:ins w:id="1272" w:author="Laurence Golding" w:date="2019-03-24T11:01:00Z"/>
        </w:rPr>
      </w:pPr>
      <w:ins w:id="1273" w:author="Laurence Golding" w:date="2019-03-24T11:01:00Z">
        <w:r>
          <w:t xml:space="preserve">  </w:t>
        </w:r>
      </w:ins>
      <w:r w:rsidR="00171199">
        <w:t xml:space="preserve">    "ruleId": "ABC0001"</w:t>
      </w:r>
    </w:p>
    <w:p w14:paraId="431BC282" w14:textId="58C7613A" w:rsidR="00171199" w:rsidRDefault="00A85BB2" w:rsidP="00171199">
      <w:pPr>
        <w:pStyle w:val="Code"/>
      </w:pPr>
      <w:ins w:id="1274" w:author="Laurence Golding" w:date="2019-03-24T11:01:00Z">
        <w:r>
          <w:t xml:space="preserve">    }</w:t>
        </w:r>
      </w:ins>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FA9B7C" w:rsidR="00171199" w:rsidRPr="006E3C85" w:rsidRDefault="00171199" w:rsidP="00171199">
      <w:pPr>
        <w:pStyle w:val="Note"/>
      </w:pPr>
      <w:r>
        <w:t xml:space="preserve">EXAMPLE 2: </w:t>
      </w:r>
      <w:r w:rsidRPr="006E3C85">
        <w:t xml:space="preserve">A tool is invoked with an unknown command-line argument. The tool </w:t>
      </w:r>
      <w:del w:id="1275" w:author="Laurence Golding" w:date="2019-03-20T10:42:00Z">
        <w:r w:rsidRPr="006E3C85" w:rsidDel="00655AC9">
          <w:delText xml:space="preserve">should </w:delText>
        </w:r>
      </w:del>
      <w:r w:rsidRPr="006E3C85">
        <w:t>report</w:t>
      </w:r>
      <w:ins w:id="1276" w:author="Laurence Golding" w:date="2019-03-20T10:42:00Z">
        <w:r w:rsidR="00655AC9">
          <w:t>s</w:t>
        </w:r>
      </w:ins>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57A1B74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6C8FB154" w14:textId="77777777" w:rsidR="00A85BB2" w:rsidRDefault="00A85BB2" w:rsidP="00A85BB2">
      <w:pPr>
        <w:pStyle w:val="Code"/>
        <w:rPr>
          <w:ins w:id="1277" w:author="Laurence Golding" w:date="2019-03-24T11:01:00Z"/>
        </w:rPr>
      </w:pPr>
      <w:ins w:id="1278" w:author="Laurence Golding" w:date="2019-03-24T11:01:00Z">
        <w:r>
          <w:t xml:space="preserve">    "notificationDescriptorReference": {</w:t>
        </w:r>
      </w:ins>
    </w:p>
    <w:p w14:paraId="6725FBB2" w14:textId="77777777" w:rsidR="00A85BB2" w:rsidRDefault="00A85BB2" w:rsidP="00171199">
      <w:pPr>
        <w:pStyle w:val="Code"/>
        <w:rPr>
          <w:ins w:id="1279" w:author="Laurence Golding" w:date="2019-03-24T11:01:00Z"/>
        </w:rPr>
      </w:pPr>
      <w:ins w:id="1280" w:author="Laurence Golding" w:date="2019-03-24T11:01:00Z">
        <w:r>
          <w:t xml:space="preserve">  </w:t>
        </w:r>
      </w:ins>
      <w:r w:rsidR="00171199">
        <w:t xml:space="preserve">    "id": "UnknownCommandLineArgument"</w:t>
      </w:r>
    </w:p>
    <w:p w14:paraId="0644B431" w14:textId="594D6A9E" w:rsidR="00171199" w:rsidRDefault="00A85BB2" w:rsidP="00171199">
      <w:pPr>
        <w:pStyle w:val="Code"/>
      </w:pPr>
      <w:ins w:id="1281" w:author="Laurence Golding" w:date="2019-03-24T11:01:00Z">
        <w:r>
          <w:t xml:space="preserve">    }</w:t>
        </w:r>
      </w:ins>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47BA3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0A001F0C" w14:textId="77777777" w:rsidR="00A85BB2" w:rsidRDefault="00A85BB2" w:rsidP="00A85BB2">
      <w:pPr>
        <w:pStyle w:val="Code"/>
        <w:rPr>
          <w:ins w:id="1282" w:author="Laurence Golding" w:date="2019-03-24T11:01:00Z"/>
        </w:rPr>
      </w:pPr>
      <w:ins w:id="1283" w:author="Laurence Golding" w:date="2019-03-24T11:01:00Z">
        <w:r>
          <w:t xml:space="preserve">    "notificationDescriptorReference": {</w:t>
        </w:r>
      </w:ins>
    </w:p>
    <w:p w14:paraId="550834E0" w14:textId="77777777" w:rsidR="00A85BB2" w:rsidRDefault="00A85BB2" w:rsidP="00171199">
      <w:pPr>
        <w:pStyle w:val="Code"/>
        <w:rPr>
          <w:ins w:id="1284" w:author="Laurence Golding" w:date="2019-03-24T11:02:00Z"/>
        </w:rPr>
      </w:pPr>
      <w:ins w:id="1285" w:author="Laurence Golding" w:date="2019-03-24T11:01:00Z">
        <w:r>
          <w:t xml:space="preserve">  </w:t>
        </w:r>
      </w:ins>
      <w:r w:rsidR="00171199">
        <w:t xml:space="preserve">    "id": "CannotFindRulePlugin"</w:t>
      </w:r>
    </w:p>
    <w:p w14:paraId="5D00382E" w14:textId="40DA5DAD" w:rsidR="00171199" w:rsidRDefault="00A85BB2" w:rsidP="00171199">
      <w:pPr>
        <w:pStyle w:val="Code"/>
      </w:pPr>
      <w:ins w:id="1286" w:author="Laurence Golding" w:date="2019-03-24T11:02:00Z">
        <w:r>
          <w:t xml:space="preserve">    }</w:t>
        </w:r>
      </w:ins>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287" w:name="_Ref511899216"/>
      <w:bookmarkStart w:id="1288" w:name="_Toc3812112"/>
      <w:r>
        <w:t>stdin, stdout, stderr</w:t>
      </w:r>
      <w:r w:rsidR="00D943E5">
        <w:t>, and stdoutStderr</w:t>
      </w:r>
      <w:r>
        <w:t xml:space="preserve"> properties</w:t>
      </w:r>
      <w:bookmarkEnd w:id="1287"/>
      <w:bookmarkEnd w:id="1288"/>
    </w:p>
    <w:p w14:paraId="47275264" w14:textId="5FD7CF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B041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3E61F2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4B041D">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0FD5CA1" w14:textId="781D3718" w:rsidR="00DC389E" w:rsidRDefault="00DC389E" w:rsidP="00AC6C45">
      <w:pPr>
        <w:pStyle w:val="Heading2"/>
      </w:pPr>
      <w:bookmarkStart w:id="1289" w:name="_Ref507597819"/>
      <w:bookmarkStart w:id="1290" w:name="_Toc3812113"/>
      <w:bookmarkStart w:id="1291" w:name="_Ref506806657"/>
      <w:r>
        <w:lastRenderedPageBreak/>
        <w:t>attachment object</w:t>
      </w:r>
      <w:bookmarkEnd w:id="1289"/>
      <w:bookmarkEnd w:id="1290"/>
    </w:p>
    <w:p w14:paraId="554194B0" w14:textId="77777777" w:rsidR="00A27D47" w:rsidRDefault="00A27D47" w:rsidP="00A27D47">
      <w:pPr>
        <w:pStyle w:val="Heading3"/>
        <w:numPr>
          <w:ilvl w:val="2"/>
          <w:numId w:val="2"/>
        </w:numPr>
      </w:pPr>
      <w:bookmarkStart w:id="1292" w:name="_Ref506978653"/>
      <w:bookmarkStart w:id="1293" w:name="_Toc3812114"/>
      <w:r>
        <w:t>General</w:t>
      </w:r>
      <w:bookmarkEnd w:id="1292"/>
      <w:bookmarkEnd w:id="1293"/>
    </w:p>
    <w:p w14:paraId="4FF20040" w14:textId="4C276DF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4B041D">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4B041D">
        <w:t>3.24.22</w:t>
      </w:r>
      <w:r>
        <w:fldChar w:fldCharType="end"/>
      </w:r>
      <w:r>
        <w:t>).</w:t>
      </w:r>
    </w:p>
    <w:p w14:paraId="120068B3" w14:textId="326F56A7"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4B041D">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8B884B1"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B041D">
        <w:t>3.14</w:t>
      </w:r>
      <w:r w:rsidR="00E92030">
        <w:fldChar w:fldCharType="end"/>
      </w:r>
      <w:r w:rsidR="00E92030">
        <w:t>)</w:t>
      </w:r>
      <w:r w:rsidR="006D4B00">
        <w:t>.</w:t>
      </w:r>
    </w:p>
    <w:p w14:paraId="62B645C6" w14:textId="5B33A5F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B041D">
        <w:t>3.14.7</w:t>
      </w:r>
      <w:r w:rsidR="00DF2D77">
        <w:fldChar w:fldCharType="end"/>
      </w:r>
      <w:r w:rsidR="00DF2D77">
        <w:t>.</w:t>
      </w:r>
    </w:p>
    <w:p w14:paraId="4A70386B" w14:textId="1CE95C9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BBBFF9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B041D">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31CD940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22F0377"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B041D">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3AD09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r w:rsidR="006D4B00">
        <w:t>.</w:t>
      </w:r>
    </w:p>
    <w:p w14:paraId="30BF41E2" w14:textId="69A25B72" w:rsidR="00A27D47" w:rsidRDefault="00A27D47" w:rsidP="002D65F3">
      <w:pPr>
        <w:pStyle w:val="Code"/>
      </w:pPr>
      <w:r>
        <w:t xml:space="preserve">  ...</w:t>
      </w:r>
    </w:p>
    <w:p w14:paraId="344F43B5" w14:textId="467A9EA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B041D">
        <w:t>3.24.22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1747F5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7F9AF7" w:rsidR="00E92030" w:rsidRDefault="00E92030" w:rsidP="002D65F3">
      <w:pPr>
        <w:pStyle w:val="Code"/>
      </w:pPr>
      <w:r>
        <w:t xml:space="preserve">      "</w:t>
      </w:r>
      <w:r w:rsidR="009F4F71">
        <w:t>artifactLocation</w:t>
      </w:r>
      <w:r>
        <w:t xml:space="preserve">": {                   # See </w:t>
      </w:r>
      <w:r w:rsidRPr="00F90F0E">
        <w:t>§</w:t>
      </w:r>
      <w:bookmarkStart w:id="1294" w:name="_Hlk507657707"/>
      <w:r>
        <w:fldChar w:fldCharType="begin"/>
      </w:r>
      <w:r>
        <w:instrText xml:space="preserve"> REF _Ref506978525 \r \h </w:instrText>
      </w:r>
      <w:r w:rsidR="002D65F3">
        <w:instrText xml:space="preserve"> \* MERGEFORMAT </w:instrText>
      </w:r>
      <w:r>
        <w:fldChar w:fldCharType="separate"/>
      </w:r>
      <w:r w:rsidR="004B041D">
        <w:t>3.20.3</w:t>
      </w:r>
      <w:r>
        <w:fldChar w:fldCharType="end"/>
      </w:r>
      <w:bookmarkEnd w:id="129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295" w:name="_Ref506978925"/>
      <w:bookmarkStart w:id="1296" w:name="_Toc3812115"/>
      <w:r>
        <w:t>description property</w:t>
      </w:r>
      <w:bookmarkEnd w:id="1295"/>
      <w:bookmarkEnd w:id="1296"/>
    </w:p>
    <w:p w14:paraId="237B6C86" w14:textId="7FF5D0F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B041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1297" w:name="_Ref506978525"/>
      <w:bookmarkStart w:id="1298" w:name="_Toc3812116"/>
      <w:r>
        <w:t xml:space="preserve">artifactLocation </w:t>
      </w:r>
      <w:r w:rsidR="00A27D47">
        <w:t>property</w:t>
      </w:r>
      <w:bookmarkEnd w:id="1297"/>
      <w:bookmarkEnd w:id="1298"/>
    </w:p>
    <w:p w14:paraId="13D7987F" w14:textId="01CA17F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4B041D">
        <w:t>3.3</w:t>
      </w:r>
      <w:r w:rsidR="00E92030">
        <w:fldChar w:fldCharType="end"/>
      </w:r>
      <w:r>
        <w:t>) that specifies the location of the attachment.</w:t>
      </w:r>
    </w:p>
    <w:p w14:paraId="75143AAE" w14:textId="458144C3" w:rsidR="008A21D5" w:rsidRDefault="008A21D5" w:rsidP="008A21D5">
      <w:pPr>
        <w:pStyle w:val="Heading3"/>
      </w:pPr>
      <w:bookmarkStart w:id="1299" w:name="_Toc3812117"/>
      <w:r>
        <w:lastRenderedPageBreak/>
        <w:t>regions property</w:t>
      </w:r>
      <w:bookmarkEnd w:id="1299"/>
    </w:p>
    <w:p w14:paraId="0B37D4FE" w14:textId="434B90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B041D">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B041D">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1300" w:name="_Ref532384473"/>
      <w:bookmarkStart w:id="1301" w:name="_Ref532384512"/>
      <w:bookmarkStart w:id="1302" w:name="_Toc3812118"/>
      <w:bookmarkStart w:id="1303" w:name="_Hlk513212887"/>
      <w:r>
        <w:t>rectangles property</w:t>
      </w:r>
      <w:bookmarkEnd w:id="1300"/>
      <w:bookmarkEnd w:id="1301"/>
      <w:bookmarkEnd w:id="1302"/>
    </w:p>
    <w:p w14:paraId="731EC896" w14:textId="7B382E1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B041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B041D">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B041D">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1304" w:name="_Ref3810909"/>
      <w:bookmarkStart w:id="1305" w:name="_Toc3812119"/>
      <w:bookmarkEnd w:id="1303"/>
      <w:r>
        <w:t>conversion object</w:t>
      </w:r>
      <w:bookmarkEnd w:id="1291"/>
      <w:bookmarkEnd w:id="1304"/>
      <w:bookmarkEnd w:id="1305"/>
    </w:p>
    <w:p w14:paraId="615BCC83" w14:textId="7B3EE260" w:rsidR="00AC6C45" w:rsidRDefault="00AC6C45" w:rsidP="00AC6C45">
      <w:pPr>
        <w:pStyle w:val="Heading3"/>
      </w:pPr>
      <w:bookmarkStart w:id="1306" w:name="_Toc3812120"/>
      <w:r>
        <w:t>General</w:t>
      </w:r>
      <w:bookmarkEnd w:id="130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B7B2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B041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F000F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B041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EDA764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B041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1307" w:name="_Ref503539410"/>
      <w:bookmarkStart w:id="1308" w:name="_Toc3812121"/>
      <w:r>
        <w:lastRenderedPageBreak/>
        <w:t>tool property</w:t>
      </w:r>
      <w:bookmarkEnd w:id="1307"/>
      <w:bookmarkEnd w:id="1308"/>
    </w:p>
    <w:p w14:paraId="3E0454EE" w14:textId="21CB5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B041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309" w:name="_Ref503608264"/>
      <w:bookmarkStart w:id="1310" w:name="_Toc3812122"/>
      <w:r>
        <w:t>invocation property</w:t>
      </w:r>
      <w:bookmarkEnd w:id="1309"/>
      <w:bookmarkEnd w:id="1310"/>
    </w:p>
    <w:p w14:paraId="3E5B67EA" w14:textId="33D1928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B041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311" w:name="_Ref503539431"/>
      <w:bookmarkStart w:id="1312" w:name="_Toc3812123"/>
      <w:r>
        <w:t>analysisToolLog</w:t>
      </w:r>
      <w:r w:rsidR="00ED76F2">
        <w:t>Files</w:t>
      </w:r>
      <w:r>
        <w:t xml:space="preserve"> property</w:t>
      </w:r>
      <w:bookmarkEnd w:id="1311"/>
      <w:bookmarkEnd w:id="131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5EC90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B041D">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8B5943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B041D">
        <w:t>3.40.7</w:t>
      </w:r>
      <w:r w:rsidR="009574D1">
        <w:fldChar w:fldCharType="end"/>
      </w:r>
      <w:r>
        <w:t>).</w:t>
      </w:r>
    </w:p>
    <w:p w14:paraId="3476EB07" w14:textId="7DAB202C" w:rsidR="002315DB" w:rsidRDefault="002315DB" w:rsidP="002315DB">
      <w:pPr>
        <w:pStyle w:val="Heading2"/>
      </w:pPr>
      <w:bookmarkStart w:id="1313" w:name="_Ref511829625"/>
      <w:bookmarkStart w:id="1314" w:name="_Toc3812124"/>
      <w:r>
        <w:t>versionControlDetails object</w:t>
      </w:r>
      <w:bookmarkEnd w:id="1313"/>
      <w:bookmarkEnd w:id="1314"/>
    </w:p>
    <w:p w14:paraId="28FE29F4" w14:textId="169979D6" w:rsidR="002315DB" w:rsidRDefault="002315DB" w:rsidP="002315DB">
      <w:pPr>
        <w:pStyle w:val="Heading3"/>
      </w:pPr>
      <w:bookmarkStart w:id="1315" w:name="_Toc3812125"/>
      <w:r>
        <w:t>General</w:t>
      </w:r>
      <w:bookmarkEnd w:id="1315"/>
    </w:p>
    <w:p w14:paraId="7229D67F" w14:textId="09F1AFAD"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del w:id="1316" w:author="Laurence Golding" w:date="2019-03-20T19:02:00Z">
        <w:r w:rsidDel="009B6661">
          <w:delText xml:space="preserve">containing </w:delText>
        </w:r>
      </w:del>
      <w:ins w:id="1317" w:author="Laurence Golding" w:date="2019-03-20T19:02:00Z">
        <w:r w:rsidR="009B6661">
          <w:t>run</w:t>
        </w:r>
      </w:ins>
      <w:del w:id="1318" w:author="Laurence Golding" w:date="2019-03-20T19:02:00Z">
        <w:r w:rsidRPr="00AA3729" w:rsidDel="009B6661">
          <w:rPr>
            <w:rStyle w:val="CODEtemp"/>
          </w:rPr>
          <w:delText>run</w:delText>
        </w:r>
        <w:r w:rsidDel="009B6661">
          <w:delText xml:space="preserve">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w:t>
      </w:r>
    </w:p>
    <w:p w14:paraId="18E3B1D4" w14:textId="031DA203" w:rsidR="001466B1" w:rsidRPr="001466B1" w:rsidRDefault="001466B1" w:rsidP="001466B1">
      <w:r>
        <w:t>For an example, see §</w:t>
      </w:r>
      <w:r>
        <w:fldChar w:fldCharType="begin"/>
      </w:r>
      <w:r>
        <w:instrText xml:space="preserve"> REF _Ref511829897 \r \h </w:instrText>
      </w:r>
      <w:r>
        <w:fldChar w:fldCharType="separate"/>
      </w:r>
      <w:r w:rsidR="004B041D">
        <w:t>3.14.9</w:t>
      </w:r>
      <w:r>
        <w:fldChar w:fldCharType="end"/>
      </w:r>
      <w:r>
        <w:t>.</w:t>
      </w:r>
    </w:p>
    <w:p w14:paraId="5CE76795" w14:textId="0BDD8598" w:rsidR="002315DB" w:rsidRDefault="002315DB" w:rsidP="002315DB">
      <w:pPr>
        <w:pStyle w:val="Heading3"/>
      </w:pPr>
      <w:bookmarkStart w:id="1319" w:name="_Toc3812126"/>
      <w:r>
        <w:t>Constraints</w:t>
      </w:r>
      <w:bookmarkEnd w:id="1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02D290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B041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4B041D">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4B041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1320" w:name="_Ref511829678"/>
      <w:bookmarkStart w:id="1321" w:name="_Toc3812127"/>
      <w:r>
        <w:t xml:space="preserve">repositoryUri </w:t>
      </w:r>
      <w:r w:rsidR="002315DB">
        <w:t>property</w:t>
      </w:r>
      <w:bookmarkEnd w:id="1320"/>
      <w:bookmarkEnd w:id="1321"/>
    </w:p>
    <w:p w14:paraId="1785AFD1" w14:textId="0F8C4777" w:rsidR="001466B1" w:rsidRDefault="001466B1" w:rsidP="001466B1">
      <w:bookmarkStart w:id="1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323" w:name="_Ref513199006"/>
      <w:bookmarkStart w:id="1324" w:name="_Toc3812128"/>
      <w:r>
        <w:t>revisionId property</w:t>
      </w:r>
      <w:bookmarkEnd w:id="1322"/>
      <w:bookmarkEnd w:id="1323"/>
      <w:bookmarkEnd w:id="1324"/>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325" w:name="_Ref511829698"/>
      <w:bookmarkStart w:id="1326" w:name="_Toc3812129"/>
      <w:r>
        <w:lastRenderedPageBreak/>
        <w:t>branch property</w:t>
      </w:r>
      <w:bookmarkEnd w:id="1325"/>
      <w:bookmarkEnd w:id="1326"/>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327" w:name="_Ref526939310"/>
      <w:bookmarkStart w:id="1328" w:name="_Toc3812130"/>
      <w:r>
        <w:t xml:space="preserve">revisionTag </w:t>
      </w:r>
      <w:r w:rsidR="002315DB">
        <w:t>property</w:t>
      </w:r>
      <w:bookmarkEnd w:id="1327"/>
      <w:bookmarkEnd w:id="1328"/>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329" w:name="_Ref526939293"/>
      <w:bookmarkStart w:id="1330" w:name="_Toc3812131"/>
      <w:bookmarkStart w:id="1331" w:name="_Hlk525802952"/>
      <w:r>
        <w:t xml:space="preserve">asOfTimeUtc </w:t>
      </w:r>
      <w:r w:rsidR="002315DB">
        <w:t>property</w:t>
      </w:r>
      <w:bookmarkEnd w:id="1329"/>
      <w:bookmarkEnd w:id="1330"/>
    </w:p>
    <w:p w14:paraId="1844A6A7" w14:textId="3F5C71A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1332" w:name="_Toc3812132"/>
      <w:r>
        <w:t>mappedTo property</w:t>
      </w:r>
      <w:bookmarkEnd w:id="1332"/>
    </w:p>
    <w:p w14:paraId="01253B4A" w14:textId="414742F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4B041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E44C780"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464CB68"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del w:id="1333" w:author="Laurence Golding" w:date="2019-03-20T19:16:00Z">
        <w:r w:rsidDel="00A979F1">
          <w:delText xml:space="preserve">the </w:delText>
        </w:r>
      </w:del>
      <w:ins w:id="1334" w:author="Laurence Golding" w:date="2019-03-20T19:02:00Z">
        <w:r w:rsidR="009B6661" w:rsidRPr="009B6661">
          <w:rPr>
            <w:rStyle w:val="CODEtemp"/>
          </w:rPr>
          <w:t>theRun.</w:t>
        </w:r>
      </w:ins>
      <w:r w:rsidRPr="002104B8">
        <w:rPr>
          <w:rStyle w:val="CODEtemp"/>
        </w:rPr>
        <w:t>versionControlProvenance</w:t>
      </w:r>
      <w:r>
        <w:t xml:space="preserve"> </w:t>
      </w:r>
      <w:del w:id="1335" w:author="Laurence Golding" w:date="2019-03-20T19:03:00Z">
        <w:r w:rsidDel="009B6661">
          <w:delText xml:space="preserve">property </w:delText>
        </w:r>
      </w:del>
      <w:r>
        <w:t>(</w:t>
      </w:r>
      <w:r w:rsidRPr="00F90F0E">
        <w:t>§</w:t>
      </w:r>
      <w:r>
        <w:fldChar w:fldCharType="begin"/>
      </w:r>
      <w:r>
        <w:instrText xml:space="preserve"> REF _Ref511829897 \r \h </w:instrText>
      </w:r>
      <w:r>
        <w:fldChar w:fldCharType="separate"/>
      </w:r>
      <w:r w:rsidR="004B041D">
        <w:t>3.14.9</w:t>
      </w:r>
      <w:r>
        <w:fldChar w:fldCharType="end"/>
      </w:r>
      <w:r>
        <w:t>)</w:t>
      </w:r>
      <w:del w:id="1336" w:author="Laurence Golding" w:date="2019-03-20T19:03:00Z">
        <w:r w:rsidDel="009B6661">
          <w:delText xml:space="preserve"> of the containing </w:delText>
        </w:r>
        <w:r w:rsidRPr="002104B8" w:rsidDel="009B6661">
          <w:rPr>
            <w:rStyle w:val="CODEtemp"/>
          </w:rPr>
          <w:delText>run</w:delText>
        </w:r>
        <w:r w:rsidDel="009B6661">
          <w:delText xml:space="preserve"> object (</w:delText>
        </w:r>
        <w:r w:rsidRPr="00F90F0E"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lastRenderedPageBreak/>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743AE25"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1337" w:name="_Ref493403111"/>
      <w:bookmarkStart w:id="1338" w:name="_Ref493404005"/>
      <w:bookmarkStart w:id="1339" w:name="_Toc3812133"/>
      <w:bookmarkEnd w:id="1331"/>
      <w:r>
        <w:t xml:space="preserve">artifact </w:t>
      </w:r>
      <w:r w:rsidR="00401BB5">
        <w:t>object</w:t>
      </w:r>
      <w:bookmarkEnd w:id="1337"/>
      <w:bookmarkEnd w:id="1338"/>
      <w:bookmarkEnd w:id="1339"/>
    </w:p>
    <w:p w14:paraId="375224F2" w14:textId="20156049" w:rsidR="00401BB5" w:rsidRDefault="00401BB5" w:rsidP="00401BB5">
      <w:pPr>
        <w:pStyle w:val="Heading3"/>
      </w:pPr>
      <w:bookmarkStart w:id="1340" w:name="_Toc3812134"/>
      <w:r>
        <w:t>General</w:t>
      </w:r>
      <w:bookmarkEnd w:id="13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1341" w:name="_Ref493403519"/>
      <w:bookmarkStart w:id="1342" w:name="_Toc3812135"/>
      <w:r>
        <w:t>artifact</w:t>
      </w:r>
      <w:r w:rsidR="00316A25">
        <w:t>Location</w:t>
      </w:r>
      <w:r w:rsidR="00401BB5">
        <w:t xml:space="preserve"> property</w:t>
      </w:r>
      <w:bookmarkEnd w:id="1341"/>
      <w:bookmarkEnd w:id="1342"/>
    </w:p>
    <w:p w14:paraId="35DB6B07" w14:textId="3553196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01B7C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D5A2FA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B041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655A8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B041D">
        <w:t>3.23.3</w:t>
      </w:r>
      <w:r w:rsidR="00EB6F4A">
        <w:fldChar w:fldCharType="end"/>
      </w:r>
      <w:r w:rsidR="00EB6F4A">
        <w:t>.</w:t>
      </w:r>
    </w:p>
    <w:p w14:paraId="42C6608E" w14:textId="4A4D13C4" w:rsidR="00401BB5" w:rsidRDefault="004F0AE4" w:rsidP="00401BB5">
      <w:pPr>
        <w:pStyle w:val="Heading3"/>
      </w:pPr>
      <w:bookmarkStart w:id="1343" w:name="_Ref493404063"/>
      <w:bookmarkStart w:id="1344" w:name="_Toc3812136"/>
      <w:r>
        <w:t xml:space="preserve">parentIndex </w:t>
      </w:r>
      <w:r w:rsidR="00401BB5">
        <w:t>property</w:t>
      </w:r>
      <w:bookmarkEnd w:id="1343"/>
      <w:bookmarkEnd w:id="1344"/>
    </w:p>
    <w:p w14:paraId="7B9D65E1" w14:textId="4BDF4D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del w:id="1345" w:author="Laurence Golding" w:date="2019-03-21T10:25:00Z">
        <w:r w:rsidRPr="00321264" w:rsidDel="00DF1C45">
          <w:delText xml:space="preserve">a </w:delText>
        </w:r>
      </w:del>
      <w:del w:id="1346" w:author="Laurence Golding" w:date="2019-03-20T18:35:00Z">
        <w:r w:rsidR="004F0AE4" w:rsidDel="009B6661">
          <w:delText xml:space="preserve">non-negative </w:delText>
        </w:r>
      </w:del>
      <w:del w:id="1347" w:author="Laurence Golding" w:date="2019-03-21T10:25:00Z">
        <w:r w:rsidR="004F0AE4" w:rsidDel="00DF1C45">
          <w:delText>integer</w:delText>
        </w:r>
        <w:r w:rsidR="004F0AE4" w:rsidRPr="00321264" w:rsidDel="00DF1C45">
          <w:delText xml:space="preserve"> </w:delText>
        </w:r>
        <w:r w:rsidR="004F0AE4" w:rsidDel="00DF1C45">
          <w:delText>that specifies the</w:delText>
        </w:r>
      </w:del>
      <w:ins w:id="1348" w:author="Laurence Golding" w:date="2019-03-21T10:25:00Z">
        <w:r w:rsidR="00DF1C45">
          <w:t>the array</w:t>
        </w:r>
      </w:ins>
      <w:r w:rsidR="004F0AE4">
        <w:t xml:space="preserve"> index</w:t>
      </w:r>
      <w:ins w:id="1349" w:author="Laurence Golding" w:date="2019-03-21T10:25:00Z">
        <w:r w:rsidR="00DF1C45">
          <w:t xml:space="preserve"> (§</w:t>
        </w:r>
        <w:r w:rsidR="00DF1C45">
          <w:fldChar w:fldCharType="begin"/>
        </w:r>
        <w:r w:rsidR="00DF1C45">
          <w:instrText xml:space="preserve"> REF _Ref4056185 \r \h </w:instrText>
        </w:r>
      </w:ins>
      <w:r w:rsidR="00DF1C45">
        <w:fldChar w:fldCharType="separate"/>
      </w:r>
      <w:ins w:id="1350" w:author="Laurence Golding" w:date="2019-03-21T10:25:00Z">
        <w:r w:rsidR="00DF1C45">
          <w:t>3.7.3</w:t>
        </w:r>
        <w:r w:rsidR="00DF1C45">
          <w:fldChar w:fldCharType="end"/>
        </w:r>
        <w:r w:rsidR="00DF1C45">
          <w:t>)</w:t>
        </w:r>
      </w:ins>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del w:id="1351" w:author="Laurence Golding" w:date="2019-03-20T18:36:00Z">
        <w:r w:rsidR="004F0AE4" w:rsidDel="009B6661">
          <w:delText>the</w:delText>
        </w:r>
        <w:r w:rsidRPr="00321264" w:rsidDel="009B6661">
          <w:delText xml:space="preserve"> </w:delText>
        </w:r>
        <w:r w:rsidRPr="00321264" w:rsidDel="009B6661">
          <w:rPr>
            <w:rStyle w:val="CODEtemp"/>
          </w:rPr>
          <w:delText>run</w:delText>
        </w:r>
      </w:del>
      <w:ins w:id="1352" w:author="Laurence Golding" w:date="2019-03-20T18:36:00Z">
        <w:r w:rsidR="009B6661" w:rsidRPr="009B6661">
          <w:rPr>
            <w:rStyle w:val="CODEtemp"/>
          </w:rPr>
          <w:t>theRun</w:t>
        </w:r>
      </w:ins>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B041D">
        <w:t>3.14.11</w:t>
      </w:r>
      <w:r w:rsidR="00830F21">
        <w:fldChar w:fldCharType="end"/>
      </w:r>
      <w:r w:rsidRPr="00321264">
        <w:t>)</w:t>
      </w:r>
      <w:del w:id="1353" w:author="Laurence Golding" w:date="2019-03-20T18:36:00Z">
        <w:r w:rsidR="004F0AE4" w:rsidDel="009B6661">
          <w:delText xml:space="preserve"> array</w:delText>
        </w:r>
      </w:del>
      <w:r w:rsidRPr="00321264">
        <w:t>.</w:t>
      </w:r>
      <w:del w:id="1354" w:author="Laurence Golding" w:date="2019-03-21T10:16:00Z">
        <w:r w:rsidR="00ED3D5C" w:rsidDel="00C4251F">
          <w:delText xml:space="preserve"> If this property is absent, it </w:delText>
        </w:r>
        <w:r w:rsidR="00ED3D5C" w:rsidDel="00C4251F">
          <w:rPr>
            <w:b/>
          </w:rPr>
          <w:delText>SHALL</w:delText>
        </w:r>
        <w:r w:rsidR="00ED3D5C" w:rsidDel="00C4251F">
          <w:delText xml:space="preserve"> default to -1</w:delText>
        </w:r>
        <w:r w:rsidR="0004086C" w:rsidDel="00C4251F">
          <w:delText>, which is otherwise not a valid value for this property</w:delText>
        </w:r>
        <w:r w:rsidR="00ED3D5C" w:rsidDel="00C4251F">
          <w:delText>.</w:delText>
        </w:r>
      </w:del>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355" w:name="_Ref493403563"/>
      <w:bookmarkStart w:id="1356" w:name="_Toc3812137"/>
      <w:r>
        <w:t>offset property</w:t>
      </w:r>
      <w:bookmarkEnd w:id="1355"/>
      <w:bookmarkEnd w:id="13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BD5F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4B041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357" w:name="_Ref493403574"/>
      <w:bookmarkStart w:id="1358" w:name="_Toc3812138"/>
      <w:r>
        <w:lastRenderedPageBreak/>
        <w:t>length property</w:t>
      </w:r>
      <w:bookmarkEnd w:id="1357"/>
      <w:bookmarkEnd w:id="13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1359" w:name="_Ref3724028"/>
      <w:bookmarkStart w:id="1360" w:name="_Toc3812139"/>
      <w:bookmarkStart w:id="1361" w:name="_Hlk514318855"/>
      <w:r>
        <w:t>roles property</w:t>
      </w:r>
      <w:bookmarkEnd w:id="1359"/>
      <w:bookmarkEnd w:id="1360"/>
    </w:p>
    <w:bookmarkEnd w:id="1361"/>
    <w:p w14:paraId="1E0FD617" w14:textId="2446928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B041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2F7B899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4B041D">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B041D">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0E2C08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B041D">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3DEA12E7"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B041D">
        <w:t>3.19.22</w:t>
      </w:r>
      <w:r>
        <w:fldChar w:fldCharType="end"/>
      </w:r>
      <w:r>
        <w:t>).</w:t>
      </w:r>
    </w:p>
    <w:p w14:paraId="60F0909E" w14:textId="5EBFFCB1"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4B041D">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7CDD7027" w:rsidR="001F66A6" w:rsidRDefault="001F66A6" w:rsidP="001F66A6">
      <w:pPr>
        <w:ind w:left="360"/>
      </w:pPr>
      <w:bookmarkStart w:id="1362" w:name="_Hlk514318889"/>
      <w:r>
        <w:t xml:space="preserve">The following role values denote </w:t>
      </w:r>
      <w:r w:rsidR="00501DEB">
        <w:t xml:space="preserve">artifacts </w:t>
      </w:r>
      <w:r>
        <w:t xml:space="preserve">that have changed since the baseline run. If </w:t>
      </w:r>
      <w:ins w:id="1363" w:author="Laurence Golding" w:date="2019-03-20T19:03:00Z">
        <w:r w:rsidR="009B6661" w:rsidRPr="009B6661">
          <w:rPr>
            <w:rStyle w:val="CODEtemp"/>
          </w:rPr>
          <w:t>theRun.</w:t>
        </w:r>
      </w:ins>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4B041D">
        <w:t>3.14.5</w:t>
      </w:r>
      <w:r>
        <w:fldChar w:fldCharType="end"/>
      </w:r>
      <w:r>
        <w:t>)</w:t>
      </w:r>
      <w:del w:id="1364" w:author="Laurence Golding" w:date="2019-03-20T19:03:00Z">
        <w:r w:rsidDel="009B6661">
          <w:delText xml:space="preserve"> is present on the containing </w:delText>
        </w:r>
        <w:r w:rsidRPr="000B3284"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365" w:name="_Toc3812140"/>
      <w:bookmarkEnd w:id="1362"/>
      <w:r>
        <w:t>mimeType property</w:t>
      </w:r>
      <w:bookmarkEnd w:id="1365"/>
    </w:p>
    <w:p w14:paraId="4EDBA528" w14:textId="1C10B30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1366" w:name="_Ref511899450"/>
      <w:bookmarkStart w:id="1367" w:name="_Toc3812141"/>
      <w:r>
        <w:lastRenderedPageBreak/>
        <w:t>contents property</w:t>
      </w:r>
      <w:bookmarkEnd w:id="1366"/>
      <w:bookmarkEnd w:id="1367"/>
    </w:p>
    <w:p w14:paraId="3EAD79DF" w14:textId="71AAFCE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4B041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1368" w:name="_Ref511828128"/>
      <w:bookmarkStart w:id="1369" w:name="_Toc3812142"/>
      <w:r>
        <w:t>encoding property</w:t>
      </w:r>
      <w:bookmarkEnd w:id="1368"/>
      <w:bookmarkEnd w:id="1369"/>
    </w:p>
    <w:p w14:paraId="29D5943D" w14:textId="47B4EDE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576E0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del w:id="1370" w:author="Laurence Golding" w:date="2019-03-20T19:16:00Z">
        <w:r w:rsidDel="00A979F1">
          <w:delText xml:space="preserve">the </w:delText>
        </w:r>
      </w:del>
      <w:ins w:id="1371" w:author="Laurence Golding" w:date="2019-03-20T19:04:00Z">
        <w:r w:rsidR="009B6661" w:rsidRPr="009B6661">
          <w:rPr>
            <w:rStyle w:val="CODEtemp"/>
          </w:rPr>
          <w:t>theRun.</w:t>
        </w:r>
      </w:ins>
      <w:r w:rsidRPr="009F3D94">
        <w:rPr>
          <w:rStyle w:val="CODEtemp"/>
        </w:rPr>
        <w:t>defaultEncoding</w:t>
      </w:r>
      <w:r>
        <w:t xml:space="preserve"> </w:t>
      </w:r>
      <w:del w:id="1372" w:author="Laurence Golding" w:date="2019-03-20T19:16:00Z">
        <w:r w:rsidDel="00A979F1">
          <w:delText xml:space="preserve">property </w:delText>
        </w:r>
      </w:del>
      <w:r>
        <w:t>(§</w:t>
      </w:r>
      <w:r>
        <w:fldChar w:fldCharType="begin"/>
      </w:r>
      <w:r>
        <w:instrText xml:space="preserve"> REF _Ref511828248 \r \h </w:instrText>
      </w:r>
      <w:r>
        <w:fldChar w:fldCharType="separate"/>
      </w:r>
      <w:r w:rsidR="004B041D">
        <w:t>3.14.17</w:t>
      </w:r>
      <w:r>
        <w:fldChar w:fldCharType="end"/>
      </w:r>
      <w:r>
        <w:t>)</w:t>
      </w:r>
      <w:del w:id="1373" w:author="Laurence Golding" w:date="2019-03-20T19:04:00Z">
        <w:r w:rsidDel="009B6661">
          <w:delText xml:space="preserve"> of the containing </w:delText>
        </w:r>
        <w:r w:rsidRPr="00926829"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40018D48"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del w:id="1374" w:author="Laurence Golding" w:date="2019-03-20T19:04:00Z">
        <w:r w:rsidDel="009B6661">
          <w:delText xml:space="preserve">the </w:delText>
        </w:r>
      </w:del>
      <w:r w:rsidRPr="009F3D94">
        <w:rPr>
          <w:rStyle w:val="CODEtemp"/>
        </w:rPr>
        <w:t>encoding</w:t>
      </w:r>
      <w:r>
        <w:t xml:space="preserve"> </w:t>
      </w:r>
      <w:del w:id="1375" w:author="Laurence Golding" w:date="2019-03-20T19:04:00Z">
        <w:r w:rsidDel="009B6661">
          <w:delText xml:space="preserve">property </w:delText>
        </w:r>
      </w:del>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E8418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170FA798" w14:textId="5F0B5B65"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B041D">
        <w:t>3.14.17</w:t>
      </w:r>
      <w:r>
        <w:fldChar w:fldCharType="end"/>
      </w:r>
      <w:r>
        <w:t>.</w:t>
      </w:r>
    </w:p>
    <w:p w14:paraId="4E9D1D4D" w14:textId="77777777" w:rsidR="00926829" w:rsidRDefault="00926829" w:rsidP="002D65F3">
      <w:pPr>
        <w:pStyle w:val="Code"/>
      </w:pPr>
    </w:p>
    <w:p w14:paraId="7C79FDD1" w14:textId="07A41A5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B041D">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376" w:name="_Ref534896207"/>
      <w:bookmarkStart w:id="1377" w:name="_Toc3812143"/>
      <w:r>
        <w:t>sourceLanguage property</w:t>
      </w:r>
      <w:bookmarkEnd w:id="1376"/>
      <w:bookmarkEnd w:id="1377"/>
    </w:p>
    <w:p w14:paraId="02CC5CC4" w14:textId="350D120E" w:rsidR="00F82406" w:rsidRDefault="00F82406" w:rsidP="00F82406">
      <w:pPr>
        <w:pStyle w:val="Heading4"/>
      </w:pPr>
      <w:bookmarkStart w:id="1378" w:name="_Toc3812144"/>
      <w:r>
        <w:t>General</w:t>
      </w:r>
      <w:bookmarkEnd w:id="1378"/>
    </w:p>
    <w:p w14:paraId="517A853E" w14:textId="5678BCA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4B041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5F269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B041D">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7D194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4B041D">
        <w:t>3.27.15</w:t>
      </w:r>
      <w:r>
        <w:fldChar w:fldCharType="end"/>
      </w:r>
      <w:r>
        <w:t>).</w:t>
      </w:r>
    </w:p>
    <w:p w14:paraId="617A1368" w14:textId="6E25FA9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del w:id="1379" w:author="Laurence Golding" w:date="2019-03-20T19:17:00Z">
        <w:r w:rsidDel="00A979F1">
          <w:delText xml:space="preserve">the </w:delText>
        </w:r>
      </w:del>
      <w:ins w:id="1380" w:author="Laurence Golding" w:date="2019-03-20T19:04:00Z">
        <w:r w:rsidR="009B6661" w:rsidRPr="009B6661">
          <w:rPr>
            <w:rStyle w:val="CODEtemp"/>
          </w:rPr>
          <w:t>theRun.</w:t>
        </w:r>
      </w:ins>
      <w:r w:rsidRPr="00A45327">
        <w:rPr>
          <w:rStyle w:val="CODEtemp"/>
        </w:rPr>
        <w:t>defaultSourceLanguage</w:t>
      </w:r>
      <w:r>
        <w:t xml:space="preserve"> </w:t>
      </w:r>
      <w:del w:id="1381" w:author="Laurence Golding" w:date="2019-03-20T19:05:00Z">
        <w:r w:rsidDel="009B6661">
          <w:delText xml:space="preserve">property </w:delText>
        </w:r>
      </w:del>
      <w:r>
        <w:t>(</w:t>
      </w:r>
      <w:r w:rsidRPr="00201FA6">
        <w:t>§</w:t>
      </w:r>
      <w:r>
        <w:fldChar w:fldCharType="begin"/>
      </w:r>
      <w:r>
        <w:instrText xml:space="preserve"> REF _Ref534897013 \r \h </w:instrText>
      </w:r>
      <w:r>
        <w:fldChar w:fldCharType="separate"/>
      </w:r>
      <w:r w:rsidR="004B041D">
        <w:t>3.14.18</w:t>
      </w:r>
      <w:r>
        <w:fldChar w:fldCharType="end"/>
      </w:r>
      <w:r>
        <w:t>)</w:t>
      </w:r>
      <w:del w:id="1382" w:author="Laurence Golding" w:date="2019-03-20T19:05:00Z">
        <w:r w:rsidDel="009B6661">
          <w:delText xml:space="preserve"> of the containing </w:delText>
        </w:r>
        <w:r w:rsidRPr="00A45327" w:rsidDel="009B6661">
          <w:rPr>
            <w:rStyle w:val="CODEtemp"/>
          </w:rPr>
          <w:delText>run</w:delText>
        </w:r>
        <w:r w:rsidDel="009B6661">
          <w:delText xml:space="preserve"> object (</w:delText>
        </w:r>
        <w:r w:rsidRPr="00201FA6" w:rsidDel="009B6661">
          <w:delText>§</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xml:space="preserve">. If both </w:t>
      </w:r>
      <w:r w:rsidR="0061423A">
        <w:rPr>
          <w:rStyle w:val="CODEtemp"/>
        </w:rPr>
        <w:t>artifact</w:t>
      </w:r>
      <w:r w:rsidRPr="00A45327">
        <w:rPr>
          <w:rStyle w:val="CODEtemp"/>
        </w:rPr>
        <w:t>.sourceLanguage</w:t>
      </w:r>
      <w:r>
        <w:t xml:space="preserve"> and </w:t>
      </w:r>
      <w:del w:id="1383" w:author="Laurence Golding" w:date="2019-03-20T19:05:00Z">
        <w:r w:rsidRPr="00A45327" w:rsidDel="009B6661">
          <w:rPr>
            <w:rStyle w:val="CODEtemp"/>
          </w:rPr>
          <w:delText>run</w:delText>
        </w:r>
      </w:del>
      <w:ins w:id="1384" w:author="Laurence Golding" w:date="2019-03-20T19:05:00Z">
        <w:r w:rsidR="009B6661">
          <w:rPr>
            <w:rStyle w:val="CODEtemp"/>
          </w:rPr>
          <w:t>theRun</w:t>
        </w:r>
      </w:ins>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1385" w:name="_Ref534209313"/>
      <w:bookmarkStart w:id="1386" w:name="_Toc3812145"/>
      <w:r>
        <w:t>Source language identifier conventions and practices</w:t>
      </w:r>
      <w:bookmarkEnd w:id="1385"/>
      <w:bookmarkEnd w:id="138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0D04C5" w:rsidR="0003707A" w:rsidRPr="0003707A" w:rsidRDefault="00F426C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387" w:name="_Ref493345445"/>
      <w:bookmarkStart w:id="1388" w:name="_Toc3812146"/>
      <w:r>
        <w:t>hashes property</w:t>
      </w:r>
      <w:bookmarkEnd w:id="1387"/>
      <w:bookmarkEnd w:id="1388"/>
    </w:p>
    <w:p w14:paraId="084CC4D1" w14:textId="5DCF000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B041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940D0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89" w:name="_Toc3812147"/>
      <w:r>
        <w:t>lastModifiedTime</w:t>
      </w:r>
      <w:r w:rsidR="00327EBE">
        <w:t>Utc</w:t>
      </w:r>
      <w:r>
        <w:t xml:space="preserve"> property</w:t>
      </w:r>
      <w:bookmarkEnd w:id="1389"/>
    </w:p>
    <w:p w14:paraId="70E36537" w14:textId="1DD9C41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4EF649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B041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390" w:name="_Ref493350984"/>
      <w:bookmarkStart w:id="1391" w:name="_Toc3812148"/>
      <w:r>
        <w:t>result object</w:t>
      </w:r>
      <w:bookmarkEnd w:id="1390"/>
      <w:bookmarkEnd w:id="1391"/>
    </w:p>
    <w:p w14:paraId="74FD90F6" w14:textId="18F2DD20" w:rsidR="00401BB5" w:rsidRDefault="00401BB5" w:rsidP="00401BB5">
      <w:pPr>
        <w:pStyle w:val="Heading3"/>
      </w:pPr>
      <w:bookmarkStart w:id="1392" w:name="_Toc3812149"/>
      <w:r>
        <w:t>General</w:t>
      </w:r>
      <w:bookmarkEnd w:id="1392"/>
    </w:p>
    <w:p w14:paraId="3819DDFB" w14:textId="7EC94849" w:rsidR="00244809" w:rsidRDefault="00244809" w:rsidP="00244809">
      <w:pPr>
        <w:rPr>
          <w:ins w:id="1393" w:author="Laurence Golding" w:date="2019-03-20T13:06:00Z"/>
        </w:rPr>
      </w:pPr>
      <w:r w:rsidRPr="00244809">
        <w:t xml:space="preserve">A </w:t>
      </w:r>
      <w:r w:rsidRPr="00244809">
        <w:rPr>
          <w:rStyle w:val="CODEtemp"/>
        </w:rPr>
        <w:t>result</w:t>
      </w:r>
      <w:r w:rsidRPr="00244809">
        <w:t xml:space="preserve"> object describes a single result detected by an analysis tool.</w:t>
      </w:r>
    </w:p>
    <w:p w14:paraId="0AE70BD6" w14:textId="47434AF9" w:rsidR="00192180" w:rsidRDefault="00192180" w:rsidP="00244809">
      <w:ins w:id="1394" w:author="Laurence Golding" w:date="2019-03-20T13:06:00Z">
        <w:r>
          <w:t xml:space="preserve">Each result is </w:t>
        </w:r>
      </w:ins>
      <w:ins w:id="1395" w:author="Laurence Golding" w:date="2019-03-20T13:07:00Z">
        <w:r>
          <w:t xml:space="preserve">produced by the evaluation of a rule. If </w:t>
        </w:r>
        <w:r w:rsidRPr="00192180">
          <w:rPr>
            <w:rStyle w:val="CODEtemp"/>
          </w:rPr>
          <w:t>theTool</w:t>
        </w:r>
        <w:r>
          <w:t xml:space="preserve"> contains a </w:t>
        </w:r>
        <w:r w:rsidRPr="00192180">
          <w:rPr>
            <w:rStyle w:val="CODEtemp"/>
          </w:rPr>
          <w:t>r</w:t>
        </w:r>
      </w:ins>
      <w:ins w:id="1396" w:author="Laurence Golding" w:date="2019-03-20T13:10:00Z">
        <w:r>
          <w:rPr>
            <w:rStyle w:val="CODEtemp"/>
          </w:rPr>
          <w:t>eporting</w:t>
        </w:r>
      </w:ins>
      <w:ins w:id="1397" w:author="Laurence Golding" w:date="2019-03-20T13:07:00Z">
        <w:r w:rsidRPr="00192180">
          <w:rPr>
            <w:rStyle w:val="CODEtemp"/>
          </w:rPr>
          <w:t>Descriptor</w:t>
        </w:r>
        <w:r>
          <w:t xml:space="preserve"> object</w:t>
        </w:r>
      </w:ins>
      <w:ins w:id="1398" w:author="Laurence Golding" w:date="2019-03-20T13:08:00Z">
        <w:r>
          <w:t xml:space="preserve"> (</w:t>
        </w:r>
      </w:ins>
      <w:ins w:id="1399" w:author="Laurence Golding" w:date="2019-03-20T13:09:00Z">
        <w:r>
          <w:t>§</w:t>
        </w:r>
      </w:ins>
      <w:ins w:id="1400" w:author="Laurence Golding" w:date="2019-03-20T13:10:00Z">
        <w:r>
          <w:fldChar w:fldCharType="begin"/>
        </w:r>
        <w:r>
          <w:instrText xml:space="preserve"> REF _Ref3908560 \r \h </w:instrText>
        </w:r>
      </w:ins>
      <w:r>
        <w:fldChar w:fldCharType="separate"/>
      </w:r>
      <w:ins w:id="1401" w:author="Laurence Golding" w:date="2019-03-20T13:10:00Z">
        <w:r>
          <w:t>3.41</w:t>
        </w:r>
        <w:r>
          <w:fldChar w:fldCharType="end"/>
        </w:r>
      </w:ins>
      <w:ins w:id="1402" w:author="Laurence Golding" w:date="2019-03-20T13:08:00Z">
        <w:r>
          <w:t>)</w:t>
        </w:r>
      </w:ins>
      <w:ins w:id="1403" w:author="Laurence Golding" w:date="2019-03-20T13:07:00Z">
        <w:r>
          <w:t xml:space="preserve"> that describes that rule, we refer to</w:t>
        </w:r>
      </w:ins>
      <w:ins w:id="1404" w:author="Laurence Golding" w:date="2019-03-20T13:08:00Z">
        <w:r>
          <w:t xml:space="preserve"> that object as </w:t>
        </w:r>
        <w:r w:rsidRPr="00192180">
          <w:rPr>
            <w:rStyle w:val="CODEtemp"/>
          </w:rPr>
          <w:t>theDescriptor</w:t>
        </w:r>
      </w:ins>
      <w:ins w:id="1405" w:author="Laurence Golding" w:date="2019-03-20T13:09:00Z">
        <w:r>
          <w:t xml:space="preserve">, and we refer to the </w:t>
        </w:r>
        <w:r w:rsidRPr="00192180">
          <w:rPr>
            <w:rStyle w:val="CODEtemp"/>
          </w:rPr>
          <w:t>toolComponent</w:t>
        </w:r>
        <w:r>
          <w:t xml:space="preserve"> object (§</w:t>
        </w:r>
      </w:ins>
      <w:ins w:id="1406" w:author="Laurence Golding" w:date="2019-03-20T13:10:00Z">
        <w:r>
          <w:fldChar w:fldCharType="begin"/>
        </w:r>
        <w:r>
          <w:instrText xml:space="preserve"> REF _Ref3663078 \r \h </w:instrText>
        </w:r>
      </w:ins>
      <w:r>
        <w:fldChar w:fldCharType="separate"/>
      </w:r>
      <w:ins w:id="1407" w:author="Laurence Golding" w:date="2019-03-20T13:10:00Z">
        <w:r>
          <w:t>3.18</w:t>
        </w:r>
        <w:r>
          <w:fldChar w:fldCharType="end"/>
        </w:r>
      </w:ins>
      <w:ins w:id="1408" w:author="Laurence Golding" w:date="2019-03-20T13:09:00Z">
        <w:r>
          <w:t xml:space="preserve">) that </w:t>
        </w:r>
      </w:ins>
      <w:ins w:id="1409" w:author="Laurence Golding" w:date="2019-03-21T10:09:00Z">
        <w:r w:rsidR="00C4251F">
          <w:t>defines</w:t>
        </w:r>
      </w:ins>
      <w:ins w:id="1410" w:author="Laurence Golding" w:date="2019-03-20T13:09:00Z">
        <w:r>
          <w:t xml:space="preserve"> </w:t>
        </w:r>
        <w:r w:rsidRPr="00192180">
          <w:rPr>
            <w:rStyle w:val="CODEtemp"/>
          </w:rPr>
          <w:t>theDescriptor</w:t>
        </w:r>
        <w:r>
          <w:t xml:space="preserve"> as </w:t>
        </w:r>
        <w:r w:rsidRPr="00192180">
          <w:rPr>
            <w:rStyle w:val="CODEtemp"/>
          </w:rPr>
          <w:t>theComponent</w:t>
        </w:r>
        <w:r>
          <w:t>.</w:t>
        </w:r>
      </w:ins>
    </w:p>
    <w:p w14:paraId="497181A8" w14:textId="28D5C1CC" w:rsidR="00345B29" w:rsidRDefault="00345B29" w:rsidP="00345B29">
      <w:pPr>
        <w:pStyle w:val="Heading3"/>
      </w:pPr>
      <w:bookmarkStart w:id="1411" w:name="_Ref515624666"/>
      <w:bookmarkStart w:id="1412" w:name="_Toc3812150"/>
      <w:r>
        <w:lastRenderedPageBreak/>
        <w:t>Distinguishing logically identical from logically distinct results</w:t>
      </w:r>
      <w:bookmarkEnd w:id="1411"/>
      <w:bookmarkEnd w:id="1412"/>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6100F8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B041D">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4B041D">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1413" w:name="_Toc3812151"/>
      <w:bookmarkStart w:id="1414" w:name="_Ref493408865"/>
      <w:r>
        <w:t xml:space="preserve">guid </w:t>
      </w:r>
      <w:r w:rsidR="00621490">
        <w:t>property</w:t>
      </w:r>
      <w:bookmarkEnd w:id="1413"/>
    </w:p>
    <w:p w14:paraId="2C599143" w14:textId="651A57CE" w:rsidR="00376B6D" w:rsidRDefault="00376B6D" w:rsidP="00376B6D">
      <w:bookmarkStart w:id="141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20FA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B041D">
        <w:t>3.24.12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1416" w:name="_Ref516055541"/>
      <w:bookmarkStart w:id="1417" w:name="_Toc3812152"/>
      <w:r>
        <w:t>correlationGuid property</w:t>
      </w:r>
      <w:bookmarkEnd w:id="1416"/>
      <w:bookmarkEnd w:id="1417"/>
    </w:p>
    <w:p w14:paraId="28683740" w14:textId="01BB990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4B041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586A0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B041D">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B041D">
        <w:t>3.24.2</w:t>
      </w:r>
      <w:r>
        <w:fldChar w:fldCharType="end"/>
      </w:r>
      <w:r>
        <w:t xml:space="preserve"> for more information.</w:t>
      </w:r>
    </w:p>
    <w:p w14:paraId="4D5CBA4B" w14:textId="4E46EB73" w:rsidR="00401BB5" w:rsidRDefault="00401BB5" w:rsidP="00401BB5">
      <w:pPr>
        <w:pStyle w:val="Heading3"/>
      </w:pPr>
      <w:bookmarkStart w:id="1418" w:name="_Ref513193500"/>
      <w:bookmarkStart w:id="1419" w:name="_Ref513195673"/>
      <w:bookmarkStart w:id="1420" w:name="_Toc3812153"/>
      <w:r>
        <w:t>ruleId property</w:t>
      </w:r>
      <w:bookmarkEnd w:id="1414"/>
      <w:bookmarkEnd w:id="1415"/>
      <w:bookmarkEnd w:id="1418"/>
      <w:bookmarkEnd w:id="1419"/>
      <w:bookmarkEnd w:id="1420"/>
    </w:p>
    <w:p w14:paraId="49035589" w14:textId="21D53AB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del w:id="1421" w:author="Laurence Golding" w:date="2019-03-22T16:14:00Z">
        <w:r w:rsidRPr="00244809" w:rsidDel="00465E6B">
          <w:delText xml:space="preserve"> </w:delText>
        </w:r>
      </w:del>
      <w:ins w:id="1422" w:author="Laurence Golding" w:date="2019-03-22T16:14:00Z">
        <w:r w:rsidR="00465E6B">
          <w:t xml:space="preserve">, </w:t>
        </w:r>
        <w:r w:rsidR="00465E6B" w:rsidRPr="00E52673">
          <w:rPr>
            <w:b/>
          </w:rPr>
          <w:t>MAY</w:t>
        </w:r>
        <w:r w:rsidR="00465E6B">
          <w:t xml:space="preserve">, </w:t>
        </w:r>
      </w:ins>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B041D">
        <w:t>3.5.4</w:t>
      </w:r>
      <w:r w:rsidR="00B03E10">
        <w:fldChar w:fldCharType="end"/>
      </w:r>
      <w:r w:rsidR="00B03E10">
        <w:t>)</w:t>
      </w:r>
      <w:r w:rsidRPr="00244809">
        <w:t xml:space="preserve"> </w:t>
      </w:r>
      <w:del w:id="1423" w:author="Laurence Golding" w:date="2019-03-22T15:32:00Z">
        <w:r w:rsidR="00B03E10" w:rsidDel="002460EC">
          <w:delText>consisting of one or more components,</w:delText>
        </w:r>
        <w:r w:rsidRPr="00244809" w:rsidDel="002460EC">
          <w:delText xml:space="preserve"> the </w:delText>
        </w:r>
      </w:del>
      <w:ins w:id="1424" w:author="Laurence Golding" w:date="2019-03-22T15:32:00Z">
        <w:r w:rsidR="002460EC">
          <w:t xml:space="preserve">whose </w:t>
        </w:r>
      </w:ins>
      <w:r w:rsidR="00B03E10">
        <w:t xml:space="preserve">first </w:t>
      </w:r>
      <w:del w:id="1425" w:author="Laurence Golding" w:date="2019-03-22T15:32:00Z">
        <w:r w:rsidR="00B03E10" w:rsidDel="002460EC">
          <w:delText>of which</w:delText>
        </w:r>
      </w:del>
      <w:ins w:id="1426" w:author="Laurence Golding" w:date="2019-03-22T15:32:00Z">
        <w:r w:rsidR="002460EC">
          <w:t>component</w:t>
        </w:r>
      </w:ins>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lastRenderedPageBreak/>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6B0E17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del w:id="1427" w:author="Laurence Golding" w:date="2019-03-22T12:22:00Z">
        <w:r w:rsidR="00B03E10" w:rsidDel="009A7342">
          <w:delText xml:space="preserve">the </w:delText>
        </w:r>
      </w:del>
      <w:r w:rsidR="00B03E10" w:rsidRPr="00A313B4">
        <w:rPr>
          <w:rStyle w:val="CODEtemp"/>
        </w:rPr>
        <w:t>rule</w:t>
      </w:r>
      <w:ins w:id="1428" w:author="Laurence Golding" w:date="2019-03-22T12:22:00Z">
        <w:r w:rsidR="009A7342">
          <w:rPr>
            <w:rStyle w:val="CODEtemp"/>
          </w:rPr>
          <w:t>DescriptorReference.</w:t>
        </w:r>
      </w:ins>
      <w:del w:id="1429" w:author="Laurence Golding" w:date="2019-03-22T12:22:00Z">
        <w:r w:rsidR="00B03E10" w:rsidRPr="00A313B4" w:rsidDel="009A7342">
          <w:rPr>
            <w:rStyle w:val="CODEtemp"/>
          </w:rPr>
          <w:delText>Index</w:delText>
        </w:r>
        <w:r w:rsidR="00B03E10" w:rsidDel="009A7342">
          <w:delText xml:space="preserve"> </w:delText>
        </w:r>
      </w:del>
      <w:ins w:id="1430" w:author="Laurence Golding" w:date="2019-03-22T12:22:00Z">
        <w:r w:rsidR="009A7342">
          <w:rPr>
            <w:rStyle w:val="CODEtemp"/>
          </w:rPr>
          <w:t>i</w:t>
        </w:r>
        <w:r w:rsidR="009A7342" w:rsidRPr="00A313B4">
          <w:rPr>
            <w:rStyle w:val="CODEtemp"/>
          </w:rPr>
          <w:t>ndex</w:t>
        </w:r>
        <w:r w:rsidR="009A7342">
          <w:t xml:space="preserve"> </w:t>
        </w:r>
      </w:ins>
      <w:r w:rsidR="00B03E10">
        <w:t>(§</w:t>
      </w:r>
      <w:ins w:id="1431" w:author="Laurence Golding" w:date="2019-03-22T12:22:00Z">
        <w:r w:rsidR="009A7342">
          <w:fldChar w:fldCharType="begin"/>
        </w:r>
        <w:r w:rsidR="009A7342">
          <w:instrText xml:space="preserve"> REF _Ref4147718 \r \h </w:instrText>
        </w:r>
      </w:ins>
      <w:r w:rsidR="009A7342">
        <w:fldChar w:fldCharType="separate"/>
      </w:r>
      <w:ins w:id="1432" w:author="Laurence Golding" w:date="2019-03-22T12:22:00Z">
        <w:r w:rsidR="009A7342">
          <w:t>3.24.7</w:t>
        </w:r>
        <w:r w:rsidR="009A7342">
          <w:fldChar w:fldCharType="end"/>
        </w:r>
      </w:ins>
      <w:ins w:id="1433" w:author="Laurence Golding" w:date="2019-03-22T12:23:00Z">
        <w:r w:rsidR="009A7342">
          <w:t>, §</w:t>
        </w:r>
        <w:r w:rsidR="009A7342">
          <w:fldChar w:fldCharType="begin"/>
        </w:r>
        <w:r w:rsidR="009A7342">
          <w:instrText xml:space="preserve"> REF _Ref4055060 \r \h </w:instrText>
        </w:r>
      </w:ins>
      <w:r w:rsidR="009A7342">
        <w:fldChar w:fldCharType="separate"/>
      </w:r>
      <w:ins w:id="1434" w:author="Laurence Golding" w:date="2019-03-22T12:23:00Z">
        <w:r w:rsidR="009A7342">
          <w:t>3.44.5</w:t>
        </w:r>
        <w:r w:rsidR="009A7342">
          <w:fldChar w:fldCharType="end"/>
        </w:r>
      </w:ins>
      <w:del w:id="1435" w:author="Laurence Golding" w:date="2019-03-22T12:22:00Z">
        <w:r w:rsidR="00B03E10" w:rsidDel="009A7342">
          <w:fldChar w:fldCharType="begin"/>
        </w:r>
        <w:r w:rsidR="00B03E10" w:rsidDel="009A7342">
          <w:delInstrText xml:space="preserve"> REF _Ref531188246 \r \h </w:delInstrText>
        </w:r>
        <w:r w:rsidR="00B03E10" w:rsidDel="009A7342">
          <w:fldChar w:fldCharType="separate"/>
        </w:r>
        <w:r w:rsidR="004B041D" w:rsidDel="009A7342">
          <w:delText>3.24.6</w:delText>
        </w:r>
        <w:r w:rsidR="00B03E10" w:rsidDel="009A7342">
          <w:fldChar w:fldCharType="end"/>
        </w:r>
      </w:del>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xml:space="preserve">, both </w:t>
      </w:r>
      <w:del w:id="1436" w:author="Laurence Golding" w:date="2019-03-22T12:24:00Z">
        <w:r w:rsidR="00B03E10" w:rsidDel="009A7342">
          <w:delText xml:space="preserve">of those </w:delText>
        </w:r>
      </w:del>
      <w:r w:rsidR="00B03E10">
        <w:t>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rPr>
          <w:ins w:id="1437" w:author="Laurence Golding" w:date="2019-03-19T17:32:00Z"/>
        </w:rPr>
      </w:pPr>
      <w:r>
        <w:t>{</w:t>
      </w:r>
    </w:p>
    <w:p w14:paraId="200FD0B4" w14:textId="424D77F9" w:rsidR="00241F91" w:rsidRDefault="00241F91" w:rsidP="00B03E10">
      <w:pPr>
        <w:pStyle w:val="Code"/>
        <w:rPr>
          <w:ins w:id="1438" w:author="Laurence Golding" w:date="2019-03-19T17:32:00Z"/>
        </w:rPr>
      </w:pPr>
      <w:ins w:id="1439" w:author="Laurence Golding" w:date="2019-03-19T17:32:00Z">
        <w:r>
          <w:t xml:space="preserve">  "tool": {</w:t>
        </w:r>
      </w:ins>
    </w:p>
    <w:p w14:paraId="310061B3" w14:textId="2BA2DD13" w:rsidR="00241F91" w:rsidRDefault="00241F91" w:rsidP="00B03E10">
      <w:pPr>
        <w:pStyle w:val="Code"/>
        <w:rPr>
          <w:ins w:id="1440" w:author="Laurence Golding" w:date="2019-03-19T17:33:00Z"/>
        </w:rPr>
      </w:pPr>
      <w:ins w:id="1441" w:author="Laurence Golding" w:date="2019-03-19T17:32:00Z">
        <w:r>
          <w:t xml:space="preserve">    "driver": {</w:t>
        </w:r>
      </w:ins>
    </w:p>
    <w:p w14:paraId="2207EC9C" w14:textId="3CC841B6" w:rsidR="00C06FD6" w:rsidRDefault="00C06FD6" w:rsidP="00B03E10">
      <w:pPr>
        <w:pStyle w:val="Code"/>
        <w:rPr>
          <w:ins w:id="1442" w:author="Laurence Golding" w:date="2019-03-19T17:32:00Z"/>
        </w:rPr>
      </w:pPr>
      <w:ins w:id="1443" w:author="Laurence Golding" w:date="2019-03-19T17:33:00Z">
        <w:r>
          <w:t xml:space="preserve">      "name": "C</w:t>
        </w:r>
      </w:ins>
      <w:ins w:id="1444" w:author="Laurence Golding" w:date="2019-03-19T17:34:00Z">
        <w:r>
          <w:t>odeScanner",</w:t>
        </w:r>
      </w:ins>
    </w:p>
    <w:p w14:paraId="2234D9FE" w14:textId="65DB5D9A" w:rsidR="00C06FD6" w:rsidRDefault="00C06FD6" w:rsidP="00C06FD6">
      <w:pPr>
        <w:pStyle w:val="Code"/>
        <w:rPr>
          <w:moveTo w:id="1445" w:author="Laurence Golding" w:date="2019-03-19T17:33:00Z"/>
        </w:rPr>
      </w:pPr>
      <w:ins w:id="1446" w:author="Laurence Golding" w:date="2019-03-19T17:33:00Z">
        <w:r>
          <w:t xml:space="preserve">  </w:t>
        </w:r>
      </w:ins>
      <w:moveToRangeStart w:id="1447" w:author="Laurence Golding" w:date="2019-03-19T17:33:00Z" w:name="move3909239"/>
      <w:moveTo w:id="1448" w:author="Laurence Golding" w:date="2019-03-19T17:33:00Z">
        <w:r>
          <w:t xml:space="preserve">    "rule</w:t>
        </w:r>
      </w:moveTo>
      <w:ins w:id="1449" w:author="Laurence Golding" w:date="2019-03-19T17:33:00Z">
        <w:r>
          <w:t>Descriptor</w:t>
        </w:r>
      </w:ins>
      <w:moveTo w:id="1450" w:author="Laurence Golding" w:date="2019-03-19T17:33:00Z">
        <w:r>
          <w:t>s": [</w:t>
        </w:r>
      </w:moveTo>
    </w:p>
    <w:p w14:paraId="609BAEED" w14:textId="7F06C41E" w:rsidR="00C06FD6" w:rsidRDefault="00C06FD6" w:rsidP="00C06FD6">
      <w:pPr>
        <w:pStyle w:val="Code"/>
        <w:rPr>
          <w:moveTo w:id="1451" w:author="Laurence Golding" w:date="2019-03-19T17:33:00Z"/>
        </w:rPr>
      </w:pPr>
      <w:ins w:id="1452" w:author="Laurence Golding" w:date="2019-03-19T17:34:00Z">
        <w:r>
          <w:t xml:space="preserve">  </w:t>
        </w:r>
      </w:ins>
      <w:moveTo w:id="1453" w:author="Laurence Golding" w:date="2019-03-19T17:33:00Z">
        <w:r>
          <w:t xml:space="preserve">      {</w:t>
        </w:r>
      </w:moveTo>
    </w:p>
    <w:p w14:paraId="4F92A924" w14:textId="01A86E6B" w:rsidR="00C06FD6" w:rsidRDefault="00C06FD6" w:rsidP="00C06FD6">
      <w:pPr>
        <w:pStyle w:val="Code"/>
        <w:rPr>
          <w:moveTo w:id="1454" w:author="Laurence Golding" w:date="2019-03-19T17:33:00Z"/>
        </w:rPr>
      </w:pPr>
      <w:ins w:id="1455" w:author="Laurence Golding" w:date="2019-03-19T17:34:00Z">
        <w:r>
          <w:t xml:space="preserve">  </w:t>
        </w:r>
      </w:ins>
      <w:moveTo w:id="1456" w:author="Laurence Golding" w:date="2019-03-19T17:33:00Z">
        <w:r>
          <w:t xml:space="preserve">        "id": "CA201",</w:t>
        </w:r>
      </w:moveTo>
    </w:p>
    <w:p w14:paraId="486FAB43" w14:textId="7145ADBC" w:rsidR="00C06FD6" w:rsidRDefault="00C06FD6" w:rsidP="00C06FD6">
      <w:pPr>
        <w:pStyle w:val="Code"/>
        <w:rPr>
          <w:moveTo w:id="1457" w:author="Laurence Golding" w:date="2019-03-19T17:33:00Z"/>
        </w:rPr>
      </w:pPr>
      <w:ins w:id="1458" w:author="Laurence Golding" w:date="2019-03-19T17:34:00Z">
        <w:r>
          <w:t xml:space="preserve">  </w:t>
        </w:r>
      </w:ins>
      <w:moveTo w:id="1459" w:author="Laurence Golding" w:date="2019-03-19T17:33:00Z">
        <w:r>
          <w:t xml:space="preserve">        "shortDescription": {</w:t>
        </w:r>
      </w:moveTo>
    </w:p>
    <w:p w14:paraId="7F09F35E" w14:textId="078F6252" w:rsidR="00C06FD6" w:rsidRDefault="00C06FD6" w:rsidP="00C06FD6">
      <w:pPr>
        <w:pStyle w:val="Code"/>
        <w:rPr>
          <w:moveTo w:id="1460" w:author="Laurence Golding" w:date="2019-03-19T17:33:00Z"/>
        </w:rPr>
      </w:pPr>
      <w:ins w:id="1461" w:author="Laurence Golding" w:date="2019-03-19T17:34:00Z">
        <w:r>
          <w:t xml:space="preserve">  </w:t>
        </w:r>
      </w:ins>
      <w:moveTo w:id="1462" w:author="Laurence Golding" w:date="2019-03-19T17:33:00Z">
        <w:r>
          <w:t xml:space="preserve">          "text": "</w:t>
        </w:r>
        <w:r w:rsidRPr="00D01F39">
          <w:t>Specify marshaling for P/Invoke string arguments</w:t>
        </w:r>
        <w:r>
          <w:t>"</w:t>
        </w:r>
      </w:moveTo>
    </w:p>
    <w:p w14:paraId="3BCA48AC" w14:textId="13A9663B" w:rsidR="00C06FD6" w:rsidRDefault="00C06FD6" w:rsidP="00C06FD6">
      <w:pPr>
        <w:pStyle w:val="Code"/>
        <w:rPr>
          <w:moveTo w:id="1463" w:author="Laurence Golding" w:date="2019-03-19T17:33:00Z"/>
        </w:rPr>
      </w:pPr>
      <w:ins w:id="1464" w:author="Laurence Golding" w:date="2019-03-19T17:34:00Z">
        <w:r>
          <w:t xml:space="preserve">  </w:t>
        </w:r>
      </w:ins>
      <w:moveTo w:id="1465" w:author="Laurence Golding" w:date="2019-03-19T17:33:00Z">
        <w:r>
          <w:t xml:space="preserve">        }</w:t>
        </w:r>
      </w:moveTo>
    </w:p>
    <w:p w14:paraId="5A52BB22" w14:textId="3D6C6439" w:rsidR="00C06FD6" w:rsidRDefault="00C06FD6" w:rsidP="00C06FD6">
      <w:pPr>
        <w:pStyle w:val="Code"/>
        <w:rPr>
          <w:moveTo w:id="1466" w:author="Laurence Golding" w:date="2019-03-19T17:33:00Z"/>
        </w:rPr>
      </w:pPr>
      <w:ins w:id="1467" w:author="Laurence Golding" w:date="2019-03-19T17:34:00Z">
        <w:r>
          <w:t xml:space="preserve">  </w:t>
        </w:r>
      </w:ins>
      <w:moveTo w:id="1468" w:author="Laurence Golding" w:date="2019-03-19T17:33:00Z">
        <w:r>
          <w:t xml:space="preserve">      },</w:t>
        </w:r>
      </w:moveTo>
    </w:p>
    <w:p w14:paraId="32E20096" w14:textId="7BD5B735" w:rsidR="00C06FD6" w:rsidRDefault="00C06FD6" w:rsidP="00C06FD6">
      <w:pPr>
        <w:pStyle w:val="Code"/>
        <w:rPr>
          <w:moveTo w:id="1469" w:author="Laurence Golding" w:date="2019-03-19T17:33:00Z"/>
        </w:rPr>
      </w:pPr>
      <w:ins w:id="1470" w:author="Laurence Golding" w:date="2019-03-19T17:34:00Z">
        <w:r>
          <w:t xml:space="preserve">  </w:t>
        </w:r>
      </w:ins>
      <w:moveTo w:id="1471" w:author="Laurence Golding" w:date="2019-03-19T17:33:00Z">
        <w:r>
          <w:t xml:space="preserve">      {</w:t>
        </w:r>
      </w:moveTo>
    </w:p>
    <w:p w14:paraId="233D504A" w14:textId="18F7924D" w:rsidR="00C06FD6" w:rsidRDefault="00C06FD6" w:rsidP="00C06FD6">
      <w:pPr>
        <w:pStyle w:val="Code"/>
        <w:rPr>
          <w:moveTo w:id="1472" w:author="Laurence Golding" w:date="2019-03-19T17:33:00Z"/>
        </w:rPr>
      </w:pPr>
      <w:ins w:id="1473" w:author="Laurence Golding" w:date="2019-03-19T17:34:00Z">
        <w:r>
          <w:t xml:space="preserve">  </w:t>
        </w:r>
      </w:ins>
      <w:moveTo w:id="1474" w:author="Laurence Golding" w:date="2019-03-19T17:33:00Z">
        <w:r>
          <w:t xml:space="preserve">        "id": "CA5350",</w:t>
        </w:r>
      </w:moveTo>
    </w:p>
    <w:p w14:paraId="023DD98A" w14:textId="5BDAF04D" w:rsidR="00C06FD6" w:rsidRDefault="00C06FD6" w:rsidP="00C06FD6">
      <w:pPr>
        <w:pStyle w:val="Code"/>
        <w:rPr>
          <w:moveTo w:id="1475" w:author="Laurence Golding" w:date="2019-03-19T17:33:00Z"/>
        </w:rPr>
      </w:pPr>
      <w:ins w:id="1476" w:author="Laurence Golding" w:date="2019-03-19T17:34:00Z">
        <w:r>
          <w:t xml:space="preserve">  </w:t>
        </w:r>
      </w:ins>
      <w:moveTo w:id="1477" w:author="Laurence Golding" w:date="2019-03-19T17:33:00Z">
        <w:r>
          <w:t xml:space="preserve">        "shortDescription": {</w:t>
        </w:r>
      </w:moveTo>
    </w:p>
    <w:p w14:paraId="19CF2E85" w14:textId="6518157D" w:rsidR="00C06FD6" w:rsidRDefault="00C06FD6" w:rsidP="00C06FD6">
      <w:pPr>
        <w:pStyle w:val="Code"/>
        <w:rPr>
          <w:moveTo w:id="1478" w:author="Laurence Golding" w:date="2019-03-19T17:33:00Z"/>
        </w:rPr>
      </w:pPr>
      <w:ins w:id="1479" w:author="Laurence Golding" w:date="2019-03-19T17:34:00Z">
        <w:r>
          <w:t xml:space="preserve">  </w:t>
        </w:r>
      </w:ins>
      <w:moveTo w:id="1480" w:author="Laurence Golding" w:date="2019-03-19T17:33:00Z">
        <w:r>
          <w:t xml:space="preserve">          "text": "Do not use weak cryptographic algorithms"</w:t>
        </w:r>
      </w:moveTo>
    </w:p>
    <w:p w14:paraId="3C385E50" w14:textId="7C5B55C6" w:rsidR="00C06FD6" w:rsidRDefault="00C06FD6" w:rsidP="00C06FD6">
      <w:pPr>
        <w:pStyle w:val="Code"/>
        <w:rPr>
          <w:moveTo w:id="1481" w:author="Laurence Golding" w:date="2019-03-19T17:33:00Z"/>
        </w:rPr>
      </w:pPr>
      <w:ins w:id="1482" w:author="Laurence Golding" w:date="2019-03-19T17:34:00Z">
        <w:r>
          <w:t xml:space="preserve">  </w:t>
        </w:r>
      </w:ins>
      <w:moveTo w:id="1483" w:author="Laurence Golding" w:date="2019-03-19T17:33:00Z">
        <w:r>
          <w:t xml:space="preserve">        }</w:t>
        </w:r>
      </w:moveTo>
    </w:p>
    <w:p w14:paraId="5987042B" w14:textId="4C8857FA" w:rsidR="00C06FD6" w:rsidRDefault="00C06FD6" w:rsidP="00C06FD6">
      <w:pPr>
        <w:pStyle w:val="Code"/>
        <w:rPr>
          <w:moveTo w:id="1484" w:author="Laurence Golding" w:date="2019-03-19T17:33:00Z"/>
        </w:rPr>
      </w:pPr>
      <w:ins w:id="1485" w:author="Laurence Golding" w:date="2019-03-19T17:34:00Z">
        <w:r>
          <w:t xml:space="preserve">  </w:t>
        </w:r>
      </w:ins>
      <w:moveTo w:id="1486" w:author="Laurence Golding" w:date="2019-03-19T17:33:00Z">
        <w:r>
          <w:t xml:space="preserve">      }</w:t>
        </w:r>
      </w:moveTo>
    </w:p>
    <w:p w14:paraId="2BB7CF0C" w14:textId="1C2FE898" w:rsidR="00C06FD6" w:rsidRDefault="00C06FD6" w:rsidP="00C06FD6">
      <w:pPr>
        <w:pStyle w:val="Code"/>
        <w:rPr>
          <w:moveTo w:id="1487" w:author="Laurence Golding" w:date="2019-03-19T17:33:00Z"/>
        </w:rPr>
      </w:pPr>
      <w:ins w:id="1488" w:author="Laurence Golding" w:date="2019-03-19T17:34:00Z">
        <w:r>
          <w:t xml:space="preserve">  </w:t>
        </w:r>
      </w:ins>
      <w:moveTo w:id="1489" w:author="Laurence Golding" w:date="2019-03-19T17:33:00Z">
        <w:r>
          <w:t xml:space="preserve">    ]</w:t>
        </w:r>
      </w:moveTo>
    </w:p>
    <w:moveToRangeEnd w:id="1447"/>
    <w:p w14:paraId="5BCC61B4" w14:textId="5FD9757B" w:rsidR="00241F91" w:rsidRDefault="00241F91" w:rsidP="00B03E10">
      <w:pPr>
        <w:pStyle w:val="Code"/>
        <w:rPr>
          <w:ins w:id="1490" w:author="Laurence Golding" w:date="2019-03-19T17:32:00Z"/>
        </w:rPr>
      </w:pPr>
      <w:ins w:id="1491" w:author="Laurence Golding" w:date="2019-03-19T17:32:00Z">
        <w:r>
          <w:t xml:space="preserve">    }</w:t>
        </w:r>
      </w:ins>
    </w:p>
    <w:p w14:paraId="5AAA3F97" w14:textId="75E7379D" w:rsidR="00241F91" w:rsidRDefault="00241F91" w:rsidP="00B03E10">
      <w:pPr>
        <w:pStyle w:val="Code"/>
      </w:pPr>
      <w:ins w:id="1492" w:author="Laurence Golding" w:date="2019-03-19T17:32:00Z">
        <w:r>
          <w:t xml:space="preserve">  },</w:t>
        </w:r>
      </w:ins>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rPr>
          <w:ins w:id="1493" w:author="Laurence Golding" w:date="2019-03-22T12:21:00Z"/>
        </w:rPr>
      </w:pPr>
      <w:r>
        <w:t xml:space="preserve">      "ruleId": "CA2101",</w:t>
      </w:r>
    </w:p>
    <w:p w14:paraId="3420B752" w14:textId="595E49D4" w:rsidR="009A7342" w:rsidRDefault="009A7342" w:rsidP="00B03E10">
      <w:pPr>
        <w:pStyle w:val="Code"/>
      </w:pPr>
      <w:ins w:id="1494" w:author="Laurence Golding" w:date="2019-03-22T12:21:00Z">
        <w:r>
          <w:t xml:space="preserve">      "ruleDescriptorReference": {</w:t>
        </w:r>
      </w:ins>
    </w:p>
    <w:p w14:paraId="63ED5110" w14:textId="3CA65533" w:rsidR="00B03E10" w:rsidRDefault="009A7342" w:rsidP="00B03E10">
      <w:pPr>
        <w:pStyle w:val="Code"/>
        <w:rPr>
          <w:ins w:id="1495" w:author="Laurence Golding" w:date="2019-03-22T12:21:00Z"/>
        </w:rPr>
      </w:pPr>
      <w:ins w:id="1496" w:author="Laurence Golding" w:date="2019-03-22T12:21:00Z">
        <w:r>
          <w:t xml:space="preserve">  </w:t>
        </w:r>
      </w:ins>
      <w:r w:rsidR="00B03E10">
        <w:t xml:space="preserve">      "</w:t>
      </w:r>
      <w:del w:id="1497" w:author="Laurence Golding" w:date="2019-03-22T12:21:00Z">
        <w:r w:rsidR="00B03E10" w:rsidDel="009A7342">
          <w:delText>ruleIndex</w:delText>
        </w:r>
      </w:del>
      <w:ins w:id="1498" w:author="Laurence Golding" w:date="2019-03-22T12:21:00Z">
        <w:r>
          <w:t>index</w:t>
        </w:r>
      </w:ins>
      <w:r w:rsidR="00B03E10">
        <w:t>": 0</w:t>
      </w:r>
    </w:p>
    <w:p w14:paraId="541F551A" w14:textId="008D77A8" w:rsidR="009A7342" w:rsidRDefault="009A7342" w:rsidP="00B03E10">
      <w:pPr>
        <w:pStyle w:val="Code"/>
      </w:pPr>
      <w:ins w:id="1499" w:author="Laurence Golding" w:date="2019-03-22T12:21:00Z">
        <w:r>
          <w:t xml:space="preserve">      }</w:t>
        </w:r>
      </w:ins>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rPr>
          <w:ins w:id="1500" w:author="Laurence Golding" w:date="2019-03-22T12:21:00Z"/>
        </w:rPr>
      </w:pPr>
      <w:ins w:id="1501" w:author="Laurence Golding" w:date="2019-03-22T12:21:00Z">
        <w:r>
          <w:t xml:space="preserve">      "ruleDescriptorReference": {</w:t>
        </w:r>
      </w:ins>
    </w:p>
    <w:p w14:paraId="217DB76B" w14:textId="0A577E21" w:rsidR="00B03E10" w:rsidRDefault="009A7342" w:rsidP="00B03E10">
      <w:pPr>
        <w:pStyle w:val="Code"/>
      </w:pPr>
      <w:ins w:id="1502" w:author="Laurence Golding" w:date="2019-03-22T12:21:00Z">
        <w:r>
          <w:t xml:space="preserve">  </w:t>
        </w:r>
      </w:ins>
      <w:r w:rsidR="00B03E10">
        <w:t xml:space="preserve">      "</w:t>
      </w:r>
      <w:del w:id="1503" w:author="Laurence Golding" w:date="2019-03-22T16:27:00Z">
        <w:r w:rsidR="00B03E10" w:rsidDel="009E728D">
          <w:delText>ruleIndex</w:delText>
        </w:r>
      </w:del>
      <w:ins w:id="1504" w:author="Laurence Golding" w:date="2019-03-22T16:27:00Z">
        <w:r w:rsidR="009E728D">
          <w:t>index</w:t>
        </w:r>
      </w:ins>
      <w:r w:rsidR="00B03E10">
        <w:t>": 1</w:t>
      </w:r>
    </w:p>
    <w:p w14:paraId="0AF0B124" w14:textId="77777777" w:rsidR="009A7342" w:rsidRDefault="009A7342" w:rsidP="009A7342">
      <w:pPr>
        <w:pStyle w:val="Code"/>
        <w:rPr>
          <w:ins w:id="1505" w:author="Laurence Golding" w:date="2019-03-22T12:21:00Z"/>
        </w:rPr>
      </w:pPr>
      <w:ins w:id="1506" w:author="Laurence Golding" w:date="2019-03-22T12:21:00Z">
        <w:r>
          <w:t xml:space="preserve">      }</w:t>
        </w:r>
      </w:ins>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rPr>
          <w:ins w:id="1507" w:author="Laurence Golding" w:date="2019-03-22T12:21:00Z"/>
        </w:rPr>
      </w:pPr>
      <w:ins w:id="1508" w:author="Laurence Golding" w:date="2019-03-22T12:21:00Z">
        <w:r>
          <w:t xml:space="preserve">      "ruleDescriptorReference": {</w:t>
        </w:r>
      </w:ins>
    </w:p>
    <w:p w14:paraId="5B786CE9" w14:textId="2D9E904D" w:rsidR="00B03E10" w:rsidRDefault="009A7342" w:rsidP="00B03E10">
      <w:pPr>
        <w:pStyle w:val="Code"/>
      </w:pPr>
      <w:ins w:id="1509" w:author="Laurence Golding" w:date="2019-03-22T12:21:00Z">
        <w:r>
          <w:t xml:space="preserve">  </w:t>
        </w:r>
      </w:ins>
      <w:r w:rsidR="00B03E10">
        <w:t xml:space="preserve">      "</w:t>
      </w:r>
      <w:del w:id="1510" w:author="Laurence Golding" w:date="2019-03-22T16:27:00Z">
        <w:r w:rsidR="00B03E10" w:rsidDel="009E728D">
          <w:delText>ruleIndex</w:delText>
        </w:r>
      </w:del>
      <w:ins w:id="1511" w:author="Laurence Golding" w:date="2019-03-22T16:27:00Z">
        <w:r w:rsidR="009E728D">
          <w:t>index</w:t>
        </w:r>
      </w:ins>
      <w:r w:rsidR="00B03E10">
        <w:t>": 1</w:t>
      </w:r>
    </w:p>
    <w:p w14:paraId="1FD17D08" w14:textId="53474B91" w:rsidR="009A7342" w:rsidRDefault="009A7342" w:rsidP="00B03E10">
      <w:pPr>
        <w:pStyle w:val="Code"/>
        <w:rPr>
          <w:ins w:id="1512" w:author="Laurence Golding" w:date="2019-03-22T12:21:00Z"/>
        </w:rPr>
      </w:pPr>
      <w:ins w:id="1513" w:author="Laurence Golding" w:date="2019-03-22T12:21:00Z">
        <w:r>
          <w:t xml:space="preserve">      }</w:t>
        </w:r>
      </w:ins>
    </w:p>
    <w:p w14:paraId="35F6FD0A" w14:textId="2EF8F4BB" w:rsidR="00B03E10" w:rsidRDefault="00B03E10" w:rsidP="00B03E10">
      <w:pPr>
        <w:pStyle w:val="Code"/>
      </w:pPr>
      <w:r>
        <w:t xml:space="preserve">    }</w:t>
      </w:r>
    </w:p>
    <w:p w14:paraId="5F562CAB" w14:textId="77777777" w:rsidR="00B03E10" w:rsidRDefault="00B03E10" w:rsidP="00B03E10">
      <w:pPr>
        <w:pStyle w:val="Code"/>
      </w:pPr>
      <w:r>
        <w:t xml:space="preserve">  ]</w:t>
      </w:r>
      <w:del w:id="1514" w:author="Laurence Golding" w:date="2019-03-19T17:33:00Z">
        <w:r w:rsidDel="00C06FD6">
          <w:delText>,</w:delText>
        </w:r>
      </w:del>
    </w:p>
    <w:p w14:paraId="07FC7344" w14:textId="758CDC61" w:rsidR="00B03E10" w:rsidDel="00C06FD6" w:rsidRDefault="00B03E10" w:rsidP="00B03E10">
      <w:pPr>
        <w:pStyle w:val="Code"/>
        <w:rPr>
          <w:del w:id="1515" w:author="Laurence Golding" w:date="2019-03-19T17:33:00Z"/>
        </w:rPr>
      </w:pPr>
      <w:del w:id="1516" w:author="Laurence Golding" w:date="2019-03-19T17:33:00Z">
        <w:r w:rsidDel="00C06FD6">
          <w:delText xml:space="preserve">  "resources": {</w:delText>
        </w:r>
      </w:del>
    </w:p>
    <w:p w14:paraId="7ADEB4B1" w14:textId="04C45869" w:rsidR="00B03E10" w:rsidDel="00C06FD6" w:rsidRDefault="00B03E10" w:rsidP="00B03E10">
      <w:pPr>
        <w:pStyle w:val="Code"/>
        <w:rPr>
          <w:moveFrom w:id="1517" w:author="Laurence Golding" w:date="2019-03-19T17:33:00Z"/>
        </w:rPr>
      </w:pPr>
      <w:moveFromRangeStart w:id="1518" w:author="Laurence Golding" w:date="2019-03-19T17:33:00Z" w:name="move3909239"/>
      <w:moveFrom w:id="1519" w:author="Laurence Golding" w:date="2019-03-19T17:33:00Z">
        <w:r w:rsidDel="00C06FD6">
          <w:t xml:space="preserve">    "rules": [</w:t>
        </w:r>
      </w:moveFrom>
    </w:p>
    <w:p w14:paraId="4CC6E4F5" w14:textId="058A6DAA" w:rsidR="00B03E10" w:rsidDel="00C06FD6" w:rsidRDefault="00B03E10" w:rsidP="00B03E10">
      <w:pPr>
        <w:pStyle w:val="Code"/>
        <w:rPr>
          <w:moveFrom w:id="1520" w:author="Laurence Golding" w:date="2019-03-19T17:33:00Z"/>
        </w:rPr>
      </w:pPr>
      <w:moveFrom w:id="1521" w:author="Laurence Golding" w:date="2019-03-19T17:33:00Z">
        <w:r w:rsidDel="00C06FD6">
          <w:t xml:space="preserve">      {</w:t>
        </w:r>
      </w:moveFrom>
    </w:p>
    <w:p w14:paraId="054A722F" w14:textId="6F3BBF1C" w:rsidR="00B03E10" w:rsidDel="00C06FD6" w:rsidRDefault="00B03E10" w:rsidP="00B03E10">
      <w:pPr>
        <w:pStyle w:val="Code"/>
        <w:rPr>
          <w:moveFrom w:id="1522" w:author="Laurence Golding" w:date="2019-03-19T17:33:00Z"/>
        </w:rPr>
      </w:pPr>
      <w:moveFrom w:id="1523" w:author="Laurence Golding" w:date="2019-03-19T17:33:00Z">
        <w:r w:rsidDel="00C06FD6">
          <w:t xml:space="preserve">        "id": "CA201",</w:t>
        </w:r>
      </w:moveFrom>
    </w:p>
    <w:p w14:paraId="140B2D20" w14:textId="70D7CAF1" w:rsidR="00B03E10" w:rsidDel="00C06FD6" w:rsidRDefault="00B03E10" w:rsidP="00B03E10">
      <w:pPr>
        <w:pStyle w:val="Code"/>
        <w:rPr>
          <w:moveFrom w:id="1524" w:author="Laurence Golding" w:date="2019-03-19T17:33:00Z"/>
        </w:rPr>
      </w:pPr>
      <w:moveFrom w:id="1525" w:author="Laurence Golding" w:date="2019-03-19T17:33:00Z">
        <w:r w:rsidDel="00C06FD6">
          <w:t xml:space="preserve">        "shortDescription": {</w:t>
        </w:r>
      </w:moveFrom>
    </w:p>
    <w:p w14:paraId="0BCED302" w14:textId="50CD1618" w:rsidR="00B03E10" w:rsidDel="00C06FD6" w:rsidRDefault="00B03E10" w:rsidP="00B03E10">
      <w:pPr>
        <w:pStyle w:val="Code"/>
        <w:rPr>
          <w:moveFrom w:id="1526" w:author="Laurence Golding" w:date="2019-03-19T17:33:00Z"/>
        </w:rPr>
      </w:pPr>
      <w:moveFrom w:id="1527" w:author="Laurence Golding" w:date="2019-03-19T17:33:00Z">
        <w:r w:rsidDel="00C06FD6">
          <w:t xml:space="preserve">          "text": "</w:t>
        </w:r>
        <w:r w:rsidRPr="00D01F39" w:rsidDel="00C06FD6">
          <w:t>Specify marshaling for P/Invoke string arguments</w:t>
        </w:r>
        <w:r w:rsidDel="00C06FD6">
          <w:t>"</w:t>
        </w:r>
      </w:moveFrom>
    </w:p>
    <w:p w14:paraId="1881B7EA" w14:textId="27A4B498" w:rsidR="00B03E10" w:rsidDel="00C06FD6" w:rsidRDefault="00B03E10" w:rsidP="00B03E10">
      <w:pPr>
        <w:pStyle w:val="Code"/>
        <w:rPr>
          <w:moveFrom w:id="1528" w:author="Laurence Golding" w:date="2019-03-19T17:33:00Z"/>
        </w:rPr>
      </w:pPr>
      <w:moveFrom w:id="1529" w:author="Laurence Golding" w:date="2019-03-19T17:33:00Z">
        <w:r w:rsidDel="00C06FD6">
          <w:t xml:space="preserve">        }</w:t>
        </w:r>
      </w:moveFrom>
    </w:p>
    <w:p w14:paraId="43794AB9" w14:textId="4372A0C5" w:rsidR="00B03E10" w:rsidDel="00C06FD6" w:rsidRDefault="00B03E10" w:rsidP="00B03E10">
      <w:pPr>
        <w:pStyle w:val="Code"/>
        <w:rPr>
          <w:moveFrom w:id="1530" w:author="Laurence Golding" w:date="2019-03-19T17:33:00Z"/>
        </w:rPr>
      </w:pPr>
      <w:moveFrom w:id="1531" w:author="Laurence Golding" w:date="2019-03-19T17:33:00Z">
        <w:r w:rsidDel="00C06FD6">
          <w:t xml:space="preserve">      },</w:t>
        </w:r>
      </w:moveFrom>
    </w:p>
    <w:p w14:paraId="1F347652" w14:textId="3B4FACB5" w:rsidR="00B03E10" w:rsidDel="00C06FD6" w:rsidRDefault="00B03E10" w:rsidP="00B03E10">
      <w:pPr>
        <w:pStyle w:val="Code"/>
        <w:rPr>
          <w:moveFrom w:id="1532" w:author="Laurence Golding" w:date="2019-03-19T17:33:00Z"/>
        </w:rPr>
      </w:pPr>
      <w:moveFrom w:id="1533" w:author="Laurence Golding" w:date="2019-03-19T17:33:00Z">
        <w:r w:rsidDel="00C06FD6">
          <w:t xml:space="preserve">      {</w:t>
        </w:r>
      </w:moveFrom>
    </w:p>
    <w:p w14:paraId="3AABFCD5" w14:textId="20C70745" w:rsidR="00B03E10" w:rsidDel="00C06FD6" w:rsidRDefault="00B03E10" w:rsidP="00B03E10">
      <w:pPr>
        <w:pStyle w:val="Code"/>
        <w:rPr>
          <w:moveFrom w:id="1534" w:author="Laurence Golding" w:date="2019-03-19T17:33:00Z"/>
        </w:rPr>
      </w:pPr>
      <w:moveFrom w:id="1535" w:author="Laurence Golding" w:date="2019-03-19T17:33:00Z">
        <w:r w:rsidDel="00C06FD6">
          <w:t xml:space="preserve">        "id": "CA5350",</w:t>
        </w:r>
      </w:moveFrom>
    </w:p>
    <w:p w14:paraId="730F576F" w14:textId="466E2482" w:rsidR="00B03E10" w:rsidDel="00C06FD6" w:rsidRDefault="00B03E10" w:rsidP="00B03E10">
      <w:pPr>
        <w:pStyle w:val="Code"/>
        <w:rPr>
          <w:moveFrom w:id="1536" w:author="Laurence Golding" w:date="2019-03-19T17:33:00Z"/>
        </w:rPr>
      </w:pPr>
      <w:moveFrom w:id="1537" w:author="Laurence Golding" w:date="2019-03-19T17:33:00Z">
        <w:r w:rsidDel="00C06FD6">
          <w:t xml:space="preserve">        "shortDescription": {</w:t>
        </w:r>
      </w:moveFrom>
    </w:p>
    <w:p w14:paraId="2E9A3848" w14:textId="3C9FB5A8" w:rsidR="00B03E10" w:rsidDel="00C06FD6" w:rsidRDefault="00B03E10" w:rsidP="00B03E10">
      <w:pPr>
        <w:pStyle w:val="Code"/>
        <w:rPr>
          <w:moveFrom w:id="1538" w:author="Laurence Golding" w:date="2019-03-19T17:33:00Z"/>
        </w:rPr>
      </w:pPr>
      <w:moveFrom w:id="1539" w:author="Laurence Golding" w:date="2019-03-19T17:33:00Z">
        <w:r w:rsidDel="00C06FD6">
          <w:t xml:space="preserve">          "text": "Do not use weak cryptographic algorithms"</w:t>
        </w:r>
      </w:moveFrom>
    </w:p>
    <w:p w14:paraId="6D6DFED7" w14:textId="2A16859E" w:rsidR="00B03E10" w:rsidDel="00C06FD6" w:rsidRDefault="00B03E10" w:rsidP="00B03E10">
      <w:pPr>
        <w:pStyle w:val="Code"/>
        <w:rPr>
          <w:moveFrom w:id="1540" w:author="Laurence Golding" w:date="2019-03-19T17:33:00Z"/>
        </w:rPr>
      </w:pPr>
      <w:moveFrom w:id="1541" w:author="Laurence Golding" w:date="2019-03-19T17:33:00Z">
        <w:r w:rsidDel="00C06FD6">
          <w:t xml:space="preserve">        }</w:t>
        </w:r>
      </w:moveFrom>
    </w:p>
    <w:p w14:paraId="2FD67265" w14:textId="2357AAAA" w:rsidR="00B03E10" w:rsidDel="00C06FD6" w:rsidRDefault="00B03E10" w:rsidP="00B03E10">
      <w:pPr>
        <w:pStyle w:val="Code"/>
        <w:rPr>
          <w:moveFrom w:id="1542" w:author="Laurence Golding" w:date="2019-03-19T17:33:00Z"/>
        </w:rPr>
      </w:pPr>
      <w:moveFrom w:id="1543" w:author="Laurence Golding" w:date="2019-03-19T17:33:00Z">
        <w:r w:rsidDel="00C06FD6">
          <w:t xml:space="preserve">      }</w:t>
        </w:r>
      </w:moveFrom>
    </w:p>
    <w:p w14:paraId="50EF62EF" w14:textId="713ABF7E" w:rsidR="00B03E10" w:rsidDel="00C06FD6" w:rsidRDefault="00B03E10" w:rsidP="00B03E10">
      <w:pPr>
        <w:pStyle w:val="Code"/>
        <w:rPr>
          <w:moveFrom w:id="1544" w:author="Laurence Golding" w:date="2019-03-19T17:33:00Z"/>
        </w:rPr>
      </w:pPr>
      <w:moveFrom w:id="1545" w:author="Laurence Golding" w:date="2019-03-19T17:33:00Z">
        <w:r w:rsidDel="00C06FD6">
          <w:t xml:space="preserve">    ]</w:t>
        </w:r>
      </w:moveFrom>
    </w:p>
    <w:moveFromRangeEnd w:id="1518"/>
    <w:p w14:paraId="0AB3474A" w14:textId="76291C70" w:rsidR="00B03E10" w:rsidDel="00C06FD6" w:rsidRDefault="00B03E10" w:rsidP="00B03E10">
      <w:pPr>
        <w:pStyle w:val="Code"/>
        <w:rPr>
          <w:del w:id="1546" w:author="Laurence Golding" w:date="2019-03-19T17:33:00Z"/>
        </w:rPr>
      </w:pPr>
      <w:del w:id="1547" w:author="Laurence Golding" w:date="2019-03-19T17:33:00Z">
        <w:r w:rsidDel="00C06FD6">
          <w:delText xml:space="preserve">  }</w:delText>
        </w:r>
      </w:del>
    </w:p>
    <w:p w14:paraId="1AC29AE8" w14:textId="77777777" w:rsidR="00B03E10" w:rsidRDefault="00B03E10" w:rsidP="00B03E10">
      <w:pPr>
        <w:pStyle w:val="Code"/>
      </w:pPr>
      <w:r>
        <w:t>]</w:t>
      </w:r>
    </w:p>
    <w:p w14:paraId="29EF6B11" w14:textId="19FC6C52" w:rsidR="00465E6B" w:rsidRDefault="00D13A53" w:rsidP="00465E6B">
      <w:pPr>
        <w:rPr>
          <w:ins w:id="1548" w:author="Laurence Golding" w:date="2019-03-22T16:16:00Z"/>
        </w:rPr>
      </w:pPr>
      <w:r>
        <w:lastRenderedPageBreak/>
        <w:t xml:space="preserve">Direct producers </w:t>
      </w:r>
      <w:r w:rsidRPr="00D13A53">
        <w:rPr>
          <w:b/>
        </w:rPr>
        <w:t>SHALL</w:t>
      </w:r>
      <w:r>
        <w:t xml:space="preserve"> emit </w:t>
      </w:r>
      <w:ins w:id="1549" w:author="Laurence Golding" w:date="2019-03-22T15:36:00Z">
        <w:r w:rsidR="00BF7F6B">
          <w:t>either</w:t>
        </w:r>
      </w:ins>
      <w:ins w:id="1550" w:author="Laurence Golding" w:date="2019-03-22T16:20:00Z">
        <w:r w:rsidR="00E52673">
          <w:t xml:space="preserve"> or both of</w:t>
        </w:r>
      </w:ins>
      <w:ins w:id="1551" w:author="Laurence Golding" w:date="2019-03-22T15:36:00Z">
        <w:r w:rsidR="00BF7F6B">
          <w:t xml:space="preserve"> </w:t>
        </w:r>
      </w:ins>
      <w:r w:rsidR="00244809" w:rsidRPr="00244809">
        <w:rPr>
          <w:rStyle w:val="CODEtemp"/>
        </w:rPr>
        <w:t>ruleId</w:t>
      </w:r>
      <w:ins w:id="1552" w:author="Laurence Golding" w:date="2019-03-22T15:36:00Z">
        <w:r w:rsidR="00BF7F6B">
          <w:t xml:space="preserve"> </w:t>
        </w:r>
      </w:ins>
      <w:ins w:id="1553" w:author="Laurence Golding" w:date="2019-03-22T16:20:00Z">
        <w:r w:rsidR="00E52673">
          <w:t>and</w:t>
        </w:r>
      </w:ins>
      <w:ins w:id="1554" w:author="Laurence Golding" w:date="2019-03-22T15:36:00Z">
        <w:r w:rsidR="00BF7F6B">
          <w:t xml:space="preserve"> </w:t>
        </w:r>
        <w:r w:rsidR="00BF7F6B" w:rsidRPr="00BF7F6B">
          <w:rPr>
            <w:rStyle w:val="CODEtemp"/>
          </w:rPr>
          <w:t>ruleDescriptorReference.id</w:t>
        </w:r>
        <w:r w:rsidR="00BF7F6B">
          <w:t xml:space="preserve"> (</w:t>
        </w:r>
      </w:ins>
      <w:ins w:id="1555" w:author="Laurence Golding" w:date="2019-03-22T15:38:00Z">
        <w:r w:rsidR="00BF7F6B">
          <w:t>§</w:t>
        </w:r>
        <w:r w:rsidR="00BF7F6B">
          <w:fldChar w:fldCharType="begin"/>
        </w:r>
        <w:r w:rsidR="00BF7F6B">
          <w:instrText xml:space="preserve"> REF _Ref4147718 \r \h </w:instrText>
        </w:r>
      </w:ins>
      <w:ins w:id="1556" w:author="Laurence Golding" w:date="2019-03-22T15:38:00Z">
        <w:r w:rsidR="00BF7F6B">
          <w:fldChar w:fldCharType="separate"/>
        </w:r>
        <w:r w:rsidR="00BF7F6B">
          <w:t>3.24.7</w:t>
        </w:r>
        <w:r w:rsidR="00BF7F6B">
          <w:fldChar w:fldCharType="end"/>
        </w:r>
        <w:r w:rsidR="00BF7F6B">
          <w:t>, §</w:t>
        </w:r>
      </w:ins>
      <w:ins w:id="1557" w:author="Laurence Golding" w:date="2019-03-22T15:39:00Z">
        <w:r w:rsidR="00BF7F6B">
          <w:fldChar w:fldCharType="begin"/>
        </w:r>
        <w:r w:rsidR="00BF7F6B">
          <w:instrText xml:space="preserve"> REF _Ref4148802 \r \h </w:instrText>
        </w:r>
      </w:ins>
      <w:r w:rsidR="00BF7F6B">
        <w:fldChar w:fldCharType="separate"/>
      </w:r>
      <w:ins w:id="1558" w:author="Laurence Golding" w:date="2019-03-22T15:39:00Z">
        <w:r w:rsidR="00BF7F6B">
          <w:t>3.44.4</w:t>
        </w:r>
        <w:r w:rsidR="00BF7F6B">
          <w:fldChar w:fldCharType="end"/>
        </w:r>
      </w:ins>
      <w:ins w:id="1559" w:author="Laurence Golding" w:date="2019-03-22T15:36:00Z">
        <w:r w:rsidR="00BF7F6B">
          <w:t>)</w:t>
        </w:r>
      </w:ins>
      <w:ins w:id="1560" w:author="Laurence Golding" w:date="2019-03-22T16:15:00Z">
        <w:r w:rsidR="00465E6B">
          <w:t xml:space="preserve">. If </w:t>
        </w:r>
        <w:r w:rsidR="00465E6B" w:rsidRPr="00BF7F6B">
          <w:rPr>
            <w:rStyle w:val="CODEtemp"/>
          </w:rPr>
          <w:t>ruleDescriptorReference.id</w:t>
        </w:r>
        <w:r w:rsidR="00465E6B">
          <w:t xml:space="preserve"> is absent</w:t>
        </w:r>
      </w:ins>
      <w:ins w:id="1561" w:author="Laurence Golding" w:date="2019-03-22T16:16:00Z">
        <w:r w:rsidR="00465E6B">
          <w:t xml:space="preserve">, </w:t>
        </w:r>
        <w:r w:rsidR="00465E6B" w:rsidRPr="00244809">
          <w:rPr>
            <w:rStyle w:val="CODEtemp"/>
          </w:rPr>
          <w:t>ruleId</w:t>
        </w:r>
        <w:r w:rsidR="00465E6B">
          <w:t xml:space="preserve"> </w:t>
        </w:r>
        <w:r w:rsidR="00465E6B">
          <w:rPr>
            <w:b/>
          </w:rPr>
          <w:t>SHALL</w:t>
        </w:r>
        <w:r w:rsidR="00465E6B">
          <w:t xml:space="preserve"> be </w:t>
        </w:r>
      </w:ins>
      <w:del w:id="1562" w:author="Laurence Golding" w:date="2019-03-22T16:15:00Z">
        <w:r w:rsidR="00244809" w:rsidRPr="00244809" w:rsidDel="00465E6B">
          <w:delText>.</w:delText>
        </w:r>
      </w:del>
      <w:ins w:id="1563" w:author="Laurence Golding" w:date="2019-03-22T16:16:00Z">
        <w:r w:rsidR="00465E6B">
          <w:t xml:space="preserve">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ins>
    </w:p>
    <w:p w14:paraId="5E754603" w14:textId="0011B8A9" w:rsidR="00244809" w:rsidRDefault="00244809" w:rsidP="00244809"/>
    <w:p w14:paraId="3599D7BB" w14:textId="77777777" w:rsidR="00465E6B" w:rsidRDefault="00465E6B" w:rsidP="00465E6B">
      <w:pPr>
        <w:rPr>
          <w:ins w:id="1564" w:author="Laurence Golding" w:date="2019-03-22T16:13:00Z"/>
        </w:rPr>
      </w:pPr>
      <w:ins w:id="1565" w:author="Laurence Golding" w:date="2019-03-22T16:13:00Z">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ins>
      <w:ins w:id="1566" w:author="Laurence Golding" w:date="2019-03-22T16:13:00Z">
        <w:r>
          <w:fldChar w:fldCharType="separate"/>
        </w:r>
        <w:r>
          <w:t>3.44.4</w:t>
        </w:r>
        <w:r>
          <w:fldChar w:fldCharType="end"/>
        </w:r>
        <w:r>
          <w:t>.</w:t>
        </w:r>
      </w:ins>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67" w:name="_Ref531188246"/>
      <w:bookmarkStart w:id="1568" w:name="_Toc3812154"/>
      <w:r>
        <w:t>ruleIndex property</w:t>
      </w:r>
      <w:bookmarkEnd w:id="1567"/>
      <w:bookmarkEnd w:id="1568"/>
    </w:p>
    <w:p w14:paraId="543A4472" w14:textId="281A0E6B" w:rsidR="00465D52" w:rsidDel="00E45D82" w:rsidRDefault="00A2631B" w:rsidP="003D76CB">
      <w:pPr>
        <w:rPr>
          <w:del w:id="1569" w:author="Laurence Golding" w:date="2019-03-22T09:16:00Z"/>
        </w:rPr>
      </w:pPr>
      <w:ins w:id="1570" w:author="Laurence Golding" w:date="2019-03-20T13:13:00Z">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w:t>
        </w:r>
      </w:ins>
      <w:ins w:id="1571" w:author="Laurence Golding" w:date="2019-03-20T13:14:00Z">
        <w:r w:rsidRPr="00683348">
          <w:rPr>
            <w:rStyle w:val="CODEtemp"/>
          </w:rPr>
          <w:t>ortingDescriptor</w:t>
        </w:r>
      </w:ins>
      <w:ins w:id="1572" w:author="Laurence Golding" w:date="2019-03-20T13:15:00Z">
        <w:r w:rsidR="00683348">
          <w:t xml:space="preserve"> object (</w:t>
        </w:r>
      </w:ins>
      <w:ins w:id="1573" w:author="Laurence Golding" w:date="2019-03-20T13:16:00Z">
        <w:r w:rsidR="00683348">
          <w:t>§</w:t>
        </w:r>
        <w:r w:rsidR="00683348">
          <w:fldChar w:fldCharType="begin"/>
        </w:r>
        <w:r w:rsidR="00683348">
          <w:instrText xml:space="preserve"> REF _Ref3908560 \r \h </w:instrText>
        </w:r>
      </w:ins>
      <w:r w:rsidR="00683348">
        <w:fldChar w:fldCharType="separate"/>
      </w:r>
      <w:ins w:id="1574" w:author="Laurence Golding" w:date="2019-03-20T13:16:00Z">
        <w:r w:rsidR="00683348">
          <w:t>3.41</w:t>
        </w:r>
        <w:r w:rsidR="00683348">
          <w:fldChar w:fldCharType="end"/>
        </w:r>
      </w:ins>
      <w:ins w:id="1575" w:author="Laurence Golding" w:date="2019-03-20T13:15:00Z">
        <w:r w:rsidR="00683348">
          <w:t>)</w:t>
        </w:r>
      </w:ins>
      <w:ins w:id="1576" w:author="Laurence Golding" w:date="2019-03-20T13:14:00Z">
        <w:r>
          <w:t xml:space="preserve"> that describes the rule that was violated), </w:t>
        </w:r>
      </w:ins>
      <w:del w:id="1577" w:author="Laurence Golding" w:date="2019-03-20T13:14:00Z">
        <w:r w:rsidR="003D76CB" w:rsidDel="00A2631B">
          <w:delText xml:space="preserve">Depending on the circumstances, </w:delText>
        </w:r>
      </w:del>
      <w:r w:rsidR="003D76CB">
        <w:t xml:space="preserve">a </w:t>
      </w:r>
      <w:r w:rsidR="001C1CF4" w:rsidRPr="001C1CF4">
        <w:rPr>
          <w:rStyle w:val="CODEtemp"/>
        </w:rPr>
        <w:t>result</w:t>
      </w:r>
      <w:r w:rsidR="001C1CF4">
        <w:t xml:space="preserve"> object</w:t>
      </w:r>
      <w:r w:rsidR="003D76CB">
        <w:t xml:space="preserve"> </w:t>
      </w:r>
      <w:del w:id="1578" w:author="Laurence Golding" w:date="2019-03-20T13:15:00Z">
        <w:r w:rsidR="003D76CB" w:rsidDel="00683348">
          <w:delText>either</w:delText>
        </w:r>
        <w:r w:rsidR="004816E2" w:rsidDel="00683348">
          <w:delText xml:space="preserve"> </w:delText>
        </w:r>
      </w:del>
      <w:del w:id="1579" w:author="Laurence Golding" w:date="2019-03-22T12:15:00Z">
        <w:r w:rsidR="001C1CF4" w:rsidDel="007554EA">
          <w:rPr>
            <w:b/>
          </w:rPr>
          <w:delText>SHOULD</w:delText>
        </w:r>
        <w:r w:rsidR="001C1CF4" w:rsidRPr="00465D52" w:rsidDel="007554EA">
          <w:delText xml:space="preserve"> </w:delText>
        </w:r>
      </w:del>
      <w:ins w:id="1580" w:author="Laurence Golding" w:date="2019-03-22T12:15:00Z">
        <w:r w:rsidR="007554EA">
          <w:rPr>
            <w:b/>
          </w:rPr>
          <w:t>MAY</w:t>
        </w:r>
        <w:r w:rsidR="007554EA" w:rsidRPr="00465D52">
          <w:t xml:space="preserve"> </w:t>
        </w:r>
      </w:ins>
      <w:del w:id="1581" w:author="Laurence Golding" w:date="2019-03-20T13:14:00Z">
        <w:r w:rsidR="003D76CB" w:rsidDel="00A2631B">
          <w:delText xml:space="preserve">or </w:delText>
        </w:r>
        <w:r w:rsidR="003D76CB" w:rsidRPr="003D76CB" w:rsidDel="00A2631B">
          <w:rPr>
            <w:b/>
          </w:rPr>
          <w:delText>SHALL NOT</w:delText>
        </w:r>
        <w:r w:rsidR="003D76CB" w:rsidDel="00A2631B">
          <w:delText xml:space="preserve"> </w:delText>
        </w:r>
      </w:del>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del w:id="1582" w:author="Laurence Golding" w:date="2019-03-21T10:26:00Z">
        <w:r w:rsidR="001C1CF4" w:rsidDel="00DF1C45">
          <w:delText xml:space="preserve">a </w:delText>
        </w:r>
      </w:del>
      <w:del w:id="1583" w:author="Laurence Golding" w:date="2019-03-20T18:37:00Z">
        <w:r w:rsidR="001C1CF4" w:rsidDel="009B6661">
          <w:delText xml:space="preserve">non-negative </w:delText>
        </w:r>
      </w:del>
      <w:del w:id="1584" w:author="Laurence Golding" w:date="2019-03-21T10:26:00Z">
        <w:r w:rsidR="001C1CF4" w:rsidDel="00DF1C45">
          <w:delText>integer that specifies the</w:delText>
        </w:r>
      </w:del>
      <w:ins w:id="1585" w:author="Laurence Golding" w:date="2019-03-21T10:26:00Z">
        <w:r w:rsidR="00DF1C45">
          <w:t>the array</w:t>
        </w:r>
      </w:ins>
      <w:ins w:id="1586" w:author="Laurence Golding" w:date="2019-03-20T13:17:00Z">
        <w:r w:rsidR="00683348">
          <w:t xml:space="preserve"> </w:t>
        </w:r>
      </w:ins>
      <w:del w:id="1587" w:author="Laurence Golding" w:date="2019-03-20T18:41:00Z">
        <w:r w:rsidR="001C1CF4" w:rsidDel="009B6661">
          <w:delText xml:space="preserve"> </w:delText>
        </w:r>
      </w:del>
      <w:r w:rsidR="001C1CF4">
        <w:t xml:space="preserve">index </w:t>
      </w:r>
      <w:ins w:id="1588" w:author="Laurence Golding" w:date="2019-03-21T10:26:00Z">
        <w:r w:rsidR="00DF1C45">
          <w:t>(§</w:t>
        </w:r>
        <w:r w:rsidR="00DF1C45">
          <w:fldChar w:fldCharType="begin"/>
        </w:r>
        <w:r w:rsidR="00DF1C45">
          <w:instrText xml:space="preserve"> REF _Ref4056185 \r \h </w:instrText>
        </w:r>
      </w:ins>
      <w:r w:rsidR="00DF1C45">
        <w:fldChar w:fldCharType="separate"/>
      </w:r>
      <w:ins w:id="1589" w:author="Laurence Golding" w:date="2019-03-21T10:26:00Z">
        <w:r w:rsidR="00DF1C45">
          <w:t>3.7.3</w:t>
        </w:r>
        <w:r w:rsidR="00DF1C45">
          <w:fldChar w:fldCharType="end"/>
        </w:r>
        <w:r w:rsidR="00DF1C45">
          <w:t xml:space="preserve">) </w:t>
        </w:r>
      </w:ins>
      <w:r w:rsidR="001C1CF4">
        <w:t xml:space="preserve">of </w:t>
      </w:r>
      <w:del w:id="1590" w:author="Laurence Golding" w:date="2019-03-20T13:15:00Z">
        <w:r w:rsidR="001C1CF4" w:rsidDel="00683348">
          <w:delText xml:space="preserve">the relevant </w:delText>
        </w:r>
      </w:del>
      <w:del w:id="1591" w:author="Laurence Golding" w:date="2019-03-19T14:42:00Z">
        <w:r w:rsidR="001C1CF4" w:rsidRPr="007539E5" w:rsidDel="00314118">
          <w:rPr>
            <w:rStyle w:val="CODEtemp"/>
          </w:rPr>
          <w:delText>rule</w:delText>
        </w:r>
        <w:r w:rsidR="001C1CF4" w:rsidDel="00314118">
          <w:delText xml:space="preserve"> </w:delText>
        </w:r>
      </w:del>
      <w:ins w:id="1592" w:author="Laurence Golding" w:date="2019-03-20T13:12:00Z">
        <w:r>
          <w:rPr>
            <w:rStyle w:val="CODEtemp"/>
          </w:rPr>
          <w:t>the</w:t>
        </w:r>
      </w:ins>
      <w:ins w:id="1593" w:author="Laurence Golding" w:date="2019-03-19T14:42:00Z">
        <w:r w:rsidR="00314118">
          <w:rPr>
            <w:rStyle w:val="CODEtemp"/>
          </w:rPr>
          <w:t>Descriptor</w:t>
        </w:r>
        <w:r w:rsidR="00314118">
          <w:t xml:space="preserve"> </w:t>
        </w:r>
      </w:ins>
      <w:ins w:id="1594" w:author="Laurence Golding" w:date="2019-03-20T13:17:00Z">
        <w:r w:rsidR="00683348">
          <w:t>within</w:t>
        </w:r>
      </w:ins>
      <w:del w:id="1595" w:author="Laurence Golding" w:date="2019-03-20T13:12:00Z">
        <w:r w:rsidR="001C1CF4" w:rsidDel="00A2631B">
          <w:delText>object (</w:delText>
        </w:r>
        <w:bookmarkStart w:id="1596" w:name="_Hlk534893104"/>
        <w:r w:rsidR="001C1CF4" w:rsidDel="00A2631B">
          <w:delText>§</w:delText>
        </w:r>
        <w:bookmarkEnd w:id="1596"/>
        <w:r w:rsidR="001C1CF4" w:rsidDel="00A2631B">
          <w:fldChar w:fldCharType="begin"/>
        </w:r>
        <w:r w:rsidR="001C1CF4" w:rsidDel="00A2631B">
          <w:delInstrText xml:space="preserve"> REF _Ref508814067 \r \h </w:delInstrText>
        </w:r>
        <w:r w:rsidR="001C1CF4" w:rsidDel="00A2631B">
          <w:fldChar w:fldCharType="separate"/>
        </w:r>
        <w:r w:rsidR="004B041D" w:rsidDel="00A2631B">
          <w:delText>3.42</w:delText>
        </w:r>
        <w:r w:rsidR="001C1CF4" w:rsidDel="00A2631B">
          <w:fldChar w:fldCharType="end"/>
        </w:r>
        <w:r w:rsidR="001C1CF4" w:rsidDel="00A2631B">
          <w:delText>)</w:delText>
        </w:r>
        <w:r w:rsidR="00465D52" w:rsidRPr="00465D52" w:rsidDel="00A2631B">
          <w:delText xml:space="preserve"> </w:delText>
        </w:r>
      </w:del>
      <w:del w:id="1597" w:author="Laurence Golding" w:date="2019-03-20T13:17:00Z">
        <w:r w:rsidR="00465D52" w:rsidRPr="00465D52" w:rsidDel="00683348">
          <w:delText>in</w:delText>
        </w:r>
      </w:del>
      <w:r w:rsidR="00465D52" w:rsidRPr="00465D52">
        <w:t xml:space="preserve"> </w:t>
      </w:r>
      <w:del w:id="1598" w:author="Laurence Golding" w:date="2019-03-20T13:17:00Z">
        <w:r w:rsidR="007539E5" w:rsidDel="00683348">
          <w:delText>the</w:delText>
        </w:r>
      </w:del>
      <w:del w:id="1599" w:author="Laurence Golding" w:date="2019-03-20T13:16:00Z">
        <w:r w:rsidR="007539E5" w:rsidDel="00683348">
          <w:delText xml:space="preserve"> </w:delText>
        </w:r>
      </w:del>
      <w:del w:id="1600" w:author="Laurence Golding" w:date="2019-03-19T14:43:00Z">
        <w:r w:rsidR="002E52B0" w:rsidDel="00314118">
          <w:rPr>
            <w:rStyle w:val="CODEtemp"/>
          </w:rPr>
          <w:delText>resources</w:delText>
        </w:r>
        <w:r w:rsidR="00465D52" w:rsidRPr="000A7DA8" w:rsidDel="00314118">
          <w:rPr>
            <w:rStyle w:val="CODEtemp"/>
          </w:rPr>
          <w:delText>.rules</w:delText>
        </w:r>
      </w:del>
      <w:ins w:id="1601" w:author="Laurence Golding" w:date="2019-03-20T13:12:00Z">
        <w:r>
          <w:rPr>
            <w:rStyle w:val="CODEtemp"/>
          </w:rPr>
          <w:t>the</w:t>
        </w:r>
      </w:ins>
      <w:ins w:id="1602" w:author="Laurence Golding" w:date="2019-03-20T13:16:00Z">
        <w:r w:rsidR="00683348">
          <w:rPr>
            <w:rStyle w:val="CODEtemp"/>
          </w:rPr>
          <w:t>Component</w:t>
        </w:r>
      </w:ins>
      <w:ins w:id="1603" w:author="Laurence Golding" w:date="2019-03-20T13:13:00Z">
        <w:r>
          <w:rPr>
            <w:rStyle w:val="CODEtemp"/>
          </w:rPr>
          <w:t>.r</w:t>
        </w:r>
      </w:ins>
      <w:ins w:id="1604" w:author="Laurence Golding" w:date="2019-03-19T14:44:00Z">
        <w:r w:rsidR="00314118">
          <w:rPr>
            <w:rStyle w:val="CODEtemp"/>
          </w:rPr>
          <w:t>uleDescriptors</w:t>
        </w:r>
      </w:ins>
      <w:r w:rsidR="001C1CF4" w:rsidRPr="001C1CF4">
        <w:t xml:space="preserve"> </w:t>
      </w:r>
      <w:del w:id="1605" w:author="Laurence Golding" w:date="2019-03-20T13:17:00Z">
        <w:r w:rsidR="007539E5" w:rsidDel="00683348">
          <w:delText xml:space="preserve">property </w:delText>
        </w:r>
      </w:del>
      <w:r w:rsidR="001C1CF4" w:rsidRPr="001C1CF4">
        <w:t>(</w:t>
      </w:r>
      <w:r w:rsidR="001C1CF4">
        <w:t>§</w:t>
      </w:r>
      <w:del w:id="1606" w:author="Laurence Golding" w:date="2019-03-19T14:44:00Z">
        <w:r w:rsidR="007539E5" w:rsidDel="00314118">
          <w:fldChar w:fldCharType="begin"/>
        </w:r>
        <w:r w:rsidR="007539E5" w:rsidDel="00314118">
          <w:delInstrText xml:space="preserve"> REF _Ref493404878 \r \h </w:delInstrText>
        </w:r>
        <w:r w:rsidR="007539E5" w:rsidDel="00314118">
          <w:fldChar w:fldCharType="separate"/>
        </w:r>
        <w:r w:rsidR="004B041D" w:rsidDel="00314118">
          <w:delText>3.14.16</w:delText>
        </w:r>
        <w:r w:rsidR="007539E5" w:rsidDel="00314118">
          <w:fldChar w:fldCharType="end"/>
        </w:r>
        <w:r w:rsidR="001C1CF4" w:rsidDel="00314118">
          <w:delText>, §</w:delText>
        </w:r>
        <w:r w:rsidR="007539E5" w:rsidDel="00314118">
          <w:fldChar w:fldCharType="begin"/>
        </w:r>
        <w:r w:rsidR="007539E5" w:rsidDel="00314118">
          <w:delInstrText xml:space="preserve"> REF _Ref508870783 \r \h </w:delInstrText>
        </w:r>
        <w:r w:rsidR="007539E5" w:rsidDel="00314118">
          <w:fldChar w:fldCharType="separate"/>
        </w:r>
        <w:r w:rsidR="004B041D" w:rsidDel="00314118">
          <w:delText>3.41.3</w:delText>
        </w:r>
        <w:r w:rsidR="007539E5" w:rsidDel="00314118">
          <w:fldChar w:fldCharType="end"/>
        </w:r>
      </w:del>
      <w:ins w:id="1607" w:author="Laurence Golding" w:date="2019-03-19T14:44:00Z">
        <w:r w:rsidR="00314118">
          <w:fldChar w:fldCharType="begin"/>
        </w:r>
        <w:r w:rsidR="00314118">
          <w:instrText xml:space="preserve"> REF _Ref3899090 \r \h </w:instrText>
        </w:r>
      </w:ins>
      <w:r w:rsidR="00314118">
        <w:fldChar w:fldCharType="separate"/>
      </w:r>
      <w:ins w:id="1608" w:author="Laurence Golding" w:date="2019-03-19T14:44:00Z">
        <w:r w:rsidR="00314118">
          <w:t>3.18.17</w:t>
        </w:r>
        <w:r w:rsidR="00314118">
          <w:fldChar w:fldCharType="end"/>
        </w:r>
      </w:ins>
      <w:r w:rsidR="001C1CF4" w:rsidRPr="001C1CF4">
        <w:t>)</w:t>
      </w:r>
      <w:del w:id="1609" w:author="Laurence Golding" w:date="2019-03-20T13:13:00Z">
        <w:r w:rsidR="007539E5" w:rsidDel="00A2631B">
          <w:delText xml:space="preserve"> of the </w:delText>
        </w:r>
      </w:del>
      <w:del w:id="1610" w:author="Laurence Golding" w:date="2019-03-19T14:45:00Z">
        <w:r w:rsidR="007539E5" w:rsidDel="00314118">
          <w:delText xml:space="preserve">containing </w:delText>
        </w:r>
        <w:r w:rsidR="007539E5" w:rsidRPr="007539E5" w:rsidDel="00314118">
          <w:rPr>
            <w:rStyle w:val="CODEtemp"/>
          </w:rPr>
          <w:delText>run</w:delText>
        </w:r>
        <w:r w:rsidR="007539E5" w:rsidDel="00314118">
          <w:delText xml:space="preserve"> object (§</w:delText>
        </w:r>
        <w:r w:rsidR="007539E5" w:rsidDel="00314118">
          <w:fldChar w:fldCharType="begin"/>
        </w:r>
        <w:r w:rsidR="007539E5" w:rsidDel="00314118">
          <w:delInstrText xml:space="preserve"> REF _Ref493349997 \r \h </w:delInstrText>
        </w:r>
        <w:r w:rsidR="007539E5" w:rsidDel="00314118">
          <w:fldChar w:fldCharType="separate"/>
        </w:r>
        <w:r w:rsidR="004B041D" w:rsidDel="00314118">
          <w:delText>3.14</w:delText>
        </w:r>
        <w:r w:rsidR="007539E5" w:rsidDel="00314118">
          <w:fldChar w:fldCharType="end"/>
        </w:r>
        <w:r w:rsidR="007539E5" w:rsidDel="00314118">
          <w:delText>), or in an external resource file (§</w:delText>
        </w:r>
        <w:r w:rsidR="007539E5" w:rsidDel="00314118">
          <w:fldChar w:fldCharType="begin"/>
        </w:r>
        <w:r w:rsidR="007539E5" w:rsidDel="00314118">
          <w:delInstrText xml:space="preserve"> REF _Ref508811713 \r \h </w:delInstrText>
        </w:r>
        <w:r w:rsidR="007539E5" w:rsidDel="00314118">
          <w:fldChar w:fldCharType="separate"/>
        </w:r>
        <w:r w:rsidR="004B041D" w:rsidDel="00314118">
          <w:delText>3.11.7.4</w:delText>
        </w:r>
        <w:r w:rsidR="007539E5" w:rsidDel="00314118">
          <w:fldChar w:fldCharType="end"/>
        </w:r>
        <w:r w:rsidR="007539E5" w:rsidDel="00314118">
          <w:delText>) or external property file (§</w:delText>
        </w:r>
        <w:r w:rsidR="007539E5" w:rsidDel="00314118">
          <w:fldChar w:fldCharType="begin"/>
        </w:r>
        <w:r w:rsidR="007539E5" w:rsidDel="00314118">
          <w:delInstrText xml:space="preserve"> REF _Ref530061707 \r \h </w:delInstrText>
        </w:r>
        <w:r w:rsidR="007539E5" w:rsidDel="00314118">
          <w:fldChar w:fldCharType="separate"/>
        </w:r>
        <w:r w:rsidR="004B041D" w:rsidDel="00314118">
          <w:delText>3.14.2.1</w:delText>
        </w:r>
        <w:r w:rsidR="007539E5" w:rsidDel="00314118">
          <w:fldChar w:fldCharType="end"/>
        </w:r>
        <w:r w:rsidR="007539E5" w:rsidDel="00314118">
          <w:delText>)</w:delText>
        </w:r>
      </w:del>
      <w:r w:rsidR="00465D52" w:rsidRPr="00465D52">
        <w:t>.</w:t>
      </w:r>
      <w:ins w:id="1611" w:author="Laurence Golding" w:date="2019-03-20T13:14:00Z">
        <w:r>
          <w:t xml:space="preserve"> Otherwise, </w:t>
        </w:r>
        <w:r w:rsidRPr="00683348">
          <w:rPr>
            <w:rStyle w:val="CODEtemp"/>
          </w:rPr>
          <w:t>ruleIndex</w:t>
        </w:r>
        <w:r>
          <w:t xml:space="preserve"> </w:t>
        </w:r>
        <w:r w:rsidRPr="00683348">
          <w:rPr>
            <w:b/>
          </w:rPr>
          <w:t>SHALL</w:t>
        </w:r>
        <w:r>
          <w:t xml:space="preserve"> be absent.</w:t>
        </w:r>
      </w:ins>
      <w:del w:id="1612" w:author="Laurence Golding" w:date="2019-03-19T14:55:00Z">
        <w:r w:rsidR="00B33D4B" w:rsidDel="000E4277">
          <w:delText xml:space="preserve"> </w:delText>
        </w:r>
      </w:del>
      <w:moveFromRangeStart w:id="1613" w:author="Laurence Golding" w:date="2019-03-19T14:55:00Z" w:name="move3899765"/>
      <w:moveFrom w:id="1614" w:author="Laurence Golding" w:date="2019-03-19T14:55:00Z">
        <w:r w:rsidR="00B33D4B" w:rsidDel="000E4277">
          <w:t xml:space="preserve">If this property is absent, it </w:t>
        </w:r>
        <w:r w:rsidR="00B33D4B" w:rsidDel="000E4277">
          <w:rPr>
            <w:b/>
          </w:rPr>
          <w:t>SHALL</w:t>
        </w:r>
        <w:r w:rsidR="00B33D4B" w:rsidDel="000E4277">
          <w:t xml:space="preserve"> default to -1</w:t>
        </w:r>
        <w:r w:rsidR="00B44A41" w:rsidDel="000E4277">
          <w:t>,</w:t>
        </w:r>
        <w:r w:rsidR="00C27613" w:rsidDel="000E4277">
          <w:t xml:space="preserve"> which is otherwise not a valid value for this property</w:t>
        </w:r>
        <w:r w:rsidR="00B33D4B" w:rsidDel="000E4277">
          <w:t>.</w:t>
        </w:r>
      </w:moveFrom>
      <w:moveFromRangeEnd w:id="1613"/>
    </w:p>
    <w:p w14:paraId="0AB380B1" w14:textId="77777777" w:rsidR="00E45D82" w:rsidRDefault="00E45D82" w:rsidP="003D76CB">
      <w:pPr>
        <w:rPr>
          <w:ins w:id="1615" w:author="Laurence Golding" w:date="2019-03-22T14:54:00Z"/>
        </w:rPr>
      </w:pPr>
    </w:p>
    <w:p w14:paraId="6B3E423F" w14:textId="2FD6EF46" w:rsidR="007539E5" w:rsidRDefault="00A21AF0" w:rsidP="003D76CB">
      <w:pPr>
        <w:rPr>
          <w:ins w:id="1616" w:author="Laurence Golding" w:date="2019-03-22T14:59:00Z"/>
        </w:rPr>
      </w:pPr>
      <w:ins w:id="1617" w:author="Laurence Golding" w:date="2019-03-22T14:36:00Z">
        <w:r>
          <w:t xml:space="preserve">The semantics of </w:t>
        </w:r>
        <w:r w:rsidRPr="00E45D82">
          <w:rPr>
            <w:rStyle w:val="CODEtemp"/>
          </w:rPr>
          <w:t>ruleIndex</w:t>
        </w:r>
        <w:r>
          <w:t xml:space="preserve"> are identical to the semantics of </w:t>
        </w:r>
        <w:r w:rsidRPr="00E45D82">
          <w:rPr>
            <w:rStyle w:val="CODEtemp"/>
          </w:rPr>
          <w:t>reporting</w:t>
        </w:r>
      </w:ins>
      <w:ins w:id="1618" w:author="Laurence Golding" w:date="2019-03-22T14:37:00Z">
        <w:r w:rsidRPr="00E45D82">
          <w:rPr>
            <w:rStyle w:val="CODEtemp"/>
          </w:rPr>
          <w:t>DescriptorReference.index</w:t>
        </w:r>
      </w:ins>
      <w:ins w:id="1619" w:author="Laurence Golding" w:date="2019-03-22T14:51:00Z">
        <w:r w:rsidR="00E45D82">
          <w:t xml:space="preserve"> (</w:t>
        </w:r>
        <w:bookmarkStart w:id="1620" w:name="_Hlk4159110"/>
        <w:r w:rsidR="00E45D82">
          <w:t>§</w:t>
        </w:r>
      </w:ins>
      <w:bookmarkEnd w:id="1620"/>
      <w:ins w:id="1621" w:author="Laurence Golding" w:date="2019-03-22T14:52:00Z">
        <w:r w:rsidR="00E45D82">
          <w:fldChar w:fldCharType="begin"/>
        </w:r>
        <w:r w:rsidR="00E45D82">
          <w:instrText xml:space="preserve"> REF _Ref4055060 \r \h </w:instrText>
        </w:r>
      </w:ins>
      <w:r w:rsidR="00E45D82">
        <w:fldChar w:fldCharType="separate"/>
      </w:r>
      <w:ins w:id="1622" w:author="Laurence Golding" w:date="2019-03-22T14:52:00Z">
        <w:r w:rsidR="00E45D82">
          <w:t>3.44.5</w:t>
        </w:r>
        <w:r w:rsidR="00E45D82">
          <w:fldChar w:fldCharType="end"/>
        </w:r>
      </w:ins>
      <w:ins w:id="1623" w:author="Laurence Golding" w:date="2019-03-22T14:51:00Z">
        <w:r w:rsidR="00E45D82">
          <w:t>)</w:t>
        </w:r>
      </w:ins>
      <w:ins w:id="1624" w:author="Laurence Golding" w:date="2019-03-22T14:37:00Z">
        <w:r>
          <w:t>, and are described there.</w:t>
        </w:r>
      </w:ins>
      <w:ins w:id="1625" w:author="Laurence Golding" w:date="2019-03-22T15:22:00Z">
        <w:r w:rsidR="005D4FE9" w:rsidDel="000E4277">
          <w:t xml:space="preserve"> </w:t>
        </w:r>
      </w:ins>
      <w:moveFromRangeStart w:id="1626" w:author="Laurence Golding" w:date="2019-03-19T14:55:00Z" w:name="move3899747"/>
      <w:moveFrom w:id="1627" w:author="Laurence Golding" w:date="2019-03-19T14:55:00Z">
        <w:r w:rsidR="007539E5" w:rsidDel="000E4277">
          <w:t xml:space="preserve">NOTE: If </w:t>
        </w:r>
        <w:r w:rsidR="007539E5" w:rsidRPr="00F97028" w:rsidDel="000E4277">
          <w:rPr>
            <w:rStyle w:val="CODEtemp"/>
          </w:rPr>
          <w:t>ruleIndex</w:t>
        </w:r>
        <w:r w:rsidR="007539E5" w:rsidDel="000E4277">
          <w:t xml:space="preserve"> is absent, a SARIF consumer will not be able to locate metadata for the rule.</w:t>
        </w:r>
      </w:moveFrom>
    </w:p>
    <w:p w14:paraId="619D850C" w14:textId="27250621" w:rsidR="00E45D82" w:rsidDel="000E4277" w:rsidRDefault="00E45D82" w:rsidP="00E45D82">
      <w:pPr>
        <w:rPr>
          <w:moveFrom w:id="1628" w:author="Laurence Golding" w:date="2019-03-19T14:55:00Z"/>
        </w:rPr>
      </w:pPr>
      <w:ins w:id="1629" w:author="Laurence Golding" w:date="2019-03-22T15:00:00Z">
        <w:r>
          <w:t xml:space="preserve">If </w:t>
        </w:r>
        <w:r w:rsidRPr="00ED3469">
          <w:rPr>
            <w:rStyle w:val="CODEtemp"/>
          </w:rPr>
          <w:t>ruleIndex</w:t>
        </w:r>
        <w:r>
          <w:t xml:space="preserve"> is </w:t>
        </w:r>
      </w:ins>
      <w:ins w:id="1630" w:author="Laurence Golding" w:date="2019-03-22T15:23:00Z">
        <w:r w:rsidR="00ED3469">
          <w:t>absent</w:t>
        </w:r>
      </w:ins>
      <w:ins w:id="1631" w:author="Laurence Golding" w:date="2019-03-22T15:00:00Z">
        <w:r>
          <w:t xml:space="preserve"> and </w:t>
        </w:r>
        <w:r w:rsidRPr="00ED3469">
          <w:rPr>
            <w:rStyle w:val="CODEtemp"/>
          </w:rPr>
          <w:t>theDescriptor.index</w:t>
        </w:r>
        <w:r>
          <w:t xml:space="preserve"> is present, </w:t>
        </w:r>
        <w:r w:rsidRPr="00ED3469">
          <w:rPr>
            <w:rStyle w:val="CODEtemp"/>
          </w:rPr>
          <w:t>ruleIndex</w:t>
        </w:r>
        <w:r>
          <w:t xml:space="preserve"> </w:t>
        </w:r>
        <w:r w:rsidRPr="00ED3469">
          <w:rPr>
            <w:b/>
          </w:rPr>
          <w:t>SHALL</w:t>
        </w:r>
        <w:r>
          <w:t xml:space="preserve"> default to </w:t>
        </w:r>
        <w:r w:rsidRPr="00ED3469">
          <w:rPr>
            <w:rStyle w:val="CODEtemp"/>
          </w:rPr>
          <w:t>theDescriptor.index</w:t>
        </w:r>
        <w:r>
          <w:t xml:space="preserve">. If both are present, they </w:t>
        </w:r>
        <w:r w:rsidRPr="00ED3469">
          <w:rPr>
            <w:b/>
          </w:rPr>
          <w:t>SHALL</w:t>
        </w:r>
        <w:r>
          <w:t xml:space="preserve"> be equal.</w:t>
        </w:r>
      </w:ins>
    </w:p>
    <w:moveFromRangeEnd w:id="1626"/>
    <w:p w14:paraId="14CC13A5" w14:textId="4A2C13B5" w:rsidR="000E4277" w:rsidRPr="003D76CB" w:rsidRDefault="003D76CB" w:rsidP="003D76CB">
      <w:del w:id="1632" w:author="Laurence Golding" w:date="2019-03-20T13:14:00Z">
        <w:r w:rsidDel="00A2631B">
          <w:delText>If</w:delText>
        </w:r>
        <w:r w:rsidR="00262770" w:rsidDel="00A2631B">
          <w:delText xml:space="preserve"> the relevant </w:delText>
        </w:r>
      </w:del>
      <w:del w:id="1633" w:author="Laurence Golding" w:date="2019-03-19T14:51:00Z">
        <w:r w:rsidR="00262770" w:rsidRPr="00C20521" w:rsidDel="00314118">
          <w:rPr>
            <w:rStyle w:val="CODEtemp"/>
          </w:rPr>
          <w:delText>rule</w:delText>
        </w:r>
        <w:r w:rsidR="00262770" w:rsidDel="00314118">
          <w:delText xml:space="preserve"> </w:delText>
        </w:r>
      </w:del>
      <w:del w:id="1634" w:author="Laurence Golding" w:date="2019-03-20T13:14:00Z">
        <w:r w:rsidR="00262770" w:rsidDel="00A2631B">
          <w:delText>object is present in</w:delText>
        </w:r>
        <w:r w:rsidDel="00A2631B">
          <w:delText xml:space="preserve"> </w:delText>
        </w:r>
      </w:del>
      <w:del w:id="1635" w:author="Laurence Golding" w:date="2019-03-19T14:51:00Z">
        <w:r w:rsidRPr="002C1306" w:rsidDel="00314118">
          <w:rPr>
            <w:rStyle w:val="CODEtemp"/>
          </w:rPr>
          <w:delText>resources</w:delText>
        </w:r>
      </w:del>
      <w:del w:id="1636" w:author="Laurence Golding" w:date="2019-03-20T13:14:00Z">
        <w:r w:rsidRPr="002C1306" w:rsidDel="00A2631B">
          <w:rPr>
            <w:rStyle w:val="CODEtemp"/>
          </w:rPr>
          <w:delText>.</w:delText>
        </w:r>
      </w:del>
      <w:del w:id="1637" w:author="Laurence Golding" w:date="2019-03-19T14:52:00Z">
        <w:r w:rsidRPr="002C1306" w:rsidDel="00314118">
          <w:rPr>
            <w:rStyle w:val="CODEtemp"/>
          </w:rPr>
          <w:delText>rules</w:delText>
        </w:r>
        <w:r w:rsidDel="00314118">
          <w:delText xml:space="preserve"> </w:delText>
        </w:r>
        <w:r w:rsidR="00262770" w:rsidDel="00314118">
          <w:delText>or in</w:delText>
        </w:r>
        <w:r w:rsidDel="00314118">
          <w:delText xml:space="preserve"> an external resource file or external property file</w:delText>
        </w:r>
      </w:del>
      <w:del w:id="1638" w:author="Laurence Golding" w:date="2019-03-20T13:14:00Z">
        <w:r w:rsidR="002C1306" w:rsidDel="00A2631B">
          <w:delText xml:space="preserve">, then </w:delText>
        </w:r>
        <w:r w:rsidR="002C1306" w:rsidRPr="002C1306" w:rsidDel="00A2631B">
          <w:rPr>
            <w:rStyle w:val="CODEtemp"/>
          </w:rPr>
          <w:delText>ruleIndex</w:delText>
        </w:r>
        <w:r w:rsidR="002C1306" w:rsidDel="00A2631B">
          <w:delText xml:space="preserve"> </w:delText>
        </w:r>
        <w:r w:rsidR="002C1306" w:rsidRPr="002C1306" w:rsidDel="00A2631B">
          <w:rPr>
            <w:b/>
          </w:rPr>
          <w:delText>SHOULD</w:delText>
        </w:r>
        <w:r w:rsidR="002C1306" w:rsidDel="00A2631B">
          <w:delText xml:space="preserve"> be present. Otherwise, </w:delText>
        </w:r>
        <w:r w:rsidR="002C1306" w:rsidRPr="002C1306" w:rsidDel="00A2631B">
          <w:rPr>
            <w:rStyle w:val="CODEtemp"/>
          </w:rPr>
          <w:delText>ruleIndex</w:delText>
        </w:r>
        <w:r w:rsidR="002C1306" w:rsidDel="00A2631B">
          <w:delText xml:space="preserve"> </w:delText>
        </w:r>
        <w:r w:rsidR="002C1306" w:rsidRPr="002C1306" w:rsidDel="00A2631B">
          <w:rPr>
            <w:b/>
          </w:rPr>
          <w:delText>SHALL NOT</w:delText>
        </w:r>
        <w:r w:rsidR="002C1306" w:rsidDel="00A2631B">
          <w:delText xml:space="preserve"> be present.</w:delText>
        </w:r>
      </w:del>
      <w:moveToRangeStart w:id="1639" w:author="Laurence Golding" w:date="2019-03-19T14:55:00Z" w:name="move3899765"/>
      <w:moveTo w:id="1640" w:author="Laurence Golding" w:date="2019-03-19T14:55:00Z">
        <w:del w:id="1641" w:author="Laurence Golding" w:date="2019-03-21T10:16:00Z">
          <w:r w:rsidR="000E4277" w:rsidDel="00C4251F">
            <w:delText xml:space="preserve">If </w:delText>
          </w:r>
        </w:del>
        <w:del w:id="1642" w:author="Laurence Golding" w:date="2019-03-20T13:14:00Z">
          <w:r w:rsidR="000E4277" w:rsidRPr="00683348" w:rsidDel="00A2631B">
            <w:rPr>
              <w:rStyle w:val="CODEtemp"/>
            </w:rPr>
            <w:delText>this property</w:delText>
          </w:r>
        </w:del>
        <w:del w:id="1643" w:author="Laurence Golding" w:date="2019-03-21T10:16:00Z">
          <w:r w:rsidR="000E4277" w:rsidDel="00C4251F">
            <w:delText xml:space="preserve"> is absent, it </w:delText>
          </w:r>
          <w:r w:rsidR="000E4277" w:rsidDel="00C4251F">
            <w:rPr>
              <w:b/>
            </w:rPr>
            <w:delText>SHALL</w:delText>
          </w:r>
          <w:r w:rsidR="000E4277" w:rsidDel="00C4251F">
            <w:delText xml:space="preserve"> default to -1, which is otherwise not a valid value for this property.</w:delText>
          </w:r>
        </w:del>
      </w:moveTo>
      <w:moveToRangeEnd w:id="1639"/>
    </w:p>
    <w:p w14:paraId="7F7FE6D8" w14:textId="0AF35429" w:rsidR="00A21AF0" w:rsidRPr="00A21AF0" w:rsidDel="00A21AF0" w:rsidRDefault="000E4277" w:rsidP="00E45D82">
      <w:pPr>
        <w:rPr>
          <w:del w:id="1644" w:author="Laurence Golding" w:date="2019-03-22T14:34:00Z"/>
          <w:moveTo w:id="1645" w:author="Laurence Golding" w:date="2019-03-19T14:55:00Z"/>
        </w:rPr>
      </w:pPr>
      <w:moveToRangeStart w:id="1646" w:author="Laurence Golding" w:date="2019-03-19T14:55:00Z" w:name="move3899747"/>
      <w:moveTo w:id="1647" w:author="Laurence Golding" w:date="2019-03-19T14:55:00Z">
        <w:del w:id="1648" w:author="Laurence Golding" w:date="2019-03-22T14:38:00Z">
          <w:r w:rsidRPr="00BF7F6B" w:rsidDel="00A21AF0">
            <w:delText xml:space="preserve">NOTE: </w:delText>
          </w:r>
        </w:del>
        <w:del w:id="1649" w:author="Laurence Golding" w:date="2019-03-22T12:28:00Z">
          <w:r w:rsidRPr="00BF7F6B" w:rsidDel="009A7342">
            <w:delText xml:space="preserve">If </w:delText>
          </w:r>
        </w:del>
        <w:del w:id="1650" w:author="Laurence Golding" w:date="2019-03-22T15:25:00Z">
          <w:r w:rsidRPr="00BF7F6B" w:rsidDel="00ED3469">
            <w:rPr>
              <w:rStyle w:val="CODEtemp"/>
            </w:rPr>
            <w:delText>ruleIndex</w:delText>
          </w:r>
          <w:r w:rsidRPr="00BF7F6B" w:rsidDel="00ED3469">
            <w:delText xml:space="preserve"> is </w:delText>
          </w:r>
        </w:del>
        <w:del w:id="1651" w:author="Laurence Golding" w:date="2019-03-22T14:38:00Z">
          <w:r w:rsidRPr="00BF7F6B" w:rsidDel="00A21AF0">
            <w:delText>absent</w:delText>
          </w:r>
        </w:del>
        <w:del w:id="1652" w:author="Laurence Golding" w:date="2019-03-22T14:59:00Z">
          <w:r w:rsidDel="00E45D82">
            <w:delText xml:space="preserve">, a </w:delText>
          </w:r>
        </w:del>
        <w:del w:id="1653" w:author="Laurence Golding" w:date="2019-03-22T15:25:00Z">
          <w:r w:rsidDel="00ED3469">
            <w:delText>SARIF</w:delText>
          </w:r>
        </w:del>
        <w:del w:id="1654" w:author="Laurence Golding" w:date="2019-03-22T14:59:00Z">
          <w:r w:rsidDel="00E45D82">
            <w:delText xml:space="preserve"> consumer will not be able to locate metadata for the rule</w:delText>
          </w:r>
        </w:del>
        <w:del w:id="1655" w:author="Laurence Golding" w:date="2019-03-22T15:25:00Z">
          <w:r w:rsidDel="00ED3469">
            <w:delText>.</w:delText>
          </w:r>
        </w:del>
      </w:moveTo>
    </w:p>
    <w:moveToRangeEnd w:id="1646"/>
    <w:p w14:paraId="0DB8B3AE" w14:textId="7F2747A0" w:rsidR="000A7DA8" w:rsidDel="00E45D82" w:rsidRDefault="000A7DA8" w:rsidP="000A7DA8">
      <w:pPr>
        <w:pStyle w:val="Note"/>
        <w:rPr>
          <w:del w:id="1656" w:author="Laurence Golding" w:date="2019-03-22T14:39:00Z"/>
        </w:rPr>
      </w:pPr>
      <w:del w:id="1657" w:author="Laurence Golding" w:date="2019-03-22T14:39:00Z">
        <w:r w:rsidDel="00E45D82">
          <w:delText>EXAMPLE</w:delText>
        </w:r>
        <w:r w:rsidR="00AB2A57" w:rsidDel="00E45D82">
          <w:delText xml:space="preserve"> 1</w:delText>
        </w:r>
        <w:r w:rsidDel="00E45D82">
          <w:delText xml:space="preserve">: </w:delText>
        </w:r>
        <w:r w:rsidRPr="000A7DA8" w:rsidDel="00E45D82">
          <w:delText xml:space="preserve">In this example, there is more than one rule with id </w:delText>
        </w:r>
        <w:r w:rsidRPr="000A7DA8" w:rsidDel="00E45D82">
          <w:rPr>
            <w:rStyle w:val="CODEtemp"/>
          </w:rPr>
          <w:delText>CA1711</w:delText>
        </w:r>
        <w:r w:rsidRPr="000A7DA8" w:rsidDel="00E45D82">
          <w:delText>.</w:delText>
        </w:r>
        <w:r w:rsidR="007539E5" w:rsidDel="00E45D82">
          <w:delText xml:space="preserve"> </w:delText>
        </w:r>
        <w:r w:rsidR="007539E5" w:rsidRPr="007539E5" w:rsidDel="00E45D82">
          <w:rPr>
            <w:rStyle w:val="CODEtemp"/>
          </w:rPr>
          <w:delText>ruleIndex</w:delText>
        </w:r>
        <w:r w:rsidR="007539E5" w:rsidDel="00E45D82">
          <w:delText xml:space="preserve"> uniquely specifies the relevant rule, whether or not there are multiple rules with the same id.</w:delText>
        </w:r>
      </w:del>
    </w:p>
    <w:p w14:paraId="12592021" w14:textId="612A10FA" w:rsidR="002E52B0" w:rsidDel="00E45D82" w:rsidRDefault="002E52B0" w:rsidP="002D65F3">
      <w:pPr>
        <w:pStyle w:val="Code"/>
        <w:rPr>
          <w:del w:id="1658" w:author="Laurence Golding" w:date="2019-03-22T14:39:00Z"/>
        </w:rPr>
      </w:pPr>
      <w:del w:id="1659" w:author="Laurence Golding" w:date="2019-03-22T14:39:00Z">
        <w:r w:rsidDel="00E45D82">
          <w:delText>{</w:delText>
        </w:r>
        <w:r w:rsidR="00C32311" w:rsidDel="00E45D82">
          <w:delText xml:space="preserve">                            # A run object (§</w:delText>
        </w:r>
        <w:r w:rsidR="00C32311" w:rsidDel="00E45D82">
          <w:fldChar w:fldCharType="begin"/>
        </w:r>
        <w:r w:rsidR="00C32311" w:rsidDel="00E45D82">
          <w:delInstrText xml:space="preserve"> REF _Ref493349997 \r \h </w:delInstrText>
        </w:r>
        <w:r w:rsidR="002D65F3" w:rsidDel="00E45D82">
          <w:delInstrText xml:space="preserve"> \* MERGEFORMAT </w:delInstrText>
        </w:r>
        <w:r w:rsidR="00C32311" w:rsidDel="00E45D82">
          <w:fldChar w:fldCharType="separate"/>
        </w:r>
        <w:r w:rsidR="004B041D" w:rsidDel="00E45D82">
          <w:delText>3.14</w:delText>
        </w:r>
        <w:r w:rsidR="00C32311" w:rsidDel="00E45D82">
          <w:fldChar w:fldCharType="end"/>
        </w:r>
        <w:r w:rsidR="00C32311" w:rsidDel="00E45D82">
          <w:delText>).</w:delText>
        </w:r>
      </w:del>
    </w:p>
    <w:p w14:paraId="00325953" w14:textId="1F659AD3" w:rsidR="002E52B0" w:rsidDel="00E45D82" w:rsidRDefault="002E52B0" w:rsidP="002D65F3">
      <w:pPr>
        <w:pStyle w:val="Code"/>
        <w:rPr>
          <w:del w:id="1660" w:author="Laurence Golding" w:date="2019-03-22T14:39:00Z"/>
        </w:rPr>
      </w:pPr>
      <w:del w:id="1661" w:author="Laurence Golding" w:date="2019-03-22T14:39:00Z">
        <w:r w:rsidDel="00E45D82">
          <w:delText xml:space="preserve">  "results": [</w:delText>
        </w:r>
        <w:r w:rsidR="00C32311" w:rsidDel="00E45D82">
          <w:delText xml:space="preserve">               # See §</w:delText>
        </w:r>
        <w:r w:rsidR="00C32311" w:rsidDel="00E45D82">
          <w:fldChar w:fldCharType="begin"/>
        </w:r>
        <w:r w:rsidR="00C32311" w:rsidDel="00E45D82">
          <w:delInstrText xml:space="preserve"> REF _Ref493350972 \r \h </w:delInstrText>
        </w:r>
        <w:r w:rsidR="002D65F3" w:rsidDel="00E45D82">
          <w:delInstrText xml:space="preserve"> \* MERGEFORMAT </w:delInstrText>
        </w:r>
        <w:r w:rsidR="00C32311" w:rsidDel="00E45D82">
          <w:fldChar w:fldCharType="separate"/>
        </w:r>
        <w:r w:rsidR="004B041D" w:rsidDel="00E45D82">
          <w:delText>3.14.15</w:delText>
        </w:r>
        <w:r w:rsidR="00C32311" w:rsidDel="00E45D82">
          <w:fldChar w:fldCharType="end"/>
        </w:r>
        <w:r w:rsidR="000F5B03" w:rsidDel="00E45D82">
          <w:delText>.</w:delText>
        </w:r>
      </w:del>
    </w:p>
    <w:p w14:paraId="269975A2" w14:textId="1508ABA1" w:rsidR="002E52B0" w:rsidDel="00E45D82" w:rsidRDefault="002E52B0" w:rsidP="002D65F3">
      <w:pPr>
        <w:pStyle w:val="Code"/>
        <w:rPr>
          <w:del w:id="1662" w:author="Laurence Golding" w:date="2019-03-22T14:39:00Z"/>
        </w:rPr>
      </w:pPr>
      <w:del w:id="1663" w:author="Laurence Golding" w:date="2019-03-22T14:39:00Z">
        <w:r w:rsidDel="00E45D82">
          <w:delText xml:space="preserve">    {</w:delText>
        </w:r>
        <w:r w:rsidR="00C32311" w:rsidDel="00E45D82">
          <w:delText xml:space="preserve">                        # A result object (§</w:delText>
        </w:r>
        <w:r w:rsidR="00C32311" w:rsidDel="00E45D82">
          <w:fldChar w:fldCharType="begin"/>
        </w:r>
        <w:r w:rsidR="00C32311" w:rsidDel="00E45D82">
          <w:delInstrText xml:space="preserve"> REF _Ref493350984 \r \h </w:delInstrText>
        </w:r>
        <w:r w:rsidR="002D65F3" w:rsidDel="00E45D82">
          <w:delInstrText xml:space="preserve"> \* MERGEFORMAT </w:delInstrText>
        </w:r>
        <w:r w:rsidR="00C32311" w:rsidDel="00E45D82">
          <w:fldChar w:fldCharType="separate"/>
        </w:r>
        <w:r w:rsidR="004B041D" w:rsidDel="00E45D82">
          <w:delText>3.24</w:delText>
        </w:r>
        <w:r w:rsidR="00C32311" w:rsidDel="00E45D82">
          <w:fldChar w:fldCharType="end"/>
        </w:r>
        <w:r w:rsidR="00C32311" w:rsidDel="00E45D82">
          <w:delText>).</w:delText>
        </w:r>
      </w:del>
    </w:p>
    <w:p w14:paraId="68428F55" w14:textId="0261F000" w:rsidR="002E52B0" w:rsidDel="00E45D82" w:rsidRDefault="002E52B0" w:rsidP="002D65F3">
      <w:pPr>
        <w:pStyle w:val="Code"/>
        <w:rPr>
          <w:del w:id="1664" w:author="Laurence Golding" w:date="2019-03-22T14:39:00Z"/>
        </w:rPr>
      </w:pPr>
      <w:del w:id="1665" w:author="Laurence Golding" w:date="2019-03-22T14:39:00Z">
        <w:r w:rsidDel="00E45D82">
          <w:delText xml:space="preserve">      "ruleId": "CA1711",</w:delText>
        </w:r>
        <w:r w:rsidR="00A431FB" w:rsidDel="00E45D82">
          <w:delText xml:space="preserve">    # See §</w:delText>
        </w:r>
      </w:del>
      <w:del w:id="1666" w:author="Laurence Golding" w:date="2019-03-20T09:18:00Z">
        <w:r w:rsidR="00A431FB" w:rsidDel="00BC42DD">
          <w:fldChar w:fldCharType="begin"/>
        </w:r>
        <w:r w:rsidR="00A431FB" w:rsidDel="00BC42DD">
          <w:delInstrText xml:space="preserve"> REF _Ref493408046 \r \h </w:delInstrText>
        </w:r>
        <w:r w:rsidR="002D65F3" w:rsidDel="00BC42DD">
          <w:delInstrText xml:space="preserve"> \* MERGEFORMAT </w:delInstrText>
        </w:r>
        <w:r w:rsidR="00A431FB" w:rsidDel="00BC42DD">
          <w:fldChar w:fldCharType="separate"/>
        </w:r>
        <w:r w:rsidR="004B041D" w:rsidDel="00BC42DD">
          <w:delText>3.42.3</w:delText>
        </w:r>
        <w:r w:rsidR="00A431FB" w:rsidDel="00BC42DD">
          <w:fldChar w:fldCharType="end"/>
        </w:r>
      </w:del>
      <w:del w:id="1667" w:author="Laurence Golding" w:date="2019-03-22T14:39:00Z">
        <w:r w:rsidR="00A431FB" w:rsidDel="00E45D82">
          <w:delText>.</w:delText>
        </w:r>
      </w:del>
    </w:p>
    <w:p w14:paraId="79FFF355" w14:textId="6DC2AEF3" w:rsidR="007539E5" w:rsidDel="00E45D82" w:rsidRDefault="007539E5" w:rsidP="002D65F3">
      <w:pPr>
        <w:pStyle w:val="Code"/>
        <w:rPr>
          <w:del w:id="1668" w:author="Laurence Golding" w:date="2019-03-22T14:39:00Z"/>
        </w:rPr>
      </w:pPr>
      <w:del w:id="1669" w:author="Laurence Golding" w:date="2019-03-22T14:39:00Z">
        <w:r w:rsidDel="00E45D82">
          <w:delText xml:space="preserve">      "</w:delText>
        </w:r>
        <w:r w:rsidR="00A431FB" w:rsidDel="00E45D82">
          <w:delText>ruleIndex": 1,</w:delText>
        </w:r>
      </w:del>
    </w:p>
    <w:p w14:paraId="6D0F1EEF" w14:textId="0B038530" w:rsidR="00C32311" w:rsidDel="00E45D82" w:rsidRDefault="00C32311" w:rsidP="002D65F3">
      <w:pPr>
        <w:pStyle w:val="Code"/>
        <w:rPr>
          <w:del w:id="1670" w:author="Laurence Golding" w:date="2019-03-22T14:39:00Z"/>
        </w:rPr>
      </w:pPr>
      <w:del w:id="1671" w:author="Laurence Golding" w:date="2019-03-22T14:39:00Z">
        <w:r w:rsidDel="00E45D82">
          <w:delText xml:space="preserve">      ...</w:delText>
        </w:r>
      </w:del>
    </w:p>
    <w:p w14:paraId="0B765564" w14:textId="5DAC5565" w:rsidR="002E52B0" w:rsidDel="00E45D82" w:rsidRDefault="002E52B0" w:rsidP="002D65F3">
      <w:pPr>
        <w:pStyle w:val="Code"/>
        <w:rPr>
          <w:del w:id="1672" w:author="Laurence Golding" w:date="2019-03-22T14:39:00Z"/>
        </w:rPr>
      </w:pPr>
      <w:del w:id="1673" w:author="Laurence Golding" w:date="2019-03-22T14:39:00Z">
        <w:r w:rsidDel="00E45D82">
          <w:delText xml:space="preserve">    }</w:delText>
        </w:r>
      </w:del>
    </w:p>
    <w:p w14:paraId="55B690CE" w14:textId="51D12D64" w:rsidR="002E52B0" w:rsidDel="00E45D82" w:rsidRDefault="002E52B0" w:rsidP="002D65F3">
      <w:pPr>
        <w:pStyle w:val="Code"/>
        <w:rPr>
          <w:del w:id="1674" w:author="Laurence Golding" w:date="2019-03-22T14:39:00Z"/>
        </w:rPr>
      </w:pPr>
      <w:del w:id="1675" w:author="Laurence Golding" w:date="2019-03-22T14:39:00Z">
        <w:r w:rsidDel="00E45D82">
          <w:delText xml:space="preserve">  ]</w:delText>
        </w:r>
      </w:del>
      <w:del w:id="1676" w:author="Laurence Golding" w:date="2019-03-20T09:18:00Z">
        <w:r w:rsidDel="00BC42DD">
          <w:delText>,</w:delText>
        </w:r>
      </w:del>
    </w:p>
    <w:p w14:paraId="66173A7E" w14:textId="2A8FB38D" w:rsidR="000E4277" w:rsidDel="00BC42DD" w:rsidRDefault="002E52B0" w:rsidP="002D65F3">
      <w:pPr>
        <w:pStyle w:val="Code"/>
        <w:rPr>
          <w:del w:id="1677" w:author="Laurence Golding" w:date="2019-03-20T09:17:00Z"/>
        </w:rPr>
      </w:pPr>
      <w:del w:id="1678" w:author="Laurence Golding" w:date="2019-03-20T09:17:00Z">
        <w:r w:rsidDel="00BC42DD">
          <w:delText xml:space="preserve">  "</w:delText>
        </w:r>
      </w:del>
      <w:del w:id="1679" w:author="Laurence Golding" w:date="2019-03-19T14:56:00Z">
        <w:r w:rsidDel="000E4277">
          <w:delText>resources</w:delText>
        </w:r>
      </w:del>
      <w:del w:id="1680" w:author="Laurence Golding" w:date="2019-03-20T09:17:00Z">
        <w:r w:rsidDel="00BC42DD">
          <w:delText>": {</w:delText>
        </w:r>
        <w:r w:rsidR="00C32311" w:rsidDel="00BC42DD">
          <w:delText xml:space="preserve">             # See §</w:delText>
        </w:r>
      </w:del>
      <w:del w:id="1681" w:author="Laurence Golding" w:date="2019-03-19T14:57:00Z">
        <w:r w:rsidR="00C32311" w:rsidDel="000E4277">
          <w:fldChar w:fldCharType="begin"/>
        </w:r>
        <w:r w:rsidR="00C32311" w:rsidDel="000E4277">
          <w:delInstrText xml:space="preserve"> REF _Ref493404878 \r \h </w:delInstrText>
        </w:r>
        <w:r w:rsidR="002D65F3" w:rsidDel="000E4277">
          <w:delInstrText xml:space="preserve"> \* MERGEFORMAT </w:delInstrText>
        </w:r>
        <w:r w:rsidR="00C32311" w:rsidDel="000E4277">
          <w:fldChar w:fldCharType="separate"/>
        </w:r>
        <w:r w:rsidR="004B041D" w:rsidDel="000E4277">
          <w:delText>3.14.16</w:delText>
        </w:r>
        <w:r w:rsidR="00C32311" w:rsidDel="000E4277">
          <w:fldChar w:fldCharType="end"/>
        </w:r>
      </w:del>
      <w:del w:id="1682" w:author="Laurence Golding" w:date="2019-03-20T09:17:00Z">
        <w:r w:rsidR="00C32311" w:rsidDel="00BC42DD">
          <w:delText>.</w:delText>
        </w:r>
      </w:del>
    </w:p>
    <w:p w14:paraId="57DE0082" w14:textId="7FDE4BCC" w:rsidR="002E52B0" w:rsidDel="00BC42DD" w:rsidRDefault="002E52B0" w:rsidP="002D65F3">
      <w:pPr>
        <w:pStyle w:val="Code"/>
        <w:rPr>
          <w:del w:id="1683" w:author="Laurence Golding" w:date="2019-03-20T09:17:00Z"/>
        </w:rPr>
      </w:pPr>
      <w:del w:id="1684" w:author="Laurence Golding" w:date="2019-03-20T09:17:00Z">
        <w:r w:rsidDel="00BC42DD">
          <w:delText xml:space="preserve">    "</w:delText>
        </w:r>
      </w:del>
      <w:del w:id="1685" w:author="Laurence Golding" w:date="2019-03-19T14:58:00Z">
        <w:r w:rsidDel="000E4277">
          <w:delText>rules</w:delText>
        </w:r>
      </w:del>
      <w:del w:id="1686" w:author="Laurence Golding" w:date="2019-03-20T09:17:00Z">
        <w:r w:rsidDel="00BC42DD">
          <w:delText xml:space="preserve">": </w:delText>
        </w:r>
        <w:r w:rsidR="007539E5" w:rsidDel="00BC42DD">
          <w:delText xml:space="preserve">[   </w:delText>
        </w:r>
      </w:del>
      <w:del w:id="1687" w:author="Laurence Golding" w:date="2019-03-19T14:58:00Z">
        <w:r w:rsidR="007539E5" w:rsidDel="000E4277">
          <w:delText xml:space="preserve">            </w:delText>
        </w:r>
      </w:del>
      <w:del w:id="1688" w:author="Laurence Golding" w:date="2019-03-20T09:17:00Z">
        <w:r w:rsidR="00C32311" w:rsidDel="00BC42DD">
          <w:delText># See §</w:delText>
        </w:r>
      </w:del>
      <w:del w:id="1689" w:author="Laurence Golding" w:date="2019-03-19T14:58:00Z">
        <w:r w:rsidR="00C32311" w:rsidDel="000E4277">
          <w:fldChar w:fldCharType="begin"/>
        </w:r>
        <w:r w:rsidR="00C32311" w:rsidDel="000E4277">
          <w:delInstrText xml:space="preserve"> REF _Ref508870783 \r \h </w:delInstrText>
        </w:r>
        <w:r w:rsidR="002D65F3" w:rsidDel="000E4277">
          <w:delInstrText xml:space="preserve"> \* MERGEFORMAT </w:delInstrText>
        </w:r>
        <w:r w:rsidR="00C32311" w:rsidDel="000E4277">
          <w:fldChar w:fldCharType="separate"/>
        </w:r>
        <w:r w:rsidR="004B041D" w:rsidDel="000E4277">
          <w:delText>3.41.3</w:delText>
        </w:r>
        <w:r w:rsidR="00C32311" w:rsidDel="000E4277">
          <w:fldChar w:fldCharType="end"/>
        </w:r>
      </w:del>
      <w:del w:id="1690" w:author="Laurence Golding" w:date="2019-03-20T09:17:00Z">
        <w:r w:rsidR="00C32311" w:rsidDel="00BC42DD">
          <w:delText>.</w:delText>
        </w:r>
      </w:del>
    </w:p>
    <w:p w14:paraId="7AC6549D" w14:textId="583F9868" w:rsidR="002E52B0" w:rsidDel="00BC42DD" w:rsidRDefault="002E52B0" w:rsidP="002D65F3">
      <w:pPr>
        <w:pStyle w:val="Code"/>
        <w:rPr>
          <w:del w:id="1691" w:author="Laurence Golding" w:date="2019-03-20T09:17:00Z"/>
        </w:rPr>
      </w:pPr>
      <w:del w:id="1692" w:author="Laurence Golding" w:date="2019-03-20T09:17:00Z">
        <w:r w:rsidDel="00BC42DD">
          <w:delText xml:space="preserve">      {</w:delText>
        </w:r>
        <w:r w:rsidR="00C32311" w:rsidDel="00BC42DD">
          <w:delText xml:space="preserve">          </w:delText>
        </w:r>
        <w:r w:rsidR="00A431FB" w:rsidDel="00BC42DD">
          <w:delText xml:space="preserve">          </w:delText>
        </w:r>
      </w:del>
      <w:del w:id="1693" w:author="Laurence Golding" w:date="2019-03-19T14:59:00Z">
        <w:r w:rsidR="00A431FB" w:rsidDel="000E4277">
          <w:delText xml:space="preserve">  </w:delText>
        </w:r>
      </w:del>
      <w:del w:id="1694" w:author="Laurence Golding" w:date="2019-03-20T09:17:00Z">
        <w:r w:rsidR="00C32311" w:rsidDel="00BC42DD">
          <w:delText xml:space="preserve"># A </w:delText>
        </w:r>
      </w:del>
      <w:del w:id="1695" w:author="Laurence Golding" w:date="2019-03-19T14:59:00Z">
        <w:r w:rsidR="00C32311" w:rsidDel="000E4277">
          <w:delText xml:space="preserve">rule </w:delText>
        </w:r>
      </w:del>
      <w:del w:id="1696" w:author="Laurence Golding" w:date="2019-03-20T09:17:00Z">
        <w:r w:rsidR="00C32311" w:rsidDel="00BC42DD">
          <w:delText>object (§</w:delText>
        </w:r>
        <w:r w:rsidR="00C32311" w:rsidDel="00BC42DD">
          <w:fldChar w:fldCharType="begin"/>
        </w:r>
        <w:r w:rsidR="00C32311" w:rsidDel="00BC42DD">
          <w:delInstrText xml:space="preserve"> REF _Ref508814067 \r \h </w:delInstrText>
        </w:r>
        <w:r w:rsidR="002D65F3" w:rsidDel="00BC42DD">
          <w:delInstrText xml:space="preserve"> \* MERGEFORMAT </w:delInstrText>
        </w:r>
        <w:r w:rsidR="00C32311" w:rsidDel="00BC42DD">
          <w:fldChar w:fldCharType="separate"/>
        </w:r>
        <w:r w:rsidR="004B041D" w:rsidDel="00BC42DD">
          <w:delText>3.42</w:delText>
        </w:r>
        <w:r w:rsidR="00C32311" w:rsidDel="00BC42DD">
          <w:fldChar w:fldCharType="end"/>
        </w:r>
        <w:r w:rsidR="00C32311" w:rsidDel="00BC42DD">
          <w:delText>).</w:delText>
        </w:r>
      </w:del>
    </w:p>
    <w:p w14:paraId="25A8FFA0" w14:textId="7983E3A7" w:rsidR="002E52B0" w:rsidDel="00BC42DD" w:rsidRDefault="002E52B0" w:rsidP="002D65F3">
      <w:pPr>
        <w:pStyle w:val="Code"/>
        <w:rPr>
          <w:del w:id="1697" w:author="Laurence Golding" w:date="2019-03-20T09:17:00Z"/>
        </w:rPr>
      </w:pPr>
      <w:del w:id="1698" w:author="Laurence Golding" w:date="2019-03-20T09:17:00Z">
        <w:r w:rsidDel="00BC42DD">
          <w:delText xml:space="preserve">        "id": "CA1711"</w:delText>
        </w:r>
        <w:r w:rsidR="00C32311" w:rsidDel="00BC42DD">
          <w:delText xml:space="preserve">,    </w:delText>
        </w:r>
      </w:del>
      <w:del w:id="1699" w:author="Laurence Golding" w:date="2019-03-19T14:59:00Z">
        <w:r w:rsidR="00C32311" w:rsidDel="000E4277">
          <w:delText xml:space="preserve">  </w:delText>
        </w:r>
      </w:del>
      <w:del w:id="1700" w:author="Laurence Golding" w:date="2019-03-20T09:17:00Z">
        <w:r w:rsidR="00C32311" w:rsidDel="00BC42DD">
          <w:delText># See §</w:delText>
        </w:r>
        <w:r w:rsidR="00C32311" w:rsidDel="00BC42DD">
          <w:fldChar w:fldCharType="begin"/>
        </w:r>
        <w:r w:rsidR="00C32311" w:rsidDel="00BC42DD">
          <w:delInstrText xml:space="preserve"> REF _Ref493408046 \r \h </w:delInstrText>
        </w:r>
        <w:r w:rsidR="002D65F3" w:rsidDel="00BC42DD">
          <w:delInstrText xml:space="preserve"> \* MERGEFORMAT </w:delInstrText>
        </w:r>
        <w:r w:rsidR="00C32311" w:rsidDel="00BC42DD">
          <w:fldChar w:fldCharType="separate"/>
        </w:r>
        <w:r w:rsidR="004B041D" w:rsidDel="00BC42DD">
          <w:delText>3.42.3</w:delText>
        </w:r>
        <w:r w:rsidR="00C32311" w:rsidDel="00BC42DD">
          <w:fldChar w:fldCharType="end"/>
        </w:r>
        <w:r w:rsidR="00C32311" w:rsidDel="00BC42DD">
          <w:delText>.</w:delText>
        </w:r>
      </w:del>
    </w:p>
    <w:p w14:paraId="6723CEEA" w14:textId="3997394E" w:rsidR="00C32311" w:rsidDel="00BC42DD" w:rsidRDefault="00C32311" w:rsidP="002D65F3">
      <w:pPr>
        <w:pStyle w:val="Code"/>
        <w:rPr>
          <w:del w:id="1701" w:author="Laurence Golding" w:date="2019-03-20T09:17:00Z"/>
        </w:rPr>
      </w:pPr>
      <w:del w:id="1702" w:author="Laurence Golding" w:date="2019-03-20T09:17:00Z">
        <w:r w:rsidDel="00BC42DD">
          <w:delText xml:space="preserve">        ...</w:delText>
        </w:r>
      </w:del>
    </w:p>
    <w:p w14:paraId="5F6368E0" w14:textId="7E4F673A" w:rsidR="002E52B0" w:rsidDel="00BC42DD" w:rsidRDefault="002E52B0" w:rsidP="002D65F3">
      <w:pPr>
        <w:pStyle w:val="Code"/>
        <w:rPr>
          <w:del w:id="1703" w:author="Laurence Golding" w:date="2019-03-20T09:17:00Z"/>
        </w:rPr>
      </w:pPr>
      <w:del w:id="1704" w:author="Laurence Golding" w:date="2019-03-20T09:17:00Z">
        <w:r w:rsidDel="00BC42DD">
          <w:delText xml:space="preserve">      },</w:delText>
        </w:r>
      </w:del>
    </w:p>
    <w:p w14:paraId="03BB4BB8" w14:textId="2A1764AE" w:rsidR="002E52B0" w:rsidDel="00BC42DD" w:rsidRDefault="002E52B0" w:rsidP="002D65F3">
      <w:pPr>
        <w:pStyle w:val="Code"/>
        <w:rPr>
          <w:del w:id="1705" w:author="Laurence Golding" w:date="2019-03-20T09:17:00Z"/>
        </w:rPr>
      </w:pPr>
      <w:del w:id="1706" w:author="Laurence Golding" w:date="2019-03-20T09:17:00Z">
        <w:r w:rsidDel="00BC42DD">
          <w:delText xml:space="preserve">      {</w:delText>
        </w:r>
        <w:r w:rsidR="00D62947" w:rsidDel="00BC42DD">
          <w:delText xml:space="preserve">          </w:delText>
        </w:r>
        <w:r w:rsidR="00A431FB" w:rsidDel="00BC42DD">
          <w:delText xml:space="preserve">          </w:delText>
        </w:r>
      </w:del>
      <w:del w:id="1707" w:author="Laurence Golding" w:date="2019-03-19T14:59:00Z">
        <w:r w:rsidR="00A431FB" w:rsidDel="000E4277">
          <w:delText xml:space="preserve">  </w:delText>
        </w:r>
      </w:del>
      <w:del w:id="1708" w:author="Laurence Golding" w:date="2019-03-20T09:17:00Z">
        <w:r w:rsidR="00D62947" w:rsidDel="00BC42DD">
          <w:delText xml:space="preserve"># Another </w:delText>
        </w:r>
      </w:del>
      <w:del w:id="1709" w:author="Laurence Golding" w:date="2019-03-19T15:00:00Z">
        <w:r w:rsidR="00D62947" w:rsidDel="000E4277">
          <w:delText xml:space="preserve">rule object </w:delText>
        </w:r>
      </w:del>
      <w:del w:id="1710" w:author="Laurence Golding" w:date="2019-03-20T09:17:00Z">
        <w:r w:rsidR="00D62947" w:rsidDel="00BC42DD">
          <w:delText xml:space="preserve">with the same </w:delText>
        </w:r>
      </w:del>
      <w:del w:id="1711" w:author="Laurence Golding" w:date="2019-03-19T15:00:00Z">
        <w:r w:rsidR="00D62947" w:rsidDel="000E4277">
          <w:delText xml:space="preserve">rule </w:delText>
        </w:r>
      </w:del>
      <w:del w:id="1712" w:author="Laurence Golding" w:date="2019-03-20T09:17:00Z">
        <w:r w:rsidR="00D62947" w:rsidDel="00BC42DD">
          <w:delText>id</w:delText>
        </w:r>
        <w:r w:rsidR="002D65F3" w:rsidDel="00BC42DD">
          <w:delText>.</w:delText>
        </w:r>
      </w:del>
    </w:p>
    <w:p w14:paraId="43548C5D" w14:textId="457C6D91" w:rsidR="002E52B0" w:rsidDel="00BC42DD" w:rsidRDefault="002E52B0" w:rsidP="002D65F3">
      <w:pPr>
        <w:pStyle w:val="Code"/>
        <w:rPr>
          <w:del w:id="1713" w:author="Laurence Golding" w:date="2019-03-20T09:17:00Z"/>
        </w:rPr>
      </w:pPr>
      <w:del w:id="1714" w:author="Laurence Golding" w:date="2019-03-20T09:17:00Z">
        <w:r w:rsidDel="00BC42DD">
          <w:delText xml:space="preserve">        "id": "CA1711"</w:delText>
        </w:r>
        <w:r w:rsidR="00C32311" w:rsidDel="00BC42DD">
          <w:delText>,</w:delText>
        </w:r>
        <w:r w:rsidR="00A431FB" w:rsidDel="00BC42DD">
          <w:delText xml:space="preserve">    </w:delText>
        </w:r>
      </w:del>
      <w:del w:id="1715" w:author="Laurence Golding" w:date="2019-03-19T14:59:00Z">
        <w:r w:rsidR="00A431FB" w:rsidDel="000E4277">
          <w:delText xml:space="preserve">  </w:delText>
        </w:r>
      </w:del>
      <w:del w:id="1716" w:author="Laurence Golding" w:date="2019-03-20T09:17:00Z">
        <w:r w:rsidR="00A431FB" w:rsidDel="00BC42DD">
          <w:delText xml:space="preserve"># </w:delText>
        </w:r>
        <w:r w:rsidR="002D65F3" w:rsidDel="00BC42DD">
          <w:delText xml:space="preserve">ruleIndex </w:delText>
        </w:r>
        <w:r w:rsidR="00A431FB" w:rsidDel="00BC42DD">
          <w:delText>points to this one.</w:delText>
        </w:r>
      </w:del>
    </w:p>
    <w:p w14:paraId="4660E90E" w14:textId="0F07E3E2" w:rsidR="00C32311" w:rsidDel="00BC42DD" w:rsidRDefault="00C32311" w:rsidP="002D65F3">
      <w:pPr>
        <w:pStyle w:val="Code"/>
        <w:rPr>
          <w:del w:id="1717" w:author="Laurence Golding" w:date="2019-03-20T09:17:00Z"/>
        </w:rPr>
      </w:pPr>
      <w:del w:id="1718" w:author="Laurence Golding" w:date="2019-03-20T09:17:00Z">
        <w:r w:rsidDel="00BC42DD">
          <w:delText xml:space="preserve">        ...</w:delText>
        </w:r>
      </w:del>
    </w:p>
    <w:p w14:paraId="1D99A04F" w14:textId="4AFE67D4" w:rsidR="002E52B0" w:rsidDel="00BC42DD" w:rsidRDefault="002E52B0" w:rsidP="002D65F3">
      <w:pPr>
        <w:pStyle w:val="Code"/>
        <w:rPr>
          <w:del w:id="1719" w:author="Laurence Golding" w:date="2019-03-20T09:17:00Z"/>
        </w:rPr>
      </w:pPr>
      <w:del w:id="1720" w:author="Laurence Golding" w:date="2019-03-20T09:17:00Z">
        <w:r w:rsidDel="00BC42DD">
          <w:delText xml:space="preserve">      }</w:delText>
        </w:r>
      </w:del>
    </w:p>
    <w:p w14:paraId="7AD2C760" w14:textId="2692BBC3" w:rsidR="000E4277" w:rsidDel="00BC42DD" w:rsidRDefault="002E52B0" w:rsidP="002D65F3">
      <w:pPr>
        <w:pStyle w:val="Code"/>
        <w:rPr>
          <w:del w:id="1721" w:author="Laurence Golding" w:date="2019-03-20T09:17:00Z"/>
        </w:rPr>
      </w:pPr>
      <w:del w:id="1722" w:author="Laurence Golding" w:date="2019-03-20T09:17:00Z">
        <w:r w:rsidDel="00BC42DD">
          <w:delText xml:space="preserve">    </w:delText>
        </w:r>
        <w:r w:rsidR="00A431FB" w:rsidDel="00BC42DD">
          <w:delText>]</w:delText>
        </w:r>
      </w:del>
    </w:p>
    <w:p w14:paraId="29A7A5FB" w14:textId="5984CBB6" w:rsidR="002E52B0" w:rsidDel="00BC42DD" w:rsidRDefault="002E52B0" w:rsidP="002D65F3">
      <w:pPr>
        <w:pStyle w:val="Code"/>
        <w:rPr>
          <w:del w:id="1723" w:author="Laurence Golding" w:date="2019-03-20T09:17:00Z"/>
        </w:rPr>
      </w:pPr>
      <w:del w:id="1724" w:author="Laurence Golding" w:date="2019-03-20T09:17:00Z">
        <w:r w:rsidDel="00BC42DD">
          <w:delText xml:space="preserve">  }</w:delText>
        </w:r>
      </w:del>
    </w:p>
    <w:p w14:paraId="1F975944" w14:textId="559CE874" w:rsidR="002E52B0" w:rsidDel="00E45D82" w:rsidRDefault="002E52B0" w:rsidP="002D65F3">
      <w:pPr>
        <w:pStyle w:val="Code"/>
        <w:rPr>
          <w:del w:id="1725" w:author="Laurence Golding" w:date="2019-03-22T14:39:00Z"/>
        </w:rPr>
      </w:pPr>
      <w:del w:id="1726" w:author="Laurence Golding" w:date="2019-03-22T14:39:00Z">
        <w:r w:rsidDel="00E45D82">
          <w:delText>}</w:delText>
        </w:r>
      </w:del>
    </w:p>
    <w:p w14:paraId="090C10D1" w14:textId="3617D9C0" w:rsidR="00262770" w:rsidDel="00E45D82" w:rsidRDefault="00262770" w:rsidP="00262770">
      <w:pPr>
        <w:rPr>
          <w:del w:id="1727" w:author="Laurence Golding" w:date="2019-03-22T14:39:00Z"/>
        </w:rPr>
      </w:pPr>
      <w:bookmarkStart w:id="1728" w:name="_Hlk1575739"/>
      <w:del w:id="1729" w:author="Laurence Golding" w:date="2019-03-22T14:39:00Z">
        <w:r w:rsidDel="00E45D82">
          <w:delText xml:space="preserve">If </w:delText>
        </w:r>
        <w:r w:rsidRPr="00262770" w:rsidDel="00E45D82">
          <w:rPr>
            <w:rStyle w:val="CODEtemp"/>
          </w:rPr>
          <w:delText>ruleIndex</w:delText>
        </w:r>
        <w:r w:rsidDel="00E45D82">
          <w:delText xml:space="preserve"> and </w:delText>
        </w:r>
        <w:r w:rsidRPr="00262770" w:rsidDel="00E45D82">
          <w:rPr>
            <w:rStyle w:val="CODEtemp"/>
          </w:rPr>
          <w:delText>ruleId</w:delText>
        </w:r>
        <w:r w:rsidDel="00E45D82">
          <w:delText xml:space="preserve"> are both present, then the value of the </w:delText>
        </w:r>
        <w:r w:rsidRPr="00262770" w:rsidDel="00E45D82">
          <w:rPr>
            <w:rStyle w:val="CODEtemp"/>
          </w:rPr>
          <w:delText>id</w:delText>
        </w:r>
        <w:r w:rsidDel="00E45D82">
          <w:delText xml:space="preserve"> property (§</w:delText>
        </w:r>
        <w:r w:rsidDel="00E45D82">
          <w:fldChar w:fldCharType="begin"/>
        </w:r>
        <w:r w:rsidDel="00E45D82">
          <w:delInstrText xml:space="preserve"> REF _Ref493408046 \r \h </w:delInstrText>
        </w:r>
        <w:r w:rsidDel="00E45D82">
          <w:fldChar w:fldCharType="separate"/>
        </w:r>
        <w:r w:rsidR="004B041D" w:rsidDel="00E45D82">
          <w:delText>3.42.3</w:delText>
        </w:r>
        <w:r w:rsidDel="00E45D82">
          <w:fldChar w:fldCharType="end"/>
        </w:r>
        <w:r w:rsidDel="00E45D82">
          <w:delText xml:space="preserve">) of the </w:delText>
        </w:r>
      </w:del>
      <w:del w:id="1730" w:author="Laurence Golding" w:date="2019-03-19T15:01:00Z">
        <w:r w:rsidRPr="00262770" w:rsidDel="000E4277">
          <w:rPr>
            <w:rStyle w:val="CODEtemp"/>
          </w:rPr>
          <w:delText>rule</w:delText>
        </w:r>
        <w:r w:rsidDel="000E4277">
          <w:delText xml:space="preserve"> </w:delText>
        </w:r>
      </w:del>
      <w:del w:id="1731" w:author="Laurence Golding" w:date="2019-03-22T14:39:00Z">
        <w:r w:rsidDel="00E45D82">
          <w:delText xml:space="preserve">object specified by </w:delText>
        </w:r>
        <w:r w:rsidRPr="00262770" w:rsidDel="00E45D82">
          <w:rPr>
            <w:rStyle w:val="CODEtemp"/>
          </w:rPr>
          <w:delText>ruleIndex</w:delText>
        </w:r>
        <w:r w:rsidDel="00E45D82">
          <w:delText xml:space="preserve"> </w:delText>
        </w:r>
        <w:r w:rsidR="00AB2A57" w:rsidDel="00E45D82">
          <w:delText xml:space="preserve">either </w:delText>
        </w:r>
        <w:r w:rsidRPr="00262770" w:rsidDel="00E45D82">
          <w:rPr>
            <w:b/>
          </w:rPr>
          <w:delText>SHALL</w:delText>
        </w:r>
        <w:r w:rsidDel="00E45D82">
          <w:delText xml:space="preserve"> equal the value of </w:delText>
        </w:r>
        <w:r w:rsidRPr="00262770" w:rsidDel="00E45D82">
          <w:rPr>
            <w:rStyle w:val="CODEtemp"/>
          </w:rPr>
          <w:delText>ruleId</w:delText>
        </w:r>
        <w:r w:rsidR="00AB2A57" w:rsidDel="00E45D82">
          <w:delText xml:space="preserve"> , </w:delText>
        </w:r>
        <w:r w:rsidR="00AB2A57" w:rsidRPr="00AB2A57" w:rsidDel="00E45D82">
          <w:delText>or</w:delText>
        </w:r>
        <w:r w:rsidR="00AB2A57" w:rsidDel="00E45D82">
          <w:delText xml:space="preserve"> it </w:delText>
        </w:r>
        <w:r w:rsidR="00AB2A57" w:rsidRPr="00AB2A57" w:rsidDel="00E45D82">
          <w:rPr>
            <w:b/>
          </w:rPr>
          <w:delText>SHALL</w:delText>
        </w:r>
        <w:r w:rsidR="00AB2A57" w:rsidDel="00E45D82">
          <w:delText xml:space="preserve"> equal a substring of </w:delText>
        </w:r>
        <w:r w:rsidR="00AB2A57" w:rsidRPr="0059220B" w:rsidDel="00E45D82">
          <w:rPr>
            <w:rStyle w:val="CODEtemp"/>
          </w:rPr>
          <w:delText>ruleId</w:delText>
        </w:r>
        <w:r w:rsidR="00AB2A57" w:rsidDel="00E45D82">
          <w:delText xml:space="preserve"> that starts at the beginning of the string and ends before the last forward slash.</w:delText>
        </w:r>
      </w:del>
    </w:p>
    <w:p w14:paraId="39296FC9" w14:textId="4832AA1F" w:rsidR="00AB2A57" w:rsidRPr="00AB2A57" w:rsidDel="00E45D82" w:rsidRDefault="00AB2A57" w:rsidP="00AB2A57">
      <w:pPr>
        <w:pStyle w:val="Note"/>
        <w:rPr>
          <w:del w:id="1732" w:author="Laurence Golding" w:date="2019-03-22T14:39:00Z"/>
        </w:rPr>
      </w:pPr>
      <w:del w:id="1733" w:author="Laurence Golding" w:date="2019-03-22T14:39:00Z">
        <w:r w:rsidDel="00E45D82">
          <w:delText xml:space="preserve">EXAMPLE 2: In this example, the first </w:delText>
        </w:r>
        <w:r w:rsidRPr="00AB2A57" w:rsidDel="00E45D82">
          <w:rPr>
            <w:rStyle w:val="CODEtemp"/>
          </w:rPr>
          <w:delText>result</w:delText>
        </w:r>
        <w:r w:rsidDel="00E45D82">
          <w:delText xml:space="preserve"> object is valid because its </w:delText>
        </w:r>
        <w:r w:rsidRPr="00AB2A57" w:rsidDel="00E45D82">
          <w:rPr>
            <w:rStyle w:val="CODEtemp"/>
          </w:rPr>
          <w:delText>ruleId</w:delText>
        </w:r>
        <w:r w:rsidDel="00E45D82">
          <w:delText xml:space="preserve"> property equals the </w:delText>
        </w:r>
        <w:r w:rsidRPr="00AB2A57" w:rsidDel="00E45D82">
          <w:rPr>
            <w:rStyle w:val="CODEtemp"/>
          </w:rPr>
          <w:delText>id</w:delText>
        </w:r>
        <w:r w:rsidDel="00E45D82">
          <w:delText xml:space="preserve"> property of the </w:delText>
        </w:r>
      </w:del>
      <w:del w:id="1734" w:author="Laurence Golding" w:date="2019-03-19T17:25:00Z">
        <w:r w:rsidRPr="00AB2A57" w:rsidDel="009322E5">
          <w:rPr>
            <w:rStyle w:val="CODEtemp"/>
          </w:rPr>
          <w:delText>rule</w:delText>
        </w:r>
        <w:r w:rsidDel="009322E5">
          <w:delText xml:space="preserve"> </w:delText>
        </w:r>
      </w:del>
      <w:del w:id="1735" w:author="Laurence Golding" w:date="2019-03-22T14:39:00Z">
        <w:r w:rsidDel="00E45D82">
          <w:delText xml:space="preserve">object specified by </w:delText>
        </w:r>
        <w:r w:rsidRPr="00AB2A57" w:rsidDel="00E45D82">
          <w:rPr>
            <w:rStyle w:val="CODEtemp"/>
          </w:rPr>
          <w:delText>ruleIndex</w:delText>
        </w:r>
        <w:r w:rsidDel="00E45D82">
          <w:delText xml:space="preserve"> (which we will refer to as </w:delText>
        </w:r>
        <w:r w:rsidRPr="00AB2A57" w:rsidDel="00E45D82">
          <w:rPr>
            <w:rStyle w:val="CODEtemp"/>
          </w:rPr>
          <w:delText>theRule</w:delText>
        </w:r>
        <w:r w:rsidDel="00E45D82">
          <w:delText xml:space="preserve">). The second </w:delText>
        </w:r>
        <w:r w:rsidRPr="00AB2A57" w:rsidDel="00E45D82">
          <w:rPr>
            <w:rStyle w:val="CODEtemp"/>
          </w:rPr>
          <w:delText>result</w:delText>
        </w:r>
        <w:r w:rsidDel="00E45D82">
          <w:delText xml:space="preserve"> object is also valid because </w:delText>
        </w:r>
        <w:r w:rsidRPr="00AB2A57" w:rsidDel="00E45D82">
          <w:rPr>
            <w:rStyle w:val="CODEtemp"/>
          </w:rPr>
          <w:delText>theRule.id</w:delText>
        </w:r>
        <w:r w:rsidDel="00E45D82">
          <w:delText xml:space="preserve"> equals all but the last component of </w:delText>
        </w:r>
        <w:r w:rsidRPr="00AB2A57" w:rsidDel="00E45D82">
          <w:rPr>
            <w:rStyle w:val="CODEtemp"/>
          </w:rPr>
          <w:delText>ruleId</w:delText>
        </w:r>
        <w:r w:rsidDel="00E45D82">
          <w:delText xml:space="preserve">. The third </w:delText>
        </w:r>
        <w:r w:rsidRPr="00AB2A57" w:rsidDel="00E45D82">
          <w:rPr>
            <w:rStyle w:val="CODEtemp"/>
          </w:rPr>
          <w:delText>result</w:delText>
        </w:r>
        <w:r w:rsidDel="00E45D82">
          <w:delText xml:space="preserve"> object is invalid because </w:delText>
        </w:r>
        <w:r w:rsidDel="00E45D82">
          <w:rPr>
            <w:rStyle w:val="CODEtemp"/>
          </w:rPr>
          <w:delText>theRule.id</w:delText>
        </w:r>
        <w:r w:rsidDel="00E45D82">
          <w:delText xml:space="preserve"> is not a “component-wise” prefix of </w:delText>
        </w:r>
        <w:r w:rsidDel="00E45D82">
          <w:rPr>
            <w:rStyle w:val="CODEtemp"/>
          </w:rPr>
          <w:delText>r</w:delText>
        </w:r>
        <w:r w:rsidRPr="00AB2A57" w:rsidDel="00E45D82">
          <w:rPr>
            <w:rStyle w:val="CODEtemp"/>
          </w:rPr>
          <w:delText>ule</w:delText>
        </w:r>
        <w:r w:rsidDel="00E45D82">
          <w:rPr>
            <w:rStyle w:val="CODEtemp"/>
          </w:rPr>
          <w:delText>I</w:delText>
        </w:r>
        <w:r w:rsidRPr="00AB2A57" w:rsidDel="00E45D82">
          <w:rPr>
            <w:rStyle w:val="CODEtemp"/>
          </w:rPr>
          <w:delText>d</w:delText>
        </w:r>
        <w:r w:rsidDel="00E45D82">
          <w:delText>.</w:delText>
        </w:r>
      </w:del>
    </w:p>
    <w:p w14:paraId="5AFE53ED" w14:textId="30FBE417" w:rsidR="00C06FD6" w:rsidDel="00E45D82" w:rsidRDefault="00AB2A57" w:rsidP="00AB2A57">
      <w:pPr>
        <w:pStyle w:val="Code"/>
        <w:rPr>
          <w:del w:id="1736" w:author="Laurence Golding" w:date="2019-03-22T14:39:00Z"/>
        </w:rPr>
      </w:pPr>
      <w:del w:id="1737" w:author="Laurence Golding" w:date="2019-03-22T14:39:00Z">
        <w:r w:rsidDel="00E45D82">
          <w:delText>{                            # A run object (§</w:delText>
        </w:r>
        <w:r w:rsidDel="00E45D82">
          <w:fldChar w:fldCharType="begin"/>
        </w:r>
        <w:r w:rsidDel="00E45D82">
          <w:delInstrText xml:space="preserve"> REF _Ref493349997 \r \h  \* MERGEFORMAT </w:delInstrText>
        </w:r>
        <w:r w:rsidDel="00E45D82">
          <w:fldChar w:fldCharType="separate"/>
        </w:r>
        <w:r w:rsidR="004B041D" w:rsidDel="00E45D82">
          <w:delText>3.14</w:delText>
        </w:r>
        <w:r w:rsidDel="00E45D82">
          <w:fldChar w:fldCharType="end"/>
        </w:r>
        <w:r w:rsidDel="00E45D82">
          <w:delText>).</w:delText>
        </w:r>
      </w:del>
    </w:p>
    <w:p w14:paraId="48F043AB" w14:textId="7C03D70E" w:rsidR="00AB2A57" w:rsidDel="00E45D82" w:rsidRDefault="00AB2A57" w:rsidP="00AB2A57">
      <w:pPr>
        <w:pStyle w:val="Code"/>
        <w:rPr>
          <w:del w:id="1738" w:author="Laurence Golding" w:date="2019-03-22T14:39:00Z"/>
        </w:rPr>
      </w:pPr>
      <w:del w:id="1739" w:author="Laurence Golding" w:date="2019-03-22T14:39:00Z">
        <w:r w:rsidDel="00E45D82">
          <w:delText xml:space="preserve">  "results": [               # See §</w:delText>
        </w:r>
        <w:r w:rsidDel="00E45D82">
          <w:fldChar w:fldCharType="begin"/>
        </w:r>
        <w:r w:rsidDel="00E45D82">
          <w:delInstrText xml:space="preserve"> REF _Ref493350972 \r \h  \* MERGEFORMAT </w:delInstrText>
        </w:r>
        <w:r w:rsidDel="00E45D82">
          <w:fldChar w:fldCharType="separate"/>
        </w:r>
        <w:r w:rsidR="004B041D" w:rsidDel="00E45D82">
          <w:delText>3.14.15</w:delText>
        </w:r>
        <w:r w:rsidDel="00E45D82">
          <w:fldChar w:fldCharType="end"/>
        </w:r>
        <w:r w:rsidDel="00E45D82">
          <w:delText>.</w:delText>
        </w:r>
      </w:del>
    </w:p>
    <w:p w14:paraId="4460E45E" w14:textId="1A550BFD" w:rsidR="00AB2A57" w:rsidDel="00E45D82" w:rsidRDefault="00AB2A57" w:rsidP="00AB2A57">
      <w:pPr>
        <w:pStyle w:val="Code"/>
        <w:rPr>
          <w:del w:id="1740" w:author="Laurence Golding" w:date="2019-03-22T14:39:00Z"/>
        </w:rPr>
      </w:pPr>
      <w:del w:id="1741" w:author="Laurence Golding" w:date="2019-03-22T14:39:00Z">
        <w:r w:rsidDel="00E45D82">
          <w:delText xml:space="preserve">    {                        # A result object (§</w:delText>
        </w:r>
        <w:r w:rsidDel="00E45D82">
          <w:fldChar w:fldCharType="begin"/>
        </w:r>
        <w:r w:rsidDel="00E45D82">
          <w:delInstrText xml:space="preserve"> REF _Ref493350984 \r \h  \* MERGEFORMAT </w:delInstrText>
        </w:r>
        <w:r w:rsidDel="00E45D82">
          <w:fldChar w:fldCharType="separate"/>
        </w:r>
        <w:r w:rsidR="004B041D" w:rsidDel="00E45D82">
          <w:delText>3.24</w:delText>
        </w:r>
        <w:r w:rsidDel="00E45D82">
          <w:fldChar w:fldCharType="end"/>
        </w:r>
        <w:r w:rsidDel="00E45D82">
          <w:delText>).</w:delText>
        </w:r>
      </w:del>
    </w:p>
    <w:p w14:paraId="5425BD8B" w14:textId="7C4E53BE" w:rsidR="00AB2A57" w:rsidDel="00E45D82" w:rsidRDefault="00AB2A57" w:rsidP="00AB2A57">
      <w:pPr>
        <w:pStyle w:val="Code"/>
        <w:rPr>
          <w:del w:id="1742" w:author="Laurence Golding" w:date="2019-03-22T14:39:00Z"/>
        </w:rPr>
      </w:pPr>
      <w:del w:id="1743" w:author="Laurence Golding" w:date="2019-03-22T14:39:00Z">
        <w:r w:rsidDel="00E45D82">
          <w:delText xml:space="preserve">      "ruleId": "abc/def",   # See §</w:delText>
        </w:r>
      </w:del>
      <w:del w:id="1744" w:author="Laurence Golding" w:date="2019-03-20T09:19:00Z">
        <w:r w:rsidDel="00BC42DD">
          <w:fldChar w:fldCharType="begin"/>
        </w:r>
        <w:r w:rsidDel="00BC42DD">
          <w:delInstrText xml:space="preserve"> REF _Ref493408046 \r \h  \* MERGEFORMAT </w:delInstrText>
        </w:r>
        <w:r w:rsidDel="00BC42DD">
          <w:fldChar w:fldCharType="separate"/>
        </w:r>
        <w:r w:rsidR="004B041D" w:rsidDel="00BC42DD">
          <w:delText>3.42.3</w:delText>
        </w:r>
        <w:r w:rsidDel="00BC42DD">
          <w:fldChar w:fldCharType="end"/>
        </w:r>
      </w:del>
      <w:del w:id="1745" w:author="Laurence Golding" w:date="2019-03-22T14:39:00Z">
        <w:r w:rsidDel="00E45D82">
          <w:delText>.</w:delText>
        </w:r>
      </w:del>
    </w:p>
    <w:p w14:paraId="46E55DB4" w14:textId="51F29348" w:rsidR="00AB2A57" w:rsidDel="00E45D82" w:rsidRDefault="00AB2A57" w:rsidP="00AB2A57">
      <w:pPr>
        <w:pStyle w:val="Code"/>
        <w:rPr>
          <w:del w:id="1746" w:author="Laurence Golding" w:date="2019-03-22T14:39:00Z"/>
        </w:rPr>
      </w:pPr>
      <w:del w:id="1747" w:author="Laurence Golding" w:date="2019-03-22T14:39:00Z">
        <w:r w:rsidDel="00E45D82">
          <w:delText xml:space="preserve">      "ruleIndex": 0,</w:delText>
        </w:r>
      </w:del>
    </w:p>
    <w:p w14:paraId="45EBC61B" w14:textId="0FC9AC62" w:rsidR="00AB2A57" w:rsidDel="00E45D82" w:rsidRDefault="00AB2A57" w:rsidP="00AB2A57">
      <w:pPr>
        <w:pStyle w:val="Code"/>
        <w:rPr>
          <w:del w:id="1748" w:author="Laurence Golding" w:date="2019-03-22T14:39:00Z"/>
        </w:rPr>
      </w:pPr>
      <w:del w:id="1749" w:author="Laurence Golding" w:date="2019-03-22T14:39:00Z">
        <w:r w:rsidDel="00E45D82">
          <w:delText xml:space="preserve">    },</w:delText>
        </w:r>
      </w:del>
    </w:p>
    <w:p w14:paraId="35E51994" w14:textId="2059A757" w:rsidR="00AB2A57" w:rsidDel="00E45D82" w:rsidRDefault="00AB2A57" w:rsidP="00AB2A57">
      <w:pPr>
        <w:pStyle w:val="Code"/>
        <w:rPr>
          <w:del w:id="1750" w:author="Laurence Golding" w:date="2019-03-22T14:39:00Z"/>
        </w:rPr>
      </w:pPr>
      <w:del w:id="1751" w:author="Laurence Golding" w:date="2019-03-22T14:39:00Z">
        <w:r w:rsidDel="00E45D82">
          <w:delText xml:space="preserve">    {</w:delText>
        </w:r>
      </w:del>
    </w:p>
    <w:p w14:paraId="3C8EAF33" w14:textId="75BC3893" w:rsidR="00AB2A57" w:rsidDel="00E45D82" w:rsidRDefault="00AB2A57" w:rsidP="00AB2A57">
      <w:pPr>
        <w:pStyle w:val="Code"/>
        <w:rPr>
          <w:del w:id="1752" w:author="Laurence Golding" w:date="2019-03-22T14:39:00Z"/>
        </w:rPr>
      </w:pPr>
      <w:del w:id="1753" w:author="Laurence Golding" w:date="2019-03-22T14:39:00Z">
        <w:r w:rsidDel="00E45D82">
          <w:delText xml:space="preserve">      "ruleId": "abc/def/ghi",</w:delText>
        </w:r>
      </w:del>
    </w:p>
    <w:p w14:paraId="52A7DAB2" w14:textId="5497F6A1" w:rsidR="00AB2A57" w:rsidDel="00E45D82" w:rsidRDefault="00AB2A57" w:rsidP="00AB2A57">
      <w:pPr>
        <w:pStyle w:val="Code"/>
        <w:rPr>
          <w:del w:id="1754" w:author="Laurence Golding" w:date="2019-03-22T14:39:00Z"/>
        </w:rPr>
      </w:pPr>
      <w:del w:id="1755" w:author="Laurence Golding" w:date="2019-03-22T14:39:00Z">
        <w:r w:rsidDel="00E45D82">
          <w:delText xml:space="preserve">      "ruleIndex": 0</w:delText>
        </w:r>
      </w:del>
    </w:p>
    <w:p w14:paraId="5B1D3D54" w14:textId="1ACEBD79" w:rsidR="00AB2A57" w:rsidDel="00E45D82" w:rsidRDefault="00AB2A57" w:rsidP="00AB2A57">
      <w:pPr>
        <w:pStyle w:val="Code"/>
        <w:rPr>
          <w:del w:id="1756" w:author="Laurence Golding" w:date="2019-03-22T14:39:00Z"/>
        </w:rPr>
      </w:pPr>
      <w:del w:id="1757" w:author="Laurence Golding" w:date="2019-03-22T14:39:00Z">
        <w:r w:rsidDel="00E45D82">
          <w:delText xml:space="preserve">    },</w:delText>
        </w:r>
      </w:del>
    </w:p>
    <w:p w14:paraId="3CE85C4C" w14:textId="3E002980" w:rsidR="00AB2A57" w:rsidDel="00E45D82" w:rsidRDefault="00AB2A57" w:rsidP="00AB2A57">
      <w:pPr>
        <w:pStyle w:val="Code"/>
        <w:rPr>
          <w:del w:id="1758" w:author="Laurence Golding" w:date="2019-03-22T14:39:00Z"/>
        </w:rPr>
      </w:pPr>
      <w:del w:id="1759" w:author="Laurence Golding" w:date="2019-03-22T14:39:00Z">
        <w:r w:rsidDel="00E45D82">
          <w:delText xml:space="preserve">    {</w:delText>
        </w:r>
      </w:del>
    </w:p>
    <w:p w14:paraId="3929AE2B" w14:textId="189FE7CF" w:rsidR="00AB2A57" w:rsidDel="00E45D82" w:rsidRDefault="00AB2A57" w:rsidP="00AB2A57">
      <w:pPr>
        <w:pStyle w:val="Code"/>
        <w:rPr>
          <w:del w:id="1760" w:author="Laurence Golding" w:date="2019-03-22T14:39:00Z"/>
        </w:rPr>
      </w:pPr>
      <w:del w:id="1761" w:author="Laurence Golding" w:date="2019-03-22T14:39:00Z">
        <w:r w:rsidDel="00E45D82">
          <w:delText xml:space="preserve">      "ruleId": "abc/defg",  # INVALID: Not a "component-wise" prefix of</w:delText>
        </w:r>
      </w:del>
    </w:p>
    <w:p w14:paraId="0F0B8A4E" w14:textId="00990B03" w:rsidR="00AB2A57" w:rsidDel="00E45D82" w:rsidRDefault="00AB2A57" w:rsidP="00AB2A57">
      <w:pPr>
        <w:pStyle w:val="Code"/>
        <w:rPr>
          <w:del w:id="1762" w:author="Laurence Golding" w:date="2019-03-22T14:39:00Z"/>
        </w:rPr>
      </w:pPr>
      <w:del w:id="1763" w:author="Laurence Golding" w:date="2019-03-22T14:39:00Z">
        <w:r w:rsidDel="00E45D82">
          <w:delText xml:space="preserve">      "ruleIndex": 0         #   theRule.id.</w:delText>
        </w:r>
      </w:del>
    </w:p>
    <w:p w14:paraId="48C58E47" w14:textId="0B5A8E6C" w:rsidR="00AB2A57" w:rsidDel="00E45D82" w:rsidRDefault="00AB2A57" w:rsidP="00AB2A57">
      <w:pPr>
        <w:pStyle w:val="Code"/>
        <w:rPr>
          <w:del w:id="1764" w:author="Laurence Golding" w:date="2019-03-22T14:39:00Z"/>
        </w:rPr>
      </w:pPr>
      <w:del w:id="1765" w:author="Laurence Golding" w:date="2019-03-22T14:39:00Z">
        <w:r w:rsidDel="00E45D82">
          <w:delText xml:space="preserve">    }</w:delText>
        </w:r>
      </w:del>
    </w:p>
    <w:p w14:paraId="011BC185" w14:textId="77D220D0" w:rsidR="00AB2A57" w:rsidDel="00E45D82" w:rsidRDefault="00AB2A57" w:rsidP="00AB2A57">
      <w:pPr>
        <w:pStyle w:val="Code"/>
        <w:rPr>
          <w:del w:id="1766" w:author="Laurence Golding" w:date="2019-03-22T14:39:00Z"/>
        </w:rPr>
      </w:pPr>
      <w:del w:id="1767" w:author="Laurence Golding" w:date="2019-03-22T14:39:00Z">
        <w:r w:rsidDel="00E45D82">
          <w:delText xml:space="preserve">  ]</w:delText>
        </w:r>
      </w:del>
      <w:del w:id="1768" w:author="Laurence Golding" w:date="2019-03-19T17:36:00Z">
        <w:r w:rsidDel="00C06FD6">
          <w:delText>,</w:delText>
        </w:r>
      </w:del>
    </w:p>
    <w:p w14:paraId="20DBB847" w14:textId="6494C5AB" w:rsidR="00AB2A57" w:rsidDel="00C06FD6" w:rsidRDefault="00AB2A57" w:rsidP="00AB2A57">
      <w:pPr>
        <w:pStyle w:val="Code"/>
        <w:rPr>
          <w:del w:id="1769" w:author="Laurence Golding" w:date="2019-03-19T17:36:00Z"/>
        </w:rPr>
      </w:pPr>
      <w:del w:id="1770" w:author="Laurence Golding" w:date="2019-03-19T17:36:00Z">
        <w:r w:rsidDel="00C06FD6">
          <w:delText xml:space="preserve">  "resources": {             # See §</w:delText>
        </w:r>
        <w:r w:rsidDel="00C06FD6">
          <w:fldChar w:fldCharType="begin"/>
        </w:r>
        <w:r w:rsidDel="00C06FD6">
          <w:delInstrText xml:space="preserve"> REF _Ref493404878 \r \h  \* MERGEFORMAT </w:delInstrText>
        </w:r>
        <w:r w:rsidDel="00C06FD6">
          <w:fldChar w:fldCharType="separate"/>
        </w:r>
        <w:r w:rsidR="004B041D" w:rsidDel="00C06FD6">
          <w:delText>3.14.16</w:delText>
        </w:r>
        <w:r w:rsidDel="00C06FD6">
          <w:fldChar w:fldCharType="end"/>
        </w:r>
        <w:r w:rsidDel="00C06FD6">
          <w:delText>.</w:delText>
        </w:r>
      </w:del>
    </w:p>
    <w:p w14:paraId="28392EAC" w14:textId="3F645649" w:rsidR="00AB2A57" w:rsidDel="00C06FD6" w:rsidRDefault="00AB2A57" w:rsidP="00AB2A57">
      <w:pPr>
        <w:pStyle w:val="Code"/>
        <w:rPr>
          <w:del w:id="1771" w:author="Laurence Golding" w:date="2019-03-19T17:36:00Z"/>
        </w:rPr>
      </w:pPr>
      <w:del w:id="1772" w:author="Laurence Golding" w:date="2019-03-19T17:36:00Z">
        <w:r w:rsidDel="00C06FD6">
          <w:delText xml:space="preserve">    "rules": [               # See §</w:delText>
        </w:r>
        <w:r w:rsidDel="00C06FD6">
          <w:fldChar w:fldCharType="begin"/>
        </w:r>
        <w:r w:rsidDel="00C06FD6">
          <w:delInstrText xml:space="preserve"> REF _Ref508870783 \r \h  \* MERGEFORMAT </w:delInstrText>
        </w:r>
        <w:r w:rsidDel="00C06FD6">
          <w:fldChar w:fldCharType="separate"/>
        </w:r>
        <w:r w:rsidR="004B041D" w:rsidDel="00C06FD6">
          <w:delText>3.41.3</w:delText>
        </w:r>
        <w:r w:rsidDel="00C06FD6">
          <w:fldChar w:fldCharType="end"/>
        </w:r>
        <w:r w:rsidDel="00C06FD6">
          <w:delText>.</w:delText>
        </w:r>
      </w:del>
    </w:p>
    <w:p w14:paraId="34C04846" w14:textId="0A0C5AE6" w:rsidR="00AB2A57" w:rsidDel="00C06FD6" w:rsidRDefault="00AB2A57" w:rsidP="00AB2A57">
      <w:pPr>
        <w:pStyle w:val="Code"/>
        <w:rPr>
          <w:del w:id="1773" w:author="Laurence Golding" w:date="2019-03-19T17:36:00Z"/>
        </w:rPr>
      </w:pPr>
      <w:del w:id="1774" w:author="Laurence Golding" w:date="2019-03-19T17:36:00Z">
        <w:r w:rsidDel="00C06FD6">
          <w:delText xml:space="preserve">      {                      # A </w:delText>
        </w:r>
      </w:del>
      <w:del w:id="1775" w:author="Laurence Golding" w:date="2019-03-19T17:25:00Z">
        <w:r w:rsidDel="009322E5">
          <w:delText xml:space="preserve">rule </w:delText>
        </w:r>
      </w:del>
      <w:del w:id="1776" w:author="Laurence Golding" w:date="2019-03-19T17:36:00Z">
        <w:r w:rsidDel="00C06FD6">
          <w:delText>object (§</w:delText>
        </w:r>
        <w:r w:rsidDel="00C06FD6">
          <w:fldChar w:fldCharType="begin"/>
        </w:r>
        <w:r w:rsidDel="00C06FD6">
          <w:delInstrText xml:space="preserve"> REF _Ref508814067 \r \h  \* MERGEFORMAT </w:delInstrText>
        </w:r>
        <w:r w:rsidDel="00C06FD6">
          <w:fldChar w:fldCharType="separate"/>
        </w:r>
        <w:r w:rsidR="004B041D" w:rsidDel="00C06FD6">
          <w:delText>3.42</w:delText>
        </w:r>
        <w:r w:rsidDel="00C06FD6">
          <w:fldChar w:fldCharType="end"/>
        </w:r>
        <w:r w:rsidDel="00C06FD6">
          <w:delText>).</w:delText>
        </w:r>
      </w:del>
    </w:p>
    <w:p w14:paraId="4FA18812" w14:textId="4A1623AB" w:rsidR="00AB2A57" w:rsidDel="00C06FD6" w:rsidRDefault="00AB2A57" w:rsidP="00AB2A57">
      <w:pPr>
        <w:pStyle w:val="Code"/>
        <w:rPr>
          <w:del w:id="1777" w:author="Laurence Golding" w:date="2019-03-19T17:36:00Z"/>
        </w:rPr>
      </w:pPr>
      <w:del w:id="1778" w:author="Laurence Golding" w:date="2019-03-19T17:36:00Z">
        <w:r w:rsidDel="00C06FD6">
          <w:delText xml:space="preserve">        "id": "abc/def",    # See §</w:delText>
        </w:r>
        <w:r w:rsidDel="00C06FD6">
          <w:fldChar w:fldCharType="begin"/>
        </w:r>
        <w:r w:rsidDel="00C06FD6">
          <w:delInstrText xml:space="preserve"> REF _Ref493408046 \r \h  \* MERGEFORMAT </w:delInstrText>
        </w:r>
        <w:r w:rsidDel="00C06FD6">
          <w:fldChar w:fldCharType="separate"/>
        </w:r>
        <w:r w:rsidR="004B041D" w:rsidDel="00C06FD6">
          <w:delText>3.42.3</w:delText>
        </w:r>
        <w:r w:rsidDel="00C06FD6">
          <w:fldChar w:fldCharType="end"/>
        </w:r>
        <w:r w:rsidDel="00C06FD6">
          <w:delText>.</w:delText>
        </w:r>
      </w:del>
    </w:p>
    <w:p w14:paraId="02EE0C8C" w14:textId="4F377515" w:rsidR="00AB2A57" w:rsidDel="00C06FD6" w:rsidRDefault="00AB2A57" w:rsidP="00AB2A57">
      <w:pPr>
        <w:pStyle w:val="Code"/>
        <w:rPr>
          <w:del w:id="1779" w:author="Laurence Golding" w:date="2019-03-19T17:36:00Z"/>
        </w:rPr>
      </w:pPr>
      <w:del w:id="1780" w:author="Laurence Golding" w:date="2019-03-19T17:36:00Z">
        <w:r w:rsidDel="00C06FD6">
          <w:delText xml:space="preserve">        ...</w:delText>
        </w:r>
      </w:del>
    </w:p>
    <w:p w14:paraId="0164052B" w14:textId="3D138005" w:rsidR="00AB2A57" w:rsidDel="00C06FD6" w:rsidRDefault="00AB2A57" w:rsidP="00AB2A57">
      <w:pPr>
        <w:pStyle w:val="Code"/>
        <w:rPr>
          <w:del w:id="1781" w:author="Laurence Golding" w:date="2019-03-19T17:36:00Z"/>
        </w:rPr>
      </w:pPr>
      <w:del w:id="1782" w:author="Laurence Golding" w:date="2019-03-19T17:36:00Z">
        <w:r w:rsidDel="00C06FD6">
          <w:delText xml:space="preserve">      },</w:delText>
        </w:r>
      </w:del>
    </w:p>
    <w:p w14:paraId="75638C26" w14:textId="4B1B108B" w:rsidR="00AB2A57" w:rsidDel="00C06FD6" w:rsidRDefault="00AB2A57" w:rsidP="00AB2A57">
      <w:pPr>
        <w:pStyle w:val="Code"/>
        <w:rPr>
          <w:del w:id="1783" w:author="Laurence Golding" w:date="2019-03-19T17:36:00Z"/>
        </w:rPr>
      </w:pPr>
      <w:del w:id="1784" w:author="Laurence Golding" w:date="2019-03-19T17:36:00Z">
        <w:r w:rsidDel="00C06FD6">
          <w:delText xml:space="preserve">      ...</w:delText>
        </w:r>
      </w:del>
    </w:p>
    <w:p w14:paraId="07047210" w14:textId="58E61EAA" w:rsidR="00AB2A57" w:rsidDel="00C06FD6" w:rsidRDefault="00AB2A57" w:rsidP="00AB2A57">
      <w:pPr>
        <w:pStyle w:val="Code"/>
        <w:rPr>
          <w:del w:id="1785" w:author="Laurence Golding" w:date="2019-03-19T17:36:00Z"/>
        </w:rPr>
      </w:pPr>
      <w:del w:id="1786" w:author="Laurence Golding" w:date="2019-03-19T17:36:00Z">
        <w:r w:rsidDel="00C06FD6">
          <w:delText xml:space="preserve">    ]</w:delText>
        </w:r>
      </w:del>
    </w:p>
    <w:p w14:paraId="509884C9" w14:textId="77C8CC61" w:rsidR="00AB2A57" w:rsidDel="00C06FD6" w:rsidRDefault="00AB2A57" w:rsidP="00AB2A57">
      <w:pPr>
        <w:pStyle w:val="Code"/>
        <w:rPr>
          <w:del w:id="1787" w:author="Laurence Golding" w:date="2019-03-19T17:36:00Z"/>
        </w:rPr>
      </w:pPr>
      <w:del w:id="1788" w:author="Laurence Golding" w:date="2019-03-19T17:36:00Z">
        <w:r w:rsidDel="00C06FD6">
          <w:delText xml:space="preserve">  }</w:delText>
        </w:r>
      </w:del>
    </w:p>
    <w:p w14:paraId="2C746434" w14:textId="1CD2CFD5" w:rsidR="00C4251F" w:rsidRDefault="00AB2A57" w:rsidP="00B27C1A">
      <w:pPr>
        <w:pStyle w:val="Heading3"/>
        <w:rPr>
          <w:ins w:id="1789" w:author="Laurence Golding" w:date="2019-03-22T09:24:00Z"/>
        </w:rPr>
      </w:pPr>
      <w:del w:id="1790" w:author="Laurence Golding" w:date="2019-03-22T14:39:00Z">
        <w:r w:rsidDel="00E45D82">
          <w:delText>}</w:delText>
        </w:r>
      </w:del>
      <w:bookmarkStart w:id="1791" w:name="_Ref4147718"/>
      <w:ins w:id="1792" w:author="Laurence Golding" w:date="2019-03-22T09:24:00Z">
        <w:r w:rsidR="00B27C1A">
          <w:t>r</w:t>
        </w:r>
      </w:ins>
      <w:ins w:id="1793" w:author="Laurence Golding" w:date="2019-03-22T09:25:00Z">
        <w:r w:rsidR="00B27C1A">
          <w:t>ule</w:t>
        </w:r>
      </w:ins>
      <w:ins w:id="1794" w:author="Laurence Golding" w:date="2019-03-22T09:24:00Z">
        <w:r w:rsidR="00B27C1A">
          <w:t>DescriptorReference property</w:t>
        </w:r>
        <w:bookmarkEnd w:id="1791"/>
      </w:ins>
    </w:p>
    <w:p w14:paraId="37A9D3BC" w14:textId="0E9431EC" w:rsidR="00B27C1A" w:rsidRDefault="00B27C1A" w:rsidP="00B27C1A">
      <w:pPr>
        <w:rPr>
          <w:ins w:id="1795" w:author="Laurence Golding" w:date="2019-03-22T09:26:00Z"/>
        </w:rPr>
      </w:pPr>
      <w:ins w:id="1796" w:author="Laurence Golding" w:date="2019-03-22T09:24:00Z">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ins>
      <w:ins w:id="1797" w:author="Laurence Golding" w:date="2019-03-22T09:25:00Z">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ins>
      <w:ins w:id="1798" w:author="Laurence Golding" w:date="2019-03-22T12:09:00Z">
        <w:r w:rsidR="00F417A0">
          <w:t>§</w:t>
        </w:r>
      </w:ins>
      <w:ins w:id="1799" w:author="Laurence Golding" w:date="2019-03-22T09:26:00Z">
        <w:r>
          <w:fldChar w:fldCharType="begin"/>
        </w:r>
        <w:r>
          <w:instrText xml:space="preserve"> REF _Ref4076564 \r \h </w:instrText>
        </w:r>
      </w:ins>
      <w:r>
        <w:fldChar w:fldCharType="separate"/>
      </w:r>
      <w:ins w:id="1800" w:author="Laurence Golding" w:date="2019-03-22T09:26:00Z">
        <w:r>
          <w:t>3.44</w:t>
        </w:r>
        <w:r>
          <w:fldChar w:fldCharType="end"/>
        </w:r>
      </w:ins>
      <w:ins w:id="1801" w:author="Laurence Golding" w:date="2019-03-22T09:25:00Z">
        <w:r>
          <w:t xml:space="preserve">) that identifies </w:t>
        </w:r>
        <w:r w:rsidRPr="00B27C1A">
          <w:rPr>
            <w:rStyle w:val="CODEtemp"/>
          </w:rPr>
          <w:t>theDescriptor</w:t>
        </w:r>
        <w:r>
          <w:t>.</w:t>
        </w:r>
      </w:ins>
      <w:ins w:id="1802" w:author="Laurence Golding" w:date="2019-03-22T11:38:00Z">
        <w:r w:rsidR="00F11A97">
          <w:t xml:space="preserve"> The</w:t>
        </w:r>
      </w:ins>
      <w:ins w:id="1803" w:author="Laurence Golding" w:date="2019-03-22T11:39:00Z">
        <w:r w:rsidR="00F11A97">
          <w:t xml:space="preserv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w:t>
        </w:r>
      </w:ins>
      <w:ins w:id="1804" w:author="Laurence Golding" w:date="2019-03-22T11:41:00Z">
        <w:r w:rsidR="00F11A97">
          <w:t>ed in §</w:t>
        </w:r>
      </w:ins>
      <w:ins w:id="1805" w:author="Laurence Golding" w:date="2019-03-22T11:45:00Z">
        <w:r w:rsidR="00F11A97">
          <w:fldChar w:fldCharType="begin"/>
        </w:r>
        <w:r w:rsidR="00F11A97">
          <w:instrText xml:space="preserve"> REF _Ref4135862 \r \h </w:instrText>
        </w:r>
      </w:ins>
      <w:r w:rsidR="00F11A97">
        <w:fldChar w:fldCharType="separate"/>
      </w:r>
      <w:ins w:id="1806" w:author="Laurence Golding" w:date="2019-03-22T11:45:00Z">
        <w:r w:rsidR="00F11A97">
          <w:t>3.44.3</w:t>
        </w:r>
        <w:r w:rsidR="00F11A97">
          <w:fldChar w:fldCharType="end"/>
        </w:r>
      </w:ins>
      <w:ins w:id="1807" w:author="Laurence Golding" w:date="2019-03-22T11:41:00Z">
        <w:r w:rsidR="00F11A97">
          <w:t>.</w:t>
        </w:r>
      </w:ins>
    </w:p>
    <w:p w14:paraId="69A297F9" w14:textId="62DEF9BC" w:rsidR="00B27C1A" w:rsidRDefault="00B27C1A" w:rsidP="00B27C1A">
      <w:pPr>
        <w:rPr>
          <w:ins w:id="1808" w:author="Laurence Golding" w:date="2019-03-22T09:28:00Z"/>
        </w:rPr>
      </w:pPr>
      <w:ins w:id="1809" w:author="Laurence Golding" w:date="2019-03-22T09:26:00Z">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ins>
      <w:ins w:id="1810" w:author="Laurence Golding" w:date="2019-03-22T12:09:00Z">
        <w:r w:rsidR="00F417A0">
          <w:t>§</w:t>
        </w:r>
        <w:r w:rsidR="00582ACB">
          <w:t>a</w:t>
        </w:r>
      </w:ins>
      <w:ins w:id="1811" w:author="Laurence Golding" w:date="2019-03-22T09:27:00Z">
        <w:r>
          <w:fldChar w:fldCharType="begin"/>
        </w:r>
        <w:r>
          <w:instrText xml:space="preserve"> REF _Ref3908560 \r \h </w:instrText>
        </w:r>
      </w:ins>
      <w:r>
        <w:fldChar w:fldCharType="separate"/>
      </w:r>
      <w:ins w:id="1812" w:author="Laurence Golding" w:date="2019-03-22T09:27:00Z">
        <w:r>
          <w:t>3.41</w:t>
        </w:r>
        <w:r>
          <w:fldChar w:fldCharType="end"/>
        </w:r>
      </w:ins>
      <w:ins w:id="1813" w:author="Laurence Golding" w:date="2019-03-22T09:26:00Z">
        <w:r>
          <w:t xml:space="preserve">) that describes </w:t>
        </w:r>
      </w:ins>
      <w:ins w:id="1814" w:author="Laurence Golding" w:date="2019-03-22T09:27:00Z">
        <w:r>
          <w:t xml:space="preserve">the rule that was violated), then </w:t>
        </w:r>
        <w:r w:rsidRPr="00B27C1A">
          <w:rPr>
            <w:rStyle w:val="CODEtemp"/>
          </w:rPr>
          <w:t>ruleDescriptorReference</w:t>
        </w:r>
        <w:r>
          <w:t xml:space="preserve"> </w:t>
        </w:r>
        <w:r w:rsidRPr="00B27C1A">
          <w:rPr>
            <w:b/>
          </w:rPr>
          <w:t>SHALL</w:t>
        </w:r>
      </w:ins>
      <w:ins w:id="1815" w:author="Laurence Golding" w:date="2019-03-22T09:28:00Z">
        <w:r>
          <w:rPr>
            <w:b/>
          </w:rPr>
          <w:t xml:space="preserve"> NOT</w:t>
        </w:r>
      </w:ins>
      <w:ins w:id="1816" w:author="Laurence Golding" w:date="2019-03-22T09:27:00Z">
        <w:r>
          <w:t xml:space="preserve"> be </w:t>
        </w:r>
      </w:ins>
      <w:ins w:id="1817" w:author="Laurence Golding" w:date="2019-03-22T09:28:00Z">
        <w:r>
          <w:t>pre</w:t>
        </w:r>
      </w:ins>
      <w:ins w:id="1818" w:author="Laurence Golding" w:date="2019-03-22T09:27:00Z">
        <w:r>
          <w:t>sent.</w:t>
        </w:r>
      </w:ins>
    </w:p>
    <w:p w14:paraId="6FE7D21F" w14:textId="5110682E" w:rsidR="00B27C1A" w:rsidRDefault="00B27C1A" w:rsidP="00B27C1A">
      <w:pPr>
        <w:rPr>
          <w:ins w:id="1819" w:author="Laurence Golding" w:date="2019-03-22T09:51:00Z"/>
        </w:rPr>
      </w:pPr>
      <w:ins w:id="1820" w:author="Laurence Golding" w:date="2019-03-22T09:28:00Z">
        <w:r>
          <w:t xml:space="preserve">If </w:t>
        </w:r>
        <w:r w:rsidRPr="00B27C1A">
          <w:rPr>
            <w:rStyle w:val="CODEtemp"/>
          </w:rPr>
          <w:t>theDescriptor</w:t>
        </w:r>
        <w:r>
          <w:t xml:space="preserve"> occurs in </w:t>
        </w:r>
        <w:r w:rsidRPr="00B27C1A">
          <w:rPr>
            <w:rStyle w:val="CODEtemp"/>
          </w:rPr>
          <w:t>theTool.extensions</w:t>
        </w:r>
      </w:ins>
      <w:ins w:id="1821" w:author="Laurence Golding" w:date="2019-03-22T09:29:00Z">
        <w:r>
          <w:t xml:space="preserve"> (§</w:t>
        </w:r>
        <w:r>
          <w:fldChar w:fldCharType="begin"/>
        </w:r>
        <w:r>
          <w:instrText xml:space="preserve"> REF _Ref3663271 \r \h </w:instrText>
        </w:r>
      </w:ins>
      <w:r>
        <w:fldChar w:fldCharType="separate"/>
      </w:r>
      <w:ins w:id="1822" w:author="Laurence Golding" w:date="2019-03-22T09:29:00Z">
        <w:r>
          <w:t>3.17.3</w:t>
        </w:r>
        <w:r>
          <w:fldChar w:fldCharType="end"/>
        </w:r>
        <w:r>
          <w:t>)</w:t>
        </w:r>
      </w:ins>
      <w:ins w:id="1823" w:author="Laurence Golding" w:date="2019-03-22T09:28:00Z">
        <w:r>
          <w:t xml:space="preserve">, then </w:t>
        </w:r>
        <w:r w:rsidRPr="00B27C1A">
          <w:rPr>
            <w:rStyle w:val="CODEtemp"/>
          </w:rPr>
          <w:t>ruleDescriptorReference</w:t>
        </w:r>
        <w:r>
          <w:t xml:space="preserve"> </w:t>
        </w:r>
      </w:ins>
      <w:ins w:id="1824" w:author="Laurence Golding" w:date="2019-03-22T09:51:00Z">
        <w:r w:rsidR="006563E6">
          <w:rPr>
            <w:b/>
          </w:rPr>
          <w:t>SHOULD</w:t>
        </w:r>
      </w:ins>
      <w:ins w:id="1825" w:author="Laurence Golding" w:date="2019-03-22T09:28:00Z">
        <w:r>
          <w:t xml:space="preserve"> be present.</w:t>
        </w:r>
      </w:ins>
    </w:p>
    <w:p w14:paraId="7D797B15" w14:textId="29E6B509" w:rsidR="006563E6" w:rsidRDefault="006563E6" w:rsidP="00561341">
      <w:pPr>
        <w:pStyle w:val="Note"/>
        <w:rPr>
          <w:ins w:id="1826" w:author="Laurence Golding" w:date="2019-03-22T10:20:00Z"/>
        </w:rPr>
      </w:pPr>
      <w:ins w:id="1827" w:author="Laurence Golding" w:date="2019-03-22T09:51:00Z">
        <w:r>
          <w:t>NOTE</w:t>
        </w:r>
      </w:ins>
      <w:ins w:id="1828" w:author="Laurence Golding" w:date="2019-03-22T10:22:00Z">
        <w:r w:rsidR="00561341">
          <w:t xml:space="preserve"> 1</w:t>
        </w:r>
      </w:ins>
      <w:ins w:id="1829" w:author="Laurence Golding" w:date="2019-03-22T09:51:00Z">
        <w:r>
          <w:t xml:space="preserve">: </w:t>
        </w:r>
      </w:ins>
      <w:ins w:id="1830" w:author="Laurence Golding" w:date="2019-03-22T10:18:00Z">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ins>
      <w:ins w:id="1831" w:author="Laurence Golding" w:date="2019-03-22T11:49:00Z">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ins>
      <w:ins w:id="1832" w:author="Laurence Golding" w:date="2019-03-22T11:49:00Z">
        <w:r w:rsidR="00F11A97">
          <w:fldChar w:fldCharType="separate"/>
        </w:r>
        <w:r w:rsidR="00F11A97">
          <w:t>3.24.6</w:t>
        </w:r>
        <w:r w:rsidR="00F11A97">
          <w:fldChar w:fldCharType="end"/>
        </w:r>
        <w:r w:rsidR="00F11A97">
          <w:t xml:space="preserve">) is present, </w:t>
        </w:r>
      </w:ins>
      <w:ins w:id="1833" w:author="Laurence Golding" w:date="2019-03-22T10:18:00Z">
        <w:r w:rsidR="00561341">
          <w:t xml:space="preserve">because </w:t>
        </w:r>
        <w:r w:rsidR="00561341" w:rsidRPr="00561341">
          <w:rPr>
            <w:rStyle w:val="CODEtemp"/>
          </w:rPr>
          <w:t>ruleIndex</w:t>
        </w:r>
      </w:ins>
      <w:ins w:id="1834" w:author="Laurence Golding" w:date="2019-03-22T10:19:00Z">
        <w:r w:rsidR="00561341">
          <w:t xml:space="preserve"> alone</w:t>
        </w:r>
      </w:ins>
      <w:ins w:id="1835" w:author="Laurence Golding" w:date="2019-03-22T10:21:00Z">
        <w:r w:rsidR="00561341">
          <w:t xml:space="preserve"> does not </w:t>
        </w:r>
      </w:ins>
      <w:ins w:id="1836" w:author="Laurence Golding" w:date="2019-03-22T10:22:00Z">
        <w:r w:rsidR="00561341">
          <w:t>specify</w:t>
        </w:r>
      </w:ins>
      <w:ins w:id="1837" w:author="Laurence Golding" w:date="2019-03-22T10:21:00Z">
        <w:r w:rsidR="00561341">
          <w:t xml:space="preserve"> which extension contains </w:t>
        </w:r>
        <w:r w:rsidR="00561341" w:rsidRPr="00561341">
          <w:rPr>
            <w:rStyle w:val="CODEtemp"/>
          </w:rPr>
          <w:t>theDescriptor</w:t>
        </w:r>
      </w:ins>
      <w:ins w:id="1838" w:author="Laurence Golding" w:date="2019-03-22T10:19:00Z">
        <w:r w:rsidR="00561341">
          <w:t>.</w:t>
        </w:r>
      </w:ins>
    </w:p>
    <w:p w14:paraId="49449AFE" w14:textId="7A69DD07" w:rsidR="00561341" w:rsidRDefault="00561341" w:rsidP="00561341">
      <w:pPr>
        <w:rPr>
          <w:ins w:id="1839" w:author="Laurence Golding" w:date="2019-03-22T10:21:00Z"/>
        </w:rPr>
      </w:pPr>
      <w:ins w:id="1840" w:author="Laurence Golding" w:date="2019-03-22T10:20:00Z">
        <w:r>
          <w:t xml:space="preserve">If </w:t>
        </w:r>
        <w:r w:rsidRPr="00454ED8">
          <w:rPr>
            <w:rStyle w:val="CODEtemp"/>
          </w:rPr>
          <w:t>theDescriptor</w:t>
        </w:r>
        <w:r>
          <w:t xml:space="preserve"> occurs in </w:t>
        </w:r>
        <w:r w:rsidRPr="00FA4955">
          <w:rPr>
            <w:rStyle w:val="CODEtemp"/>
          </w:rPr>
          <w:t>theTool.driver</w:t>
        </w:r>
        <w:r>
          <w:t xml:space="preserve"> </w:t>
        </w:r>
      </w:ins>
      <w:ins w:id="1841" w:author="Laurence Golding" w:date="2019-03-22T10:22:00Z">
        <w:r>
          <w:t>(</w:t>
        </w:r>
      </w:ins>
      <w:ins w:id="1842" w:author="Laurence Golding" w:date="2019-03-22T11:36:00Z">
        <w:r w:rsidR="00FA4955">
          <w:t>§</w:t>
        </w:r>
        <w:r w:rsidR="00FA4955">
          <w:fldChar w:fldCharType="begin"/>
        </w:r>
        <w:r w:rsidR="00FA4955">
          <w:instrText xml:space="preserve"> REF _Ref3663219 \r \h </w:instrText>
        </w:r>
      </w:ins>
      <w:r w:rsidR="00FA4955">
        <w:fldChar w:fldCharType="separate"/>
      </w:r>
      <w:ins w:id="1843" w:author="Laurence Golding" w:date="2019-03-22T11:36:00Z">
        <w:r w:rsidR="00FA4955">
          <w:t>3.17.2</w:t>
        </w:r>
        <w:r w:rsidR="00FA4955">
          <w:fldChar w:fldCharType="end"/>
        </w:r>
      </w:ins>
      <w:ins w:id="1844" w:author="Laurence Golding" w:date="2019-03-22T10:22:00Z">
        <w:r>
          <w:t xml:space="preserve">) </w:t>
        </w:r>
      </w:ins>
      <w:ins w:id="1845" w:author="Laurence Golding" w:date="2019-03-22T10:20:00Z">
        <w:r>
          <w:t xml:space="preserve">and </w:t>
        </w:r>
        <w:r w:rsidRPr="00FA4955">
          <w:rPr>
            <w:rStyle w:val="CODEtemp"/>
          </w:rPr>
          <w:t>ruleIndex</w:t>
        </w:r>
        <w:r>
          <w:t xml:space="preserve"> is absent,</w:t>
        </w:r>
      </w:ins>
      <w:ins w:id="1846" w:author="Laurence Golding" w:date="2019-03-22T10:21:00Z">
        <w:r>
          <w:t xml:space="preserve"> then again </w:t>
        </w:r>
        <w:r w:rsidRPr="00FA4955">
          <w:rPr>
            <w:rStyle w:val="CODEtemp"/>
          </w:rPr>
          <w:t>ruleDescriptorReference</w:t>
        </w:r>
        <w:r>
          <w:t xml:space="preserve"> </w:t>
        </w:r>
        <w:r w:rsidRPr="00FA4955">
          <w:rPr>
            <w:b/>
          </w:rPr>
          <w:t>SHOULD</w:t>
        </w:r>
        <w:r>
          <w:t xml:space="preserve"> be present.</w:t>
        </w:r>
      </w:ins>
    </w:p>
    <w:p w14:paraId="44E351F4" w14:textId="1453D422" w:rsidR="00561341" w:rsidRDefault="00561341" w:rsidP="00561341">
      <w:pPr>
        <w:pStyle w:val="Note"/>
        <w:rPr>
          <w:ins w:id="1847" w:author="Laurence Golding" w:date="2019-03-22T11:37:00Z"/>
        </w:rPr>
      </w:pPr>
      <w:ins w:id="1848" w:author="Laurence Golding" w:date="2019-03-22T10:22:00Z">
        <w:r>
          <w:t>NOTE 2:</w:t>
        </w:r>
      </w:ins>
      <w:ins w:id="1849" w:author="Laurence Golding" w:date="2019-03-22T11:36:00Z">
        <w:r w:rsidR="00FA4955">
          <w:t xml:space="preserve"> </w:t>
        </w:r>
      </w:ins>
      <w:ins w:id="1850" w:author="Laurence Golding" w:date="2019-03-22T11:37:00Z">
        <w:r w:rsidR="00FA4955">
          <w:t xml:space="preserve">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ins>
    </w:p>
    <w:p w14:paraId="6EFDDB83" w14:textId="28E91D28" w:rsidR="00FA4955" w:rsidRDefault="00FA4955" w:rsidP="00F11A97">
      <w:pPr>
        <w:rPr>
          <w:ins w:id="1851" w:author="Laurence Golding" w:date="2019-03-22T11:50:00Z"/>
        </w:rPr>
      </w:pPr>
      <w:ins w:id="1852" w:author="Laurence Golding" w:date="2019-03-22T11:38:00Z">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ins>
      <w:ins w:id="1853" w:author="Laurence Golding" w:date="2019-03-22T11:50:00Z">
        <w:r w:rsidR="00F11A97">
          <w:rPr>
            <w:b/>
          </w:rPr>
          <w:t>MAY</w:t>
        </w:r>
      </w:ins>
      <w:ins w:id="1854" w:author="Laurence Golding" w:date="2019-03-22T11:38:00Z">
        <w:r>
          <w:t xml:space="preserve"> be present.</w:t>
        </w:r>
      </w:ins>
    </w:p>
    <w:p w14:paraId="3FD1B80F" w14:textId="3444ACEB" w:rsidR="00F11A97" w:rsidRDefault="00F11A97" w:rsidP="00F11A97">
      <w:pPr>
        <w:pStyle w:val="Note"/>
        <w:rPr>
          <w:ins w:id="1855" w:author="Laurence Golding" w:date="2019-03-22T11:51:00Z"/>
        </w:rPr>
      </w:pPr>
      <w:ins w:id="1856" w:author="Laurence Golding" w:date="2019-03-22T11:50:00Z">
        <w:r>
          <w:lastRenderedPageBreak/>
          <w:t xml:space="preserve">NOTE 3: If </w:t>
        </w:r>
        <w:r w:rsidRPr="00454ED8">
          <w:rPr>
            <w:rStyle w:val="CODEtemp"/>
          </w:rPr>
          <w:t>theDescriptor</w:t>
        </w:r>
        <w:r>
          <w:t xml:space="preserve"> occurs in </w:t>
        </w:r>
        <w:r w:rsidRPr="00FA4955">
          <w:rPr>
            <w:rStyle w:val="CODEtemp"/>
          </w:rPr>
          <w:t>theTool.driver</w:t>
        </w:r>
        <w:r>
          <w:t>,</w:t>
        </w:r>
      </w:ins>
      <w:ins w:id="1857" w:author="Laurence Golding" w:date="2019-03-22T11:51:00Z">
        <w:r>
          <w:t xml:space="preserve"> the</w:t>
        </w:r>
      </w:ins>
      <w:ins w:id="1858" w:author="Laurence Golding" w:date="2019-03-22T12:10:00Z">
        <w:r w:rsidR="006D3AE9">
          <w:t>n</w:t>
        </w:r>
      </w:ins>
      <w:ins w:id="1859" w:author="Laurence Golding" w:date="2019-03-22T11:51:00Z">
        <w:r>
          <w:t xml:space="preserve"> </w:t>
        </w:r>
        <w:r w:rsidRPr="006D3AE9">
          <w:rPr>
            <w:rStyle w:val="CODEtemp"/>
          </w:rPr>
          <w:t>ruleIndex</w:t>
        </w:r>
        <w:r>
          <w:t xml:space="preserve"> suffices to locate the rule metadata within </w:t>
        </w:r>
        <w:r w:rsidRPr="00FA4955">
          <w:rPr>
            <w:rStyle w:val="CODEtemp"/>
          </w:rPr>
          <w:t>theTool.driver.ruleDescriptors</w:t>
        </w:r>
        <w:r>
          <w:t>.</w:t>
        </w:r>
      </w:ins>
    </w:p>
    <w:p w14:paraId="476856B8" w14:textId="2DDDE858" w:rsidR="00F11A97" w:rsidRDefault="00F11A97" w:rsidP="00F11A97">
      <w:pPr>
        <w:rPr>
          <w:ins w:id="1860" w:author="Laurence Golding" w:date="2019-03-22T11:55:00Z"/>
        </w:rPr>
      </w:pPr>
      <w:ins w:id="1861" w:author="Laurence Golding" w:date="2019-03-22T11:54:00Z">
        <w:r>
          <w:t xml:space="preserve">If </w:t>
        </w:r>
      </w:ins>
      <w:ins w:id="1862" w:author="Laurence Golding" w:date="2019-03-22T11:57:00Z">
        <w:r w:rsidRPr="00F11A97">
          <w:rPr>
            <w:rStyle w:val="CODEtemp"/>
          </w:rPr>
          <w:t>ruleDescriptorReference</w:t>
        </w:r>
      </w:ins>
      <w:ins w:id="1863" w:author="Laurence Golding" w:date="2019-03-22T11:54:00Z">
        <w:r w:rsidRPr="00F11A97">
          <w:rPr>
            <w:rStyle w:val="CODEtemp"/>
          </w:rPr>
          <w:t>.id</w:t>
        </w:r>
        <w:r>
          <w:t xml:space="preserve"> </w:t>
        </w:r>
      </w:ins>
      <w:ins w:id="1864" w:author="Laurence Golding" w:date="2019-03-22T12:05:00Z">
        <w:r w:rsidR="0033386A">
          <w:t>(</w:t>
        </w:r>
      </w:ins>
      <w:ins w:id="1865" w:author="Laurence Golding" w:date="2019-03-22T12:06:00Z">
        <w:r w:rsidR="0033386A">
          <w:t>§</w:t>
        </w:r>
        <w:r w:rsidR="0033386A">
          <w:fldChar w:fldCharType="begin"/>
        </w:r>
        <w:r w:rsidR="0033386A">
          <w:instrText xml:space="preserve"> REF _Ref4148802 \r \h </w:instrText>
        </w:r>
      </w:ins>
      <w:r w:rsidR="0033386A">
        <w:fldChar w:fldCharType="separate"/>
      </w:r>
      <w:ins w:id="1866" w:author="Laurence Golding" w:date="2019-03-22T12:06:00Z">
        <w:r w:rsidR="0033386A">
          <w:t>3.44.4</w:t>
        </w:r>
        <w:r w:rsidR="0033386A">
          <w:fldChar w:fldCharType="end"/>
        </w:r>
      </w:ins>
      <w:ins w:id="1867" w:author="Laurence Golding" w:date="2019-03-22T12:05:00Z">
        <w:r w:rsidR="0033386A">
          <w:t xml:space="preserve">) </w:t>
        </w:r>
      </w:ins>
      <w:ins w:id="1868" w:author="Laurence Golding" w:date="2019-03-22T11:54:00Z">
        <w:r>
          <w:t>is absent, it</w:t>
        </w:r>
        <w:r w:rsidRPr="00F11A97">
          <w:rPr>
            <w:b/>
          </w:rPr>
          <w:t xml:space="preserve"> SHALL </w:t>
        </w:r>
        <w:r>
          <w:t xml:space="preserve">default to </w:t>
        </w:r>
        <w:r w:rsidRPr="00F11A97">
          <w:rPr>
            <w:rStyle w:val="CODEtemp"/>
          </w:rPr>
          <w:t>thisObject.</w:t>
        </w:r>
      </w:ins>
      <w:ins w:id="1869" w:author="Laurence Golding" w:date="2019-03-22T15:34:00Z">
        <w:r w:rsidR="00C33634">
          <w:rPr>
            <w:rStyle w:val="CODEtemp"/>
          </w:rPr>
          <w:t>ruleI</w:t>
        </w:r>
      </w:ins>
      <w:ins w:id="1870" w:author="Laurence Golding" w:date="2019-03-22T11:54:00Z">
        <w:r w:rsidRPr="00F11A97">
          <w:rPr>
            <w:rStyle w:val="CODEtemp"/>
          </w:rPr>
          <w:t>d</w:t>
        </w:r>
        <w:r>
          <w:t>.</w:t>
        </w:r>
      </w:ins>
      <w:ins w:id="1871" w:author="Laurence Golding" w:date="2019-03-22T11:55:00Z">
        <w:r>
          <w:t xml:space="preserve"> If </w:t>
        </w:r>
      </w:ins>
      <w:ins w:id="1872" w:author="Laurence Golding" w:date="2019-03-22T11:58:00Z">
        <w:r w:rsidRPr="00F11A97">
          <w:rPr>
            <w:rStyle w:val="CODEtemp"/>
          </w:rPr>
          <w:t>ruleDescriptorReference</w:t>
        </w:r>
      </w:ins>
      <w:ins w:id="1873" w:author="Laurence Golding" w:date="2019-03-22T11:55:00Z">
        <w:r w:rsidRPr="00F11A97">
          <w:rPr>
            <w:rStyle w:val="CODEtemp"/>
          </w:rPr>
          <w:t>.id</w:t>
        </w:r>
        <w:r>
          <w:t xml:space="preserve"> and </w:t>
        </w:r>
        <w:r w:rsidRPr="00F11A97">
          <w:rPr>
            <w:rStyle w:val="CODEtemp"/>
          </w:rPr>
          <w:t>thisObject.</w:t>
        </w:r>
      </w:ins>
      <w:ins w:id="1874" w:author="Laurence Golding" w:date="2019-03-22T15:34:00Z">
        <w:r w:rsidR="00C33634">
          <w:rPr>
            <w:rStyle w:val="CODEtemp"/>
          </w:rPr>
          <w:t>ruleI</w:t>
        </w:r>
      </w:ins>
      <w:ins w:id="1875" w:author="Laurence Golding" w:date="2019-03-22T11:55:00Z">
        <w:r w:rsidRPr="00F11A97">
          <w:rPr>
            <w:rStyle w:val="CODEtemp"/>
          </w:rPr>
          <w:t>d</w:t>
        </w:r>
        <w:r>
          <w:t xml:space="preserve"> are both present, they </w:t>
        </w:r>
        <w:r w:rsidRPr="00F11A97">
          <w:rPr>
            <w:b/>
          </w:rPr>
          <w:t>SHALL</w:t>
        </w:r>
        <w:r>
          <w:t xml:space="preserve"> be equal.</w:t>
        </w:r>
      </w:ins>
    </w:p>
    <w:p w14:paraId="283A36B2" w14:textId="63A18E69" w:rsidR="00F11A97" w:rsidRDefault="00F11A97" w:rsidP="00F11A97">
      <w:pPr>
        <w:rPr>
          <w:ins w:id="1876" w:author="Laurence Golding" w:date="2019-03-22T12:04:00Z"/>
        </w:rPr>
      </w:pPr>
      <w:ins w:id="1877" w:author="Laurence Golding" w:date="2019-03-22T11:55:00Z">
        <w:r>
          <w:t xml:space="preserve">If </w:t>
        </w:r>
      </w:ins>
      <w:ins w:id="1878" w:author="Laurence Golding" w:date="2019-03-22T11:58:00Z">
        <w:r w:rsidRPr="00F11A97">
          <w:rPr>
            <w:rStyle w:val="CODEtemp"/>
          </w:rPr>
          <w:t>ruleDescriptorReference</w:t>
        </w:r>
      </w:ins>
      <w:ins w:id="1879" w:author="Laurence Golding" w:date="2019-03-22T11:55:00Z">
        <w:r w:rsidRPr="00F11A97">
          <w:rPr>
            <w:rStyle w:val="CODEtemp"/>
          </w:rPr>
          <w:t>.index</w:t>
        </w:r>
        <w:r>
          <w:t xml:space="preserve"> </w:t>
        </w:r>
      </w:ins>
      <w:ins w:id="1880" w:author="Laurence Golding" w:date="2019-03-22T12:05:00Z">
        <w:r w:rsidR="0033386A">
          <w:t>(</w:t>
        </w:r>
      </w:ins>
      <w:ins w:id="1881" w:author="Laurence Golding" w:date="2019-03-22T12:06:00Z">
        <w:r w:rsidR="0033386A">
          <w:t>§</w:t>
        </w:r>
        <w:r w:rsidR="0033386A">
          <w:fldChar w:fldCharType="begin"/>
        </w:r>
        <w:r w:rsidR="0033386A">
          <w:instrText xml:space="preserve"> REF _Ref4055060 \r \h </w:instrText>
        </w:r>
      </w:ins>
      <w:r w:rsidR="0033386A">
        <w:fldChar w:fldCharType="separate"/>
      </w:r>
      <w:ins w:id="1882" w:author="Laurence Golding" w:date="2019-03-22T12:06:00Z">
        <w:r w:rsidR="0033386A">
          <w:t>3.44.5</w:t>
        </w:r>
        <w:r w:rsidR="0033386A">
          <w:fldChar w:fldCharType="end"/>
        </w:r>
      </w:ins>
      <w:ins w:id="1883" w:author="Laurence Golding" w:date="2019-03-22T12:05:00Z">
        <w:r w:rsidR="0033386A">
          <w:t xml:space="preserve">) </w:t>
        </w:r>
      </w:ins>
      <w:ins w:id="1884" w:author="Laurence Golding" w:date="2019-03-22T11:55:00Z">
        <w:r>
          <w:t xml:space="preserve">is absent, it </w:t>
        </w:r>
        <w:r w:rsidRPr="00F11A97">
          <w:rPr>
            <w:b/>
          </w:rPr>
          <w:t>SHALL</w:t>
        </w:r>
        <w:r>
          <w:t xml:space="preserve"> default to </w:t>
        </w:r>
        <w:r w:rsidRPr="00F11A97">
          <w:rPr>
            <w:rStyle w:val="CODEtemp"/>
          </w:rPr>
          <w:t>thisObject.</w:t>
        </w:r>
      </w:ins>
      <w:ins w:id="1885" w:author="Laurence Golding" w:date="2019-03-22T15:34:00Z">
        <w:r w:rsidR="00C33634">
          <w:rPr>
            <w:rStyle w:val="CODEtemp"/>
          </w:rPr>
          <w:t>ruleI</w:t>
        </w:r>
      </w:ins>
      <w:ins w:id="1886" w:author="Laurence Golding" w:date="2019-03-22T11:55:00Z">
        <w:r w:rsidRPr="00F11A97">
          <w:rPr>
            <w:rStyle w:val="CODEtemp"/>
          </w:rPr>
          <w:t>ndex</w:t>
        </w:r>
        <w:r>
          <w:t xml:space="preserve">. If </w:t>
        </w:r>
      </w:ins>
      <w:ins w:id="1887" w:author="Laurence Golding" w:date="2019-03-22T11:58:00Z">
        <w:r w:rsidRPr="00815E45">
          <w:rPr>
            <w:rStyle w:val="CODEtemp"/>
          </w:rPr>
          <w:t>ruleDescriptorReference</w:t>
        </w:r>
      </w:ins>
      <w:ins w:id="1888" w:author="Laurence Golding" w:date="2019-03-22T11:56:00Z">
        <w:r w:rsidRPr="00815E45">
          <w:rPr>
            <w:rStyle w:val="CODEtemp"/>
          </w:rPr>
          <w:t>.index</w:t>
        </w:r>
        <w:r>
          <w:t xml:space="preserve"> and </w:t>
        </w:r>
        <w:r w:rsidRPr="00F11A97">
          <w:rPr>
            <w:rStyle w:val="CODEtemp"/>
          </w:rPr>
          <w:t>thisObject.</w:t>
        </w:r>
      </w:ins>
      <w:ins w:id="1889" w:author="Laurence Golding" w:date="2019-03-22T15:34:00Z">
        <w:r w:rsidR="00C33634">
          <w:rPr>
            <w:rStyle w:val="CODEtemp"/>
          </w:rPr>
          <w:t>ruleI</w:t>
        </w:r>
      </w:ins>
      <w:ins w:id="1890" w:author="Laurence Golding" w:date="2019-03-22T11:56:00Z">
        <w:r w:rsidRPr="00F11A97">
          <w:rPr>
            <w:rStyle w:val="CODEtemp"/>
          </w:rPr>
          <w:t>ndex</w:t>
        </w:r>
        <w:r>
          <w:t xml:space="preserve"> are both present, they </w:t>
        </w:r>
        <w:r w:rsidRPr="00F11A97">
          <w:rPr>
            <w:b/>
          </w:rPr>
          <w:t>SHALL</w:t>
        </w:r>
        <w:r>
          <w:t xml:space="preserve"> be equal.</w:t>
        </w:r>
      </w:ins>
    </w:p>
    <w:p w14:paraId="5A5E193C" w14:textId="0EA8CF15" w:rsidR="0033386A" w:rsidRPr="00F11A97" w:rsidRDefault="0033386A" w:rsidP="00F11A97">
      <w:ins w:id="1891" w:author="Laurence Golding" w:date="2019-03-22T12:04:00Z">
        <w:r>
          <w:t xml:space="preserve">If </w:t>
        </w:r>
        <w:r w:rsidRPr="0033386A">
          <w:rPr>
            <w:rStyle w:val="CODEtemp"/>
          </w:rPr>
          <w:t>ruleDescriptorReference</w:t>
        </w:r>
        <w:r>
          <w:t xml:space="preserve"> is ab</w:t>
        </w:r>
      </w:ins>
      <w:ins w:id="1892" w:author="Laurence Golding" w:date="2019-03-22T12:05:00Z">
        <w:r>
          <w:t xml:space="preserve">sent, it </w:t>
        </w:r>
        <w:r w:rsidRPr="0033386A">
          <w:rPr>
            <w:b/>
          </w:rPr>
          <w:t>SHALL</w:t>
        </w:r>
        <w:r>
          <w:t xml:space="preserve"> default to a </w:t>
        </w:r>
        <w:r w:rsidRPr="0033386A">
          <w:rPr>
            <w:rStyle w:val="CODEtemp"/>
          </w:rPr>
          <w:t>r</w:t>
        </w:r>
      </w:ins>
      <w:ins w:id="1893" w:author="Laurence Golding" w:date="2019-03-22T12:06:00Z">
        <w:r>
          <w:rPr>
            <w:rStyle w:val="CODEtemp"/>
          </w:rPr>
          <w:t>epor</w:t>
        </w:r>
      </w:ins>
      <w:ins w:id="1894" w:author="Laurence Golding" w:date="2019-03-22T12:07:00Z">
        <w:r>
          <w:rPr>
            <w:rStyle w:val="CODEtemp"/>
          </w:rPr>
          <w:t>ting</w:t>
        </w:r>
      </w:ins>
      <w:ins w:id="1895" w:author="Laurence Golding" w:date="2019-03-22T12:05:00Z">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ins>
      <w:ins w:id="1896" w:author="Laurence Golding" w:date="2019-03-22T15:34:00Z">
        <w:r w:rsidR="00C33634">
          <w:rPr>
            <w:rStyle w:val="CODEtemp"/>
          </w:rPr>
          <w:t>ruleI</w:t>
        </w:r>
      </w:ins>
      <w:ins w:id="1897" w:author="Laurence Golding" w:date="2019-03-22T12:05:00Z">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ins>
      <w:ins w:id="1898" w:author="Laurence Golding" w:date="2019-03-22T15:34:00Z">
        <w:r w:rsidR="00C33634">
          <w:rPr>
            <w:rStyle w:val="CODEtemp"/>
          </w:rPr>
          <w:t>ruleI</w:t>
        </w:r>
      </w:ins>
      <w:ins w:id="1899" w:author="Laurence Golding" w:date="2019-03-22T12:05:00Z">
        <w:r w:rsidRPr="0033386A">
          <w:rPr>
            <w:rStyle w:val="CODEtemp"/>
          </w:rPr>
          <w:t>ndex</w:t>
        </w:r>
        <w:r>
          <w:t>.</w:t>
        </w:r>
      </w:ins>
    </w:p>
    <w:p w14:paraId="4118BF22" w14:textId="29BC873E" w:rsidR="0017525F" w:rsidRDefault="0017525F" w:rsidP="0017525F">
      <w:pPr>
        <w:pStyle w:val="Heading3"/>
      </w:pPr>
      <w:bookmarkStart w:id="1900" w:name="_Ref1565298"/>
      <w:bookmarkStart w:id="1901" w:name="_Toc3812155"/>
      <w:bookmarkEnd w:id="1728"/>
      <w:r>
        <w:t>kind property</w:t>
      </w:r>
      <w:bookmarkEnd w:id="1900"/>
      <w:bookmarkEnd w:id="190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0126FF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4B041D">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D46E01E" w:rsidR="0017525F" w:rsidRDefault="0017525F" w:rsidP="0017525F">
      <w:pPr>
        <w:pStyle w:val="ListParagraph"/>
        <w:numPr>
          <w:ilvl w:val="0"/>
          <w:numId w:val="84"/>
        </w:numPr>
      </w:pPr>
      <w:r w:rsidRPr="00576E24">
        <w:rPr>
          <w:rStyle w:val="CODEtemp"/>
        </w:rPr>
        <w:lastRenderedPageBreak/>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B041D">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1902" w:name="_Ref493511208"/>
      <w:bookmarkStart w:id="1903" w:name="_Toc3812156"/>
      <w:r>
        <w:t>level property</w:t>
      </w:r>
      <w:bookmarkEnd w:id="1902"/>
      <w:bookmarkEnd w:id="19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7886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B041D">
        <w:t>3.24.7</w:t>
      </w:r>
      <w:r>
        <w:fldChar w:fldCharType="end"/>
      </w:r>
      <w:r>
        <w:t xml:space="preserve">) has a value other than </w:t>
      </w:r>
      <w:r w:rsidRPr="007110C6">
        <w:rPr>
          <w:rStyle w:val="CODEtemp"/>
        </w:rPr>
        <w:t>"fail"</w:t>
      </w:r>
      <w:r>
        <w:t>.</w:t>
      </w:r>
    </w:p>
    <w:p w14:paraId="4113E9CD" w14:textId="14FB8B0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4B041D">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lastRenderedPageBreak/>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1A4DFE5" w:rsidR="00CE5CDD" w:rsidRPr="00B050AF" w:rsidRDefault="00CE5CDD" w:rsidP="00CE5CDD">
      <w:pPr>
        <w:rPr>
          <w:ins w:id="1904" w:author="Laurence Golding" w:date="2019-03-23T10:29:00Z"/>
        </w:rPr>
      </w:pPr>
      <w:ins w:id="1905" w:author="Laurence Golding" w:date="2019-03-23T10:29:00Z">
        <w:r>
          <w:t xml:space="preserve">If </w:t>
        </w:r>
        <w:r w:rsidRPr="007110C6">
          <w:rPr>
            <w:rStyle w:val="CODEtemp"/>
          </w:rPr>
          <w:t>kind</w:t>
        </w:r>
        <w:r>
          <w:t xml:space="preserve"> </w:t>
        </w:r>
      </w:ins>
      <w:ins w:id="1906" w:author="Laurence Golding" w:date="2019-03-23T11:52:00Z">
        <w:r w:rsidR="00AE2456">
          <w:t xml:space="preserve"> (</w:t>
        </w:r>
        <w:r w:rsidR="00AE2456" w:rsidRPr="00B050AF">
          <w:t>§</w:t>
        </w:r>
        <w:r w:rsidR="00AE2456">
          <w:fldChar w:fldCharType="begin"/>
        </w:r>
        <w:r w:rsidR="00AE2456">
          <w:instrText xml:space="preserve"> REF _Ref1565298 \r \h </w:instrText>
        </w:r>
      </w:ins>
      <w:ins w:id="1907" w:author="Laurence Golding" w:date="2019-03-23T11:52:00Z">
        <w:r w:rsidR="00AE2456">
          <w:fldChar w:fldCharType="separate"/>
        </w:r>
        <w:r w:rsidR="00AE2456">
          <w:t>3.24.8</w:t>
        </w:r>
        <w:r w:rsidR="00AE2456">
          <w:fldChar w:fldCharType="end"/>
        </w:r>
        <w:r w:rsidR="00AE2456">
          <w:t xml:space="preserve">) </w:t>
        </w:r>
      </w:ins>
      <w:ins w:id="1908" w:author="Laurence Golding" w:date="2019-03-23T10:29:00Z">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ins>
    </w:p>
    <w:p w14:paraId="6FC389C1" w14:textId="791B6085" w:rsidR="00B050AF" w:rsidRDefault="00B050AF" w:rsidP="00B050AF">
      <w:pPr>
        <w:rPr>
          <w:ins w:id="1909" w:author="Laurence Golding" w:date="2019-03-23T11:19:00Z"/>
        </w:rPr>
      </w:pPr>
      <w:r w:rsidRPr="00B050AF">
        <w:t>If</w:t>
      </w:r>
      <w:r w:rsidR="007110C6">
        <w:t xml:space="preserve"> </w:t>
      </w:r>
      <w:del w:id="1910" w:author="Laurence Golding" w:date="2019-03-23T11:52:00Z">
        <w:r w:rsidR="007110C6" w:rsidDel="00AE2456">
          <w:delText>the</w:delText>
        </w:r>
        <w:r w:rsidRPr="00B050AF" w:rsidDel="00AE2456">
          <w:delText xml:space="preserve"> </w:delText>
        </w:r>
      </w:del>
      <w:r w:rsidR="007110C6" w:rsidRPr="007110C6">
        <w:rPr>
          <w:rStyle w:val="CODEtemp"/>
        </w:rPr>
        <w:t>kind</w:t>
      </w:r>
      <w:r w:rsidR="007110C6">
        <w:t xml:space="preserve"> </w:t>
      </w:r>
      <w:del w:id="1911" w:author="Laurence Golding" w:date="2019-03-23T11:52:00Z">
        <w:r w:rsidR="007110C6" w:rsidDel="00AE2456">
          <w:delText xml:space="preserve">property </w:delText>
        </w:r>
      </w:del>
      <w:r w:rsidR="007110C6">
        <w:t xml:space="preserve">has the value </w:t>
      </w:r>
      <w:r w:rsidR="007110C6" w:rsidRPr="007110C6">
        <w:rPr>
          <w:rStyle w:val="CODEtemp"/>
        </w:rPr>
        <w:t>"fail"</w:t>
      </w:r>
      <w:ins w:id="1912" w:author="Laurence Golding" w:date="2019-03-22T16:33:00Z">
        <w:r w:rsidR="00772CA2">
          <w:rPr>
            <w:rStyle w:val="CODEtemp"/>
          </w:rPr>
          <w:t xml:space="preserve"> </w:t>
        </w:r>
      </w:ins>
      <w:del w:id="1913" w:author="Laurence Golding" w:date="2019-03-22T16:31:00Z">
        <w:r w:rsidR="007110C6" w:rsidDel="009E728D">
          <w:delText xml:space="preserve"> </w:delText>
        </w:r>
      </w:del>
      <w:ins w:id="1914" w:author="Laurence Golding" w:date="2019-03-22T16:33:00Z">
        <w:r w:rsidR="00772CA2">
          <w:t>and</w:t>
        </w:r>
      </w:ins>
      <w:ins w:id="1915" w:author="Laurence Golding" w:date="2019-03-22T16:31:00Z">
        <w:r w:rsidR="009E728D">
          <w:t xml:space="preserve"> </w:t>
        </w:r>
      </w:ins>
      <w:del w:id="1916" w:author="Laurence Golding" w:date="2019-03-22T16:31:00Z">
        <w:r w:rsidR="007110C6" w:rsidDel="009E728D">
          <w:delText xml:space="preserve">and </w:delText>
        </w:r>
      </w:del>
      <w:r w:rsidRPr="00B050AF">
        <w:rPr>
          <w:rStyle w:val="CODEtemp"/>
        </w:rPr>
        <w:t>level</w:t>
      </w:r>
      <w:r w:rsidRPr="00B050AF">
        <w:t xml:space="preserve"> is absent</w:t>
      </w:r>
      <w:ins w:id="1917" w:author="Laurence Golding" w:date="2019-03-22T16:32:00Z">
        <w:r w:rsidR="009E728D">
          <w:t>,</w:t>
        </w:r>
      </w:ins>
      <w:ins w:id="1918" w:author="Laurence Golding" w:date="2019-03-22T16:31:00Z">
        <w:r w:rsidR="009E728D">
          <w:t xml:space="preserve"> </w:t>
        </w:r>
      </w:ins>
      <w:ins w:id="1919" w:author="Laurence Golding" w:date="2019-03-22T16:33:00Z">
        <w:r w:rsidR="00772CA2">
          <w:t xml:space="preserve">then </w:t>
        </w:r>
      </w:ins>
      <w:del w:id="1920" w:author="Laurence Golding" w:date="2019-03-22T16:40:00Z">
        <w:r w:rsidRPr="00B050AF" w:rsidDel="001C377F">
          <w:delText xml:space="preserve">, </w:delText>
        </w:r>
      </w:del>
      <w:del w:id="1921" w:author="Laurence Golding" w:date="2019-03-22T16:33:00Z">
        <w:r w:rsidR="007110C6" w:rsidDel="00772CA2">
          <w:delText xml:space="preserve">then </w:delText>
        </w:r>
      </w:del>
      <w:r w:rsidR="007110C6" w:rsidRPr="007110C6">
        <w:rPr>
          <w:rStyle w:val="CODEtemp"/>
        </w:rPr>
        <w:t>level</w:t>
      </w:r>
      <w:r w:rsidRPr="00B050AF">
        <w:t xml:space="preserve"> </w:t>
      </w:r>
      <w:r w:rsidRPr="00B050AF">
        <w:rPr>
          <w:b/>
        </w:rPr>
        <w:t>SHALL</w:t>
      </w:r>
      <w:r w:rsidRPr="00B050AF">
        <w:t xml:space="preserve"> </w:t>
      </w:r>
      <w:ins w:id="1922" w:author="Laurence Golding" w:date="2019-03-23T11:16:00Z">
        <w:r w:rsidR="008B7726">
          <w:t xml:space="preserve">be determined by </w:t>
        </w:r>
      </w:ins>
      <w:ins w:id="1923" w:author="Laurence Golding" w:date="2019-03-23T11:32:00Z">
        <w:r w:rsidR="00A924BC">
          <w:t>the following</w:t>
        </w:r>
      </w:ins>
      <w:ins w:id="1924" w:author="Laurence Golding" w:date="2019-03-23T11:16:00Z">
        <w:r w:rsidR="008B7726">
          <w:t xml:space="preserve"> procedure:</w:t>
        </w:r>
      </w:ins>
      <w:del w:id="1925" w:author="Laurence Golding" w:date="2019-03-23T11:15:00Z">
        <w:r w:rsidR="00DD087C" w:rsidDel="008B7726">
          <w:delText>default to</w:delText>
        </w:r>
        <w:r w:rsidRPr="00B050AF" w:rsidDel="008B7726">
          <w:delText xml:space="preserve"> </w:delText>
        </w:r>
      </w:del>
      <w:del w:id="1926" w:author="Laurence Golding" w:date="2019-03-22T16:34:00Z">
        <w:r w:rsidRPr="00B050AF" w:rsidDel="00772CA2">
          <w:delText xml:space="preserve">the </w:delText>
        </w:r>
      </w:del>
      <w:del w:id="1927" w:author="Laurence Golding" w:date="2019-03-19T17:07:00Z">
        <w:r w:rsidRPr="00B050AF" w:rsidDel="00762B11">
          <w:rPr>
            <w:rStyle w:val="CODEtemp"/>
          </w:rPr>
          <w:delText>defaultL</w:delText>
        </w:r>
      </w:del>
      <w:del w:id="1928" w:author="Laurence Golding" w:date="2019-03-22T16:32:00Z">
        <w:r w:rsidRPr="00B050AF" w:rsidDel="009E728D">
          <w:rPr>
            <w:rStyle w:val="CODEtemp"/>
          </w:rPr>
          <w:delText>evel</w:delText>
        </w:r>
        <w:r w:rsidRPr="00B050AF" w:rsidDel="009E728D">
          <w:delText xml:space="preserve"> property (§</w:delText>
        </w:r>
        <w:r w:rsidR="00822D1D" w:rsidDel="009E728D">
          <w:fldChar w:fldCharType="begin"/>
        </w:r>
        <w:r w:rsidR="00822D1D" w:rsidDel="009E728D">
          <w:delInstrText xml:space="preserve"> REF _Ref508894469 \r \h </w:delInstrText>
        </w:r>
        <w:r w:rsidR="00822D1D" w:rsidDel="009E728D">
          <w:fldChar w:fldCharType="separate"/>
        </w:r>
        <w:r w:rsidR="004B041D" w:rsidDel="009E728D">
          <w:delText>3.43.3</w:delText>
        </w:r>
        <w:r w:rsidR="00822D1D" w:rsidDel="009E728D">
          <w:fldChar w:fldCharType="end"/>
        </w:r>
        <w:r w:rsidRPr="00B050AF" w:rsidDel="009E728D">
          <w:delText>) of</w:delText>
        </w:r>
        <w:r w:rsidR="00822D1D" w:rsidDel="009E728D">
          <w:delText xml:space="preserve"> the </w:delText>
        </w:r>
      </w:del>
      <w:del w:id="1929" w:author="Laurence Golding" w:date="2019-03-19T17:03:00Z">
        <w:r w:rsidR="00822D1D" w:rsidRPr="00822D1D" w:rsidDel="00053C0F">
          <w:rPr>
            <w:rStyle w:val="CODEtemp"/>
          </w:rPr>
          <w:delText>rule</w:delText>
        </w:r>
      </w:del>
      <w:del w:id="1930" w:author="Laurence Golding" w:date="2019-03-22T16:32:00Z">
        <w:r w:rsidR="00822D1D" w:rsidRPr="00822D1D" w:rsidDel="009E728D">
          <w:rPr>
            <w:rStyle w:val="CODEtemp"/>
          </w:rPr>
          <w:delText>Configuration</w:delText>
        </w:r>
        <w:r w:rsidR="00822D1D" w:rsidDel="009E728D">
          <w:delText xml:space="preserve"> object (§</w:delText>
        </w:r>
        <w:r w:rsidR="00822D1D" w:rsidDel="009E728D">
          <w:fldChar w:fldCharType="begin"/>
        </w:r>
        <w:r w:rsidR="00822D1D" w:rsidDel="009E728D">
          <w:delInstrText xml:space="preserve"> REF _Ref508894470 \r \h </w:delInstrText>
        </w:r>
        <w:r w:rsidR="00822D1D" w:rsidDel="009E728D">
          <w:fldChar w:fldCharType="separate"/>
        </w:r>
      </w:del>
      <w:del w:id="1931" w:author="Laurence Golding" w:date="2019-03-20T10:51:00Z">
        <w:r w:rsidR="004B041D" w:rsidDel="00056659">
          <w:delText>3.43</w:delText>
        </w:r>
      </w:del>
      <w:del w:id="1932" w:author="Laurence Golding" w:date="2019-03-22T16:32:00Z">
        <w:r w:rsidR="00822D1D" w:rsidDel="009E728D">
          <w:fldChar w:fldCharType="end"/>
        </w:r>
        <w:r w:rsidR="00822D1D" w:rsidDel="009E728D">
          <w:delText>)</w:delText>
        </w:r>
        <w:r w:rsidRPr="00B050AF" w:rsidDel="009E728D">
          <w:delText xml:space="preserve"> </w:delText>
        </w:r>
        <w:r w:rsidR="00822D1D" w:rsidDel="009E728D">
          <w:delText>contained in the</w:delText>
        </w:r>
      </w:del>
      <w:del w:id="1933" w:author="Laurence Golding" w:date="2019-03-22T16:34:00Z">
        <w:r w:rsidR="00822D1D" w:rsidDel="00772CA2">
          <w:delText xml:space="preserve"> </w:delText>
        </w:r>
      </w:del>
      <w:del w:id="1934" w:author="Laurence Golding" w:date="2019-03-19T17:03:00Z">
        <w:r w:rsidR="00822D1D" w:rsidRPr="00822D1D" w:rsidDel="00053C0F">
          <w:rPr>
            <w:rStyle w:val="CODEtemp"/>
          </w:rPr>
          <w:delText>c</w:delText>
        </w:r>
      </w:del>
      <w:del w:id="1935" w:author="Laurence Golding" w:date="2019-03-23T11:15:00Z">
        <w:r w:rsidR="00822D1D" w:rsidRPr="00822D1D" w:rsidDel="008B7726">
          <w:rPr>
            <w:rStyle w:val="CODEtemp"/>
          </w:rPr>
          <w:delText>onfiguration</w:delText>
        </w:r>
        <w:r w:rsidR="00822D1D" w:rsidDel="008B7726">
          <w:delText xml:space="preserve"> </w:delText>
        </w:r>
      </w:del>
      <w:del w:id="1936" w:author="Laurence Golding" w:date="2019-03-22T16:34:00Z">
        <w:r w:rsidR="00822D1D" w:rsidDel="00772CA2">
          <w:delText xml:space="preserve">property </w:delText>
        </w:r>
      </w:del>
      <w:del w:id="1937" w:author="Laurence Golding" w:date="2019-03-23T11:15:00Z">
        <w:r w:rsidR="00822D1D" w:rsidDel="008B7726">
          <w:delText>(§</w:delText>
        </w:r>
        <w:r w:rsidR="00822D1D" w:rsidDel="008B7726">
          <w:fldChar w:fldCharType="begin"/>
        </w:r>
        <w:r w:rsidR="00822D1D" w:rsidDel="008B7726">
          <w:delInstrText xml:space="preserve"> REF _Ref508894471 \r \h </w:delInstrText>
        </w:r>
        <w:r w:rsidR="00822D1D" w:rsidDel="008B7726">
          <w:fldChar w:fldCharType="separate"/>
        </w:r>
        <w:r w:rsidR="004B041D" w:rsidDel="008B7726">
          <w:delText>3.42.11</w:delText>
        </w:r>
        <w:r w:rsidR="00822D1D" w:rsidDel="008B7726">
          <w:fldChar w:fldCharType="end"/>
        </w:r>
        <w:r w:rsidR="00822D1D" w:rsidDel="008B7726">
          <w:delText>)</w:delText>
        </w:r>
      </w:del>
      <w:del w:id="1938" w:author="Laurence Golding" w:date="2019-03-22T16:29:00Z">
        <w:r w:rsidR="00822D1D" w:rsidDel="009E728D">
          <w:delText xml:space="preserve"> of </w:delText>
        </w:r>
        <w:r w:rsidRPr="00B050AF" w:rsidDel="009E728D">
          <w:delText xml:space="preserve">the </w:delText>
        </w:r>
      </w:del>
      <w:del w:id="1939" w:author="Laurence Golding" w:date="2019-03-19T17:03:00Z">
        <w:r w:rsidRPr="00B050AF" w:rsidDel="00053C0F">
          <w:rPr>
            <w:rStyle w:val="CODEtemp"/>
          </w:rPr>
          <w:delText>rule</w:delText>
        </w:r>
        <w:r w:rsidRPr="00B050AF" w:rsidDel="00053C0F">
          <w:delText xml:space="preserve"> </w:delText>
        </w:r>
      </w:del>
      <w:del w:id="1940" w:author="Laurence Golding" w:date="2019-03-22T16:29:00Z">
        <w:r w:rsidRPr="00B050AF" w:rsidDel="009E728D">
          <w:delText>object</w:delText>
        </w:r>
        <w:r w:rsidDel="009E728D">
          <w:delText xml:space="preserve"> (</w:delText>
        </w:r>
        <w:r w:rsidRPr="00B050AF" w:rsidDel="009E728D">
          <w:delText>§</w:delText>
        </w:r>
        <w:r w:rsidR="00822D1D" w:rsidDel="009E728D">
          <w:fldChar w:fldCharType="begin"/>
        </w:r>
        <w:r w:rsidR="00822D1D" w:rsidDel="009E728D">
          <w:delInstrText xml:space="preserve"> REF _Ref508814067 \r \h </w:delInstrText>
        </w:r>
        <w:r w:rsidR="00822D1D" w:rsidDel="009E728D">
          <w:fldChar w:fldCharType="separate"/>
        </w:r>
        <w:r w:rsidR="004B041D" w:rsidDel="009E728D">
          <w:delText>3.42</w:delText>
        </w:r>
        <w:r w:rsidR="00822D1D" w:rsidDel="009E728D">
          <w:fldChar w:fldCharType="end"/>
        </w:r>
        <w:r w:rsidDel="009E728D">
          <w:delText>)</w:delText>
        </w:r>
        <w:r w:rsidRPr="00B050AF" w:rsidDel="009E728D">
          <w:delText xml:space="preserve"> specified by </w:delText>
        </w:r>
      </w:del>
      <w:del w:id="1941" w:author="Laurence Golding" w:date="2019-03-20T19:26:00Z">
        <w:r w:rsidRPr="00B050AF" w:rsidDel="00A979F1">
          <w:delText xml:space="preserve">this </w:delText>
        </w:r>
        <w:r w:rsidRPr="00B050AF" w:rsidDel="00A979F1">
          <w:rPr>
            <w:rStyle w:val="CODEtemp"/>
          </w:rPr>
          <w:delText>r</w:delText>
        </w:r>
      </w:del>
      <w:del w:id="1942" w:author="Laurence Golding" w:date="2019-03-22T16:29:00Z">
        <w:r w:rsidRPr="00B050AF" w:rsidDel="009E728D">
          <w:rPr>
            <w:rStyle w:val="CODEtemp"/>
          </w:rPr>
          <w:delText>esult</w:delText>
        </w:r>
      </w:del>
      <w:del w:id="1943" w:author="Laurence Golding" w:date="2019-03-20T19:26:00Z">
        <w:r w:rsidRPr="00B050AF" w:rsidDel="00A979F1">
          <w:delText xml:space="preserve"> object's </w:delText>
        </w:r>
      </w:del>
      <w:del w:id="1944" w:author="Laurence Golding" w:date="2019-03-22T16:29:00Z">
        <w:r w:rsidRPr="00B050AF" w:rsidDel="009E728D">
          <w:rPr>
            <w:rStyle w:val="CODEtemp"/>
          </w:rPr>
          <w:delText>ruleId</w:delText>
        </w:r>
        <w:r w:rsidRPr="00B050AF" w:rsidDel="009E728D">
          <w:delText xml:space="preserve"> </w:delText>
        </w:r>
      </w:del>
      <w:del w:id="1945" w:author="Laurence Golding" w:date="2019-03-20T19:27:00Z">
        <w:r w:rsidRPr="00B050AF" w:rsidDel="00A979F1">
          <w:delText xml:space="preserve">property </w:delText>
        </w:r>
      </w:del>
      <w:del w:id="1946" w:author="Laurence Golding" w:date="2019-03-22T16:29:00Z">
        <w:r w:rsidRPr="00B050AF" w:rsidDel="009E728D">
          <w:delText>(§</w:delText>
        </w:r>
        <w:r w:rsidDel="009E728D">
          <w:fldChar w:fldCharType="begin"/>
        </w:r>
        <w:r w:rsidDel="009E728D">
          <w:delInstrText xml:space="preserve"> REF _Ref493408865 \r \h </w:delInstrText>
        </w:r>
        <w:r w:rsidDel="009E728D">
          <w:fldChar w:fldCharType="separate"/>
        </w:r>
        <w:r w:rsidR="004B041D" w:rsidDel="009E728D">
          <w:delText>3.24.3</w:delText>
        </w:r>
        <w:r w:rsidDel="009E728D">
          <w:fldChar w:fldCharType="end"/>
        </w:r>
        <w:r w:rsidRPr="00B050AF" w:rsidDel="009E728D">
          <w:delText>)</w:delText>
        </w:r>
      </w:del>
      <w:del w:id="1947" w:author="Laurence Golding" w:date="2019-03-23T11:16:00Z">
        <w:r w:rsidRPr="00B050AF" w:rsidDel="008B7726">
          <w:delText>.</w:delText>
        </w:r>
      </w:del>
    </w:p>
    <w:p w14:paraId="5432592D" w14:textId="77777777" w:rsidR="008B7726" w:rsidRDefault="008B7726" w:rsidP="00B050AF">
      <w:pPr>
        <w:rPr>
          <w:ins w:id="1948" w:author="Laurence Golding" w:date="2019-03-23T11:16:00Z"/>
        </w:rPr>
      </w:pPr>
    </w:p>
    <w:p w14:paraId="75100934" w14:textId="69769778" w:rsidR="008B7726" w:rsidRDefault="008B7726" w:rsidP="00B050AF">
      <w:pPr>
        <w:rPr>
          <w:ins w:id="1949" w:author="Laurence Golding" w:date="2019-03-23T11:16:00Z"/>
        </w:rPr>
      </w:pPr>
      <w:ins w:id="1950" w:author="Laurence Golding" w:date="2019-03-23T11:16:00Z">
        <w:r>
          <w:t xml:space="preserve">IF </w:t>
        </w:r>
        <w:r w:rsidRPr="008B7726">
          <w:rPr>
            <w:rStyle w:val="CODEtemp"/>
          </w:rPr>
          <w:t>ruleDescriptorReference</w:t>
        </w:r>
        <w:r>
          <w:t xml:space="preserve"> </w:t>
        </w:r>
      </w:ins>
      <w:ins w:id="1951" w:author="Laurence Golding" w:date="2019-03-23T11:20:00Z">
        <w:r>
          <w:t>(</w:t>
        </w:r>
        <w:r w:rsidRPr="00B050AF">
          <w:t>§</w:t>
        </w:r>
      </w:ins>
      <w:ins w:id="1952" w:author="Laurence Golding" w:date="2019-03-23T11:21:00Z">
        <w:r>
          <w:fldChar w:fldCharType="begin"/>
        </w:r>
        <w:r>
          <w:instrText xml:space="preserve"> REF _Ref4147718 \w \h </w:instrText>
        </w:r>
      </w:ins>
      <w:r>
        <w:fldChar w:fldCharType="separate"/>
      </w:r>
      <w:ins w:id="1953" w:author="Laurence Golding" w:date="2019-03-23T11:21:00Z">
        <w:r>
          <w:t>3.24.7</w:t>
        </w:r>
        <w:r>
          <w:fldChar w:fldCharType="end"/>
        </w:r>
      </w:ins>
      <w:ins w:id="1954" w:author="Laurence Golding" w:date="2019-03-23T11:20:00Z">
        <w:r>
          <w:t xml:space="preserve">) </w:t>
        </w:r>
      </w:ins>
      <w:ins w:id="1955" w:author="Laurence Golding" w:date="2019-03-23T11:16:00Z">
        <w:r>
          <w:t>is present THEN</w:t>
        </w:r>
      </w:ins>
    </w:p>
    <w:p w14:paraId="19F4D5BB" w14:textId="6E5681BF" w:rsidR="008B7726" w:rsidRDefault="008B7726" w:rsidP="00B050AF">
      <w:pPr>
        <w:rPr>
          <w:ins w:id="1956" w:author="Laurence Golding" w:date="2019-03-23T11:17:00Z"/>
        </w:rPr>
      </w:pPr>
      <w:ins w:id="1957" w:author="Laurence Golding" w:date="2019-03-23T11:19:00Z">
        <w:r>
          <w:t xml:space="preserve">    </w:t>
        </w:r>
      </w:ins>
      <w:ins w:id="1958" w:author="Laurence Golding" w:date="2019-03-23T11:17:00Z">
        <w:r>
          <w:t xml:space="preserve">LET </w:t>
        </w:r>
        <w:r w:rsidRPr="008B7726">
          <w:rPr>
            <w:rStyle w:val="CODEtemp"/>
          </w:rPr>
          <w:t>theDescriptor</w:t>
        </w:r>
        <w:r>
          <w:t xml:space="preserve"> be the </w:t>
        </w:r>
        <w:r w:rsidRPr="008B7726">
          <w:rPr>
            <w:rStyle w:val="CODEtemp"/>
          </w:rPr>
          <w:t>reportingDescriptor</w:t>
        </w:r>
        <w:r>
          <w:t xml:space="preserve"> </w:t>
        </w:r>
      </w:ins>
      <w:ins w:id="1959" w:author="Laurence Golding" w:date="2019-03-23T11:20:00Z">
        <w:r>
          <w:t>object (</w:t>
        </w:r>
      </w:ins>
      <w:ins w:id="1960" w:author="Laurence Golding" w:date="2019-03-23T11:21:00Z">
        <w:r w:rsidRPr="00B050AF">
          <w:t>§</w:t>
        </w:r>
        <w:r>
          <w:fldChar w:fldCharType="begin"/>
        </w:r>
        <w:r>
          <w:instrText xml:space="preserve"> REF _Ref3908560 \w \h </w:instrText>
        </w:r>
      </w:ins>
      <w:r>
        <w:fldChar w:fldCharType="separate"/>
      </w:r>
      <w:ins w:id="1961" w:author="Laurence Golding" w:date="2019-03-23T11:21:00Z">
        <w:r>
          <w:t>3.41</w:t>
        </w:r>
        <w:r>
          <w:fldChar w:fldCharType="end"/>
        </w:r>
      </w:ins>
      <w:ins w:id="1962" w:author="Laurence Golding" w:date="2019-03-23T11:20:00Z">
        <w:r>
          <w:t>) that it specifies</w:t>
        </w:r>
      </w:ins>
      <w:ins w:id="1963" w:author="Laurence Golding" w:date="2019-03-23T11:17:00Z">
        <w:r>
          <w:t>.</w:t>
        </w:r>
      </w:ins>
    </w:p>
    <w:p w14:paraId="2F974792" w14:textId="45DDA06E" w:rsidR="008B7726" w:rsidRDefault="008B7726" w:rsidP="00B050AF">
      <w:pPr>
        <w:rPr>
          <w:ins w:id="1964" w:author="Laurence Golding" w:date="2019-03-23T11:17:00Z"/>
        </w:rPr>
      </w:pPr>
      <w:ins w:id="1965" w:author="Laurence Golding" w:date="2019-03-23T11:19:00Z">
        <w:r>
          <w:t xml:space="preserve">    </w:t>
        </w:r>
      </w:ins>
      <w:ins w:id="1966" w:author="Laurence Golding" w:date="2019-03-23T11:17:00Z">
        <w:r>
          <w:t xml:space="preserve"># </w:t>
        </w:r>
      </w:ins>
      <w:ins w:id="1967" w:author="Laurence Golding" w:date="2019-03-23T11:37:00Z">
        <w:r w:rsidR="00A924BC">
          <w:t>Is there</w:t>
        </w:r>
      </w:ins>
      <w:ins w:id="1968" w:author="Laurence Golding" w:date="2019-03-23T11:17:00Z">
        <w:r>
          <w:t xml:space="preserve"> a configuration override</w:t>
        </w:r>
      </w:ins>
      <w:ins w:id="1969" w:author="Laurence Golding" w:date="2019-03-23T11:37:00Z">
        <w:r w:rsidR="00A924BC">
          <w:t xml:space="preserve"> for the </w:t>
        </w:r>
        <w:r w:rsidR="00A924BC" w:rsidRPr="00CB1DFB">
          <w:rPr>
            <w:rStyle w:val="CODEtemp"/>
          </w:rPr>
          <w:t>level</w:t>
        </w:r>
        <w:r w:rsidR="00A924BC">
          <w:t xml:space="preserve"> property?</w:t>
        </w:r>
      </w:ins>
    </w:p>
    <w:p w14:paraId="33FA53B0" w14:textId="012F99DD" w:rsidR="008B7726" w:rsidRDefault="008B7726" w:rsidP="00B050AF">
      <w:pPr>
        <w:rPr>
          <w:ins w:id="1970" w:author="Laurence Golding" w:date="2019-03-23T11:22:00Z"/>
        </w:rPr>
      </w:pPr>
      <w:ins w:id="1971" w:author="Laurence Golding" w:date="2019-03-23T11:19:00Z">
        <w:r>
          <w:t xml:space="preserve">    </w:t>
        </w:r>
      </w:ins>
      <w:ins w:id="1972" w:author="Laurence Golding" w:date="2019-03-23T11:17:00Z">
        <w:r>
          <w:t xml:space="preserve">IF </w:t>
        </w:r>
      </w:ins>
      <w:ins w:id="1973" w:author="Laurence Golding" w:date="2019-03-23T11:18:00Z">
        <w:r w:rsidRPr="008B7726">
          <w:rPr>
            <w:rStyle w:val="CODEtemp"/>
          </w:rPr>
          <w:t>result.provenance.invocationIndex</w:t>
        </w:r>
        <w:r>
          <w:t xml:space="preserve"> </w:t>
        </w:r>
      </w:ins>
      <w:ins w:id="1974" w:author="Laurence Golding" w:date="2019-03-23T11:21:00Z">
        <w:r>
          <w:t>(</w:t>
        </w:r>
        <w:r w:rsidRPr="00B050AF">
          <w:t>§</w:t>
        </w:r>
        <w:r>
          <w:fldChar w:fldCharType="begin"/>
        </w:r>
        <w:r>
          <w:instrText xml:space="preserve"> REF _Ref532469699 \w \h </w:instrText>
        </w:r>
      </w:ins>
      <w:r>
        <w:fldChar w:fldCharType="separate"/>
      </w:r>
      <w:ins w:id="1975" w:author="Laurence Golding" w:date="2019-03-23T11:21:00Z">
        <w:r>
          <w:t>3.24.26</w:t>
        </w:r>
        <w:r>
          <w:fldChar w:fldCharType="end"/>
        </w:r>
        <w:r>
          <w:t xml:space="preserve">, </w:t>
        </w:r>
        <w:r w:rsidRPr="00B050AF">
          <w:t>§</w:t>
        </w:r>
      </w:ins>
      <w:ins w:id="1976" w:author="Laurence Golding" w:date="2019-03-23T11:22:00Z">
        <w:r>
          <w:fldChar w:fldCharType="begin"/>
        </w:r>
        <w:r>
          <w:instrText xml:space="preserve"> REF _Ref4232561 \w \h </w:instrText>
        </w:r>
      </w:ins>
      <w:r>
        <w:fldChar w:fldCharType="separate"/>
      </w:r>
      <w:ins w:id="1977" w:author="Laurence Golding" w:date="2019-03-23T11:22:00Z">
        <w:r>
          <w:t>3.40.6</w:t>
        </w:r>
        <w:r>
          <w:fldChar w:fldCharType="end"/>
        </w:r>
      </w:ins>
      <w:ins w:id="1978" w:author="Laurence Golding" w:date="2019-03-23T11:21:00Z">
        <w:r>
          <w:t xml:space="preserve">) </w:t>
        </w:r>
      </w:ins>
      <w:ins w:id="1979" w:author="Laurence Golding" w:date="2019-03-23T11:18:00Z">
        <w:r>
          <w:t xml:space="preserve">is </w:t>
        </w:r>
      </w:ins>
      <w:ins w:id="1980" w:author="Laurence Golding" w:date="2019-03-23T11:19:00Z">
        <w:r>
          <w:t>present</w:t>
        </w:r>
      </w:ins>
      <w:ins w:id="1981" w:author="Laurence Golding" w:date="2019-03-23T11:28:00Z">
        <w:r w:rsidR="00A924BC">
          <w:t xml:space="preserve"> THEN</w:t>
        </w:r>
      </w:ins>
    </w:p>
    <w:p w14:paraId="0D428277" w14:textId="6CA2D9BE" w:rsidR="008B7726" w:rsidRDefault="008B7726" w:rsidP="00B050AF">
      <w:pPr>
        <w:rPr>
          <w:ins w:id="1982" w:author="Laurence Golding" w:date="2019-03-23T11:23:00Z"/>
        </w:rPr>
      </w:pPr>
      <w:ins w:id="1983" w:author="Laurence Golding" w:date="2019-03-23T11:22:00Z">
        <w:r>
          <w:t xml:space="preserve">        LET </w:t>
        </w:r>
        <w:r w:rsidRPr="008B7726">
          <w:rPr>
            <w:rStyle w:val="CODEtemp"/>
          </w:rPr>
          <w:t>theInvocation</w:t>
        </w:r>
        <w:r>
          <w:t xml:space="preserve"> be the </w:t>
        </w:r>
        <w:r w:rsidRPr="008B7726">
          <w:rPr>
            <w:rStyle w:val="CODEtemp"/>
          </w:rPr>
          <w:t>invocation</w:t>
        </w:r>
        <w:r>
          <w:t xml:space="preserve"> object (</w:t>
        </w:r>
        <w:r w:rsidRPr="00B050AF">
          <w:t>§</w:t>
        </w:r>
      </w:ins>
      <w:ins w:id="1984" w:author="Laurence Golding" w:date="2019-03-23T11:23:00Z">
        <w:r>
          <w:fldChar w:fldCharType="begin"/>
        </w:r>
        <w:r>
          <w:instrText xml:space="preserve"> REF _Ref493352563 \w \h </w:instrText>
        </w:r>
      </w:ins>
      <w:r>
        <w:fldChar w:fldCharType="separate"/>
      </w:r>
      <w:ins w:id="1985" w:author="Laurence Golding" w:date="2019-03-23T11:23:00Z">
        <w:r>
          <w:t>3.19</w:t>
        </w:r>
        <w:r>
          <w:fldChar w:fldCharType="end"/>
        </w:r>
      </w:ins>
      <w:ins w:id="1986" w:author="Laurence Golding" w:date="2019-03-23T11:22:00Z">
        <w:r>
          <w:t>) that it specifies.</w:t>
        </w:r>
      </w:ins>
    </w:p>
    <w:p w14:paraId="0C2E751E" w14:textId="248A4874" w:rsidR="008B7726" w:rsidRDefault="008B7726" w:rsidP="00B050AF">
      <w:pPr>
        <w:rPr>
          <w:ins w:id="1987" w:author="Laurence Golding" w:date="2019-03-23T11:25:00Z"/>
        </w:rPr>
      </w:pPr>
      <w:ins w:id="1988" w:author="Laurence Golding" w:date="2019-03-23T11:23:00Z">
        <w:r>
          <w:t xml:space="preserve">        </w:t>
        </w:r>
      </w:ins>
      <w:ins w:id="1989" w:author="Laurence Golding" w:date="2019-03-23T11:24:00Z">
        <w:r>
          <w:t xml:space="preserve">IF </w:t>
        </w:r>
        <w:r w:rsidRPr="00CB1DFB">
          <w:rPr>
            <w:rStyle w:val="CODEtemp"/>
          </w:rPr>
          <w:t>theInvocation.ruleConfigurationOverrides</w:t>
        </w:r>
        <w:r>
          <w:t xml:space="preserve"> (</w:t>
        </w:r>
        <w:r w:rsidRPr="00B050AF">
          <w:t>§</w:t>
        </w:r>
        <w:r>
          <w:fldChar w:fldCharType="begin"/>
        </w:r>
        <w:r>
          <w:instrText xml:space="preserve"> REF _Ref3976263 \w \h </w:instrText>
        </w:r>
      </w:ins>
      <w:r>
        <w:fldChar w:fldCharType="separate"/>
      </w:r>
      <w:ins w:id="1990" w:author="Laurence Golding" w:date="2019-03-23T11:24:00Z">
        <w:r>
          <w:t>3.19.6</w:t>
        </w:r>
        <w:r>
          <w:fldChar w:fldCharType="end"/>
        </w:r>
        <w:r>
          <w:t>) is present</w:t>
        </w:r>
      </w:ins>
    </w:p>
    <w:p w14:paraId="010780DE" w14:textId="0F28074A" w:rsidR="008B7726" w:rsidRDefault="008B7726" w:rsidP="00B050AF">
      <w:pPr>
        <w:rPr>
          <w:ins w:id="1991" w:author="Laurence Golding" w:date="2019-03-23T11:26:00Z"/>
        </w:rPr>
      </w:pPr>
      <w:ins w:id="1992" w:author="Laurence Golding" w:date="2019-03-23T11:25:00Z">
        <w:r>
          <w:t xml:space="preserve">            </w:t>
        </w:r>
      </w:ins>
      <w:ins w:id="1993" w:author="Laurence Golding" w:date="2019-03-23T11:35:00Z">
        <w:r w:rsidR="00A924BC">
          <w:t xml:space="preserve">  </w:t>
        </w:r>
      </w:ins>
      <w:ins w:id="1994" w:author="Laurence Golding" w:date="2019-03-23T11:25:00Z">
        <w:r>
          <w:t xml:space="preserve">AND it contains a </w:t>
        </w:r>
        <w:r w:rsidRPr="00CB1DFB">
          <w:rPr>
            <w:rStyle w:val="CODEtemp"/>
          </w:rPr>
          <w:t>reportingDescriptorCo</w:t>
        </w:r>
      </w:ins>
      <w:ins w:id="1995" w:author="Laurence Golding" w:date="2019-03-23T11:26:00Z">
        <w:r w:rsidRPr="00CB1DFB">
          <w:rPr>
            <w:rStyle w:val="CODEtemp"/>
          </w:rPr>
          <w:t>n</w:t>
        </w:r>
      </w:ins>
      <w:ins w:id="1996" w:author="Laurence Golding" w:date="2019-03-23T11:25:00Z">
        <w:r w:rsidRPr="00CB1DFB">
          <w:rPr>
            <w:rStyle w:val="CODEtemp"/>
          </w:rPr>
          <w:t>figuration</w:t>
        </w:r>
      </w:ins>
      <w:ins w:id="1997" w:author="Laurence Golding" w:date="2019-03-23T11:26:00Z">
        <w:r w:rsidRPr="00CB1DFB">
          <w:rPr>
            <w:rStyle w:val="CODEtemp"/>
          </w:rPr>
          <w:t>Override</w:t>
        </w:r>
        <w:r>
          <w:t xml:space="preserve"> object (</w:t>
        </w:r>
        <w:r w:rsidRPr="00B050AF">
          <w:t>§</w:t>
        </w:r>
        <w:r>
          <w:fldChar w:fldCharType="begin"/>
        </w:r>
        <w:r>
          <w:instrText xml:space="preserve"> REF _Ref3971750 \w \h </w:instrText>
        </w:r>
      </w:ins>
      <w:r>
        <w:fldChar w:fldCharType="separate"/>
      </w:r>
      <w:ins w:id="1998" w:author="Laurence Golding" w:date="2019-03-23T11:26:00Z">
        <w:r>
          <w:t>3.43</w:t>
        </w:r>
        <w:r>
          <w:fldChar w:fldCharType="end"/>
        </w:r>
        <w:r>
          <w:t>)</w:t>
        </w:r>
      </w:ins>
      <w:ins w:id="1999" w:author="Laurence Golding" w:date="2019-03-23T11:34:00Z">
        <w:r w:rsidR="00A924BC">
          <w:t xml:space="preserve"> whose</w:t>
        </w:r>
      </w:ins>
    </w:p>
    <w:p w14:paraId="50FAD0C7" w14:textId="12545DEA" w:rsidR="008B7726" w:rsidRDefault="008B7726" w:rsidP="00CB1DFB">
      <w:pPr>
        <w:rPr>
          <w:ins w:id="2000" w:author="Laurence Golding" w:date="2019-03-23T11:27:00Z"/>
        </w:rPr>
      </w:pPr>
      <w:ins w:id="2001" w:author="Laurence Golding" w:date="2019-03-23T11:26:00Z">
        <w:r>
          <w:t xml:space="preserve">           </w:t>
        </w:r>
      </w:ins>
      <w:ins w:id="2002" w:author="Laurence Golding" w:date="2019-03-23T11:35:00Z">
        <w:r w:rsidR="00A924BC">
          <w:t xml:space="preserve">  </w:t>
        </w:r>
      </w:ins>
      <w:ins w:id="2003" w:author="Laurence Golding" w:date="2019-03-23T11:26:00Z">
        <w:r>
          <w:t xml:space="preserve"> </w:t>
        </w:r>
        <w:r w:rsidRPr="00CB1DFB">
          <w:rPr>
            <w:rStyle w:val="CODEtemp"/>
          </w:rPr>
          <w:t>reportingDesc</w:t>
        </w:r>
      </w:ins>
      <w:ins w:id="2004" w:author="Laurence Golding" w:date="2019-03-23T11:27:00Z">
        <w:r w:rsidRPr="00CB1DFB">
          <w:rPr>
            <w:rStyle w:val="CODEtemp"/>
          </w:rPr>
          <w:t>riptorReference</w:t>
        </w:r>
        <w:r>
          <w:t xml:space="preserve"> property</w:t>
        </w:r>
      </w:ins>
      <w:ins w:id="2005" w:author="Laurence Golding" w:date="2019-03-23T11:35:00Z">
        <w:r w:rsidR="00A924BC">
          <w:t xml:space="preserve"> (</w:t>
        </w:r>
        <w:r w:rsidR="00A924BC" w:rsidRPr="00B050AF">
          <w:t>§</w:t>
        </w:r>
        <w:r w:rsidR="00A924BC">
          <w:fldChar w:fldCharType="begin"/>
        </w:r>
        <w:r w:rsidR="00A924BC">
          <w:instrText xml:space="preserve"> REF _Ref3973102 \w \h </w:instrText>
        </w:r>
      </w:ins>
      <w:ins w:id="2006" w:author="Laurence Golding" w:date="2019-03-23T11:35:00Z">
        <w:r w:rsidR="00A924BC">
          <w:fldChar w:fldCharType="separate"/>
        </w:r>
        <w:r w:rsidR="00A924BC">
          <w:t>3.43.2</w:t>
        </w:r>
        <w:r w:rsidR="00A924BC">
          <w:fldChar w:fldCharType="end"/>
        </w:r>
        <w:r w:rsidR="00A924BC">
          <w:t>)</w:t>
        </w:r>
      </w:ins>
      <w:ins w:id="2007" w:author="Laurence Golding" w:date="2019-03-23T11:27:00Z">
        <w:r>
          <w:t xml:space="preserve"> specifies </w:t>
        </w:r>
        <w:r w:rsidRPr="00CB1DFB">
          <w:rPr>
            <w:rStyle w:val="CODEtemp"/>
          </w:rPr>
          <w:t>theDescriptor</w:t>
        </w:r>
      </w:ins>
      <w:ins w:id="2008" w:author="Laurence Golding" w:date="2019-03-23T11:34:00Z">
        <w:r w:rsidR="00A924BC" w:rsidRPr="00CB1DFB">
          <w:t xml:space="preserve"> THEN</w:t>
        </w:r>
      </w:ins>
    </w:p>
    <w:p w14:paraId="372E99B6" w14:textId="4063D49A" w:rsidR="00A924BC" w:rsidRDefault="00A924BC" w:rsidP="00B050AF">
      <w:pPr>
        <w:rPr>
          <w:ins w:id="2009" w:author="Laurence Golding" w:date="2019-03-23T11:24:00Z"/>
        </w:rPr>
      </w:pPr>
      <w:ins w:id="2010" w:author="Laurence Golding" w:date="2019-03-23T11:30:00Z">
        <w:r>
          <w:t xml:space="preserve">            LET </w:t>
        </w:r>
        <w:r w:rsidRPr="00CB1DFB">
          <w:rPr>
            <w:rStyle w:val="CODEtemp"/>
          </w:rPr>
          <w:t>theOverride</w:t>
        </w:r>
        <w:r>
          <w:t xml:space="preserve"> be that </w:t>
        </w:r>
        <w:r w:rsidRPr="000351DC">
          <w:rPr>
            <w:rStyle w:val="CODEtemp"/>
          </w:rPr>
          <w:t>reportingDescriptorConfigurationOverride</w:t>
        </w:r>
        <w:r>
          <w:t xml:space="preserve"> object.</w:t>
        </w:r>
      </w:ins>
    </w:p>
    <w:p w14:paraId="00F096F7" w14:textId="3BEC50D4" w:rsidR="00A924BC" w:rsidRDefault="00A924BC" w:rsidP="00B050AF">
      <w:pPr>
        <w:rPr>
          <w:ins w:id="2011" w:author="Laurence Golding" w:date="2019-03-23T11:31:00Z"/>
        </w:rPr>
      </w:pPr>
      <w:ins w:id="2012" w:author="Laurence Golding" w:date="2019-03-23T11:31:00Z">
        <w:r>
          <w:t xml:space="preserve">            IF </w:t>
        </w:r>
        <w:r w:rsidRPr="00CB1DFB">
          <w:rPr>
            <w:rStyle w:val="CODEtemp"/>
          </w:rPr>
          <w:t>the</w:t>
        </w:r>
      </w:ins>
      <w:ins w:id="2013" w:author="Laurence Golding" w:date="2019-03-23T11:39:00Z">
        <w:r>
          <w:rPr>
            <w:rStyle w:val="CODEtemp"/>
          </w:rPr>
          <w:t>Override.c</w:t>
        </w:r>
      </w:ins>
      <w:ins w:id="2014" w:author="Laurence Golding" w:date="2019-03-23T11:31:00Z">
        <w:r w:rsidRPr="00CB1DFB">
          <w:rPr>
            <w:rStyle w:val="CODEtemp"/>
          </w:rPr>
          <w:t>onfiguration.level</w:t>
        </w:r>
        <w:r>
          <w:t xml:space="preserve"> </w:t>
        </w:r>
      </w:ins>
      <w:ins w:id="2015" w:author="Laurence Golding" w:date="2019-03-23T11:33:00Z">
        <w:r>
          <w:t>(</w:t>
        </w:r>
      </w:ins>
      <w:ins w:id="2016" w:author="Laurence Golding" w:date="2019-03-23T11:39:00Z">
        <w:r w:rsidRPr="00B050AF">
          <w:t>§</w:t>
        </w:r>
        <w:r>
          <w:fldChar w:fldCharType="begin"/>
        </w:r>
        <w:r>
          <w:instrText xml:space="preserve"> REF _Ref3972812 \w \h </w:instrText>
        </w:r>
      </w:ins>
      <w:ins w:id="2017" w:author="Laurence Golding" w:date="2019-03-23T11:39:00Z">
        <w:r>
          <w:fldChar w:fldCharType="separate"/>
        </w:r>
        <w:r>
          <w:t>3.43.3</w:t>
        </w:r>
        <w:r>
          <w:fldChar w:fldCharType="end"/>
        </w:r>
        <w:r>
          <w:t xml:space="preserve">, </w:t>
        </w:r>
      </w:ins>
      <w:ins w:id="2018" w:author="Laurence Golding" w:date="2019-03-23T11:33:00Z">
        <w:r w:rsidRPr="00B050AF">
          <w:t>§</w:t>
        </w:r>
      </w:ins>
      <w:ins w:id="2019" w:author="Laurence Golding" w:date="2019-03-23T11:36:00Z">
        <w:r>
          <w:fldChar w:fldCharType="begin"/>
        </w:r>
        <w:r>
          <w:instrText xml:space="preserve"> REF _Ref4233395 \w \h </w:instrText>
        </w:r>
      </w:ins>
      <w:r>
        <w:fldChar w:fldCharType="separate"/>
      </w:r>
      <w:ins w:id="2020" w:author="Laurence Golding" w:date="2019-03-23T11:36:00Z">
        <w:r>
          <w:t>3.42.3</w:t>
        </w:r>
        <w:r>
          <w:fldChar w:fldCharType="end"/>
        </w:r>
      </w:ins>
      <w:ins w:id="2021" w:author="Laurence Golding" w:date="2019-03-23T11:33:00Z">
        <w:r>
          <w:t xml:space="preserve">) </w:t>
        </w:r>
      </w:ins>
      <w:ins w:id="2022" w:author="Laurence Golding" w:date="2019-03-23T11:31:00Z">
        <w:r>
          <w:t>is present</w:t>
        </w:r>
      </w:ins>
      <w:ins w:id="2023" w:author="Laurence Golding" w:date="2019-03-23T11:33:00Z">
        <w:r>
          <w:t xml:space="preserve"> THEN</w:t>
        </w:r>
      </w:ins>
    </w:p>
    <w:p w14:paraId="21668637" w14:textId="08AD89C9" w:rsidR="00A924BC" w:rsidRDefault="00A924BC" w:rsidP="00B050AF">
      <w:pPr>
        <w:rPr>
          <w:ins w:id="2024" w:author="Laurence Golding" w:date="2019-03-23T11:33:00Z"/>
        </w:rPr>
      </w:pPr>
      <w:ins w:id="2025" w:author="Laurence Golding" w:date="2019-03-23T11:31:00Z">
        <w:r>
          <w:t xml:space="preserve">              Set </w:t>
        </w:r>
        <w:r w:rsidRPr="000351DC">
          <w:rPr>
            <w:rStyle w:val="CODEtemp"/>
          </w:rPr>
          <w:t>level</w:t>
        </w:r>
        <w:r>
          <w:t xml:space="preserve"> to</w:t>
        </w:r>
      </w:ins>
      <w:ins w:id="2026" w:author="Laurence Golding" w:date="2019-03-23T11:33:00Z">
        <w:r>
          <w:t xml:space="preserve"> </w:t>
        </w:r>
        <w:r w:rsidRPr="000351DC">
          <w:rPr>
            <w:rStyle w:val="CODEtemp"/>
          </w:rPr>
          <w:t>theConfiguration.level</w:t>
        </w:r>
        <w:r>
          <w:t>.</w:t>
        </w:r>
      </w:ins>
    </w:p>
    <w:p w14:paraId="02703931" w14:textId="3E5101DA" w:rsidR="00A924BC" w:rsidRDefault="00A924BC" w:rsidP="00B050AF">
      <w:pPr>
        <w:rPr>
          <w:ins w:id="2027" w:author="Laurence Golding" w:date="2019-03-23T11:36:00Z"/>
        </w:rPr>
      </w:pPr>
      <w:ins w:id="2028" w:author="Laurence Golding" w:date="2019-03-23T11:33:00Z">
        <w:r>
          <w:t xml:space="preserve">    </w:t>
        </w:r>
      </w:ins>
      <w:ins w:id="2029" w:author="Laurence Golding" w:date="2019-03-23T11:36:00Z">
        <w:r>
          <w:t>ELSE</w:t>
        </w:r>
      </w:ins>
    </w:p>
    <w:p w14:paraId="44C0E1CF" w14:textId="5F8AFB54" w:rsidR="00A924BC" w:rsidRDefault="00A924BC" w:rsidP="00B050AF">
      <w:pPr>
        <w:rPr>
          <w:ins w:id="2030" w:author="Laurence Golding" w:date="2019-03-23T11:37:00Z"/>
        </w:rPr>
      </w:pPr>
      <w:ins w:id="2031" w:author="Laurence Golding" w:date="2019-03-23T11:36:00Z">
        <w:r>
          <w:t xml:space="preserve">        # There is no configuratio</w:t>
        </w:r>
      </w:ins>
      <w:ins w:id="2032" w:author="Laurence Golding" w:date="2019-03-23T11:37:00Z">
        <w:r>
          <w:t>n</w:t>
        </w:r>
      </w:ins>
      <w:ins w:id="2033" w:author="Laurence Golding" w:date="2019-03-23T11:36:00Z">
        <w:r>
          <w:t xml:space="preserve"> override for </w:t>
        </w:r>
        <w:r w:rsidRPr="00CB1DFB">
          <w:rPr>
            <w:rStyle w:val="CODEtemp"/>
          </w:rPr>
          <w:t>level</w:t>
        </w:r>
      </w:ins>
      <w:ins w:id="2034" w:author="Laurence Golding" w:date="2019-03-23T11:37:00Z">
        <w:r>
          <w:t>. Is there a default configuration for it?</w:t>
        </w:r>
      </w:ins>
    </w:p>
    <w:p w14:paraId="71D8A532" w14:textId="758BF56C" w:rsidR="00A924BC" w:rsidRDefault="00A924BC" w:rsidP="00B050AF">
      <w:pPr>
        <w:rPr>
          <w:ins w:id="2035" w:author="Laurence Golding" w:date="2019-03-23T11:38:00Z"/>
        </w:rPr>
      </w:pPr>
      <w:ins w:id="2036" w:author="Laurence Golding" w:date="2019-03-23T11:37:00Z">
        <w:r>
          <w:t xml:space="preserve">      </w:t>
        </w:r>
      </w:ins>
      <w:ins w:id="2037" w:author="Laurence Golding" w:date="2019-03-23T11:38:00Z">
        <w:r>
          <w:t xml:space="preserve">  IF </w:t>
        </w:r>
        <w:r w:rsidRPr="00CB1DFB">
          <w:rPr>
            <w:rStyle w:val="CODEtemp"/>
          </w:rPr>
          <w:t>theDescriptor.defaultConfiguration.level</w:t>
        </w:r>
        <w:r>
          <w:t xml:space="preserve"> (</w:t>
        </w:r>
      </w:ins>
      <w:ins w:id="2038" w:author="Laurence Golding" w:date="2019-03-23T11:40:00Z">
        <w:r w:rsidRPr="00B050AF">
          <w:t>§</w:t>
        </w:r>
        <w:r>
          <w:fldChar w:fldCharType="begin"/>
        </w:r>
        <w:r>
          <w:instrText xml:space="preserve"> REF _Ref4233655 \w \h </w:instrText>
        </w:r>
      </w:ins>
      <w:r>
        <w:fldChar w:fldCharType="separate"/>
      </w:r>
      <w:ins w:id="2039" w:author="Laurence Golding" w:date="2019-03-23T11:40:00Z">
        <w:r>
          <w:t>3.41.12</w:t>
        </w:r>
        <w:r>
          <w:fldChar w:fldCharType="end"/>
        </w:r>
        <w:r>
          <w:t xml:space="preserve">, </w:t>
        </w:r>
        <w:r w:rsidRPr="00B050AF">
          <w:t>§</w:t>
        </w:r>
        <w:r>
          <w:t xml:space="preserve">, </w:t>
        </w:r>
        <w:r w:rsidRPr="00B050AF">
          <w:t>§</w:t>
        </w:r>
        <w:r>
          <w:fldChar w:fldCharType="begin"/>
        </w:r>
        <w:r>
          <w:instrText xml:space="preserve"> REF _Ref4233395 \w \h </w:instrText>
        </w:r>
      </w:ins>
      <w:ins w:id="2040" w:author="Laurence Golding" w:date="2019-03-23T11:40:00Z">
        <w:r>
          <w:fldChar w:fldCharType="separate"/>
        </w:r>
        <w:r>
          <w:t>3.42.3</w:t>
        </w:r>
        <w:r>
          <w:fldChar w:fldCharType="end"/>
        </w:r>
      </w:ins>
      <w:ins w:id="2041" w:author="Laurence Golding" w:date="2019-03-23T11:38:00Z">
        <w:r>
          <w:t>) is present THEN</w:t>
        </w:r>
      </w:ins>
    </w:p>
    <w:p w14:paraId="64D22E90" w14:textId="0270B11F" w:rsidR="00A924BC" w:rsidRDefault="00A924BC" w:rsidP="00B050AF">
      <w:pPr>
        <w:rPr>
          <w:ins w:id="2042" w:author="Laurence Golding" w:date="2019-03-23T11:29:00Z"/>
        </w:rPr>
      </w:pPr>
      <w:ins w:id="2043" w:author="Laurence Golding" w:date="2019-03-23T11:38:00Z">
        <w:r>
          <w:t xml:space="preserve">          SET level to </w:t>
        </w:r>
      </w:ins>
      <w:ins w:id="2044" w:author="Laurence Golding" w:date="2019-03-23T11:48:00Z">
        <w:r w:rsidR="00D91C3D" w:rsidRPr="000351DC">
          <w:rPr>
            <w:rStyle w:val="CODEtemp"/>
          </w:rPr>
          <w:t>theDescriptor.defaultConfiguration.level</w:t>
        </w:r>
        <w:r w:rsidR="00D91C3D">
          <w:t>.</w:t>
        </w:r>
      </w:ins>
    </w:p>
    <w:p w14:paraId="5CF37EBE" w14:textId="32EE77A0" w:rsidR="00A924BC" w:rsidRDefault="00A924BC" w:rsidP="00B050AF">
      <w:pPr>
        <w:rPr>
          <w:ins w:id="2045" w:author="Laurence Golding" w:date="2019-03-23T11:29:00Z"/>
        </w:rPr>
      </w:pPr>
      <w:ins w:id="2046" w:author="Laurence Golding" w:date="2019-03-23T11:32:00Z">
        <w:r>
          <w:t xml:space="preserve">IF </w:t>
        </w:r>
        <w:r w:rsidRPr="000351DC">
          <w:rPr>
            <w:rStyle w:val="CODEtemp"/>
          </w:rPr>
          <w:t>level</w:t>
        </w:r>
        <w:r>
          <w:t xml:space="preserve"> has not yet been set THEN</w:t>
        </w:r>
      </w:ins>
    </w:p>
    <w:p w14:paraId="2F68F30F" w14:textId="7039F668" w:rsidR="00A924BC" w:rsidRDefault="00A924BC" w:rsidP="00B050AF">
      <w:pPr>
        <w:rPr>
          <w:ins w:id="2047" w:author="Laurence Golding" w:date="2019-03-23T11:19:00Z"/>
        </w:rPr>
      </w:pPr>
      <w:ins w:id="2048" w:author="Laurence Golding" w:date="2019-03-23T11:29:00Z">
        <w:r>
          <w:t xml:space="preserve">    SET </w:t>
        </w:r>
        <w:r w:rsidRPr="00CB1DFB">
          <w:rPr>
            <w:rStyle w:val="CODEtemp"/>
          </w:rPr>
          <w:t>level</w:t>
        </w:r>
        <w:r>
          <w:t xml:space="preserve"> to </w:t>
        </w:r>
        <w:r w:rsidRPr="00CB1DFB">
          <w:rPr>
            <w:rStyle w:val="CODEtemp"/>
          </w:rPr>
          <w:t>"warning"</w:t>
        </w:r>
        <w:r>
          <w:t>.</w:t>
        </w:r>
      </w:ins>
    </w:p>
    <w:p w14:paraId="32CE593D" w14:textId="7656D6DF" w:rsidR="008B7726" w:rsidDel="008B7726" w:rsidRDefault="008B7726" w:rsidP="00B050AF">
      <w:pPr>
        <w:rPr>
          <w:del w:id="2049" w:author="Laurence Golding" w:date="2019-03-23T11:23:00Z"/>
        </w:rPr>
      </w:pPr>
    </w:p>
    <w:p w14:paraId="5E554133" w14:textId="61DAC6F3" w:rsidR="003810C0" w:rsidDel="00772CA2" w:rsidRDefault="003810C0" w:rsidP="00B050AF">
      <w:pPr>
        <w:rPr>
          <w:del w:id="2050" w:author="Laurence Golding" w:date="2019-03-22T16:34:00Z"/>
        </w:rPr>
      </w:pPr>
      <w:del w:id="2051" w:author="Laurence Golding" w:date="2019-03-22T16:34:00Z">
        <w:r w:rsidRPr="003810C0" w:rsidDel="00772CA2">
          <w:delText xml:space="preserve">In that case, if the </w:delText>
        </w:r>
      </w:del>
      <w:del w:id="2052" w:author="Laurence Golding" w:date="2019-03-19T16:47:00Z">
        <w:r w:rsidRPr="003810C0" w:rsidDel="00053C0F">
          <w:rPr>
            <w:rStyle w:val="CODEtemp"/>
          </w:rPr>
          <w:delText>run</w:delText>
        </w:r>
        <w:r w:rsidRPr="003810C0" w:rsidDel="00053C0F">
          <w:delText xml:space="preserve"> </w:delText>
        </w:r>
      </w:del>
      <w:del w:id="2053" w:author="Laurence Golding" w:date="2019-03-22T16:34:00Z">
        <w:r w:rsidRPr="003810C0" w:rsidDel="00772CA2">
          <w:delText>object (§</w:delText>
        </w:r>
      </w:del>
      <w:del w:id="2054" w:author="Laurence Golding" w:date="2019-03-19T16:47:00Z">
        <w:r w:rsidDel="00053C0F">
          <w:fldChar w:fldCharType="begin"/>
        </w:r>
        <w:r w:rsidDel="00053C0F">
          <w:delInstrText xml:space="preserve"> REF _Ref493349997 \r \h </w:delInstrText>
        </w:r>
        <w:r w:rsidDel="00053C0F">
          <w:fldChar w:fldCharType="separate"/>
        </w:r>
        <w:r w:rsidR="004B041D" w:rsidDel="00053C0F">
          <w:delText>3.14</w:delText>
        </w:r>
        <w:r w:rsidDel="00053C0F">
          <w:fldChar w:fldCharType="end"/>
        </w:r>
      </w:del>
      <w:del w:id="2055" w:author="Laurence Golding" w:date="2019-03-22T16:34:00Z">
        <w:r w:rsidRPr="003810C0" w:rsidDel="00772CA2">
          <w:delText xml:space="preserve">) </w:delText>
        </w:r>
      </w:del>
      <w:del w:id="2056" w:author="Laurence Golding" w:date="2019-03-19T16:47:00Z">
        <w:r w:rsidRPr="003810C0" w:rsidDel="00053C0F">
          <w:delText xml:space="preserve">containing </w:delText>
        </w:r>
      </w:del>
      <w:del w:id="2057" w:author="Laurence Golding" w:date="2019-03-20T19:27:00Z">
        <w:r w:rsidRPr="003810C0" w:rsidDel="00A979F1">
          <w:delText xml:space="preserve">this </w:delText>
        </w:r>
      </w:del>
      <w:del w:id="2058" w:author="Laurence Golding" w:date="2019-03-20T19:28:00Z">
        <w:r w:rsidRPr="003810C0" w:rsidDel="00A979F1">
          <w:delText>r</w:delText>
        </w:r>
      </w:del>
      <w:del w:id="2059" w:author="Laurence Golding" w:date="2019-03-22T16:34:00Z">
        <w:r w:rsidRPr="00A979F1" w:rsidDel="00772CA2">
          <w:rPr>
            <w:rStyle w:val="CODEtemp"/>
          </w:rPr>
          <w:delText>esult</w:delText>
        </w:r>
        <w:r w:rsidRPr="003810C0" w:rsidDel="00772CA2">
          <w:delText xml:space="preserve"> does not include a</w:delText>
        </w:r>
      </w:del>
      <w:del w:id="2060" w:author="Laurence Golding" w:date="2019-03-19T16:50:00Z">
        <w:r w:rsidRPr="003810C0" w:rsidDel="00053C0F">
          <w:delText xml:space="preserve"> </w:delText>
        </w:r>
        <w:r w:rsidRPr="003810C0" w:rsidDel="00053C0F">
          <w:rPr>
            <w:rStyle w:val="CODEtemp"/>
          </w:rPr>
          <w:delText>r</w:delText>
        </w:r>
        <w:r w:rsidR="00892DEE" w:rsidDel="00053C0F">
          <w:rPr>
            <w:rStyle w:val="CODEtemp"/>
          </w:rPr>
          <w:delText>esources.</w:delText>
        </w:r>
      </w:del>
      <w:del w:id="2061" w:author="Laurence Golding" w:date="2019-03-22T16:34:00Z">
        <w:r w:rsidR="00892DEE" w:rsidDel="00772CA2">
          <w:rPr>
            <w:rStyle w:val="CODEtemp"/>
          </w:rPr>
          <w:delText>r</w:delText>
        </w:r>
        <w:r w:rsidRPr="003810C0" w:rsidDel="00772CA2">
          <w:rPr>
            <w:rStyle w:val="CODEtemp"/>
          </w:rPr>
          <w:delText>ules</w:delText>
        </w:r>
        <w:r w:rsidRPr="003810C0" w:rsidDel="00772CA2">
          <w:delText xml:space="preserve"> property (§</w:delText>
        </w:r>
      </w:del>
      <w:del w:id="2062" w:author="Laurence Golding" w:date="2019-03-19T16:50:00Z">
        <w:r w:rsidDel="00053C0F">
          <w:fldChar w:fldCharType="begin"/>
        </w:r>
        <w:r w:rsidDel="00053C0F">
          <w:delInstrText xml:space="preserve"> REF _Ref493404878 \r \h </w:delInstrText>
        </w:r>
        <w:r w:rsidDel="00053C0F">
          <w:fldChar w:fldCharType="separate"/>
        </w:r>
        <w:r w:rsidR="004B041D" w:rsidDel="00053C0F">
          <w:delText>3.14.16</w:delText>
        </w:r>
        <w:r w:rsidDel="00053C0F">
          <w:fldChar w:fldCharType="end"/>
        </w:r>
        <w:r w:rsidR="00892DEE" w:rsidDel="00053C0F">
          <w:delText>, §</w:delText>
        </w:r>
        <w:r w:rsidR="00892DEE" w:rsidDel="00053C0F">
          <w:fldChar w:fldCharType="begin"/>
        </w:r>
        <w:r w:rsidR="00892DEE" w:rsidDel="00053C0F">
          <w:delInstrText xml:space="preserve"> REF _Ref508871574 \r \h </w:delInstrText>
        </w:r>
        <w:r w:rsidR="00892DEE" w:rsidDel="00053C0F">
          <w:fldChar w:fldCharType="separate"/>
        </w:r>
        <w:r w:rsidR="004B041D" w:rsidDel="00053C0F">
          <w:delText>3.41.3</w:delText>
        </w:r>
        <w:r w:rsidR="00892DEE" w:rsidDel="00053C0F">
          <w:fldChar w:fldCharType="end"/>
        </w:r>
      </w:del>
      <w:del w:id="2063" w:author="Laurence Golding" w:date="2019-03-22T16:34:00Z">
        <w:r w:rsidRPr="003810C0" w:rsidDel="00772CA2">
          <w:delText>)</w:delText>
        </w:r>
      </w:del>
      <w:del w:id="2064" w:author="Laurence Golding" w:date="2019-03-19T16:47:00Z">
        <w:r w:rsidR="006D17C5" w:rsidDel="00053C0F">
          <w:delText xml:space="preserve"> (and no external resource file is available)</w:delText>
        </w:r>
      </w:del>
      <w:del w:id="2065" w:author="Laurence Golding" w:date="2019-03-22T16:34:00Z">
        <w:r w:rsidRPr="003810C0" w:rsidDel="00772CA2">
          <w:delText xml:space="preserve">, or if </w:delText>
        </w:r>
      </w:del>
      <w:del w:id="2066" w:author="Laurence Golding" w:date="2019-03-19T16:55:00Z">
        <w:r w:rsidRPr="003810C0" w:rsidDel="00053C0F">
          <w:delText xml:space="preserve">the </w:delText>
        </w:r>
      </w:del>
      <w:del w:id="2067" w:author="Laurence Golding" w:date="2019-03-19T16:51:00Z">
        <w:r w:rsidR="00892DEE" w:rsidDel="00053C0F">
          <w:rPr>
            <w:rStyle w:val="CODEtemp"/>
          </w:rPr>
          <w:delText>resources</w:delText>
        </w:r>
      </w:del>
      <w:del w:id="2068" w:author="Laurence Golding" w:date="2019-03-22T16:34:00Z">
        <w:r w:rsidRPr="003810C0" w:rsidDel="00772CA2">
          <w:rPr>
            <w:rStyle w:val="CODEtemp"/>
          </w:rPr>
          <w:delText>.rules</w:delText>
        </w:r>
      </w:del>
      <w:del w:id="2069" w:author="Laurence Golding" w:date="2019-03-19T16:51:00Z">
        <w:r w:rsidRPr="003810C0" w:rsidDel="00053C0F">
          <w:delText xml:space="preserve"> property</w:delText>
        </w:r>
      </w:del>
      <w:del w:id="2070" w:author="Laurence Golding" w:date="2019-03-22T16:34:00Z">
        <w:r w:rsidRPr="003810C0" w:rsidDel="00772CA2">
          <w:delText xml:space="preserve"> does not </w:delText>
        </w:r>
      </w:del>
      <w:del w:id="2071" w:author="Laurence Golding" w:date="2019-03-19T16:52:00Z">
        <w:r w:rsidRPr="003810C0" w:rsidDel="00053C0F">
          <w:delText>specify information for the</w:delText>
        </w:r>
      </w:del>
      <w:del w:id="2072" w:author="Laurence Golding" w:date="2019-03-22T16:34:00Z">
        <w:r w:rsidRPr="003810C0" w:rsidDel="00772CA2">
          <w:delText xml:space="preserve"> </w:delText>
        </w:r>
      </w:del>
      <w:del w:id="2073" w:author="Laurence Golding" w:date="2019-03-19T16:52:00Z">
        <w:r w:rsidRPr="00822D1D" w:rsidDel="00053C0F">
          <w:rPr>
            <w:rStyle w:val="CODEtemp"/>
          </w:rPr>
          <w:delText>rule</w:delText>
        </w:r>
        <w:r w:rsidR="00822D1D" w:rsidDel="00053C0F">
          <w:delText xml:space="preserve"> </w:delText>
        </w:r>
      </w:del>
      <w:del w:id="2074" w:author="Laurence Golding" w:date="2019-03-22T16:34:00Z">
        <w:r w:rsidR="00822D1D" w:rsidDel="00772CA2">
          <w:delText>object</w:delText>
        </w:r>
      </w:del>
      <w:del w:id="2075" w:author="Laurence Golding" w:date="2019-03-19T16:55:00Z">
        <w:r w:rsidRPr="003810C0" w:rsidDel="00053C0F">
          <w:delText xml:space="preserve"> associated with this result</w:delText>
        </w:r>
      </w:del>
      <w:del w:id="2076" w:author="Laurence Golding" w:date="2019-03-22T16:34:00Z">
        <w:r w:rsidRPr="003810C0" w:rsidDel="00772CA2">
          <w:delText xml:space="preserve">, or if </w:delText>
        </w:r>
      </w:del>
      <w:del w:id="2077" w:author="Laurence Golding" w:date="2019-03-19T16:53:00Z">
        <w:r w:rsidRPr="003810C0" w:rsidDel="00053C0F">
          <w:delText xml:space="preserve">the </w:delText>
        </w:r>
        <w:r w:rsidRPr="003810C0" w:rsidDel="00053C0F">
          <w:rPr>
            <w:rStyle w:val="CODEtemp"/>
          </w:rPr>
          <w:delText>rule</w:delText>
        </w:r>
        <w:r w:rsidRPr="003810C0" w:rsidDel="00053C0F">
          <w:delText xml:space="preserve"> </w:delText>
        </w:r>
      </w:del>
      <w:del w:id="2078" w:author="Laurence Golding" w:date="2019-03-19T16:55:00Z">
        <w:r w:rsidRPr="003810C0" w:rsidDel="00053C0F">
          <w:delText>object</w:delText>
        </w:r>
      </w:del>
      <w:del w:id="2079" w:author="Laurence Golding" w:date="2019-03-19T16:53:00Z">
        <w:r w:rsidRPr="003810C0" w:rsidDel="00053C0F">
          <w:delText xml:space="preserve"> associated with this result</w:delText>
        </w:r>
      </w:del>
      <w:del w:id="2080" w:author="Laurence Golding" w:date="2019-03-22T16:34:00Z">
        <w:r w:rsidRPr="003810C0" w:rsidDel="00772CA2">
          <w:delText xml:space="preserve"> does not specify </w:delText>
        </w:r>
      </w:del>
      <w:del w:id="2081" w:author="Laurence Golding" w:date="2019-03-19T16:55:00Z">
        <w:r w:rsidRPr="003810C0" w:rsidDel="00053C0F">
          <w:delText xml:space="preserve">a </w:delText>
        </w:r>
      </w:del>
      <w:del w:id="2082" w:author="Laurence Golding" w:date="2019-03-19T16:54:00Z">
        <w:r w:rsidR="00822D1D" w:rsidDel="00053C0F">
          <w:rPr>
            <w:rStyle w:val="CODEtemp"/>
          </w:rPr>
          <w:delText>c</w:delText>
        </w:r>
      </w:del>
      <w:del w:id="2083" w:author="Laurence Golding" w:date="2019-03-22T16:34:00Z">
        <w:r w:rsidR="00822D1D" w:rsidDel="00772CA2">
          <w:rPr>
            <w:rStyle w:val="CODEtemp"/>
          </w:rPr>
          <w:delText>onfiguration.</w:delText>
        </w:r>
      </w:del>
      <w:del w:id="2084" w:author="Laurence Golding" w:date="2019-03-19T16:54:00Z">
        <w:r w:rsidR="00822D1D" w:rsidDel="00053C0F">
          <w:rPr>
            <w:rStyle w:val="CODEtemp"/>
          </w:rPr>
          <w:delText>d</w:delText>
        </w:r>
        <w:r w:rsidRPr="003810C0" w:rsidDel="00053C0F">
          <w:rPr>
            <w:rStyle w:val="CODEtemp"/>
          </w:rPr>
          <w:delText>efaultL</w:delText>
        </w:r>
      </w:del>
      <w:del w:id="2085" w:author="Laurence Golding" w:date="2019-03-22T16:34:00Z">
        <w:r w:rsidRPr="003810C0" w:rsidDel="00772CA2">
          <w:rPr>
            <w:rStyle w:val="CODEtemp"/>
          </w:rPr>
          <w:delText>evel</w:delText>
        </w:r>
      </w:del>
      <w:del w:id="2086" w:author="Laurence Golding" w:date="2019-03-19T16:55:00Z">
        <w:r w:rsidRPr="003810C0" w:rsidDel="00053C0F">
          <w:delText xml:space="preserve"> property</w:delText>
        </w:r>
      </w:del>
      <w:del w:id="2087" w:author="Laurence Golding" w:date="2019-03-22T16:34:00Z">
        <w:r w:rsidRPr="003810C0" w:rsidDel="00772CA2">
          <w:delText xml:space="preserve">, then the </w:delText>
        </w:r>
        <w:r w:rsidRPr="003810C0" w:rsidDel="00772CA2">
          <w:rPr>
            <w:rStyle w:val="CODEtemp"/>
          </w:rPr>
          <w:delText>level</w:delText>
        </w:r>
        <w:r w:rsidRPr="003810C0" w:rsidDel="00772CA2">
          <w:delText xml:space="preserve"> property </w:delText>
        </w:r>
        <w:r w:rsidRPr="003810C0" w:rsidDel="00772CA2">
          <w:rPr>
            <w:b/>
          </w:rPr>
          <w:delText>SHALL</w:delText>
        </w:r>
        <w:r w:rsidRPr="003810C0" w:rsidDel="00772CA2">
          <w:delText xml:space="preserve"> </w:delText>
        </w:r>
        <w:r w:rsidR="00DD087C" w:rsidDel="00772CA2">
          <w:delText>default to</w:delText>
        </w:r>
        <w:r w:rsidRPr="003810C0" w:rsidDel="00772CA2">
          <w:delText xml:space="preserve"> </w:delText>
        </w:r>
        <w:r w:rsidRPr="003810C0" w:rsidDel="00772CA2">
          <w:rPr>
            <w:rStyle w:val="CODEtemp"/>
          </w:rPr>
          <w:delText>"warning"</w:delText>
        </w:r>
        <w:r w:rsidRPr="003810C0" w:rsidDel="00772CA2">
          <w:delText>.</w:delText>
        </w:r>
      </w:del>
    </w:p>
    <w:p w14:paraId="592D527D" w14:textId="6391BD97" w:rsidR="007110C6" w:rsidRPr="00B050AF" w:rsidDel="00CE5CDD" w:rsidRDefault="007110C6" w:rsidP="00B050AF">
      <w:pPr>
        <w:rPr>
          <w:del w:id="2088" w:author="Laurence Golding" w:date="2019-03-23T10:29:00Z"/>
        </w:rPr>
      </w:pPr>
      <w:del w:id="2089" w:author="Laurence Golding" w:date="2019-03-23T10:29:00Z">
        <w:r w:rsidDel="00CE5CDD">
          <w:delText xml:space="preserve">If </w:delText>
        </w:r>
        <w:r w:rsidRPr="007110C6" w:rsidDel="00CE5CDD">
          <w:rPr>
            <w:rStyle w:val="CODEtemp"/>
          </w:rPr>
          <w:delText>kind</w:delText>
        </w:r>
        <w:r w:rsidDel="00CE5CDD">
          <w:delText xml:space="preserve"> has any value other than </w:delText>
        </w:r>
        <w:r w:rsidRPr="007110C6" w:rsidDel="00CE5CDD">
          <w:rPr>
            <w:rStyle w:val="CODEtemp"/>
          </w:rPr>
          <w:delText>"fail"</w:delText>
        </w:r>
        <w:r w:rsidDel="00CE5CDD">
          <w:delText xml:space="preserve">, then if </w:delText>
        </w:r>
        <w:r w:rsidRPr="007110C6" w:rsidDel="00CE5CDD">
          <w:rPr>
            <w:rStyle w:val="CODEtemp"/>
          </w:rPr>
          <w:delText>level</w:delText>
        </w:r>
        <w:r w:rsidDel="00CE5CDD">
          <w:delText xml:space="preserve"> is absent, it </w:delText>
        </w:r>
        <w:r w:rsidRPr="007110C6" w:rsidDel="00CE5CDD">
          <w:rPr>
            <w:b/>
          </w:rPr>
          <w:delText>SHALL</w:delText>
        </w:r>
        <w:r w:rsidDel="00CE5CDD">
          <w:delText xml:space="preserve"> default to </w:delText>
        </w:r>
        <w:r w:rsidRPr="007110C6" w:rsidDel="00CE5CDD">
          <w:rPr>
            <w:rStyle w:val="CODEtemp"/>
          </w:rPr>
          <w:delText>"none"</w:delText>
        </w:r>
        <w:r w:rsidDel="00CE5CDD">
          <w:delText xml:space="preserve">, and if it is present, it </w:delText>
        </w:r>
        <w:r w:rsidRPr="007110C6" w:rsidDel="00CE5CDD">
          <w:rPr>
            <w:b/>
          </w:rPr>
          <w:delText>SHALL</w:delText>
        </w:r>
        <w:r w:rsidDel="00CE5CDD">
          <w:delText xml:space="preserve"> have the value </w:delText>
        </w:r>
        <w:r w:rsidRPr="007110C6" w:rsidDel="00CE5CDD">
          <w:rPr>
            <w:rStyle w:val="CODEtemp"/>
          </w:rPr>
          <w:delText>"none"</w:delText>
        </w:r>
        <w:r w:rsidDel="00CE5CDD">
          <w:delText>.</w:delText>
        </w:r>
      </w:del>
    </w:p>
    <w:p w14:paraId="2421ECC9" w14:textId="51C20FA3" w:rsidR="00401BB5" w:rsidRDefault="00401BB5" w:rsidP="00401BB5">
      <w:pPr>
        <w:pStyle w:val="Heading3"/>
      </w:pPr>
      <w:bookmarkStart w:id="2090" w:name="_Ref493426628"/>
      <w:bookmarkStart w:id="2091" w:name="_Toc3812157"/>
      <w:r>
        <w:t>message property</w:t>
      </w:r>
      <w:bookmarkEnd w:id="2090"/>
      <w:bookmarkEnd w:id="2091"/>
    </w:p>
    <w:p w14:paraId="2544155E" w14:textId="789FD31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B041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lastRenderedPageBreak/>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A88E82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4B041D">
        <w:t>3.11.10</w:t>
      </w:r>
      <w:r>
        <w:fldChar w:fldCharType="end"/>
      </w:r>
      <w:r>
        <w:t>), the</w:t>
      </w:r>
      <w:ins w:id="2092" w:author="Laurence Golding" w:date="2019-03-23T12:30:00Z">
        <w:r w:rsidR="00832447">
          <w:t xml:space="preserve">n if </w:t>
        </w:r>
      </w:ins>
      <w:ins w:id="2093" w:author="Laurence Golding" w:date="2019-03-23T12:31:00Z">
        <w:r w:rsidR="00832447">
          <w:rPr>
            <w:rStyle w:val="CODEtemp"/>
          </w:rPr>
          <w:t>theDescriptor</w:t>
        </w:r>
      </w:ins>
      <w:r>
        <w:t xml:space="preserve"> </w:t>
      </w:r>
      <w:ins w:id="2094" w:author="Laurence Golding" w:date="2019-03-23T12:31:00Z">
        <w:r w:rsidR="00832447">
          <w:t xml:space="preserve">exists and </w:t>
        </w:r>
      </w:ins>
      <w:r>
        <w:t xml:space="preserve">value of </w:t>
      </w:r>
      <w:r>
        <w:rPr>
          <w:rStyle w:val="CODEtemp"/>
        </w:rPr>
        <w:t>messageId</w:t>
      </w:r>
      <w:r>
        <w:t xml:space="preserve"> </w:t>
      </w:r>
      <w:del w:id="2095" w:author="Laurence Golding" w:date="2019-03-23T12:31:00Z">
        <w:r w:rsidDel="00832447">
          <w:rPr>
            <w:b/>
          </w:rPr>
          <w:delText>SHALL</w:delText>
        </w:r>
        <w:r w:rsidDel="00832447">
          <w:delText xml:space="preserve"> identify the message within the rule metadata for the rule used in </w:delText>
        </w:r>
      </w:del>
      <w:ins w:id="2096" w:author="Laurence Golding" w:date="2019-03-23T12:31:00Z">
        <w:r w:rsidR="00832447">
          <w:t xml:space="preserve">equals one of the property names in </w:t>
        </w:r>
        <w:r w:rsidR="00832447">
          <w:rPr>
            <w:rStyle w:val="CODEtemp"/>
          </w:rPr>
          <w:t>theDescriptor.messageStrings</w:t>
        </w:r>
      </w:ins>
      <w:ins w:id="2097" w:author="Laurence Golding" w:date="2019-03-23T12:32:00Z">
        <w:r w:rsidR="00832447">
          <w:t xml:space="preserve"> </w:t>
        </w:r>
      </w:ins>
      <w:ins w:id="2098" w:author="Laurence Golding" w:date="2019-03-23T12:31:00Z">
        <w:r w:rsidR="00832447">
          <w:t>(§</w:t>
        </w:r>
        <w:r w:rsidR="00832447">
          <w:fldChar w:fldCharType="begin"/>
        </w:r>
        <w:r w:rsidR="00832447">
          <w:instrText xml:space="preserve"> REF _Ref493345139 \w \h </w:instrText>
        </w:r>
      </w:ins>
      <w:ins w:id="2099" w:author="Laurence Golding" w:date="2019-03-23T12:31:00Z">
        <w:r w:rsidR="00832447">
          <w:fldChar w:fldCharType="separate"/>
        </w:r>
        <w:r w:rsidR="00832447">
          <w:t>3.41.9</w:t>
        </w:r>
        <w:r w:rsidR="00832447">
          <w:fldChar w:fldCharType="end"/>
        </w:r>
        <w:r w:rsidR="00832447">
          <w:t>)</w:t>
        </w:r>
      </w:ins>
      <w:ins w:id="2100" w:author="Laurence Golding" w:date="2019-03-23T12:32:00Z">
        <w:r w:rsidR="00832447">
          <w:t>,</w:t>
        </w:r>
      </w:ins>
      <w:ins w:id="2101" w:author="Laurence Golding" w:date="2019-03-23T12:31:00Z">
        <w:r w:rsidR="00832447">
          <w:t xml:space="preserve"> </w:t>
        </w:r>
      </w:ins>
      <w:del w:id="2102" w:author="Laurence Golding" w:date="2019-03-20T19:28:00Z">
        <w:r w:rsidDel="00A979F1">
          <w:delText>this r</w:delText>
        </w:r>
      </w:del>
      <w:del w:id="2103" w:author="Laurence Golding" w:date="2019-03-23T12:32:00Z">
        <w:r w:rsidRPr="00A979F1" w:rsidDel="00832447">
          <w:rPr>
            <w:rStyle w:val="CODEtemp"/>
          </w:rPr>
          <w:delText>esult</w:delText>
        </w:r>
        <w:r w:rsidDel="00832447">
          <w:delText xml:space="preserve">. If </w:delText>
        </w:r>
      </w:del>
      <w:del w:id="2104" w:author="Laurence Golding" w:date="2019-03-23T12:25:00Z">
        <w:r w:rsidDel="00832447">
          <w:rPr>
            <w:rStyle w:val="CODEtemp"/>
          </w:rPr>
          <w:delText>resources.rules</w:delText>
        </w:r>
      </w:del>
      <w:del w:id="2105" w:author="Laurence Golding" w:date="2019-03-23T12:31:00Z">
        <w:r w:rsidDel="00832447">
          <w:delText xml:space="preserve"> </w:delText>
        </w:r>
      </w:del>
      <w:del w:id="2106" w:author="Laurence Golding" w:date="2019-03-23T12:25:00Z">
        <w:r w:rsidDel="00832447">
          <w:delText>(§</w:delText>
        </w:r>
        <w:r w:rsidDel="00832447">
          <w:fldChar w:fldCharType="begin"/>
        </w:r>
        <w:r w:rsidDel="00832447">
          <w:delInstrText xml:space="preserve"> REF _Ref493404878 \r \h </w:delInstrText>
        </w:r>
        <w:r w:rsidDel="00832447">
          <w:fldChar w:fldCharType="separate"/>
        </w:r>
        <w:r w:rsidR="004B041D" w:rsidDel="00832447">
          <w:delText>3.14.16</w:delText>
        </w:r>
        <w:r w:rsidDel="00832447">
          <w:fldChar w:fldCharType="end"/>
        </w:r>
        <w:r w:rsidDel="00832447">
          <w:delText>, §</w:delText>
        </w:r>
        <w:r w:rsidDel="00832447">
          <w:fldChar w:fldCharType="begin"/>
        </w:r>
        <w:r w:rsidDel="00832447">
          <w:delInstrText xml:space="preserve"> REF _Ref508870783 \r \h </w:delInstrText>
        </w:r>
        <w:r w:rsidDel="00832447">
          <w:fldChar w:fldCharType="separate"/>
        </w:r>
        <w:r w:rsidR="004B041D" w:rsidDel="00832447">
          <w:delText>3.41.3</w:delText>
        </w:r>
        <w:r w:rsidDel="00832447">
          <w:fldChar w:fldCharType="end"/>
        </w:r>
        <w:r w:rsidDel="00832447">
          <w:delText>) is present</w:delText>
        </w:r>
      </w:del>
      <w:del w:id="2107" w:author="Laurence Golding" w:date="2019-03-20T19:06:00Z">
        <w:r w:rsidDel="009B6661">
          <w:delText xml:space="preserve"> on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del w:id="2108" w:author="Laurence Golding" w:date="2019-03-23T12:32:00Z">
        <w:r w:rsidDel="00832447">
          <w:delText xml:space="preserve">, </w:delText>
        </w:r>
      </w:del>
      <w:del w:id="2109" w:author="Laurence Golding" w:date="2019-03-23T12:29:00Z">
        <w:r w:rsidDel="00832447">
          <w:delText xml:space="preserve">then </w:delText>
        </w:r>
      </w:del>
      <w:del w:id="2110" w:author="Laurence Golding" w:date="2019-03-23T12:31:00Z">
        <w:r w:rsidDel="00832447">
          <w:rPr>
            <w:rStyle w:val="CODEtemp"/>
          </w:rPr>
          <w:delText>message.messageId</w:delText>
        </w:r>
        <w:r w:rsidDel="00832447">
          <w:delText xml:space="preserve"> </w:delText>
        </w:r>
      </w:del>
      <w:del w:id="2111" w:author="Laurence Golding" w:date="2019-03-23T12:29:00Z">
        <w:r w:rsidDel="00832447">
          <w:rPr>
            <w:b/>
          </w:rPr>
          <w:delText>SHALL</w:delText>
        </w:r>
        <w:r w:rsidDel="00832447">
          <w:delText xml:space="preserve"> </w:delText>
        </w:r>
      </w:del>
      <w:del w:id="2112" w:author="Laurence Golding" w:date="2019-03-23T12:31:00Z">
        <w:r w:rsidDel="00832447">
          <w:delText xml:space="preserve">equal one of the property names in </w:delText>
        </w:r>
      </w:del>
      <w:del w:id="2113" w:author="Laurence Golding" w:date="2019-03-23T12:29:00Z">
        <w:r w:rsidDel="00832447">
          <w:delText xml:space="preserve">the </w:delText>
        </w:r>
      </w:del>
      <w:del w:id="2114" w:author="Laurence Golding" w:date="2019-03-23T12:25:00Z">
        <w:r w:rsidDel="00832447">
          <w:rPr>
            <w:rStyle w:val="CODEtemp"/>
          </w:rPr>
          <w:delText>messageStrings</w:delText>
        </w:r>
        <w:r w:rsidDel="00832447">
          <w:delText xml:space="preserve"> </w:delText>
        </w:r>
      </w:del>
      <w:del w:id="2115" w:author="Laurence Golding" w:date="2019-03-23T12:29:00Z">
        <w:r w:rsidDel="00832447">
          <w:delText xml:space="preserve">property </w:delText>
        </w:r>
      </w:del>
      <w:del w:id="2116" w:author="Laurence Golding" w:date="2019-03-23T12:31:00Z">
        <w:r w:rsidDel="00832447">
          <w:delText>(§</w:delText>
        </w:r>
      </w:del>
      <w:del w:id="2117" w:author="Laurence Golding" w:date="2019-03-23T12:26:00Z">
        <w:r w:rsidDel="00832447">
          <w:fldChar w:fldCharType="begin"/>
        </w:r>
        <w:r w:rsidDel="00832447">
          <w:delInstrText xml:space="preserve"> REF _Ref493345139 \w \h </w:delInstrText>
        </w:r>
        <w:r w:rsidDel="00832447">
          <w:fldChar w:fldCharType="separate"/>
        </w:r>
        <w:r w:rsidR="004B041D" w:rsidDel="00832447">
          <w:delText>3.42.8</w:delText>
        </w:r>
        <w:r w:rsidDel="00832447">
          <w:fldChar w:fldCharType="end"/>
        </w:r>
      </w:del>
      <w:del w:id="2118" w:author="Laurence Golding" w:date="2019-03-23T12:31:00Z">
        <w:r w:rsidDel="00832447">
          <w:delText xml:space="preserve">) </w:delText>
        </w:r>
      </w:del>
      <w:ins w:id="2119" w:author="Laurence Golding" w:date="2019-03-23T12:30:00Z">
        <w:r w:rsidR="00832447">
          <w:t xml:space="preserve">then that string </w:t>
        </w:r>
      </w:ins>
      <w:ins w:id="2120" w:author="Laurence Golding" w:date="2019-03-23T12:32:00Z">
        <w:r w:rsidR="00832447" w:rsidRPr="00832447">
          <w:rPr>
            <w:b/>
          </w:rPr>
          <w:t>SHALL</w:t>
        </w:r>
        <w:r w:rsidR="00832447">
          <w:t xml:space="preserve"> be</w:t>
        </w:r>
      </w:ins>
      <w:ins w:id="2121" w:author="Laurence Golding" w:date="2019-03-23T12:30:00Z">
        <w:r w:rsidR="00832447">
          <w:t xml:space="preserve"> used; otherwise,</w:t>
        </w:r>
      </w:ins>
      <w:ins w:id="2122" w:author="Laurence Golding" w:date="2019-03-23T12:32:00Z">
        <w:r w:rsidR="00832447">
          <w:t xml:space="preserve"> the </w:t>
        </w:r>
      </w:ins>
      <w:ins w:id="2123" w:author="Laurence Golding" w:date="2019-03-23T12:33:00Z">
        <w:r w:rsidR="00832447">
          <w:t xml:space="preserve">string </w:t>
        </w:r>
      </w:ins>
      <w:ins w:id="2124" w:author="Laurence Golding" w:date="2019-03-23T12:34:00Z">
        <w:r w:rsidR="00832447">
          <w:t>SHALL be</w:t>
        </w:r>
      </w:ins>
      <w:ins w:id="2125" w:author="Laurence Golding" w:date="2019-03-23T12:33:00Z">
        <w:r w:rsidR="00832447">
          <w:t xml:space="preserv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ins>
      <w:ins w:id="2126" w:author="Laurence Golding" w:date="2019-03-23T12:33:00Z">
        <w:r w:rsidR="00832447">
          <w:fldChar w:fldCharType="separate"/>
        </w:r>
        <w:r w:rsidR="00832447">
          <w:t>3.18.17</w:t>
        </w:r>
        <w:r w:rsidR="00832447">
          <w:fldChar w:fldCharType="end"/>
        </w:r>
        <w:r w:rsidR="00832447">
          <w:t>)</w:t>
        </w:r>
      </w:ins>
      <w:del w:id="2127" w:author="Laurence Golding" w:date="2019-03-23T12:26:00Z">
        <w:r w:rsidDel="00832447">
          <w:delText xml:space="preserve">of the </w:delText>
        </w:r>
      </w:del>
      <w:del w:id="2128" w:author="Laurence Golding" w:date="2019-03-19T17:25:00Z">
        <w:r w:rsidDel="009322E5">
          <w:rPr>
            <w:rStyle w:val="CODEtemp"/>
          </w:rPr>
          <w:delText>rule</w:delText>
        </w:r>
        <w:r w:rsidDel="009322E5">
          <w:delText xml:space="preserve"> </w:delText>
        </w:r>
      </w:del>
      <w:del w:id="2129" w:author="Laurence Golding" w:date="2019-03-23T12:26:00Z">
        <w:r w:rsidDel="00832447">
          <w:delText>object (§</w:delText>
        </w:r>
        <w:r w:rsidDel="00832447">
          <w:fldChar w:fldCharType="begin"/>
        </w:r>
        <w:r w:rsidDel="00832447">
          <w:delInstrText xml:space="preserve"> REF _Ref508814067 \r \h </w:delInstrText>
        </w:r>
        <w:r w:rsidDel="00832447">
          <w:fldChar w:fldCharType="separate"/>
        </w:r>
        <w:r w:rsidR="004B041D" w:rsidDel="00832447">
          <w:delText>3.42</w:delText>
        </w:r>
        <w:r w:rsidDel="00832447">
          <w:fldChar w:fldCharType="end"/>
        </w:r>
        <w:r w:rsidDel="00832447">
          <w:delText xml:space="preserve">) whose property name within </w:delText>
        </w:r>
        <w:r w:rsidDel="00832447">
          <w:rPr>
            <w:rStyle w:val="CODEtemp"/>
          </w:rPr>
          <w:delText>resources.rules</w:delText>
        </w:r>
        <w:r w:rsidDel="00832447">
          <w:delText xml:space="preserve"> equals the </w:delText>
        </w:r>
        <w:r w:rsidDel="00832447">
          <w:rPr>
            <w:rStyle w:val="CODEtemp"/>
          </w:rPr>
          <w:delText>ruleId</w:delText>
        </w:r>
        <w:r w:rsidDel="00832447">
          <w:delText xml:space="preserve"> property (§</w:delText>
        </w:r>
        <w:r w:rsidDel="00832447">
          <w:fldChar w:fldCharType="begin"/>
        </w:r>
        <w:r w:rsidDel="00832447">
          <w:delInstrText xml:space="preserve"> REF _Ref513193500 \r \h </w:delInstrText>
        </w:r>
        <w:r w:rsidDel="00832447">
          <w:fldChar w:fldCharType="separate"/>
        </w:r>
        <w:r w:rsidR="004B041D" w:rsidDel="00832447">
          <w:delText>3.24.5</w:delText>
        </w:r>
        <w:r w:rsidDel="00832447">
          <w:fldChar w:fldCharType="end"/>
        </w:r>
        <w:r w:rsidDel="00832447">
          <w:delText xml:space="preserve">) of </w:delText>
        </w:r>
      </w:del>
      <w:del w:id="2130" w:author="Laurence Golding" w:date="2019-03-20T19:07:00Z">
        <w:r w:rsidDel="00A979F1">
          <w:delText xml:space="preserve">this </w:delText>
        </w:r>
        <w:r w:rsidDel="00A979F1">
          <w:rPr>
            <w:rStyle w:val="CODEtemp"/>
          </w:rPr>
          <w:delText>r</w:delText>
        </w:r>
      </w:del>
      <w:del w:id="2131" w:author="Laurence Golding" w:date="2019-03-23T12:26:00Z">
        <w:r w:rsidDel="00832447">
          <w:rPr>
            <w:rStyle w:val="CODEtemp"/>
          </w:rPr>
          <w:delText>esult</w:delText>
        </w:r>
      </w:del>
      <w:del w:id="2132" w:author="Laurence Golding" w:date="2019-03-20T19:07:00Z">
        <w:r w:rsidDel="00A979F1">
          <w:delText xml:space="preserve"> object</w:delText>
        </w:r>
      </w:del>
      <w:r>
        <w:t>.</w:t>
      </w:r>
    </w:p>
    <w:p w14:paraId="354B25E0" w14:textId="670293F5"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ins w:id="2133" w:author="Laurence Golding" w:date="2019-03-23T12:33:00Z">
        <w:r w:rsidR="00832447">
          <w:t xml:space="preserve">always </w:t>
        </w:r>
      </w:ins>
      <w:r>
        <w:t xml:space="preserve">refers to a string within </w:t>
      </w:r>
      <w:del w:id="2134" w:author="Laurence Golding" w:date="2019-03-20T19:08:00Z">
        <w:r w:rsidRPr="00832447" w:rsidDel="00A979F1">
          <w:rPr>
            <w:rStyle w:val="CODEtemp"/>
          </w:rPr>
          <w:delText xml:space="preserve">the </w:delText>
        </w:r>
      </w:del>
      <w:del w:id="2135" w:author="Laurence Golding" w:date="2019-03-23T12:27:00Z">
        <w:r w:rsidRPr="00832447" w:rsidDel="00832447">
          <w:rPr>
            <w:rStyle w:val="CODEtemp"/>
          </w:rPr>
          <w:delText>resources.m</w:delText>
        </w:r>
      </w:del>
      <w:del w:id="2136" w:author="Laurence Golding" w:date="2019-03-23T12:33:00Z">
        <w:r w:rsidRPr="00832447" w:rsidDel="00832447">
          <w:rPr>
            <w:rStyle w:val="CODEtemp"/>
          </w:rPr>
          <w:delText>essageStrings</w:delText>
        </w:r>
        <w:r w:rsidDel="00832447">
          <w:delText xml:space="preserve"> </w:delText>
        </w:r>
      </w:del>
      <w:ins w:id="2137" w:author="Laurence Golding" w:date="2019-03-23T12:28:00Z">
        <w:r w:rsidR="00832447">
          <w:t xml:space="preserve"> </w:t>
        </w:r>
      </w:ins>
      <w:del w:id="2138" w:author="Laurence Golding" w:date="2019-03-20T19:08:00Z">
        <w:r w:rsidDel="00A979F1">
          <w:delText xml:space="preserve">property of the current </w:delText>
        </w:r>
        <w:r w:rsidDel="00A979F1">
          <w:rPr>
            <w:rStyle w:val="CODEtemp"/>
          </w:rPr>
          <w:delText>run</w:delText>
        </w:r>
        <w:r w:rsidDel="00A979F1">
          <w:delText xml:space="preserve"> object </w:delText>
        </w:r>
      </w:del>
      <w:del w:id="2139" w:author="Laurence Golding" w:date="2019-03-23T12:28:00Z">
        <w:r w:rsidDel="00832447">
          <w:delText>(s</w:delText>
        </w:r>
      </w:del>
      <w:ins w:id="2140" w:author="Laurence Golding" w:date="2019-03-23T12:33:00Z">
        <w:r w:rsidR="00832447" w:rsidRPr="000351DC">
          <w:rPr>
            <w:rStyle w:val="CODEtemp"/>
          </w:rPr>
          <w:t>theComponent.globalMessageStrings</w:t>
        </w:r>
      </w:ins>
      <w:del w:id="2141" w:author="Laurence Golding" w:date="2019-03-23T12:33:00Z">
        <w:r w:rsidDel="00832447">
          <w:delText>ee §</w:delText>
        </w:r>
        <w:r w:rsidDel="00832447">
          <w:fldChar w:fldCharType="begin"/>
        </w:r>
        <w:r w:rsidDel="00832447">
          <w:delInstrText xml:space="preserve"> REF _Ref508811592 \r \h </w:delInstrText>
        </w:r>
        <w:r w:rsidDel="00832447">
          <w:fldChar w:fldCharType="separate"/>
        </w:r>
        <w:r w:rsidR="004B041D" w:rsidDel="00832447">
          <w:delText>3.11.10</w:delText>
        </w:r>
        <w:r w:rsidDel="00832447">
          <w:fldChar w:fldCharType="end"/>
        </w:r>
        <w:r w:rsidDel="00832447">
          <w:delText xml:space="preserve">, and see </w:delText>
        </w:r>
        <w:bookmarkStart w:id="2142" w:name="_Hlk522873802"/>
        <w:r w:rsidDel="00832447">
          <w:delText>§</w:delText>
        </w:r>
        <w:bookmarkEnd w:id="2142"/>
        <w:r w:rsidDel="00832447">
          <w:fldChar w:fldCharType="begin"/>
        </w:r>
        <w:r w:rsidDel="00832447">
          <w:delInstrText xml:space="preserve"> REF _Ref508812199 \r \h </w:delInstrText>
        </w:r>
        <w:r w:rsidDel="00832447">
          <w:fldChar w:fldCharType="separate"/>
        </w:r>
        <w:r w:rsidR="004B041D" w:rsidDel="00832447">
          <w:delText>3.11.7.2</w:delText>
        </w:r>
        <w:r w:rsidDel="00832447">
          <w:fldChar w:fldCharType="end"/>
        </w:r>
        <w:r w:rsidDel="00832447">
          <w:delText xml:space="preserve"> and §</w:delText>
        </w:r>
        <w:r w:rsidDel="00832447">
          <w:fldChar w:fldCharType="begin"/>
        </w:r>
        <w:r w:rsidDel="00832447">
          <w:delInstrText xml:space="preserve"> REF _Ref508811713 \r \h </w:delInstrText>
        </w:r>
        <w:r w:rsidDel="00832447">
          <w:fldChar w:fldCharType="separate"/>
        </w:r>
        <w:r w:rsidR="004B041D" w:rsidDel="00832447">
          <w:delText>3.11.7.4</w:delText>
        </w:r>
        <w:r w:rsidDel="00832447">
          <w:fldChar w:fldCharType="end"/>
        </w:r>
        <w:r w:rsidDel="00832447">
          <w:delText xml:space="preserve"> for details of the </w:delText>
        </w:r>
        <w:r w:rsidR="0007588C" w:rsidDel="00832447">
          <w:delText xml:space="preserve">message </w:delText>
        </w:r>
        <w:r w:rsidDel="00832447">
          <w:delText>string lookup procedure</w:delText>
        </w:r>
      </w:del>
      <w:del w:id="2143" w:author="Laurence Golding" w:date="2019-03-23T12:28:00Z">
        <w:r w:rsidDel="00832447">
          <w:delText>)</w:delText>
        </w:r>
      </w:del>
      <w:del w:id="2144" w:author="Laurence Golding" w:date="2019-03-23T12:33:00Z">
        <w:r w:rsidDel="00832447">
          <w:delText xml:space="preserve">. It is only </w:delText>
        </w:r>
        <w:r w:rsidDel="00832447">
          <w:rPr>
            <w:rStyle w:val="CODEtemp"/>
          </w:rPr>
          <w:delText>result.message.messageId</w:delText>
        </w:r>
        <w:r w:rsidDel="00832447">
          <w:delText xml:space="preserve"> that refers to a string within </w:delText>
        </w:r>
      </w:del>
      <w:del w:id="2145" w:author="Laurence Golding" w:date="2019-03-23T12:28:00Z">
        <w:r w:rsidDel="00832447">
          <w:rPr>
            <w:rStyle w:val="CODEtemp"/>
          </w:rPr>
          <w:delText>resources.rules[</w:delText>
        </w:r>
        <w:r w:rsidDel="00832447">
          <w:rPr>
            <w:rStyle w:val="CODEtemp"/>
            <w:i/>
          </w:rPr>
          <w:delText>ruleId</w:delText>
        </w:r>
        <w:r w:rsidDel="00832447">
          <w:rPr>
            <w:rStyle w:val="CODEtemp"/>
          </w:rPr>
          <w:delText>].</w:delText>
        </w:r>
      </w:del>
      <w:del w:id="2146" w:author="Laurence Golding" w:date="2019-03-23T12:33:00Z">
        <w:r w:rsidDel="00832447">
          <w:rPr>
            <w:rStyle w:val="CODEtemp"/>
          </w:rPr>
          <w:delText>messageStrings</w:delText>
        </w:r>
      </w:del>
      <w:r>
        <w:t>.</w:t>
      </w:r>
    </w:p>
    <w:p w14:paraId="5EFCD22F" w14:textId="252C6C28"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del w:id="2147" w:author="Laurence Golding" w:date="2019-03-19T17:26:00Z">
        <w:r w:rsidDel="009B4557">
          <w:rPr>
            <w:rStyle w:val="CODEtemp"/>
          </w:rPr>
          <w:delText>rule</w:delText>
        </w:r>
        <w:r w:rsidDel="009B4557">
          <w:delText xml:space="preserve"> </w:delText>
        </w:r>
      </w:del>
      <w:ins w:id="2148" w:author="Laurence Golding" w:date="2019-03-19T17:26:00Z">
        <w:r w:rsidR="009B4557">
          <w:rPr>
            <w:rStyle w:val="CODEtemp"/>
          </w:rPr>
          <w:t>reportingDescr</w:t>
        </w:r>
      </w:ins>
      <w:ins w:id="2149" w:author="Laurence Golding" w:date="2019-03-19T17:27:00Z">
        <w:r w:rsidR="009B4557">
          <w:rPr>
            <w:rStyle w:val="CODEtemp"/>
          </w:rPr>
          <w:t>iptor</w:t>
        </w:r>
      </w:ins>
      <w:ins w:id="2150" w:author="Laurence Golding" w:date="2019-03-19T17:26:00Z">
        <w:r w:rsidR="009B4557">
          <w:t xml:space="preserve"> </w:t>
        </w:r>
      </w:ins>
      <w:r>
        <w:t xml:space="preserve">object identified by </w:t>
      </w:r>
      <w:r>
        <w:rPr>
          <w:rStyle w:val="CODEtemp"/>
        </w:rPr>
        <w:t>"CA2101"</w:t>
      </w:r>
      <w:r>
        <w:t>.</w:t>
      </w:r>
    </w:p>
    <w:p w14:paraId="241838CE" w14:textId="5B8088EF" w:rsidR="003B3A06" w:rsidRDefault="003B3A06" w:rsidP="002D65F3">
      <w:pPr>
        <w:pStyle w:val="Code"/>
        <w:rPr>
          <w:ins w:id="2151" w:author="Laurence Golding" w:date="2019-03-19T17:38:00Z"/>
        </w:rPr>
      </w:pPr>
      <w:r>
        <w:t>{                                 # A run object (§</w:t>
      </w:r>
      <w:r>
        <w:fldChar w:fldCharType="begin"/>
      </w:r>
      <w:r>
        <w:instrText xml:space="preserve"> REF _Ref493349997 \w \h </w:instrText>
      </w:r>
      <w:r w:rsidR="002D65F3">
        <w:instrText xml:space="preserve"> \* MERGEFORMAT </w:instrText>
      </w:r>
      <w:r>
        <w:fldChar w:fldCharType="separate"/>
      </w:r>
      <w:r w:rsidR="004B041D">
        <w:t>3.14</w:t>
      </w:r>
      <w:r>
        <w:fldChar w:fldCharType="end"/>
      </w:r>
      <w:r>
        <w:t>).</w:t>
      </w:r>
    </w:p>
    <w:p w14:paraId="6D122000" w14:textId="6A63E298" w:rsidR="00C06FD6" w:rsidRDefault="00C06FD6" w:rsidP="002D65F3">
      <w:pPr>
        <w:pStyle w:val="Code"/>
        <w:rPr>
          <w:ins w:id="2152" w:author="Laurence Golding" w:date="2019-03-19T17:42:00Z"/>
        </w:rPr>
      </w:pPr>
      <w:ins w:id="2153" w:author="Laurence Golding" w:date="2019-03-19T17:38:00Z">
        <w:r>
          <w:t xml:space="preserve">  "tool": </w:t>
        </w:r>
      </w:ins>
      <w:ins w:id="2154" w:author="Laurence Golding" w:date="2019-03-19T17:42:00Z">
        <w:r>
          <w:t>{                       # See §</w:t>
        </w:r>
        <w:r>
          <w:fldChar w:fldCharType="begin"/>
        </w:r>
        <w:r>
          <w:instrText xml:space="preserve"> REF _Ref493350956 \r \h </w:instrText>
        </w:r>
      </w:ins>
      <w:r>
        <w:fldChar w:fldCharType="separate"/>
      </w:r>
      <w:ins w:id="2155" w:author="Laurence Golding" w:date="2019-03-19T17:42:00Z">
        <w:r>
          <w:t>3.14.6</w:t>
        </w:r>
        <w:r>
          <w:fldChar w:fldCharType="end"/>
        </w:r>
        <w:r>
          <w:t>.</w:t>
        </w:r>
      </w:ins>
    </w:p>
    <w:p w14:paraId="14F8CEEB" w14:textId="4F710791" w:rsidR="00C06FD6" w:rsidRDefault="00C06FD6" w:rsidP="002D65F3">
      <w:pPr>
        <w:pStyle w:val="Code"/>
        <w:rPr>
          <w:ins w:id="2156" w:author="Laurence Golding" w:date="2019-03-20T09:19:00Z"/>
        </w:rPr>
      </w:pPr>
      <w:ins w:id="2157" w:author="Laurence Golding" w:date="2019-03-19T17:42:00Z">
        <w:r>
          <w:t xml:space="preserve">    "driver": {                   # See §</w:t>
        </w:r>
      </w:ins>
      <w:ins w:id="2158" w:author="Laurence Golding" w:date="2019-03-19T17:43:00Z">
        <w:r>
          <w:fldChar w:fldCharType="begin"/>
        </w:r>
        <w:r>
          <w:instrText xml:space="preserve"> REF _Ref3663219 \r \h </w:instrText>
        </w:r>
      </w:ins>
      <w:r>
        <w:fldChar w:fldCharType="separate"/>
      </w:r>
      <w:ins w:id="2159" w:author="Laurence Golding" w:date="2019-03-19T17:43:00Z">
        <w:r>
          <w:t>3.17.2</w:t>
        </w:r>
        <w:r>
          <w:fldChar w:fldCharType="end"/>
        </w:r>
        <w:r>
          <w:t>.</w:t>
        </w:r>
      </w:ins>
    </w:p>
    <w:p w14:paraId="3E3C1E77" w14:textId="4E0D5B20" w:rsidR="00BC42DD" w:rsidRDefault="00BC42DD" w:rsidP="002D65F3">
      <w:pPr>
        <w:pStyle w:val="Code"/>
        <w:rPr>
          <w:ins w:id="2160" w:author="Laurence Golding" w:date="2019-03-19T17:43:00Z"/>
        </w:rPr>
      </w:pPr>
      <w:ins w:id="2161" w:author="Laurence Golding" w:date="2019-03-20T09:19:00Z">
        <w:r>
          <w:t xml:space="preserve">      "name": "CodeScanner",</w:t>
        </w:r>
      </w:ins>
    </w:p>
    <w:p w14:paraId="34B8BF47" w14:textId="63F4F60D" w:rsidR="00C06FD6" w:rsidRDefault="00C06FD6" w:rsidP="00C06FD6">
      <w:pPr>
        <w:pStyle w:val="Code"/>
        <w:rPr>
          <w:moveTo w:id="2162" w:author="Laurence Golding" w:date="2019-03-19T17:43:00Z"/>
        </w:rPr>
      </w:pPr>
      <w:ins w:id="2163" w:author="Laurence Golding" w:date="2019-03-19T17:43:00Z">
        <w:r>
          <w:t xml:space="preserve">  </w:t>
        </w:r>
      </w:ins>
      <w:moveToRangeStart w:id="2164" w:author="Laurence Golding" w:date="2019-03-19T17:43:00Z" w:name="move3909821"/>
      <w:moveTo w:id="2165" w:author="Laurence Golding" w:date="2019-03-19T17:43:00Z">
        <w:r>
          <w:t xml:space="preserve">    "rule</w:t>
        </w:r>
      </w:moveTo>
      <w:ins w:id="2166" w:author="Laurence Golding" w:date="2019-03-20T08:51:00Z">
        <w:r w:rsidR="00283BED">
          <w:t>Descriptor</w:t>
        </w:r>
      </w:ins>
      <w:moveTo w:id="2167" w:author="Laurence Golding" w:date="2019-03-19T17:43:00Z">
        <w:r>
          <w:t>s": [</w:t>
        </w:r>
      </w:moveTo>
      <w:ins w:id="2168" w:author="Laurence Golding" w:date="2019-03-20T08:52:00Z">
        <w:r w:rsidR="00D97085">
          <w:t xml:space="preserve">        # See §</w:t>
        </w:r>
        <w:r w:rsidR="00D97085">
          <w:fldChar w:fldCharType="begin"/>
        </w:r>
        <w:r w:rsidR="00D97085">
          <w:instrText xml:space="preserve"> REF _Ref3899090 \r \h </w:instrText>
        </w:r>
      </w:ins>
      <w:r w:rsidR="00D97085">
        <w:fldChar w:fldCharType="separate"/>
      </w:r>
      <w:ins w:id="2169" w:author="Laurence Golding" w:date="2019-03-20T08:52:00Z">
        <w:r w:rsidR="00D97085">
          <w:t>3.18.17</w:t>
        </w:r>
        <w:r w:rsidR="00D97085">
          <w:fldChar w:fldCharType="end"/>
        </w:r>
        <w:r w:rsidR="00D97085">
          <w:t>.</w:t>
        </w:r>
      </w:ins>
    </w:p>
    <w:p w14:paraId="2E8EC9DB" w14:textId="7562FF3B" w:rsidR="00C06FD6" w:rsidRDefault="00C06FD6" w:rsidP="00C06FD6">
      <w:pPr>
        <w:pStyle w:val="Code"/>
        <w:rPr>
          <w:moveTo w:id="2170" w:author="Laurence Golding" w:date="2019-03-19T17:43:00Z"/>
        </w:rPr>
      </w:pPr>
      <w:ins w:id="2171" w:author="Laurence Golding" w:date="2019-03-19T17:43:00Z">
        <w:r>
          <w:t xml:space="preserve">  </w:t>
        </w:r>
      </w:ins>
      <w:moveTo w:id="2172" w:author="Laurence Golding" w:date="2019-03-19T17:43:00Z">
        <w:r>
          <w:t xml:space="preserve">      {</w:t>
        </w:r>
      </w:moveTo>
      <w:ins w:id="2173" w:author="Laurence Golding" w:date="2019-03-20T08:54:00Z">
        <w:r w:rsidR="00D97085">
          <w:t xml:space="preserve">                         # A ruleDescriptor object (§</w:t>
        </w:r>
        <w:r w:rsidR="00D97085">
          <w:fldChar w:fldCharType="begin"/>
        </w:r>
        <w:r w:rsidR="00D97085">
          <w:instrText xml:space="preserve"> REF _Ref3908560 \r \h </w:instrText>
        </w:r>
      </w:ins>
      <w:r w:rsidR="00D97085">
        <w:fldChar w:fldCharType="separate"/>
      </w:r>
      <w:ins w:id="2174" w:author="Laurence Golding" w:date="2019-03-20T08:54:00Z">
        <w:r w:rsidR="00D97085">
          <w:t>3.41</w:t>
        </w:r>
        <w:r w:rsidR="00D97085">
          <w:fldChar w:fldCharType="end"/>
        </w:r>
        <w:r w:rsidR="00D97085">
          <w:t>).</w:t>
        </w:r>
      </w:ins>
    </w:p>
    <w:p w14:paraId="36E29FD7" w14:textId="5B08C898" w:rsidR="00C06FD6" w:rsidRDefault="00C06FD6" w:rsidP="00C06FD6">
      <w:pPr>
        <w:pStyle w:val="Code"/>
        <w:rPr>
          <w:moveTo w:id="2175" w:author="Laurence Golding" w:date="2019-03-19T17:43:00Z"/>
        </w:rPr>
      </w:pPr>
      <w:ins w:id="2176" w:author="Laurence Golding" w:date="2019-03-19T17:43:00Z">
        <w:r>
          <w:t xml:space="preserve">  </w:t>
        </w:r>
      </w:ins>
      <w:moveTo w:id="2177" w:author="Laurence Golding" w:date="2019-03-19T17:43:00Z">
        <w:r>
          <w:t xml:space="preserve">        "id": "CA2101",</w:t>
        </w:r>
      </w:moveTo>
    </w:p>
    <w:p w14:paraId="2F1AC74F" w14:textId="704B00E9" w:rsidR="00C06FD6" w:rsidRDefault="00C06FD6" w:rsidP="00C06FD6">
      <w:pPr>
        <w:pStyle w:val="Code"/>
        <w:rPr>
          <w:moveTo w:id="2178" w:author="Laurence Golding" w:date="2019-03-19T17:43:00Z"/>
        </w:rPr>
      </w:pPr>
      <w:ins w:id="2179" w:author="Laurence Golding" w:date="2019-03-19T17:43:00Z">
        <w:r>
          <w:t xml:space="preserve">  </w:t>
        </w:r>
      </w:ins>
      <w:moveTo w:id="2180" w:author="Laurence Golding" w:date="2019-03-19T17:43:00Z">
        <w:r>
          <w:t xml:space="preserve">        "messageStrings": {</w:t>
        </w:r>
      </w:moveTo>
    </w:p>
    <w:p w14:paraId="315CF120" w14:textId="7532A91C" w:rsidR="00C06FD6" w:rsidRDefault="00C06FD6" w:rsidP="00C06FD6">
      <w:pPr>
        <w:pStyle w:val="Code"/>
        <w:rPr>
          <w:moveTo w:id="2181" w:author="Laurence Golding" w:date="2019-03-19T17:43:00Z"/>
        </w:rPr>
      </w:pPr>
      <w:ins w:id="2182" w:author="Laurence Golding" w:date="2019-03-19T17:43:00Z">
        <w:r>
          <w:t xml:space="preserve">  </w:t>
        </w:r>
      </w:ins>
      <w:moveTo w:id="2183" w:author="Laurence Golding" w:date="2019-03-19T17:43:00Z">
        <w:r>
          <w:t xml:space="preserve">          "default": {          </w:t>
        </w:r>
        <w:del w:id="2184" w:author="Laurence Golding" w:date="2019-03-19T17:43:00Z">
          <w:r w:rsidDel="00C06FD6">
            <w:delText xml:space="preserve">  </w:delText>
          </w:r>
        </w:del>
        <w:r>
          <w:t># A multiformatMessageString object (§</w:t>
        </w:r>
        <w:r>
          <w:fldChar w:fldCharType="begin"/>
        </w:r>
        <w:r>
          <w:instrText xml:space="preserve"> REF _Ref3551923 \r \h </w:instrText>
        </w:r>
      </w:moveTo>
      <w:moveTo w:id="2185" w:author="Laurence Golding" w:date="2019-03-19T17:43:00Z">
        <w:r>
          <w:fldChar w:fldCharType="separate"/>
        </w:r>
        <w:r>
          <w:t>3.12</w:t>
        </w:r>
        <w:r>
          <w:fldChar w:fldCharType="end"/>
        </w:r>
        <w:r>
          <w:t>)</w:t>
        </w:r>
      </w:moveTo>
      <w:ins w:id="2186" w:author="Laurence Golding" w:date="2019-03-19T17:43:00Z">
        <w:r>
          <w:t>.</w:t>
        </w:r>
      </w:ins>
    </w:p>
    <w:p w14:paraId="559B20C8" w14:textId="7EA3F2EA" w:rsidR="00C06FD6" w:rsidRDefault="00283BED" w:rsidP="00C06FD6">
      <w:pPr>
        <w:pStyle w:val="Code"/>
        <w:rPr>
          <w:moveTo w:id="2187" w:author="Laurence Golding" w:date="2019-03-19T17:43:00Z"/>
        </w:rPr>
      </w:pPr>
      <w:ins w:id="2188" w:author="Laurence Golding" w:date="2019-03-20T08:51:00Z">
        <w:r>
          <w:t xml:space="preserve">  </w:t>
        </w:r>
      </w:ins>
      <w:moveTo w:id="2189" w:author="Laurence Golding" w:date="2019-03-19T17:43:00Z">
        <w:r w:rsidR="00C06FD6">
          <w:t xml:space="preserve">            "text": "The default message for this rule.",</w:t>
        </w:r>
      </w:moveTo>
    </w:p>
    <w:p w14:paraId="3B456F6C" w14:textId="5D985EE3" w:rsidR="00C06FD6" w:rsidRDefault="00283BED" w:rsidP="00C06FD6">
      <w:pPr>
        <w:pStyle w:val="Code"/>
        <w:rPr>
          <w:moveTo w:id="2190" w:author="Laurence Golding" w:date="2019-03-19T17:43:00Z"/>
        </w:rPr>
      </w:pPr>
      <w:ins w:id="2191" w:author="Laurence Golding" w:date="2019-03-20T08:51:00Z">
        <w:r>
          <w:t xml:space="preserve">  </w:t>
        </w:r>
      </w:ins>
      <w:moveTo w:id="2192" w:author="Laurence Golding" w:date="2019-03-19T17:43:00Z">
        <w:r w:rsidR="00C06FD6">
          <w:t xml:space="preserve">            "markdown": "</w:t>
        </w:r>
        <w:r w:rsidR="00C06FD6" w:rsidRPr="00BC53E6">
          <w:t xml:space="preserve"> </w:t>
        </w:r>
        <w:r w:rsidR="00C06FD6">
          <w:t>The default message for *this* rule."</w:t>
        </w:r>
      </w:moveTo>
    </w:p>
    <w:p w14:paraId="71D0691C" w14:textId="21BC8E97" w:rsidR="00C06FD6" w:rsidRDefault="00283BED" w:rsidP="00C06FD6">
      <w:pPr>
        <w:pStyle w:val="Code"/>
        <w:rPr>
          <w:moveTo w:id="2193" w:author="Laurence Golding" w:date="2019-03-19T17:43:00Z"/>
        </w:rPr>
      </w:pPr>
      <w:ins w:id="2194" w:author="Laurence Golding" w:date="2019-03-20T08:51:00Z">
        <w:r>
          <w:t xml:space="preserve">  </w:t>
        </w:r>
      </w:ins>
      <w:moveTo w:id="2195" w:author="Laurence Golding" w:date="2019-03-19T17:43:00Z">
        <w:r w:rsidR="00C06FD6">
          <w:t xml:space="preserve">          },</w:t>
        </w:r>
      </w:moveTo>
    </w:p>
    <w:p w14:paraId="635D4012" w14:textId="10598520" w:rsidR="00C06FD6" w:rsidRDefault="00283BED" w:rsidP="00C06FD6">
      <w:pPr>
        <w:pStyle w:val="Code"/>
        <w:rPr>
          <w:moveTo w:id="2196" w:author="Laurence Golding" w:date="2019-03-19T17:43:00Z"/>
        </w:rPr>
      </w:pPr>
      <w:ins w:id="2197" w:author="Laurence Golding" w:date="2019-03-20T08:51:00Z">
        <w:r>
          <w:t xml:space="preserve">  </w:t>
        </w:r>
      </w:ins>
      <w:moveTo w:id="2198" w:author="Laurence Golding" w:date="2019-03-19T17:43:00Z">
        <w:r w:rsidR="00C06FD6">
          <w:t xml:space="preserve">          "special": {</w:t>
        </w:r>
      </w:moveTo>
    </w:p>
    <w:p w14:paraId="0B6FD7C5" w14:textId="33F3ADC5" w:rsidR="00C06FD6" w:rsidRDefault="00283BED" w:rsidP="00C06FD6">
      <w:pPr>
        <w:pStyle w:val="Code"/>
        <w:rPr>
          <w:moveTo w:id="2199" w:author="Laurence Golding" w:date="2019-03-19T17:43:00Z"/>
        </w:rPr>
      </w:pPr>
      <w:ins w:id="2200" w:author="Laurence Golding" w:date="2019-03-20T08:51:00Z">
        <w:r>
          <w:t xml:space="preserve">  </w:t>
        </w:r>
      </w:ins>
      <w:moveTo w:id="2201" w:author="Laurence Golding" w:date="2019-03-19T17:43:00Z">
        <w:r w:rsidR="00C06FD6">
          <w:t xml:space="preserve">            "text": "Another message</w:t>
        </w:r>
        <w:del w:id="2202" w:author="Laurence Golding" w:date="2019-03-20T08:52:00Z">
          <w:r w:rsidR="00C06FD6" w:rsidDel="00D97085">
            <w:delText xml:space="preserve"> for this rule</w:delText>
          </w:r>
        </w:del>
        <w:r w:rsidR="00C06FD6">
          <w:t>, for special cases.",</w:t>
        </w:r>
      </w:moveTo>
    </w:p>
    <w:p w14:paraId="5CB56340" w14:textId="65C0D0B8" w:rsidR="00C06FD6" w:rsidRDefault="00283BED" w:rsidP="00C06FD6">
      <w:pPr>
        <w:pStyle w:val="Code"/>
        <w:rPr>
          <w:moveTo w:id="2203" w:author="Laurence Golding" w:date="2019-03-19T17:43:00Z"/>
        </w:rPr>
      </w:pPr>
      <w:ins w:id="2204" w:author="Laurence Golding" w:date="2019-03-20T08:51:00Z">
        <w:r>
          <w:t xml:space="preserve">  </w:t>
        </w:r>
      </w:ins>
      <w:moveTo w:id="2205" w:author="Laurence Golding" w:date="2019-03-19T17:43:00Z">
        <w:r w:rsidR="00C06FD6">
          <w:t xml:space="preserve">            "markdown": "Another message</w:t>
        </w:r>
        <w:del w:id="2206" w:author="Laurence Golding" w:date="2019-03-20T08:52:00Z">
          <w:r w:rsidR="00C06FD6" w:rsidDel="00D97085">
            <w:delText xml:space="preserve"> for this rule</w:delText>
          </w:r>
        </w:del>
        <w:r w:rsidR="00C06FD6">
          <w:t xml:space="preserve">, for *special* </w:t>
        </w:r>
      </w:moveTo>
      <w:ins w:id="2207" w:author="Laurence Golding" w:date="2019-03-20T08:51:00Z">
        <w:r>
          <w:t xml:space="preserve">  </w:t>
        </w:r>
      </w:ins>
      <w:moveTo w:id="2208" w:author="Laurence Golding" w:date="2019-03-19T17:43:00Z">
        <w:r w:rsidR="00C06FD6">
          <w:t>cases."</w:t>
        </w:r>
      </w:moveTo>
    </w:p>
    <w:p w14:paraId="35AD816A" w14:textId="0DDA0F05" w:rsidR="00C06FD6" w:rsidRDefault="00283BED" w:rsidP="00C06FD6">
      <w:pPr>
        <w:pStyle w:val="Code"/>
        <w:rPr>
          <w:moveTo w:id="2209" w:author="Laurence Golding" w:date="2019-03-19T17:43:00Z"/>
        </w:rPr>
      </w:pPr>
      <w:ins w:id="2210" w:author="Laurence Golding" w:date="2019-03-20T08:51:00Z">
        <w:r>
          <w:t xml:space="preserve">  </w:t>
        </w:r>
      </w:ins>
      <w:moveTo w:id="2211" w:author="Laurence Golding" w:date="2019-03-19T17:43:00Z">
        <w:r w:rsidR="00C06FD6">
          <w:t xml:space="preserve">          }</w:t>
        </w:r>
      </w:moveTo>
    </w:p>
    <w:p w14:paraId="5C4AA050" w14:textId="7BC023A4" w:rsidR="00C06FD6" w:rsidRDefault="00283BED" w:rsidP="00C06FD6">
      <w:pPr>
        <w:pStyle w:val="Code"/>
        <w:rPr>
          <w:moveTo w:id="2212" w:author="Laurence Golding" w:date="2019-03-19T17:43:00Z"/>
        </w:rPr>
      </w:pPr>
      <w:ins w:id="2213" w:author="Laurence Golding" w:date="2019-03-20T08:51:00Z">
        <w:r>
          <w:t xml:space="preserve">  </w:t>
        </w:r>
      </w:ins>
      <w:moveTo w:id="2214" w:author="Laurence Golding" w:date="2019-03-19T17:43:00Z">
        <w:r w:rsidR="00C06FD6">
          <w:t xml:space="preserve">        }</w:t>
        </w:r>
      </w:moveTo>
    </w:p>
    <w:p w14:paraId="35F510FA" w14:textId="29E31423" w:rsidR="00C06FD6" w:rsidRDefault="00283BED" w:rsidP="00C06FD6">
      <w:pPr>
        <w:pStyle w:val="Code"/>
        <w:rPr>
          <w:moveTo w:id="2215" w:author="Laurence Golding" w:date="2019-03-19T17:43:00Z"/>
        </w:rPr>
      </w:pPr>
      <w:ins w:id="2216" w:author="Laurence Golding" w:date="2019-03-20T08:51:00Z">
        <w:r>
          <w:t xml:space="preserve">  </w:t>
        </w:r>
      </w:ins>
      <w:moveTo w:id="2217" w:author="Laurence Golding" w:date="2019-03-19T17:43:00Z">
        <w:r w:rsidR="00C06FD6">
          <w:t xml:space="preserve">      }</w:t>
        </w:r>
      </w:moveTo>
    </w:p>
    <w:p w14:paraId="15992096" w14:textId="12CCC25C" w:rsidR="00C06FD6" w:rsidRDefault="00283BED" w:rsidP="00C06FD6">
      <w:pPr>
        <w:pStyle w:val="Code"/>
        <w:rPr>
          <w:moveTo w:id="2218" w:author="Laurence Golding" w:date="2019-03-19T17:43:00Z"/>
        </w:rPr>
      </w:pPr>
      <w:ins w:id="2219" w:author="Laurence Golding" w:date="2019-03-20T08:51:00Z">
        <w:r>
          <w:t xml:space="preserve">  </w:t>
        </w:r>
      </w:ins>
      <w:moveTo w:id="2220" w:author="Laurence Golding" w:date="2019-03-19T17:43:00Z">
        <w:r w:rsidR="00C06FD6">
          <w:t xml:space="preserve">    ]</w:t>
        </w:r>
      </w:moveTo>
    </w:p>
    <w:moveToRangeEnd w:id="2164"/>
    <w:p w14:paraId="270995C6" w14:textId="05CA773A" w:rsidR="00C06FD6" w:rsidRDefault="00C06FD6" w:rsidP="002D65F3">
      <w:pPr>
        <w:pStyle w:val="Code"/>
        <w:rPr>
          <w:ins w:id="2221" w:author="Laurence Golding" w:date="2019-03-19T17:42:00Z"/>
        </w:rPr>
      </w:pPr>
      <w:ins w:id="2222" w:author="Laurence Golding" w:date="2019-03-19T17:43:00Z">
        <w:r>
          <w:t xml:space="preserve">    }</w:t>
        </w:r>
      </w:ins>
    </w:p>
    <w:p w14:paraId="3B84EBDF" w14:textId="34C0FAD7" w:rsidR="00C06FD6" w:rsidRDefault="00C06FD6" w:rsidP="002D65F3">
      <w:pPr>
        <w:pStyle w:val="Code"/>
      </w:pPr>
      <w:ins w:id="2223" w:author="Laurence Golding" w:date="2019-03-19T17:42:00Z">
        <w:r>
          <w:t xml:space="preserve">  },</w:t>
        </w:r>
      </w:ins>
    </w:p>
    <w:p w14:paraId="5048079C" w14:textId="77777777" w:rsidR="003B3A06" w:rsidRDefault="003B3A06" w:rsidP="002D65F3">
      <w:pPr>
        <w:pStyle w:val="Code"/>
      </w:pPr>
      <w:r>
        <w:t xml:space="preserve">  "results": [</w:t>
      </w:r>
    </w:p>
    <w:p w14:paraId="7658BE2A" w14:textId="47D13B2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B041D">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224" w:author="Laurence Golding" w:date="2019-03-20T08:53:00Z">
        <w:r w:rsidDel="00D97085">
          <w:delText>,</w:delText>
        </w:r>
      </w:del>
    </w:p>
    <w:p w14:paraId="6FBCB28D" w14:textId="47903C8B" w:rsidR="003B3A06" w:rsidRPr="00D97085" w:rsidDel="00D97085" w:rsidRDefault="003B3A06" w:rsidP="00D97085">
      <w:pPr>
        <w:pStyle w:val="Code"/>
        <w:rPr>
          <w:del w:id="2225" w:author="Laurence Golding" w:date="2019-03-20T08:53:00Z"/>
        </w:rPr>
      </w:pPr>
    </w:p>
    <w:p w14:paraId="351ACDE6" w14:textId="7DEF5032" w:rsidR="003B3A06" w:rsidRPr="00D97085" w:rsidDel="00D97085" w:rsidRDefault="003B3A06" w:rsidP="00D97085">
      <w:pPr>
        <w:pStyle w:val="Code"/>
        <w:rPr>
          <w:del w:id="2226" w:author="Laurence Golding" w:date="2019-03-20T08:53:00Z"/>
        </w:rPr>
      </w:pPr>
      <w:del w:id="2227" w:author="Laurence Golding" w:date="2019-03-20T08:53:00Z">
        <w:r w:rsidRPr="00D97085" w:rsidDel="00D97085">
          <w:delText xml:space="preserve">  "resources": {                  # A resources object (§</w:delText>
        </w:r>
        <w:r w:rsidRPr="00D97085" w:rsidDel="00D97085">
          <w:fldChar w:fldCharType="begin"/>
        </w:r>
        <w:r w:rsidRPr="00D97085" w:rsidDel="00D97085">
          <w:delInstrText xml:space="preserve"> REF _Ref508812750 \r \h </w:delInstrText>
        </w:r>
        <w:r w:rsidR="002D65F3" w:rsidRPr="00D97085" w:rsidDel="00D97085">
          <w:delInstrText xml:space="preserve"> \* MERGEFORMAT </w:delInstrText>
        </w:r>
        <w:r w:rsidRPr="00D97085" w:rsidDel="00D97085">
          <w:rPr>
            <w:rPrChange w:id="2228" w:author="Laurence Golding" w:date="2019-03-20T08:56:00Z">
              <w:rPr/>
            </w:rPrChange>
          </w:rPr>
          <w:fldChar w:fldCharType="separate"/>
        </w:r>
        <w:r w:rsidR="004B041D" w:rsidRPr="00D97085" w:rsidDel="00D97085">
          <w:delText>3.41</w:delText>
        </w:r>
        <w:r w:rsidRPr="00D97085" w:rsidDel="00D97085">
          <w:fldChar w:fldCharType="end"/>
        </w:r>
        <w:r w:rsidRPr="00D97085" w:rsidDel="00D97085">
          <w:delText>).</w:delText>
        </w:r>
      </w:del>
    </w:p>
    <w:p w14:paraId="6059C200" w14:textId="7F973290" w:rsidR="003B3A06" w:rsidRPr="00BC42DD" w:rsidDel="00D97085" w:rsidRDefault="003B3A06" w:rsidP="00D97085">
      <w:pPr>
        <w:pStyle w:val="Code"/>
        <w:rPr>
          <w:del w:id="2229" w:author="Laurence Golding" w:date="2019-03-20T08:53:00Z"/>
          <w:moveFrom w:id="2230" w:author="Laurence Golding" w:date="2019-03-19T17:43:00Z"/>
        </w:rPr>
      </w:pPr>
      <w:moveFromRangeStart w:id="2231" w:author="Laurence Golding" w:date="2019-03-19T17:43:00Z" w:name="move3909821"/>
      <w:moveFrom w:id="2232" w:author="Laurence Golding" w:date="2019-03-19T17:43:00Z">
        <w:del w:id="2233" w:author="Laurence Golding" w:date="2019-03-20T08:53:00Z">
          <w:r w:rsidRPr="00D97085" w:rsidDel="00D97085">
            <w:delText xml:space="preserve">    "rules": </w:delText>
          </w:r>
          <w:r w:rsidR="00F76775" w:rsidRPr="00CF117C" w:rsidDel="00D97085">
            <w:delText>[</w:delText>
          </w:r>
        </w:del>
      </w:moveFrom>
    </w:p>
    <w:p w14:paraId="6E7464D8" w14:textId="312983A7" w:rsidR="003B3A06" w:rsidRPr="006B73AA" w:rsidDel="00D97085" w:rsidRDefault="003B3A06" w:rsidP="00CF117C">
      <w:pPr>
        <w:pStyle w:val="Code"/>
        <w:rPr>
          <w:del w:id="2234" w:author="Laurence Golding" w:date="2019-03-20T08:53:00Z"/>
          <w:moveFrom w:id="2235" w:author="Laurence Golding" w:date="2019-03-19T17:43:00Z"/>
        </w:rPr>
      </w:pPr>
      <w:moveFrom w:id="2236" w:author="Laurence Golding" w:date="2019-03-19T17:43:00Z">
        <w:del w:id="2237" w:author="Laurence Golding" w:date="2019-03-20T08:53:00Z">
          <w:r w:rsidRPr="00E10ADE" w:rsidDel="00D97085">
            <w:delText xml:space="preserve">      {</w:delText>
          </w:r>
        </w:del>
      </w:moveFrom>
    </w:p>
    <w:p w14:paraId="024DB36D" w14:textId="13A265B4" w:rsidR="003B3A06" w:rsidRPr="00752239" w:rsidDel="00D97085" w:rsidRDefault="003B3A06" w:rsidP="00BC42DD">
      <w:pPr>
        <w:pStyle w:val="Code"/>
        <w:rPr>
          <w:del w:id="2238" w:author="Laurence Golding" w:date="2019-03-20T08:53:00Z"/>
          <w:moveFrom w:id="2239" w:author="Laurence Golding" w:date="2019-03-19T17:43:00Z"/>
        </w:rPr>
      </w:pPr>
      <w:moveFrom w:id="2240" w:author="Laurence Golding" w:date="2019-03-19T17:43:00Z">
        <w:del w:id="2241" w:author="Laurence Golding" w:date="2019-03-20T08:53:00Z">
          <w:r w:rsidRPr="00655AC9" w:rsidDel="00D97085">
            <w:delText xml:space="preserve">        "id": "CA2101",</w:delText>
          </w:r>
        </w:del>
      </w:moveFrom>
    </w:p>
    <w:p w14:paraId="79E900EF" w14:textId="07207497" w:rsidR="003B3A06" w:rsidRPr="00E04065" w:rsidDel="00D97085" w:rsidRDefault="003B3A06" w:rsidP="00E10ADE">
      <w:pPr>
        <w:pStyle w:val="Code"/>
        <w:rPr>
          <w:del w:id="2242" w:author="Laurence Golding" w:date="2019-03-20T08:53:00Z"/>
          <w:moveFrom w:id="2243" w:author="Laurence Golding" w:date="2019-03-19T17:43:00Z"/>
        </w:rPr>
      </w:pPr>
      <w:moveFrom w:id="2244" w:author="Laurence Golding" w:date="2019-03-19T17:43:00Z">
        <w:del w:id="2245" w:author="Laurence Golding" w:date="2019-03-20T08:53:00Z">
          <w:r w:rsidRPr="00752239" w:rsidDel="00D97085">
            <w:delText xml:space="preserve">        "messageStrings": {</w:delText>
          </w:r>
        </w:del>
      </w:moveFrom>
    </w:p>
    <w:p w14:paraId="301F7A30" w14:textId="3CC2C88A" w:rsidR="00BC53E6" w:rsidRPr="00D97085" w:rsidDel="00D97085" w:rsidRDefault="003B3A06" w:rsidP="00E10ADE">
      <w:pPr>
        <w:pStyle w:val="Code"/>
        <w:rPr>
          <w:del w:id="2246" w:author="Laurence Golding" w:date="2019-03-20T08:53:00Z"/>
          <w:moveFrom w:id="2247" w:author="Laurence Golding" w:date="2019-03-19T17:43:00Z"/>
        </w:rPr>
      </w:pPr>
      <w:moveFrom w:id="2248" w:author="Laurence Golding" w:date="2019-03-19T17:43:00Z">
        <w:del w:id="2249" w:author="Laurence Golding" w:date="2019-03-20T08:53:00Z">
          <w:r w:rsidRPr="000B1F0A" w:rsidDel="00D97085">
            <w:delText xml:space="preserve">          "default": </w:delText>
          </w:r>
          <w:r w:rsidR="00BC53E6" w:rsidRPr="00E91A3C" w:rsidDel="00D97085">
            <w:delText>{            # A multiformatMessageString object (§</w:delText>
          </w:r>
          <w:r w:rsidR="00BC53E6" w:rsidRPr="00D97085" w:rsidDel="00D97085">
            <w:fldChar w:fldCharType="begin"/>
          </w:r>
          <w:r w:rsidR="00BC53E6" w:rsidRPr="00D97085" w:rsidDel="00D97085">
            <w:delInstrText xml:space="preserve"> REF _Ref3551923 \r \h </w:delInstrText>
          </w:r>
        </w:del>
      </w:moveFrom>
      <w:r w:rsidR="00D97085">
        <w:instrText xml:space="preserve"> \* MERGEFORMAT </w:instrText>
      </w:r>
      <w:del w:id="2250" w:author="Laurence Golding" w:date="2019-03-19T17:43:00Z"/>
      <w:moveFrom w:id="2251" w:author="Laurence Golding" w:date="2019-03-19T17:43:00Z">
        <w:del w:id="2252" w:author="Laurence Golding" w:date="2019-03-20T08:53:00Z">
          <w:r w:rsidR="00BC53E6" w:rsidRPr="00D97085" w:rsidDel="00D97085">
            <w:rPr>
              <w:rPrChange w:id="2253" w:author="Laurence Golding" w:date="2019-03-20T08:56:00Z">
                <w:rPr/>
              </w:rPrChange>
            </w:rPr>
            <w:fldChar w:fldCharType="separate"/>
          </w:r>
          <w:r w:rsidR="004B041D" w:rsidRPr="00D97085" w:rsidDel="00D97085">
            <w:delText>3.12</w:delText>
          </w:r>
          <w:r w:rsidR="00BC53E6" w:rsidRPr="00D97085" w:rsidDel="00D97085">
            <w:fldChar w:fldCharType="end"/>
          </w:r>
          <w:r w:rsidR="00BC53E6" w:rsidRPr="00D97085" w:rsidDel="00D97085">
            <w:delText>)</w:delText>
          </w:r>
        </w:del>
      </w:moveFrom>
    </w:p>
    <w:p w14:paraId="7AD5D4B2" w14:textId="69B5607A" w:rsidR="003B3A06" w:rsidRPr="00BC42DD" w:rsidDel="00D97085" w:rsidRDefault="00BC53E6" w:rsidP="006B73AA">
      <w:pPr>
        <w:pStyle w:val="Code"/>
        <w:rPr>
          <w:del w:id="2254" w:author="Laurence Golding" w:date="2019-03-20T08:53:00Z"/>
          <w:moveFrom w:id="2255" w:author="Laurence Golding" w:date="2019-03-19T17:43:00Z"/>
        </w:rPr>
      </w:pPr>
      <w:moveFrom w:id="2256" w:author="Laurence Golding" w:date="2019-03-19T17:43:00Z">
        <w:del w:id="2257" w:author="Laurence Golding" w:date="2019-03-20T08:53:00Z">
          <w:r w:rsidRPr="00CF117C" w:rsidDel="00D97085">
            <w:delText xml:space="preserve">            "text": </w:delText>
          </w:r>
          <w:r w:rsidR="003B3A06" w:rsidRPr="00BC42DD" w:rsidDel="00D97085">
            <w:delText>"</w:delText>
          </w:r>
          <w:r w:rsidR="002D65F3" w:rsidRPr="00BC42DD" w:rsidDel="00D97085">
            <w:delText>T</w:delText>
          </w:r>
          <w:r w:rsidR="003B3A06" w:rsidRPr="00BC42DD" w:rsidDel="00D97085">
            <w:delText>he default message for this rule.",</w:delText>
          </w:r>
        </w:del>
      </w:moveFrom>
    </w:p>
    <w:p w14:paraId="7747DFED" w14:textId="229782C1" w:rsidR="00BC53E6" w:rsidRPr="00752239" w:rsidDel="00D97085" w:rsidRDefault="00BC53E6" w:rsidP="00655AC9">
      <w:pPr>
        <w:pStyle w:val="Code"/>
        <w:rPr>
          <w:del w:id="2258" w:author="Laurence Golding" w:date="2019-03-20T08:53:00Z"/>
          <w:moveFrom w:id="2259" w:author="Laurence Golding" w:date="2019-03-19T17:43:00Z"/>
        </w:rPr>
      </w:pPr>
      <w:moveFrom w:id="2260" w:author="Laurence Golding" w:date="2019-03-19T17:43:00Z">
        <w:del w:id="2261" w:author="Laurence Golding" w:date="2019-03-20T08:53:00Z">
          <w:r w:rsidRPr="00E10ADE" w:rsidDel="00D97085">
            <w:delText xml:space="preserve">            "markdown": "</w:delText>
          </w:r>
          <w:r w:rsidRPr="006B73AA" w:rsidDel="00D97085">
            <w:delText xml:space="preserve"> </w:delText>
          </w:r>
          <w:r w:rsidRPr="00655AC9" w:rsidDel="00D97085">
            <w:delText>The def</w:delText>
          </w:r>
          <w:r w:rsidRPr="00752239" w:rsidDel="00D97085">
            <w:delText>ault message for *this* rule."</w:delText>
          </w:r>
        </w:del>
      </w:moveFrom>
    </w:p>
    <w:p w14:paraId="1C36F5C9" w14:textId="224DAC9A" w:rsidR="00BC53E6" w:rsidRPr="00E91A3C" w:rsidDel="00D97085" w:rsidRDefault="00BC53E6" w:rsidP="00752239">
      <w:pPr>
        <w:pStyle w:val="Code"/>
        <w:rPr>
          <w:del w:id="2262" w:author="Laurence Golding" w:date="2019-03-20T08:53:00Z"/>
          <w:moveFrom w:id="2263" w:author="Laurence Golding" w:date="2019-03-19T17:43:00Z"/>
        </w:rPr>
      </w:pPr>
      <w:moveFrom w:id="2264" w:author="Laurence Golding" w:date="2019-03-19T17:43:00Z">
        <w:del w:id="2265" w:author="Laurence Golding" w:date="2019-03-20T08:53:00Z">
          <w:r w:rsidRPr="00E04065" w:rsidDel="00D97085">
            <w:delText xml:space="preserve">          }</w:delText>
          </w:r>
          <w:r w:rsidR="00DB0777" w:rsidRPr="000B1F0A" w:rsidDel="00D97085">
            <w:delText>,</w:delText>
          </w:r>
        </w:del>
      </w:moveFrom>
    </w:p>
    <w:p w14:paraId="746409CA" w14:textId="0C10C0BC" w:rsidR="00BC53E6" w:rsidRPr="00192180" w:rsidDel="00D97085" w:rsidRDefault="003B3A06" w:rsidP="00752239">
      <w:pPr>
        <w:pStyle w:val="Code"/>
        <w:rPr>
          <w:del w:id="2266" w:author="Laurence Golding" w:date="2019-03-20T08:53:00Z"/>
          <w:moveFrom w:id="2267" w:author="Laurence Golding" w:date="2019-03-19T17:43:00Z"/>
        </w:rPr>
      </w:pPr>
      <w:moveFrom w:id="2268" w:author="Laurence Golding" w:date="2019-03-19T17:43:00Z">
        <w:del w:id="2269" w:author="Laurence Golding" w:date="2019-03-20T08:53:00Z">
          <w:r w:rsidRPr="00087A3F" w:rsidDel="00D97085">
            <w:delText xml:space="preserve">          "special": </w:delText>
          </w:r>
          <w:r w:rsidR="00BC53E6" w:rsidRPr="00B77990" w:rsidDel="00D97085">
            <w:delText>{</w:delText>
          </w:r>
        </w:del>
      </w:moveFrom>
    </w:p>
    <w:p w14:paraId="784DBBF4" w14:textId="01B34F84" w:rsidR="003B3A06" w:rsidRPr="009B6661" w:rsidDel="00D97085" w:rsidRDefault="00BC53E6" w:rsidP="00E04065">
      <w:pPr>
        <w:pStyle w:val="Code"/>
        <w:rPr>
          <w:del w:id="2270" w:author="Laurence Golding" w:date="2019-03-20T08:53:00Z"/>
          <w:moveFrom w:id="2271" w:author="Laurence Golding" w:date="2019-03-19T17:43:00Z"/>
        </w:rPr>
      </w:pPr>
      <w:moveFrom w:id="2272" w:author="Laurence Golding" w:date="2019-03-19T17:43:00Z">
        <w:del w:id="2273" w:author="Laurence Golding" w:date="2019-03-20T08:53:00Z">
          <w:r w:rsidRPr="00683348" w:rsidDel="00D97085">
            <w:delText xml:space="preserve">            "text": </w:delText>
          </w:r>
          <w:r w:rsidR="003B3A06" w:rsidRPr="009B6661" w:rsidDel="00D97085">
            <w:delText>"</w:delText>
          </w:r>
          <w:r w:rsidR="002D65F3" w:rsidRPr="009B6661" w:rsidDel="00D97085">
            <w:delText>A</w:delText>
          </w:r>
          <w:r w:rsidR="003B3A06" w:rsidRPr="009B6661" w:rsidDel="00D97085">
            <w:delText xml:space="preserve">nother message for this rule, </w:delText>
          </w:r>
          <w:r w:rsidR="002D65F3" w:rsidRPr="009B6661" w:rsidDel="00D97085">
            <w:delText>for</w:delText>
          </w:r>
          <w:r w:rsidR="003B3A06" w:rsidRPr="009B6661" w:rsidDel="00D97085">
            <w:delText xml:space="preserve"> special cases."</w:delText>
          </w:r>
          <w:r w:rsidRPr="009B6661" w:rsidDel="00D97085">
            <w:delText>,</w:delText>
          </w:r>
        </w:del>
      </w:moveFrom>
    </w:p>
    <w:p w14:paraId="3B3A42A5" w14:textId="559E0EE8" w:rsidR="003B3A06" w:rsidRPr="00A979F1" w:rsidDel="00D97085" w:rsidRDefault="003B3A06" w:rsidP="000B1F0A">
      <w:pPr>
        <w:pStyle w:val="Code"/>
        <w:rPr>
          <w:del w:id="2274" w:author="Laurence Golding" w:date="2019-03-20T08:53:00Z"/>
          <w:moveFrom w:id="2275" w:author="Laurence Golding" w:date="2019-03-19T17:43:00Z"/>
        </w:rPr>
      </w:pPr>
      <w:moveFrom w:id="2276" w:author="Laurence Golding" w:date="2019-03-19T17:43:00Z">
        <w:del w:id="2277" w:author="Laurence Golding" w:date="2019-03-20T08:53:00Z">
          <w:r w:rsidRPr="00A979F1" w:rsidDel="00D97085">
            <w:delText xml:space="preserve">          </w:delText>
          </w:r>
          <w:r w:rsidR="00BC53E6" w:rsidRPr="00A979F1" w:rsidDel="00D97085">
            <w:delText xml:space="preserve">  </w:delText>
          </w:r>
          <w:r w:rsidRPr="00A979F1" w:rsidDel="00D97085">
            <w:delText>"</w:delText>
          </w:r>
          <w:r w:rsidR="00BC53E6" w:rsidRPr="00A979F1" w:rsidDel="00D97085">
            <w:delText>markdown</w:delText>
          </w:r>
          <w:r w:rsidRPr="00A979F1" w:rsidDel="00D97085">
            <w:delText>":</w:delText>
          </w:r>
          <w:r w:rsidR="00BC53E6" w:rsidRPr="00A979F1" w:rsidDel="00D97085">
            <w:delText xml:space="preserve"> </w:delText>
          </w:r>
          <w:r w:rsidRPr="00A979F1" w:rsidDel="00D97085">
            <w:delText>"</w:delText>
          </w:r>
          <w:r w:rsidR="002D65F3" w:rsidRPr="00A979F1" w:rsidDel="00D97085">
            <w:delText>A</w:delText>
          </w:r>
          <w:r w:rsidRPr="00A979F1" w:rsidDel="00D97085">
            <w:delText xml:space="preserve">nother message for this rule, </w:delText>
          </w:r>
          <w:r w:rsidR="002D65F3" w:rsidRPr="00A979F1" w:rsidDel="00D97085">
            <w:delText>for</w:delText>
          </w:r>
          <w:r w:rsidRPr="00A979F1" w:rsidDel="00D97085">
            <w:delText xml:space="preserve"> </w:delText>
          </w:r>
          <w:r w:rsidR="002D65F3" w:rsidRPr="00A979F1" w:rsidDel="00D97085">
            <w:delText>*</w:delText>
          </w:r>
          <w:r w:rsidRPr="00A979F1" w:rsidDel="00D97085">
            <w:delText>special</w:delText>
          </w:r>
          <w:r w:rsidR="002D65F3" w:rsidRPr="00A979F1" w:rsidDel="00D97085">
            <w:delText xml:space="preserve">* </w:delText>
          </w:r>
          <w:r w:rsidRPr="00A979F1" w:rsidDel="00D97085">
            <w:delText>cases."</w:delText>
          </w:r>
        </w:del>
      </w:moveFrom>
    </w:p>
    <w:p w14:paraId="3E6BDF49" w14:textId="69B3AA40" w:rsidR="0038576E" w:rsidRPr="00203A21" w:rsidDel="00D97085" w:rsidRDefault="0038576E" w:rsidP="00E91A3C">
      <w:pPr>
        <w:pStyle w:val="Code"/>
        <w:rPr>
          <w:del w:id="2278" w:author="Laurence Golding" w:date="2019-03-20T08:53:00Z"/>
          <w:moveFrom w:id="2279" w:author="Laurence Golding" w:date="2019-03-19T17:43:00Z"/>
        </w:rPr>
      </w:pPr>
      <w:moveFrom w:id="2280" w:author="Laurence Golding" w:date="2019-03-19T17:43:00Z">
        <w:del w:id="2281" w:author="Laurence Golding" w:date="2019-03-20T08:53:00Z">
          <w:r w:rsidRPr="00203A21" w:rsidDel="00D97085">
            <w:delText xml:space="preserve">          }</w:delText>
          </w:r>
        </w:del>
      </w:moveFrom>
    </w:p>
    <w:p w14:paraId="451B9041" w14:textId="4050625D" w:rsidR="003B3A06" w:rsidRPr="00C4251F" w:rsidDel="00D97085" w:rsidRDefault="003B3A06" w:rsidP="00087A3F">
      <w:pPr>
        <w:pStyle w:val="Code"/>
        <w:rPr>
          <w:del w:id="2282" w:author="Laurence Golding" w:date="2019-03-20T08:53:00Z"/>
          <w:moveFrom w:id="2283" w:author="Laurence Golding" w:date="2019-03-19T17:43:00Z"/>
        </w:rPr>
      </w:pPr>
      <w:moveFrom w:id="2284" w:author="Laurence Golding" w:date="2019-03-19T17:43:00Z">
        <w:del w:id="2285" w:author="Laurence Golding" w:date="2019-03-20T08:53:00Z">
          <w:r w:rsidRPr="0068191F" w:rsidDel="00D97085">
            <w:delText xml:space="preserve">    </w:delText>
          </w:r>
          <w:r w:rsidRPr="00C4251F" w:rsidDel="00D97085">
            <w:delText xml:space="preserve">    }</w:delText>
          </w:r>
        </w:del>
      </w:moveFrom>
    </w:p>
    <w:p w14:paraId="4D79DF0F" w14:textId="61F930A2" w:rsidR="003B3A06" w:rsidRPr="007971C1" w:rsidDel="00D97085" w:rsidRDefault="003B3A06" w:rsidP="00B77990">
      <w:pPr>
        <w:pStyle w:val="Code"/>
        <w:rPr>
          <w:del w:id="2286" w:author="Laurence Golding" w:date="2019-03-20T08:53:00Z"/>
          <w:moveFrom w:id="2287" w:author="Laurence Golding" w:date="2019-03-19T17:43:00Z"/>
        </w:rPr>
      </w:pPr>
      <w:moveFrom w:id="2288" w:author="Laurence Golding" w:date="2019-03-19T17:43:00Z">
        <w:del w:id="2289" w:author="Laurence Golding" w:date="2019-03-20T08:53:00Z">
          <w:r w:rsidRPr="00F75C86" w:rsidDel="00D97085">
            <w:delText xml:space="preserve">      }</w:delText>
          </w:r>
        </w:del>
      </w:moveFrom>
    </w:p>
    <w:p w14:paraId="576F2D4C" w14:textId="757AFFD6" w:rsidR="003B3A06" w:rsidRPr="005402B0" w:rsidDel="00D97085" w:rsidRDefault="003B3A06" w:rsidP="00192180">
      <w:pPr>
        <w:pStyle w:val="Code"/>
        <w:rPr>
          <w:del w:id="2290" w:author="Laurence Golding" w:date="2019-03-20T08:53:00Z"/>
          <w:moveFrom w:id="2291" w:author="Laurence Golding" w:date="2019-03-19T17:43:00Z"/>
        </w:rPr>
      </w:pPr>
      <w:moveFrom w:id="2292" w:author="Laurence Golding" w:date="2019-03-19T17:43:00Z">
        <w:del w:id="2293" w:author="Laurence Golding" w:date="2019-03-20T08:53:00Z">
          <w:r w:rsidRPr="00A57F4F" w:rsidDel="00D97085">
            <w:delText xml:space="preserve">    </w:delText>
          </w:r>
          <w:r w:rsidR="00F76775" w:rsidRPr="003B76B1" w:rsidDel="00D97085">
            <w:delText>]</w:delText>
          </w:r>
        </w:del>
      </w:moveFrom>
    </w:p>
    <w:moveFromRangeEnd w:id="2231"/>
    <w:p w14:paraId="5F299732" w14:textId="607E7EF4" w:rsidR="003B3A06" w:rsidRPr="00674294" w:rsidDel="00D97085" w:rsidRDefault="003B3A06" w:rsidP="00683348">
      <w:pPr>
        <w:pStyle w:val="Code"/>
        <w:rPr>
          <w:del w:id="2294" w:author="Laurence Golding" w:date="2019-03-20T08:53:00Z"/>
        </w:rPr>
      </w:pPr>
      <w:del w:id="2295" w:author="Laurence Golding" w:date="2019-03-20T08:53:00Z">
        <w:r w:rsidRPr="00674294" w:rsidDel="00D97085">
          <w:delText xml:space="preserve">  }</w:delText>
        </w:r>
      </w:del>
    </w:p>
    <w:p w14:paraId="599A4A28" w14:textId="77777777" w:rsidR="003B3A06" w:rsidRPr="00E10C18" w:rsidDel="00D97085" w:rsidRDefault="003B3A06" w:rsidP="009B6661">
      <w:pPr>
        <w:pStyle w:val="Code"/>
        <w:rPr>
          <w:del w:id="2296" w:author="Laurence Golding" w:date="2019-03-20T08:55:00Z"/>
        </w:rPr>
      </w:pPr>
      <w:r w:rsidRPr="00C605E8">
        <w:t>}</w:t>
      </w:r>
    </w:p>
    <w:p w14:paraId="524D645F" w14:textId="77777777" w:rsidR="003B3A06" w:rsidRPr="00543628" w:rsidRDefault="003B3A06" w:rsidP="009B6661">
      <w:pPr>
        <w:pStyle w:val="Code"/>
      </w:pPr>
    </w:p>
    <w:p w14:paraId="3AC4EC26" w14:textId="5900B17F" w:rsidR="00401BB5" w:rsidRDefault="00401BB5" w:rsidP="00401BB5">
      <w:pPr>
        <w:pStyle w:val="Heading3"/>
      </w:pPr>
      <w:bookmarkStart w:id="2297" w:name="_Ref510013155"/>
      <w:bookmarkStart w:id="2298" w:name="_Toc3812158"/>
      <w:r>
        <w:lastRenderedPageBreak/>
        <w:t>locations property</w:t>
      </w:r>
      <w:bookmarkEnd w:id="2297"/>
      <w:bookmarkEnd w:id="2298"/>
    </w:p>
    <w:p w14:paraId="065F9E8C" w14:textId="0FDAE4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B041D">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1C0F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299" w:name="_Ref510085223"/>
      <w:bookmarkStart w:id="2300" w:name="_Toc3812159"/>
      <w:r>
        <w:t>analysisTarget</w:t>
      </w:r>
      <w:r w:rsidR="00673F27">
        <w:t xml:space="preserve"> p</w:t>
      </w:r>
      <w:r>
        <w:t>roperty</w:t>
      </w:r>
      <w:bookmarkEnd w:id="2299"/>
      <w:bookmarkEnd w:id="2300"/>
    </w:p>
    <w:p w14:paraId="50B31C9B" w14:textId="67469E8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4B041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2A081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58DF954F" w14:textId="17B7991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4B041D">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3EDDD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29DB0443" w14:textId="47FA29A6"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7C6BCB69" w14:textId="5AB36FE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301" w:name="_Ref513040093"/>
      <w:bookmarkStart w:id="2302" w:name="_Toc3812160"/>
      <w:r>
        <w:t>fingerprints property</w:t>
      </w:r>
      <w:bookmarkEnd w:id="2301"/>
      <w:bookmarkEnd w:id="2302"/>
    </w:p>
    <w:p w14:paraId="3AC53915" w14:textId="7732069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2493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8B3A7B6"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3958BEF4" w14:textId="70CE6742"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1CA25AAE" w14:textId="243F9614"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6D4E57" w:rsidR="003B6448" w:rsidRDefault="00F426C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F01DA9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4B041D">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B041D">
        <w:t>3.24.2</w:t>
      </w:r>
      <w:r>
        <w:fldChar w:fldCharType="end"/>
      </w:r>
      <w:r>
        <w:t xml:space="preserve"> for more information.</w:t>
      </w:r>
    </w:p>
    <w:p w14:paraId="4BD017FA" w14:textId="0E8A2233" w:rsidR="00401BB5" w:rsidRDefault="00FA2C6D" w:rsidP="00401BB5">
      <w:pPr>
        <w:pStyle w:val="Heading3"/>
      </w:pPr>
      <w:bookmarkStart w:id="2303" w:name="_Ref507591746"/>
      <w:bookmarkStart w:id="2304" w:name="_Toc3812161"/>
      <w:r>
        <w:t>partialFingerprints</w:t>
      </w:r>
      <w:r w:rsidR="00401BB5">
        <w:t xml:space="preserve"> property</w:t>
      </w:r>
      <w:bookmarkEnd w:id="2303"/>
      <w:bookmarkEnd w:id="2304"/>
    </w:p>
    <w:p w14:paraId="0F26AF7E" w14:textId="57D1A7E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B041D">
        <w:t>3.6</w:t>
      </w:r>
      <w:r w:rsidR="002F1358">
        <w:fldChar w:fldCharType="end"/>
      </w:r>
      <w:r w:rsidR="002F1358">
        <w:t>).</w:t>
      </w:r>
    </w:p>
    <w:p w14:paraId="7DA72967" w14:textId="627AC1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B041D">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3694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9A97CA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B041D">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3716C8"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76DAD22D" w14:textId="6A0E0430"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0013B105" w14:textId="0A269CB8"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30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30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306" w:name="_Ref510008160"/>
      <w:bookmarkStart w:id="2307" w:name="_Toc3812162"/>
      <w:r>
        <w:t>codeFlows property</w:t>
      </w:r>
      <w:bookmarkEnd w:id="2306"/>
      <w:bookmarkEnd w:id="2307"/>
    </w:p>
    <w:p w14:paraId="4BD8575B" w14:textId="52ABED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4B041D">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308" w:name="_Ref511820702"/>
      <w:bookmarkStart w:id="2309" w:name="_Toc3812163"/>
      <w:r>
        <w:t>graphs property</w:t>
      </w:r>
      <w:bookmarkEnd w:id="2308"/>
      <w:bookmarkEnd w:id="2309"/>
    </w:p>
    <w:p w14:paraId="7F5C098A" w14:textId="250A99B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0A95071"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B041D">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del w:id="2310" w:author="Laurence Golding" w:date="2019-03-20T19:08:00Z">
        <w:r w:rsidDel="00A979F1">
          <w:delText xml:space="preserve">the containing </w:delText>
        </w:r>
        <w:r w:rsidDel="00A979F1">
          <w:rPr>
            <w:rStyle w:val="CODEtemp"/>
          </w:rPr>
          <w:delText>run</w:delText>
        </w:r>
      </w:del>
      <w:ins w:id="2311" w:author="Laurence Golding" w:date="2019-03-20T19:08:00Z">
        <w:r w:rsidR="00A979F1">
          <w:rPr>
            <w:rStyle w:val="CODEtemp"/>
          </w:rPr>
          <w:t>theRun</w:t>
        </w:r>
      </w:ins>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2312" w:name="_Ref511820008"/>
      <w:bookmarkStart w:id="2313" w:name="_Toc3812164"/>
      <w:r>
        <w:lastRenderedPageBreak/>
        <w:t>graphTraversals property</w:t>
      </w:r>
      <w:bookmarkEnd w:id="2312"/>
      <w:bookmarkEnd w:id="2313"/>
    </w:p>
    <w:p w14:paraId="1AFBBE39" w14:textId="543E85E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B041D">
        <w:t>3.24.15</w:t>
      </w:r>
      <w:r>
        <w:fldChar w:fldCharType="end"/>
      </w:r>
      <w:r>
        <w:t xml:space="preserve">), or if </w:t>
      </w:r>
      <w:del w:id="2314" w:author="Laurence Golding" w:date="2019-03-20T19:09:00Z">
        <w:r w:rsidDel="00A979F1">
          <w:delText xml:space="preserve">its containing </w:delText>
        </w:r>
        <w:r w:rsidDel="00A979F1">
          <w:rPr>
            <w:rStyle w:val="CODEtemp"/>
          </w:rPr>
          <w:delText>run</w:delText>
        </w:r>
        <w:r w:rsidDel="00A979F1">
          <w:delText xml:space="preserve"> </w:delText>
        </w:r>
      </w:del>
      <w:ins w:id="2315" w:author="Laurence Golding" w:date="2019-03-20T19:09:00Z">
        <w:r w:rsidR="00A979F1">
          <w:rPr>
            <w:rStyle w:val="CODEtemp"/>
          </w:rPr>
          <w:t>theRun</w:t>
        </w:r>
      </w:ins>
      <w:del w:id="2316" w:author="Laurence Golding" w:date="2019-03-20T19:09:00Z">
        <w:r w:rsidDel="00A979F1">
          <w:delText>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t xml:space="preserve"> contains a </w:t>
      </w:r>
      <w:r>
        <w:rPr>
          <w:rStyle w:val="CODEtemp"/>
        </w:rPr>
        <w:t>graphs</w:t>
      </w:r>
      <w:r>
        <w:t xml:space="preserve"> property (§</w:t>
      </w:r>
      <w:r>
        <w:fldChar w:fldCharType="begin"/>
      </w:r>
      <w:r>
        <w:instrText xml:space="preserve"> REF _Ref511820652 \r \h </w:instrText>
      </w:r>
      <w:r>
        <w:fldChar w:fldCharType="separate"/>
      </w:r>
      <w:r w:rsidR="004B041D">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If neither the </w:t>
      </w:r>
      <w:r>
        <w:rPr>
          <w:rStyle w:val="CODEtemp"/>
        </w:rPr>
        <w:t>result</w:t>
      </w:r>
      <w:r>
        <w:t xml:space="preserve"> object nor </w:t>
      </w:r>
      <w:del w:id="2317" w:author="Laurence Golding" w:date="2019-03-20T19:09:00Z">
        <w:r w:rsidDel="00A979F1">
          <w:delText xml:space="preserve">its containing </w:delText>
        </w:r>
        <w:r w:rsidDel="00A979F1">
          <w:rPr>
            <w:rStyle w:val="CODEtemp"/>
          </w:rPr>
          <w:delText>run</w:delText>
        </w:r>
        <w:r w:rsidDel="00A979F1">
          <w:delText xml:space="preserve"> </w:delText>
        </w:r>
      </w:del>
      <w:ins w:id="2318" w:author="Laurence Golding" w:date="2019-03-20T19:09:00Z">
        <w:r w:rsidR="00A979F1">
          <w:rPr>
            <w:rStyle w:val="CODEtemp"/>
          </w:rPr>
          <w:t>theRun</w:t>
        </w:r>
      </w:ins>
      <w:del w:id="2319" w:author="Laurence Golding" w:date="2019-03-20T19:09:00Z">
        <w:r w:rsidDel="00A979F1">
          <w:delText>object</w:delText>
        </w:r>
      </w:del>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2320" w:name="_Toc3812165"/>
      <w:r>
        <w:t>stacks property</w:t>
      </w:r>
      <w:bookmarkEnd w:id="2320"/>
    </w:p>
    <w:p w14:paraId="5ABDA84F" w14:textId="1ABFE4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B041D">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21" w:name="_Ref493499246"/>
      <w:bookmarkStart w:id="2322" w:name="_Toc3812166"/>
      <w:r>
        <w:t>relatedLocations property</w:t>
      </w:r>
      <w:bookmarkEnd w:id="2321"/>
      <w:bookmarkEnd w:id="2322"/>
    </w:p>
    <w:p w14:paraId="31F869B5" w14:textId="4E5334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B041D">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F931B4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B041D">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323" w:name="_Toc3812167"/>
      <w:r>
        <w:t>suppressionStates property</w:t>
      </w:r>
      <w:bookmarkEnd w:id="2323"/>
    </w:p>
    <w:p w14:paraId="1AE8DC88" w14:textId="2A54B9A5" w:rsidR="00401BB5" w:rsidRDefault="00401BB5" w:rsidP="00401BB5">
      <w:pPr>
        <w:pStyle w:val="Heading4"/>
      </w:pPr>
      <w:bookmarkStart w:id="2324" w:name="_Toc3812168"/>
      <w:r>
        <w:t>General</w:t>
      </w:r>
      <w:bookmarkEnd w:id="2324"/>
    </w:p>
    <w:p w14:paraId="0F62C5DD" w14:textId="453B1FF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B041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F0183A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B041D">
        <w:t>3.24.19.2</w:t>
      </w:r>
      <w:r>
        <w:fldChar w:fldCharType="end"/>
      </w:r>
      <w:r w:rsidRPr="002A24FE">
        <w:t>)</w:t>
      </w:r>
      <w:r>
        <w:t>.</w:t>
      </w:r>
    </w:p>
    <w:p w14:paraId="743A1A91" w14:textId="0A650CA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B041D">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325" w:name="_Ref493475240"/>
      <w:bookmarkStart w:id="2326" w:name="_Toc3812169"/>
      <w:r>
        <w:t>suppressedInSource value</w:t>
      </w:r>
      <w:bookmarkEnd w:id="2325"/>
      <w:bookmarkEnd w:id="232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327" w:name="_Ref493475253"/>
      <w:bookmarkStart w:id="2328" w:name="_Toc3812170"/>
      <w:r>
        <w:t>suppressedExternally value</w:t>
      </w:r>
      <w:bookmarkEnd w:id="2327"/>
      <w:bookmarkEnd w:id="232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329" w:name="_Ref493351360"/>
      <w:bookmarkStart w:id="2330" w:name="_Toc3812171"/>
      <w:bookmarkStart w:id="2331" w:name="_Hlk514318442"/>
      <w:r>
        <w:t>baselineState property</w:t>
      </w:r>
      <w:bookmarkEnd w:id="2329"/>
      <w:bookmarkEnd w:id="23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B36684A" w:rsidR="00194A04" w:rsidRDefault="00194A04" w:rsidP="00194A04">
      <w:r w:rsidRPr="00194A04">
        <w:t xml:space="preserve">If </w:t>
      </w:r>
      <w:ins w:id="2332" w:author="Laurence Golding" w:date="2019-03-20T19:10:00Z">
        <w:r w:rsidR="00A979F1" w:rsidRPr="00A979F1">
          <w:rPr>
            <w:rStyle w:val="CODEtemp"/>
          </w:rPr>
          <w:t>theRun.</w:t>
        </w:r>
      </w:ins>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4B041D">
        <w:t>3.14.5</w:t>
      </w:r>
      <w:r>
        <w:fldChar w:fldCharType="end"/>
      </w:r>
      <w:r w:rsidRPr="00194A04">
        <w:t>)</w:t>
      </w:r>
      <w:del w:id="2333" w:author="Laurence Golding" w:date="2019-03-20T19:10:00Z">
        <w:r w:rsidRPr="00194A04" w:rsidDel="00A979F1">
          <w:delText xml:space="preserve"> </w:delText>
        </w:r>
        <w:r w:rsidR="00AF39D5" w:rsidDel="00A979F1">
          <w:delText>is present on</w:delText>
        </w:r>
        <w:r w:rsidRPr="00194A04" w:rsidDel="00A979F1">
          <w:delText xml:space="preserve"> the </w:delText>
        </w:r>
        <w:r w:rsidR="00C32159" w:rsidDel="00A979F1">
          <w:delText>containing</w:delText>
        </w:r>
        <w:r w:rsidRPr="00194A04" w:rsidDel="00A979F1">
          <w:delText xml:space="preserve"> </w:delText>
        </w:r>
        <w:r w:rsidRPr="00C32159" w:rsidDel="00A979F1">
          <w:rPr>
            <w:rStyle w:val="CODEtemp"/>
          </w:rPr>
          <w:delText>run</w:delText>
        </w:r>
        <w:r w:rsidRPr="00194A04" w:rsidDel="00A979F1">
          <w:delText xml:space="preserve"> </w:delText>
        </w:r>
        <w:r w:rsidR="00C32159" w:rsidDel="00A979F1">
          <w:delText>object (§</w:delText>
        </w:r>
        <w:r w:rsidR="00C32159" w:rsidDel="00A979F1">
          <w:fldChar w:fldCharType="begin"/>
        </w:r>
        <w:r w:rsidR="00C32159" w:rsidDel="00A979F1">
          <w:delInstrText xml:space="preserve"> REF _Ref493349997 \r \h </w:delInstrText>
        </w:r>
        <w:r w:rsidR="00C32159" w:rsidDel="00A979F1">
          <w:fldChar w:fldCharType="separate"/>
        </w:r>
        <w:r w:rsidR="004B041D" w:rsidDel="00A979F1">
          <w:delText>3.14</w:delText>
        </w:r>
        <w:r w:rsidR="00C32159" w:rsidDel="00A979F1">
          <w:fldChar w:fldCharType="end"/>
        </w:r>
        <w:r w:rsidR="00C32159" w:rsidDel="00A979F1">
          <w:delText>)</w:delText>
        </w:r>
      </w:del>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3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C2C801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B041D">
        <w:t>3.24.12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B041D">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7D0D1689"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del w:id="2334" w:author="Laurence Golding" w:date="2019-03-20T19:10:00Z">
        <w:r w:rsidDel="00A979F1">
          <w:delText xml:space="preserve">the containing </w:delText>
        </w:r>
        <w:r w:rsidRPr="009F1572" w:rsidDel="00A979F1">
          <w:rPr>
            <w:rStyle w:val="CODEtemp"/>
          </w:rPr>
          <w:delText>run</w:delText>
        </w:r>
      </w:del>
      <w:ins w:id="2335" w:author="Laurence Golding" w:date="2019-03-20T19:10:00Z">
        <w:r w:rsidR="00A979F1">
          <w:rPr>
            <w:rStyle w:val="CODEtemp"/>
          </w:rPr>
          <w:t>theRun</w:t>
        </w:r>
      </w:ins>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336" w:name="_Ref531188379"/>
      <w:bookmarkStart w:id="2337" w:name="_Toc3812172"/>
      <w:r>
        <w:lastRenderedPageBreak/>
        <w:t>rank property</w:t>
      </w:r>
      <w:bookmarkEnd w:id="2336"/>
      <w:bookmarkEnd w:id="233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746B295" w:rsidR="00CB1DFB" w:rsidRDefault="00CB1DFB" w:rsidP="00F47B45">
      <w:pPr>
        <w:rPr>
          <w:ins w:id="2338" w:author="Laurence Golding" w:date="2019-03-23T11:56:00Z"/>
        </w:rPr>
      </w:pPr>
      <w:ins w:id="2339" w:author="Laurence Golding" w:date="2019-03-23T11:56:00Z">
        <w:r>
          <w:t xml:space="preserve">If </w:t>
        </w:r>
        <w:r w:rsidRPr="007110C6">
          <w:rPr>
            <w:rStyle w:val="CODEtemp"/>
          </w:rPr>
          <w:t>kind</w:t>
        </w:r>
        <w:r>
          <w:t xml:space="preserve">  (</w:t>
        </w:r>
        <w:r w:rsidRPr="00B050AF">
          <w:t>§</w:t>
        </w:r>
        <w:r>
          <w:fldChar w:fldCharType="begin"/>
        </w:r>
        <w:r>
          <w:instrText xml:space="preserve"> REF _Ref1565298 \r \h </w:instrText>
        </w:r>
      </w:ins>
      <w:ins w:id="2340" w:author="Laurence Golding" w:date="2019-03-23T11:56:00Z">
        <w:r>
          <w:fldChar w:fldCharType="separate"/>
        </w:r>
        <w:r>
          <w:t>3.24.8</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w:t>
        </w:r>
      </w:ins>
      <w:ins w:id="2341" w:author="Laurence Golding" w:date="2019-03-23T11:57:00Z">
        <w:r>
          <w:rPr>
            <w:rStyle w:val="CODEtemp"/>
          </w:rPr>
          <w:t>0</w:t>
        </w:r>
      </w:ins>
      <w:ins w:id="2342" w:author="Laurence Golding" w:date="2019-03-23T11:56:00Z">
        <w:r>
          <w:t xml:space="preserve">, and if it is present, it </w:t>
        </w:r>
        <w:r w:rsidRPr="007110C6">
          <w:rPr>
            <w:b/>
          </w:rPr>
          <w:t>SHALL</w:t>
        </w:r>
        <w:r>
          <w:t xml:space="preserve"> have the value </w:t>
        </w:r>
      </w:ins>
      <w:ins w:id="2343" w:author="Laurence Golding" w:date="2019-03-23T11:57:00Z">
        <w:r>
          <w:rPr>
            <w:rStyle w:val="CODEtemp"/>
          </w:rPr>
          <w:t>-1.0</w:t>
        </w:r>
      </w:ins>
      <w:ins w:id="2344" w:author="Laurence Golding" w:date="2019-03-23T11:56:00Z">
        <w:r>
          <w:t>.</w:t>
        </w:r>
      </w:ins>
    </w:p>
    <w:p w14:paraId="617E78B1" w14:textId="471167F1" w:rsidR="00F47B45" w:rsidDel="00A979F1" w:rsidRDefault="00F47B45" w:rsidP="00CB1DFB">
      <w:pPr>
        <w:rPr>
          <w:del w:id="2345" w:author="Laurence Golding" w:date="2019-03-20T19:20:00Z"/>
        </w:rPr>
      </w:pPr>
      <w:r>
        <w:t xml:space="preserve">If </w:t>
      </w:r>
      <w:ins w:id="2346" w:author="Laurence Golding" w:date="2019-03-22T16:30:00Z">
        <w:r w:rsidR="009E728D" w:rsidRPr="007110C6">
          <w:rPr>
            <w:rStyle w:val="CODEtemp"/>
          </w:rPr>
          <w:t>kind</w:t>
        </w:r>
        <w:r w:rsidR="009E728D">
          <w:t xml:space="preserve"> has the value </w:t>
        </w:r>
        <w:r w:rsidR="009E728D" w:rsidRPr="007110C6">
          <w:rPr>
            <w:rStyle w:val="CODEtemp"/>
          </w:rPr>
          <w:t>"fail"</w:t>
        </w:r>
        <w:r w:rsidR="009E728D">
          <w:t xml:space="preserve"> and </w:t>
        </w:r>
      </w:ins>
      <w:r w:rsidRPr="00F47B45">
        <w:rPr>
          <w:rStyle w:val="CODEtemp"/>
        </w:rPr>
        <w:t>rank</w:t>
      </w:r>
      <w:r>
        <w:t xml:space="preserve"> is absent,</w:t>
      </w:r>
      <w:ins w:id="2347" w:author="Laurence Golding" w:date="2019-03-22T16:36:00Z">
        <w:r w:rsidR="001C377F">
          <w:t xml:space="preserve"> </w:t>
        </w:r>
      </w:ins>
      <w:ins w:id="2348" w:author="Laurence Golding" w:date="2019-03-22T16:37:00Z">
        <w:r w:rsidR="001C377F" w:rsidRPr="001C377F">
          <w:rPr>
            <w:rStyle w:val="CODEtemp"/>
          </w:rPr>
          <w:t>rank</w:t>
        </w:r>
        <w:r w:rsidR="001C377F">
          <w:t xml:space="preserve"> </w:t>
        </w:r>
        <w:r w:rsidR="001C377F" w:rsidRPr="001C377F">
          <w:rPr>
            <w:b/>
          </w:rPr>
          <w:t>SHALL</w:t>
        </w:r>
        <w:r w:rsidR="001C377F">
          <w:t xml:space="preserve"> </w:t>
        </w:r>
      </w:ins>
      <w:ins w:id="2349" w:author="Laurence Golding" w:date="2019-03-23T12:06:00Z">
        <w:r w:rsidR="007A61B9">
          <w:t xml:space="preserve">default to the value </w:t>
        </w:r>
      </w:ins>
      <w:ins w:id="2350" w:author="Laurence Golding" w:date="2019-03-23T11:57:00Z">
        <w:r w:rsidR="00CB1DFB">
          <w:t xml:space="preserve">determined </w:t>
        </w:r>
      </w:ins>
      <w:ins w:id="2351" w:author="Laurence Golding" w:date="2019-03-23T12:06:00Z">
        <w:r w:rsidR="007A61B9">
          <w:t>by</w:t>
        </w:r>
      </w:ins>
      <w:ins w:id="2352" w:author="Laurence Golding" w:date="2019-03-23T11:57:00Z">
        <w:r w:rsidR="00CB1DFB">
          <w:t xml:space="preserve"> the procedure </w:t>
        </w:r>
      </w:ins>
      <w:ins w:id="2353" w:author="Laurence Golding" w:date="2019-03-23T12:06:00Z">
        <w:r w:rsidR="007A61B9">
          <w:t>defined</w:t>
        </w:r>
      </w:ins>
      <w:ins w:id="2354" w:author="Laurence Golding" w:date="2019-03-23T11:57:00Z">
        <w:r w:rsidR="00CB1DFB">
          <w:t xml:space="preserve"> for </w:t>
        </w:r>
        <w:r w:rsidR="00CB1DFB" w:rsidRPr="00657777">
          <w:rPr>
            <w:rStyle w:val="CODEtemp"/>
          </w:rPr>
          <w:t>level</w:t>
        </w:r>
        <w:r w:rsidR="00CB1DFB">
          <w:t xml:space="preserve"> (</w:t>
        </w:r>
      </w:ins>
      <w:ins w:id="2355" w:author="Laurence Golding" w:date="2019-03-23T11:59:00Z">
        <w:r w:rsidR="00CB1DFB" w:rsidRPr="00B050AF">
          <w:t>§</w:t>
        </w:r>
      </w:ins>
      <w:ins w:id="2356" w:author="Laurence Golding" w:date="2019-03-23T12:01:00Z">
        <w:r w:rsidR="00CB1DFB">
          <w:fldChar w:fldCharType="begin"/>
        </w:r>
        <w:r w:rsidR="00CB1DFB">
          <w:instrText xml:space="preserve"> REF _Ref493511208 \w \h </w:instrText>
        </w:r>
      </w:ins>
      <w:r w:rsidR="00CB1DFB">
        <w:fldChar w:fldCharType="separate"/>
      </w:r>
      <w:ins w:id="2357" w:author="Laurence Golding" w:date="2019-03-23T12:01:00Z">
        <w:r w:rsidR="00CB1DFB">
          <w:t>3.24.9</w:t>
        </w:r>
        <w:r w:rsidR="00CB1DFB">
          <w:fldChar w:fldCharType="end"/>
        </w:r>
      </w:ins>
      <w:ins w:id="2358" w:author="Laurence Golding" w:date="2019-03-23T11:57:00Z">
        <w:r w:rsidR="00CB1DFB">
          <w:t xml:space="preserve">), except throughout the procedure, </w:t>
        </w:r>
      </w:ins>
      <w:ins w:id="2359" w:author="Laurence Golding" w:date="2019-03-23T11:58:00Z">
        <w:r w:rsidR="00CB1DFB">
          <w:t xml:space="preserve">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ins>
      <w:del w:id="2360" w:author="Laurence Golding" w:date="2019-03-22T16:37:00Z">
        <w:r w:rsidDel="001C377F">
          <w:delText xml:space="preserve"> </w:delText>
        </w:r>
      </w:del>
      <w:del w:id="2361" w:author="Laurence Golding" w:date="2019-03-21T09:06:00Z">
        <w:r w:rsidRPr="00F47B45" w:rsidDel="0009261E">
          <w:delText xml:space="preserve">the </w:delText>
        </w:r>
      </w:del>
      <w:del w:id="2362" w:author="Laurence Golding" w:date="2019-03-22T16:37:00Z">
        <w:r w:rsidRPr="00A979F1" w:rsidDel="001C377F">
          <w:rPr>
            <w:rStyle w:val="CODEtemp"/>
          </w:rPr>
          <w:delText>r</w:delText>
        </w:r>
        <w:r w:rsidRPr="00F47B45" w:rsidDel="001C377F">
          <w:rPr>
            <w:rStyle w:val="CODEtemp"/>
          </w:rPr>
          <w:delText>uleIndex</w:delText>
        </w:r>
        <w:r w:rsidRPr="00F47B45" w:rsidDel="001C377F">
          <w:delText xml:space="preserve"> </w:delText>
        </w:r>
      </w:del>
      <w:del w:id="2363" w:author="Laurence Golding" w:date="2019-03-21T09:06:00Z">
        <w:r w:rsidRPr="00F47B45" w:rsidDel="0009261E">
          <w:delText xml:space="preserve">property </w:delText>
        </w:r>
      </w:del>
      <w:del w:id="2364" w:author="Laurence Golding" w:date="2019-03-22T16:37:00Z">
        <w:r w:rsidRPr="00F47B45" w:rsidDel="001C377F">
          <w:delText>(§</w:delText>
        </w:r>
        <w:r w:rsidDel="001C377F">
          <w:fldChar w:fldCharType="begin"/>
        </w:r>
        <w:r w:rsidDel="001C377F">
          <w:delInstrText xml:space="preserve"> REF _Ref531188246 \r \h </w:delInstrText>
        </w:r>
        <w:r w:rsidDel="001C377F">
          <w:fldChar w:fldCharType="separate"/>
        </w:r>
        <w:r w:rsidR="00972256" w:rsidDel="001C377F">
          <w:delText>3.24.6</w:delText>
        </w:r>
        <w:r w:rsidDel="001C377F">
          <w:fldChar w:fldCharType="end"/>
        </w:r>
        <w:r w:rsidRPr="00F47B45" w:rsidDel="001C377F">
          <w:delText>)</w:delText>
        </w:r>
      </w:del>
      <w:del w:id="2365" w:author="Laurence Golding" w:date="2019-03-20T19:20:00Z">
        <w:r w:rsidRPr="00F47B45" w:rsidDel="00A979F1">
          <w:delText xml:space="preserve"> of the containing </w:delText>
        </w:r>
        <w:r w:rsidRPr="00F47B45" w:rsidDel="00A979F1">
          <w:rPr>
            <w:rStyle w:val="CODEtemp"/>
          </w:rPr>
          <w:delText>result</w:delText>
        </w:r>
        <w:r w:rsidRPr="00F47B45" w:rsidDel="00A979F1">
          <w:delText xml:space="preserve"> object</w:delText>
        </w:r>
      </w:del>
      <w:del w:id="2366" w:author="Laurence Golding" w:date="2019-03-22T16:37:00Z">
        <w:r w:rsidRPr="00F47B45" w:rsidDel="001C377F">
          <w:delText xml:space="preserve"> is present,</w:delText>
        </w:r>
      </w:del>
    </w:p>
    <w:p w14:paraId="577FD63D" w14:textId="6D53B9CF" w:rsidR="00F47B45" w:rsidDel="001C377F" w:rsidRDefault="00F47B45" w:rsidP="00657777">
      <w:pPr>
        <w:rPr>
          <w:del w:id="2367" w:author="Laurence Golding" w:date="2019-03-22T16:37:00Z"/>
        </w:rPr>
      </w:pPr>
      <w:del w:id="2368" w:author="Laurence Golding" w:date="2019-03-22T16:37:00Z">
        <w:r w:rsidDel="001C377F">
          <w:delText xml:space="preserve">and </w:delText>
        </w:r>
        <w:r w:rsidRPr="00F47B45" w:rsidDel="001C377F">
          <w:delText xml:space="preserve">the </w:delText>
        </w:r>
      </w:del>
      <w:del w:id="2369" w:author="Laurence Golding" w:date="2019-03-19T17:19:00Z">
        <w:r w:rsidRPr="00F47B45" w:rsidDel="00972256">
          <w:rPr>
            <w:rStyle w:val="CODEtemp"/>
          </w:rPr>
          <w:delText>rule</w:delText>
        </w:r>
        <w:r w:rsidRPr="00F47B45" w:rsidDel="00972256">
          <w:delText xml:space="preserve"> </w:delText>
        </w:r>
      </w:del>
      <w:del w:id="2370" w:author="Laurence Golding" w:date="2019-03-22T16:37:00Z">
        <w:r w:rsidRPr="00F47B45" w:rsidDel="001C377F">
          <w:delText xml:space="preserve">object </w:delText>
        </w:r>
        <w:r w:rsidDel="001C377F">
          <w:delText xml:space="preserve">designated by </w:delText>
        </w:r>
        <w:r w:rsidRPr="00F47B45" w:rsidDel="001C377F">
          <w:rPr>
            <w:rStyle w:val="CODEtemp"/>
          </w:rPr>
          <w:delText>ruleIndex</w:delText>
        </w:r>
        <w:r w:rsidDel="001C377F">
          <w:delText xml:space="preserve"> </w:delText>
        </w:r>
        <w:r w:rsidRPr="00F47B45" w:rsidDel="001C377F">
          <w:delText xml:space="preserve">contains </w:delText>
        </w:r>
      </w:del>
      <w:del w:id="2371" w:author="Laurence Golding" w:date="2019-03-19T17:19:00Z">
        <w:r w:rsidRPr="00F47B45" w:rsidDel="00972256">
          <w:rPr>
            <w:rStyle w:val="CODEtemp"/>
          </w:rPr>
          <w:delText>c</w:delText>
        </w:r>
      </w:del>
      <w:del w:id="2372" w:author="Laurence Golding" w:date="2019-03-22T16:37:00Z">
        <w:r w:rsidRPr="00F47B45" w:rsidDel="001C377F">
          <w:rPr>
            <w:rStyle w:val="CODEtemp"/>
          </w:rPr>
          <w:delText>onfiguration.</w:delText>
        </w:r>
      </w:del>
      <w:del w:id="2373" w:author="Laurence Golding" w:date="2019-03-19T17:19:00Z">
        <w:r w:rsidRPr="00F47B45" w:rsidDel="00972256">
          <w:rPr>
            <w:rStyle w:val="CODEtemp"/>
          </w:rPr>
          <w:delText>defaultR</w:delText>
        </w:r>
      </w:del>
      <w:del w:id="2374" w:author="Laurence Golding" w:date="2019-03-22T16:37:00Z">
        <w:r w:rsidRPr="00F47B45" w:rsidDel="001C377F">
          <w:rPr>
            <w:rStyle w:val="CODEtemp"/>
          </w:rPr>
          <w:delText>ank</w:delText>
        </w:r>
        <w:r w:rsidRPr="00F47B45" w:rsidDel="001C377F">
          <w:delText xml:space="preserve"> (§</w:delText>
        </w:r>
        <w:r w:rsidDel="001C377F">
          <w:fldChar w:fldCharType="begin"/>
        </w:r>
        <w:r w:rsidDel="001C377F">
          <w:delInstrText xml:space="preserve"> REF _Ref508894471 \r \h </w:delInstrText>
        </w:r>
        <w:r w:rsidDel="001C377F">
          <w:fldChar w:fldCharType="separate"/>
        </w:r>
      </w:del>
      <w:del w:id="2375" w:author="Laurence Golding" w:date="2019-03-19T17:19:00Z">
        <w:r w:rsidR="004B041D" w:rsidDel="00972256">
          <w:delText>3.42.11</w:delText>
        </w:r>
      </w:del>
      <w:del w:id="2376" w:author="Laurence Golding" w:date="2019-03-22T16:37:00Z">
        <w:r w:rsidDel="001C377F">
          <w:fldChar w:fldCharType="end"/>
        </w:r>
        <w:r w:rsidRPr="00F47B45" w:rsidDel="001C377F">
          <w:delText>, §</w:delText>
        </w:r>
        <w:r w:rsidDel="001C377F">
          <w:fldChar w:fldCharType="begin"/>
        </w:r>
        <w:r w:rsidDel="001C377F">
          <w:delInstrText xml:space="preserve"> REF _Ref531188361 \r \h </w:delInstrText>
        </w:r>
        <w:r w:rsidDel="001C377F">
          <w:fldChar w:fldCharType="separate"/>
        </w:r>
      </w:del>
      <w:del w:id="2377" w:author="Laurence Golding" w:date="2019-03-19T17:19:00Z">
        <w:r w:rsidR="004B041D" w:rsidDel="00972256">
          <w:delText>3.43.4</w:delText>
        </w:r>
      </w:del>
      <w:del w:id="2378" w:author="Laurence Golding" w:date="2019-03-22T16:37:00Z">
        <w:r w:rsidDel="001C377F">
          <w:fldChar w:fldCharType="end"/>
        </w:r>
        <w:r w:rsidRPr="00F47B45" w:rsidDel="001C377F">
          <w:delText>)</w:delText>
        </w:r>
        <w:r w:rsidDel="001C377F">
          <w:delText xml:space="preserve">, then </w:delText>
        </w:r>
        <w:r w:rsidRPr="00F47B45" w:rsidDel="001C377F">
          <w:rPr>
            <w:rStyle w:val="CODEtemp"/>
          </w:rPr>
          <w:delText>rank</w:delText>
        </w:r>
        <w:r w:rsidRPr="00F47B45" w:rsidDel="001C377F">
          <w:delText xml:space="preserve"> </w:delText>
        </w:r>
        <w:r w:rsidRPr="00F47B45" w:rsidDel="001C377F">
          <w:rPr>
            <w:b/>
          </w:rPr>
          <w:delText>SHALL</w:delText>
        </w:r>
        <w:r w:rsidRPr="00F47B45" w:rsidDel="001C377F">
          <w:delText xml:space="preserve"> default to the value of</w:delText>
        </w:r>
        <w:r w:rsidDel="001C377F">
          <w:delText xml:space="preserve"> </w:delText>
        </w:r>
      </w:del>
      <w:del w:id="2379" w:author="Laurence Golding" w:date="2019-03-19T17:20:00Z">
        <w:r w:rsidRPr="00F47B45" w:rsidDel="00972256">
          <w:rPr>
            <w:rStyle w:val="CODEtemp"/>
          </w:rPr>
          <w:delText>c</w:delText>
        </w:r>
      </w:del>
      <w:del w:id="2380" w:author="Laurence Golding" w:date="2019-03-22T16:37:00Z">
        <w:r w:rsidRPr="00F47B45" w:rsidDel="001C377F">
          <w:rPr>
            <w:rStyle w:val="CODEtemp"/>
          </w:rPr>
          <w:delText>onfiguration.</w:delText>
        </w:r>
      </w:del>
      <w:del w:id="2381" w:author="Laurence Golding" w:date="2019-03-19T17:20:00Z">
        <w:r w:rsidRPr="00F47B45" w:rsidDel="00972256">
          <w:rPr>
            <w:rStyle w:val="CODEtemp"/>
          </w:rPr>
          <w:delText>defaultR</w:delText>
        </w:r>
      </w:del>
      <w:del w:id="2382" w:author="Laurence Golding" w:date="2019-03-22T16:37:00Z">
        <w:r w:rsidRPr="00F47B45" w:rsidDel="001C377F">
          <w:rPr>
            <w:rStyle w:val="CODEtemp"/>
          </w:rPr>
          <w:delText>ank</w:delText>
        </w:r>
        <w:r w:rsidDel="001C377F">
          <w:delText>.</w:delText>
        </w:r>
      </w:del>
    </w:p>
    <w:p w14:paraId="6B47D1C7" w14:textId="501EB74A" w:rsidR="00C84A6E" w:rsidRDefault="00C84A6E" w:rsidP="00F76F6B">
      <w:del w:id="2383" w:author="Laurence Golding" w:date="2019-03-22T16:38:00Z">
        <w:r w:rsidDel="001C377F">
          <w:delText>Otherwise</w:delText>
        </w:r>
      </w:del>
      <w:del w:id="2384" w:author="Laurence Golding" w:date="2019-03-23T11:57:00Z">
        <w:r w:rsidDel="00CB1DFB">
          <w:delText xml:space="preserve">, </w:delText>
        </w:r>
      </w:del>
      <w:del w:id="2385" w:author="Laurence Golding" w:date="2019-03-22T16:41:00Z">
        <w:r w:rsidRPr="007D126C" w:rsidDel="001C377F">
          <w:rPr>
            <w:rStyle w:val="CODEtemp"/>
          </w:rPr>
          <w:delText>rank</w:delText>
        </w:r>
        <w:r w:rsidDel="001C377F">
          <w:delText xml:space="preserve"> </w:delText>
        </w:r>
      </w:del>
      <w:del w:id="2386" w:author="Laurence Golding" w:date="2019-03-23T11:57:00Z">
        <w:r w:rsidRPr="007D126C" w:rsidDel="00CB1DFB">
          <w:rPr>
            <w:b/>
          </w:rPr>
          <w:delText>SHALL</w:delText>
        </w:r>
        <w:r w:rsidDel="00CB1DFB">
          <w:delText xml:space="preserve"> default to </w:delText>
        </w:r>
        <w:r w:rsidR="008C4C4E" w:rsidDel="00CB1DFB">
          <w:rPr>
            <w:rStyle w:val="CODEtemp"/>
          </w:rPr>
          <w:delText>-1</w:delText>
        </w:r>
        <w:r w:rsidRPr="007D126C" w:rsidDel="00CB1DFB">
          <w:rPr>
            <w:rStyle w:val="CODEtemp"/>
          </w:rPr>
          <w:delText>.0</w:delText>
        </w:r>
        <w:r w:rsidDel="00CB1DFB">
          <w:delText>.</w:delText>
        </w:r>
      </w:del>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387" w:name="_Ref507598047"/>
      <w:bookmarkStart w:id="2388" w:name="_Ref508987354"/>
      <w:bookmarkStart w:id="2389" w:name="_Toc3812173"/>
      <w:bookmarkStart w:id="2390" w:name="_Ref506807829"/>
      <w:r>
        <w:t>a</w:t>
      </w:r>
      <w:r w:rsidR="00A27D47">
        <w:t>ttachments</w:t>
      </w:r>
      <w:bookmarkEnd w:id="2387"/>
      <w:r>
        <w:t xml:space="preserve"> property</w:t>
      </w:r>
      <w:bookmarkEnd w:id="2388"/>
      <w:bookmarkEnd w:id="2389"/>
    </w:p>
    <w:p w14:paraId="7E972364" w14:textId="05589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B041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B041D">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C784FF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4B041D">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2391" w:name="_Toc3812174"/>
      <w:r>
        <w:t>workItem</w:t>
      </w:r>
      <w:r w:rsidR="00326BD5">
        <w:t>Uri</w:t>
      </w:r>
      <w:r w:rsidR="008C5D5A">
        <w:t>s</w:t>
      </w:r>
      <w:r>
        <w:t xml:space="preserve"> property</w:t>
      </w:r>
      <w:bookmarkEnd w:id="2391"/>
    </w:p>
    <w:p w14:paraId="1D36CDAB" w14:textId="5D63202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B041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392" w:name="_Toc3812175"/>
      <w:r>
        <w:t>hostedViewerUri property</w:t>
      </w:r>
      <w:bookmarkEnd w:id="2392"/>
    </w:p>
    <w:p w14:paraId="5C2C894B" w14:textId="3ED4856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393" w:name="_Ref532469699"/>
      <w:bookmarkStart w:id="2394" w:name="_Toc3812176"/>
      <w:r>
        <w:lastRenderedPageBreak/>
        <w:t>p</w:t>
      </w:r>
      <w:r w:rsidR="00C82EC9">
        <w:t>rovenance</w:t>
      </w:r>
      <w:r w:rsidR="008050BA">
        <w:t xml:space="preserve"> property</w:t>
      </w:r>
      <w:bookmarkEnd w:id="2393"/>
      <w:bookmarkEnd w:id="2394"/>
    </w:p>
    <w:p w14:paraId="47D757BD" w14:textId="792FC70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4B041D">
        <w:t>3.40</w:t>
      </w:r>
      <w:r>
        <w:fldChar w:fldCharType="end"/>
      </w:r>
      <w:r>
        <w:t xml:space="preserve">) that contains information about </w:t>
      </w:r>
      <w:r w:rsidR="006C118A">
        <w:t>how and when the result was detected</w:t>
      </w:r>
      <w:r>
        <w:t>.</w:t>
      </w:r>
      <w:bookmarkEnd w:id="2390"/>
    </w:p>
    <w:p w14:paraId="656D1948" w14:textId="2B2F6C2A" w:rsidR="006E546E" w:rsidRDefault="006E546E" w:rsidP="006E546E">
      <w:pPr>
        <w:pStyle w:val="Heading3"/>
      </w:pPr>
      <w:bookmarkStart w:id="2395" w:name="_Ref532463863"/>
      <w:bookmarkStart w:id="2396" w:name="_Toc3812177"/>
      <w:r>
        <w:t>fixes property</w:t>
      </w:r>
      <w:bookmarkEnd w:id="2395"/>
      <w:bookmarkEnd w:id="2396"/>
    </w:p>
    <w:p w14:paraId="41DB16FF" w14:textId="25AA9D8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B041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B041D">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2397" w:name="_Toc3812178"/>
      <w:r>
        <w:t>occurrenceCount property</w:t>
      </w:r>
      <w:bookmarkEnd w:id="2397"/>
    </w:p>
    <w:p w14:paraId="284963B8" w14:textId="4549D8E6"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del w:id="2398" w:author="Laurence Golding" w:date="2019-03-20T19:29:00Z">
        <w:r w:rsidDel="00A979F1">
          <w:delText xml:space="preserve">this </w:delText>
        </w:r>
        <w:r w:rsidDel="00A979F1">
          <w:rPr>
            <w:rStyle w:val="CODEtemp"/>
          </w:rPr>
          <w:delText>r</w:delText>
        </w:r>
      </w:del>
      <w:ins w:id="2399" w:author="Laurence Golding" w:date="2019-03-20T19:29:00Z">
        <w:r w:rsidR="00A979F1">
          <w:rPr>
            <w:rStyle w:val="CODEtemp"/>
          </w:rPr>
          <w:t>theR</w:t>
        </w:r>
      </w:ins>
      <w:r>
        <w:rPr>
          <w:rStyle w:val="CODEtemp"/>
        </w:rPr>
        <w:t>esult</w:t>
      </w:r>
      <w:ins w:id="2400" w:author="Laurence Golding" w:date="2019-03-20T19:29:00Z">
        <w:r w:rsidR="00A979F1">
          <w:rPr>
            <w:rStyle w:val="CODEtemp"/>
          </w:rPr>
          <w:t>.</w:t>
        </w:r>
      </w:ins>
      <w:del w:id="2401" w:author="Laurence Golding" w:date="2019-03-20T19:29:00Z">
        <w:r w:rsidDel="00A979F1">
          <w:delText xml:space="preserve"> object’s </w:delText>
        </w:r>
      </w:del>
      <w:r>
        <w:rPr>
          <w:rStyle w:val="CODEtemp"/>
        </w:rPr>
        <w:t>correlationGuid</w:t>
      </w:r>
      <w:r>
        <w:t xml:space="preserve"> (§</w:t>
      </w:r>
      <w:r>
        <w:fldChar w:fldCharType="begin"/>
      </w:r>
      <w:r>
        <w:instrText xml:space="preserve"> REF _Ref516055541 \r \h </w:instrText>
      </w:r>
      <w:r>
        <w:fldChar w:fldCharType="separate"/>
      </w:r>
      <w:r w:rsidR="004B041D">
        <w:t>3.24.4</w:t>
      </w:r>
      <w:r>
        <w:fldChar w:fldCharType="end"/>
      </w:r>
      <w:r>
        <w:t>) has been observed.</w:t>
      </w:r>
    </w:p>
    <w:p w14:paraId="6460A4F1" w14:textId="75CFF1A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B041D">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2402" w:name="_Ref493426721"/>
      <w:bookmarkStart w:id="2403" w:name="_Ref507665939"/>
      <w:bookmarkStart w:id="2404" w:name="_Toc3812179"/>
      <w:r>
        <w:t>location object</w:t>
      </w:r>
      <w:bookmarkEnd w:id="2402"/>
      <w:bookmarkEnd w:id="2403"/>
      <w:bookmarkEnd w:id="2404"/>
    </w:p>
    <w:p w14:paraId="27ED50C0" w14:textId="23D428DC" w:rsidR="006E546E" w:rsidRDefault="006E546E" w:rsidP="006E546E">
      <w:pPr>
        <w:pStyle w:val="Heading3"/>
      </w:pPr>
      <w:bookmarkStart w:id="2405" w:name="_Ref493479281"/>
      <w:bookmarkStart w:id="2406" w:name="_Toc3812180"/>
      <w:r>
        <w:t>General</w:t>
      </w:r>
      <w:bookmarkEnd w:id="2405"/>
      <w:bookmarkEnd w:id="2406"/>
    </w:p>
    <w:p w14:paraId="1D30489B" w14:textId="2175CF0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B041D">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B041D">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09D47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4B041D">
        <w:t>3.29.6</w:t>
      </w:r>
      <w:r w:rsidR="00D31A58">
        <w:fldChar w:fldCharType="end"/>
      </w:r>
      <w:r w:rsidRPr="00180B28">
        <w:t>) is particularly convenient for fingerprinting.</w:t>
      </w:r>
    </w:p>
    <w:p w14:paraId="310AFACC" w14:textId="20D1EE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B041D">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B041D">
        <w:t>3.25.4</w:t>
      </w:r>
      <w:r>
        <w:fldChar w:fldCharType="end"/>
      </w:r>
      <w:r>
        <w:t>) explaining the significance of this “location.”</w:t>
      </w:r>
    </w:p>
    <w:p w14:paraId="7BB3738A" w14:textId="2222E264" w:rsidR="006E546E" w:rsidRDefault="00C6546E" w:rsidP="006E546E">
      <w:pPr>
        <w:pStyle w:val="Heading3"/>
      </w:pPr>
      <w:bookmarkStart w:id="2407" w:name="_Ref493477623"/>
      <w:bookmarkStart w:id="2408" w:name="_Ref493478351"/>
      <w:bookmarkStart w:id="2409" w:name="_Toc3812181"/>
      <w:r>
        <w:t xml:space="preserve">physicalLocation </w:t>
      </w:r>
      <w:r w:rsidR="006E546E">
        <w:t>property</w:t>
      </w:r>
      <w:bookmarkEnd w:id="2407"/>
      <w:bookmarkEnd w:id="2408"/>
      <w:bookmarkEnd w:id="2409"/>
    </w:p>
    <w:p w14:paraId="37D40289" w14:textId="48B8FA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4B041D">
        <w:t>3.26</w:t>
      </w:r>
      <w:r>
        <w:fldChar w:fldCharType="end"/>
      </w:r>
      <w:r>
        <w:t xml:space="preserve">) that identifies the file within which the location lies. If physical location information is available and the </w:t>
      </w:r>
      <w:r>
        <w:rPr>
          <w:rStyle w:val="CODEtemp"/>
        </w:rPr>
        <w:lastRenderedPageBreak/>
        <w:t>logicalLocation</w:t>
      </w:r>
      <w:r>
        <w:t xml:space="preserve"> property (§</w:t>
      </w:r>
      <w:r>
        <w:fldChar w:fldCharType="begin"/>
      </w:r>
      <w:r>
        <w:instrText xml:space="preserve"> REF _Ref3453640 \r \h </w:instrText>
      </w:r>
      <w:r>
        <w:fldChar w:fldCharType="separate"/>
      </w:r>
      <w:r w:rsidR="004B041D">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2410" w:name="_Ref3453640"/>
      <w:bookmarkStart w:id="2411" w:name="_Toc3812182"/>
      <w:r>
        <w:t>logicalLocation property</w:t>
      </w:r>
      <w:bookmarkEnd w:id="2410"/>
      <w:bookmarkEnd w:id="2411"/>
    </w:p>
    <w:p w14:paraId="22942E0F" w14:textId="6F1E45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4B041D">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4B041D">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23E226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del w:id="2412" w:author="Laurence Golding" w:date="2019-03-20T18:45:00Z">
        <w:r w:rsidDel="009B6661">
          <w:delText xml:space="preserve">the array-valued </w:delText>
        </w:r>
      </w:del>
      <w:ins w:id="2413" w:author="Laurence Golding" w:date="2019-03-20T18:46:00Z">
        <w:r w:rsidR="009B6661" w:rsidRPr="009B6661">
          <w:rPr>
            <w:rStyle w:val="CODEtemp"/>
          </w:rPr>
          <w:t>theRun.</w:t>
        </w:r>
      </w:ins>
      <w:r>
        <w:rPr>
          <w:rStyle w:val="CODEtemp"/>
        </w:rPr>
        <w:t>logicalLocations</w:t>
      </w:r>
      <w:r>
        <w:t xml:space="preserve"> </w:t>
      </w:r>
      <w:del w:id="2414" w:author="Laurence Golding" w:date="2019-03-20T18:45: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w:t>
      </w:r>
      <w:del w:id="2415" w:author="Laurence Golding" w:date="2019-03-20T18:45:00Z">
        <w:r w:rsidDel="009B6661">
          <w:delText xml:space="preserve"> of the containing </w:delText>
        </w:r>
        <w:r w:rsidDel="009B6661">
          <w:rPr>
            <w:rStyle w:val="CODEtemp"/>
          </w:rPr>
          <w:delText>run</w:delText>
        </w:r>
        <w:r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w:delText>
        </w:r>
      </w:del>
      <w:r>
        <w:t>. See §</w:t>
      </w:r>
      <w:r>
        <w:fldChar w:fldCharType="begin"/>
      </w:r>
      <w:r>
        <w:instrText xml:space="preserve"> REF _Ref3453348 \r \h </w:instrText>
      </w:r>
      <w:r>
        <w:fldChar w:fldCharType="separate"/>
      </w:r>
      <w:r w:rsidR="004B041D">
        <w:t>3.29.5</w:t>
      </w:r>
      <w:r>
        <w:fldChar w:fldCharType="end"/>
      </w:r>
      <w:r>
        <w:t xml:space="preserve"> for more information.</w:t>
      </w:r>
    </w:p>
    <w:p w14:paraId="4CD27C2E" w14:textId="16EED1C5" w:rsidR="00F13165" w:rsidRDefault="00F13165" w:rsidP="00F13165">
      <w:pPr>
        <w:pStyle w:val="Heading3"/>
      </w:pPr>
      <w:bookmarkStart w:id="2416" w:name="_Ref513121634"/>
      <w:bookmarkStart w:id="2417" w:name="_Ref513122103"/>
      <w:bookmarkStart w:id="2418" w:name="_Toc3812183"/>
      <w:r>
        <w:t>message property</w:t>
      </w:r>
      <w:bookmarkEnd w:id="2416"/>
      <w:bookmarkEnd w:id="2417"/>
      <w:bookmarkEnd w:id="2418"/>
    </w:p>
    <w:p w14:paraId="62F22E6F" w14:textId="6C7156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relevant to the location.</w:t>
      </w:r>
    </w:p>
    <w:p w14:paraId="0E77A827" w14:textId="77777777" w:rsidR="00F13165" w:rsidRDefault="00F13165" w:rsidP="00F13165">
      <w:pPr>
        <w:pStyle w:val="Heading3"/>
      </w:pPr>
      <w:bookmarkStart w:id="2419" w:name="_Ref510102819"/>
      <w:bookmarkStart w:id="2420" w:name="_Toc3812184"/>
      <w:r>
        <w:t>annotations property</w:t>
      </w:r>
      <w:bookmarkEnd w:id="2419"/>
      <w:bookmarkEnd w:id="2420"/>
    </w:p>
    <w:p w14:paraId="1F7AABEC" w14:textId="2A36F7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B041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B041D">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B041D">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B8D3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B041D">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421" w:name="_Ref493477390"/>
      <w:bookmarkStart w:id="2422" w:name="_Ref493478323"/>
      <w:bookmarkStart w:id="2423" w:name="_Ref493478590"/>
      <w:bookmarkStart w:id="2424" w:name="_Toc3812185"/>
      <w:r>
        <w:t>physicalLocation object</w:t>
      </w:r>
      <w:bookmarkEnd w:id="2421"/>
      <w:bookmarkEnd w:id="2422"/>
      <w:bookmarkEnd w:id="2423"/>
      <w:bookmarkEnd w:id="2424"/>
    </w:p>
    <w:p w14:paraId="0B9181AD" w14:textId="12F902F2" w:rsidR="006E546E" w:rsidRDefault="006E546E" w:rsidP="006E546E">
      <w:pPr>
        <w:pStyle w:val="Heading3"/>
      </w:pPr>
      <w:bookmarkStart w:id="2425" w:name="_Toc3812186"/>
      <w:r>
        <w:t>General</w:t>
      </w:r>
      <w:bookmarkEnd w:id="242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426" w:name="_Ref503357394"/>
      <w:bookmarkStart w:id="2427" w:name="_Toc3812187"/>
      <w:bookmarkStart w:id="2428" w:name="_Ref493343236"/>
      <w:r>
        <w:lastRenderedPageBreak/>
        <w:t>id property</w:t>
      </w:r>
      <w:bookmarkEnd w:id="2426"/>
      <w:bookmarkEnd w:id="2427"/>
    </w:p>
    <w:p w14:paraId="39E78313" w14:textId="51FD4F9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del w:id="2429" w:author="Laurence Golding" w:date="2019-03-20T19:21:00Z">
        <w:r w:rsidDel="00A979F1">
          <w:delText>the</w:delText>
        </w:r>
        <w:r w:rsidR="00C32159" w:rsidDel="00A979F1">
          <w:delText xml:space="preserve"> containing</w:delText>
        </w:r>
        <w:r w:rsidDel="00A979F1">
          <w:delText xml:space="preserve"> </w:delText>
        </w:r>
        <w:r w:rsidDel="00A979F1">
          <w:rPr>
            <w:rStyle w:val="CODEtemp"/>
          </w:rPr>
          <w:delText>result</w:delText>
        </w:r>
        <w:r w:rsidDel="00A979F1">
          <w:delText xml:space="preserve"> </w:delText>
        </w:r>
      </w:del>
      <w:ins w:id="2430" w:author="Laurence Golding" w:date="2019-03-20T19:21:00Z">
        <w:r w:rsidR="00A979F1">
          <w:rPr>
            <w:rStyle w:val="CODEtemp"/>
          </w:rPr>
          <w:t>theResult</w:t>
        </w:r>
      </w:ins>
      <w:del w:id="2431" w:author="Laurence Golding" w:date="2019-03-20T19:21:00Z">
        <w:r w:rsidDel="00A979F1">
          <w:delText>object (§</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w:delText>
        </w:r>
      </w:del>
      <w:r>
        <w:t xml:space="preserve">. The value does not need to be unique across all </w:t>
      </w:r>
      <w:r>
        <w:rPr>
          <w:rStyle w:val="CODEtemp"/>
        </w:rPr>
        <w:t>result</w:t>
      </w:r>
      <w:r>
        <w:t xml:space="preserve"> objects in </w:t>
      </w:r>
      <w:del w:id="2432" w:author="Laurence Golding" w:date="2019-03-20T19:22:00Z">
        <w:r w:rsidDel="00A979F1">
          <w:delText>the run</w:delText>
        </w:r>
      </w:del>
      <w:ins w:id="2433" w:author="Laurence Golding" w:date="2019-03-20T19:22:00Z">
        <w:r w:rsidR="00A979F1" w:rsidRPr="00A979F1">
          <w:rPr>
            <w:rStyle w:val="CODEtemp"/>
          </w:rPr>
          <w:t>theRun</w:t>
        </w:r>
      </w:ins>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62B727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B041D">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B041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del w:id="2434" w:author="Laurence Golding" w:date="2019-03-20T19:22:00Z">
        <w:r w:rsidDel="00A979F1">
          <w:delText xml:space="preserve">the </w:delText>
        </w:r>
        <w:r w:rsidR="00C32159" w:rsidDel="00A979F1">
          <w:delText>containing</w:delText>
        </w:r>
        <w:r w:rsidDel="00A979F1">
          <w:delText xml:space="preserve"> </w:delText>
        </w:r>
        <w:r w:rsidRPr="00C32159" w:rsidDel="00A979F1">
          <w:rPr>
            <w:rStyle w:val="CODEtemp"/>
          </w:rPr>
          <w:delText>r</w:delText>
        </w:r>
      </w:del>
      <w:ins w:id="2435" w:author="Laurence Golding" w:date="2019-03-20T19:22:00Z">
        <w:r w:rsidR="00A979F1">
          <w:rPr>
            <w:rStyle w:val="CODEtemp"/>
          </w:rPr>
          <w:t>theR</w:t>
        </w:r>
      </w:ins>
      <w:r w:rsidRPr="00C32159">
        <w:rPr>
          <w:rStyle w:val="CODEtemp"/>
        </w:rPr>
        <w:t>esult</w:t>
      </w:r>
      <w:r>
        <w:t xml:space="preserve"> </w:t>
      </w:r>
      <w:del w:id="2436" w:author="Laurence Golding" w:date="2019-03-20T19:22:00Z">
        <w:r w:rsidDel="00A979F1">
          <w:delText xml:space="preserve">object </w:delText>
        </w:r>
      </w:del>
      <w:r>
        <w:t xml:space="preserve">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437" w:name="_Ref503369432"/>
      <w:bookmarkStart w:id="2438" w:name="_Ref503369435"/>
      <w:bookmarkStart w:id="2439" w:name="_Ref503371110"/>
      <w:bookmarkStart w:id="2440" w:name="_Ref503371652"/>
      <w:bookmarkStart w:id="2441" w:name="_Toc3812188"/>
      <w:r>
        <w:t xml:space="preserve">artifactLocation </w:t>
      </w:r>
      <w:r w:rsidR="006E546E">
        <w:t>property</w:t>
      </w:r>
      <w:bookmarkEnd w:id="2428"/>
      <w:bookmarkEnd w:id="2437"/>
      <w:bookmarkEnd w:id="2438"/>
      <w:bookmarkEnd w:id="2439"/>
      <w:bookmarkEnd w:id="2440"/>
      <w:bookmarkEnd w:id="2441"/>
    </w:p>
    <w:p w14:paraId="03500782" w14:textId="389EDB35"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B041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442" w:name="_Ref493509797"/>
      <w:bookmarkStart w:id="2443" w:name="_Toc3812189"/>
      <w:r>
        <w:t>region property</w:t>
      </w:r>
      <w:bookmarkEnd w:id="2442"/>
      <w:bookmarkEnd w:id="2443"/>
    </w:p>
    <w:p w14:paraId="34CA82A6" w14:textId="4C8209C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B041D">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B041D">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B041D">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FB1E8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A49ADC4" w14:textId="70229CF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779C2718" w14:textId="4C10967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3C94BD54" w14:textId="0291C80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444" w:name="_Toc3812190"/>
      <w:r>
        <w:lastRenderedPageBreak/>
        <w:t>contextRegion property</w:t>
      </w:r>
      <w:bookmarkEnd w:id="2444"/>
    </w:p>
    <w:p w14:paraId="220640FE" w14:textId="7847D22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B041D">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B041D">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185876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E9D024B" w14:textId="2CA904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686DE936" w14:textId="33435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5B98A118" w14:textId="5619CDE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B041D">
        <w:t>3.26</w:t>
      </w:r>
      <w:r w:rsidR="00EF37F6">
        <w:fldChar w:fldCharType="end"/>
      </w:r>
      <w:r w:rsidR="00EF37F6">
        <w:t>)</w:t>
      </w:r>
      <w:r>
        <w:t>.</w:t>
      </w:r>
    </w:p>
    <w:p w14:paraId="096905D1" w14:textId="79B694E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4B041D">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8B45FD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445" w:name="_Ref493490350"/>
      <w:bookmarkStart w:id="2446" w:name="_Toc3812191"/>
      <w:r>
        <w:t>region object</w:t>
      </w:r>
      <w:bookmarkEnd w:id="2445"/>
      <w:bookmarkEnd w:id="2446"/>
    </w:p>
    <w:p w14:paraId="5C4DB1F6" w14:textId="19917190" w:rsidR="006E546E" w:rsidRDefault="006E546E" w:rsidP="006E546E">
      <w:pPr>
        <w:pStyle w:val="Heading3"/>
      </w:pPr>
      <w:bookmarkStart w:id="2447" w:name="_Toc3812192"/>
      <w:r>
        <w:t>General</w:t>
      </w:r>
      <w:bookmarkEnd w:id="244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6F07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B041D">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B041D">
        <w:t>3.27.3</w:t>
      </w:r>
      <w:r>
        <w:fldChar w:fldCharType="end"/>
      </w:r>
      <w:r>
        <w:t>).</w:t>
      </w:r>
    </w:p>
    <w:p w14:paraId="4D60C0C6" w14:textId="07795823" w:rsidR="006E546E" w:rsidRDefault="006E546E" w:rsidP="006E546E">
      <w:pPr>
        <w:pStyle w:val="Heading3"/>
      </w:pPr>
      <w:bookmarkStart w:id="2448" w:name="_Ref493492556"/>
      <w:bookmarkStart w:id="2449" w:name="_Ref493492604"/>
      <w:bookmarkStart w:id="2450" w:name="_Ref493492671"/>
      <w:bookmarkStart w:id="2451" w:name="_Toc3812193"/>
      <w:r>
        <w:lastRenderedPageBreak/>
        <w:t>Text regions</w:t>
      </w:r>
      <w:bookmarkEnd w:id="2448"/>
      <w:bookmarkEnd w:id="2449"/>
      <w:bookmarkEnd w:id="2450"/>
      <w:bookmarkEnd w:id="245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168FDC9" w:rsidR="00153C25" w:rsidRDefault="00153C25" w:rsidP="00257E64">
      <w:r>
        <w:t xml:space="preserve">Column numbers are expressed in the measurement unit specified by </w:t>
      </w:r>
      <w:del w:id="2452" w:author="Laurence Golding" w:date="2019-03-20T19:11:00Z">
        <w:r w:rsidDel="00A979F1">
          <w:delText xml:space="preserve">the </w:delText>
        </w:r>
      </w:del>
      <w:ins w:id="2453" w:author="Laurence Golding" w:date="2019-03-20T19:11:00Z">
        <w:r w:rsidR="00A979F1" w:rsidRPr="00A979F1">
          <w:rPr>
            <w:rStyle w:val="CODEtemp"/>
          </w:rPr>
          <w:t>theRun.</w:t>
        </w:r>
      </w:ins>
      <w:r w:rsidRPr="00DC23AC">
        <w:rPr>
          <w:rStyle w:val="CODEtemp"/>
        </w:rPr>
        <w:t>columnKind</w:t>
      </w:r>
      <w:r>
        <w:t xml:space="preserve"> </w:t>
      </w:r>
      <w:del w:id="2454" w:author="Laurence Golding" w:date="2019-03-20T19:11:00Z">
        <w:r w:rsidDel="00A979F1">
          <w:delText xml:space="preserve">property </w:delText>
        </w:r>
      </w:del>
      <w:r>
        <w:t>(§</w:t>
      </w:r>
      <w:r>
        <w:fldChar w:fldCharType="begin"/>
      </w:r>
      <w:r>
        <w:instrText xml:space="preserve"> REF _Ref516063927 \r \h </w:instrText>
      </w:r>
      <w:r>
        <w:fldChar w:fldCharType="separate"/>
      </w:r>
      <w:r w:rsidR="004B041D">
        <w:t>3.14.20</w:t>
      </w:r>
      <w:r>
        <w:fldChar w:fldCharType="end"/>
      </w:r>
      <w:r>
        <w:t>)</w:t>
      </w:r>
      <w:del w:id="2455" w:author="Laurence Golding" w:date="2019-03-20T19:11:00Z">
        <w:r w:rsidDel="00A979F1">
          <w:delText xml:space="preserve"> of the containing </w:delText>
        </w:r>
        <w:r w:rsidRPr="00DC23AC"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w:delText>
        </w:r>
      </w:del>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49D7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4B041D">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4B041D">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4E8EB0E"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4B041D">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4B041D">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4B041D">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4B041D">
        <w:t>3.27.8</w:t>
      </w:r>
      <w:r>
        <w:fldChar w:fldCharType="end"/>
      </w:r>
      <w:r w:rsidRPr="003E62A7">
        <w:t>)</w:t>
      </w:r>
      <w:r>
        <w:t>.</w:t>
      </w:r>
    </w:p>
    <w:p w14:paraId="2FA2CAD1" w14:textId="5458488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4B041D">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4B041D">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F108B5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4B041D">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84FC5C5"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4B041D">
        <w:t>3.27.6</w:t>
      </w:r>
      <w:r>
        <w:fldChar w:fldCharType="end"/>
      </w:r>
      <w:r>
        <w:t>).</w:t>
      </w:r>
    </w:p>
    <w:p w14:paraId="2F4CCF7E" w14:textId="23C87B5A"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4B041D">
        <w:t>3.27.7</w:t>
      </w:r>
      <w:r>
        <w:fldChar w:fldCharType="end"/>
      </w:r>
      <w:r>
        <w:t>).</w:t>
      </w:r>
    </w:p>
    <w:p w14:paraId="30C0E1BA" w14:textId="3927930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4B041D">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4C5FF9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B041D">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2456" w:name="_Ref509043519"/>
      <w:bookmarkStart w:id="2457" w:name="_Ref509043733"/>
      <w:bookmarkStart w:id="2458" w:name="_Toc3812194"/>
      <w:r>
        <w:t>Binary regions</w:t>
      </w:r>
      <w:bookmarkEnd w:id="2456"/>
      <w:bookmarkEnd w:id="2457"/>
      <w:bookmarkEnd w:id="245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3F0CE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4B041D">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4B041D">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459" w:name="_Toc3812195"/>
      <w:r>
        <w:t>Independence of text and binary regions</w:t>
      </w:r>
      <w:bookmarkEnd w:id="24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361934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B041D">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460" w:name="_Ref493490565"/>
      <w:bookmarkStart w:id="2461" w:name="_Ref493491243"/>
      <w:bookmarkStart w:id="2462" w:name="_Ref493492406"/>
      <w:bookmarkStart w:id="2463" w:name="_Toc3812196"/>
      <w:r>
        <w:lastRenderedPageBreak/>
        <w:t>startLine property</w:t>
      </w:r>
      <w:bookmarkEnd w:id="2460"/>
      <w:bookmarkEnd w:id="2461"/>
      <w:bookmarkEnd w:id="2462"/>
      <w:bookmarkEnd w:id="246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464" w:name="_Ref493491260"/>
      <w:bookmarkStart w:id="2465" w:name="_Ref493492414"/>
      <w:bookmarkStart w:id="2466" w:name="_Toc3812197"/>
      <w:r>
        <w:t>startColumn property</w:t>
      </w:r>
      <w:bookmarkEnd w:id="2464"/>
      <w:bookmarkEnd w:id="2465"/>
      <w:bookmarkEnd w:id="246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2467" w:name="_Ref493491334"/>
      <w:bookmarkStart w:id="2468" w:name="_Ref493492422"/>
      <w:bookmarkStart w:id="2469" w:name="_Toc3812198"/>
      <w:r>
        <w:t>endLine property</w:t>
      </w:r>
      <w:bookmarkEnd w:id="2467"/>
      <w:bookmarkEnd w:id="2468"/>
      <w:bookmarkEnd w:id="246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2470" w:name="_Ref493491342"/>
      <w:bookmarkStart w:id="2471" w:name="_Ref493492427"/>
      <w:bookmarkStart w:id="2472" w:name="_Toc3812199"/>
      <w:r>
        <w:t>endColumn property</w:t>
      </w:r>
      <w:bookmarkEnd w:id="2470"/>
      <w:bookmarkEnd w:id="2471"/>
      <w:bookmarkEnd w:id="247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473" w:name="_Ref493492251"/>
      <w:bookmarkStart w:id="2474" w:name="_Ref493492981"/>
      <w:bookmarkStart w:id="2475" w:name="_Toc3812200"/>
      <w:r>
        <w:t>charO</w:t>
      </w:r>
      <w:r w:rsidR="006E546E">
        <w:t>ffset property</w:t>
      </w:r>
      <w:bookmarkEnd w:id="2473"/>
      <w:bookmarkEnd w:id="2474"/>
      <w:bookmarkEnd w:id="247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476" w:name="_Ref493491350"/>
      <w:bookmarkStart w:id="2477" w:name="_Ref493492312"/>
      <w:bookmarkStart w:id="2478" w:name="_Toc3812201"/>
      <w:r>
        <w:t>charL</w:t>
      </w:r>
      <w:r w:rsidR="006E546E">
        <w:t>ength property</w:t>
      </w:r>
      <w:bookmarkEnd w:id="2476"/>
      <w:bookmarkEnd w:id="2477"/>
      <w:bookmarkEnd w:id="247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21EFD88"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4B041D">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479" w:name="_Ref515544104"/>
      <w:bookmarkStart w:id="2480" w:name="_Toc3812202"/>
      <w:r>
        <w:t>byteOffset property</w:t>
      </w:r>
      <w:bookmarkEnd w:id="2479"/>
      <w:bookmarkEnd w:id="248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481" w:name="_Ref515544119"/>
      <w:bookmarkStart w:id="2482" w:name="_Toc3812203"/>
      <w:r>
        <w:lastRenderedPageBreak/>
        <w:t>byteLength property</w:t>
      </w:r>
      <w:bookmarkEnd w:id="2481"/>
      <w:bookmarkEnd w:id="2482"/>
    </w:p>
    <w:p w14:paraId="2FF66B09" w14:textId="4000397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4B041D">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483" w:name="_Ref534896821"/>
      <w:bookmarkStart w:id="2484" w:name="_Ref534897957"/>
      <w:bookmarkStart w:id="2485" w:name="_Toc3812204"/>
      <w:r>
        <w:t>snippet property</w:t>
      </w:r>
      <w:bookmarkEnd w:id="2483"/>
      <w:bookmarkEnd w:id="2484"/>
      <w:bookmarkEnd w:id="2485"/>
    </w:p>
    <w:p w14:paraId="4E596286" w14:textId="05A492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4B041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486" w:name="_Ref513118337"/>
      <w:bookmarkStart w:id="2487" w:name="_Toc3812205"/>
      <w:r>
        <w:t>message property</w:t>
      </w:r>
      <w:bookmarkEnd w:id="2486"/>
      <w:bookmarkEnd w:id="2487"/>
    </w:p>
    <w:p w14:paraId="11547397" w14:textId="2E30369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488" w:name="_Ref534896942"/>
      <w:bookmarkStart w:id="2489" w:name="_Toc3812206"/>
      <w:r>
        <w:t>sourceLanguage property</w:t>
      </w:r>
      <w:bookmarkEnd w:id="2488"/>
      <w:bookmarkEnd w:id="2489"/>
    </w:p>
    <w:p w14:paraId="05F6E931" w14:textId="60DF36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4B041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3443CE1F" w:rsidR="00524CAF" w:rsidRDefault="00524CAF" w:rsidP="00524CAF">
      <w:r>
        <w:t xml:space="preserve">For the remainder of this section, we assume that the </w:t>
      </w:r>
      <w:del w:id="2490" w:author="Laurence Golding" w:date="2019-03-22T08:05:00Z">
        <w:r w:rsidDel="005016CB">
          <w:delText xml:space="preserve">the </w:delText>
        </w:r>
      </w:del>
      <w:r w:rsidRPr="00AE02F6">
        <w:rPr>
          <w:rStyle w:val="CODEtemp"/>
        </w:rPr>
        <w:t>region</w:t>
      </w:r>
      <w:r>
        <w:t xml:space="preserve"> object represents a portion of a text </w:t>
      </w:r>
      <w:r w:rsidR="0061423A">
        <w:t xml:space="preserve">artifact </w:t>
      </w:r>
      <w:r>
        <w:t>that contains source code.</w:t>
      </w:r>
    </w:p>
    <w:p w14:paraId="42E91A4F" w14:textId="5EE089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B041D">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B041D">
        <w:t>3.23.10</w:t>
      </w:r>
      <w:r>
        <w:fldChar w:fldCharType="end"/>
      </w:r>
      <w:r>
        <w:t>.</w:t>
      </w:r>
    </w:p>
    <w:p w14:paraId="72100840" w14:textId="77777777" w:rsidR="00524CAF" w:rsidRPr="00524CAF" w:rsidRDefault="00524CAF" w:rsidP="00524CAF"/>
    <w:p w14:paraId="3FFBDEE7" w14:textId="057BCBD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4B041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B041D">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del w:id="2491" w:author="Laurence Golding" w:date="2019-03-20T19:12:00Z">
        <w:r w:rsidDel="00A979F1">
          <w:delText xml:space="preserve">the </w:delText>
        </w:r>
      </w:del>
      <w:ins w:id="2492" w:author="Laurence Golding" w:date="2019-03-20T19:11:00Z">
        <w:r w:rsidR="00A979F1" w:rsidRPr="00A979F1">
          <w:rPr>
            <w:rStyle w:val="CODEtemp"/>
          </w:rPr>
          <w:t>theRun.</w:t>
        </w:r>
      </w:ins>
      <w:r w:rsidRPr="00A45327">
        <w:rPr>
          <w:rStyle w:val="CODEtemp"/>
        </w:rPr>
        <w:t>defaultSourceLanguage</w:t>
      </w:r>
      <w:r>
        <w:t xml:space="preserve"> </w:t>
      </w:r>
      <w:del w:id="2493" w:author="Laurence Golding" w:date="2019-03-20T19:12:00Z">
        <w:r w:rsidDel="00A979F1">
          <w:delText xml:space="preserve">property </w:delText>
        </w:r>
      </w:del>
      <w:r>
        <w:t>(</w:t>
      </w:r>
      <w:r w:rsidRPr="00201FA6">
        <w:t>§</w:t>
      </w:r>
      <w:r>
        <w:fldChar w:fldCharType="begin"/>
      </w:r>
      <w:r>
        <w:instrText xml:space="preserve"> REF _Ref534897013 \w \h </w:instrText>
      </w:r>
      <w:r>
        <w:fldChar w:fldCharType="separate"/>
      </w:r>
      <w:r w:rsidR="004B041D">
        <w:t>3.14.18</w:t>
      </w:r>
      <w:r>
        <w:fldChar w:fldCharType="end"/>
      </w:r>
      <w:r>
        <w:t>)</w:t>
      </w:r>
      <w:del w:id="2494" w:author="Laurence Golding" w:date="2019-03-20T19:12:00Z">
        <w:r w:rsidDel="00A979F1">
          <w:delText xml:space="preserve"> of the containing </w:delText>
        </w:r>
        <w:r w:rsidRPr="00A45327" w:rsidDel="00A979F1">
          <w:rPr>
            <w:rStyle w:val="CODEtemp"/>
          </w:rPr>
          <w:delText>run</w:delText>
        </w:r>
        <w:r w:rsidDel="00A979F1">
          <w:delText xml:space="preserve"> object (</w:delText>
        </w:r>
        <w:r w:rsidRPr="00201FA6" w:rsidDel="00A979F1">
          <w:delText>§</w:delText>
        </w:r>
        <w:r w:rsidDel="00A979F1">
          <w:fldChar w:fldCharType="begin"/>
        </w:r>
        <w:r w:rsidDel="00A979F1">
          <w:delInstrText xml:space="preserve"> REF _Ref493349997 \w \h </w:delInstrText>
        </w:r>
        <w:r w:rsidDel="00A979F1">
          <w:fldChar w:fldCharType="separate"/>
        </w:r>
        <w:r w:rsidR="004B041D" w:rsidDel="00A979F1">
          <w:delText>3.14</w:delText>
        </w:r>
        <w:r w:rsidDel="00A979F1">
          <w:fldChar w:fldCharType="end"/>
        </w:r>
        <w:r w:rsidDel="00A979F1">
          <w:delText>)</w:delText>
        </w:r>
      </w:del>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del w:id="2495" w:author="Laurence Golding" w:date="2019-03-20T19:12:00Z">
        <w:r w:rsidRPr="00A45327" w:rsidDel="00A979F1">
          <w:rPr>
            <w:rStyle w:val="CODEtemp"/>
          </w:rPr>
          <w:delText>run</w:delText>
        </w:r>
      </w:del>
      <w:ins w:id="2496" w:author="Laurence Golding" w:date="2019-03-20T19:12:00Z">
        <w:r w:rsidR="00A979F1">
          <w:rPr>
            <w:rStyle w:val="CODEtemp"/>
          </w:rPr>
          <w:t>theRun</w:t>
        </w:r>
      </w:ins>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60645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B041D">
        <w:t>3.23.10.2</w:t>
      </w:r>
      <w:r>
        <w:fldChar w:fldCharType="end"/>
      </w:r>
      <w:r>
        <w:t>.</w:t>
      </w:r>
    </w:p>
    <w:p w14:paraId="324A7275" w14:textId="34C5149E" w:rsidR="008A21D5" w:rsidRDefault="008A21D5" w:rsidP="008A21D5">
      <w:pPr>
        <w:pStyle w:val="Heading2"/>
      </w:pPr>
      <w:bookmarkStart w:id="2497" w:name="_Ref513118449"/>
      <w:bookmarkStart w:id="2498" w:name="_Toc3812207"/>
      <w:bookmarkStart w:id="2499" w:name="_Hlk513212890"/>
      <w:r>
        <w:lastRenderedPageBreak/>
        <w:t>rectangle object</w:t>
      </w:r>
      <w:bookmarkEnd w:id="2497"/>
      <w:bookmarkEnd w:id="2498"/>
    </w:p>
    <w:p w14:paraId="3C4A6F0B" w14:textId="2FBD2981" w:rsidR="008A21D5" w:rsidRDefault="008A21D5" w:rsidP="008A21D5">
      <w:pPr>
        <w:pStyle w:val="Heading3"/>
      </w:pPr>
      <w:bookmarkStart w:id="2500" w:name="_Toc3812208"/>
      <w:r>
        <w:t>General</w:t>
      </w:r>
      <w:bookmarkEnd w:id="250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501" w:name="_Toc3812209"/>
      <w:r>
        <w:t>top, left, bottom, and right properties</w:t>
      </w:r>
      <w:bookmarkEnd w:id="2501"/>
    </w:p>
    <w:p w14:paraId="507C9305" w14:textId="7AF686B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502" w:name="_Ref513118473"/>
      <w:bookmarkStart w:id="2503" w:name="_Toc3812210"/>
      <w:r>
        <w:t>message property</w:t>
      </w:r>
      <w:bookmarkEnd w:id="2502"/>
      <w:bookmarkEnd w:id="2503"/>
    </w:p>
    <w:p w14:paraId="00BBEF13" w14:textId="7F24DFB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504" w:name="_Ref493404505"/>
      <w:bookmarkStart w:id="2505" w:name="_Toc3812211"/>
      <w:bookmarkEnd w:id="2499"/>
      <w:r>
        <w:t>logicalLocation object</w:t>
      </w:r>
      <w:bookmarkEnd w:id="2504"/>
      <w:bookmarkEnd w:id="2505"/>
    </w:p>
    <w:p w14:paraId="479717FF" w14:textId="2760154A" w:rsidR="006E546E" w:rsidRDefault="006E546E" w:rsidP="006E546E">
      <w:pPr>
        <w:pStyle w:val="Heading3"/>
      </w:pPr>
      <w:bookmarkStart w:id="2506" w:name="_Toc3812212"/>
      <w:r>
        <w:t>General</w:t>
      </w:r>
      <w:bookmarkEnd w:id="250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740993"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4B041D">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4B041D">
        <w:t>3.25.3</w:t>
      </w:r>
      <w:r w:rsidR="00376618">
        <w:fldChar w:fldCharType="end"/>
      </w:r>
      <w:r w:rsidR="00376618">
        <w:t>)</w:t>
      </w:r>
      <w:r>
        <w:t>.</w:t>
      </w:r>
    </w:p>
    <w:p w14:paraId="54921F14" w14:textId="6F971490" w:rsidR="009151D4" w:rsidRDefault="009151D4" w:rsidP="009151D4">
      <w:pPr>
        <w:pStyle w:val="Heading3"/>
      </w:pPr>
      <w:bookmarkStart w:id="2507" w:name="_Toc3812213"/>
      <w:r>
        <w:t>Constraints</w:t>
      </w:r>
      <w:bookmarkEnd w:id="2507"/>
    </w:p>
    <w:p w14:paraId="2CDCE830" w14:textId="112BBE37"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4B041D">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B041D">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4B041D">
        <w:t>3.29.6</w:t>
      </w:r>
      <w:r>
        <w:fldChar w:fldCharType="end"/>
      </w:r>
      <w:r>
        <w:t xml:space="preserve">) </w:t>
      </w:r>
      <w:r>
        <w:rPr>
          <w:b/>
        </w:rPr>
        <w:t>SHALL</w:t>
      </w:r>
      <w:r>
        <w:t xml:space="preserve"> be present; they</w:t>
      </w:r>
      <w:r>
        <w:rPr>
          <w:b/>
        </w:rPr>
        <w:t xml:space="preserve"> MAY </w:t>
      </w:r>
      <w:r>
        <w:t>both be present.</w:t>
      </w:r>
    </w:p>
    <w:p w14:paraId="11FCDDFD" w14:textId="1682C7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4B041D">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508" w:name="_Ref514248023"/>
      <w:bookmarkStart w:id="2509" w:name="_Toc3812214"/>
      <w:r>
        <w:t>Logical location naming rules</w:t>
      </w:r>
      <w:bookmarkEnd w:id="2508"/>
      <w:bookmarkEnd w:id="250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9B06C6A"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B041D">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510" w:name="_Ref514247682"/>
      <w:bookmarkStart w:id="2511" w:name="_Toc3812215"/>
      <w:r>
        <w:t>name property</w:t>
      </w:r>
      <w:bookmarkEnd w:id="2510"/>
      <w:bookmarkEnd w:id="251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1A645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B041D">
        <w:t>3.29.3</w:t>
      </w:r>
      <w:r w:rsidR="0024214F">
        <w:fldChar w:fldCharType="end"/>
      </w:r>
      <w:r w:rsidR="0024214F">
        <w:t>.</w:t>
      </w:r>
    </w:p>
    <w:p w14:paraId="6D79E424" w14:textId="2084A8B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B041D">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A3C2960"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4B041D">
        <w:t>3.29.6</w:t>
      </w:r>
      <w:r>
        <w:fldChar w:fldCharType="end"/>
      </w:r>
      <w:r>
        <w:t>.</w:t>
      </w:r>
    </w:p>
    <w:p w14:paraId="5AA444E4" w14:textId="5D199140" w:rsidR="006A539D" w:rsidRDefault="006A539D" w:rsidP="00BA28C3">
      <w:pPr>
        <w:pStyle w:val="Code"/>
      </w:pPr>
      <w:r>
        <w:t xml:space="preserve">  "kind": "function"                   # See §</w:t>
      </w:r>
      <w:r>
        <w:fldChar w:fldCharType="begin"/>
      </w:r>
      <w:r>
        <w:instrText xml:space="preserve"> REF _Ref513195445 \r \h </w:instrText>
      </w:r>
      <w:r>
        <w:fldChar w:fldCharType="separate"/>
      </w:r>
      <w:r w:rsidR="004B041D">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512" w:name="_Ref3453348"/>
      <w:bookmarkStart w:id="2513" w:name="_Toc3812216"/>
      <w:r>
        <w:lastRenderedPageBreak/>
        <w:t>index property</w:t>
      </w:r>
      <w:bookmarkEnd w:id="2512"/>
      <w:bookmarkEnd w:id="2513"/>
    </w:p>
    <w:p w14:paraId="56BE2BA9" w14:textId="6584050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del w:id="2514" w:author="Laurence Golding" w:date="2019-03-21T14:31:00Z">
        <w:r w:rsidDel="00F75C86">
          <w:delText xml:space="preserve">a </w:delText>
        </w:r>
      </w:del>
      <w:del w:id="2515" w:author="Laurence Golding" w:date="2019-03-20T18:37:00Z">
        <w:r w:rsidDel="009B6661">
          <w:delText xml:space="preserve">non-negative </w:delText>
        </w:r>
      </w:del>
      <w:del w:id="2516" w:author="Laurence Golding" w:date="2019-03-21T14:31:00Z">
        <w:r w:rsidDel="00F75C86">
          <w:delText>integer that specifies the</w:delText>
        </w:r>
      </w:del>
      <w:del w:id="2517" w:author="Laurence Golding" w:date="2019-03-21T14:32:00Z">
        <w:r w:rsidDel="00F75C86">
          <w:delText xml:space="preserve"> </w:delText>
        </w:r>
      </w:del>
      <w:del w:id="2518" w:author="Laurence Golding" w:date="2019-03-20T18:41:00Z">
        <w:r w:rsidR="00447C10" w:rsidDel="009B6661">
          <w:delText xml:space="preserve">zero-based </w:delText>
        </w:r>
      </w:del>
      <w:ins w:id="2519" w:author="Laurence Golding" w:date="2019-03-21T14:32:00Z">
        <w:r w:rsidR="00F75C86">
          <w:t xml:space="preserve">the array </w:t>
        </w:r>
      </w:ins>
      <w:r>
        <w:t xml:space="preserve">index </w:t>
      </w:r>
      <w:ins w:id="2520" w:author="Laurence Golding" w:date="2019-03-21T14:32:00Z">
        <w:r w:rsidR="00F75C86">
          <w:t>(§</w:t>
        </w:r>
        <w:r w:rsidR="00F75C86">
          <w:fldChar w:fldCharType="begin"/>
        </w:r>
        <w:r w:rsidR="00F75C86">
          <w:instrText xml:space="preserve"> REF _Ref4056185 \r \h </w:instrText>
        </w:r>
      </w:ins>
      <w:r w:rsidR="00F75C86">
        <w:fldChar w:fldCharType="separate"/>
      </w:r>
      <w:ins w:id="2521" w:author="Laurence Golding" w:date="2019-03-21T14:32:00Z">
        <w:r w:rsidR="00F75C86">
          <w:t>3.7.3</w:t>
        </w:r>
        <w:r w:rsidR="00F75C86">
          <w:fldChar w:fldCharType="end"/>
        </w:r>
        <w:r w:rsidR="00F75C86">
          <w:t xml:space="preserve">) </w:t>
        </w:r>
      </w:ins>
      <w:r>
        <w:t xml:space="preserve">within </w:t>
      </w:r>
      <w:del w:id="2522" w:author="Laurence Golding" w:date="2019-03-20T18:38:00Z">
        <w:r w:rsidR="00A81BAC" w:rsidDel="009B6661">
          <w:delText xml:space="preserve">the </w:delText>
        </w:r>
        <w:r w:rsidR="00447C10" w:rsidDel="009B6661">
          <w:delText xml:space="preserve">containing </w:delText>
        </w:r>
        <w:r w:rsidR="00447C10" w:rsidDel="009B6661">
          <w:rPr>
            <w:rStyle w:val="CODEtemp"/>
          </w:rPr>
          <w:delText>run</w:delText>
        </w:r>
        <w:r w:rsidR="00447C10" w:rsidDel="009B6661">
          <w:delText xml:space="preserve"> object</w:delText>
        </w:r>
        <w:r w:rsidR="00A81BAC" w:rsidDel="009B6661">
          <w:delText>’s</w:delText>
        </w:r>
        <w:r w:rsidR="00447C10" w:rsidDel="009B6661">
          <w:delText xml:space="preserve"> (§</w:delText>
        </w:r>
        <w:r w:rsidR="00447C10" w:rsidDel="009B6661">
          <w:fldChar w:fldCharType="begin"/>
        </w:r>
        <w:r w:rsidR="00447C10" w:rsidDel="009B6661">
          <w:delInstrText xml:space="preserve"> REF _Ref493349997 \r \h </w:delInstrText>
        </w:r>
        <w:r w:rsidR="00447C10" w:rsidDel="009B6661">
          <w:fldChar w:fldCharType="separate"/>
        </w:r>
        <w:r w:rsidR="004B041D" w:rsidDel="009B6661">
          <w:delText>3.14</w:delText>
        </w:r>
        <w:r w:rsidR="00447C10" w:rsidDel="009B6661">
          <w:fldChar w:fldCharType="end"/>
        </w:r>
        <w:r w:rsidR="00447C10" w:rsidDel="009B6661">
          <w:delText xml:space="preserve">) </w:delText>
        </w:r>
        <w:r w:rsidDel="009B6661">
          <w:delText xml:space="preserve">array-valued </w:delText>
        </w:r>
      </w:del>
      <w:ins w:id="2523" w:author="Laurence Golding" w:date="2019-03-20T18:37:00Z">
        <w:r w:rsidR="009B6661" w:rsidRPr="009B6661">
          <w:rPr>
            <w:rStyle w:val="CODEtemp"/>
          </w:rPr>
          <w:t>theRun.</w:t>
        </w:r>
      </w:ins>
      <w:r w:rsidRPr="009B6661">
        <w:rPr>
          <w:rStyle w:val="CODEtemp"/>
        </w:rPr>
        <w:t>lo</w:t>
      </w:r>
      <w:r>
        <w:rPr>
          <w:rStyle w:val="CODEtemp"/>
        </w:rPr>
        <w:t>gicalLocations</w:t>
      </w:r>
      <w:r>
        <w:t xml:space="preserve"> </w:t>
      </w:r>
      <w:del w:id="2524" w:author="Laurence Golding" w:date="2019-03-20T18:38:00Z">
        <w:r w:rsidDel="009B6661">
          <w:delText xml:space="preserve">property </w:delText>
        </w:r>
      </w:del>
      <w:r>
        <w:t>(§</w:t>
      </w:r>
      <w:r>
        <w:fldChar w:fldCharType="begin"/>
      </w:r>
      <w:r>
        <w:instrText xml:space="preserve"> REF _Ref493479000 \r \h </w:instrText>
      </w:r>
      <w:r>
        <w:fldChar w:fldCharType="separate"/>
      </w:r>
      <w:r w:rsidR="004B041D">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del w:id="2525" w:author="Laurence Golding" w:date="2019-03-20T18:38:00Z">
        <w:r w:rsidR="00DB4555" w:rsidRPr="00DB4555" w:rsidDel="009B6661">
          <w:rPr>
            <w:rStyle w:val="CODEtemp"/>
          </w:rPr>
          <w:delText>run</w:delText>
        </w:r>
      </w:del>
      <w:ins w:id="2526" w:author="Laurence Golding" w:date="2019-03-20T18:38:00Z">
        <w:r w:rsidR="009B6661">
          <w:rPr>
            <w:rStyle w:val="CODEtemp"/>
          </w:rPr>
          <w:t>theRun</w:t>
        </w:r>
      </w:ins>
      <w:r w:rsidR="00DB4555" w:rsidRPr="00DB4555">
        <w:rPr>
          <w:rStyle w:val="CODEtemp"/>
        </w:rPr>
        <w:t>.logicalLocations</w:t>
      </w:r>
      <w:r w:rsidR="00DB4555">
        <w:t xml:space="preserve"> as the “cached object.”</w:t>
      </w:r>
    </w:p>
    <w:p w14:paraId="26581A8F" w14:textId="0E323779" w:rsidR="00376618" w:rsidDel="00F75C86" w:rsidRDefault="00376618" w:rsidP="00376618">
      <w:pPr>
        <w:rPr>
          <w:del w:id="2527" w:author="Laurence Golding" w:date="2019-03-21T14:32:00Z"/>
        </w:rPr>
      </w:pPr>
      <w:del w:id="2528" w:author="Laurence Golding" w:date="2019-03-21T14:32:00Z">
        <w:r w:rsidDel="00F75C86">
          <w:delText xml:space="preserve">If </w:delText>
        </w:r>
        <w:r w:rsidDel="00F75C86">
          <w:rPr>
            <w:rStyle w:val="CODEtemp"/>
          </w:rPr>
          <w:delText>index</w:delText>
        </w:r>
        <w:r w:rsidDel="00F75C86">
          <w:delText xml:space="preserve"> is absent, it </w:delText>
        </w:r>
        <w:r w:rsidDel="00F75C86">
          <w:rPr>
            <w:b/>
          </w:rPr>
          <w:delText>SHALL</w:delText>
        </w:r>
        <w:r w:rsidDel="00F75C86">
          <w:delText xml:space="preserve"> default to -1, which is otherwise not a valid value for this property.</w:delText>
        </w:r>
      </w:del>
    </w:p>
    <w:p w14:paraId="1CFFAC4E" w14:textId="43E5F611"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del w:id="2529" w:author="Laurence Golding" w:date="2019-03-22T11:22:00Z">
        <w:r w:rsidDel="003C3D48">
          <w:rPr>
            <w:rStyle w:val="CODEtemp"/>
          </w:rPr>
          <w:delText>run</w:delText>
        </w:r>
      </w:del>
      <w:ins w:id="2530" w:author="Laurence Golding" w:date="2019-03-22T11:22:00Z">
        <w:r w:rsidR="003C3D48">
          <w:rPr>
            <w:rStyle w:val="CODEtemp"/>
          </w:rPr>
          <w:t>theRun</w:t>
        </w:r>
      </w:ins>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0A5911D8" w:rsidR="00376618" w:rsidRDefault="00376618" w:rsidP="00376618">
      <w:r>
        <w:t>Otherwise</w:t>
      </w:r>
      <w:r w:rsidR="00EF3ADA">
        <w:t xml:space="preserve"> (that is, if </w:t>
      </w:r>
      <w:r w:rsidR="00A81BAC">
        <w:t>the current</w:t>
      </w:r>
      <w:r w:rsidR="00EF3ADA">
        <w:t xml:space="preserve"> object is not an element of </w:t>
      </w:r>
      <w:del w:id="2531" w:author="Laurence Golding" w:date="2019-03-22T11:23:00Z">
        <w:r w:rsidR="00EF3ADA" w:rsidRPr="00EF3ADA" w:rsidDel="003C3D48">
          <w:rPr>
            <w:rStyle w:val="CODEtemp"/>
          </w:rPr>
          <w:delText>run</w:delText>
        </w:r>
      </w:del>
      <w:ins w:id="2532" w:author="Laurence Golding" w:date="2019-03-22T11:23:00Z">
        <w:r w:rsidR="003C3D48">
          <w:rPr>
            <w:rStyle w:val="CODEtemp"/>
          </w:rPr>
          <w:t>theRun</w:t>
        </w:r>
      </w:ins>
      <w:r w:rsidR="00EF3ADA" w:rsidRPr="00EF3ADA">
        <w:rPr>
          <w:rStyle w:val="CODEtemp"/>
        </w:rPr>
        <w:t>.logicalLocations</w:t>
      </w:r>
      <w:r w:rsidR="00EF3ADA">
        <w:t xml:space="preserve">, and </w:t>
      </w:r>
      <w:del w:id="2533" w:author="Laurence Golding" w:date="2019-03-22T11:23:00Z">
        <w:r w:rsidR="00EF3ADA" w:rsidRPr="00EF3ADA" w:rsidDel="003C3D48">
          <w:rPr>
            <w:rStyle w:val="CODEtemp"/>
          </w:rPr>
          <w:delText>run</w:delText>
        </w:r>
      </w:del>
      <w:ins w:id="2534" w:author="Laurence Golding" w:date="2019-03-22T11:23:00Z">
        <w:r w:rsidR="003C3D48">
          <w:rPr>
            <w:rStyle w:val="CODEtemp"/>
          </w:rPr>
          <w:t>theRun</w:t>
        </w:r>
      </w:ins>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ins w:id="2535" w:author="Laurence Golding" w:date="2019-03-21T14:33:00Z">
        <w:r w:rsidR="00F75C86">
          <w:t xml:space="preserve">array </w:t>
        </w:r>
      </w:ins>
      <w:r>
        <w:t xml:space="preserve">index within </w:t>
      </w:r>
      <w:del w:id="2536" w:author="Laurence Golding" w:date="2019-03-21T14:33:00Z">
        <w:r w:rsidDel="00F75C86">
          <w:rPr>
            <w:rStyle w:val="CODEtemp"/>
          </w:rPr>
          <w:delText>run</w:delText>
        </w:r>
      </w:del>
      <w:ins w:id="2537" w:author="Laurence Golding" w:date="2019-03-21T14:33:00Z">
        <w:r w:rsidR="00F75C86">
          <w:rPr>
            <w:rStyle w:val="CODEtemp"/>
          </w:rPr>
          <w:t>theRun</w:t>
        </w:r>
      </w:ins>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2538" w:name="_Ref513194876"/>
      <w:bookmarkStart w:id="2539" w:name="_Toc3812217"/>
      <w:r>
        <w:t>fullyQualifiedName property</w:t>
      </w:r>
      <w:bookmarkEnd w:id="2538"/>
      <w:bookmarkEnd w:id="2539"/>
    </w:p>
    <w:p w14:paraId="0F5707EB" w14:textId="56F3AF65"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B041D">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FC146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B041D">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2540" w:name="_Toc3812218"/>
      <w:r>
        <w:t>decoratedName property</w:t>
      </w:r>
      <w:bookmarkEnd w:id="2540"/>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541" w:name="_Ref513195445"/>
      <w:bookmarkStart w:id="2542" w:name="_Toc3812219"/>
      <w:r>
        <w:t>kind property</w:t>
      </w:r>
      <w:bookmarkEnd w:id="2541"/>
      <w:bookmarkEnd w:id="2542"/>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5F82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B041D">
        <w:t>3.14</w:t>
      </w:r>
      <w:r>
        <w:fldChar w:fldCharType="end"/>
      </w:r>
      <w:r>
        <w:t>)</w:t>
      </w:r>
    </w:p>
    <w:p w14:paraId="310DEFB3" w14:textId="32CDB34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B041D">
        <w:t>3.14.15</w:t>
      </w:r>
      <w:r>
        <w:fldChar w:fldCharType="end"/>
      </w:r>
      <w:r>
        <w:t>.</w:t>
      </w:r>
    </w:p>
    <w:p w14:paraId="7EB16C28" w14:textId="5846F11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B041D">
        <w:t>3.24</w:t>
      </w:r>
      <w:r>
        <w:fldChar w:fldCharType="end"/>
      </w:r>
      <w:r>
        <w:t>).</w:t>
      </w:r>
    </w:p>
    <w:p w14:paraId="778F3B54" w14:textId="655381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B041D">
        <w:t>3.24.10</w:t>
      </w:r>
      <w:r>
        <w:fldChar w:fldCharType="end"/>
      </w:r>
      <w:r>
        <w:t>.</w:t>
      </w:r>
    </w:p>
    <w:p w14:paraId="4CE40F02" w14:textId="154827C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B041D">
        <w:t>3.25</w:t>
      </w:r>
      <w:r>
        <w:fldChar w:fldCharType="end"/>
      </w:r>
      <w:r>
        <w:t>).</w:t>
      </w:r>
    </w:p>
    <w:p w14:paraId="37C76C7C" w14:textId="75608C24" w:rsidR="00E77531" w:rsidRDefault="00E77531" w:rsidP="002E49C7">
      <w:pPr>
        <w:pStyle w:val="Code"/>
      </w:pPr>
      <w:r>
        <w:t xml:space="preserve">          "logicalLocation": {    # See §</w:t>
      </w:r>
      <w:r>
        <w:fldChar w:fldCharType="begin"/>
      </w:r>
      <w:r>
        <w:instrText xml:space="preserve"> REF _Ref3453640 \r \h </w:instrText>
      </w:r>
      <w:r>
        <w:fldChar w:fldCharType="separate"/>
      </w:r>
      <w:r w:rsidR="004B041D">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F056375"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2FBE306B" w14:textId="148F355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4B041D">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7C8C7FA" w:rsidR="002145B8" w:rsidRDefault="002145B8" w:rsidP="002145B8">
      <w:pPr>
        <w:pStyle w:val="Code"/>
      </w:pPr>
      <w:r>
        <w:t>{                                 # A run object (§</w:t>
      </w:r>
      <w:r>
        <w:fldChar w:fldCharType="begin"/>
      </w:r>
      <w:r>
        <w:instrText xml:space="preserve"> REF _Ref493349997 \r \h </w:instrText>
      </w:r>
      <w:r>
        <w:fldChar w:fldCharType="separate"/>
      </w:r>
      <w:r w:rsidR="004B041D">
        <w:t>3.14</w:t>
      </w:r>
      <w:r>
        <w:fldChar w:fldCharType="end"/>
      </w:r>
      <w:r>
        <w:t>)</w:t>
      </w:r>
    </w:p>
    <w:p w14:paraId="769B254C" w14:textId="15BF89DA" w:rsidR="002145B8" w:rsidRDefault="002145B8" w:rsidP="002145B8">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38F2DB42" w14:textId="6C000DEB" w:rsidR="002145B8" w:rsidRDefault="002145B8" w:rsidP="002145B8">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57D23630" w14:textId="28E7B205" w:rsidR="002145B8" w:rsidRDefault="002145B8" w:rsidP="002145B8">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3675A6A8" w14:textId="690B3049" w:rsidR="002145B8" w:rsidRDefault="002145B8" w:rsidP="002145B8">
      <w:pPr>
        <w:pStyle w:val="Code"/>
      </w:pPr>
      <w:r>
        <w:t xml:space="preserve">        {                         # A location object (§</w:t>
      </w:r>
      <w:r>
        <w:fldChar w:fldCharType="begin"/>
      </w:r>
      <w:r>
        <w:instrText xml:space="preserve"> REF _Ref493426721 \r \h </w:instrText>
      </w:r>
      <w:r>
        <w:fldChar w:fldCharType="separate"/>
      </w:r>
      <w:r w:rsidR="004B041D">
        <w:t>3.25</w:t>
      </w:r>
      <w:r>
        <w:fldChar w:fldCharType="end"/>
      </w:r>
      <w:r>
        <w:t>).</w:t>
      </w:r>
    </w:p>
    <w:p w14:paraId="01E8334C" w14:textId="0AB0E208" w:rsidR="002145B8" w:rsidRDefault="002145B8" w:rsidP="002145B8">
      <w:pPr>
        <w:pStyle w:val="Code"/>
      </w:pPr>
      <w:r>
        <w:t xml:space="preserve">          "logicalLocation": {    # See §</w:t>
      </w:r>
      <w:r>
        <w:fldChar w:fldCharType="begin"/>
      </w:r>
      <w:r>
        <w:instrText xml:space="preserve"> REF _Ref3453640 \r \h </w:instrText>
      </w:r>
      <w:r>
        <w:fldChar w:fldCharType="separate"/>
      </w:r>
      <w:r w:rsidR="004B041D">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4972C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4AFB7C5A" w14:textId="4AEEE439"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4B041D">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543" w:name="_Ref530059029"/>
      <w:bookmarkStart w:id="2544" w:name="_Toc3812220"/>
      <w:r>
        <w:t xml:space="preserve">parentIndex </w:t>
      </w:r>
      <w:r w:rsidR="006E546E">
        <w:t>property</w:t>
      </w:r>
      <w:bookmarkEnd w:id="2543"/>
      <w:bookmarkEnd w:id="2544"/>
    </w:p>
    <w:p w14:paraId="765BBE49" w14:textId="1E3B6F7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del w:id="2545" w:author="Laurence Golding" w:date="2019-03-21T14:34:00Z">
        <w:r w:rsidDel="00F75C86">
          <w:delText xml:space="preserve">a </w:delText>
        </w:r>
      </w:del>
      <w:del w:id="2546" w:author="Laurence Golding" w:date="2019-03-20T18:38:00Z">
        <w:r w:rsidR="006A539D" w:rsidDel="009B6661">
          <w:delText xml:space="preserve">non-negative </w:delText>
        </w:r>
      </w:del>
      <w:del w:id="2547" w:author="Laurence Golding" w:date="2019-03-21T14:34:00Z">
        <w:r w:rsidR="006A539D" w:rsidDel="00F75C86">
          <w:delText xml:space="preserve">integer that specifies </w:delText>
        </w:r>
      </w:del>
      <w:r w:rsidR="006A539D">
        <w:t>the</w:t>
      </w:r>
      <w:ins w:id="2548" w:author="Laurence Golding" w:date="2019-03-21T14:34:00Z">
        <w:r w:rsidR="00F75C86">
          <w:t xml:space="preserve"> array</w:t>
        </w:r>
      </w:ins>
      <w:r w:rsidR="006A539D">
        <w:t xml:space="preserve"> index</w:t>
      </w:r>
      <w:ins w:id="2549" w:author="Laurence Golding" w:date="2019-03-21T14:34:00Z">
        <w:r w:rsidR="00F75C86">
          <w:t xml:space="preserve"> (§</w:t>
        </w:r>
        <w:r w:rsidR="00F75C86">
          <w:fldChar w:fldCharType="begin"/>
        </w:r>
        <w:r w:rsidR="00F75C86">
          <w:instrText xml:space="preserve"> REF _Ref4056185 \r \h </w:instrText>
        </w:r>
      </w:ins>
      <w:r w:rsidR="00F75C86">
        <w:fldChar w:fldCharType="separate"/>
      </w:r>
      <w:ins w:id="2550" w:author="Laurence Golding" w:date="2019-03-21T14:34:00Z">
        <w:r w:rsidR="00F75C86">
          <w:t>3.7.3</w:t>
        </w:r>
        <w:r w:rsidR="00F75C86">
          <w:fldChar w:fldCharType="end"/>
        </w:r>
        <w:r w:rsidR="00F75C86">
          <w:t>)</w:t>
        </w:r>
      </w:ins>
      <w:r>
        <w:t xml:space="preserve"> of the parent </w:t>
      </w:r>
      <w:r w:rsidRPr="00AD7FD8">
        <w:rPr>
          <w:rStyle w:val="CODEtemp"/>
        </w:rPr>
        <w:t>logicalLocation</w:t>
      </w:r>
      <w:r>
        <w:t xml:space="preserve"> object within</w:t>
      </w:r>
      <w:r w:rsidR="006A539D">
        <w:t xml:space="preserve"> </w:t>
      </w:r>
      <w:del w:id="2551" w:author="Laurence Golding" w:date="2019-03-20T18:41:00Z">
        <w:r w:rsidR="006A539D" w:rsidDel="009B6661">
          <w:delText>the</w:delText>
        </w:r>
        <w:r w:rsidDel="009B6661">
          <w:delText xml:space="preserve"> </w:delText>
        </w:r>
        <w:r w:rsidRPr="00AD7FD8" w:rsidDel="009B6661">
          <w:rPr>
            <w:rStyle w:val="CODEtemp"/>
          </w:rPr>
          <w:delText>run</w:delText>
        </w:r>
      </w:del>
      <w:ins w:id="2552" w:author="Laurence Golding" w:date="2019-03-20T18:41:00Z">
        <w:r w:rsidR="009B6661">
          <w:rPr>
            <w:rStyle w:val="CODEtemp"/>
          </w:rPr>
          <w:t>theRun</w:t>
        </w:r>
      </w:ins>
      <w:r w:rsidRPr="00AD7FD8">
        <w:rPr>
          <w:rStyle w:val="CODEtemp"/>
        </w:rPr>
        <w:t>.logicalLocations</w:t>
      </w:r>
      <w:r>
        <w:t xml:space="preserve"> </w:t>
      </w:r>
      <w:del w:id="2553" w:author="Laurence Golding" w:date="2019-03-20T18:41:00Z">
        <w:r w:rsidR="006A539D" w:rsidDel="009B6661">
          <w:delText xml:space="preserve">array </w:delText>
        </w:r>
      </w:del>
      <w:r>
        <w:t>(§</w:t>
      </w:r>
      <w:r>
        <w:fldChar w:fldCharType="begin"/>
      </w:r>
      <w:r>
        <w:instrText xml:space="preserve"> REF _Ref493479000 \w \h </w:instrText>
      </w:r>
      <w:r>
        <w:fldChar w:fldCharType="separate"/>
      </w:r>
      <w:r w:rsidR="004B041D">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3FDDB9B" w:rsidR="00B33D4B" w:rsidDel="00F75C86" w:rsidRDefault="00B33D4B" w:rsidP="00AD7FD8">
      <w:pPr>
        <w:rPr>
          <w:del w:id="2554" w:author="Laurence Golding" w:date="2019-03-21T14:34:00Z"/>
        </w:rPr>
      </w:pPr>
      <w:del w:id="2555" w:author="Laurence Golding" w:date="2019-03-21T14:34:00Z">
        <w:r w:rsidDel="00F75C86">
          <w:delText xml:space="preserve">If this property is absent, it </w:delText>
        </w:r>
        <w:r w:rsidDel="00F75C86">
          <w:rPr>
            <w:b/>
          </w:rPr>
          <w:delText>SHALL</w:delText>
        </w:r>
        <w:r w:rsidDel="00F75C86">
          <w:delText xml:space="preserve"> default to -1.</w:delText>
        </w:r>
      </w:del>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FF61AE9" w:rsidR="006A539D" w:rsidRDefault="006A539D" w:rsidP="006A539D">
      <w:pPr>
        <w:pStyle w:val="Code"/>
      </w:pPr>
      <w:r>
        <w:t>{                                            # A run object (§</w:t>
      </w:r>
      <w:r>
        <w:fldChar w:fldCharType="begin"/>
      </w:r>
      <w:r>
        <w:instrText xml:space="preserve"> REF _Ref493349997 \r \h </w:instrText>
      </w:r>
      <w:r>
        <w:fldChar w:fldCharType="separate"/>
      </w:r>
      <w:r w:rsidR="004B041D">
        <w:t>3.14</w:t>
      </w:r>
      <w:r>
        <w:fldChar w:fldCharType="end"/>
      </w:r>
      <w:r>
        <w:t>).</w:t>
      </w:r>
    </w:p>
    <w:p w14:paraId="24B97B6F" w14:textId="3DEA93AA" w:rsidR="006A539D" w:rsidRDefault="006A539D" w:rsidP="006A539D">
      <w:pPr>
        <w:pStyle w:val="Code"/>
      </w:pPr>
      <w:r>
        <w:lastRenderedPageBreak/>
        <w:t xml:space="preserve">  "logicalLocations": [                      # See §</w:t>
      </w:r>
      <w:r>
        <w:fldChar w:fldCharType="begin"/>
      </w:r>
      <w:r>
        <w:instrText xml:space="preserve"> REF _Ref493479000 \r \h </w:instrText>
      </w:r>
      <w:r>
        <w:fldChar w:fldCharType="separate"/>
      </w:r>
      <w:r w:rsidR="004B041D">
        <w:t>3.14.12</w:t>
      </w:r>
      <w:r>
        <w:fldChar w:fldCharType="end"/>
      </w:r>
      <w:r>
        <w:t>.</w:t>
      </w:r>
    </w:p>
    <w:p w14:paraId="7AC12910" w14:textId="77777777" w:rsidR="006A539D" w:rsidRDefault="006A539D" w:rsidP="006A539D">
      <w:pPr>
        <w:pStyle w:val="Code"/>
      </w:pPr>
      <w:r>
        <w:t xml:space="preserve">    {</w:t>
      </w:r>
    </w:p>
    <w:p w14:paraId="5F513F8D" w14:textId="20FC726C" w:rsidR="006A539D" w:rsidRDefault="006A539D" w:rsidP="006A539D">
      <w:pPr>
        <w:pStyle w:val="Code"/>
      </w:pPr>
      <w:r>
        <w:t xml:space="preserve">      "name": "f(void)",                     # See §</w:t>
      </w:r>
      <w:r>
        <w:fldChar w:fldCharType="begin"/>
      </w:r>
      <w:r>
        <w:instrText xml:space="preserve"> REF _Ref514247682 \r \h </w:instrText>
      </w:r>
      <w:r>
        <w:fldChar w:fldCharType="separate"/>
      </w:r>
      <w:r w:rsidR="004B041D">
        <w:t>3.29.4</w:t>
      </w:r>
      <w:r>
        <w:fldChar w:fldCharType="end"/>
      </w:r>
      <w:r>
        <w:t>.</w:t>
      </w:r>
    </w:p>
    <w:p w14:paraId="4AFFDE10" w14:textId="125276A3"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4B041D">
        <w:t>3.29.6</w:t>
      </w:r>
      <w:r>
        <w:fldChar w:fldCharType="end"/>
      </w:r>
      <w:r>
        <w:t>.</w:t>
      </w:r>
    </w:p>
    <w:p w14:paraId="54F6DD7C" w14:textId="4A4606B2" w:rsidR="006A539D" w:rsidRDefault="006A539D" w:rsidP="006A539D">
      <w:pPr>
        <w:pStyle w:val="Code"/>
      </w:pPr>
      <w:r>
        <w:t xml:space="preserve">      "kind": "function",                    # See §</w:t>
      </w:r>
      <w:r>
        <w:fldChar w:fldCharType="begin"/>
      </w:r>
      <w:r>
        <w:instrText xml:space="preserve"> REF _Ref513195445 \r \h </w:instrText>
      </w:r>
      <w:r>
        <w:fldChar w:fldCharType="separate"/>
      </w:r>
      <w:r w:rsidR="004B041D">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556" w:name="_Ref510008325"/>
      <w:bookmarkStart w:id="2557" w:name="_Toc3812221"/>
      <w:r>
        <w:t>codeFlow object</w:t>
      </w:r>
      <w:bookmarkEnd w:id="2556"/>
      <w:bookmarkEnd w:id="2557"/>
    </w:p>
    <w:p w14:paraId="507EC364" w14:textId="20C3EC2C" w:rsidR="00B163FF" w:rsidRDefault="00B163FF" w:rsidP="00B163FF">
      <w:pPr>
        <w:pStyle w:val="Heading3"/>
      </w:pPr>
      <w:bookmarkStart w:id="2558" w:name="_Ref510009088"/>
      <w:bookmarkStart w:id="2559" w:name="_Toc3812222"/>
      <w:r>
        <w:t>General</w:t>
      </w:r>
      <w:bookmarkEnd w:id="2558"/>
      <w:bookmarkEnd w:id="255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8ED0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048B21D6" w14:textId="53F7EF2B"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4B041D">
        <w:t>3.24.14</w:t>
      </w:r>
      <w:r>
        <w:fldChar w:fldCharType="end"/>
      </w:r>
      <w:r>
        <w:t>.</w:t>
      </w:r>
    </w:p>
    <w:p w14:paraId="689DCA88" w14:textId="1A714E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4B041D">
        <w:t>3.30</w:t>
      </w:r>
      <w:r>
        <w:fldChar w:fldCharType="end"/>
      </w:r>
      <w:r>
        <w:t>).</w:t>
      </w:r>
    </w:p>
    <w:p w14:paraId="086FC1AA" w14:textId="3830A93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B041D">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3BDE70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4B041D">
        <w:t>3.30.3</w:t>
      </w:r>
      <w:r>
        <w:fldChar w:fldCharType="end"/>
      </w:r>
      <w:r>
        <w:t>.</w:t>
      </w:r>
    </w:p>
    <w:p w14:paraId="761FD0DB" w14:textId="32A860F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4B041D">
        <w:t>3.31</w:t>
      </w:r>
      <w:r>
        <w:fldChar w:fldCharType="end"/>
      </w:r>
      <w:r>
        <w:t>).</w:t>
      </w:r>
    </w:p>
    <w:p w14:paraId="3D9C5E77" w14:textId="6E733B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B041D">
        <w:t>3.31.2</w:t>
      </w:r>
      <w:r>
        <w:fldChar w:fldCharType="end"/>
      </w:r>
      <w:r>
        <w:t>.</w:t>
      </w:r>
    </w:p>
    <w:p w14:paraId="32E0CD47" w14:textId="12221A6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B041D">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EC2A5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B041D">
        <w:t>3.31.6</w:t>
      </w:r>
      <w:r>
        <w:fldChar w:fldCharType="end"/>
      </w:r>
      <w:r>
        <w:t>.</w:t>
      </w:r>
    </w:p>
    <w:p w14:paraId="7CF1AA49" w14:textId="1062CC05"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4B041D">
        <w:t>3.39</w:t>
      </w:r>
      <w:r>
        <w:fldChar w:fldCharType="end"/>
      </w:r>
      <w:r>
        <w:t>).</w:t>
      </w:r>
    </w:p>
    <w:p w14:paraId="7402E3F3" w14:textId="7277082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B041D">
        <w:t>3.39.3</w:t>
      </w:r>
      <w:r>
        <w:fldChar w:fldCharType="end"/>
      </w:r>
      <w:r>
        <w:t>.</w:t>
      </w:r>
    </w:p>
    <w:p w14:paraId="5E1EB724" w14:textId="1B62F86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58B3D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B041D">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907F4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B041D">
        <w:t>3.39.8</w:t>
      </w:r>
      <w:r w:rsidR="00EC5F35">
        <w:fldChar w:fldCharType="end"/>
      </w:r>
      <w:r>
        <w:t>.</w:t>
      </w:r>
    </w:p>
    <w:p w14:paraId="1029380F" w14:textId="7FA2C6E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B041D">
        <w:t>3.39.9</w:t>
      </w:r>
      <w:r w:rsidR="00EC5F35">
        <w:fldChar w:fldCharType="end"/>
      </w:r>
      <w:r>
        <w:t>.</w:t>
      </w:r>
    </w:p>
    <w:p w14:paraId="526BE71F" w14:textId="77777777" w:rsidR="00B163FF" w:rsidRDefault="00B163FF" w:rsidP="002D65F3">
      <w:pPr>
        <w:pStyle w:val="Code"/>
      </w:pPr>
      <w:r>
        <w:lastRenderedPageBreak/>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560" w:name="_Ref510008352"/>
      <w:bookmarkStart w:id="2561" w:name="_Toc3812223"/>
      <w:r>
        <w:t>message property</w:t>
      </w:r>
      <w:bookmarkEnd w:id="2560"/>
      <w:bookmarkEnd w:id="2561"/>
    </w:p>
    <w:p w14:paraId="39D6B74B" w14:textId="25DC605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B041D">
        <w:t>3.11</w:t>
      </w:r>
      <w:r>
        <w:fldChar w:fldCharType="end"/>
      </w:r>
      <w:r>
        <w:t>)</w:t>
      </w:r>
      <w:r w:rsidRPr="00AD7FD8">
        <w:t xml:space="preserve"> relevant to the code flow.</w:t>
      </w:r>
    </w:p>
    <w:p w14:paraId="060DD1F9" w14:textId="5E6A402B" w:rsidR="00B163FF" w:rsidRDefault="00B163FF" w:rsidP="00B163FF">
      <w:pPr>
        <w:pStyle w:val="Heading3"/>
      </w:pPr>
      <w:bookmarkStart w:id="2562" w:name="_Ref510008358"/>
      <w:bookmarkStart w:id="2563" w:name="_Toc3812224"/>
      <w:r>
        <w:t>threadFlows property</w:t>
      </w:r>
      <w:bookmarkEnd w:id="2562"/>
      <w:bookmarkEnd w:id="2563"/>
    </w:p>
    <w:p w14:paraId="2D2C91FB" w14:textId="451C390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4B041D">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564" w:name="_Ref493427364"/>
      <w:bookmarkStart w:id="2565" w:name="_Toc3812225"/>
      <w:r>
        <w:t>thread</w:t>
      </w:r>
      <w:r w:rsidR="006E546E">
        <w:t>Flow object</w:t>
      </w:r>
      <w:bookmarkEnd w:id="2564"/>
      <w:bookmarkEnd w:id="2565"/>
    </w:p>
    <w:p w14:paraId="68EE36AB" w14:textId="336A5D40" w:rsidR="006E546E" w:rsidRDefault="006E546E" w:rsidP="006E546E">
      <w:pPr>
        <w:pStyle w:val="Heading3"/>
      </w:pPr>
      <w:bookmarkStart w:id="2566" w:name="_Toc3812226"/>
      <w:r>
        <w:t>General</w:t>
      </w:r>
      <w:bookmarkEnd w:id="256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31B58B" w:rsidR="00481B7B" w:rsidRDefault="00481B7B" w:rsidP="00AD7FD8">
      <w:r>
        <w:t>For an example, see §</w:t>
      </w:r>
      <w:r>
        <w:fldChar w:fldCharType="begin"/>
      </w:r>
      <w:r>
        <w:instrText xml:space="preserve"> REF _Ref510009088 \r \h </w:instrText>
      </w:r>
      <w:r>
        <w:fldChar w:fldCharType="separate"/>
      </w:r>
      <w:r w:rsidR="004B041D">
        <w:t>3.30.1</w:t>
      </w:r>
      <w:r>
        <w:fldChar w:fldCharType="end"/>
      </w:r>
      <w:r>
        <w:t>.</w:t>
      </w:r>
    </w:p>
    <w:p w14:paraId="47D8E353" w14:textId="0B22E102" w:rsidR="00B163FF" w:rsidRDefault="00B163FF" w:rsidP="00B163FF">
      <w:pPr>
        <w:pStyle w:val="Heading3"/>
      </w:pPr>
      <w:bookmarkStart w:id="2567" w:name="_Ref510008395"/>
      <w:bookmarkStart w:id="2568" w:name="_Toc3812227"/>
      <w:r>
        <w:t>id property</w:t>
      </w:r>
      <w:bookmarkEnd w:id="2567"/>
      <w:bookmarkEnd w:id="2568"/>
    </w:p>
    <w:p w14:paraId="39CECB41" w14:textId="551424F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B041D">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569" w:name="_Ref503361742"/>
      <w:bookmarkStart w:id="2570" w:name="_Toc3812228"/>
      <w:r>
        <w:t>message property</w:t>
      </w:r>
      <w:bookmarkEnd w:id="2569"/>
      <w:bookmarkEnd w:id="2570"/>
    </w:p>
    <w:p w14:paraId="3994B882" w14:textId="452DCCF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B041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571" w:name="_Toc3812229"/>
      <w:r>
        <w:t>initialState property</w:t>
      </w:r>
      <w:bookmarkEnd w:id="2571"/>
    </w:p>
    <w:p w14:paraId="6EE14554" w14:textId="76F8ABF6"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4B041D">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4B041D">
        <w:t>3.39.7</w:t>
      </w:r>
      <w:r>
        <w:fldChar w:fldCharType="end"/>
      </w:r>
      <w:r>
        <w:t>), enables a SARIF viewer to present a debugger-like “watch window” experience as the user traverses a thread flow.</w:t>
      </w:r>
    </w:p>
    <w:p w14:paraId="532DA04D" w14:textId="7557D821"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4B041D">
        <w:t>3.31.5</w:t>
      </w:r>
      <w:r>
        <w:fldChar w:fldCharType="end"/>
      </w:r>
      <w:r>
        <w:t>).</w:t>
      </w:r>
    </w:p>
    <w:p w14:paraId="186B7C52" w14:textId="40403C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4B041D">
        <w:t>3.39.7</w:t>
      </w:r>
      <w:r>
        <w:fldChar w:fldCharType="end"/>
      </w:r>
      <w:r>
        <w:t>.</w:t>
      </w:r>
    </w:p>
    <w:p w14:paraId="7DB439CE" w14:textId="0527CC84" w:rsidR="00F713E9" w:rsidRDefault="00F713E9" w:rsidP="00F713E9">
      <w:pPr>
        <w:pStyle w:val="Heading3"/>
      </w:pPr>
      <w:bookmarkStart w:id="2572" w:name="_Ref3538161"/>
      <w:bookmarkStart w:id="2573" w:name="_Toc3812230"/>
      <w:r>
        <w:lastRenderedPageBreak/>
        <w:t>immutableState property</w:t>
      </w:r>
      <w:bookmarkEnd w:id="2572"/>
      <w:bookmarkEnd w:id="2573"/>
    </w:p>
    <w:p w14:paraId="30E38B3C" w14:textId="499471A8"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thread flow.</w:t>
      </w:r>
    </w:p>
    <w:p w14:paraId="24615716" w14:textId="496BDD38"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574" w:name="_Ref510008412"/>
      <w:bookmarkStart w:id="2575" w:name="_Toc3812231"/>
      <w:r>
        <w:t>locations property</w:t>
      </w:r>
      <w:bookmarkEnd w:id="2574"/>
      <w:bookmarkEnd w:id="2575"/>
    </w:p>
    <w:p w14:paraId="648A48EB" w14:textId="41A5811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B041D">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576" w:name="_Ref511819945"/>
      <w:bookmarkStart w:id="2577" w:name="_Toc3812232"/>
      <w:r>
        <w:t>graph object</w:t>
      </w:r>
      <w:bookmarkEnd w:id="2576"/>
      <w:bookmarkEnd w:id="2577"/>
    </w:p>
    <w:p w14:paraId="79771063" w14:textId="13A3DA96" w:rsidR="00CD4F20" w:rsidRDefault="00CD4F20" w:rsidP="00CD4F20">
      <w:pPr>
        <w:pStyle w:val="Heading3"/>
      </w:pPr>
      <w:bookmarkStart w:id="2578" w:name="_Toc3812233"/>
      <w:r>
        <w:t>General</w:t>
      </w:r>
      <w:bookmarkEnd w:id="2578"/>
    </w:p>
    <w:p w14:paraId="0FCD96E1" w14:textId="6E7065D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4B041D">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B041D">
        <w:t>3.24.15</w:t>
      </w:r>
      <w:r>
        <w:fldChar w:fldCharType="end"/>
      </w:r>
      <w:r>
        <w:t>).</w:t>
      </w:r>
    </w:p>
    <w:p w14:paraId="1005630B" w14:textId="4BAC60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4CED9B1B" w14:textId="3DF0F7A6" w:rsidR="00CD4F20" w:rsidRDefault="00CD4F20" w:rsidP="00CD4F20">
      <w:pPr>
        <w:pStyle w:val="Heading3"/>
      </w:pPr>
      <w:bookmarkStart w:id="2579" w:name="_Toc3812234"/>
      <w:r>
        <w:t>description property</w:t>
      </w:r>
      <w:bookmarkEnd w:id="2579"/>
    </w:p>
    <w:p w14:paraId="60597691" w14:textId="7CB11B5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w:t>
      </w:r>
    </w:p>
    <w:p w14:paraId="63CE6EE1" w14:textId="254DFD0E" w:rsidR="00CD4F20" w:rsidRDefault="00CD4F20" w:rsidP="00CD4F20">
      <w:pPr>
        <w:pStyle w:val="Heading3"/>
      </w:pPr>
      <w:bookmarkStart w:id="2580" w:name="_Ref511823242"/>
      <w:bookmarkStart w:id="2581" w:name="_Toc3812235"/>
      <w:r>
        <w:t>nodes property</w:t>
      </w:r>
      <w:bookmarkEnd w:id="2580"/>
      <w:bookmarkEnd w:id="2581"/>
    </w:p>
    <w:p w14:paraId="3BF1C872" w14:textId="65FD10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2582" w:name="_Ref511823263"/>
      <w:bookmarkStart w:id="2583" w:name="_Toc3812236"/>
      <w:r>
        <w:t>edges property</w:t>
      </w:r>
      <w:bookmarkEnd w:id="2582"/>
      <w:bookmarkEnd w:id="2583"/>
    </w:p>
    <w:p w14:paraId="45BE5533" w14:textId="5A87D49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2584" w:name="_Ref511821868"/>
      <w:bookmarkStart w:id="2585" w:name="_Toc3812237"/>
      <w:r>
        <w:lastRenderedPageBreak/>
        <w:t>node object</w:t>
      </w:r>
      <w:bookmarkEnd w:id="2584"/>
      <w:bookmarkEnd w:id="2585"/>
    </w:p>
    <w:p w14:paraId="5C490915" w14:textId="5A0DD1FC" w:rsidR="00CD4F20" w:rsidRDefault="00CD4F20" w:rsidP="00CD4F20">
      <w:pPr>
        <w:pStyle w:val="Heading3"/>
      </w:pPr>
      <w:bookmarkStart w:id="2586" w:name="_Toc3812238"/>
      <w:r>
        <w:t>General</w:t>
      </w:r>
      <w:bookmarkEnd w:id="2586"/>
    </w:p>
    <w:p w14:paraId="5F3D946D" w14:textId="41C396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31799269" w14:textId="7F2781A8" w:rsidR="00CD4F20" w:rsidRDefault="00CD4F20" w:rsidP="00CD4F20">
      <w:pPr>
        <w:pStyle w:val="Heading3"/>
      </w:pPr>
      <w:bookmarkStart w:id="2587" w:name="_Ref511822118"/>
      <w:bookmarkStart w:id="2588" w:name="_Toc3812239"/>
      <w:r>
        <w:t>id property</w:t>
      </w:r>
      <w:bookmarkEnd w:id="2587"/>
      <w:bookmarkEnd w:id="2588"/>
    </w:p>
    <w:p w14:paraId="3A12B52F" w14:textId="72AEE6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8F5FA0"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27EC8247" w14:textId="4657A46B"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7610973"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589" w:name="_Toc3812240"/>
      <w:r>
        <w:t>label property</w:t>
      </w:r>
      <w:bookmarkEnd w:id="2589"/>
    </w:p>
    <w:p w14:paraId="5AE47AC0" w14:textId="0E171E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node.</w:t>
      </w:r>
    </w:p>
    <w:p w14:paraId="4E017FF4" w14:textId="21BB0F35" w:rsidR="00CD4F20" w:rsidRDefault="00CD4F20" w:rsidP="00CD4F20">
      <w:pPr>
        <w:pStyle w:val="Heading3"/>
      </w:pPr>
      <w:bookmarkStart w:id="2590" w:name="_Toc3812241"/>
      <w:r>
        <w:t>location property</w:t>
      </w:r>
      <w:bookmarkEnd w:id="2590"/>
    </w:p>
    <w:p w14:paraId="20431782" w14:textId="4662C9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B041D">
        <w:t>3.25</w:t>
      </w:r>
      <w:r>
        <w:fldChar w:fldCharType="end"/>
      </w:r>
      <w:r>
        <w:t>) that specifies the location associated with the node.</w:t>
      </w:r>
    </w:p>
    <w:p w14:paraId="6D80BEE2" w14:textId="61FB435B" w:rsidR="00310D73" w:rsidRDefault="00310D73" w:rsidP="00310D73">
      <w:pPr>
        <w:pStyle w:val="Heading3"/>
      </w:pPr>
      <w:bookmarkStart w:id="2591" w:name="_Ref515547420"/>
      <w:bookmarkStart w:id="2592" w:name="_Toc3812242"/>
      <w:r>
        <w:t>children property</w:t>
      </w:r>
      <w:bookmarkEnd w:id="2591"/>
      <w:bookmarkEnd w:id="2592"/>
    </w:p>
    <w:p w14:paraId="5105ACEB" w14:textId="2074680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B041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2593" w:name="_Ref511821891"/>
      <w:bookmarkStart w:id="2594" w:name="_Toc3812243"/>
      <w:r>
        <w:lastRenderedPageBreak/>
        <w:t>edge object</w:t>
      </w:r>
      <w:bookmarkEnd w:id="2593"/>
      <w:bookmarkEnd w:id="2594"/>
    </w:p>
    <w:p w14:paraId="78AF70AE" w14:textId="37DDAA2D" w:rsidR="00CD4F20" w:rsidRDefault="00CD4F20" w:rsidP="00CD4F20">
      <w:pPr>
        <w:pStyle w:val="Heading3"/>
      </w:pPr>
      <w:bookmarkStart w:id="2595" w:name="_Toc3812244"/>
      <w:r>
        <w:t>General</w:t>
      </w:r>
      <w:bookmarkEnd w:id="2595"/>
    </w:p>
    <w:p w14:paraId="4DD63F10" w14:textId="7E43F3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793D7A79" w14:textId="635537BA" w:rsidR="00CD4F20" w:rsidRDefault="00CD4F20" w:rsidP="00CD4F20">
      <w:pPr>
        <w:pStyle w:val="Heading3"/>
      </w:pPr>
      <w:bookmarkStart w:id="2596" w:name="_Ref511823280"/>
      <w:bookmarkStart w:id="2597" w:name="_Toc3812245"/>
      <w:r>
        <w:t>id property</w:t>
      </w:r>
      <w:bookmarkEnd w:id="2596"/>
      <w:bookmarkEnd w:id="2597"/>
    </w:p>
    <w:p w14:paraId="5747D78D" w14:textId="0EC4D582" w:rsidR="00380A89" w:rsidRPr="00380A89" w:rsidRDefault="00380A89" w:rsidP="00380A89">
      <w:bookmarkStart w:id="259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59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1B21E298" w14:textId="491462EA" w:rsidR="00CD4F20" w:rsidRDefault="00CD4F20" w:rsidP="00CD4F20">
      <w:pPr>
        <w:pStyle w:val="Heading3"/>
      </w:pPr>
      <w:bookmarkStart w:id="2599" w:name="_Toc3812246"/>
      <w:r>
        <w:t>label property</w:t>
      </w:r>
      <w:bookmarkEnd w:id="2599"/>
    </w:p>
    <w:p w14:paraId="2E237F87" w14:textId="13D183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edge.</w:t>
      </w:r>
    </w:p>
    <w:p w14:paraId="4FD0229C" w14:textId="1F2B6CFF" w:rsidR="00CD4F20" w:rsidRDefault="00CD4F20" w:rsidP="00CD4F20">
      <w:pPr>
        <w:pStyle w:val="Heading3"/>
      </w:pPr>
      <w:bookmarkStart w:id="2600" w:name="_Ref511822214"/>
      <w:bookmarkStart w:id="2601" w:name="_Toc3812247"/>
      <w:r>
        <w:t>sourceNodeId property</w:t>
      </w:r>
      <w:bookmarkEnd w:id="2600"/>
      <w:bookmarkEnd w:id="2601"/>
    </w:p>
    <w:p w14:paraId="4F1F1502" w14:textId="3D2C7D2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60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bookmarkEnd w:id="260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0793F3"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4DF7DD5F" w14:textId="09A734AD"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69E498B"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5A4C5A" w:rsidR="00310D73" w:rsidRDefault="00310D73" w:rsidP="00310D73">
      <w:pPr>
        <w:pStyle w:val="Code"/>
      </w:pPr>
      <w:r>
        <w:t xml:space="preserve">  "edges": [                  # See §</w:t>
      </w:r>
      <w:r>
        <w:fldChar w:fldCharType="begin"/>
      </w:r>
      <w:r>
        <w:instrText xml:space="preserve"> REF _Ref511823263 \r \h </w:instrText>
      </w:r>
      <w:r>
        <w:fldChar w:fldCharType="separate"/>
      </w:r>
      <w:r w:rsidR="004B041D">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603" w:name="_Ref511823298"/>
      <w:bookmarkStart w:id="2604" w:name="_Toc3812248"/>
      <w:r>
        <w:t>targetNodeId property</w:t>
      </w:r>
      <w:bookmarkEnd w:id="2603"/>
      <w:bookmarkEnd w:id="2604"/>
    </w:p>
    <w:p w14:paraId="09C99A58" w14:textId="0501FD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B041D">
        <w:t>3.34.4</w:t>
      </w:r>
      <w:r>
        <w:fldChar w:fldCharType="end"/>
      </w:r>
      <w:r>
        <w:t>).</w:t>
      </w:r>
    </w:p>
    <w:p w14:paraId="0230A766" w14:textId="5CB74BEC" w:rsidR="00CD4F20" w:rsidRDefault="00CD4F20" w:rsidP="00CD4F20">
      <w:pPr>
        <w:pStyle w:val="Heading2"/>
      </w:pPr>
      <w:bookmarkStart w:id="2605" w:name="_Ref511819971"/>
      <w:bookmarkStart w:id="2606" w:name="_Toc3812249"/>
      <w:r>
        <w:lastRenderedPageBreak/>
        <w:t>graphTraversal object</w:t>
      </w:r>
      <w:bookmarkEnd w:id="2605"/>
      <w:bookmarkEnd w:id="2606"/>
    </w:p>
    <w:p w14:paraId="7EE87AC4" w14:textId="2D601D1D" w:rsidR="00CD4F20" w:rsidRDefault="00CD4F20" w:rsidP="00CD4F20">
      <w:pPr>
        <w:pStyle w:val="Heading3"/>
      </w:pPr>
      <w:bookmarkStart w:id="2607" w:name="_Toc3812250"/>
      <w:r>
        <w:t>General</w:t>
      </w:r>
      <w:bookmarkEnd w:id="2607"/>
    </w:p>
    <w:p w14:paraId="5B499FB9" w14:textId="432F3E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B041D">
        <w:t>3.36</w:t>
      </w:r>
      <w:r>
        <w:fldChar w:fldCharType="end"/>
      </w:r>
      <w:r>
        <w:t>). For an example, see §</w:t>
      </w:r>
      <w:r>
        <w:fldChar w:fldCharType="begin"/>
      </w:r>
      <w:r>
        <w:instrText xml:space="preserve"> REF _Ref511822614 \r \h </w:instrText>
      </w:r>
      <w:r>
        <w:fldChar w:fldCharType="separate"/>
      </w:r>
      <w:r w:rsidR="004B041D">
        <w:t>3.35.8</w:t>
      </w:r>
      <w:r>
        <w:fldChar w:fldCharType="end"/>
      </w:r>
      <w:r>
        <w:t>.</w:t>
      </w:r>
    </w:p>
    <w:p w14:paraId="1349E293" w14:textId="77777777" w:rsidR="00BC786F" w:rsidRDefault="00BC786F" w:rsidP="00BC786F">
      <w:pPr>
        <w:pStyle w:val="Heading3"/>
        <w:numPr>
          <w:ilvl w:val="2"/>
          <w:numId w:val="2"/>
        </w:numPr>
      </w:pPr>
      <w:bookmarkStart w:id="2608" w:name="_Toc3812251"/>
      <w:r>
        <w:t>Constraints</w:t>
      </w:r>
      <w:bookmarkEnd w:id="2608"/>
    </w:p>
    <w:p w14:paraId="1485D328" w14:textId="68FFAE6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4B041D">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4B041D">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609" w:name="_Ref3036149"/>
      <w:bookmarkStart w:id="2610" w:name="_Toc3812252"/>
      <w:r>
        <w:t>resultGraphIndex property</w:t>
      </w:r>
      <w:bookmarkEnd w:id="2609"/>
      <w:bookmarkEnd w:id="2610"/>
    </w:p>
    <w:p w14:paraId="119E4B0D" w14:textId="27B8B99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w:t>
      </w:r>
      <w:del w:id="2611" w:author="Laurence Golding" w:date="2019-03-20T18:53:00Z">
        <w:r w:rsidRPr="00F32505" w:rsidDel="009B6661">
          <w:delText xml:space="preserve">array-valued </w:delText>
        </w:r>
      </w:del>
      <w:ins w:id="2612" w:author="Laurence Golding" w:date="2019-03-20T18:53:00Z">
        <w:r w:rsidR="009B6661" w:rsidRPr="009B6661">
          <w:rPr>
            <w:rStyle w:val="CODEtemp"/>
          </w:rPr>
          <w:t>theResult.</w:t>
        </w:r>
      </w:ins>
      <w:r w:rsidRPr="00F32505">
        <w:rPr>
          <w:rStyle w:val="CODEtemp"/>
        </w:rPr>
        <w:t>graphs</w:t>
      </w:r>
      <w:r w:rsidRPr="00F32505">
        <w:t xml:space="preserve"> </w:t>
      </w:r>
      <w:del w:id="2613" w:author="Laurence Golding" w:date="2019-03-20T18:53:00Z">
        <w:r w:rsidRPr="00F32505" w:rsidDel="009B6661">
          <w:delText xml:space="preserve">property </w:delText>
        </w:r>
      </w:del>
      <w:r w:rsidRPr="00F32505">
        <w:t>(§</w:t>
      </w:r>
      <w:r>
        <w:fldChar w:fldCharType="begin"/>
      </w:r>
      <w:r>
        <w:instrText xml:space="preserve"> REF _Ref511820702 \r \h </w:instrText>
      </w:r>
      <w:r>
        <w:fldChar w:fldCharType="separate"/>
      </w:r>
      <w:r w:rsidR="004B041D">
        <w:t>3.24.15</w:t>
      </w:r>
      <w:r>
        <w:fldChar w:fldCharType="end"/>
      </w:r>
      <w:r w:rsidRPr="00F32505">
        <w:t>)</w:t>
      </w:r>
      <w:del w:id="2614" w:author="Laurence Golding" w:date="2019-03-20T18:53:00Z">
        <w:r w:rsidRPr="00F32505" w:rsidDel="009B6661">
          <w:delText xml:space="preserve"> of the containing </w:delText>
        </w:r>
        <w:r w:rsidRPr="00F32505" w:rsidDel="009B6661">
          <w:rPr>
            <w:rStyle w:val="CODEtemp"/>
          </w:rPr>
          <w:delText>result</w:delText>
        </w:r>
        <w:r w:rsidRPr="00F32505" w:rsidDel="009B6661">
          <w:delText xml:space="preserve"> object (§</w:delText>
        </w:r>
        <w:r w:rsidDel="009B6661">
          <w:fldChar w:fldCharType="begin"/>
        </w:r>
        <w:r w:rsidDel="009B6661">
          <w:delInstrText xml:space="preserve"> REF _Ref493350984 \r \h </w:delInstrText>
        </w:r>
        <w:r w:rsidDel="009B6661">
          <w:fldChar w:fldCharType="separate"/>
        </w:r>
        <w:r w:rsidR="004B041D" w:rsidDel="009B6661">
          <w:delText>3.24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w:t>
      </w:r>
      <w:del w:id="2615" w:author="Laurence Golding" w:date="2019-03-21T14:35:00Z">
        <w:r w:rsidRPr="00F32505" w:rsidDel="00F75C86">
          <w:delText xml:space="preserve">a non-negative integer that specifies </w:delText>
        </w:r>
      </w:del>
      <w:r w:rsidRPr="00F32505">
        <w:t>the</w:t>
      </w:r>
      <w:ins w:id="2616" w:author="Laurence Golding" w:date="2019-03-21T14:35:00Z">
        <w:r w:rsidR="00F75C86">
          <w:t xml:space="preserve"> array</w:t>
        </w:r>
      </w:ins>
      <w:r w:rsidRPr="00F32505">
        <w:t xml:space="preserve"> index</w:t>
      </w:r>
      <w:ins w:id="2617" w:author="Laurence Golding" w:date="2019-03-21T14:35:00Z">
        <w:r w:rsidR="00F75C86">
          <w:t xml:space="preserve"> (§</w:t>
        </w:r>
        <w:r w:rsidR="00F75C86">
          <w:fldChar w:fldCharType="begin"/>
        </w:r>
        <w:r w:rsidR="00F75C86">
          <w:instrText xml:space="preserve"> REF _Ref4056185 \r \h </w:instrText>
        </w:r>
      </w:ins>
      <w:r w:rsidR="00F75C86">
        <w:fldChar w:fldCharType="separate"/>
      </w:r>
      <w:ins w:id="2618" w:author="Laurence Golding" w:date="2019-03-21T14:35:00Z">
        <w:r w:rsidR="00F75C86">
          <w:t>3.7.3</w:t>
        </w:r>
        <w:r w:rsidR="00F75C86">
          <w:fldChar w:fldCharType="end"/>
        </w:r>
        <w:r w:rsidR="00F75C86">
          <w:t>)</w:t>
        </w:r>
      </w:ins>
      <w:r w:rsidRPr="00F32505">
        <w:t xml:space="preserve"> within </w:t>
      </w:r>
      <w:del w:id="2619" w:author="Laurence Golding" w:date="2019-03-20T18:55:00Z">
        <w:r w:rsidRPr="00F32505" w:rsidDel="009B6661">
          <w:rPr>
            <w:rStyle w:val="CODEtemp"/>
          </w:rPr>
          <w:delText>result</w:delText>
        </w:r>
      </w:del>
      <w:ins w:id="2620" w:author="Laurence Golding" w:date="2019-03-20T18:55:00Z">
        <w:r w:rsidR="009B6661">
          <w:rPr>
            <w:rStyle w:val="CODEtemp"/>
          </w:rPr>
          <w:t>theR</w:t>
        </w:r>
        <w:r w:rsidR="009B6661" w:rsidRPr="00F32505">
          <w:rPr>
            <w:rStyle w:val="CODEtemp"/>
          </w:rPr>
          <w:t>esult</w:t>
        </w:r>
      </w:ins>
      <w:r w:rsidRPr="00F32505">
        <w:rPr>
          <w:rStyle w:val="CODEtemp"/>
        </w:rPr>
        <w:t>.graphs</w:t>
      </w:r>
      <w:r w:rsidRPr="00F32505">
        <w:t xml:space="preserve"> of that </w:t>
      </w:r>
      <w:r w:rsidRPr="00F32505">
        <w:rPr>
          <w:rStyle w:val="CODEtemp"/>
        </w:rPr>
        <w:t>graph</w:t>
      </w:r>
      <w:r w:rsidRPr="00F32505">
        <w:t xml:space="preserve"> object.</w:t>
      </w:r>
    </w:p>
    <w:p w14:paraId="00B1F77C" w14:textId="5B1C7C26" w:rsidR="00BC786F" w:rsidDel="00F75C86" w:rsidRDefault="00BC786F" w:rsidP="00BC786F">
      <w:pPr>
        <w:rPr>
          <w:del w:id="2621" w:author="Laurence Golding" w:date="2019-03-21T14:35:00Z"/>
        </w:rPr>
      </w:pPr>
      <w:del w:id="2622" w:author="Laurence Golding" w:date="2019-03-21T14:35:00Z">
        <w:r w:rsidRPr="00F32505" w:rsidDel="00F75C86">
          <w:delText xml:space="preserve">If </w:delText>
        </w:r>
        <w:r w:rsidRPr="00F32505" w:rsidDel="00F75C86">
          <w:rPr>
            <w:rStyle w:val="CODEtemp"/>
          </w:rPr>
          <w:delText>resultGraphIndex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467007A5" w14:textId="77777777" w:rsidR="00BC786F" w:rsidRDefault="00BC786F" w:rsidP="00BC786F">
      <w:pPr>
        <w:pStyle w:val="Heading3"/>
        <w:numPr>
          <w:ilvl w:val="2"/>
          <w:numId w:val="2"/>
        </w:numPr>
      </w:pPr>
      <w:bookmarkStart w:id="2623" w:name="_Ref3036155"/>
      <w:bookmarkStart w:id="2624" w:name="_Toc3812253"/>
      <w:r>
        <w:t>runGraphIndex property</w:t>
      </w:r>
      <w:bookmarkEnd w:id="2623"/>
      <w:bookmarkEnd w:id="2624"/>
    </w:p>
    <w:p w14:paraId="52E2163D" w14:textId="1D6C23A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w:t>
      </w:r>
      <w:del w:id="2625" w:author="Laurence Golding" w:date="2019-03-20T18:54:00Z">
        <w:r w:rsidRPr="00F32505" w:rsidDel="009B6661">
          <w:delText xml:space="preserve">the array-valued </w:delText>
        </w:r>
      </w:del>
      <w:ins w:id="2626" w:author="Laurence Golding" w:date="2019-03-20T18:54:00Z">
        <w:r w:rsidR="009B6661" w:rsidRPr="009B6661">
          <w:rPr>
            <w:rStyle w:val="CODEtemp"/>
          </w:rPr>
          <w:t>theRun.</w:t>
        </w:r>
      </w:ins>
      <w:r w:rsidRPr="00F32505">
        <w:rPr>
          <w:rStyle w:val="CODEtemp"/>
        </w:rPr>
        <w:t>graphs</w:t>
      </w:r>
      <w:r w:rsidRPr="00F32505">
        <w:t xml:space="preserve"> </w:t>
      </w:r>
      <w:del w:id="2627" w:author="Laurence Golding" w:date="2019-03-20T18:54:00Z">
        <w:r w:rsidRPr="00F32505" w:rsidDel="009B6661">
          <w:delText xml:space="preserve">property </w:delText>
        </w:r>
      </w:del>
      <w:r w:rsidRPr="00F32505">
        <w:t>(§</w:t>
      </w:r>
      <w:r>
        <w:fldChar w:fldCharType="begin"/>
      </w:r>
      <w:r>
        <w:instrText xml:space="preserve"> REF _Ref511820652 \r \h </w:instrText>
      </w:r>
      <w:r>
        <w:fldChar w:fldCharType="separate"/>
      </w:r>
      <w:r w:rsidR="004B041D">
        <w:t>3.14.14</w:t>
      </w:r>
      <w:r>
        <w:fldChar w:fldCharType="end"/>
      </w:r>
      <w:r w:rsidRPr="00F32505">
        <w:t>)</w:t>
      </w:r>
      <w:del w:id="2628" w:author="Laurence Golding" w:date="2019-03-20T18:54:00Z">
        <w:r w:rsidRPr="00F32505" w:rsidDel="009B6661">
          <w:delText xml:space="preserve"> of the containing </w:delText>
        </w:r>
        <w:r w:rsidDel="009B6661">
          <w:rPr>
            <w:rStyle w:val="CODEtemp"/>
          </w:rPr>
          <w:delText>run</w:delText>
        </w:r>
        <w:r w:rsidRPr="00F32505" w:rsidDel="009B6661">
          <w:delText xml:space="preserve"> object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RPr="00F32505" w:rsidDel="009B6661">
          <w:delText>)</w:delText>
        </w:r>
      </w:del>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w:t>
      </w:r>
      <w:del w:id="2629" w:author="Laurence Golding" w:date="2019-03-21T14:35:00Z">
        <w:r w:rsidRPr="00F32505" w:rsidDel="00F75C86">
          <w:delText xml:space="preserve">a non-negative integer that specifies </w:delText>
        </w:r>
      </w:del>
      <w:r w:rsidRPr="00F32505">
        <w:t>the</w:t>
      </w:r>
      <w:ins w:id="2630" w:author="Laurence Golding" w:date="2019-03-21T14:35:00Z">
        <w:r w:rsidR="00F75C86">
          <w:t xml:space="preserve"> array</w:t>
        </w:r>
      </w:ins>
      <w:r w:rsidRPr="00F32505">
        <w:t xml:space="preserve"> index within </w:t>
      </w:r>
      <w:del w:id="2631" w:author="Laurence Golding" w:date="2019-03-20T18:55:00Z">
        <w:r w:rsidRPr="00F32505" w:rsidDel="009B6661">
          <w:rPr>
            <w:rStyle w:val="CODEtemp"/>
          </w:rPr>
          <w:delText>run</w:delText>
        </w:r>
      </w:del>
      <w:ins w:id="2632" w:author="Laurence Golding" w:date="2019-03-20T18:55:00Z">
        <w:r w:rsidR="009B6661">
          <w:rPr>
            <w:rStyle w:val="CODEtemp"/>
          </w:rPr>
          <w:t>theR</w:t>
        </w:r>
        <w:r w:rsidR="009B6661" w:rsidRPr="00F32505">
          <w:rPr>
            <w:rStyle w:val="CODEtemp"/>
          </w:rPr>
          <w:t>un</w:t>
        </w:r>
      </w:ins>
      <w:r w:rsidRPr="00F32505">
        <w:rPr>
          <w:rStyle w:val="CODEtemp"/>
        </w:rPr>
        <w:t>.graphs</w:t>
      </w:r>
      <w:r w:rsidRPr="00F32505">
        <w:t xml:space="preserve"> of that </w:t>
      </w:r>
      <w:r w:rsidRPr="00F32505">
        <w:rPr>
          <w:rStyle w:val="CODEtemp"/>
        </w:rPr>
        <w:t>graph</w:t>
      </w:r>
      <w:r w:rsidRPr="00F32505">
        <w:t xml:space="preserve"> object.</w:t>
      </w:r>
    </w:p>
    <w:p w14:paraId="0F3AC685" w14:textId="6E0C5F33" w:rsidR="00BC786F" w:rsidRPr="009406B0" w:rsidDel="00F75C86" w:rsidRDefault="00BC786F" w:rsidP="009406B0">
      <w:pPr>
        <w:rPr>
          <w:del w:id="2633" w:author="Laurence Golding" w:date="2019-03-21T14:35:00Z"/>
        </w:rPr>
      </w:pPr>
      <w:del w:id="2634" w:author="Laurence Golding" w:date="2019-03-21T14:35:00Z">
        <w:r w:rsidRPr="00F32505" w:rsidDel="00F75C86">
          <w:delText xml:space="preserve">If </w:delText>
        </w:r>
        <w:r w:rsidRPr="00F32505" w:rsidDel="00F75C86">
          <w:rPr>
            <w:rStyle w:val="CODEtemp"/>
          </w:rPr>
          <w:delText>r</w:delText>
        </w:r>
        <w:r w:rsidDel="00F75C86">
          <w:rPr>
            <w:rStyle w:val="CODEtemp"/>
          </w:rPr>
          <w:delText>un</w:delText>
        </w:r>
        <w:r w:rsidRPr="00F32505" w:rsidDel="00F75C86">
          <w:rPr>
            <w:rStyle w:val="CODEtemp"/>
          </w:rPr>
          <w:delText>GraphIndex</w:delText>
        </w:r>
        <w:r w:rsidRPr="00F32505" w:rsidDel="00F75C86">
          <w:delText xml:space="preserve"> is absent, it </w:delText>
        </w:r>
        <w:r w:rsidRPr="00F32505" w:rsidDel="00F75C86">
          <w:rPr>
            <w:b/>
          </w:rPr>
          <w:delText>SHALL</w:delText>
        </w:r>
        <w:r w:rsidRPr="00F32505" w:rsidDel="00F75C86">
          <w:delText xml:space="preserve"> default to -1, which is otherwise not a valid value for this property.</w:delText>
        </w:r>
      </w:del>
    </w:p>
    <w:p w14:paraId="3F3303AD" w14:textId="79A66A32" w:rsidR="00CD4F20" w:rsidRDefault="00CD4F20" w:rsidP="00CD4F20">
      <w:pPr>
        <w:pStyle w:val="Heading3"/>
      </w:pPr>
      <w:bookmarkStart w:id="2635" w:name="_Toc3812254"/>
      <w:r>
        <w:t>description property</w:t>
      </w:r>
      <w:bookmarkEnd w:id="2635"/>
    </w:p>
    <w:p w14:paraId="00450671" w14:textId="43BEAED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 traversal.</w:t>
      </w:r>
    </w:p>
    <w:p w14:paraId="1B078DE3" w14:textId="453A53D8" w:rsidR="00CD4F20" w:rsidRDefault="00CD4F20" w:rsidP="00CD4F20">
      <w:pPr>
        <w:pStyle w:val="Heading3"/>
      </w:pPr>
      <w:bookmarkStart w:id="2636" w:name="_Ref511823179"/>
      <w:bookmarkStart w:id="2637" w:name="_Toc3812255"/>
      <w:r>
        <w:t>initialState property</w:t>
      </w:r>
      <w:bookmarkEnd w:id="2636"/>
      <w:bookmarkEnd w:id="2637"/>
    </w:p>
    <w:p w14:paraId="0DAFE5D2" w14:textId="330542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B041D">
        <w:t>3.36.4</w:t>
      </w:r>
      <w:r>
        <w:fldChar w:fldCharType="end"/>
      </w:r>
      <w:r>
        <w:t>), enables a SARIF viewer to present a debugger-like “watch window” experience as the user traverses a graph.</w:t>
      </w:r>
    </w:p>
    <w:p w14:paraId="6B02BBBD" w14:textId="27105A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4B041D">
        <w:t>3.35.7</w:t>
      </w:r>
      <w:r w:rsidR="00336FF3">
        <w:fldChar w:fldCharType="end"/>
      </w:r>
      <w:r>
        <w:t>).</w:t>
      </w:r>
    </w:p>
    <w:p w14:paraId="69AF54AA" w14:textId="15137F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4B041D">
        <w:t>3.39.7</w:t>
      </w:r>
      <w:r>
        <w:fldChar w:fldCharType="end"/>
      </w:r>
      <w:r>
        <w:t>.</w:t>
      </w:r>
    </w:p>
    <w:p w14:paraId="3A691D2D" w14:textId="5DA3422D" w:rsidR="002700D3" w:rsidRDefault="002700D3" w:rsidP="002700D3">
      <w:pPr>
        <w:pStyle w:val="Heading3"/>
      </w:pPr>
      <w:bookmarkStart w:id="2638" w:name="_Ref3538436"/>
      <w:bookmarkStart w:id="2639" w:name="_Toc3812256"/>
      <w:r>
        <w:t>immutableState property</w:t>
      </w:r>
      <w:bookmarkEnd w:id="2638"/>
      <w:bookmarkEnd w:id="2639"/>
    </w:p>
    <w:p w14:paraId="5B2EAB36" w14:textId="36C9C3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traversal.</w:t>
      </w:r>
    </w:p>
    <w:p w14:paraId="6080EE82" w14:textId="138F0B53"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640" w:name="_Ref511822614"/>
      <w:bookmarkStart w:id="2641" w:name="_Toc3812257"/>
      <w:r>
        <w:t>edgeTraversals property</w:t>
      </w:r>
      <w:bookmarkEnd w:id="2640"/>
      <w:bookmarkEnd w:id="2641"/>
    </w:p>
    <w:p w14:paraId="044B1D53" w14:textId="5C54303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B041D">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03544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B041D">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B041D">
        <w:t>3.36.4</w:t>
      </w:r>
      <w:r>
        <w:fldChar w:fldCharType="end"/>
      </w:r>
      <w:r>
        <w:t>).</w:t>
      </w:r>
    </w:p>
    <w:p w14:paraId="4808B3B4" w14:textId="25C320E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10E2D789" w14:textId="0B2E1FB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69735FC2" w14:textId="67DEC47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2D97EC95" w14:textId="4B5F43E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B041D">
        <w:t>3.32.3</w:t>
      </w:r>
      <w:r>
        <w:fldChar w:fldCharType="end"/>
      </w:r>
      <w:r>
        <w:t>.</w:t>
      </w:r>
    </w:p>
    <w:p w14:paraId="385BE8FF" w14:textId="1A5433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B041D">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34CE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B041D">
        <w:t>3.32.4</w:t>
      </w:r>
      <w:r>
        <w:fldChar w:fldCharType="end"/>
      </w:r>
      <w:r>
        <w:t>.</w:t>
      </w:r>
    </w:p>
    <w:p w14:paraId="3AE21EC0" w14:textId="4D494EF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B041D">
        <w:t>3.34</w:t>
      </w:r>
      <w:r>
        <w:fldChar w:fldCharType="end"/>
      </w:r>
      <w:r>
        <w:t>).</w:t>
      </w:r>
    </w:p>
    <w:p w14:paraId="0FC27E06" w14:textId="7449095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B041D">
        <w:t>3.34.2</w:t>
      </w:r>
      <w:r>
        <w:fldChar w:fldCharType="end"/>
      </w:r>
      <w:r>
        <w:t>.</w:t>
      </w:r>
    </w:p>
    <w:p w14:paraId="33697097" w14:textId="630E041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B041D">
        <w:t>3.34.4</w:t>
      </w:r>
      <w:r>
        <w:fldChar w:fldCharType="end"/>
      </w:r>
      <w:r>
        <w:t>.</w:t>
      </w:r>
    </w:p>
    <w:p w14:paraId="6F112479" w14:textId="1188F57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B041D">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F6A98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52989359" w14:textId="0616F4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42598F9A" w14:textId="01D5779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4B041D">
        <w:t>3.35.3</w:t>
      </w:r>
      <w:r w:rsidR="00BC786F">
        <w:fldChar w:fldCharType="end"/>
      </w:r>
      <w:r>
        <w:t>.</w:t>
      </w:r>
    </w:p>
    <w:p w14:paraId="00E6F1B9" w14:textId="77777777" w:rsidR="009D3174" w:rsidRDefault="009D3174" w:rsidP="002D65F3">
      <w:pPr>
        <w:pStyle w:val="Code"/>
      </w:pPr>
    </w:p>
    <w:p w14:paraId="36D3F377" w14:textId="72BD94D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4B041D">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AF9B3A" w:rsidR="009D3174" w:rsidRDefault="009D3174" w:rsidP="002D65F3">
      <w:pPr>
        <w:pStyle w:val="Code"/>
      </w:pPr>
      <w:r>
        <w:lastRenderedPageBreak/>
        <w:t xml:space="preserve">      "edgeTraversals": [                  # See §</w:t>
      </w:r>
      <w:r>
        <w:fldChar w:fldCharType="begin"/>
      </w:r>
      <w:r>
        <w:instrText xml:space="preserve"> REF _Ref511822614 \r \h </w:instrText>
      </w:r>
      <w:r w:rsidR="002D65F3">
        <w:instrText xml:space="preserve"> \* MERGEFORMAT </w:instrText>
      </w:r>
      <w:r>
        <w:fldChar w:fldCharType="separate"/>
      </w:r>
      <w:r w:rsidR="004B041D">
        <w:t>3.35.8</w:t>
      </w:r>
      <w:r>
        <w:fldChar w:fldCharType="end"/>
      </w:r>
      <w:r>
        <w:t>.</w:t>
      </w:r>
    </w:p>
    <w:p w14:paraId="741740FA" w14:textId="32B9EFC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B041D">
        <w:t>3.36</w:t>
      </w:r>
      <w:r>
        <w:fldChar w:fldCharType="end"/>
      </w:r>
      <w:r>
        <w:t>).</w:t>
      </w:r>
    </w:p>
    <w:p w14:paraId="3B24AD48" w14:textId="29AC63C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B041D">
        <w:t>3.36.2</w:t>
      </w:r>
      <w:r w:rsidR="00D1651A">
        <w:fldChar w:fldCharType="end"/>
      </w:r>
      <w:r>
        <w:t>.</w:t>
      </w:r>
    </w:p>
    <w:p w14:paraId="091883BE" w14:textId="77777777" w:rsidR="009D3174" w:rsidRDefault="009D3174" w:rsidP="002D65F3">
      <w:pPr>
        <w:pStyle w:val="Code"/>
      </w:pPr>
    </w:p>
    <w:p w14:paraId="0C82C8AC" w14:textId="114198C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4B041D">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642" w:name="_Ref511822569"/>
      <w:bookmarkStart w:id="2643" w:name="_Toc3812258"/>
      <w:r>
        <w:t>edgeTraversal object</w:t>
      </w:r>
      <w:bookmarkEnd w:id="2642"/>
      <w:bookmarkEnd w:id="2643"/>
    </w:p>
    <w:p w14:paraId="4A14EA88" w14:textId="696B8630" w:rsidR="00CD4F20" w:rsidRDefault="00CD4F20" w:rsidP="00CD4F20">
      <w:pPr>
        <w:pStyle w:val="Heading3"/>
      </w:pPr>
      <w:bookmarkStart w:id="2644" w:name="_Toc3812259"/>
      <w:r>
        <w:t>General</w:t>
      </w:r>
      <w:bookmarkEnd w:id="2644"/>
    </w:p>
    <w:p w14:paraId="7FC25DC6" w14:textId="57980962" w:rsidR="00E66DEE" w:rsidRDefault="00E66DEE" w:rsidP="00E66DEE">
      <w:bookmarkStart w:id="264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646" w:name="_Ref513199007"/>
      <w:bookmarkStart w:id="2647" w:name="_Toc3812260"/>
      <w:r>
        <w:t>edgeId property</w:t>
      </w:r>
      <w:bookmarkEnd w:id="2645"/>
      <w:bookmarkEnd w:id="2646"/>
      <w:bookmarkEnd w:id="2647"/>
    </w:p>
    <w:p w14:paraId="48F3DA24" w14:textId="25F8FC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B041D">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4B041D">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4B041D">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0AD4B66E" w14:textId="675852EB" w:rsidR="00CD4F20" w:rsidRDefault="00CD4F20" w:rsidP="00CD4F20">
      <w:pPr>
        <w:pStyle w:val="Heading3"/>
      </w:pPr>
      <w:bookmarkStart w:id="2648" w:name="_Toc3812261"/>
      <w:r>
        <w:t>message property</w:t>
      </w:r>
      <w:bookmarkEnd w:id="2648"/>
    </w:p>
    <w:p w14:paraId="4271FA61" w14:textId="1118BA2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contains a message to display to the user as the edge is traversed.</w:t>
      </w:r>
    </w:p>
    <w:p w14:paraId="188B3BCD" w14:textId="25EB188B" w:rsidR="00CD4F20" w:rsidRDefault="00CD4F20" w:rsidP="00CD4F20">
      <w:pPr>
        <w:pStyle w:val="Heading3"/>
      </w:pPr>
      <w:bookmarkStart w:id="2649" w:name="_Ref511823070"/>
      <w:bookmarkStart w:id="2650" w:name="_Toc3812262"/>
      <w:r>
        <w:t>finalState property</w:t>
      </w:r>
      <w:bookmarkEnd w:id="2649"/>
      <w:bookmarkEnd w:id="2650"/>
    </w:p>
    <w:p w14:paraId="7DD91838" w14:textId="1648610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4B041D">
        <w:t>3.6</w:t>
      </w:r>
      <w:r>
        <w:fldChar w:fldCharType="end"/>
      </w:r>
      <w:r>
        <w:t>) each of whose properties represents the value of a relevant expression after the edge has been traversed.</w:t>
      </w:r>
    </w:p>
    <w:p w14:paraId="254B59E1" w14:textId="2B4CF968"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4B041D">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9680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B041D">
        <w:t>3.39.7</w:t>
      </w:r>
      <w:r>
        <w:fldChar w:fldCharType="end"/>
      </w:r>
      <w:r>
        <w:t>.</w:t>
      </w:r>
    </w:p>
    <w:p w14:paraId="0E93831D" w14:textId="4B6229DC" w:rsidR="00CD4F20" w:rsidRDefault="00326931" w:rsidP="00CD4F20">
      <w:pPr>
        <w:pStyle w:val="Heading3"/>
      </w:pPr>
      <w:bookmarkStart w:id="2651" w:name="_Toc3812263"/>
      <w:r>
        <w:lastRenderedPageBreak/>
        <w:t>stepOverEdgeCount</w:t>
      </w:r>
      <w:r w:rsidR="00CD4F20">
        <w:t xml:space="preserve"> property</w:t>
      </w:r>
      <w:bookmarkEnd w:id="265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2515F5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B041D">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2FBD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5B400D0" w14:textId="734A2BC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15902C38" w14:textId="0A34A3C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lastRenderedPageBreak/>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D13B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7D1411F8" w14:textId="4FE064F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652" w:name="_Ref493427479"/>
      <w:bookmarkStart w:id="2653" w:name="_Toc3812264"/>
      <w:r>
        <w:t>stack object</w:t>
      </w:r>
      <w:bookmarkEnd w:id="2652"/>
      <w:bookmarkEnd w:id="2653"/>
    </w:p>
    <w:p w14:paraId="5A2500F3" w14:textId="474DE860" w:rsidR="006E546E" w:rsidRDefault="006E546E" w:rsidP="006E546E">
      <w:pPr>
        <w:pStyle w:val="Heading3"/>
      </w:pPr>
      <w:bookmarkStart w:id="2654" w:name="_Toc3812265"/>
      <w:r>
        <w:t>General</w:t>
      </w:r>
      <w:bookmarkEnd w:id="265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655" w:name="_Ref503361859"/>
      <w:bookmarkStart w:id="2656" w:name="_Toc3812266"/>
      <w:r>
        <w:t>message property</w:t>
      </w:r>
      <w:bookmarkEnd w:id="2655"/>
      <w:bookmarkEnd w:id="2656"/>
    </w:p>
    <w:p w14:paraId="2BDF4228" w14:textId="0BAD09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B041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657" w:name="_Toc3812267"/>
      <w:r>
        <w:t>frames property</w:t>
      </w:r>
      <w:bookmarkEnd w:id="2657"/>
    </w:p>
    <w:p w14:paraId="469B2FA7" w14:textId="52DAD6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4B041D">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658" w:name="_Ref493494398"/>
      <w:bookmarkStart w:id="2659" w:name="_Toc3812268"/>
      <w:r>
        <w:lastRenderedPageBreak/>
        <w:t>stackFrame object</w:t>
      </w:r>
      <w:bookmarkEnd w:id="2658"/>
      <w:bookmarkEnd w:id="2659"/>
    </w:p>
    <w:p w14:paraId="440DEBE2" w14:textId="2D9664B2" w:rsidR="006E546E" w:rsidRDefault="006E546E" w:rsidP="006E546E">
      <w:pPr>
        <w:pStyle w:val="Heading3"/>
      </w:pPr>
      <w:bookmarkStart w:id="2660" w:name="_Toc3812269"/>
      <w:r>
        <w:t>General</w:t>
      </w:r>
      <w:bookmarkEnd w:id="2660"/>
    </w:p>
    <w:p w14:paraId="7DA1CA9D" w14:textId="5CBACA3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B041D">
        <w:t>3.37</w:t>
      </w:r>
      <w:r>
        <w:fldChar w:fldCharType="end"/>
      </w:r>
      <w:r w:rsidRPr="00F41277">
        <w:t>).</w:t>
      </w:r>
    </w:p>
    <w:p w14:paraId="595703CE" w14:textId="2E0FEEF4" w:rsidR="00D10846" w:rsidRDefault="003F0742" w:rsidP="006E546E">
      <w:pPr>
        <w:pStyle w:val="Heading3"/>
      </w:pPr>
      <w:bookmarkStart w:id="2661" w:name="_Ref503362303"/>
      <w:bookmarkStart w:id="2662" w:name="_Toc3812270"/>
      <w:r>
        <w:t xml:space="preserve">location </w:t>
      </w:r>
      <w:r w:rsidR="00D10846">
        <w:t>property</w:t>
      </w:r>
      <w:bookmarkEnd w:id="2661"/>
      <w:bookmarkEnd w:id="2662"/>
    </w:p>
    <w:p w14:paraId="075462B0" w14:textId="5A86638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B041D">
        <w:t>3.25</w:t>
      </w:r>
      <w:r w:rsidR="003F0742">
        <w:fldChar w:fldCharType="end"/>
      </w:r>
      <w:r>
        <w:t>) specifying the location to which this stack frame refers.</w:t>
      </w:r>
    </w:p>
    <w:p w14:paraId="4ABAFAEB" w14:textId="487C084B" w:rsidR="006E546E" w:rsidRDefault="006E546E" w:rsidP="006E546E">
      <w:pPr>
        <w:pStyle w:val="Heading3"/>
      </w:pPr>
      <w:bookmarkStart w:id="2663" w:name="_Toc3812271"/>
      <w:r>
        <w:t>module property</w:t>
      </w:r>
      <w:bookmarkEnd w:id="266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64" w:name="_Toc3812272"/>
      <w:r>
        <w:t>threadId property</w:t>
      </w:r>
      <w:bookmarkEnd w:id="266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665" w:name="_Toc3812273"/>
      <w:r>
        <w:t>address property</w:t>
      </w:r>
      <w:bookmarkEnd w:id="266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666" w:name="_Toc3812274"/>
      <w:r>
        <w:t>offset property</w:t>
      </w:r>
      <w:bookmarkEnd w:id="266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17108A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4B041D">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B041D">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667" w:name="_Toc3812275"/>
      <w:r>
        <w:t>parameters property</w:t>
      </w:r>
      <w:bookmarkEnd w:id="266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2668" w:name="_Ref493427581"/>
      <w:bookmarkStart w:id="2669" w:name="_Ref493427754"/>
      <w:bookmarkStart w:id="2670" w:name="_Toc3812276"/>
      <w:r>
        <w:t>thread</w:t>
      </w:r>
      <w:r w:rsidR="007D2F0F">
        <w:t xml:space="preserve">FlowLocation </w:t>
      </w:r>
      <w:r w:rsidR="006E546E">
        <w:t>object</w:t>
      </w:r>
      <w:bookmarkEnd w:id="2668"/>
      <w:bookmarkEnd w:id="2669"/>
      <w:bookmarkEnd w:id="2670"/>
    </w:p>
    <w:p w14:paraId="6AFFA125" w14:textId="72CDB951" w:rsidR="006E546E" w:rsidRDefault="006E546E" w:rsidP="006E546E">
      <w:pPr>
        <w:pStyle w:val="Heading3"/>
      </w:pPr>
      <w:bookmarkStart w:id="2671" w:name="_Toc3812277"/>
      <w:r>
        <w:t>General</w:t>
      </w:r>
      <w:bookmarkEnd w:id="2671"/>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672" w:name="_Toc3812278"/>
      <w:r>
        <w:t>index property</w:t>
      </w:r>
      <w:bookmarkEnd w:id="2672"/>
    </w:p>
    <w:p w14:paraId="4F445303" w14:textId="51B5B4B2"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ins w:id="2673" w:author="Laurence Golding" w:date="2019-03-21T14:36:00Z">
        <w:r w:rsidR="00F75C86">
          <w:t xml:space="preserve"> array</w:t>
        </w:r>
      </w:ins>
      <w:r>
        <w:t xml:space="preserve"> </w:t>
      </w:r>
      <w:del w:id="2674" w:author="Laurence Golding" w:date="2019-03-20T18:41:00Z">
        <w:r w:rsidDel="009B6661">
          <w:delText xml:space="preserve">zero-based </w:delText>
        </w:r>
      </w:del>
      <w:r>
        <w:t xml:space="preserve">index </w:t>
      </w:r>
      <w:ins w:id="2675" w:author="Laurence Golding" w:date="2019-03-21T14:36:00Z">
        <w:r w:rsidR="00F75C86">
          <w:t>(§</w:t>
        </w:r>
        <w:r w:rsidR="00F75C86">
          <w:fldChar w:fldCharType="begin"/>
        </w:r>
        <w:r w:rsidR="00F75C86">
          <w:instrText xml:space="preserve"> REF _Ref4056185 \r \h </w:instrText>
        </w:r>
      </w:ins>
      <w:r w:rsidR="00F75C86">
        <w:fldChar w:fldCharType="separate"/>
      </w:r>
      <w:ins w:id="2676" w:author="Laurence Golding" w:date="2019-03-21T14:36:00Z">
        <w:r w:rsidR="00F75C86">
          <w:t>3.7.3</w:t>
        </w:r>
        <w:r w:rsidR="00F75C86">
          <w:fldChar w:fldCharType="end"/>
        </w:r>
        <w:r w:rsidR="00F75C86">
          <w:t xml:space="preserve">) </w:t>
        </w:r>
      </w:ins>
      <w:r>
        <w:t xml:space="preserve">within </w:t>
      </w:r>
      <w:del w:id="2677" w:author="Laurence Golding" w:date="2019-03-20T18:42:00Z">
        <w:r w:rsidDel="009B6661">
          <w:delText xml:space="preserve">the containing </w:delText>
        </w:r>
        <w:r w:rsidRPr="00E7474D" w:rsidDel="009B6661">
          <w:rPr>
            <w:rStyle w:val="CODEtemp"/>
          </w:rPr>
          <w:delText>run</w:delText>
        </w:r>
        <w:r w:rsidDel="009B6661">
          <w:delText xml:space="preserve"> object’s (§</w:delText>
        </w:r>
        <w:r w:rsidDel="009B6661">
          <w:fldChar w:fldCharType="begin"/>
        </w:r>
        <w:r w:rsidDel="009B6661">
          <w:delInstrText xml:space="preserve"> REF _Ref493349997 \r \h </w:delInstrText>
        </w:r>
        <w:r w:rsidDel="009B6661">
          <w:fldChar w:fldCharType="separate"/>
        </w:r>
        <w:r w:rsidR="004B041D" w:rsidDel="009B6661">
          <w:delText>3.14</w:delText>
        </w:r>
        <w:r w:rsidDel="009B6661">
          <w:fldChar w:fldCharType="end"/>
        </w:r>
        <w:r w:rsidDel="009B6661">
          <w:delText xml:space="preserve">) array-valued </w:delText>
        </w:r>
      </w:del>
      <w:ins w:id="2678" w:author="Laurence Golding" w:date="2019-03-20T18:42:00Z">
        <w:r w:rsidR="009B6661" w:rsidRPr="009B6661">
          <w:rPr>
            <w:rStyle w:val="CODEtemp"/>
          </w:rPr>
          <w:t>theRun.</w:t>
        </w:r>
      </w:ins>
      <w:r w:rsidRPr="009315AB">
        <w:rPr>
          <w:rStyle w:val="CODEtemp"/>
        </w:rPr>
        <w:t>threadFlowLocations</w:t>
      </w:r>
      <w:r>
        <w:t xml:space="preserve"> </w:t>
      </w:r>
      <w:del w:id="2679" w:author="Laurence Golding" w:date="2019-03-20T18:42:00Z">
        <w:r w:rsidDel="009B6661">
          <w:delText xml:space="preserve">property </w:delText>
        </w:r>
      </w:del>
      <w:r>
        <w:t>(§</w:t>
      </w:r>
      <w:r w:rsidR="009C502E">
        <w:fldChar w:fldCharType="begin"/>
      </w:r>
      <w:r w:rsidR="009C502E">
        <w:instrText xml:space="preserve"> REF _Ref3480694 \r \h </w:instrText>
      </w:r>
      <w:r w:rsidR="009C502E">
        <w:fldChar w:fldCharType="separate"/>
      </w:r>
      <w:r w:rsidR="004B041D">
        <w:t>3.14.13</w:t>
      </w:r>
      <w:r w:rsidR="009C502E">
        <w:fldChar w:fldCharType="end"/>
      </w:r>
      <w:r>
        <w:t xml:space="preserve">) of a </w:t>
      </w:r>
      <w:r w:rsidRPr="009315AB">
        <w:rPr>
          <w:rStyle w:val="CODEtemp"/>
        </w:rPr>
        <w:t>threadFlowLocation</w:t>
      </w:r>
      <w:r>
        <w:t xml:space="preserve"> object that </w:t>
      </w:r>
      <w:r>
        <w:lastRenderedPageBreak/>
        <w:t xml:space="preserve">provides additional properties for the current </w:t>
      </w:r>
      <w:r w:rsidRPr="009315AB">
        <w:rPr>
          <w:rStyle w:val="CODEtemp"/>
        </w:rPr>
        <w:t>threadFlowLocation</w:t>
      </w:r>
      <w:r>
        <w:t xml:space="preserve"> object. We refer to the object in </w:t>
      </w:r>
      <w:del w:id="2680" w:author="Laurence Golding" w:date="2019-03-20T18:42:00Z">
        <w:r w:rsidRPr="009315AB" w:rsidDel="009B6661">
          <w:rPr>
            <w:rStyle w:val="CODEtemp"/>
          </w:rPr>
          <w:delText>run</w:delText>
        </w:r>
      </w:del>
      <w:ins w:id="2681" w:author="Laurence Golding" w:date="2019-03-20T18:42:00Z">
        <w:r w:rsidR="009B6661">
          <w:rPr>
            <w:rStyle w:val="CODEtemp"/>
          </w:rPr>
          <w:t>theRun</w:t>
        </w:r>
      </w:ins>
      <w:r w:rsidRPr="009315AB">
        <w:rPr>
          <w:rStyle w:val="CODEtemp"/>
        </w:rPr>
        <w:t>.threadFlowLocations</w:t>
      </w:r>
      <w:r>
        <w:t xml:space="preserve"> as the “cached object.”</w:t>
      </w:r>
    </w:p>
    <w:p w14:paraId="0B31762E" w14:textId="4093EFDC" w:rsidR="00ED680D" w:rsidDel="00F75C86" w:rsidRDefault="00ED680D" w:rsidP="00ED680D">
      <w:pPr>
        <w:rPr>
          <w:del w:id="2682" w:author="Laurence Golding" w:date="2019-03-21T14:36:00Z"/>
        </w:rPr>
      </w:pPr>
      <w:del w:id="2683" w:author="Laurence Golding" w:date="2019-03-21T14:36:00Z">
        <w:r w:rsidDel="00F75C86">
          <w:delText xml:space="preserve">If </w:delText>
        </w:r>
        <w:r w:rsidRPr="009315AB" w:rsidDel="00F75C86">
          <w:rPr>
            <w:rStyle w:val="CODEtemp"/>
          </w:rPr>
          <w:delText>index</w:delText>
        </w:r>
        <w:r w:rsidDel="00F75C86">
          <w:delText xml:space="preserve"> is absent, it </w:delText>
        </w:r>
        <w:r w:rsidRPr="009315AB" w:rsidDel="00F75C86">
          <w:rPr>
            <w:b/>
          </w:rPr>
          <w:delText>SHALL</w:delText>
        </w:r>
        <w:r w:rsidDel="00F75C86">
          <w:delText xml:space="preserve"> default to -1, which is otherwise not a valid value for this property.</w:delText>
        </w:r>
      </w:del>
    </w:p>
    <w:p w14:paraId="038F7F42" w14:textId="23BE89F8" w:rsidR="00ED680D" w:rsidRDefault="00ED680D" w:rsidP="00ED680D">
      <w:r>
        <w:t xml:space="preserve">If the current object is an element of </w:t>
      </w:r>
      <w:del w:id="2684" w:author="Laurence Golding" w:date="2019-03-20T18:42:00Z">
        <w:r w:rsidRPr="00E7474D" w:rsidDel="009B6661">
          <w:rPr>
            <w:rStyle w:val="CODEtemp"/>
          </w:rPr>
          <w:delText>run</w:delText>
        </w:r>
      </w:del>
      <w:ins w:id="2685" w:author="Laurence Golding" w:date="2019-03-20T18:42:00Z">
        <w:r w:rsidR="009B6661">
          <w:rPr>
            <w:rStyle w:val="CODEtemp"/>
          </w:rPr>
          <w:t>theRun</w:t>
        </w:r>
      </w:ins>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259B9B1" w:rsidR="00ED680D" w:rsidRDefault="00ED680D" w:rsidP="00ED680D">
      <w:r>
        <w:t xml:space="preserve">Otherwise, if </w:t>
      </w:r>
      <w:del w:id="2686" w:author="Laurence Golding" w:date="2019-03-20T18:42:00Z">
        <w:r w:rsidRPr="00E7474D" w:rsidDel="009B6661">
          <w:rPr>
            <w:rStyle w:val="CODEtemp"/>
          </w:rPr>
          <w:delText>run</w:delText>
        </w:r>
      </w:del>
      <w:ins w:id="2687" w:author="Laurence Golding" w:date="2019-03-20T18:42:00Z">
        <w:r w:rsidR="009B6661">
          <w:rPr>
            <w:rStyle w:val="CODEtemp"/>
          </w:rPr>
          <w:t>theRun</w:t>
        </w:r>
      </w:ins>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4080110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del w:id="2688" w:author="Laurence Golding" w:date="2019-03-20T18:42:00Z">
        <w:r w:rsidRPr="00E7474D" w:rsidDel="009B6661">
          <w:rPr>
            <w:rStyle w:val="CODEtemp"/>
          </w:rPr>
          <w:delText>run</w:delText>
        </w:r>
      </w:del>
      <w:ins w:id="2689" w:author="Laurence Golding" w:date="2019-03-20T18:42:00Z">
        <w:r w:rsidR="009B6661">
          <w:rPr>
            <w:rStyle w:val="CODEtemp"/>
          </w:rPr>
          <w:t>theRun</w:t>
        </w:r>
      </w:ins>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51BD7F9"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4B041D">
        <w:t>3.39.7</w:t>
      </w:r>
      <w:r>
        <w:fldChar w:fldCharType="end"/>
      </w:r>
      <w:r>
        <w:t>).</w:t>
      </w:r>
    </w:p>
    <w:p w14:paraId="49EE7C5D" w14:textId="0FEEEB7F" w:rsidR="006E546E" w:rsidRDefault="007D2F0F" w:rsidP="006E546E">
      <w:pPr>
        <w:pStyle w:val="Heading3"/>
      </w:pPr>
      <w:bookmarkStart w:id="2690" w:name="_Ref493497783"/>
      <w:bookmarkStart w:id="2691" w:name="_Ref493499799"/>
      <w:bookmarkStart w:id="2692" w:name="_Toc3812279"/>
      <w:r>
        <w:t xml:space="preserve">location </w:t>
      </w:r>
      <w:r w:rsidR="006E546E">
        <w:t>property</w:t>
      </w:r>
      <w:bookmarkEnd w:id="2690"/>
      <w:bookmarkEnd w:id="2691"/>
      <w:bookmarkEnd w:id="2692"/>
    </w:p>
    <w:p w14:paraId="4354E1E2" w14:textId="0267685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B041D">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5BEDE7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B041D">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3FD77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B041D">
        <w:t>3.39.9</w:t>
      </w:r>
      <w:r w:rsidR="000A451A">
        <w:fldChar w:fldCharType="end"/>
      </w:r>
      <w:r>
        <w:t>) to ensure that the location in the external program executes before the location in the program being analyzed.</w:t>
      </w:r>
    </w:p>
    <w:p w14:paraId="33DB1A87" w14:textId="153F533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B041D">
        <w:t>3.30</w:t>
      </w:r>
      <w:r w:rsidR="000A451A">
        <w:fldChar w:fldCharType="end"/>
      </w:r>
      <w:r>
        <w:t>).</w:t>
      </w:r>
    </w:p>
    <w:p w14:paraId="77957EDD" w14:textId="41636021"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4B041D">
        <w:t>3.30.3</w:t>
      </w:r>
      <w:r w:rsidR="000A451A">
        <w:fldChar w:fldCharType="end"/>
      </w:r>
      <w:r>
        <w:t>.</w:t>
      </w:r>
    </w:p>
    <w:p w14:paraId="3D30CB9D" w14:textId="67F1099A"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B041D">
        <w:t>3.31</w:t>
      </w:r>
      <w:r w:rsidR="000A451A">
        <w:fldChar w:fldCharType="end"/>
      </w:r>
      <w:r>
        <w:t>).</w:t>
      </w:r>
    </w:p>
    <w:p w14:paraId="14000C19" w14:textId="1658F78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B041D">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CD78A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B041D">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lastRenderedPageBreak/>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693" w:name="_Toc3812280"/>
      <w:r>
        <w:t>module property</w:t>
      </w:r>
      <w:bookmarkEnd w:id="269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694" w:name="_Toc3812281"/>
      <w:r>
        <w:t>stack property</w:t>
      </w:r>
      <w:bookmarkEnd w:id="2694"/>
    </w:p>
    <w:p w14:paraId="1FCE52C5" w14:textId="1F5DABA4"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B041D">
        <w:t>3.37</w:t>
      </w:r>
      <w:r>
        <w:fldChar w:fldCharType="end"/>
      </w:r>
      <w:r>
        <w:t>) that represents the call stack leading to this location.</w:t>
      </w:r>
    </w:p>
    <w:p w14:paraId="612E79E6" w14:textId="774D149A" w:rsidR="00D31582" w:rsidRDefault="00D31582" w:rsidP="00D31582">
      <w:pPr>
        <w:pStyle w:val="Heading3"/>
      </w:pPr>
      <w:bookmarkStart w:id="2695" w:name="_Toc3812282"/>
      <w:r>
        <w:t>kind property</w:t>
      </w:r>
      <w:bookmarkEnd w:id="2695"/>
    </w:p>
    <w:p w14:paraId="7C674876" w14:textId="722CBA21" w:rsidR="00D31582" w:rsidRDefault="00D31582" w:rsidP="00D31582">
      <w:bookmarkStart w:id="269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B041D">
        <w:t>3.14.6</w:t>
      </w:r>
      <w:r>
        <w:fldChar w:fldCharType="end"/>
      </w:r>
      <w:r>
        <w:t>, §</w:t>
      </w:r>
      <w:r>
        <w:fldChar w:fldCharType="begin"/>
      </w:r>
      <w:r>
        <w:instrText xml:space="preserve"> REF _Ref493350964 \r \h </w:instrText>
      </w:r>
      <w:r>
        <w:fldChar w:fldCharType="separate"/>
      </w:r>
      <w:r w:rsidR="004B041D">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696"/>
    </w:p>
    <w:p w14:paraId="0D282B13" w14:textId="241F5BD3" w:rsidR="00EC5F35" w:rsidRDefault="00EC5F35" w:rsidP="00EC5F35">
      <w:pPr>
        <w:pStyle w:val="Heading3"/>
      </w:pPr>
      <w:bookmarkStart w:id="2697" w:name="_Ref510090188"/>
      <w:bookmarkStart w:id="2698" w:name="_Toc3812283"/>
      <w:r>
        <w:lastRenderedPageBreak/>
        <w:t>state property</w:t>
      </w:r>
      <w:bookmarkEnd w:id="2697"/>
      <w:bookmarkEnd w:id="2698"/>
    </w:p>
    <w:p w14:paraId="0DD0B49A" w14:textId="09B8EBC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B041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699" w:name="_Ref510008884"/>
      <w:bookmarkStart w:id="2700" w:name="_Toc3812284"/>
      <w:r>
        <w:t>nestingLevel property</w:t>
      </w:r>
      <w:bookmarkEnd w:id="2699"/>
      <w:bookmarkEnd w:id="270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701" w:name="_Ref510008873"/>
      <w:bookmarkStart w:id="2702" w:name="_Toc3812285"/>
      <w:r>
        <w:t>executionOrder property</w:t>
      </w:r>
      <w:bookmarkEnd w:id="2701"/>
      <w:bookmarkEnd w:id="2702"/>
    </w:p>
    <w:p w14:paraId="61CA929F" w14:textId="45F60C2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lastRenderedPageBreak/>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B041D">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2703" w:name="_Toc3812286"/>
      <w:r>
        <w:t xml:space="preserve">executionTimeUtc </w:t>
      </w:r>
      <w:r w:rsidR="005D2999">
        <w:t>property</w:t>
      </w:r>
      <w:bookmarkEnd w:id="2703"/>
    </w:p>
    <w:p w14:paraId="27A7FA38" w14:textId="33516A0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704" w:name="_Toc3812287"/>
      <w:r>
        <w:t>importance property</w:t>
      </w:r>
      <w:bookmarkEnd w:id="270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705" w:name="_Ref529368289"/>
      <w:bookmarkStart w:id="2706" w:name="_Toc3812288"/>
      <w:r>
        <w:t>resultProvenance object</w:t>
      </w:r>
      <w:bookmarkEnd w:id="2705"/>
      <w:bookmarkEnd w:id="2706"/>
    </w:p>
    <w:p w14:paraId="75BA9795" w14:textId="77777777" w:rsidR="00C82EC9" w:rsidRDefault="00C82EC9" w:rsidP="00C82EC9">
      <w:pPr>
        <w:pStyle w:val="Heading3"/>
        <w:numPr>
          <w:ilvl w:val="2"/>
          <w:numId w:val="2"/>
        </w:numPr>
      </w:pPr>
      <w:bookmarkStart w:id="2707" w:name="_Toc3812289"/>
      <w:r>
        <w:t>General</w:t>
      </w:r>
      <w:bookmarkEnd w:id="2707"/>
    </w:p>
    <w:p w14:paraId="1256146F" w14:textId="032F4AC8"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del w:id="2708" w:author="Laurence Golding" w:date="2019-03-20T19:23:00Z">
        <w:r w:rsidR="00CB061D" w:rsidDel="00A979F1">
          <w:delText>its containing r</w:delText>
        </w:r>
      </w:del>
      <w:ins w:id="2709" w:author="Laurence Golding" w:date="2019-03-20T19:23:00Z">
        <w:r w:rsidR="00A979F1" w:rsidRPr="00A979F1">
          <w:rPr>
            <w:rStyle w:val="CODEtemp"/>
          </w:rPr>
          <w:t>theR</w:t>
        </w:r>
      </w:ins>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710" w:name="_Toc3812290"/>
      <w:r>
        <w:t>firstDetectionTimeUtc property</w:t>
      </w:r>
      <w:bookmarkEnd w:id="2710"/>
    </w:p>
    <w:p w14:paraId="65E11777" w14:textId="7D0F970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711" w:name="_Toc3812291"/>
      <w:r>
        <w:t>lastDetectionTimeUtc property</w:t>
      </w:r>
      <w:bookmarkEnd w:id="2711"/>
    </w:p>
    <w:p w14:paraId="16F93DF5" w14:textId="6C5B024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2439BFE"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4B041D">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B041D">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712" w:name="_Toc3812292"/>
      <w:r>
        <w:t>firstDetectionRunGuid property</w:t>
      </w:r>
      <w:bookmarkEnd w:id="2712"/>
    </w:p>
    <w:p w14:paraId="6DA0C3FD" w14:textId="5B92075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713" w:author="Laurence Golding" w:date="2019-03-20T19:23:00Z">
        <w:r w:rsidRPr="00A979F1" w:rsidDel="00A979F1">
          <w:rPr>
            <w:rStyle w:val="CODEtemp"/>
          </w:rPr>
          <w:delText>the containing r</w:delText>
        </w:r>
      </w:del>
      <w:ins w:id="2714" w:author="Laurence Golding" w:date="2019-03-20T19:23:00Z">
        <w:r w:rsidR="00A979F1" w:rsidRPr="00A979F1">
          <w:rPr>
            <w:rStyle w:val="CODEtemp"/>
          </w:rPr>
          <w:t>theR</w:t>
        </w:r>
      </w:ins>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2715" w:name="_Toc3812293"/>
      <w:r>
        <w:t>lastDetectionRunGuid property</w:t>
      </w:r>
      <w:bookmarkEnd w:id="2715"/>
    </w:p>
    <w:p w14:paraId="35285F82" w14:textId="0563C1B5"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w:t>
      </w:r>
      <w:del w:id="2716" w:author="Laurence Golding" w:date="2019-03-20T19:24:00Z">
        <w:r w:rsidDel="00A979F1">
          <w:delText>the containing r</w:delText>
        </w:r>
      </w:del>
      <w:ins w:id="2717" w:author="Laurence Golding" w:date="2019-03-20T19:24:00Z">
        <w:r w:rsidR="00A979F1" w:rsidRPr="00A979F1">
          <w:rPr>
            <w:rStyle w:val="CODEtemp"/>
          </w:rPr>
          <w:t>theR</w:t>
        </w:r>
      </w:ins>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2718" w:name="_Toc3812294"/>
      <w:bookmarkStart w:id="2719" w:name="_Ref4232561"/>
      <w:r>
        <w:t>invocationIndex property</w:t>
      </w:r>
      <w:bookmarkEnd w:id="2718"/>
      <w:bookmarkEnd w:id="2719"/>
    </w:p>
    <w:p w14:paraId="7B6EA25C" w14:textId="19B5E0B7" w:rsidR="00CB061D" w:rsidRDefault="00CB061D" w:rsidP="00CB061D">
      <w:r>
        <w:t xml:space="preserve">If </w:t>
      </w:r>
      <w:del w:id="2720" w:author="Laurence Golding" w:date="2019-03-20T19:13:00Z">
        <w:r w:rsidDel="00A979F1">
          <w:delText xml:space="preserve">its containing </w:delText>
        </w:r>
        <w:r w:rsidRPr="00855419"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r w:rsidDel="00A979F1">
          <w:delText xml:space="preserve">) has an </w:delText>
        </w:r>
      </w:del>
      <w:ins w:id="2721" w:author="Laurence Golding" w:date="2019-03-20T19:12:00Z">
        <w:r w:rsidR="00A979F1" w:rsidRPr="00A979F1">
          <w:rPr>
            <w:rStyle w:val="CODEtemp"/>
          </w:rPr>
          <w:t>theRun.</w:t>
        </w:r>
      </w:ins>
      <w:r w:rsidRPr="00855419">
        <w:rPr>
          <w:rStyle w:val="CODEtemp"/>
        </w:rPr>
        <w:t>invocations</w:t>
      </w:r>
      <w:r>
        <w:t xml:space="preserve"> </w:t>
      </w:r>
      <w:del w:id="2722" w:author="Laurence Golding" w:date="2019-03-20T19:13:00Z">
        <w:r w:rsidDel="00A979F1">
          <w:delText xml:space="preserve">property </w:delText>
        </w:r>
      </w:del>
      <w:r>
        <w:t>(§</w:t>
      </w:r>
      <w:r>
        <w:fldChar w:fldCharType="begin"/>
      </w:r>
      <w:r>
        <w:instrText xml:space="preserve"> REF _Ref507657941 \r \h </w:instrText>
      </w:r>
      <w:r>
        <w:fldChar w:fldCharType="separate"/>
      </w:r>
      <w:r w:rsidR="004B041D">
        <w:t>3.14.7</w:t>
      </w:r>
      <w:r>
        <w:fldChar w:fldCharType="end"/>
      </w:r>
      <w:r>
        <w:t>)</w:t>
      </w:r>
      <w:ins w:id="2723" w:author="Laurence Golding" w:date="2019-03-20T19:13:00Z">
        <w:r w:rsidR="00A979F1">
          <w:t xml:space="preserve"> is present</w:t>
        </w:r>
      </w:ins>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w:t>
      </w:r>
      <w:del w:id="2724" w:author="Laurence Golding" w:date="2019-03-21T14:37:00Z">
        <w:r w:rsidDel="00F75C86">
          <w:delText xml:space="preserve">a non-negative integer that specifies </w:delText>
        </w:r>
      </w:del>
      <w:r>
        <w:t>the</w:t>
      </w:r>
      <w:ins w:id="2725" w:author="Laurence Golding" w:date="2019-03-21T14:37:00Z">
        <w:r w:rsidR="00F75C86">
          <w:t xml:space="preserve"> array</w:t>
        </w:r>
      </w:ins>
      <w:r>
        <w:t xml:space="preserve"> index</w:t>
      </w:r>
      <w:ins w:id="2726" w:author="Laurence Golding" w:date="2019-03-21T14:37:00Z">
        <w:r w:rsidR="00F75C86">
          <w:t xml:space="preserve"> (§</w:t>
        </w:r>
        <w:r w:rsidR="00F75C86">
          <w:fldChar w:fldCharType="begin"/>
        </w:r>
        <w:r w:rsidR="00F75C86">
          <w:instrText xml:space="preserve"> REF _Ref4056185 \r \h </w:instrText>
        </w:r>
      </w:ins>
      <w:r w:rsidR="00F75C86">
        <w:fldChar w:fldCharType="separate"/>
      </w:r>
      <w:ins w:id="2727" w:author="Laurence Golding" w:date="2019-03-21T14:37:00Z">
        <w:r w:rsidR="00F75C86">
          <w:t>3.7.3</w:t>
        </w:r>
        <w:r w:rsidR="00F75C86">
          <w:fldChar w:fldCharType="end"/>
        </w:r>
        <w:r w:rsidR="00F75C86">
          <w:t>)</w:t>
        </w:r>
      </w:ins>
      <w:r>
        <w:t xml:space="preserve"> within the </w:t>
      </w:r>
      <w:r w:rsidRPr="00855419">
        <w:rPr>
          <w:rStyle w:val="CODEtemp"/>
        </w:rPr>
        <w:t>invocations</w:t>
      </w:r>
      <w:r>
        <w:t xml:space="preserve"> </w:t>
      </w:r>
      <w:del w:id="2728" w:author="Laurence Golding" w:date="2019-03-20T19:13:00Z">
        <w:r w:rsidDel="00A979F1">
          <w:delText xml:space="preserve">array </w:delText>
        </w:r>
      </w:del>
      <w:ins w:id="2729" w:author="Laurence Golding" w:date="2019-03-20T19:13:00Z">
        <w:r w:rsidR="00A979F1">
          <w:t xml:space="preserve">property </w:t>
        </w:r>
      </w:ins>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4B041D">
        <w:t>3.19</w:t>
      </w:r>
      <w:r>
        <w:fldChar w:fldCharType="end"/>
      </w:r>
      <w:r>
        <w:t xml:space="preserve">) that describes the tool invocation as a result of which </w:t>
      </w:r>
      <w:del w:id="2730" w:author="Laurence Golding" w:date="2019-03-20T19:24:00Z">
        <w:r w:rsidDel="00A979F1">
          <w:delText>the containing r</w:delText>
        </w:r>
      </w:del>
      <w:ins w:id="2731" w:author="Laurence Golding" w:date="2019-03-20T19:24:00Z">
        <w:r w:rsidR="00A979F1" w:rsidRPr="00A979F1">
          <w:rPr>
            <w:rStyle w:val="CODEtemp"/>
          </w:rPr>
          <w:t>theR</w:t>
        </w:r>
      </w:ins>
      <w:r w:rsidRPr="00A979F1">
        <w:rPr>
          <w:rStyle w:val="CODEtemp"/>
        </w:rPr>
        <w:t>esult</w:t>
      </w:r>
      <w:r>
        <w:t xml:space="preserve"> was detected.</w:t>
      </w:r>
    </w:p>
    <w:p w14:paraId="5E57AA24" w14:textId="32EC3297" w:rsidR="00CB061D" w:rsidRDefault="00CB061D" w:rsidP="00CB061D">
      <w:r>
        <w:t xml:space="preserve">If </w:t>
      </w:r>
      <w:del w:id="2732" w:author="Laurence Golding" w:date="2019-03-20T19:14:00Z">
        <w:r w:rsidDel="00A979F1">
          <w:delText xml:space="preserve">the containing </w:delText>
        </w:r>
      </w:del>
      <w:del w:id="2733" w:author="Laurence Golding" w:date="2019-03-20T19:13:00Z">
        <w:r w:rsidRPr="00855419" w:rsidDel="00A979F1">
          <w:rPr>
            <w:rStyle w:val="CODEtemp"/>
          </w:rPr>
          <w:delText>run</w:delText>
        </w:r>
        <w:r w:rsidDel="00A979F1">
          <w:delText xml:space="preserve"> </w:delText>
        </w:r>
      </w:del>
      <w:ins w:id="2734" w:author="Laurence Golding" w:date="2019-03-20T19:13:00Z">
        <w:r w:rsidR="00A979F1">
          <w:rPr>
            <w:rStyle w:val="CODEtemp"/>
          </w:rPr>
          <w:t>theRun.</w:t>
        </w:r>
      </w:ins>
      <w:del w:id="2735" w:author="Laurence Golding" w:date="2019-03-20T19:13:00Z">
        <w:r w:rsidDel="00A979F1">
          <w:delText>object does not</w:delText>
        </w:r>
      </w:del>
      <w:del w:id="2736" w:author="Laurence Golding" w:date="2019-03-20T19:14:00Z">
        <w:r w:rsidDel="00A979F1">
          <w:delText xml:space="preserve"> have an </w:delText>
        </w:r>
      </w:del>
      <w:r w:rsidRPr="00855419">
        <w:rPr>
          <w:rStyle w:val="CODEtemp"/>
        </w:rPr>
        <w:t>invocations</w:t>
      </w:r>
      <w:r>
        <w:t xml:space="preserve"> </w:t>
      </w:r>
      <w:del w:id="2737" w:author="Laurence Golding" w:date="2019-03-20T19:14:00Z">
        <w:r w:rsidDel="00A979F1">
          <w:delText>property</w:delText>
        </w:r>
      </w:del>
      <w:ins w:id="2738" w:author="Laurence Golding" w:date="2019-03-20T19:14:00Z">
        <w:r w:rsidR="00A979F1">
          <w:t>is absent</w:t>
        </w:r>
      </w:ins>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925B09E" w:rsidR="00CB061D" w:rsidRPr="00855419" w:rsidRDefault="00CB061D" w:rsidP="00CB061D">
      <w:r>
        <w:t xml:space="preserve">If </w:t>
      </w:r>
      <w:r w:rsidRPr="00855419">
        <w:rPr>
          <w:rStyle w:val="CODEtemp"/>
        </w:rPr>
        <w:t>invocationIndex</w:t>
      </w:r>
      <w:r>
        <w:t xml:space="preserve"> is absent and </w:t>
      </w:r>
      <w:del w:id="2739" w:author="Laurence Golding" w:date="2019-03-20T19:14:00Z">
        <w:r w:rsidRPr="0043517C" w:rsidDel="00A979F1">
          <w:rPr>
            <w:rStyle w:val="CODEtemp"/>
          </w:rPr>
          <w:delText>run</w:delText>
        </w:r>
      </w:del>
      <w:ins w:id="2740" w:author="Laurence Golding" w:date="2019-03-20T19:14:00Z">
        <w:r w:rsidR="00A979F1">
          <w:rPr>
            <w:rStyle w:val="CODEtemp"/>
          </w:rPr>
          <w:t>theRun</w:t>
        </w:r>
      </w:ins>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lastRenderedPageBreak/>
        <w:t>NOTE 2: This provides a sensible default in the common case where there is only a single tool invocation in the run.</w:t>
      </w:r>
    </w:p>
    <w:p w14:paraId="0D98E38D" w14:textId="50BDB09F" w:rsidR="00700CA5" w:rsidRDefault="00700CA5" w:rsidP="00700CA5">
      <w:pPr>
        <w:pStyle w:val="Heading3"/>
      </w:pPr>
      <w:bookmarkStart w:id="2741" w:name="_Ref532468570"/>
      <w:bookmarkStart w:id="2742" w:name="_Toc3812295"/>
      <w:r>
        <w:t>conversionSources property</w:t>
      </w:r>
      <w:bookmarkEnd w:id="2741"/>
      <w:bookmarkEnd w:id="274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0E41B2B"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4B041D">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4B041D">
        <w:t>3.26</w:t>
      </w:r>
      <w:r>
        <w:fldChar w:fldCharType="end"/>
      </w:r>
      <w:r>
        <w:t>).</w:t>
      </w:r>
    </w:p>
    <w:p w14:paraId="55589733" w14:textId="5EE66654" w:rsidR="006C118A" w:rsidRDefault="006C118A" w:rsidP="006C118A">
      <w:r>
        <w:t xml:space="preserve">If </w:t>
      </w:r>
      <w:del w:id="2743" w:author="Laurence Golding" w:date="2019-03-20T19:30:00Z">
        <w:r w:rsidDel="00A979F1">
          <w:delText xml:space="preserve">the </w:delText>
        </w:r>
        <w:r w:rsidDel="00A979F1">
          <w:rPr>
            <w:rStyle w:val="CODEtemp"/>
          </w:rPr>
          <w:delText>r</w:delText>
        </w:r>
      </w:del>
      <w:ins w:id="2744" w:author="Laurence Golding" w:date="2019-03-20T19:30:00Z">
        <w:r w:rsidR="00A979F1">
          <w:rPr>
            <w:rStyle w:val="CODEtemp"/>
          </w:rPr>
          <w:t>theR</w:t>
        </w:r>
      </w:ins>
      <w:r>
        <w:rPr>
          <w:rStyle w:val="CODEtemp"/>
        </w:rPr>
        <w:t>esult</w:t>
      </w:r>
      <w:r>
        <w:t xml:space="preserve"> </w:t>
      </w:r>
      <w:del w:id="2745" w:author="Laurence Golding" w:date="2019-03-20T19:30:00Z">
        <w:r w:rsidDel="00A979F1">
          <w:delText>object (</w:delText>
        </w:r>
        <w:r w:rsidRPr="00180B28" w:rsidDel="00A979F1">
          <w:delText>§</w:delText>
        </w:r>
        <w:r w:rsidDel="00A979F1">
          <w:fldChar w:fldCharType="begin"/>
        </w:r>
        <w:r w:rsidDel="00A979F1">
          <w:delInstrText xml:space="preserve"> REF _Ref493350984 \r \h </w:delInstrText>
        </w:r>
        <w:r w:rsidDel="00A979F1">
          <w:fldChar w:fldCharType="separate"/>
        </w:r>
        <w:r w:rsidR="004B041D" w:rsidDel="00A979F1">
          <w:delText>3.24</w:delText>
        </w:r>
        <w:r w:rsidDel="00A979F1">
          <w:fldChar w:fldCharType="end"/>
        </w:r>
        <w:r w:rsidDel="00A979F1">
          <w:delText xml:space="preserve">) containing this </w:delText>
        </w:r>
        <w:r w:rsidRPr="008B3A31" w:rsidDel="00A979F1">
          <w:rPr>
            <w:rStyle w:val="CODEtemp"/>
          </w:rPr>
          <w:delText>result</w:delText>
        </w:r>
        <w:r w:rsidDel="00A979F1">
          <w:rPr>
            <w:rStyle w:val="CODEtemp"/>
          </w:rPr>
          <w:delText>Provenance</w:delText>
        </w:r>
        <w:r w:rsidDel="00A979F1">
          <w:delText xml:space="preserve"> object </w:delText>
        </w:r>
      </w:del>
      <w:r>
        <w:t xml:space="preserve">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5F823B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B041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23109549" w:rsidR="006C118A" w:rsidRDefault="006C118A" w:rsidP="006C118A">
      <w:pPr>
        <w:pStyle w:val="Note"/>
      </w:pPr>
      <w:r>
        <w:t xml:space="preserve">EXAMPLE: Given this </w:t>
      </w:r>
      <w:del w:id="2746" w:author="Laurence Golding" w:date="2019-03-21T09:11:00Z">
        <w:r w:rsidDel="00203A21">
          <w:delText>Android Studio</w:delText>
        </w:r>
      </w:del>
      <w:ins w:id="2747" w:author="Laurence Golding" w:date="2019-03-21T09:11:00Z">
        <w:r w:rsidR="00203A21">
          <w:t>analysis tool’s</w:t>
        </w:r>
      </w:ins>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76193839" w:rsidR="006C118A" w:rsidRDefault="006C118A" w:rsidP="002D65F3">
      <w:pPr>
        <w:pStyle w:val="Code"/>
      </w:pPr>
      <w:r>
        <w:t xml:space="preserve">        </w:t>
      </w:r>
      <w:r w:rsidR="00CD0890">
        <w:t xml:space="preserve">  </w:t>
      </w:r>
      <w:r>
        <w:t>"name": "</w:t>
      </w:r>
      <w:del w:id="2748" w:author="Laurence Golding" w:date="2019-03-21T09:11:00Z">
        <w:r w:rsidDel="00203A21">
          <w:delText>AndroidStudio</w:delText>
        </w:r>
      </w:del>
      <w:ins w:id="2749" w:author="Laurence Golding" w:date="2019-03-21T09:11:00Z">
        <w:r w:rsidR="00203A21">
          <w:t>CodeScanner</w:t>
        </w:r>
      </w:ins>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166DD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B041D">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64FB7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B041D">
        <w:t>3.24.25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22F042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B041D">
        <w:t>3.26</w:t>
      </w:r>
      <w:r w:rsidR="002D65F3">
        <w:fldChar w:fldCharType="end"/>
      </w:r>
      <w:r w:rsidR="002D65F3">
        <w:t>).</w:t>
      </w:r>
    </w:p>
    <w:p w14:paraId="6D02A6B4" w14:textId="0FD77F2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B041D">
        <w:t>3.26.3</w:t>
      </w:r>
      <w:r>
        <w:fldChar w:fldCharType="end"/>
      </w:r>
      <w:r>
        <w:t>.</w:t>
      </w:r>
    </w:p>
    <w:p w14:paraId="19C22D85" w14:textId="59398A41" w:rsidR="006C118A" w:rsidRDefault="006C118A" w:rsidP="002D65F3">
      <w:pPr>
        <w:pStyle w:val="Code"/>
      </w:pPr>
      <w:r>
        <w:lastRenderedPageBreak/>
        <w:t xml:space="preserve">               </w:t>
      </w:r>
      <w:r w:rsidR="00CD0E6B">
        <w:t xml:space="preserve">  </w:t>
      </w:r>
      <w:r>
        <w:t xml:space="preserve"> "uri": "</w:t>
      </w:r>
      <w:del w:id="2750" w:author="Laurence Golding" w:date="2019-03-21T09:11:00Z">
        <w:r w:rsidDel="00203A21">
          <w:delText>AndroidStudio</w:delText>
        </w:r>
      </w:del>
      <w:ins w:id="2751" w:author="Laurence Golding" w:date="2019-03-21T09:11:00Z">
        <w:r w:rsidR="00203A21">
          <w:t>CodeScanner</w:t>
        </w:r>
      </w:ins>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D1B05F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3C53DD" w:rsidR="00262CD2" w:rsidDel="00FB556E" w:rsidRDefault="00262CD2" w:rsidP="00B86BC7">
      <w:pPr>
        <w:pStyle w:val="Heading2"/>
        <w:rPr>
          <w:del w:id="2752" w:author="Laurence Golding" w:date="2019-03-19T15:06:00Z"/>
        </w:rPr>
      </w:pPr>
      <w:bookmarkStart w:id="2753" w:name="_Ref508812750"/>
      <w:bookmarkStart w:id="2754" w:name="_Toc3812296"/>
      <w:bookmarkStart w:id="2755" w:name="_Ref493407996"/>
      <w:del w:id="2756" w:author="Laurence Golding" w:date="2019-03-19T15:06:00Z">
        <w:r w:rsidDel="00FB556E">
          <w:delText>resources object</w:delText>
        </w:r>
        <w:bookmarkEnd w:id="2753"/>
        <w:bookmarkEnd w:id="2754"/>
      </w:del>
    </w:p>
    <w:p w14:paraId="526D1A22" w14:textId="55187683" w:rsidR="00E15F22" w:rsidDel="00FB556E" w:rsidRDefault="00E15F22" w:rsidP="00E15F22">
      <w:pPr>
        <w:pStyle w:val="Heading3"/>
        <w:rPr>
          <w:del w:id="2757" w:author="Laurence Golding" w:date="2019-03-19T15:06:00Z"/>
        </w:rPr>
      </w:pPr>
      <w:bookmarkStart w:id="2758" w:name="_Toc3812297"/>
      <w:del w:id="2759" w:author="Laurence Golding" w:date="2019-03-19T15:06:00Z">
        <w:r w:rsidDel="00FB556E">
          <w:delText>General</w:delText>
        </w:r>
        <w:bookmarkEnd w:id="2758"/>
      </w:del>
    </w:p>
    <w:p w14:paraId="1B8B5EA3" w14:textId="4A09DDC8" w:rsidR="00E15F22" w:rsidRPr="00E15F22" w:rsidDel="00FB556E" w:rsidRDefault="00E15F22" w:rsidP="00E15F22">
      <w:pPr>
        <w:rPr>
          <w:del w:id="2760" w:author="Laurence Golding" w:date="2019-03-19T15:06:00Z"/>
        </w:rPr>
      </w:pPr>
      <w:del w:id="2761" w:author="Laurence Golding" w:date="2019-03-19T15:06:00Z">
        <w:r w:rsidDel="00FB556E">
          <w:delText xml:space="preserve">A </w:delText>
        </w:r>
        <w:r w:rsidRPr="00425B80" w:rsidDel="00FB556E">
          <w:rPr>
            <w:rStyle w:val="CODEtemp"/>
          </w:rPr>
          <w:delText>resources</w:delText>
        </w:r>
        <w:r w:rsidDel="00FB556E">
          <w:delText xml:space="preserve"> object represents items that can be localized, such as message strings </w:delText>
        </w:r>
        <w:r w:rsidR="002C68D3" w:rsidDel="00FB556E">
          <w:delText>and</w:delText>
        </w:r>
        <w:r w:rsidDel="00FB556E">
          <w:delText xml:space="preserve"> rule metadata.</w:delText>
        </w:r>
      </w:del>
    </w:p>
    <w:p w14:paraId="4CC95362" w14:textId="0E05BFE2" w:rsidR="00262CD2" w:rsidDel="00AE1A72" w:rsidRDefault="00262CD2" w:rsidP="00262CD2">
      <w:pPr>
        <w:pStyle w:val="Heading3"/>
        <w:rPr>
          <w:moveFrom w:id="2762" w:author="Laurence Golding" w:date="2019-03-19T14:26:00Z"/>
        </w:rPr>
      </w:pPr>
      <w:bookmarkStart w:id="2763" w:name="_Ref508811824"/>
      <w:bookmarkStart w:id="2764" w:name="_Toc3812298"/>
      <w:moveFromRangeStart w:id="2765" w:author="Laurence Golding" w:date="2019-03-19T14:26:00Z" w:name="move3897982"/>
      <w:moveFrom w:id="2766" w:author="Laurence Golding" w:date="2019-03-19T14:26:00Z">
        <w:r w:rsidDel="00AE1A72">
          <w:t>messageStrings property</w:t>
        </w:r>
        <w:bookmarkEnd w:id="2763"/>
        <w:bookmarkEnd w:id="2764"/>
      </w:moveFrom>
    </w:p>
    <w:p w14:paraId="58977C62" w14:textId="10F16067" w:rsidR="007E2FF7" w:rsidDel="00AE1A72" w:rsidRDefault="007E2FF7" w:rsidP="007E2FF7">
      <w:pPr>
        <w:rPr>
          <w:moveFrom w:id="2767" w:author="Laurence Golding" w:date="2019-03-19T14:26:00Z"/>
        </w:rPr>
      </w:pPr>
      <w:moveFrom w:id="2768" w:author="Laurence Golding" w:date="2019-03-19T14:26:00Z">
        <w:r w:rsidDel="00AE1A72">
          <w:t xml:space="preserve">A </w:t>
        </w:r>
        <w:r w:rsidRPr="00E80DCC" w:rsidDel="00AE1A72">
          <w:rPr>
            <w:rStyle w:val="CODEtemp"/>
          </w:rPr>
          <w:t>resources</w:t>
        </w:r>
        <w:r w:rsidDel="00AE1A72">
          <w:t xml:space="preserve"> object </w:t>
        </w:r>
        <w:r w:rsidDel="00AE1A72">
          <w:rPr>
            <w:b/>
          </w:rPr>
          <w:t>MAY</w:t>
        </w:r>
        <w:r w:rsidDel="00AE1A72">
          <w:t xml:space="preserve"> contain a property named </w:t>
        </w:r>
        <w:r w:rsidDel="00AE1A72">
          <w:rPr>
            <w:rStyle w:val="CODEtemp"/>
          </w:rPr>
          <w:t>messageStrings</w:t>
        </w:r>
        <w:r w:rsidDel="00AE1A72">
          <w:t xml:space="preserve"> whose value is a</w:t>
        </w:r>
        <w:r w:rsidR="004E665A" w:rsidDel="00AE1A72">
          <w:t>n</w:t>
        </w:r>
        <w:r w:rsidDel="00AE1A72">
          <w:t xml:space="preserve"> object (§</w:t>
        </w:r>
        <w:r w:rsidDel="00AE1A72">
          <w:fldChar w:fldCharType="begin"/>
        </w:r>
        <w:r w:rsidDel="00AE1A72">
          <w:instrText xml:space="preserve"> REF _Ref508798892 \r \h </w:instrText>
        </w:r>
      </w:moveFrom>
      <w:del w:id="2769" w:author="Laurence Golding" w:date="2019-03-19T14:26:00Z"/>
      <w:moveFrom w:id="2770" w:author="Laurence Golding" w:date="2019-03-19T14:26:00Z">
        <w:r w:rsidDel="00AE1A72">
          <w:fldChar w:fldCharType="separate"/>
        </w:r>
        <w:r w:rsidR="004B041D" w:rsidDel="00AE1A72">
          <w:t>3.6</w:t>
        </w:r>
        <w:r w:rsidDel="00AE1A72">
          <w:fldChar w:fldCharType="end"/>
        </w:r>
        <w:r w:rsidDel="00AE1A72">
          <w:t xml:space="preserve">) each of whose </w:t>
        </w:r>
        <w:r w:rsidR="00ED62F0" w:rsidDel="00AE1A72">
          <w:t xml:space="preserve">property values is a </w:t>
        </w:r>
        <w:r w:rsidR="00ED62F0" w:rsidRPr="00E84A20" w:rsidDel="00AE1A72">
          <w:rPr>
            <w:rStyle w:val="CODEtemp"/>
          </w:rPr>
          <w:t>multiformatMessage</w:t>
        </w:r>
        <w:r w:rsidR="002F3D6E" w:rsidDel="00AE1A72">
          <w:rPr>
            <w:rStyle w:val="CODEtemp"/>
          </w:rPr>
          <w:t>String</w:t>
        </w:r>
        <w:r w:rsidR="002F3D6E" w:rsidDel="00AE1A72">
          <w:t xml:space="preserve"> object</w:t>
        </w:r>
        <w:r w:rsidR="00ED62F0" w:rsidDel="00AE1A72">
          <w:t xml:space="preserve"> (§</w:t>
        </w:r>
        <w:r w:rsidR="00ED62F0" w:rsidDel="00AE1A72">
          <w:fldChar w:fldCharType="begin"/>
        </w:r>
        <w:r w:rsidR="00ED62F0" w:rsidDel="00AE1A72">
          <w:instrText xml:space="preserve"> REF _Ref3551923 \r \h </w:instrText>
        </w:r>
      </w:moveFrom>
      <w:del w:id="2771" w:author="Laurence Golding" w:date="2019-03-19T14:26:00Z"/>
      <w:moveFrom w:id="2772" w:author="Laurence Golding" w:date="2019-03-19T14:26:00Z">
        <w:r w:rsidR="00ED62F0" w:rsidDel="00AE1A72">
          <w:fldChar w:fldCharType="separate"/>
        </w:r>
        <w:r w:rsidR="004B041D" w:rsidDel="00AE1A72">
          <w:t>3.12</w:t>
        </w:r>
        <w:r w:rsidR="00ED62F0" w:rsidDel="00AE1A72">
          <w:fldChar w:fldCharType="end"/>
        </w:r>
        <w:r w:rsidR="00ED62F0" w:rsidDel="00AE1A72">
          <w:t>)</w:t>
        </w:r>
        <w:r w:rsidDel="00AE1A72">
          <w:t xml:space="preserve">. The property names correspond to </w:t>
        </w:r>
        <w:r w:rsidR="002A3618" w:rsidDel="00AE1A72">
          <w:t xml:space="preserve">message </w:t>
        </w:r>
        <w:r w:rsidDel="00AE1A72">
          <w:t>identifiers (§</w:t>
        </w:r>
        <w:r w:rsidDel="00AE1A72">
          <w:fldChar w:fldCharType="begin"/>
        </w:r>
        <w:r w:rsidDel="00AE1A72">
          <w:instrText xml:space="preserve"> REF _Ref508812963 \r \h </w:instrText>
        </w:r>
      </w:moveFrom>
      <w:del w:id="2773" w:author="Laurence Golding" w:date="2019-03-19T14:26:00Z"/>
      <w:moveFrom w:id="2774" w:author="Laurence Golding" w:date="2019-03-19T14:26:00Z">
        <w:r w:rsidDel="00AE1A72">
          <w:fldChar w:fldCharType="separate"/>
        </w:r>
        <w:r w:rsidR="004B041D" w:rsidDel="00AE1A72">
          <w:t>3.11.7</w:t>
        </w:r>
        <w:r w:rsidDel="00AE1A72">
          <w:fldChar w:fldCharType="end"/>
        </w:r>
        <w:r w:rsidDel="00AE1A72">
          <w:t xml:space="preserve">) within </w:t>
        </w:r>
        <w:r w:rsidRPr="009722CB" w:rsidDel="00AE1A72">
          <w:rPr>
            <w:rStyle w:val="CODEtemp"/>
          </w:rPr>
          <w:t>message</w:t>
        </w:r>
        <w:r w:rsidDel="00AE1A72">
          <w:t xml:space="preserve"> objects (§</w:t>
        </w:r>
        <w:r w:rsidDel="00AE1A72">
          <w:fldChar w:fldCharType="begin"/>
        </w:r>
        <w:r w:rsidDel="00AE1A72">
          <w:instrText xml:space="preserve"> REF _Ref508814664 \r \h </w:instrText>
        </w:r>
      </w:moveFrom>
      <w:del w:id="2775" w:author="Laurence Golding" w:date="2019-03-19T14:26:00Z"/>
      <w:moveFrom w:id="2776" w:author="Laurence Golding" w:date="2019-03-19T14:26:00Z">
        <w:r w:rsidDel="00AE1A72">
          <w:fldChar w:fldCharType="separate"/>
        </w:r>
        <w:r w:rsidR="004B041D" w:rsidDel="00AE1A72">
          <w:t>3.11</w:t>
        </w:r>
        <w:r w:rsidDel="00AE1A72">
          <w:fldChar w:fldCharType="end"/>
        </w:r>
        <w:r w:rsidDel="00AE1A72">
          <w:t>).</w:t>
        </w:r>
      </w:moveFrom>
    </w:p>
    <w:p w14:paraId="0E7F4FFB" w14:textId="4284809D" w:rsidR="007E2FF7" w:rsidDel="00AE1A72" w:rsidRDefault="007E2FF7" w:rsidP="007E2FF7">
      <w:pPr>
        <w:pStyle w:val="Note"/>
        <w:rPr>
          <w:moveFrom w:id="2777" w:author="Laurence Golding" w:date="2019-03-19T14:26:00Z"/>
        </w:rPr>
      </w:pPr>
      <w:moveFrom w:id="2778" w:author="Laurence Golding" w:date="2019-03-19T14:26:00Z">
        <w:r w:rsidDel="00AE1A72">
          <w:t>EXAMPLE:</w:t>
        </w:r>
      </w:moveFrom>
    </w:p>
    <w:p w14:paraId="0C9274FC" w14:textId="4D346907" w:rsidR="007E2FF7" w:rsidDel="00AE1A72" w:rsidRDefault="007E2FF7" w:rsidP="002D65F3">
      <w:pPr>
        <w:pStyle w:val="Code"/>
        <w:rPr>
          <w:moveFrom w:id="2779" w:author="Laurence Golding" w:date="2019-03-19T14:26:00Z"/>
        </w:rPr>
      </w:pPr>
      <w:moveFrom w:id="2780" w:author="Laurence Golding" w:date="2019-03-19T14:26:00Z">
        <w:r w:rsidDel="00AE1A72">
          <w:t>"resources": {</w:t>
        </w:r>
      </w:moveFrom>
    </w:p>
    <w:p w14:paraId="7EE7AE72" w14:textId="031D38AB" w:rsidR="007E2FF7" w:rsidDel="00AE1A72" w:rsidRDefault="007E2FF7" w:rsidP="002D65F3">
      <w:pPr>
        <w:pStyle w:val="Code"/>
        <w:rPr>
          <w:moveFrom w:id="2781" w:author="Laurence Golding" w:date="2019-03-19T14:26:00Z"/>
        </w:rPr>
      </w:pPr>
      <w:moveFrom w:id="2782" w:author="Laurence Golding" w:date="2019-03-19T14:26:00Z">
        <w:r w:rsidDel="00AE1A72">
          <w:t xml:space="preserve">  "</w:t>
        </w:r>
        <w:r w:rsidR="00FB34A0" w:rsidDel="00AE1A72">
          <w:t>messageStrings": {</w:t>
        </w:r>
      </w:moveFrom>
    </w:p>
    <w:p w14:paraId="3A7534B7" w14:textId="7B8A7F0D" w:rsidR="006F2550" w:rsidDel="00AE1A72" w:rsidRDefault="00FB34A0" w:rsidP="002D65F3">
      <w:pPr>
        <w:pStyle w:val="Code"/>
        <w:rPr>
          <w:moveFrom w:id="2783" w:author="Laurence Golding" w:date="2019-03-19T14:26:00Z"/>
        </w:rPr>
      </w:pPr>
      <w:moveFrom w:id="2784" w:author="Laurence Golding" w:date="2019-03-19T14:26:00Z">
        <w:r w:rsidDel="00AE1A72">
          <w:t xml:space="preserve">    "call": </w:t>
        </w:r>
        <w:r w:rsidR="006F2550" w:rsidDel="00AE1A72">
          <w:t>{</w:t>
        </w:r>
      </w:moveFrom>
    </w:p>
    <w:p w14:paraId="18462059" w14:textId="764D5EBB" w:rsidR="006F2550" w:rsidDel="00AE1A72" w:rsidRDefault="006F2550" w:rsidP="002D65F3">
      <w:pPr>
        <w:pStyle w:val="Code"/>
        <w:rPr>
          <w:moveFrom w:id="2785" w:author="Laurence Golding" w:date="2019-03-19T14:26:00Z"/>
        </w:rPr>
      </w:pPr>
      <w:moveFrom w:id="2786" w:author="Laurence Golding" w:date="2019-03-19T14:26:00Z">
        <w:r w:rsidDel="00AE1A72">
          <w:t xml:space="preserve">      "text": </w:t>
        </w:r>
        <w:r w:rsidR="00FB34A0" w:rsidDel="00AE1A72">
          <w:t>"Function call"</w:t>
        </w:r>
        <w:r w:rsidR="00ED62F0" w:rsidDel="00AE1A72">
          <w:t>,</w:t>
        </w:r>
      </w:moveFrom>
    </w:p>
    <w:p w14:paraId="7B5EC4C3" w14:textId="301C6DD4" w:rsidR="00ED62F0" w:rsidDel="00AE1A72" w:rsidRDefault="00ED62F0" w:rsidP="002D65F3">
      <w:pPr>
        <w:pStyle w:val="Code"/>
        <w:rPr>
          <w:moveFrom w:id="2787" w:author="Laurence Golding" w:date="2019-03-19T14:26:00Z"/>
        </w:rPr>
      </w:pPr>
      <w:moveFrom w:id="2788" w:author="Laurence Golding" w:date="2019-03-19T14:26:00Z">
        <w:r w:rsidDel="00AE1A72">
          <w:t xml:space="preserve">      "markdown": "Function **call**"</w:t>
        </w:r>
      </w:moveFrom>
    </w:p>
    <w:p w14:paraId="2AFBE1EF" w14:textId="7C05AF45" w:rsidR="00FB34A0" w:rsidDel="00AE1A72" w:rsidRDefault="006F2550" w:rsidP="002D65F3">
      <w:pPr>
        <w:pStyle w:val="Code"/>
        <w:rPr>
          <w:moveFrom w:id="2789" w:author="Laurence Golding" w:date="2019-03-19T14:26:00Z"/>
        </w:rPr>
      </w:pPr>
      <w:moveFrom w:id="2790" w:author="Laurence Golding" w:date="2019-03-19T14:26:00Z">
        <w:r w:rsidDel="00AE1A72">
          <w:t xml:space="preserve">    }</w:t>
        </w:r>
        <w:r w:rsidR="00FB34A0" w:rsidDel="00AE1A72">
          <w:t>,</w:t>
        </w:r>
      </w:moveFrom>
    </w:p>
    <w:p w14:paraId="4011D776" w14:textId="1AF5F325" w:rsidR="006F2550" w:rsidDel="00AE1A72" w:rsidRDefault="00FB34A0" w:rsidP="002D65F3">
      <w:pPr>
        <w:pStyle w:val="Code"/>
        <w:rPr>
          <w:moveFrom w:id="2791" w:author="Laurence Golding" w:date="2019-03-19T14:26:00Z"/>
        </w:rPr>
      </w:pPr>
      <w:moveFrom w:id="2792" w:author="Laurence Golding" w:date="2019-03-19T14:26:00Z">
        <w:r w:rsidDel="00AE1A72">
          <w:t xml:space="preserve">    "return": </w:t>
        </w:r>
        <w:r w:rsidR="006F2550" w:rsidDel="00AE1A72">
          <w:t>{</w:t>
        </w:r>
      </w:moveFrom>
    </w:p>
    <w:p w14:paraId="4BB93CD7" w14:textId="5A016CA8" w:rsidR="00FB34A0" w:rsidDel="00AE1A72" w:rsidRDefault="006F2550" w:rsidP="002D65F3">
      <w:pPr>
        <w:pStyle w:val="Code"/>
        <w:rPr>
          <w:moveFrom w:id="2793" w:author="Laurence Golding" w:date="2019-03-19T14:26:00Z"/>
        </w:rPr>
      </w:pPr>
      <w:moveFrom w:id="2794" w:author="Laurence Golding" w:date="2019-03-19T14:26:00Z">
        <w:r w:rsidDel="00AE1A72">
          <w:t xml:space="preserve">      "text": </w:t>
        </w:r>
        <w:r w:rsidR="00FB34A0" w:rsidDel="00AE1A72">
          <w:t>"Function return"</w:t>
        </w:r>
        <w:r w:rsidDel="00AE1A72">
          <w:t>,</w:t>
        </w:r>
      </w:moveFrom>
    </w:p>
    <w:p w14:paraId="632F60B1" w14:textId="68409C3E" w:rsidR="006F2550" w:rsidDel="00AE1A72" w:rsidRDefault="006F2550" w:rsidP="002D65F3">
      <w:pPr>
        <w:pStyle w:val="Code"/>
        <w:rPr>
          <w:moveFrom w:id="2795" w:author="Laurence Golding" w:date="2019-03-19T14:26:00Z"/>
        </w:rPr>
      </w:pPr>
      <w:moveFrom w:id="2796" w:author="Laurence Golding" w:date="2019-03-19T14:26:00Z">
        <w:r w:rsidDel="00AE1A72">
          <w:t xml:space="preserve">      "markdown": "Function **return**</w:t>
        </w:r>
      </w:moveFrom>
    </w:p>
    <w:p w14:paraId="329A5E89" w14:textId="30E2493D" w:rsidR="00ED62F0" w:rsidDel="00AE1A72" w:rsidRDefault="00ED62F0" w:rsidP="002D65F3">
      <w:pPr>
        <w:pStyle w:val="Code"/>
        <w:rPr>
          <w:moveFrom w:id="2797" w:author="Laurence Golding" w:date="2019-03-19T14:26:00Z"/>
        </w:rPr>
      </w:pPr>
      <w:moveFrom w:id="2798" w:author="Laurence Golding" w:date="2019-03-19T14:26:00Z">
        <w:r w:rsidDel="00AE1A72">
          <w:t xml:space="preserve">    }</w:t>
        </w:r>
      </w:moveFrom>
    </w:p>
    <w:p w14:paraId="4EDF1473" w14:textId="23EF7975" w:rsidR="00FB34A0" w:rsidDel="00AE1A72" w:rsidRDefault="00FB34A0" w:rsidP="002D65F3">
      <w:pPr>
        <w:pStyle w:val="Code"/>
        <w:rPr>
          <w:moveFrom w:id="2799" w:author="Laurence Golding" w:date="2019-03-19T14:26:00Z"/>
        </w:rPr>
      </w:pPr>
      <w:moveFrom w:id="2800" w:author="Laurence Golding" w:date="2019-03-19T14:26:00Z">
        <w:r w:rsidDel="00AE1A72">
          <w:t xml:space="preserve">  }</w:t>
        </w:r>
      </w:moveFrom>
    </w:p>
    <w:p w14:paraId="2E8E23A4" w14:textId="7517C8EA" w:rsidR="007E2FF7" w:rsidRPr="007E2FF7" w:rsidDel="00AE1A72" w:rsidRDefault="007E2FF7" w:rsidP="002D65F3">
      <w:pPr>
        <w:pStyle w:val="Code"/>
        <w:rPr>
          <w:moveFrom w:id="2801" w:author="Laurence Golding" w:date="2019-03-19T14:26:00Z"/>
        </w:rPr>
      </w:pPr>
      <w:moveFrom w:id="2802" w:author="Laurence Golding" w:date="2019-03-19T14:26:00Z">
        <w:r w:rsidDel="00AE1A72">
          <w:t>}</w:t>
        </w:r>
      </w:moveFrom>
    </w:p>
    <w:p w14:paraId="15D142AC" w14:textId="1E0133B6" w:rsidR="00262CD2" w:rsidDel="00AE1A72" w:rsidRDefault="00262CD2" w:rsidP="00262CD2">
      <w:pPr>
        <w:pStyle w:val="Heading3"/>
        <w:rPr>
          <w:del w:id="2803" w:author="Laurence Golding" w:date="2019-03-19T14:14:00Z"/>
          <w:moveFrom w:id="2804" w:author="Laurence Golding" w:date="2019-03-19T14:13:00Z"/>
        </w:rPr>
      </w:pPr>
      <w:bookmarkStart w:id="2805" w:name="_Ref508870783"/>
      <w:bookmarkStart w:id="2806" w:name="_Ref508871574"/>
      <w:bookmarkStart w:id="2807" w:name="_Ref508876005"/>
      <w:bookmarkStart w:id="2808" w:name="_Toc3812299"/>
      <w:moveFromRangeStart w:id="2809" w:author="Laurence Golding" w:date="2019-03-19T14:13:00Z" w:name="move3897226"/>
      <w:moveFromRangeEnd w:id="2765"/>
      <w:moveFrom w:id="2810" w:author="Laurence Golding" w:date="2019-03-19T14:13:00Z">
        <w:del w:id="2811" w:author="Laurence Golding" w:date="2019-03-19T14:14:00Z">
          <w:r w:rsidDel="00AE1A72">
            <w:delText>rules property</w:delText>
          </w:r>
          <w:bookmarkEnd w:id="2805"/>
          <w:bookmarkEnd w:id="2806"/>
          <w:bookmarkEnd w:id="2807"/>
          <w:bookmarkEnd w:id="2808"/>
        </w:del>
      </w:moveFrom>
    </w:p>
    <w:p w14:paraId="0650D575" w14:textId="3F72BFCD" w:rsidR="00D11581" w:rsidDel="00AE1A72" w:rsidRDefault="00D11581" w:rsidP="00D11581">
      <w:pPr>
        <w:rPr>
          <w:del w:id="2812" w:author="Laurence Golding" w:date="2019-03-19T14:14:00Z"/>
          <w:moveFrom w:id="2813" w:author="Laurence Golding" w:date="2019-03-19T14:13:00Z"/>
        </w:rPr>
      </w:pPr>
      <w:moveFrom w:id="2814" w:author="Laurence Golding" w:date="2019-03-19T14:13:00Z">
        <w:del w:id="2815" w:author="Laurence Golding" w:date="2019-03-19T14:14:00Z">
          <w:r w:rsidDel="00AE1A72">
            <w:delText xml:space="preserve">A </w:delText>
          </w:r>
          <w:r w:rsidRPr="009722CB" w:rsidDel="00AE1A72">
            <w:rPr>
              <w:rStyle w:val="CODEtemp"/>
            </w:rPr>
            <w:delText>resources</w:delText>
          </w:r>
          <w:r w:rsidDel="00AE1A72">
            <w:delText xml:space="preserve"> object </w:delText>
          </w:r>
          <w:r w:rsidDel="00AE1A72">
            <w:rPr>
              <w:b/>
            </w:rPr>
            <w:delText>MAY</w:delText>
          </w:r>
          <w:r w:rsidDel="00AE1A72">
            <w:delText xml:space="preserve"> </w:delText>
          </w:r>
          <w:r w:rsidR="007E2FF7" w:rsidDel="00AE1A72">
            <w:delText>contain</w:delText>
          </w:r>
          <w:r w:rsidDel="00AE1A72">
            <w:delText xml:space="preserve"> a property named </w:delText>
          </w:r>
          <w:r w:rsidRPr="00425B80" w:rsidDel="00AE1A72">
            <w:rPr>
              <w:rStyle w:val="CODEtemp"/>
            </w:rPr>
            <w:delText>rules</w:delText>
          </w:r>
          <w:r w:rsidDel="00AE1A72">
            <w:delText xml:space="preserve"> whose value is a</w:delText>
          </w:r>
          <w:r w:rsidR="005E23FD" w:rsidDel="00AE1A72">
            <w:delText>n</w:delText>
          </w:r>
          <w:r w:rsidDel="00AE1A72">
            <w:delText xml:space="preserve"> </w:delText>
          </w:r>
          <w:r w:rsidR="006A539D" w:rsidDel="00AE1A72">
            <w:delText>array</w:delText>
          </w:r>
          <w:r w:rsidDel="00AE1A72">
            <w:delText xml:space="preserve"> of</w:delText>
          </w:r>
          <w:r w:rsidR="006A539D" w:rsidDel="00AE1A72">
            <w:delText xml:space="preserve"> </w:delText>
          </w:r>
          <w:r w:rsidR="004042BC" w:rsidDel="00AE1A72">
            <w:delText xml:space="preserve">zero or more </w:delText>
          </w:r>
          <w:r w:rsidR="006A539D" w:rsidDel="00AE1A72">
            <w:delText>unique (§</w:delText>
          </w:r>
          <w:r w:rsidR="006A539D" w:rsidDel="00AE1A72">
            <w:fldChar w:fldCharType="begin"/>
          </w:r>
          <w:r w:rsidR="006A539D" w:rsidDel="00AE1A72">
            <w:delInstrText xml:space="preserve"> REF _Ref493404799 \r \h </w:delInstrText>
          </w:r>
        </w:del>
      </w:moveFrom>
      <w:del w:id="2816" w:author="Laurence Golding" w:date="2019-03-19T14:13:00Z"/>
      <w:moveFrom w:id="2817" w:author="Laurence Golding" w:date="2019-03-19T14:13:00Z">
        <w:del w:id="2818" w:author="Laurence Golding" w:date="2019-03-19T14:14:00Z">
          <w:r w:rsidR="006A539D" w:rsidDel="00AE1A72">
            <w:fldChar w:fldCharType="separate"/>
          </w:r>
          <w:r w:rsidR="004B041D" w:rsidDel="00AE1A72">
            <w:delText>3.7.2</w:delText>
          </w:r>
          <w:r w:rsidR="006A539D" w:rsidDel="00AE1A72">
            <w:fldChar w:fldCharType="end"/>
          </w:r>
          <w:r w:rsidR="006A539D" w:rsidDel="00AE1A72">
            <w:delText xml:space="preserve">) </w:delText>
          </w:r>
          <w:r w:rsidRPr="00EA45E7" w:rsidDel="00AE1A72">
            <w:rPr>
              <w:rStyle w:val="CODEtemp"/>
            </w:rPr>
            <w:delText>rule</w:delText>
          </w:r>
          <w:r w:rsidDel="00AE1A72">
            <w:delText xml:space="preserve"> object</w:delText>
          </w:r>
          <w:r w:rsidR="006A539D" w:rsidDel="00AE1A72">
            <w:delText>s</w:delText>
          </w:r>
          <w:r w:rsidDel="00AE1A72">
            <w:delText xml:space="preserve"> (§</w:delText>
          </w:r>
          <w:r w:rsidDel="00AE1A72">
            <w:fldChar w:fldCharType="begin"/>
          </w:r>
          <w:r w:rsidDel="00AE1A72">
            <w:delInstrText xml:space="preserve"> REF _Ref508814067 \r \h </w:delInstrText>
          </w:r>
        </w:del>
      </w:moveFrom>
      <w:del w:id="2819" w:author="Laurence Golding" w:date="2019-03-19T14:13:00Z"/>
      <w:moveFrom w:id="2820" w:author="Laurence Golding" w:date="2019-03-19T14:13:00Z">
        <w:del w:id="2821" w:author="Laurence Golding" w:date="2019-03-19T14:14:00Z">
          <w:r w:rsidDel="00AE1A72">
            <w:fldChar w:fldCharType="separate"/>
          </w:r>
          <w:r w:rsidR="004B041D" w:rsidDel="00AE1A72">
            <w:delText>3.42</w:delText>
          </w:r>
          <w:r w:rsidDel="00AE1A72">
            <w:fldChar w:fldCharType="end"/>
          </w:r>
          <w:r w:rsidDel="00AE1A72">
            <w:delText>).</w:delText>
          </w:r>
        </w:del>
      </w:moveFrom>
    </w:p>
    <w:p w14:paraId="38F49FAE" w14:textId="3D53896E" w:rsidR="004042BC" w:rsidRPr="00425B80" w:rsidDel="00AE1A72" w:rsidRDefault="004042BC" w:rsidP="00D11581">
      <w:pPr>
        <w:rPr>
          <w:del w:id="2822" w:author="Laurence Golding" w:date="2019-03-19T14:14:00Z"/>
          <w:moveFrom w:id="2823" w:author="Laurence Golding" w:date="2019-03-19T14:13:00Z"/>
        </w:rPr>
      </w:pPr>
      <w:moveFrom w:id="2824" w:author="Laurence Golding" w:date="2019-03-19T14:13:00Z">
        <w:del w:id="2825" w:author="Laurence Golding" w:date="2019-03-19T14:14:00Z">
          <w:r w:rsidDel="00AE1A72">
            <w:delText xml:space="preserve">If </w:delText>
          </w:r>
          <w:r w:rsidDel="00AE1A72">
            <w:rPr>
              <w:rStyle w:val="CODEtemp"/>
            </w:rPr>
            <w:delText>rules</w:delText>
          </w:r>
          <w:r w:rsidDel="00AE1A72">
            <w:delText xml:space="preserve"> is absent, it </w:delText>
          </w:r>
          <w:r w:rsidRPr="004A64CB" w:rsidDel="00AE1A72">
            <w:rPr>
              <w:b/>
            </w:rPr>
            <w:delText>SHALL</w:delText>
          </w:r>
          <w:r w:rsidDel="00AE1A72">
            <w:delText xml:space="preserve"> default to an empty array.</w:delText>
          </w:r>
        </w:del>
      </w:moveFrom>
    </w:p>
    <w:p w14:paraId="294B5850" w14:textId="48093647" w:rsidR="00D11581" w:rsidDel="00AE1A72" w:rsidRDefault="00D11581" w:rsidP="00D11581">
      <w:pPr>
        <w:rPr>
          <w:del w:id="2826" w:author="Laurence Golding" w:date="2019-03-19T14:14:00Z"/>
          <w:moveFrom w:id="2827" w:author="Laurence Golding" w:date="2019-03-19T14:13:00Z"/>
        </w:rPr>
      </w:pPr>
      <w:moveFrom w:id="2828" w:author="Laurence Golding" w:date="2019-03-19T14:13:00Z">
        <w:del w:id="2829" w:author="Laurence Golding" w:date="2019-03-19T14:14:00Z">
          <w:r w:rsidRPr="00DD45F4" w:rsidDel="00AE1A72">
            <w:delText xml:space="preserve">Some tools use the same </w:delText>
          </w:r>
          <w:r w:rsidR="006A539D" w:rsidDel="00AE1A72">
            <w:delText>identifier</w:delText>
          </w:r>
          <w:r w:rsidRPr="00DD45F4" w:rsidDel="00AE1A72">
            <w:delText xml:space="preserve"> to refer to multiple distinct (although logically related) rules. </w:delText>
          </w:r>
          <w:r w:rsidR="006A539D" w:rsidDel="00AE1A72">
            <w:delText xml:space="preserve">Therefore the </w:delText>
          </w:r>
          <w:r w:rsidR="006A539D" w:rsidRPr="00FA779C" w:rsidDel="00AE1A72">
            <w:rPr>
              <w:rStyle w:val="CODEtemp"/>
            </w:rPr>
            <w:delText>id</w:delText>
          </w:r>
          <w:r w:rsidR="006A539D" w:rsidDel="00AE1A72">
            <w:delText xml:space="preserve"> properties (</w:delText>
          </w:r>
          <w:r w:rsidR="006A539D" w:rsidRPr="00517BAE" w:rsidDel="00AE1A72">
            <w:delText>§</w:delText>
          </w:r>
          <w:r w:rsidR="006A539D" w:rsidDel="00AE1A72">
            <w:fldChar w:fldCharType="begin"/>
          </w:r>
          <w:r w:rsidR="006A539D" w:rsidDel="00AE1A72">
            <w:delInstrText xml:space="preserve"> REF _Ref493408046 \r \h </w:delInstrText>
          </w:r>
        </w:del>
      </w:moveFrom>
      <w:del w:id="2830" w:author="Laurence Golding" w:date="2019-03-19T14:13:00Z"/>
      <w:moveFrom w:id="2831" w:author="Laurence Golding" w:date="2019-03-19T14:13:00Z">
        <w:del w:id="2832" w:author="Laurence Golding" w:date="2019-03-19T14:14:00Z">
          <w:r w:rsidR="006A539D" w:rsidDel="00AE1A72">
            <w:fldChar w:fldCharType="separate"/>
          </w:r>
          <w:r w:rsidR="004B041D" w:rsidDel="00AE1A72">
            <w:delText>3.42.3</w:delText>
          </w:r>
          <w:r w:rsidR="006A539D" w:rsidDel="00AE1A72">
            <w:fldChar w:fldCharType="end"/>
          </w:r>
          <w:r w:rsidR="006A539D" w:rsidDel="00AE1A72">
            <w:delText xml:space="preserve">) of the </w:delText>
          </w:r>
          <w:r w:rsidR="006A539D" w:rsidRPr="00FA779C" w:rsidDel="00AE1A72">
            <w:rPr>
              <w:rStyle w:val="CODEtemp"/>
            </w:rPr>
            <w:delText>rule</w:delText>
          </w:r>
          <w:r w:rsidR="006A539D" w:rsidDel="00AE1A72">
            <w:delText xml:space="preserve"> objects do not need to be unique within the array.</w:delText>
          </w:r>
        </w:del>
      </w:moveFrom>
    </w:p>
    <w:p w14:paraId="4A87AF6E" w14:textId="5E9658FB" w:rsidR="00D11581" w:rsidDel="00AE1A72" w:rsidRDefault="00D11581" w:rsidP="00D11581">
      <w:pPr>
        <w:pStyle w:val="Note"/>
        <w:rPr>
          <w:del w:id="2833" w:author="Laurence Golding" w:date="2019-03-19T14:14:00Z"/>
          <w:moveFrom w:id="2834" w:author="Laurence Golding" w:date="2019-03-19T14:13:00Z"/>
        </w:rPr>
      </w:pPr>
      <w:moveFrom w:id="2835" w:author="Laurence Golding" w:date="2019-03-19T14:13:00Z">
        <w:del w:id="2836" w:author="Laurence Golding" w:date="2019-03-19T14:14:00Z">
          <w:r w:rsidDel="00AE1A72">
            <w:delText xml:space="preserve">EXAMPLE: </w:delText>
          </w:r>
          <w:r w:rsidRPr="00B73A86" w:rsidDel="00AE1A72">
            <w:delText>In this example, two distinct but related rules have the same rule id</w:delText>
          </w:r>
          <w:r w:rsidR="004F51DA" w:rsidDel="00AE1A72">
            <w:delText>They are distinguished by their message strings.</w:delText>
          </w:r>
        </w:del>
      </w:moveFrom>
    </w:p>
    <w:p w14:paraId="30C9E151" w14:textId="670CD3F5" w:rsidR="007E2FF7" w:rsidDel="00AE1A72" w:rsidRDefault="007E2FF7" w:rsidP="002D65F3">
      <w:pPr>
        <w:pStyle w:val="Code"/>
        <w:rPr>
          <w:del w:id="2837" w:author="Laurence Golding" w:date="2019-03-19T14:14:00Z"/>
          <w:moveFrom w:id="2838" w:author="Laurence Golding" w:date="2019-03-19T14:13:00Z"/>
        </w:rPr>
      </w:pPr>
      <w:moveFrom w:id="2839" w:author="Laurence Golding" w:date="2019-03-19T14:13:00Z">
        <w:del w:id="2840" w:author="Laurence Golding" w:date="2019-03-19T14:14:00Z">
          <w:r w:rsidDel="00AE1A72">
            <w:delText>"resources": {</w:delText>
          </w:r>
        </w:del>
      </w:moveFrom>
    </w:p>
    <w:p w14:paraId="5261FBE8" w14:textId="317647DF" w:rsidR="00D11581" w:rsidDel="00AE1A72" w:rsidRDefault="007E2FF7" w:rsidP="002D65F3">
      <w:pPr>
        <w:pStyle w:val="Code"/>
        <w:rPr>
          <w:del w:id="2841" w:author="Laurence Golding" w:date="2019-03-19T14:14:00Z"/>
          <w:moveFrom w:id="2842" w:author="Laurence Golding" w:date="2019-03-19T14:13:00Z"/>
        </w:rPr>
      </w:pPr>
      <w:moveFrom w:id="2843" w:author="Laurence Golding" w:date="2019-03-19T14:13:00Z">
        <w:del w:id="2844" w:author="Laurence Golding" w:date="2019-03-19T14:14:00Z">
          <w:r w:rsidDel="00AE1A72">
            <w:delText xml:space="preserve">  </w:delText>
          </w:r>
          <w:r w:rsidR="00D11581" w:rsidDel="00AE1A72">
            <w:delText xml:space="preserve">"rules": </w:delText>
          </w:r>
          <w:r w:rsidR="004F51DA" w:rsidDel="00AE1A72">
            <w:delText>[</w:delText>
          </w:r>
        </w:del>
      </w:moveFrom>
    </w:p>
    <w:p w14:paraId="1409D12B" w14:textId="52CF60C8" w:rsidR="00D11581" w:rsidDel="00AE1A72" w:rsidRDefault="007E2FF7" w:rsidP="002D65F3">
      <w:pPr>
        <w:pStyle w:val="Code"/>
        <w:rPr>
          <w:del w:id="2845" w:author="Laurence Golding" w:date="2019-03-19T14:14:00Z"/>
          <w:moveFrom w:id="2846" w:author="Laurence Golding" w:date="2019-03-19T14:13:00Z"/>
        </w:rPr>
      </w:pPr>
      <w:moveFrom w:id="2847" w:author="Laurence Golding" w:date="2019-03-19T14:13:00Z">
        <w:del w:id="2848" w:author="Laurence Golding" w:date="2019-03-19T14:14:00Z">
          <w:r w:rsidDel="00AE1A72">
            <w:delText xml:space="preserve">  </w:delText>
          </w:r>
          <w:r w:rsidR="00D11581" w:rsidDel="00AE1A72">
            <w:delText xml:space="preserve">  {</w:delText>
          </w:r>
        </w:del>
      </w:moveFrom>
    </w:p>
    <w:p w14:paraId="57AA28F3" w14:textId="3EC7EE7F" w:rsidR="00D11581" w:rsidDel="00AE1A72" w:rsidRDefault="00D11581" w:rsidP="002D65F3">
      <w:pPr>
        <w:pStyle w:val="Code"/>
        <w:rPr>
          <w:del w:id="2849" w:author="Laurence Golding" w:date="2019-03-19T14:14:00Z"/>
          <w:moveFrom w:id="2850" w:author="Laurence Golding" w:date="2019-03-19T14:13:00Z"/>
        </w:rPr>
      </w:pPr>
      <w:moveFrom w:id="2851" w:author="Laurence Golding" w:date="2019-03-19T14:13:00Z">
        <w:del w:id="2852" w:author="Laurence Golding" w:date="2019-03-19T14:14:00Z">
          <w:r w:rsidDel="00AE1A72">
            <w:delText xml:space="preserve">  </w:delText>
          </w:r>
          <w:r w:rsidR="007E2FF7" w:rsidDel="00AE1A72">
            <w:delText xml:space="preserve">  </w:delText>
          </w:r>
          <w:r w:rsidDel="00AE1A72">
            <w:delText xml:space="preserve">  "id": "CA1711",</w:delText>
          </w:r>
        </w:del>
      </w:moveFrom>
    </w:p>
    <w:p w14:paraId="35F1D34F" w14:textId="62AFB3FF" w:rsidR="00D11581" w:rsidDel="00AE1A72" w:rsidRDefault="00D11581" w:rsidP="002D65F3">
      <w:pPr>
        <w:pStyle w:val="Code"/>
        <w:rPr>
          <w:del w:id="2853" w:author="Laurence Golding" w:date="2019-03-19T14:14:00Z"/>
          <w:moveFrom w:id="2854" w:author="Laurence Golding" w:date="2019-03-19T14:13:00Z"/>
        </w:rPr>
      </w:pPr>
      <w:moveFrom w:id="2855" w:author="Laurence Golding" w:date="2019-03-19T14:13:00Z">
        <w:del w:id="2856" w:author="Laurence Golding" w:date="2019-03-19T14:14:00Z">
          <w:r w:rsidDel="00AE1A72">
            <w:delText xml:space="preserve">    </w:delText>
          </w:r>
          <w:r w:rsidR="007E2FF7" w:rsidDel="00AE1A72">
            <w:delText xml:space="preserve">  </w:delText>
          </w:r>
          <w:r w:rsidDel="00AE1A72">
            <w:delText>"message</w:delText>
          </w:r>
          <w:r w:rsidR="00162677" w:rsidDel="00AE1A72">
            <w:delText>String</w:delText>
          </w:r>
          <w:r w:rsidDel="00AE1A72">
            <w:delText>s": {</w:delText>
          </w:r>
        </w:del>
      </w:moveFrom>
    </w:p>
    <w:p w14:paraId="4BDD1422" w14:textId="514C57F2" w:rsidR="00DB0777" w:rsidDel="00AE1A72" w:rsidRDefault="00D11581" w:rsidP="002D65F3">
      <w:pPr>
        <w:pStyle w:val="Code"/>
        <w:rPr>
          <w:del w:id="2857" w:author="Laurence Golding" w:date="2019-03-19T14:14:00Z"/>
          <w:moveFrom w:id="2858" w:author="Laurence Golding" w:date="2019-03-19T14:13:00Z"/>
        </w:rPr>
      </w:pPr>
      <w:moveFrom w:id="2859" w:author="Laurence Golding" w:date="2019-03-19T14:13:00Z">
        <w:del w:id="2860"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19446028" w14:textId="60CE38C5" w:rsidR="00D11581" w:rsidDel="00AE1A72" w:rsidRDefault="00DB0777" w:rsidP="002D65F3">
      <w:pPr>
        <w:pStyle w:val="Code"/>
        <w:rPr>
          <w:del w:id="2861" w:author="Laurence Golding" w:date="2019-03-19T14:14:00Z"/>
          <w:moveFrom w:id="2862" w:author="Laurence Golding" w:date="2019-03-19T14:13:00Z"/>
        </w:rPr>
      </w:pPr>
      <w:moveFrom w:id="2863" w:author="Laurence Golding" w:date="2019-03-19T14:13:00Z">
        <w:del w:id="2864" w:author="Laurence Golding" w:date="2019-03-19T14:14:00Z">
          <w:r w:rsidDel="00AE1A72">
            <w:delText xml:space="preserve">          "text": </w:delText>
          </w:r>
          <w:r w:rsidR="00D11581" w:rsidDel="00AE1A72">
            <w:delText>"Rename type name {0} so that it does not end in '{1}'"</w:delText>
          </w:r>
        </w:del>
      </w:moveFrom>
    </w:p>
    <w:p w14:paraId="609C178F" w14:textId="4E13547C" w:rsidR="00DB0777" w:rsidDel="00AE1A72" w:rsidRDefault="00DB0777" w:rsidP="002D65F3">
      <w:pPr>
        <w:pStyle w:val="Code"/>
        <w:rPr>
          <w:del w:id="2865" w:author="Laurence Golding" w:date="2019-03-19T14:14:00Z"/>
          <w:moveFrom w:id="2866" w:author="Laurence Golding" w:date="2019-03-19T14:13:00Z"/>
        </w:rPr>
      </w:pPr>
      <w:moveFrom w:id="2867" w:author="Laurence Golding" w:date="2019-03-19T14:13:00Z">
        <w:del w:id="2868" w:author="Laurence Golding" w:date="2019-03-19T14:14:00Z">
          <w:r w:rsidDel="00AE1A72">
            <w:delText xml:space="preserve">        }</w:delText>
          </w:r>
        </w:del>
      </w:moveFrom>
    </w:p>
    <w:p w14:paraId="6F29ABEE" w14:textId="2733BE75" w:rsidR="00D11581" w:rsidDel="00AE1A72" w:rsidRDefault="007E2FF7" w:rsidP="002D65F3">
      <w:pPr>
        <w:pStyle w:val="Code"/>
        <w:rPr>
          <w:del w:id="2869" w:author="Laurence Golding" w:date="2019-03-19T14:14:00Z"/>
          <w:moveFrom w:id="2870" w:author="Laurence Golding" w:date="2019-03-19T14:13:00Z"/>
        </w:rPr>
      </w:pPr>
      <w:moveFrom w:id="2871" w:author="Laurence Golding" w:date="2019-03-19T14:13:00Z">
        <w:del w:id="2872" w:author="Laurence Golding" w:date="2019-03-19T14:14:00Z">
          <w:r w:rsidDel="00AE1A72">
            <w:delText xml:space="preserve">  </w:delText>
          </w:r>
          <w:r w:rsidR="00D11581" w:rsidDel="00AE1A72">
            <w:delText xml:space="preserve">    }</w:delText>
          </w:r>
        </w:del>
      </w:moveFrom>
    </w:p>
    <w:p w14:paraId="2CB5BBA7" w14:textId="6C7ACEFE" w:rsidR="00D11581" w:rsidDel="00AE1A72" w:rsidRDefault="00D11581" w:rsidP="002D65F3">
      <w:pPr>
        <w:pStyle w:val="Code"/>
        <w:rPr>
          <w:del w:id="2873" w:author="Laurence Golding" w:date="2019-03-19T14:14:00Z"/>
          <w:moveFrom w:id="2874" w:author="Laurence Golding" w:date="2019-03-19T14:13:00Z"/>
        </w:rPr>
      </w:pPr>
      <w:moveFrom w:id="2875" w:author="Laurence Golding" w:date="2019-03-19T14:13:00Z">
        <w:del w:id="2876" w:author="Laurence Golding" w:date="2019-03-19T14:14:00Z">
          <w:r w:rsidDel="00AE1A72">
            <w:delText xml:space="preserve">  </w:delText>
          </w:r>
          <w:r w:rsidR="007E2FF7" w:rsidDel="00AE1A72">
            <w:delText xml:space="preserve">  </w:delText>
          </w:r>
          <w:r w:rsidDel="00AE1A72">
            <w:delText>},</w:delText>
          </w:r>
        </w:del>
      </w:moveFrom>
    </w:p>
    <w:p w14:paraId="52ECC89D" w14:textId="09FE9B64" w:rsidR="00D11581" w:rsidDel="00AE1A72" w:rsidRDefault="007E2FF7" w:rsidP="002D65F3">
      <w:pPr>
        <w:pStyle w:val="Code"/>
        <w:rPr>
          <w:del w:id="2877" w:author="Laurence Golding" w:date="2019-03-19T14:14:00Z"/>
          <w:moveFrom w:id="2878" w:author="Laurence Golding" w:date="2019-03-19T14:13:00Z"/>
        </w:rPr>
      </w:pPr>
      <w:moveFrom w:id="2879" w:author="Laurence Golding" w:date="2019-03-19T14:13:00Z">
        <w:del w:id="2880" w:author="Laurence Golding" w:date="2019-03-19T14:14:00Z">
          <w:r w:rsidDel="00AE1A72">
            <w:delText xml:space="preserve">  </w:delText>
          </w:r>
          <w:r w:rsidR="00D11581" w:rsidDel="00AE1A72">
            <w:delText xml:space="preserve">  {</w:delText>
          </w:r>
        </w:del>
      </w:moveFrom>
    </w:p>
    <w:p w14:paraId="60D90BCB" w14:textId="214B6E96" w:rsidR="00D11581" w:rsidDel="00AE1A72" w:rsidRDefault="00D11581" w:rsidP="002D65F3">
      <w:pPr>
        <w:pStyle w:val="Code"/>
        <w:rPr>
          <w:del w:id="2881" w:author="Laurence Golding" w:date="2019-03-19T14:14:00Z"/>
          <w:moveFrom w:id="2882" w:author="Laurence Golding" w:date="2019-03-19T14:13:00Z"/>
        </w:rPr>
      </w:pPr>
      <w:moveFrom w:id="2883" w:author="Laurence Golding" w:date="2019-03-19T14:13:00Z">
        <w:del w:id="2884" w:author="Laurence Golding" w:date="2019-03-19T14:14:00Z">
          <w:r w:rsidDel="00AE1A72">
            <w:delText xml:space="preserve">  </w:delText>
          </w:r>
          <w:r w:rsidR="007E2FF7" w:rsidDel="00AE1A72">
            <w:delText xml:space="preserve">  </w:delText>
          </w:r>
          <w:r w:rsidDel="00AE1A72">
            <w:delText xml:space="preserve">  "id": "CA1711",</w:delText>
          </w:r>
        </w:del>
      </w:moveFrom>
    </w:p>
    <w:p w14:paraId="01A66602" w14:textId="3B5D674C" w:rsidR="00D11581" w:rsidDel="00AE1A72" w:rsidRDefault="00D11581" w:rsidP="002D65F3">
      <w:pPr>
        <w:pStyle w:val="Code"/>
        <w:rPr>
          <w:del w:id="2885" w:author="Laurence Golding" w:date="2019-03-19T14:14:00Z"/>
          <w:moveFrom w:id="2886" w:author="Laurence Golding" w:date="2019-03-19T14:13:00Z"/>
        </w:rPr>
      </w:pPr>
      <w:moveFrom w:id="2887" w:author="Laurence Golding" w:date="2019-03-19T14:13:00Z">
        <w:del w:id="2888" w:author="Laurence Golding" w:date="2019-03-19T14:14:00Z">
          <w:r w:rsidDel="00AE1A72">
            <w:delText xml:space="preserve">    </w:delText>
          </w:r>
          <w:r w:rsidR="007E2FF7" w:rsidDel="00AE1A72">
            <w:delText xml:space="preserve">  </w:delText>
          </w:r>
          <w:r w:rsidDel="00AE1A72">
            <w:delText>"message</w:delText>
          </w:r>
          <w:r w:rsidR="00162677" w:rsidDel="00AE1A72">
            <w:delText>Strings</w:delText>
          </w:r>
          <w:r w:rsidDel="00AE1A72">
            <w:delText>": {</w:delText>
          </w:r>
        </w:del>
      </w:moveFrom>
    </w:p>
    <w:p w14:paraId="6A539B96" w14:textId="2F6151B6" w:rsidR="00DB0777" w:rsidDel="00AE1A72" w:rsidRDefault="00D11581" w:rsidP="002D65F3">
      <w:pPr>
        <w:pStyle w:val="Code"/>
        <w:rPr>
          <w:del w:id="2889" w:author="Laurence Golding" w:date="2019-03-19T14:14:00Z"/>
          <w:moveFrom w:id="2890" w:author="Laurence Golding" w:date="2019-03-19T14:13:00Z"/>
        </w:rPr>
      </w:pPr>
      <w:moveFrom w:id="2891" w:author="Laurence Golding" w:date="2019-03-19T14:13:00Z">
        <w:del w:id="2892" w:author="Laurence Golding" w:date="2019-03-19T14:14:00Z">
          <w:r w:rsidDel="00AE1A72">
            <w:delText xml:space="preserve">      </w:delText>
          </w:r>
          <w:r w:rsidR="007E2FF7" w:rsidDel="00AE1A72">
            <w:delText xml:space="preserve">  </w:delText>
          </w:r>
          <w:r w:rsidDel="00AE1A72">
            <w:delText xml:space="preserve">"default": </w:delText>
          </w:r>
          <w:r w:rsidR="00DB0777" w:rsidDel="00AE1A72">
            <w:delText>{</w:delText>
          </w:r>
        </w:del>
      </w:moveFrom>
    </w:p>
    <w:p w14:paraId="67A4067C" w14:textId="10D43E21" w:rsidR="00D11581" w:rsidDel="00AE1A72" w:rsidRDefault="00DB0777" w:rsidP="002D65F3">
      <w:pPr>
        <w:pStyle w:val="Code"/>
        <w:rPr>
          <w:del w:id="2893" w:author="Laurence Golding" w:date="2019-03-19T14:14:00Z"/>
          <w:moveFrom w:id="2894" w:author="Laurence Golding" w:date="2019-03-19T14:13:00Z"/>
        </w:rPr>
      </w:pPr>
      <w:moveFrom w:id="2895" w:author="Laurence Golding" w:date="2019-03-19T14:13:00Z">
        <w:del w:id="2896" w:author="Laurence Golding" w:date="2019-03-19T14:14:00Z">
          <w:r w:rsidDel="00AE1A72">
            <w:delText xml:space="preserve">          "text": </w:delText>
          </w:r>
          <w:r w:rsidR="00D11581" w:rsidDel="00AE1A72">
            <w:delText>"Either replace the suffix '{0}' in member name '{1}' with</w:delText>
          </w:r>
        </w:del>
      </w:moveFrom>
    </w:p>
    <w:p w14:paraId="1A999FE3" w14:textId="400D1988" w:rsidR="00D11581" w:rsidDel="00AE1A72" w:rsidRDefault="00D11581" w:rsidP="002D65F3">
      <w:pPr>
        <w:pStyle w:val="Code"/>
        <w:rPr>
          <w:del w:id="2897" w:author="Laurence Golding" w:date="2019-03-19T14:14:00Z"/>
          <w:moveFrom w:id="2898" w:author="Laurence Golding" w:date="2019-03-19T14:13:00Z"/>
        </w:rPr>
      </w:pPr>
      <w:moveFrom w:id="2899" w:author="Laurence Golding" w:date="2019-03-19T14:13:00Z">
        <w:del w:id="2900" w:author="Laurence Golding" w:date="2019-03-19T14:14:00Z">
          <w:r w:rsidDel="00AE1A72">
            <w:delText xml:space="preserve">        </w:delText>
          </w:r>
          <w:r w:rsidR="007E2FF7" w:rsidDel="00AE1A72">
            <w:delText xml:space="preserve">  </w:delText>
          </w:r>
          <w:r w:rsidDel="00AE1A72">
            <w:delText xml:space="preserve">        the suggested numeric alternate or provide</w:delText>
          </w:r>
        </w:del>
      </w:moveFrom>
    </w:p>
    <w:p w14:paraId="1297886E" w14:textId="524D6E28" w:rsidR="00D11581" w:rsidDel="00AE1A72" w:rsidRDefault="00D11581" w:rsidP="002D65F3">
      <w:pPr>
        <w:pStyle w:val="Code"/>
        <w:rPr>
          <w:del w:id="2901" w:author="Laurence Golding" w:date="2019-03-19T14:14:00Z"/>
          <w:moveFrom w:id="2902" w:author="Laurence Golding" w:date="2019-03-19T14:13:00Z"/>
        </w:rPr>
      </w:pPr>
      <w:moveFrom w:id="2903" w:author="Laurence Golding" w:date="2019-03-19T14:13:00Z">
        <w:del w:id="2904" w:author="Laurence Golding" w:date="2019-03-19T14:14:00Z">
          <w:r w:rsidDel="00AE1A72">
            <w:delText xml:space="preserve">          </w:delText>
          </w:r>
          <w:r w:rsidR="007E2FF7" w:rsidDel="00AE1A72">
            <w:delText xml:space="preserve">  </w:delText>
          </w:r>
          <w:r w:rsidDel="00AE1A72">
            <w:delText xml:space="preserve">      a more meaningful suffix"</w:delText>
          </w:r>
        </w:del>
      </w:moveFrom>
    </w:p>
    <w:p w14:paraId="625C2210" w14:textId="1B775C7C" w:rsidR="00DB0777" w:rsidDel="00AE1A72" w:rsidRDefault="00DB0777" w:rsidP="002D65F3">
      <w:pPr>
        <w:pStyle w:val="Code"/>
        <w:rPr>
          <w:del w:id="2905" w:author="Laurence Golding" w:date="2019-03-19T14:14:00Z"/>
          <w:moveFrom w:id="2906" w:author="Laurence Golding" w:date="2019-03-19T14:13:00Z"/>
        </w:rPr>
      </w:pPr>
      <w:moveFrom w:id="2907" w:author="Laurence Golding" w:date="2019-03-19T14:13:00Z">
        <w:del w:id="2908" w:author="Laurence Golding" w:date="2019-03-19T14:14:00Z">
          <w:r w:rsidDel="00AE1A72">
            <w:delText xml:space="preserve">        }</w:delText>
          </w:r>
        </w:del>
      </w:moveFrom>
    </w:p>
    <w:p w14:paraId="7B47FA70" w14:textId="6DE28993" w:rsidR="007E2FF7" w:rsidDel="00AE1A72" w:rsidRDefault="007E2FF7" w:rsidP="002D65F3">
      <w:pPr>
        <w:pStyle w:val="Code"/>
        <w:rPr>
          <w:del w:id="2909" w:author="Laurence Golding" w:date="2019-03-19T14:14:00Z"/>
          <w:moveFrom w:id="2910" w:author="Laurence Golding" w:date="2019-03-19T14:13:00Z"/>
        </w:rPr>
      </w:pPr>
      <w:moveFrom w:id="2911" w:author="Laurence Golding" w:date="2019-03-19T14:13:00Z">
        <w:del w:id="2912" w:author="Laurence Golding" w:date="2019-03-19T14:14:00Z">
          <w:r w:rsidDel="00AE1A72">
            <w:delText xml:space="preserve">      }</w:delText>
          </w:r>
        </w:del>
      </w:moveFrom>
    </w:p>
    <w:p w14:paraId="5A59A9F1" w14:textId="63245382" w:rsidR="00D11581" w:rsidDel="00AE1A72" w:rsidRDefault="00D11581" w:rsidP="002D65F3">
      <w:pPr>
        <w:pStyle w:val="Code"/>
        <w:rPr>
          <w:del w:id="2913" w:author="Laurence Golding" w:date="2019-03-19T14:14:00Z"/>
          <w:moveFrom w:id="2914" w:author="Laurence Golding" w:date="2019-03-19T14:13:00Z"/>
        </w:rPr>
      </w:pPr>
      <w:moveFrom w:id="2915" w:author="Laurence Golding" w:date="2019-03-19T14:13:00Z">
        <w:del w:id="2916" w:author="Laurence Golding" w:date="2019-03-19T14:14:00Z">
          <w:r w:rsidDel="00AE1A72">
            <w:delText xml:space="preserve">    }</w:delText>
          </w:r>
        </w:del>
      </w:moveFrom>
    </w:p>
    <w:p w14:paraId="3CD9756B" w14:textId="2E635A76" w:rsidR="00D11581" w:rsidDel="00AE1A72" w:rsidRDefault="00D11581" w:rsidP="002D65F3">
      <w:pPr>
        <w:pStyle w:val="Code"/>
        <w:rPr>
          <w:del w:id="2917" w:author="Laurence Golding" w:date="2019-03-19T14:14:00Z"/>
          <w:moveFrom w:id="2918" w:author="Laurence Golding" w:date="2019-03-19T14:13:00Z"/>
        </w:rPr>
      </w:pPr>
      <w:moveFrom w:id="2919" w:author="Laurence Golding" w:date="2019-03-19T14:13:00Z">
        <w:del w:id="2920" w:author="Laurence Golding" w:date="2019-03-19T14:14:00Z">
          <w:r w:rsidDel="00AE1A72">
            <w:delText xml:space="preserve">  </w:delText>
          </w:r>
          <w:r w:rsidR="004F51DA" w:rsidDel="00AE1A72">
            <w:delText>]</w:delText>
          </w:r>
        </w:del>
      </w:moveFrom>
    </w:p>
    <w:p w14:paraId="7D7A4ECD" w14:textId="68FA0264" w:rsidR="00D11581" w:rsidDel="00AE1A72" w:rsidRDefault="00D11581" w:rsidP="002D65F3">
      <w:pPr>
        <w:pStyle w:val="Code"/>
        <w:rPr>
          <w:del w:id="2921" w:author="Laurence Golding" w:date="2019-03-19T14:14:00Z"/>
          <w:moveFrom w:id="2922" w:author="Laurence Golding" w:date="2019-03-19T14:13:00Z"/>
        </w:rPr>
      </w:pPr>
      <w:moveFrom w:id="2923" w:author="Laurence Golding" w:date="2019-03-19T14:13:00Z">
        <w:del w:id="2924" w:author="Laurence Golding" w:date="2019-03-19T14:14:00Z">
          <w:r w:rsidDel="00AE1A72">
            <w:delText>}</w:delText>
          </w:r>
        </w:del>
      </w:moveFrom>
    </w:p>
    <w:p w14:paraId="69F4FCD9" w14:textId="5A3A951C" w:rsidR="00AE1A72" w:rsidDel="00FE5950" w:rsidRDefault="00B86BC7" w:rsidP="00262CD2">
      <w:pPr>
        <w:pStyle w:val="Heading3"/>
        <w:rPr>
          <w:ins w:id="2925" w:author="Laurence Golding" w:date="2019-03-19T14:14:00Z"/>
          <w:del w:id="2926" w:author="Laurence Golding" w:date="2019-03-19T14:13:00Z"/>
        </w:rPr>
      </w:pPr>
      <w:bookmarkStart w:id="2927" w:name="_Ref508814067"/>
      <w:bookmarkStart w:id="2928" w:name="_Toc3812300"/>
      <w:moveFromRangeEnd w:id="2809"/>
      <w:del w:id="2929" w:author="Laurence Golding" w:date="2019-03-19T14:14:00Z">
        <w:r w:rsidDel="00AE1A72">
          <w:delText xml:space="preserve">rule </w:delText>
        </w:r>
      </w:del>
      <w:ins w:id="2930" w:author="Laurence Golding" w:date="2019-03-19T14:14:00Z">
        <w:del w:id="2931" w:author="Laurence Golding" w:date="2019-03-19T14:13:00Z">
          <w:r w:rsidR="00AE1A72" w:rsidDel="00FE5950">
            <w:delText>rules property</w:delText>
          </w:r>
        </w:del>
      </w:ins>
    </w:p>
    <w:p w14:paraId="7694F6A8" w14:textId="77777777" w:rsidR="00AE1A72" w:rsidDel="00FE5950" w:rsidRDefault="00AE1A72" w:rsidP="00D11581">
      <w:pPr>
        <w:rPr>
          <w:ins w:id="2932" w:author="Laurence Golding" w:date="2019-03-19T14:14:00Z"/>
          <w:del w:id="2933" w:author="Laurence Golding" w:date="2019-03-19T14:13:00Z"/>
        </w:rPr>
      </w:pPr>
      <w:ins w:id="2934" w:author="Laurence Golding" w:date="2019-03-19T14:14:00Z">
        <w:del w:id="2935" w:author="Laurence Golding" w:date="2019-03-19T14:13:00Z">
          <w:r w:rsidDel="00FE5950">
            <w:delText xml:space="preserve">A </w:delText>
          </w:r>
          <w:r w:rsidRPr="009722CB" w:rsidDel="00FE5950">
            <w:rPr>
              <w:rStyle w:val="CODEtemp"/>
            </w:rPr>
            <w:delText>resources</w:delText>
          </w:r>
          <w:r w:rsidDel="00FE5950">
            <w:delText xml:space="preserve"> object </w:delText>
          </w:r>
          <w:r w:rsidDel="00FE5950">
            <w:rPr>
              <w:b/>
            </w:rPr>
            <w:delText>MAY</w:delText>
          </w:r>
          <w:r w:rsidDel="00FE5950">
            <w:delText xml:space="preserve"> contain a property named </w:delText>
          </w:r>
          <w:r w:rsidRPr="00425B80" w:rsidDel="00FE5950">
            <w:rPr>
              <w:rStyle w:val="CODEtemp"/>
            </w:rPr>
            <w:delText>rules</w:delText>
          </w:r>
          <w:r w:rsidDel="00FE5950">
            <w:delText xml:space="preserve"> whose value is an array of zero or more unique (§</w:delText>
          </w:r>
          <w:r w:rsidDel="00FE5950">
            <w:fldChar w:fldCharType="begin"/>
          </w:r>
          <w:r w:rsidDel="00FE5950">
            <w:delInstrText xml:space="preserve"> REF _Ref493404799 \r \h </w:delInstrText>
          </w:r>
        </w:del>
      </w:ins>
      <w:del w:id="2936" w:author="Laurence Golding" w:date="2019-03-19T14:13:00Z"/>
      <w:ins w:id="2937" w:author="Laurence Golding" w:date="2019-03-19T14:14:00Z">
        <w:del w:id="2938" w:author="Laurence Golding" w:date="2019-03-19T14:13:00Z">
          <w:r w:rsidDel="00FE5950">
            <w:fldChar w:fldCharType="separate"/>
          </w:r>
          <w:r w:rsidDel="00FE5950">
            <w:delText>3.7.2</w:delText>
          </w:r>
          <w:r w:rsidDel="00FE5950">
            <w:fldChar w:fldCharType="end"/>
          </w:r>
          <w:r w:rsidDel="00FE5950">
            <w:delText xml:space="preserve">) </w:delText>
          </w:r>
          <w:r w:rsidRPr="00EA45E7" w:rsidDel="00FE5950">
            <w:rPr>
              <w:rStyle w:val="CODEtemp"/>
            </w:rPr>
            <w:delText>rule</w:delText>
          </w:r>
          <w:r w:rsidDel="00FE5950">
            <w:delText xml:space="preserve"> objects (§</w:delText>
          </w:r>
          <w:r w:rsidDel="00FE5950">
            <w:fldChar w:fldCharType="begin"/>
          </w:r>
          <w:r w:rsidDel="00FE5950">
            <w:delInstrText xml:space="preserve"> REF _Ref508814067 \r \h </w:delInstrText>
          </w:r>
        </w:del>
      </w:ins>
      <w:del w:id="2939" w:author="Laurence Golding" w:date="2019-03-19T14:13:00Z"/>
      <w:ins w:id="2940" w:author="Laurence Golding" w:date="2019-03-19T14:14:00Z">
        <w:del w:id="2941" w:author="Laurence Golding" w:date="2019-03-19T14:13:00Z">
          <w:r w:rsidDel="00FE5950">
            <w:fldChar w:fldCharType="separate"/>
          </w:r>
          <w:r w:rsidDel="00FE5950">
            <w:delText>3.42</w:delText>
          </w:r>
          <w:r w:rsidDel="00FE5950">
            <w:fldChar w:fldCharType="end"/>
          </w:r>
          <w:r w:rsidDel="00FE5950">
            <w:delText>).</w:delText>
          </w:r>
        </w:del>
      </w:ins>
    </w:p>
    <w:p w14:paraId="4BC78577" w14:textId="77777777" w:rsidR="00AE1A72" w:rsidRPr="00425B80" w:rsidDel="00FE5950" w:rsidRDefault="00AE1A72" w:rsidP="00D11581">
      <w:pPr>
        <w:rPr>
          <w:ins w:id="2942" w:author="Laurence Golding" w:date="2019-03-19T14:14:00Z"/>
          <w:del w:id="2943" w:author="Laurence Golding" w:date="2019-03-19T14:13:00Z"/>
        </w:rPr>
      </w:pPr>
      <w:ins w:id="2944" w:author="Laurence Golding" w:date="2019-03-19T14:14:00Z">
        <w:del w:id="2945" w:author="Laurence Golding" w:date="2019-03-19T14:13:00Z">
          <w:r w:rsidDel="00FE5950">
            <w:delText xml:space="preserve">If </w:delText>
          </w:r>
          <w:r w:rsidDel="00FE5950">
            <w:rPr>
              <w:rStyle w:val="CODEtemp"/>
            </w:rPr>
            <w:delText>rules</w:delText>
          </w:r>
          <w:r w:rsidDel="00FE5950">
            <w:delText xml:space="preserve"> is absent, it </w:delText>
          </w:r>
          <w:r w:rsidRPr="004A64CB" w:rsidDel="00FE5950">
            <w:rPr>
              <w:b/>
            </w:rPr>
            <w:delText>SHALL</w:delText>
          </w:r>
          <w:r w:rsidDel="00FE5950">
            <w:delText xml:space="preserve"> default to an empty array.</w:delText>
          </w:r>
        </w:del>
      </w:ins>
    </w:p>
    <w:p w14:paraId="4057F894" w14:textId="77777777" w:rsidR="00AE1A72" w:rsidDel="00FE5950" w:rsidRDefault="00AE1A72" w:rsidP="00D11581">
      <w:pPr>
        <w:rPr>
          <w:ins w:id="2946" w:author="Laurence Golding" w:date="2019-03-19T14:14:00Z"/>
          <w:del w:id="2947" w:author="Laurence Golding" w:date="2019-03-19T14:13:00Z"/>
        </w:rPr>
      </w:pPr>
      <w:ins w:id="2948" w:author="Laurence Golding" w:date="2019-03-19T14:14:00Z">
        <w:del w:id="2949" w:author="Laurence Golding" w:date="2019-03-19T14:13:00Z">
          <w:r w:rsidRPr="00DD45F4" w:rsidDel="00FE5950">
            <w:delText xml:space="preserve">Some tools use the same </w:delText>
          </w:r>
          <w:r w:rsidDel="00FE5950">
            <w:delText>identifier</w:delText>
          </w:r>
          <w:r w:rsidRPr="00DD45F4" w:rsidDel="00FE5950">
            <w:delText xml:space="preserve"> to refer to multiple distinct (although logically related) rules. </w:delText>
          </w:r>
          <w:r w:rsidDel="00FE5950">
            <w:delText xml:space="preserve">Therefore the </w:delText>
          </w:r>
          <w:r w:rsidRPr="00FA779C" w:rsidDel="00FE5950">
            <w:rPr>
              <w:rStyle w:val="CODEtemp"/>
            </w:rPr>
            <w:delText>id</w:delText>
          </w:r>
          <w:r w:rsidDel="00FE5950">
            <w:delText xml:space="preserve"> properties (</w:delText>
          </w:r>
          <w:r w:rsidRPr="00517BAE" w:rsidDel="00FE5950">
            <w:delText>§</w:delText>
          </w:r>
          <w:r w:rsidDel="00FE5950">
            <w:fldChar w:fldCharType="begin"/>
          </w:r>
          <w:r w:rsidDel="00FE5950">
            <w:delInstrText xml:space="preserve"> REF _Ref493408046 \r \h </w:delInstrText>
          </w:r>
        </w:del>
      </w:ins>
      <w:del w:id="2950" w:author="Laurence Golding" w:date="2019-03-19T14:13:00Z"/>
      <w:ins w:id="2951" w:author="Laurence Golding" w:date="2019-03-19T14:14:00Z">
        <w:del w:id="2952" w:author="Laurence Golding" w:date="2019-03-19T14:13:00Z">
          <w:r w:rsidDel="00FE5950">
            <w:fldChar w:fldCharType="separate"/>
          </w:r>
          <w:r w:rsidDel="00FE5950">
            <w:delText>3.42.3</w:delText>
          </w:r>
          <w:r w:rsidDel="00FE5950">
            <w:fldChar w:fldCharType="end"/>
          </w:r>
          <w:r w:rsidDel="00FE5950">
            <w:delText xml:space="preserve">) of the </w:delText>
          </w:r>
          <w:r w:rsidRPr="00FA779C" w:rsidDel="00FE5950">
            <w:rPr>
              <w:rStyle w:val="CODEtemp"/>
            </w:rPr>
            <w:delText>rule</w:delText>
          </w:r>
          <w:r w:rsidDel="00FE5950">
            <w:delText xml:space="preserve"> objects do not need to be unique within the array.</w:delText>
          </w:r>
        </w:del>
      </w:ins>
    </w:p>
    <w:p w14:paraId="09E81126" w14:textId="77777777" w:rsidR="00AE1A72" w:rsidDel="00FE5950" w:rsidRDefault="00AE1A72" w:rsidP="00D11581">
      <w:pPr>
        <w:pStyle w:val="Note"/>
        <w:rPr>
          <w:ins w:id="2953" w:author="Laurence Golding" w:date="2019-03-19T14:14:00Z"/>
          <w:del w:id="2954" w:author="Laurence Golding" w:date="2019-03-19T14:13:00Z"/>
        </w:rPr>
      </w:pPr>
      <w:ins w:id="2955" w:author="Laurence Golding" w:date="2019-03-19T14:14:00Z">
        <w:del w:id="2956" w:author="Laurence Golding" w:date="2019-03-19T14:13:00Z">
          <w:r w:rsidDel="00FE5950">
            <w:delText xml:space="preserve">EXAMPLE: </w:delText>
          </w:r>
          <w:r w:rsidRPr="00B73A86" w:rsidDel="00FE5950">
            <w:delText>In this example, two distinct but related rules have the same rule id</w:delText>
          </w:r>
          <w:r w:rsidDel="00FE5950">
            <w:delText>They are distinguished by their message strings.</w:delText>
          </w:r>
        </w:del>
      </w:ins>
    </w:p>
    <w:p w14:paraId="26E687F1" w14:textId="77777777" w:rsidR="00AE1A72" w:rsidDel="00FE5950" w:rsidRDefault="00AE1A72" w:rsidP="002D65F3">
      <w:pPr>
        <w:pStyle w:val="Code"/>
        <w:rPr>
          <w:ins w:id="2957" w:author="Laurence Golding" w:date="2019-03-19T14:14:00Z"/>
          <w:del w:id="2958" w:author="Laurence Golding" w:date="2019-03-19T14:13:00Z"/>
        </w:rPr>
      </w:pPr>
      <w:ins w:id="2959" w:author="Laurence Golding" w:date="2019-03-19T14:14:00Z">
        <w:del w:id="2960" w:author="Laurence Golding" w:date="2019-03-19T14:13:00Z">
          <w:r w:rsidDel="00FE5950">
            <w:delText>"resources": {</w:delText>
          </w:r>
        </w:del>
      </w:ins>
    </w:p>
    <w:p w14:paraId="74F9F7AC" w14:textId="77777777" w:rsidR="00AE1A72" w:rsidDel="00FE5950" w:rsidRDefault="00AE1A72" w:rsidP="002D65F3">
      <w:pPr>
        <w:pStyle w:val="Code"/>
        <w:rPr>
          <w:ins w:id="2961" w:author="Laurence Golding" w:date="2019-03-19T14:14:00Z"/>
          <w:del w:id="2962" w:author="Laurence Golding" w:date="2019-03-19T14:13:00Z"/>
        </w:rPr>
      </w:pPr>
      <w:ins w:id="2963" w:author="Laurence Golding" w:date="2019-03-19T14:14:00Z">
        <w:del w:id="2964" w:author="Laurence Golding" w:date="2019-03-19T14:13:00Z">
          <w:r w:rsidDel="00FE5950">
            <w:delText xml:space="preserve">  "rules": [</w:delText>
          </w:r>
        </w:del>
      </w:ins>
    </w:p>
    <w:p w14:paraId="349F7A7F" w14:textId="77777777" w:rsidR="00AE1A72" w:rsidDel="00FE5950" w:rsidRDefault="00AE1A72" w:rsidP="002D65F3">
      <w:pPr>
        <w:pStyle w:val="Code"/>
        <w:rPr>
          <w:ins w:id="2965" w:author="Laurence Golding" w:date="2019-03-19T14:14:00Z"/>
          <w:del w:id="2966" w:author="Laurence Golding" w:date="2019-03-19T14:13:00Z"/>
        </w:rPr>
      </w:pPr>
      <w:ins w:id="2967" w:author="Laurence Golding" w:date="2019-03-19T14:14:00Z">
        <w:del w:id="2968" w:author="Laurence Golding" w:date="2019-03-19T14:13:00Z">
          <w:r w:rsidDel="00FE5950">
            <w:delText xml:space="preserve">    {</w:delText>
          </w:r>
        </w:del>
      </w:ins>
    </w:p>
    <w:p w14:paraId="652B1B19" w14:textId="77777777" w:rsidR="00AE1A72" w:rsidDel="00FE5950" w:rsidRDefault="00AE1A72" w:rsidP="002D65F3">
      <w:pPr>
        <w:pStyle w:val="Code"/>
        <w:rPr>
          <w:ins w:id="2969" w:author="Laurence Golding" w:date="2019-03-19T14:14:00Z"/>
          <w:del w:id="2970" w:author="Laurence Golding" w:date="2019-03-19T14:13:00Z"/>
        </w:rPr>
      </w:pPr>
      <w:ins w:id="2971" w:author="Laurence Golding" w:date="2019-03-19T14:14:00Z">
        <w:del w:id="2972" w:author="Laurence Golding" w:date="2019-03-19T14:13:00Z">
          <w:r w:rsidDel="00FE5950">
            <w:delText xml:space="preserve">      "id": "CA1711",</w:delText>
          </w:r>
        </w:del>
      </w:ins>
    </w:p>
    <w:p w14:paraId="41BB7A6E" w14:textId="77777777" w:rsidR="00AE1A72" w:rsidDel="00FE5950" w:rsidRDefault="00AE1A72" w:rsidP="002D65F3">
      <w:pPr>
        <w:pStyle w:val="Code"/>
        <w:rPr>
          <w:ins w:id="2973" w:author="Laurence Golding" w:date="2019-03-19T14:14:00Z"/>
          <w:del w:id="2974" w:author="Laurence Golding" w:date="2019-03-19T14:13:00Z"/>
        </w:rPr>
      </w:pPr>
      <w:ins w:id="2975" w:author="Laurence Golding" w:date="2019-03-19T14:14:00Z">
        <w:del w:id="2976" w:author="Laurence Golding" w:date="2019-03-19T14:13:00Z">
          <w:r w:rsidDel="00FE5950">
            <w:delText xml:space="preserve">      "messageStrings": {</w:delText>
          </w:r>
        </w:del>
      </w:ins>
    </w:p>
    <w:p w14:paraId="50549A76" w14:textId="77777777" w:rsidR="00AE1A72" w:rsidDel="00FE5950" w:rsidRDefault="00AE1A72" w:rsidP="002D65F3">
      <w:pPr>
        <w:pStyle w:val="Code"/>
        <w:rPr>
          <w:ins w:id="2977" w:author="Laurence Golding" w:date="2019-03-19T14:14:00Z"/>
          <w:del w:id="2978" w:author="Laurence Golding" w:date="2019-03-19T14:13:00Z"/>
        </w:rPr>
      </w:pPr>
      <w:ins w:id="2979" w:author="Laurence Golding" w:date="2019-03-19T14:14:00Z">
        <w:del w:id="2980" w:author="Laurence Golding" w:date="2019-03-19T14:13:00Z">
          <w:r w:rsidDel="00FE5950">
            <w:delText xml:space="preserve">        "default": {</w:delText>
          </w:r>
        </w:del>
      </w:ins>
    </w:p>
    <w:p w14:paraId="58B68C2A" w14:textId="77777777" w:rsidR="00AE1A72" w:rsidDel="00FE5950" w:rsidRDefault="00AE1A72" w:rsidP="002D65F3">
      <w:pPr>
        <w:pStyle w:val="Code"/>
        <w:rPr>
          <w:ins w:id="2981" w:author="Laurence Golding" w:date="2019-03-19T14:14:00Z"/>
          <w:del w:id="2982" w:author="Laurence Golding" w:date="2019-03-19T14:13:00Z"/>
        </w:rPr>
      </w:pPr>
      <w:ins w:id="2983" w:author="Laurence Golding" w:date="2019-03-19T14:14:00Z">
        <w:del w:id="2984" w:author="Laurence Golding" w:date="2019-03-19T14:13:00Z">
          <w:r w:rsidDel="00FE5950">
            <w:delText xml:space="preserve">          "text": "Rename type name {0} so that it does not end in '{1}'"</w:delText>
          </w:r>
        </w:del>
      </w:ins>
    </w:p>
    <w:p w14:paraId="6E2C054A" w14:textId="77777777" w:rsidR="00AE1A72" w:rsidDel="00FE5950" w:rsidRDefault="00AE1A72" w:rsidP="002D65F3">
      <w:pPr>
        <w:pStyle w:val="Code"/>
        <w:rPr>
          <w:ins w:id="2985" w:author="Laurence Golding" w:date="2019-03-19T14:14:00Z"/>
          <w:del w:id="2986" w:author="Laurence Golding" w:date="2019-03-19T14:13:00Z"/>
        </w:rPr>
      </w:pPr>
      <w:ins w:id="2987" w:author="Laurence Golding" w:date="2019-03-19T14:14:00Z">
        <w:del w:id="2988" w:author="Laurence Golding" w:date="2019-03-19T14:13:00Z">
          <w:r w:rsidDel="00FE5950">
            <w:delText xml:space="preserve">        }</w:delText>
          </w:r>
        </w:del>
      </w:ins>
    </w:p>
    <w:p w14:paraId="29D3E683" w14:textId="77777777" w:rsidR="00AE1A72" w:rsidDel="00FE5950" w:rsidRDefault="00AE1A72" w:rsidP="002D65F3">
      <w:pPr>
        <w:pStyle w:val="Code"/>
        <w:rPr>
          <w:ins w:id="2989" w:author="Laurence Golding" w:date="2019-03-19T14:14:00Z"/>
          <w:del w:id="2990" w:author="Laurence Golding" w:date="2019-03-19T14:13:00Z"/>
        </w:rPr>
      </w:pPr>
      <w:ins w:id="2991" w:author="Laurence Golding" w:date="2019-03-19T14:14:00Z">
        <w:del w:id="2992" w:author="Laurence Golding" w:date="2019-03-19T14:13:00Z">
          <w:r w:rsidDel="00FE5950">
            <w:delText xml:space="preserve">      }</w:delText>
          </w:r>
        </w:del>
      </w:ins>
    </w:p>
    <w:p w14:paraId="413F0888" w14:textId="77777777" w:rsidR="00AE1A72" w:rsidDel="00FE5950" w:rsidRDefault="00AE1A72" w:rsidP="002D65F3">
      <w:pPr>
        <w:pStyle w:val="Code"/>
        <w:rPr>
          <w:ins w:id="2993" w:author="Laurence Golding" w:date="2019-03-19T14:14:00Z"/>
          <w:del w:id="2994" w:author="Laurence Golding" w:date="2019-03-19T14:13:00Z"/>
        </w:rPr>
      </w:pPr>
      <w:ins w:id="2995" w:author="Laurence Golding" w:date="2019-03-19T14:14:00Z">
        <w:del w:id="2996" w:author="Laurence Golding" w:date="2019-03-19T14:13:00Z">
          <w:r w:rsidDel="00FE5950">
            <w:delText xml:space="preserve">    },</w:delText>
          </w:r>
        </w:del>
      </w:ins>
    </w:p>
    <w:p w14:paraId="2A371430" w14:textId="77777777" w:rsidR="00AE1A72" w:rsidDel="00FE5950" w:rsidRDefault="00AE1A72" w:rsidP="002D65F3">
      <w:pPr>
        <w:pStyle w:val="Code"/>
        <w:rPr>
          <w:ins w:id="2997" w:author="Laurence Golding" w:date="2019-03-19T14:14:00Z"/>
          <w:del w:id="2998" w:author="Laurence Golding" w:date="2019-03-19T14:13:00Z"/>
        </w:rPr>
      </w:pPr>
      <w:ins w:id="2999" w:author="Laurence Golding" w:date="2019-03-19T14:14:00Z">
        <w:del w:id="3000" w:author="Laurence Golding" w:date="2019-03-19T14:13:00Z">
          <w:r w:rsidDel="00FE5950">
            <w:delText xml:space="preserve">    {</w:delText>
          </w:r>
        </w:del>
      </w:ins>
    </w:p>
    <w:p w14:paraId="1E0E338E" w14:textId="77777777" w:rsidR="00AE1A72" w:rsidDel="00FE5950" w:rsidRDefault="00AE1A72" w:rsidP="002D65F3">
      <w:pPr>
        <w:pStyle w:val="Code"/>
        <w:rPr>
          <w:ins w:id="3001" w:author="Laurence Golding" w:date="2019-03-19T14:14:00Z"/>
          <w:del w:id="3002" w:author="Laurence Golding" w:date="2019-03-19T14:13:00Z"/>
        </w:rPr>
      </w:pPr>
      <w:ins w:id="3003" w:author="Laurence Golding" w:date="2019-03-19T14:14:00Z">
        <w:del w:id="3004" w:author="Laurence Golding" w:date="2019-03-19T14:13:00Z">
          <w:r w:rsidDel="00FE5950">
            <w:delText xml:space="preserve">      "id": "CA1711",</w:delText>
          </w:r>
        </w:del>
      </w:ins>
    </w:p>
    <w:p w14:paraId="21DC9851" w14:textId="77777777" w:rsidR="00AE1A72" w:rsidDel="00FE5950" w:rsidRDefault="00AE1A72" w:rsidP="002D65F3">
      <w:pPr>
        <w:pStyle w:val="Code"/>
        <w:rPr>
          <w:ins w:id="3005" w:author="Laurence Golding" w:date="2019-03-19T14:14:00Z"/>
          <w:del w:id="3006" w:author="Laurence Golding" w:date="2019-03-19T14:13:00Z"/>
        </w:rPr>
      </w:pPr>
      <w:ins w:id="3007" w:author="Laurence Golding" w:date="2019-03-19T14:14:00Z">
        <w:del w:id="3008" w:author="Laurence Golding" w:date="2019-03-19T14:13:00Z">
          <w:r w:rsidDel="00FE5950">
            <w:delText xml:space="preserve">      "messageStrings": {</w:delText>
          </w:r>
        </w:del>
      </w:ins>
    </w:p>
    <w:p w14:paraId="26CC2B14" w14:textId="77777777" w:rsidR="00AE1A72" w:rsidDel="00FE5950" w:rsidRDefault="00AE1A72" w:rsidP="002D65F3">
      <w:pPr>
        <w:pStyle w:val="Code"/>
        <w:rPr>
          <w:ins w:id="3009" w:author="Laurence Golding" w:date="2019-03-19T14:14:00Z"/>
          <w:del w:id="3010" w:author="Laurence Golding" w:date="2019-03-19T14:13:00Z"/>
        </w:rPr>
      </w:pPr>
      <w:ins w:id="3011" w:author="Laurence Golding" w:date="2019-03-19T14:14:00Z">
        <w:del w:id="3012" w:author="Laurence Golding" w:date="2019-03-19T14:13:00Z">
          <w:r w:rsidDel="00FE5950">
            <w:delText xml:space="preserve">        "default": {</w:delText>
          </w:r>
        </w:del>
      </w:ins>
    </w:p>
    <w:p w14:paraId="019D54F8" w14:textId="77777777" w:rsidR="00AE1A72" w:rsidDel="00FE5950" w:rsidRDefault="00AE1A72" w:rsidP="002D65F3">
      <w:pPr>
        <w:pStyle w:val="Code"/>
        <w:rPr>
          <w:ins w:id="3013" w:author="Laurence Golding" w:date="2019-03-19T14:14:00Z"/>
          <w:del w:id="3014" w:author="Laurence Golding" w:date="2019-03-19T14:13:00Z"/>
        </w:rPr>
      </w:pPr>
      <w:ins w:id="3015" w:author="Laurence Golding" w:date="2019-03-19T14:14:00Z">
        <w:del w:id="3016" w:author="Laurence Golding" w:date="2019-03-19T14:13:00Z">
          <w:r w:rsidDel="00FE5950">
            <w:delText xml:space="preserve">          "text": "Either replace the suffix '{0}' in member name '{1}' with</w:delText>
          </w:r>
        </w:del>
      </w:ins>
    </w:p>
    <w:p w14:paraId="0BD15223" w14:textId="77777777" w:rsidR="00AE1A72" w:rsidDel="00FE5950" w:rsidRDefault="00AE1A72" w:rsidP="002D65F3">
      <w:pPr>
        <w:pStyle w:val="Code"/>
        <w:rPr>
          <w:ins w:id="3017" w:author="Laurence Golding" w:date="2019-03-19T14:14:00Z"/>
          <w:del w:id="3018" w:author="Laurence Golding" w:date="2019-03-19T14:13:00Z"/>
        </w:rPr>
      </w:pPr>
      <w:ins w:id="3019" w:author="Laurence Golding" w:date="2019-03-19T14:14:00Z">
        <w:del w:id="3020" w:author="Laurence Golding" w:date="2019-03-19T14:13:00Z">
          <w:r w:rsidDel="00FE5950">
            <w:delText xml:space="preserve">                  the suggested numeric alternate or provide</w:delText>
          </w:r>
        </w:del>
      </w:ins>
    </w:p>
    <w:p w14:paraId="7848CA5A" w14:textId="77777777" w:rsidR="00AE1A72" w:rsidDel="00FE5950" w:rsidRDefault="00AE1A72" w:rsidP="002D65F3">
      <w:pPr>
        <w:pStyle w:val="Code"/>
        <w:rPr>
          <w:ins w:id="3021" w:author="Laurence Golding" w:date="2019-03-19T14:14:00Z"/>
          <w:del w:id="3022" w:author="Laurence Golding" w:date="2019-03-19T14:13:00Z"/>
        </w:rPr>
      </w:pPr>
      <w:ins w:id="3023" w:author="Laurence Golding" w:date="2019-03-19T14:14:00Z">
        <w:del w:id="3024" w:author="Laurence Golding" w:date="2019-03-19T14:13:00Z">
          <w:r w:rsidDel="00FE5950">
            <w:delText xml:space="preserve">                  a more meaningful suffix"</w:delText>
          </w:r>
        </w:del>
      </w:ins>
    </w:p>
    <w:p w14:paraId="1B87C889" w14:textId="77777777" w:rsidR="00AE1A72" w:rsidDel="00FE5950" w:rsidRDefault="00AE1A72" w:rsidP="002D65F3">
      <w:pPr>
        <w:pStyle w:val="Code"/>
        <w:rPr>
          <w:ins w:id="3025" w:author="Laurence Golding" w:date="2019-03-19T14:14:00Z"/>
          <w:del w:id="3026" w:author="Laurence Golding" w:date="2019-03-19T14:13:00Z"/>
        </w:rPr>
      </w:pPr>
      <w:ins w:id="3027" w:author="Laurence Golding" w:date="2019-03-19T14:14:00Z">
        <w:del w:id="3028" w:author="Laurence Golding" w:date="2019-03-19T14:13:00Z">
          <w:r w:rsidDel="00FE5950">
            <w:delText xml:space="preserve">        }</w:delText>
          </w:r>
        </w:del>
      </w:ins>
    </w:p>
    <w:p w14:paraId="4324E5F1" w14:textId="77777777" w:rsidR="00AE1A72" w:rsidDel="00FE5950" w:rsidRDefault="00AE1A72" w:rsidP="002D65F3">
      <w:pPr>
        <w:pStyle w:val="Code"/>
        <w:rPr>
          <w:ins w:id="3029" w:author="Laurence Golding" w:date="2019-03-19T14:14:00Z"/>
          <w:del w:id="3030" w:author="Laurence Golding" w:date="2019-03-19T14:13:00Z"/>
        </w:rPr>
      </w:pPr>
      <w:ins w:id="3031" w:author="Laurence Golding" w:date="2019-03-19T14:14:00Z">
        <w:del w:id="3032" w:author="Laurence Golding" w:date="2019-03-19T14:13:00Z">
          <w:r w:rsidDel="00FE5950">
            <w:delText xml:space="preserve">      }</w:delText>
          </w:r>
        </w:del>
      </w:ins>
    </w:p>
    <w:p w14:paraId="799634E6" w14:textId="77777777" w:rsidR="00AE1A72" w:rsidDel="00FE5950" w:rsidRDefault="00AE1A72" w:rsidP="002D65F3">
      <w:pPr>
        <w:pStyle w:val="Code"/>
        <w:rPr>
          <w:ins w:id="3033" w:author="Laurence Golding" w:date="2019-03-19T14:14:00Z"/>
          <w:del w:id="3034" w:author="Laurence Golding" w:date="2019-03-19T14:13:00Z"/>
        </w:rPr>
      </w:pPr>
      <w:ins w:id="3035" w:author="Laurence Golding" w:date="2019-03-19T14:14:00Z">
        <w:del w:id="3036" w:author="Laurence Golding" w:date="2019-03-19T14:13:00Z">
          <w:r w:rsidDel="00FE5950">
            <w:delText xml:space="preserve">    }</w:delText>
          </w:r>
        </w:del>
      </w:ins>
    </w:p>
    <w:p w14:paraId="12786068" w14:textId="77777777" w:rsidR="00AE1A72" w:rsidDel="00FE5950" w:rsidRDefault="00AE1A72" w:rsidP="002D65F3">
      <w:pPr>
        <w:pStyle w:val="Code"/>
        <w:rPr>
          <w:ins w:id="3037" w:author="Laurence Golding" w:date="2019-03-19T14:14:00Z"/>
          <w:del w:id="3038" w:author="Laurence Golding" w:date="2019-03-19T14:13:00Z"/>
        </w:rPr>
      </w:pPr>
      <w:ins w:id="3039" w:author="Laurence Golding" w:date="2019-03-19T14:14:00Z">
        <w:del w:id="3040" w:author="Laurence Golding" w:date="2019-03-19T14:13:00Z">
          <w:r w:rsidDel="00FE5950">
            <w:delText xml:space="preserve">  ]</w:delText>
          </w:r>
        </w:del>
      </w:ins>
    </w:p>
    <w:p w14:paraId="2F172B35" w14:textId="77777777" w:rsidR="00AE1A72" w:rsidDel="00FE5950" w:rsidRDefault="00AE1A72" w:rsidP="002D65F3">
      <w:pPr>
        <w:pStyle w:val="Code"/>
        <w:rPr>
          <w:ins w:id="3041" w:author="Laurence Golding" w:date="2019-03-19T14:14:00Z"/>
          <w:del w:id="3042" w:author="Laurence Golding" w:date="2019-03-19T14:13:00Z"/>
        </w:rPr>
      </w:pPr>
      <w:ins w:id="3043" w:author="Laurence Golding" w:date="2019-03-19T14:14:00Z">
        <w:del w:id="3044" w:author="Laurence Golding" w:date="2019-03-19T14:13:00Z">
          <w:r w:rsidDel="00FE5950">
            <w:delText>}</w:delText>
          </w:r>
        </w:del>
      </w:ins>
    </w:p>
    <w:p w14:paraId="5EB63AAA" w14:textId="1F6D150E" w:rsidR="00B86BC7" w:rsidRDefault="00AE1A72" w:rsidP="00B86BC7">
      <w:pPr>
        <w:pStyle w:val="Heading2"/>
      </w:pPr>
      <w:bookmarkStart w:id="3045" w:name="_Ref3908560"/>
      <w:ins w:id="3046" w:author="Laurence Golding" w:date="2019-03-19T14:14:00Z">
        <w:r>
          <w:rPr>
            <w:bCs/>
            <w:sz w:val="26"/>
            <w:szCs w:val="26"/>
          </w:rPr>
          <w:t>reportingDescriptor</w:t>
        </w:r>
        <w:r>
          <w:t xml:space="preserve"> </w:t>
        </w:r>
      </w:ins>
      <w:r w:rsidR="00B86BC7">
        <w:t>object</w:t>
      </w:r>
      <w:bookmarkEnd w:id="2755"/>
      <w:bookmarkEnd w:id="2927"/>
      <w:bookmarkEnd w:id="2928"/>
      <w:bookmarkEnd w:id="3045"/>
    </w:p>
    <w:p w14:paraId="0004BC6E" w14:textId="658F9ED1" w:rsidR="00B86BC7" w:rsidRDefault="00B86BC7" w:rsidP="00B86BC7">
      <w:pPr>
        <w:pStyle w:val="Heading3"/>
      </w:pPr>
      <w:bookmarkStart w:id="3047" w:name="_Toc3812301"/>
      <w:r>
        <w:t>General</w:t>
      </w:r>
      <w:bookmarkEnd w:id="3047"/>
    </w:p>
    <w:p w14:paraId="51CC9E80" w14:textId="365B8913" w:rsidR="00517BAE" w:rsidRDefault="00517BAE" w:rsidP="00517BAE">
      <w:pPr>
        <w:rPr>
          <w:ins w:id="3048" w:author="Laurence Golding" w:date="2019-03-19T15:14:00Z"/>
        </w:rPr>
      </w:pPr>
      <w:r w:rsidRPr="00517BAE">
        <w:t xml:space="preserve">A </w:t>
      </w:r>
      <w:del w:id="3049" w:author="Laurence Golding" w:date="2019-03-19T15:07:00Z">
        <w:r w:rsidRPr="00517BAE" w:rsidDel="00FB556E">
          <w:rPr>
            <w:rStyle w:val="CODEtemp"/>
          </w:rPr>
          <w:delText>rule</w:delText>
        </w:r>
        <w:r w:rsidRPr="00517BAE" w:rsidDel="00FB556E">
          <w:delText xml:space="preserve"> </w:delText>
        </w:r>
      </w:del>
      <w:ins w:id="3050" w:author="Laurence Golding" w:date="2019-03-19T15:07:00Z">
        <w:r w:rsidR="00FB556E">
          <w:rPr>
            <w:rStyle w:val="CODEtemp"/>
          </w:rPr>
          <w:t>reportingDescriptor</w:t>
        </w:r>
        <w:r w:rsidR="00FB556E" w:rsidRPr="00517BAE">
          <w:t xml:space="preserve"> </w:t>
        </w:r>
      </w:ins>
      <w:r w:rsidRPr="00517BAE">
        <w:t xml:space="preserve">object contains information that describes a </w:t>
      </w:r>
      <w:ins w:id="3051" w:author="Laurence Golding" w:date="2019-03-19T15:13:00Z">
        <w:r w:rsidR="00FB556E">
          <w:t>“</w:t>
        </w:r>
      </w:ins>
      <w:del w:id="3052" w:author="Laurence Golding" w:date="2019-03-19T15:07:00Z">
        <w:r w:rsidRPr="00517BAE" w:rsidDel="00FB556E">
          <w:delText>rule</w:delText>
        </w:r>
      </w:del>
      <w:ins w:id="3053" w:author="Laurence Golding" w:date="2019-03-19T15:07:00Z">
        <w:r w:rsidR="00FB556E">
          <w:t>reporting item</w:t>
        </w:r>
      </w:ins>
      <w:ins w:id="3054" w:author="Laurence Golding" w:date="2019-03-19T15:13:00Z">
        <w:r w:rsidR="00FB556E">
          <w:t>”</w:t>
        </w:r>
      </w:ins>
      <w:ins w:id="3055" w:author="Laurence Golding" w:date="2019-03-19T15:07:00Z">
        <w:r w:rsidR="00FB556E">
          <w:t xml:space="preserve"> generated by a tool</w:t>
        </w:r>
      </w:ins>
      <w:r w:rsidRPr="00517BAE">
        <w:t>.</w:t>
      </w:r>
      <w:r w:rsidR="001F633D">
        <w:t xml:space="preserve"> </w:t>
      </w:r>
      <w:ins w:id="3056" w:author="Laurence Golding" w:date="2019-03-19T15:08:00Z">
        <w:r w:rsidR="00FB556E">
          <w:t xml:space="preserve">A reporting item is either a result produced by the tool’s analysis (see </w:t>
        </w:r>
      </w:ins>
      <w:ins w:id="3057" w:author="Laurence Golding" w:date="2019-03-19T15:10:00Z">
        <w:r w:rsidR="00FB556E" w:rsidRPr="00517BAE">
          <w:t>§</w:t>
        </w:r>
      </w:ins>
      <w:ins w:id="3058" w:author="Laurence Golding" w:date="2019-03-19T15:12:00Z">
        <w:r w:rsidR="00FB556E">
          <w:fldChar w:fldCharType="begin"/>
        </w:r>
        <w:r w:rsidR="00FB556E">
          <w:instrText xml:space="preserve"> REF _Ref493350984 \r \h </w:instrText>
        </w:r>
      </w:ins>
      <w:r w:rsidR="00FB556E">
        <w:fldChar w:fldCharType="separate"/>
      </w:r>
      <w:ins w:id="3059" w:author="Laurence Golding" w:date="2019-03-19T15:12:00Z">
        <w:r w:rsidR="00FB556E">
          <w:t>3.24</w:t>
        </w:r>
        <w:r w:rsidR="00FB556E">
          <w:fldChar w:fldCharType="end"/>
        </w:r>
      </w:ins>
      <w:ins w:id="3060" w:author="Laurence Golding" w:date="2019-03-19T15:08:00Z">
        <w:r w:rsidR="00FB556E">
          <w:t xml:space="preserve">), or a </w:t>
        </w:r>
      </w:ins>
      <w:ins w:id="3061" w:author="Laurence Golding" w:date="2019-03-19T15:09:00Z">
        <w:r w:rsidR="00FB556E">
          <w:t>notification of a condition encountered by the tool (</w:t>
        </w:r>
      </w:ins>
      <w:ins w:id="3062" w:author="Laurence Golding" w:date="2019-03-19T15:10:00Z">
        <w:r w:rsidR="00FB556E" w:rsidRPr="00517BAE">
          <w:t>§</w:t>
        </w:r>
      </w:ins>
      <w:ins w:id="3063" w:author="Laurence Golding" w:date="2019-03-19T15:13:00Z">
        <w:r w:rsidR="00FB556E">
          <w:fldChar w:fldCharType="begin"/>
        </w:r>
        <w:r w:rsidR="00FB556E">
          <w:instrText xml:space="preserve"> REF _Ref493404948 \r \h </w:instrText>
        </w:r>
      </w:ins>
      <w:r w:rsidR="00FB556E">
        <w:fldChar w:fldCharType="separate"/>
      </w:r>
      <w:ins w:id="3064" w:author="Laurence Golding" w:date="2019-03-19T15:13:00Z">
        <w:r w:rsidR="00FB556E">
          <w:t>3.46</w:t>
        </w:r>
        <w:r w:rsidR="00FB556E">
          <w:fldChar w:fldCharType="end"/>
        </w:r>
      </w:ins>
      <w:ins w:id="3065" w:author="Laurence Golding" w:date="2019-03-19T15:09:00Z">
        <w:r w:rsidR="00FB556E">
          <w:t>).</w:t>
        </w:r>
      </w:ins>
      <w:ins w:id="3066" w:author="Laurence Golding" w:date="2019-03-19T15:08:00Z">
        <w:r w:rsidR="00FB556E">
          <w:t xml:space="preserve"> </w:t>
        </w:r>
      </w:ins>
      <w:r w:rsidR="001F633D">
        <w:t>We refer to this</w:t>
      </w:r>
      <w:ins w:id="3067" w:author="Laurence Golding" w:date="2019-03-19T15:09:00Z">
        <w:r w:rsidR="00FB556E">
          <w:t xml:space="preserve"> descriptive</w:t>
        </w:r>
      </w:ins>
      <w:r w:rsidR="001F633D">
        <w:t xml:space="preserve"> information as “</w:t>
      </w:r>
      <w:del w:id="3068" w:author="Laurence Golding" w:date="2019-03-19T15:09:00Z">
        <w:r w:rsidR="001F633D" w:rsidDel="00FB556E">
          <w:delText xml:space="preserve">rule </w:delText>
        </w:r>
      </w:del>
      <w:ins w:id="3069" w:author="Laurence Golding" w:date="2019-03-19T15:09:00Z">
        <w:r w:rsidR="00FB556E">
          <w:t xml:space="preserve">reporting item </w:t>
        </w:r>
      </w:ins>
      <w:r w:rsidR="001F633D">
        <w:t>metadata.”</w:t>
      </w:r>
      <w:ins w:id="3070" w:author="Laurence Golding" w:date="2019-03-19T15:09:00Z">
        <w:r w:rsidR="00FB556E">
          <w:t xml:space="preserve"> When referring to the metadata that describes a result, we use the more specific term “rule metadata.”</w:t>
        </w:r>
      </w:ins>
    </w:p>
    <w:p w14:paraId="70A66D53" w14:textId="662755FF" w:rsidR="00FB556E" w:rsidRPr="00517BAE" w:rsidRDefault="00FB556E" w:rsidP="00517BAE">
      <w:ins w:id="3071" w:author="Laurence Golding" w:date="2019-03-19T15:14:00Z">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ins>
    </w:p>
    <w:p w14:paraId="65C94345" w14:textId="10A80D7D" w:rsidR="00B86BC7" w:rsidRDefault="00B86BC7" w:rsidP="00B86BC7">
      <w:pPr>
        <w:pStyle w:val="Heading3"/>
      </w:pPr>
      <w:bookmarkStart w:id="3072" w:name="_Toc3812302"/>
      <w:r>
        <w:t>Constraints</w:t>
      </w:r>
      <w:bookmarkEnd w:id="3072"/>
    </w:p>
    <w:p w14:paraId="1A1A3719" w14:textId="5E40B8B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B041D">
        <w:t>3.42.6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B041D">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073" w:name="_Ref493408046"/>
      <w:bookmarkStart w:id="3074" w:name="_Toc3812303"/>
      <w:r>
        <w:t>id property</w:t>
      </w:r>
      <w:bookmarkEnd w:id="3073"/>
      <w:bookmarkEnd w:id="3074"/>
    </w:p>
    <w:p w14:paraId="5726A9F8" w14:textId="3C4D892C" w:rsidR="00517BAE" w:rsidRDefault="00517BAE" w:rsidP="00517BAE">
      <w:r>
        <w:t xml:space="preserve">A </w:t>
      </w:r>
      <w:del w:id="3075" w:author="Laurence Golding" w:date="2019-03-19T15:14:00Z">
        <w:r w:rsidRPr="00517BAE" w:rsidDel="00FB556E">
          <w:rPr>
            <w:rStyle w:val="CODEtemp"/>
          </w:rPr>
          <w:delText>rule</w:delText>
        </w:r>
        <w:r w:rsidDel="00FB556E">
          <w:delText xml:space="preserve"> </w:delText>
        </w:r>
      </w:del>
      <w:ins w:id="3076" w:author="Laurence Golding" w:date="2019-03-19T15:14:00Z">
        <w:r w:rsidR="00FB556E">
          <w:rPr>
            <w:rStyle w:val="CODEtemp"/>
          </w:rPr>
          <w:t>reportingDescriptor</w:t>
        </w:r>
        <w:r w:rsidR="00FB556E">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3077" w:author="Laurence Golding" w:date="2019-03-19T15:14:00Z">
        <w:r w:rsidR="00FB556E">
          <w:t>. In t</w:t>
        </w:r>
      </w:ins>
      <w:ins w:id="3078" w:author="Laurence Golding" w:date="2019-03-19T15:15:00Z">
        <w:r w:rsidR="00FB556E">
          <w:t xml:space="preserve">he case of a rule, </w:t>
        </w:r>
        <w:r w:rsidR="00FB556E" w:rsidRPr="00FB556E">
          <w:rPr>
            <w:rStyle w:val="CODEtemp"/>
          </w:rPr>
          <w:t>id</w:t>
        </w:r>
        <w:r w:rsidR="00FB556E">
          <w:t xml:space="preserve"> </w:t>
        </w:r>
        <w:r w:rsidR="00FB556E" w:rsidRPr="00FB556E">
          <w:rPr>
            <w:b/>
          </w:rPr>
          <w:t>SHALL</w:t>
        </w:r>
        <w:r w:rsidR="00FB556E">
          <w:t xml:space="preserve"> contain a</w:t>
        </w:r>
      </w:ins>
      <w:r>
        <w:t xml:space="preserve"> containing a stable, opaque identifier for the rule.</w:t>
      </w:r>
      <w:ins w:id="3079" w:author="Laurence Golding" w:date="2019-03-19T15:15:00Z">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ins>
    </w:p>
    <w:p w14:paraId="7A6B8DC8" w14:textId="3F5D60AA" w:rsidR="00517BAE" w:rsidRDefault="00517BAE" w:rsidP="00517BAE">
      <w:pPr>
        <w:pStyle w:val="Note"/>
      </w:pPr>
      <w:r>
        <w:t xml:space="preserve">EXAMPLE: </w:t>
      </w:r>
      <w:r w:rsidRPr="00517BAE">
        <w:rPr>
          <w:rStyle w:val="CODEtemp"/>
        </w:rPr>
        <w:t>"</w:t>
      </w:r>
      <w:ins w:id="3080" w:author="Laurence Golding" w:date="2019-03-19T15:16:00Z">
        <w:r w:rsidR="00FB556E">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rPr>
          <w:ins w:id="3081" w:author="Laurence Golding" w:date="2019-03-22T18: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ins w:id="3082" w:author="Laurence Golding" w:date="2019-03-22T18:16:00Z">
        <w:r>
          <w:t>In contrast to rule identifiers, n</w:t>
        </w:r>
      </w:ins>
      <w:ins w:id="3083" w:author="Laurence Golding" w:date="2019-03-22T18:14:00Z">
        <w:r>
          <w:t xml:space="preserve">otification identifiers need not </w:t>
        </w:r>
      </w:ins>
      <w:ins w:id="3084" w:author="Laurence Golding" w:date="2019-03-22T18:15:00Z">
        <w:r>
          <w:t>be stable</w:t>
        </w:r>
      </w:ins>
      <w:ins w:id="3085" w:author="Laurence Golding" w:date="2019-03-22T18:16:00Z">
        <w:r>
          <w:t xml:space="preserve"> or opaque</w:t>
        </w:r>
      </w:ins>
      <w:ins w:id="3086" w:author="Laurence Golding" w:date="2019-03-22T18:52:00Z">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ins>
    </w:p>
    <w:p w14:paraId="4A192A07" w14:textId="0AC56105" w:rsidR="00E27EDF" w:rsidRDefault="00E27EDF" w:rsidP="00E27EDF">
      <w:pPr>
        <w:pStyle w:val="Heading3"/>
      </w:pPr>
      <w:bookmarkStart w:id="3087" w:name="_Toc3812304"/>
      <w:r>
        <w:t>deprecatedIds property</w:t>
      </w:r>
      <w:bookmarkEnd w:id="3087"/>
    </w:p>
    <w:p w14:paraId="72B0335E" w14:textId="7D5D5330" w:rsidR="00E27EDF" w:rsidRDefault="00E27EDF" w:rsidP="00E27EDF">
      <w:r>
        <w:t xml:space="preserve">A </w:t>
      </w:r>
      <w:del w:id="3088" w:author="Laurence Golding" w:date="2019-03-19T15:16:00Z">
        <w:r w:rsidRPr="00315FCB" w:rsidDel="00FB556E">
          <w:rPr>
            <w:rStyle w:val="CODEtemp"/>
          </w:rPr>
          <w:delText>rule</w:delText>
        </w:r>
        <w:r w:rsidDel="00FB556E">
          <w:delText xml:space="preserve"> </w:delText>
        </w:r>
      </w:del>
      <w:ins w:id="3089" w:author="Laurence Golding" w:date="2019-03-19T15:16:00Z">
        <w:r w:rsidR="00FB556E">
          <w:rPr>
            <w:rStyle w:val="CODEtemp"/>
          </w:rPr>
          <w:t>reportingDescriptor</w:t>
        </w:r>
        <w:r w:rsidR="00FB556E">
          <w:t xml:space="preserve"> </w:t>
        </w:r>
      </w:ins>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4B041D">
        <w:t>3.7.2</w:t>
      </w:r>
      <w:r>
        <w:fldChar w:fldCharType="end"/>
      </w:r>
      <w:r>
        <w:t xml:space="preserve">) strings, each of which contains </w:t>
      </w:r>
      <w:del w:id="3090" w:author="Laurence Golding" w:date="2019-03-19T15:17:00Z">
        <w:r w:rsidDel="00FB556E">
          <w:delText>a stable opaque identifier (that is, a rule id;</w:delText>
        </w:r>
      </w:del>
      <w:ins w:id="3091" w:author="Laurence Golding" w:date="2019-03-19T15:17:00Z">
        <w:r w:rsidR="00FB556E">
          <w:t>an id</w:t>
        </w:r>
      </w:ins>
      <w:r>
        <w:t xml:space="preserve"> </w:t>
      </w:r>
      <w:ins w:id="3092" w:author="Laurence Golding" w:date="2019-03-19T15:17:00Z">
        <w:r w:rsidR="00FB556E">
          <w:t>(</w:t>
        </w:r>
      </w:ins>
      <w:r>
        <w:t xml:space="preserve">see </w:t>
      </w:r>
      <w:r w:rsidRPr="00517BAE">
        <w:t>§</w:t>
      </w:r>
      <w:r>
        <w:fldChar w:fldCharType="begin"/>
      </w:r>
      <w:r>
        <w:instrText xml:space="preserve"> REF _Ref493408046 \r \h </w:instrText>
      </w:r>
      <w:r>
        <w:fldChar w:fldCharType="separate"/>
      </w:r>
      <w:r w:rsidR="004B041D">
        <w:t>3.42.3</w:t>
      </w:r>
      <w:r>
        <w:fldChar w:fldCharType="end"/>
      </w:r>
      <w:r>
        <w:t xml:space="preserve">) by which this </w:t>
      </w:r>
      <w:del w:id="3093" w:author="Laurence Golding" w:date="2019-03-19T15:17:00Z">
        <w:r w:rsidDel="00FB556E">
          <w:delText xml:space="preserve">rule </w:delText>
        </w:r>
      </w:del>
      <w:ins w:id="3094" w:author="Laurence Golding" w:date="2019-03-19T15:17:00Z">
        <w:r w:rsidR="00FB556E">
          <w:t xml:space="preserve">reporting item </w:t>
        </w:r>
      </w:ins>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ins w:id="3095" w:author="Laurence Golding" w:date="2019-03-19T15:17:00Z">
        <w:r w:rsidR="00FB556E">
          <w:t>is most useful for rul</w:t>
        </w:r>
      </w:ins>
      <w:ins w:id="3096" w:author="Laurence Golding" w:date="2019-03-19T15:18:00Z">
        <w:r w:rsidR="00FB556E">
          <w:t xml:space="preserve">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B7298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4B041D">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ins w:id="3097" w:author="Laurence Golding" w:date="2019-03-19T15:20:00Z">
        <w:r w:rsidR="00FB556E">
          <w:t>,</w:t>
        </w:r>
      </w:ins>
    </w:p>
    <w:p w14:paraId="0CEE3E6E" w14:textId="3CC1202D" w:rsidR="00FB556E" w:rsidRDefault="00FB556E" w:rsidP="00FB556E">
      <w:pPr>
        <w:pStyle w:val="Code"/>
        <w:rPr>
          <w:moveTo w:id="3098" w:author="Laurence Golding" w:date="2019-03-19T15:18:00Z"/>
        </w:rPr>
      </w:pPr>
      <w:ins w:id="3099" w:author="Laurence Golding" w:date="2019-03-19T15:18:00Z">
        <w:r>
          <w:t xml:space="preserve">  </w:t>
        </w:r>
      </w:ins>
      <w:moveToRangeStart w:id="3100" w:author="Laurence Golding" w:date="2019-03-19T15:18:00Z" w:name="move3901150"/>
      <w:moveTo w:id="3101" w:author="Laurence Golding" w:date="2019-03-19T15:18:00Z">
        <w:r>
          <w:t xml:space="preserve">    "rule</w:t>
        </w:r>
      </w:moveTo>
      <w:ins w:id="3102" w:author="Laurence Golding" w:date="2019-03-19T15:19:00Z">
        <w:r>
          <w:t>Descriptor</w:t>
        </w:r>
      </w:ins>
      <w:moveTo w:id="3103" w:author="Laurence Golding" w:date="2019-03-19T15:18:00Z">
        <w:r>
          <w:t>s": [</w:t>
        </w:r>
      </w:moveTo>
    </w:p>
    <w:p w14:paraId="2ADDB9B6" w14:textId="052F8A58" w:rsidR="00FB556E" w:rsidRDefault="00FB556E" w:rsidP="00FB556E">
      <w:pPr>
        <w:pStyle w:val="Code"/>
        <w:rPr>
          <w:moveTo w:id="3104" w:author="Laurence Golding" w:date="2019-03-19T15:18:00Z"/>
        </w:rPr>
      </w:pPr>
      <w:ins w:id="3105" w:author="Laurence Golding" w:date="2019-03-19T15:18:00Z">
        <w:r>
          <w:t xml:space="preserve">  </w:t>
        </w:r>
      </w:ins>
      <w:moveTo w:id="3106" w:author="Laurence Golding" w:date="2019-03-19T15:18:00Z">
        <w:r>
          <w:t xml:space="preserve">      {</w:t>
        </w:r>
      </w:moveTo>
    </w:p>
    <w:p w14:paraId="172A33FE" w14:textId="69BAD71F" w:rsidR="00FB556E" w:rsidRDefault="00FB556E" w:rsidP="00FB556E">
      <w:pPr>
        <w:pStyle w:val="Code"/>
        <w:rPr>
          <w:moveTo w:id="3107" w:author="Laurence Golding" w:date="2019-03-19T15:18:00Z"/>
        </w:rPr>
      </w:pPr>
      <w:ins w:id="3108" w:author="Laurence Golding" w:date="2019-03-19T15:19:00Z">
        <w:r>
          <w:t xml:space="preserve">  </w:t>
        </w:r>
      </w:ins>
      <w:moveTo w:id="3109" w:author="Laurence Golding" w:date="2019-03-19T15:18:00Z">
        <w:r>
          <w:t xml:space="preserve">        "id": "CA1000",</w:t>
        </w:r>
      </w:moveTo>
    </w:p>
    <w:p w14:paraId="49194594" w14:textId="6B203629" w:rsidR="00FB556E" w:rsidRDefault="00FB556E" w:rsidP="00FB556E">
      <w:pPr>
        <w:pStyle w:val="Code"/>
        <w:rPr>
          <w:moveTo w:id="3110" w:author="Laurence Golding" w:date="2019-03-19T15:18:00Z"/>
        </w:rPr>
      </w:pPr>
      <w:ins w:id="3111" w:author="Laurence Golding" w:date="2019-03-19T15:19:00Z">
        <w:r>
          <w:t xml:space="preserve">  </w:t>
        </w:r>
      </w:ins>
      <w:moveTo w:id="3112" w:author="Laurence Golding" w:date="2019-03-19T15:18:00Z">
        <w:r>
          <w:t xml:space="preserve">        ...</w:t>
        </w:r>
      </w:moveTo>
    </w:p>
    <w:p w14:paraId="698F2258" w14:textId="74BCFE12" w:rsidR="00FB556E" w:rsidRDefault="00FB556E" w:rsidP="00FB556E">
      <w:pPr>
        <w:pStyle w:val="Code"/>
        <w:rPr>
          <w:moveTo w:id="3113" w:author="Laurence Golding" w:date="2019-03-19T15:18:00Z"/>
        </w:rPr>
      </w:pPr>
      <w:ins w:id="3114" w:author="Laurence Golding" w:date="2019-03-19T15:19:00Z">
        <w:r>
          <w:t xml:space="preserve">  </w:t>
        </w:r>
      </w:ins>
      <w:moveTo w:id="3115" w:author="Laurence Golding" w:date="2019-03-19T15:18:00Z">
        <w:r>
          <w:t xml:space="preserve">      }</w:t>
        </w:r>
      </w:moveTo>
    </w:p>
    <w:p w14:paraId="3325732B" w14:textId="742A1A40" w:rsidR="00FB556E" w:rsidRDefault="00FB556E" w:rsidP="00FB556E">
      <w:pPr>
        <w:pStyle w:val="Code"/>
        <w:rPr>
          <w:moveTo w:id="3116" w:author="Laurence Golding" w:date="2019-03-19T15:18:00Z"/>
        </w:rPr>
      </w:pPr>
      <w:ins w:id="3117" w:author="Laurence Golding" w:date="2019-03-19T15:19:00Z">
        <w:r>
          <w:t xml:space="preserve">  </w:t>
        </w:r>
      </w:ins>
      <w:moveTo w:id="3118" w:author="Laurence Golding" w:date="2019-03-19T15:18:00Z">
        <w:r>
          <w:t xml:space="preserve">    ]</w:t>
        </w:r>
      </w:moveTo>
    </w:p>
    <w:moveToRangeEnd w:id="3100"/>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rPr>
          <w:ins w:id="3119" w:author="Laurence Golding" w:date="2019-03-22T16:42:00Z"/>
        </w:rPr>
      </w:pPr>
      <w:r>
        <w:t xml:space="preserve">      "ruleId": "CA1000",</w:t>
      </w:r>
    </w:p>
    <w:p w14:paraId="335438C8" w14:textId="2D210A96" w:rsidR="009E4436" w:rsidRDefault="009E4436" w:rsidP="00E27EDF">
      <w:pPr>
        <w:pStyle w:val="Code"/>
      </w:pPr>
      <w:ins w:id="3120" w:author="Laurence Golding" w:date="2019-03-22T16:42:00Z">
        <w:r>
          <w:t xml:space="preserve">      "</w:t>
        </w:r>
        <w:r w:rsidR="00F65D93">
          <w:t>ruleDescriptorReference": {</w:t>
        </w:r>
      </w:ins>
    </w:p>
    <w:p w14:paraId="3F0F9667" w14:textId="77777777" w:rsidR="00F65D93" w:rsidRDefault="00F65D93" w:rsidP="00E27EDF">
      <w:pPr>
        <w:pStyle w:val="Code"/>
        <w:rPr>
          <w:ins w:id="3121" w:author="Laurence Golding" w:date="2019-03-22T16:42:00Z"/>
        </w:rPr>
      </w:pPr>
      <w:ins w:id="3122" w:author="Laurence Golding" w:date="2019-03-22T16:42:00Z">
        <w:r>
          <w:t xml:space="preserve">  </w:t>
        </w:r>
      </w:ins>
      <w:r w:rsidR="00E27EDF">
        <w:t xml:space="preserve">      "</w:t>
      </w:r>
      <w:del w:id="3123" w:author="Laurence Golding" w:date="2019-03-22T16:42:00Z">
        <w:r w:rsidR="00E27EDF" w:rsidDel="00F65D93">
          <w:delText>ruleIndex</w:delText>
        </w:r>
      </w:del>
      <w:ins w:id="3124" w:author="Laurence Golding" w:date="2019-03-22T16:42:00Z">
        <w:r>
          <w:t>index</w:t>
        </w:r>
      </w:ins>
      <w:r w:rsidR="00E27EDF">
        <w:t>": 0</w:t>
      </w:r>
    </w:p>
    <w:p w14:paraId="7B648E8D" w14:textId="6CE3C31A" w:rsidR="00E27EDF" w:rsidRDefault="00F65D93" w:rsidP="00E27EDF">
      <w:pPr>
        <w:pStyle w:val="Code"/>
      </w:pPr>
      <w:ins w:id="3125" w:author="Laurence Golding" w:date="2019-03-22T16:42:00Z">
        <w:r>
          <w:t xml:space="preserve">      }</w:t>
        </w:r>
      </w:ins>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rPr>
          <w:ins w:id="3126" w:author="Laurence Golding" w:date="2019-03-22T16:42:00Z"/>
        </w:rPr>
      </w:pPr>
      <w:ins w:id="3127" w:author="Laurence Golding" w:date="2019-03-22T16:42:00Z">
        <w:r>
          <w:t xml:space="preserve">      "ruleDescriptorReference": {</w:t>
        </w:r>
      </w:ins>
    </w:p>
    <w:p w14:paraId="7DE96B58" w14:textId="77777777" w:rsidR="00F65D93" w:rsidRDefault="00F65D93" w:rsidP="00E27EDF">
      <w:pPr>
        <w:pStyle w:val="Code"/>
        <w:rPr>
          <w:ins w:id="3128" w:author="Laurence Golding" w:date="2019-03-22T16:42:00Z"/>
        </w:rPr>
      </w:pPr>
      <w:ins w:id="3129" w:author="Laurence Golding" w:date="2019-03-22T16:42:00Z">
        <w:r>
          <w:t xml:space="preserve">  </w:t>
        </w:r>
      </w:ins>
      <w:r w:rsidR="00E27EDF">
        <w:t xml:space="preserve">      "</w:t>
      </w:r>
      <w:del w:id="3130" w:author="Laurence Golding" w:date="2019-03-22T16:42:00Z">
        <w:r w:rsidR="00E27EDF" w:rsidDel="00F65D93">
          <w:delText>ruleIndex</w:delText>
        </w:r>
      </w:del>
      <w:ins w:id="3131" w:author="Laurence Golding" w:date="2019-03-22T16:42:00Z">
        <w:r>
          <w:t>index</w:t>
        </w:r>
      </w:ins>
      <w:r w:rsidR="00E27EDF">
        <w:t>": 0</w:t>
      </w:r>
    </w:p>
    <w:p w14:paraId="133A56E8" w14:textId="6E09552A" w:rsidR="00E27EDF" w:rsidRDefault="00F65D93" w:rsidP="00E27EDF">
      <w:pPr>
        <w:pStyle w:val="Code"/>
      </w:pPr>
      <w:ins w:id="3132" w:author="Laurence Golding" w:date="2019-03-22T16:42:00Z">
        <w:r>
          <w:t xml:space="preserve">      }</w:t>
        </w:r>
      </w:ins>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3133" w:author="Laurence Golding" w:date="2019-03-19T15:19:00Z">
        <w:r w:rsidDel="00FB556E">
          <w:delText>,</w:delText>
        </w:r>
      </w:del>
    </w:p>
    <w:p w14:paraId="31EB59EB" w14:textId="7EC2C09C" w:rsidR="00E27EDF" w:rsidDel="00FB556E" w:rsidRDefault="00E27EDF" w:rsidP="00E27EDF">
      <w:pPr>
        <w:pStyle w:val="Code"/>
        <w:rPr>
          <w:del w:id="3134" w:author="Laurence Golding" w:date="2019-03-19T15:19:00Z"/>
        </w:rPr>
      </w:pPr>
      <w:del w:id="3135" w:author="Laurence Golding" w:date="2019-03-19T15:19:00Z">
        <w:r w:rsidDel="00FB556E">
          <w:delText xml:space="preserve">  "resources": {</w:delText>
        </w:r>
      </w:del>
    </w:p>
    <w:p w14:paraId="2CE55C79" w14:textId="1BB59782" w:rsidR="00E27EDF" w:rsidDel="00FB556E" w:rsidRDefault="00E27EDF" w:rsidP="00E27EDF">
      <w:pPr>
        <w:pStyle w:val="Code"/>
        <w:rPr>
          <w:moveFrom w:id="3136" w:author="Laurence Golding" w:date="2019-03-19T15:18:00Z"/>
        </w:rPr>
      </w:pPr>
      <w:moveFromRangeStart w:id="3137" w:author="Laurence Golding" w:date="2019-03-19T15:18:00Z" w:name="move3901150"/>
      <w:moveFrom w:id="3138" w:author="Laurence Golding" w:date="2019-03-19T15:18:00Z">
        <w:r w:rsidDel="00FB556E">
          <w:t xml:space="preserve">    "rules": [</w:t>
        </w:r>
      </w:moveFrom>
    </w:p>
    <w:p w14:paraId="76194819" w14:textId="391F8007" w:rsidR="00E27EDF" w:rsidDel="00FB556E" w:rsidRDefault="00E27EDF" w:rsidP="00E27EDF">
      <w:pPr>
        <w:pStyle w:val="Code"/>
        <w:rPr>
          <w:moveFrom w:id="3139" w:author="Laurence Golding" w:date="2019-03-19T15:18:00Z"/>
        </w:rPr>
      </w:pPr>
      <w:moveFrom w:id="3140" w:author="Laurence Golding" w:date="2019-03-19T15:18:00Z">
        <w:r w:rsidDel="00FB556E">
          <w:t xml:space="preserve">      {</w:t>
        </w:r>
      </w:moveFrom>
    </w:p>
    <w:p w14:paraId="42EFE57C" w14:textId="189EE543" w:rsidR="00E27EDF" w:rsidDel="00FB556E" w:rsidRDefault="00E27EDF" w:rsidP="00E27EDF">
      <w:pPr>
        <w:pStyle w:val="Code"/>
        <w:rPr>
          <w:moveFrom w:id="3141" w:author="Laurence Golding" w:date="2019-03-19T15:18:00Z"/>
        </w:rPr>
      </w:pPr>
      <w:moveFrom w:id="3142" w:author="Laurence Golding" w:date="2019-03-19T15:18:00Z">
        <w:r w:rsidDel="00FB556E">
          <w:t xml:space="preserve">        "id": "CA1000",</w:t>
        </w:r>
      </w:moveFrom>
    </w:p>
    <w:p w14:paraId="0843B060" w14:textId="52BF890B" w:rsidR="00E27EDF" w:rsidDel="00FB556E" w:rsidRDefault="00E27EDF" w:rsidP="00E27EDF">
      <w:pPr>
        <w:pStyle w:val="Code"/>
        <w:rPr>
          <w:moveFrom w:id="3143" w:author="Laurence Golding" w:date="2019-03-19T15:18:00Z"/>
        </w:rPr>
      </w:pPr>
      <w:moveFrom w:id="3144" w:author="Laurence Golding" w:date="2019-03-19T15:18:00Z">
        <w:r w:rsidDel="00FB556E">
          <w:t xml:space="preserve">        ...</w:t>
        </w:r>
      </w:moveFrom>
    </w:p>
    <w:p w14:paraId="27D1FCB0" w14:textId="2F3147A3" w:rsidR="00E27EDF" w:rsidDel="00FB556E" w:rsidRDefault="00E27EDF" w:rsidP="00E27EDF">
      <w:pPr>
        <w:pStyle w:val="Code"/>
        <w:rPr>
          <w:moveFrom w:id="3145" w:author="Laurence Golding" w:date="2019-03-19T15:18:00Z"/>
        </w:rPr>
      </w:pPr>
      <w:moveFrom w:id="3146" w:author="Laurence Golding" w:date="2019-03-19T15:18:00Z">
        <w:r w:rsidDel="00FB556E">
          <w:t xml:space="preserve">      }</w:t>
        </w:r>
      </w:moveFrom>
    </w:p>
    <w:p w14:paraId="3DD7AD0D" w14:textId="6792FC84" w:rsidR="00E27EDF" w:rsidDel="00FB556E" w:rsidRDefault="00E27EDF" w:rsidP="00E27EDF">
      <w:pPr>
        <w:pStyle w:val="Code"/>
        <w:rPr>
          <w:moveFrom w:id="3147" w:author="Laurence Golding" w:date="2019-03-19T15:18:00Z"/>
        </w:rPr>
      </w:pPr>
      <w:moveFrom w:id="3148" w:author="Laurence Golding" w:date="2019-03-19T15:18:00Z">
        <w:r w:rsidDel="00FB556E">
          <w:t xml:space="preserve">    ]</w:t>
        </w:r>
      </w:moveFrom>
    </w:p>
    <w:moveFromRangeEnd w:id="3137"/>
    <w:p w14:paraId="16169FA5" w14:textId="6D1CF9CF" w:rsidR="00E27EDF" w:rsidDel="00FB556E" w:rsidRDefault="00E27EDF" w:rsidP="00E27EDF">
      <w:pPr>
        <w:pStyle w:val="Code"/>
        <w:rPr>
          <w:del w:id="3149" w:author="Laurence Golding" w:date="2019-03-19T15:19:00Z"/>
        </w:rPr>
      </w:pPr>
      <w:del w:id="3150" w:author="Laurence Golding" w:date="2019-03-19T15:19:00Z">
        <w:r w:rsidDel="00FB556E">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ins w:id="3151" w:author="Laurence Golding" w:date="2019-03-19T15:20:00Z">
        <w:r w:rsidR="00FB556E">
          <w:t>,</w:t>
        </w:r>
      </w:ins>
    </w:p>
    <w:p w14:paraId="7BB258D0" w14:textId="76063F9D" w:rsidR="00FB556E" w:rsidRDefault="00FB556E" w:rsidP="00FB556E">
      <w:pPr>
        <w:pStyle w:val="Code"/>
        <w:rPr>
          <w:moveTo w:id="3152" w:author="Laurence Golding" w:date="2019-03-19T15:20:00Z"/>
        </w:rPr>
      </w:pPr>
      <w:ins w:id="3153" w:author="Laurence Golding" w:date="2019-03-19T15:20:00Z">
        <w:r>
          <w:t xml:space="preserve">  </w:t>
        </w:r>
      </w:ins>
      <w:moveToRangeStart w:id="3154" w:author="Laurence Golding" w:date="2019-03-19T15:20:00Z" w:name="move3901246"/>
      <w:moveTo w:id="3155" w:author="Laurence Golding" w:date="2019-03-19T15:20:00Z">
        <w:r>
          <w:t xml:space="preserve">    "rule</w:t>
        </w:r>
      </w:moveTo>
      <w:ins w:id="3156" w:author="Laurence Golding" w:date="2019-03-19T15:21:00Z">
        <w:r>
          <w:t>Descript</w:t>
        </w:r>
      </w:ins>
      <w:ins w:id="3157" w:author="Laurence Golding" w:date="2019-03-19T15:22:00Z">
        <w:r>
          <w:t>or</w:t>
        </w:r>
      </w:ins>
      <w:moveTo w:id="3158" w:author="Laurence Golding" w:date="2019-03-19T15:20:00Z">
        <w:r>
          <w:t>s": [</w:t>
        </w:r>
      </w:moveTo>
    </w:p>
    <w:p w14:paraId="040623FE" w14:textId="162A0903" w:rsidR="00FB556E" w:rsidRDefault="00FB556E" w:rsidP="00FB556E">
      <w:pPr>
        <w:pStyle w:val="Code"/>
        <w:rPr>
          <w:moveTo w:id="3159" w:author="Laurence Golding" w:date="2019-03-19T15:20:00Z"/>
        </w:rPr>
      </w:pPr>
      <w:ins w:id="3160" w:author="Laurence Golding" w:date="2019-03-19T15:20:00Z">
        <w:r>
          <w:t xml:space="preserve">  </w:t>
        </w:r>
      </w:ins>
      <w:moveTo w:id="3161" w:author="Laurence Golding" w:date="2019-03-19T15:20:00Z">
        <w:r>
          <w:t xml:space="preserve">      {</w:t>
        </w:r>
      </w:moveTo>
    </w:p>
    <w:p w14:paraId="7A9F87A2" w14:textId="0C4707EA" w:rsidR="00FB556E" w:rsidRDefault="00FB556E" w:rsidP="00FB556E">
      <w:pPr>
        <w:pStyle w:val="Code"/>
        <w:rPr>
          <w:moveTo w:id="3162" w:author="Laurence Golding" w:date="2019-03-19T15:20:00Z"/>
        </w:rPr>
      </w:pPr>
      <w:ins w:id="3163" w:author="Laurence Golding" w:date="2019-03-19T15:20:00Z">
        <w:r>
          <w:t xml:space="preserve">  </w:t>
        </w:r>
      </w:ins>
      <w:moveTo w:id="3164" w:author="Laurence Golding" w:date="2019-03-19T15:20:00Z">
        <w:r>
          <w:t xml:space="preserve">        "id": "CA1001",</w:t>
        </w:r>
      </w:moveTo>
    </w:p>
    <w:p w14:paraId="5523532D" w14:textId="62B174FD" w:rsidR="00FB556E" w:rsidRDefault="00FB556E" w:rsidP="00FB556E">
      <w:pPr>
        <w:pStyle w:val="Code"/>
        <w:rPr>
          <w:moveTo w:id="3165" w:author="Laurence Golding" w:date="2019-03-19T15:20:00Z"/>
        </w:rPr>
      </w:pPr>
      <w:ins w:id="3166" w:author="Laurence Golding" w:date="2019-03-19T15:20:00Z">
        <w:r>
          <w:t xml:space="preserve">  </w:t>
        </w:r>
      </w:ins>
      <w:moveTo w:id="3167" w:author="Laurence Golding" w:date="2019-03-19T15:20:00Z">
        <w:r>
          <w:t xml:space="preserve">        "deprecatedIds": [</w:t>
        </w:r>
      </w:moveTo>
    </w:p>
    <w:p w14:paraId="473AD2F8" w14:textId="1447A29C" w:rsidR="00FB556E" w:rsidRDefault="00FB556E" w:rsidP="00FB556E">
      <w:pPr>
        <w:pStyle w:val="Code"/>
        <w:rPr>
          <w:moveTo w:id="3168" w:author="Laurence Golding" w:date="2019-03-19T15:20:00Z"/>
        </w:rPr>
      </w:pPr>
      <w:ins w:id="3169" w:author="Laurence Golding" w:date="2019-03-19T15:20:00Z">
        <w:r>
          <w:t xml:space="preserve">  </w:t>
        </w:r>
      </w:ins>
      <w:moveTo w:id="3170" w:author="Laurence Golding" w:date="2019-03-19T15:20:00Z">
        <w:r>
          <w:t xml:space="preserve">          "CA1000"</w:t>
        </w:r>
      </w:moveTo>
    </w:p>
    <w:p w14:paraId="36BC43F8" w14:textId="0239D43C" w:rsidR="00FB556E" w:rsidRDefault="00FB556E" w:rsidP="00FB556E">
      <w:pPr>
        <w:pStyle w:val="Code"/>
        <w:rPr>
          <w:moveTo w:id="3171" w:author="Laurence Golding" w:date="2019-03-19T15:20:00Z"/>
        </w:rPr>
      </w:pPr>
      <w:ins w:id="3172" w:author="Laurence Golding" w:date="2019-03-19T15:20:00Z">
        <w:r>
          <w:t xml:space="preserve">  </w:t>
        </w:r>
      </w:ins>
      <w:moveTo w:id="3173" w:author="Laurence Golding" w:date="2019-03-19T15:20:00Z">
        <w:r>
          <w:t xml:space="preserve">        ],</w:t>
        </w:r>
      </w:moveTo>
    </w:p>
    <w:p w14:paraId="6F884CB2" w14:textId="4774CCBE" w:rsidR="00FB556E" w:rsidRDefault="00FB556E" w:rsidP="00FB556E">
      <w:pPr>
        <w:pStyle w:val="Code"/>
        <w:rPr>
          <w:moveTo w:id="3174" w:author="Laurence Golding" w:date="2019-03-19T15:20:00Z"/>
        </w:rPr>
      </w:pPr>
      <w:ins w:id="3175" w:author="Laurence Golding" w:date="2019-03-19T15:20:00Z">
        <w:r>
          <w:t xml:space="preserve">  </w:t>
        </w:r>
      </w:ins>
      <w:moveTo w:id="3176" w:author="Laurence Golding" w:date="2019-03-19T15:20:00Z">
        <w:r>
          <w:t xml:space="preserve">        ...</w:t>
        </w:r>
      </w:moveTo>
    </w:p>
    <w:p w14:paraId="5AF32D11" w14:textId="2381F369" w:rsidR="00FB556E" w:rsidRDefault="00FB556E" w:rsidP="00FB556E">
      <w:pPr>
        <w:pStyle w:val="Code"/>
        <w:rPr>
          <w:moveTo w:id="3177" w:author="Laurence Golding" w:date="2019-03-19T15:20:00Z"/>
        </w:rPr>
      </w:pPr>
      <w:ins w:id="3178" w:author="Laurence Golding" w:date="2019-03-19T15:20:00Z">
        <w:r>
          <w:t xml:space="preserve">  </w:t>
        </w:r>
      </w:ins>
      <w:moveTo w:id="3179" w:author="Laurence Golding" w:date="2019-03-19T15:20:00Z">
        <w:r>
          <w:t xml:space="preserve">      },</w:t>
        </w:r>
      </w:moveTo>
    </w:p>
    <w:p w14:paraId="3E14CE4D" w14:textId="4C4D78D4" w:rsidR="00FB556E" w:rsidRDefault="00FB556E" w:rsidP="00FB556E">
      <w:pPr>
        <w:pStyle w:val="Code"/>
        <w:rPr>
          <w:moveTo w:id="3180" w:author="Laurence Golding" w:date="2019-03-19T15:20:00Z"/>
        </w:rPr>
      </w:pPr>
      <w:ins w:id="3181" w:author="Laurence Golding" w:date="2019-03-19T15:20:00Z">
        <w:r>
          <w:t xml:space="preserve">  </w:t>
        </w:r>
      </w:ins>
      <w:moveTo w:id="3182" w:author="Laurence Golding" w:date="2019-03-19T15:20:00Z">
        <w:r>
          <w:t xml:space="preserve">      {</w:t>
        </w:r>
      </w:moveTo>
    </w:p>
    <w:p w14:paraId="3F3B33BE" w14:textId="3D4AB555" w:rsidR="00FB556E" w:rsidRDefault="00FB556E" w:rsidP="00FB556E">
      <w:pPr>
        <w:pStyle w:val="Code"/>
        <w:rPr>
          <w:moveTo w:id="3183" w:author="Laurence Golding" w:date="2019-03-19T15:20:00Z"/>
        </w:rPr>
      </w:pPr>
      <w:ins w:id="3184" w:author="Laurence Golding" w:date="2019-03-19T15:21:00Z">
        <w:r>
          <w:t xml:space="preserve">  </w:t>
        </w:r>
      </w:ins>
      <w:moveTo w:id="3185" w:author="Laurence Golding" w:date="2019-03-19T15:20:00Z">
        <w:r>
          <w:t xml:space="preserve">        "id": "CA1002",</w:t>
        </w:r>
      </w:moveTo>
    </w:p>
    <w:p w14:paraId="5D3CDCB5" w14:textId="129C3889" w:rsidR="00FB556E" w:rsidRDefault="00FB556E" w:rsidP="00FB556E">
      <w:pPr>
        <w:pStyle w:val="Code"/>
        <w:rPr>
          <w:moveTo w:id="3186" w:author="Laurence Golding" w:date="2019-03-19T15:20:00Z"/>
        </w:rPr>
      </w:pPr>
      <w:ins w:id="3187" w:author="Laurence Golding" w:date="2019-03-19T15:21:00Z">
        <w:r>
          <w:t xml:space="preserve">  </w:t>
        </w:r>
      </w:ins>
      <w:moveTo w:id="3188" w:author="Laurence Golding" w:date="2019-03-19T15:20:00Z">
        <w:r>
          <w:t xml:space="preserve">        "deprecatedIds": [</w:t>
        </w:r>
      </w:moveTo>
    </w:p>
    <w:p w14:paraId="02EC000C" w14:textId="1FFE9D25" w:rsidR="00FB556E" w:rsidRDefault="00FB556E" w:rsidP="00FB556E">
      <w:pPr>
        <w:pStyle w:val="Code"/>
        <w:rPr>
          <w:moveTo w:id="3189" w:author="Laurence Golding" w:date="2019-03-19T15:20:00Z"/>
        </w:rPr>
      </w:pPr>
      <w:ins w:id="3190" w:author="Laurence Golding" w:date="2019-03-19T15:21:00Z">
        <w:r>
          <w:t xml:space="preserve">  </w:t>
        </w:r>
      </w:ins>
      <w:moveTo w:id="3191" w:author="Laurence Golding" w:date="2019-03-19T15:20:00Z">
        <w:r>
          <w:t xml:space="preserve">          "CA1000"</w:t>
        </w:r>
      </w:moveTo>
    </w:p>
    <w:p w14:paraId="32CA7C3D" w14:textId="65B9674B" w:rsidR="00FB556E" w:rsidRDefault="00FB556E" w:rsidP="00FB556E">
      <w:pPr>
        <w:pStyle w:val="Code"/>
        <w:rPr>
          <w:moveTo w:id="3192" w:author="Laurence Golding" w:date="2019-03-19T15:20:00Z"/>
        </w:rPr>
      </w:pPr>
      <w:ins w:id="3193" w:author="Laurence Golding" w:date="2019-03-19T15:21:00Z">
        <w:r>
          <w:t xml:space="preserve">  </w:t>
        </w:r>
      </w:ins>
      <w:moveTo w:id="3194" w:author="Laurence Golding" w:date="2019-03-19T15:20:00Z">
        <w:r>
          <w:t xml:space="preserve">        ],</w:t>
        </w:r>
      </w:moveTo>
    </w:p>
    <w:p w14:paraId="1D0D0CA0" w14:textId="238EA159" w:rsidR="00FB556E" w:rsidRDefault="00FB556E" w:rsidP="00FB556E">
      <w:pPr>
        <w:pStyle w:val="Code"/>
        <w:rPr>
          <w:moveTo w:id="3195" w:author="Laurence Golding" w:date="2019-03-19T15:20:00Z"/>
        </w:rPr>
      </w:pPr>
      <w:ins w:id="3196" w:author="Laurence Golding" w:date="2019-03-19T15:21:00Z">
        <w:r>
          <w:t xml:space="preserve">  </w:t>
        </w:r>
      </w:ins>
      <w:moveTo w:id="3197" w:author="Laurence Golding" w:date="2019-03-19T15:20:00Z">
        <w:r>
          <w:t xml:space="preserve">        ...</w:t>
        </w:r>
      </w:moveTo>
    </w:p>
    <w:p w14:paraId="18AA2627" w14:textId="2CD28B31" w:rsidR="00FB556E" w:rsidRDefault="00FB556E" w:rsidP="00FB556E">
      <w:pPr>
        <w:pStyle w:val="Code"/>
        <w:rPr>
          <w:moveTo w:id="3198" w:author="Laurence Golding" w:date="2019-03-19T15:20:00Z"/>
        </w:rPr>
      </w:pPr>
      <w:ins w:id="3199" w:author="Laurence Golding" w:date="2019-03-19T15:21:00Z">
        <w:r>
          <w:t xml:space="preserve">  </w:t>
        </w:r>
      </w:ins>
      <w:moveTo w:id="3200" w:author="Laurence Golding" w:date="2019-03-19T15:20:00Z">
        <w:r>
          <w:t xml:space="preserve">      }</w:t>
        </w:r>
      </w:moveTo>
    </w:p>
    <w:p w14:paraId="52865958" w14:textId="48225014" w:rsidR="00FB556E" w:rsidRDefault="00FB556E" w:rsidP="00FB556E">
      <w:pPr>
        <w:pStyle w:val="Code"/>
        <w:rPr>
          <w:moveTo w:id="3201" w:author="Laurence Golding" w:date="2019-03-19T15:20:00Z"/>
        </w:rPr>
      </w:pPr>
      <w:ins w:id="3202" w:author="Laurence Golding" w:date="2019-03-19T15:21:00Z">
        <w:r>
          <w:t xml:space="preserve">  </w:t>
        </w:r>
      </w:ins>
      <w:moveTo w:id="3203" w:author="Laurence Golding" w:date="2019-03-19T15:20:00Z">
        <w:r>
          <w:t xml:space="preserve">    ]</w:t>
        </w:r>
      </w:moveTo>
    </w:p>
    <w:moveToRangeEnd w:id="3154"/>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rPr>
          <w:ins w:id="3204" w:author="Laurence Golding" w:date="2019-03-22T16:43:00Z"/>
        </w:rPr>
      </w:pPr>
      <w:r>
        <w:t xml:space="preserve">      "ruleId": "CA1001",</w:t>
      </w:r>
    </w:p>
    <w:p w14:paraId="06FE66CB" w14:textId="77777777" w:rsidR="00F65D93" w:rsidRDefault="00F65D93" w:rsidP="00F65D93">
      <w:pPr>
        <w:pStyle w:val="Code"/>
        <w:rPr>
          <w:ins w:id="3205" w:author="Laurence Golding" w:date="2019-03-22T16:43:00Z"/>
        </w:rPr>
      </w:pPr>
      <w:ins w:id="3206" w:author="Laurence Golding" w:date="2019-03-22T16:43:00Z">
        <w:r>
          <w:t xml:space="preserve">      "ruleDescriptorReference": {</w:t>
        </w:r>
      </w:ins>
    </w:p>
    <w:p w14:paraId="02C797A6" w14:textId="48578189" w:rsidR="00F65D93" w:rsidDel="00F65D93" w:rsidRDefault="00F65D93" w:rsidP="00E27EDF">
      <w:pPr>
        <w:pStyle w:val="Code"/>
        <w:rPr>
          <w:del w:id="3207" w:author="Laurence Golding" w:date="2019-03-22T16:43:00Z"/>
        </w:rPr>
      </w:pPr>
      <w:ins w:id="3208" w:author="Laurence Golding" w:date="2019-03-22T16:43:00Z">
        <w:r>
          <w:t xml:space="preserve">  </w:t>
        </w:r>
      </w:ins>
    </w:p>
    <w:p w14:paraId="0F975918" w14:textId="77777777" w:rsidR="00F65D93" w:rsidRDefault="00E27EDF" w:rsidP="00E27EDF">
      <w:pPr>
        <w:pStyle w:val="Code"/>
        <w:rPr>
          <w:ins w:id="3209" w:author="Laurence Golding" w:date="2019-03-22T16:43:00Z"/>
        </w:rPr>
      </w:pPr>
      <w:r>
        <w:t xml:space="preserve">      "</w:t>
      </w:r>
      <w:del w:id="3210" w:author="Laurence Golding" w:date="2019-03-22T16:43:00Z">
        <w:r w:rsidDel="00F65D93">
          <w:delText>ruleIndex</w:delText>
        </w:r>
      </w:del>
      <w:ins w:id="3211" w:author="Laurence Golding" w:date="2019-03-22T16:43:00Z">
        <w:r w:rsidR="00F65D93">
          <w:t>index</w:t>
        </w:r>
      </w:ins>
      <w:r>
        <w:t>": 0</w:t>
      </w:r>
    </w:p>
    <w:p w14:paraId="3C2812DF" w14:textId="610908B3" w:rsidR="00E27EDF" w:rsidRDefault="00F65D93" w:rsidP="00E27EDF">
      <w:pPr>
        <w:pStyle w:val="Code"/>
      </w:pPr>
      <w:ins w:id="3212" w:author="Laurence Golding" w:date="2019-03-22T16:43:00Z">
        <w:r>
          <w:t xml:space="preserve">      }</w:t>
        </w:r>
      </w:ins>
      <w:r w:rsidR="00E27EDF">
        <w:t>,</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rPr>
          <w:ins w:id="3213" w:author="Laurence Golding" w:date="2019-03-22T16:44:00Z"/>
        </w:rPr>
      </w:pPr>
      <w:ins w:id="3214" w:author="Laurence Golding" w:date="2019-03-22T16:44:00Z">
        <w:r>
          <w:t xml:space="preserve">      "ruleDescriptorReference": {</w:t>
        </w:r>
      </w:ins>
    </w:p>
    <w:p w14:paraId="14830FE2" w14:textId="65A8E208" w:rsidR="00E27EDF" w:rsidRDefault="001F6ACE" w:rsidP="00E27EDF">
      <w:pPr>
        <w:pStyle w:val="Code"/>
        <w:rPr>
          <w:ins w:id="3215" w:author="Laurence Golding" w:date="2019-03-22T16:44:00Z"/>
        </w:rPr>
      </w:pPr>
      <w:ins w:id="3216" w:author="Laurence Golding" w:date="2019-03-22T16:44:00Z">
        <w:r>
          <w:t xml:space="preserve">  </w:t>
        </w:r>
      </w:ins>
      <w:r w:rsidR="00E27EDF">
        <w:t xml:space="preserve">      "</w:t>
      </w:r>
      <w:del w:id="3217" w:author="Laurence Golding" w:date="2019-03-22T16:44:00Z">
        <w:r w:rsidR="00E27EDF" w:rsidDel="001F6ACE">
          <w:delText>ruleIndex</w:delText>
        </w:r>
      </w:del>
      <w:ins w:id="3218" w:author="Laurence Golding" w:date="2019-03-22T16:44:00Z">
        <w:r>
          <w:t>index</w:t>
        </w:r>
      </w:ins>
      <w:r w:rsidR="00E27EDF">
        <w:t xml:space="preserve">": </w:t>
      </w:r>
      <w:r w:rsidR="00C306A0">
        <w:t>1</w:t>
      </w:r>
    </w:p>
    <w:p w14:paraId="1AF44851" w14:textId="1E416FFA" w:rsidR="001F6ACE" w:rsidRDefault="001F6ACE" w:rsidP="00E27EDF">
      <w:pPr>
        <w:pStyle w:val="Code"/>
      </w:pPr>
      <w:ins w:id="3219" w:author="Laurence Golding" w:date="2019-03-22T16:44:00Z">
        <w:r>
          <w:t xml:space="preserve">      },</w:t>
        </w:r>
      </w:ins>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3220" w:author="Laurence Golding" w:date="2019-03-19T15:20:00Z">
        <w:r w:rsidDel="00FB556E">
          <w:delText>,</w:delText>
        </w:r>
      </w:del>
    </w:p>
    <w:p w14:paraId="4F76C4C1" w14:textId="704356E9" w:rsidR="00E27EDF" w:rsidDel="00FB556E" w:rsidRDefault="00E27EDF" w:rsidP="00E27EDF">
      <w:pPr>
        <w:pStyle w:val="Code"/>
        <w:rPr>
          <w:del w:id="3221" w:author="Laurence Golding" w:date="2019-03-19T15:21:00Z"/>
        </w:rPr>
      </w:pPr>
      <w:del w:id="3222" w:author="Laurence Golding" w:date="2019-03-19T15:21:00Z">
        <w:r w:rsidDel="00FB556E">
          <w:delText xml:space="preserve">  "resources": {</w:delText>
        </w:r>
      </w:del>
    </w:p>
    <w:p w14:paraId="1A67102C" w14:textId="1D74612B" w:rsidR="00E27EDF" w:rsidDel="00FB556E" w:rsidRDefault="00E27EDF" w:rsidP="00E27EDF">
      <w:pPr>
        <w:pStyle w:val="Code"/>
        <w:rPr>
          <w:del w:id="3223" w:author="Laurence Golding" w:date="2019-03-19T15:21:00Z"/>
          <w:moveFrom w:id="3224" w:author="Laurence Golding" w:date="2019-03-19T15:20:00Z"/>
        </w:rPr>
      </w:pPr>
      <w:moveFromRangeStart w:id="3225" w:author="Laurence Golding" w:date="2019-03-19T15:20:00Z" w:name="move3901246"/>
      <w:moveFrom w:id="3226" w:author="Laurence Golding" w:date="2019-03-19T15:20:00Z">
        <w:del w:id="3227" w:author="Laurence Golding" w:date="2019-03-19T15:21:00Z">
          <w:r w:rsidDel="00FB556E">
            <w:delText xml:space="preserve">    "rules": [</w:delText>
          </w:r>
        </w:del>
      </w:moveFrom>
    </w:p>
    <w:p w14:paraId="7EE420ED" w14:textId="3554B5AD" w:rsidR="00E27EDF" w:rsidDel="00FB556E" w:rsidRDefault="00E27EDF" w:rsidP="00E27EDF">
      <w:pPr>
        <w:pStyle w:val="Code"/>
        <w:rPr>
          <w:del w:id="3228" w:author="Laurence Golding" w:date="2019-03-19T15:21:00Z"/>
          <w:moveFrom w:id="3229" w:author="Laurence Golding" w:date="2019-03-19T15:20:00Z"/>
        </w:rPr>
      </w:pPr>
      <w:moveFrom w:id="3230" w:author="Laurence Golding" w:date="2019-03-19T15:20:00Z">
        <w:del w:id="3231" w:author="Laurence Golding" w:date="2019-03-19T15:21:00Z">
          <w:r w:rsidDel="00FB556E">
            <w:delText xml:space="preserve">      {</w:delText>
          </w:r>
        </w:del>
      </w:moveFrom>
    </w:p>
    <w:p w14:paraId="10D0261A" w14:textId="2AC4BF24" w:rsidR="00E27EDF" w:rsidDel="00FB556E" w:rsidRDefault="00E27EDF" w:rsidP="00E27EDF">
      <w:pPr>
        <w:pStyle w:val="Code"/>
        <w:rPr>
          <w:del w:id="3232" w:author="Laurence Golding" w:date="2019-03-19T15:21:00Z"/>
          <w:moveFrom w:id="3233" w:author="Laurence Golding" w:date="2019-03-19T15:20:00Z"/>
        </w:rPr>
      </w:pPr>
      <w:moveFrom w:id="3234" w:author="Laurence Golding" w:date="2019-03-19T15:20:00Z">
        <w:del w:id="3235" w:author="Laurence Golding" w:date="2019-03-19T15:21:00Z">
          <w:r w:rsidDel="00FB556E">
            <w:delText xml:space="preserve">        "id": "CA1001",</w:delText>
          </w:r>
        </w:del>
      </w:moveFrom>
    </w:p>
    <w:p w14:paraId="1C526C9E" w14:textId="7A9BBBE5" w:rsidR="00E27EDF" w:rsidDel="00FB556E" w:rsidRDefault="00E27EDF" w:rsidP="00E27EDF">
      <w:pPr>
        <w:pStyle w:val="Code"/>
        <w:rPr>
          <w:del w:id="3236" w:author="Laurence Golding" w:date="2019-03-19T15:21:00Z"/>
          <w:moveFrom w:id="3237" w:author="Laurence Golding" w:date="2019-03-19T15:20:00Z"/>
        </w:rPr>
      </w:pPr>
      <w:moveFrom w:id="3238" w:author="Laurence Golding" w:date="2019-03-19T15:20:00Z">
        <w:del w:id="3239" w:author="Laurence Golding" w:date="2019-03-19T15:21:00Z">
          <w:r w:rsidDel="00FB556E">
            <w:delText xml:space="preserve">        "deprecatedIds": [</w:delText>
          </w:r>
        </w:del>
      </w:moveFrom>
    </w:p>
    <w:p w14:paraId="211DB394" w14:textId="44790AEC" w:rsidR="00E27EDF" w:rsidDel="00FB556E" w:rsidRDefault="00E27EDF" w:rsidP="00E27EDF">
      <w:pPr>
        <w:pStyle w:val="Code"/>
        <w:rPr>
          <w:del w:id="3240" w:author="Laurence Golding" w:date="2019-03-19T15:21:00Z"/>
          <w:moveFrom w:id="3241" w:author="Laurence Golding" w:date="2019-03-19T15:20:00Z"/>
        </w:rPr>
      </w:pPr>
      <w:moveFrom w:id="3242" w:author="Laurence Golding" w:date="2019-03-19T15:20:00Z">
        <w:del w:id="3243" w:author="Laurence Golding" w:date="2019-03-19T15:21:00Z">
          <w:r w:rsidDel="00FB556E">
            <w:delText xml:space="preserve">          "CA1000"</w:delText>
          </w:r>
        </w:del>
      </w:moveFrom>
    </w:p>
    <w:p w14:paraId="0B7F07DD" w14:textId="3A134460" w:rsidR="00E27EDF" w:rsidDel="00FB556E" w:rsidRDefault="00E27EDF" w:rsidP="00E27EDF">
      <w:pPr>
        <w:pStyle w:val="Code"/>
        <w:rPr>
          <w:del w:id="3244" w:author="Laurence Golding" w:date="2019-03-19T15:21:00Z"/>
          <w:moveFrom w:id="3245" w:author="Laurence Golding" w:date="2019-03-19T15:20:00Z"/>
        </w:rPr>
      </w:pPr>
      <w:moveFrom w:id="3246" w:author="Laurence Golding" w:date="2019-03-19T15:20:00Z">
        <w:del w:id="3247" w:author="Laurence Golding" w:date="2019-03-19T15:21:00Z">
          <w:r w:rsidDel="00FB556E">
            <w:delText xml:space="preserve">        ],</w:delText>
          </w:r>
        </w:del>
      </w:moveFrom>
    </w:p>
    <w:p w14:paraId="235D6D9F" w14:textId="0CE7B28E" w:rsidR="00E27EDF" w:rsidDel="00FB556E" w:rsidRDefault="00E27EDF" w:rsidP="00E27EDF">
      <w:pPr>
        <w:pStyle w:val="Code"/>
        <w:rPr>
          <w:del w:id="3248" w:author="Laurence Golding" w:date="2019-03-19T15:21:00Z"/>
          <w:moveFrom w:id="3249" w:author="Laurence Golding" w:date="2019-03-19T15:20:00Z"/>
        </w:rPr>
      </w:pPr>
      <w:moveFrom w:id="3250" w:author="Laurence Golding" w:date="2019-03-19T15:20:00Z">
        <w:del w:id="3251" w:author="Laurence Golding" w:date="2019-03-19T15:21:00Z">
          <w:r w:rsidDel="00FB556E">
            <w:delText xml:space="preserve">        ...</w:delText>
          </w:r>
        </w:del>
      </w:moveFrom>
    </w:p>
    <w:p w14:paraId="5243396A" w14:textId="11C7DA8F" w:rsidR="00E27EDF" w:rsidDel="00FB556E" w:rsidRDefault="00E27EDF" w:rsidP="00E27EDF">
      <w:pPr>
        <w:pStyle w:val="Code"/>
        <w:rPr>
          <w:del w:id="3252" w:author="Laurence Golding" w:date="2019-03-19T15:21:00Z"/>
          <w:moveFrom w:id="3253" w:author="Laurence Golding" w:date="2019-03-19T15:20:00Z"/>
        </w:rPr>
      </w:pPr>
      <w:moveFrom w:id="3254" w:author="Laurence Golding" w:date="2019-03-19T15:20:00Z">
        <w:del w:id="3255" w:author="Laurence Golding" w:date="2019-03-19T15:21:00Z">
          <w:r w:rsidDel="00FB556E">
            <w:delText xml:space="preserve">      },</w:delText>
          </w:r>
        </w:del>
      </w:moveFrom>
    </w:p>
    <w:p w14:paraId="77FE6A60" w14:textId="2EB594BD" w:rsidR="00E27EDF" w:rsidDel="00FB556E" w:rsidRDefault="00E27EDF" w:rsidP="00E27EDF">
      <w:pPr>
        <w:pStyle w:val="Code"/>
        <w:rPr>
          <w:del w:id="3256" w:author="Laurence Golding" w:date="2019-03-19T15:21:00Z"/>
          <w:moveFrom w:id="3257" w:author="Laurence Golding" w:date="2019-03-19T15:20:00Z"/>
        </w:rPr>
      </w:pPr>
      <w:moveFrom w:id="3258" w:author="Laurence Golding" w:date="2019-03-19T15:20:00Z">
        <w:del w:id="3259" w:author="Laurence Golding" w:date="2019-03-19T15:21:00Z">
          <w:r w:rsidDel="00FB556E">
            <w:delText xml:space="preserve">      {</w:delText>
          </w:r>
        </w:del>
      </w:moveFrom>
    </w:p>
    <w:p w14:paraId="7643E107" w14:textId="38C35A97" w:rsidR="00E27EDF" w:rsidDel="00FB556E" w:rsidRDefault="00E27EDF" w:rsidP="00E27EDF">
      <w:pPr>
        <w:pStyle w:val="Code"/>
        <w:rPr>
          <w:del w:id="3260" w:author="Laurence Golding" w:date="2019-03-19T15:21:00Z"/>
          <w:moveFrom w:id="3261" w:author="Laurence Golding" w:date="2019-03-19T15:20:00Z"/>
        </w:rPr>
      </w:pPr>
      <w:moveFrom w:id="3262" w:author="Laurence Golding" w:date="2019-03-19T15:20:00Z">
        <w:del w:id="3263" w:author="Laurence Golding" w:date="2019-03-19T15:21:00Z">
          <w:r w:rsidDel="00FB556E">
            <w:delText xml:space="preserve">        "id": "CA1002",</w:delText>
          </w:r>
        </w:del>
      </w:moveFrom>
    </w:p>
    <w:p w14:paraId="251CC8FF" w14:textId="5E8F362A" w:rsidR="00E27EDF" w:rsidDel="00FB556E" w:rsidRDefault="00E27EDF" w:rsidP="00E27EDF">
      <w:pPr>
        <w:pStyle w:val="Code"/>
        <w:rPr>
          <w:del w:id="3264" w:author="Laurence Golding" w:date="2019-03-19T15:21:00Z"/>
          <w:moveFrom w:id="3265" w:author="Laurence Golding" w:date="2019-03-19T15:20:00Z"/>
        </w:rPr>
      </w:pPr>
      <w:moveFrom w:id="3266" w:author="Laurence Golding" w:date="2019-03-19T15:20:00Z">
        <w:del w:id="3267" w:author="Laurence Golding" w:date="2019-03-19T15:21:00Z">
          <w:r w:rsidDel="00FB556E">
            <w:delText xml:space="preserve">        "deprecatedIds": [</w:delText>
          </w:r>
        </w:del>
      </w:moveFrom>
    </w:p>
    <w:p w14:paraId="5C57B76D" w14:textId="107B5216" w:rsidR="00E27EDF" w:rsidDel="00FB556E" w:rsidRDefault="00E27EDF" w:rsidP="00E27EDF">
      <w:pPr>
        <w:pStyle w:val="Code"/>
        <w:rPr>
          <w:del w:id="3268" w:author="Laurence Golding" w:date="2019-03-19T15:21:00Z"/>
          <w:moveFrom w:id="3269" w:author="Laurence Golding" w:date="2019-03-19T15:20:00Z"/>
        </w:rPr>
      </w:pPr>
      <w:moveFrom w:id="3270" w:author="Laurence Golding" w:date="2019-03-19T15:20:00Z">
        <w:del w:id="3271" w:author="Laurence Golding" w:date="2019-03-19T15:21:00Z">
          <w:r w:rsidDel="00FB556E">
            <w:delText xml:space="preserve">          "CA1000"</w:delText>
          </w:r>
        </w:del>
      </w:moveFrom>
    </w:p>
    <w:p w14:paraId="2C24B3CE" w14:textId="7C7E973C" w:rsidR="00E27EDF" w:rsidDel="00FB556E" w:rsidRDefault="00E27EDF" w:rsidP="00E27EDF">
      <w:pPr>
        <w:pStyle w:val="Code"/>
        <w:rPr>
          <w:del w:id="3272" w:author="Laurence Golding" w:date="2019-03-19T15:21:00Z"/>
          <w:moveFrom w:id="3273" w:author="Laurence Golding" w:date="2019-03-19T15:20:00Z"/>
        </w:rPr>
      </w:pPr>
      <w:moveFrom w:id="3274" w:author="Laurence Golding" w:date="2019-03-19T15:20:00Z">
        <w:del w:id="3275" w:author="Laurence Golding" w:date="2019-03-19T15:21:00Z">
          <w:r w:rsidDel="00FB556E">
            <w:delText xml:space="preserve">        ],</w:delText>
          </w:r>
        </w:del>
      </w:moveFrom>
    </w:p>
    <w:p w14:paraId="1712AC32" w14:textId="10F4657A" w:rsidR="00E27EDF" w:rsidDel="00FB556E" w:rsidRDefault="00E27EDF" w:rsidP="00E27EDF">
      <w:pPr>
        <w:pStyle w:val="Code"/>
        <w:rPr>
          <w:del w:id="3276" w:author="Laurence Golding" w:date="2019-03-19T15:21:00Z"/>
          <w:moveFrom w:id="3277" w:author="Laurence Golding" w:date="2019-03-19T15:20:00Z"/>
        </w:rPr>
      </w:pPr>
      <w:moveFrom w:id="3278" w:author="Laurence Golding" w:date="2019-03-19T15:20:00Z">
        <w:del w:id="3279" w:author="Laurence Golding" w:date="2019-03-19T15:21:00Z">
          <w:r w:rsidDel="00FB556E">
            <w:delText xml:space="preserve">        ...</w:delText>
          </w:r>
        </w:del>
      </w:moveFrom>
    </w:p>
    <w:p w14:paraId="4264C325" w14:textId="270C0C54" w:rsidR="00E27EDF" w:rsidDel="00FB556E" w:rsidRDefault="00E27EDF" w:rsidP="00E27EDF">
      <w:pPr>
        <w:pStyle w:val="Code"/>
        <w:rPr>
          <w:del w:id="3280" w:author="Laurence Golding" w:date="2019-03-19T15:21:00Z"/>
          <w:moveFrom w:id="3281" w:author="Laurence Golding" w:date="2019-03-19T15:20:00Z"/>
        </w:rPr>
      </w:pPr>
      <w:moveFrom w:id="3282" w:author="Laurence Golding" w:date="2019-03-19T15:20:00Z">
        <w:del w:id="3283" w:author="Laurence Golding" w:date="2019-03-19T15:21:00Z">
          <w:r w:rsidDel="00FB556E">
            <w:delText xml:space="preserve">      }</w:delText>
          </w:r>
        </w:del>
      </w:moveFrom>
    </w:p>
    <w:p w14:paraId="2E9F3923" w14:textId="37E297EB" w:rsidR="00E27EDF" w:rsidDel="00FB556E" w:rsidRDefault="00E27EDF" w:rsidP="00E27EDF">
      <w:pPr>
        <w:pStyle w:val="Code"/>
        <w:rPr>
          <w:del w:id="3284" w:author="Laurence Golding" w:date="2019-03-19T15:21:00Z"/>
          <w:moveFrom w:id="3285" w:author="Laurence Golding" w:date="2019-03-19T15:20:00Z"/>
        </w:rPr>
      </w:pPr>
      <w:moveFrom w:id="3286" w:author="Laurence Golding" w:date="2019-03-19T15:20:00Z">
        <w:del w:id="3287" w:author="Laurence Golding" w:date="2019-03-19T15:21:00Z">
          <w:r w:rsidDel="00FB556E">
            <w:delText xml:space="preserve">    ]</w:delText>
          </w:r>
        </w:del>
      </w:moveFrom>
    </w:p>
    <w:moveFromRangeEnd w:id="3225"/>
    <w:p w14:paraId="2D5FAD43" w14:textId="4029C899" w:rsidR="00E27EDF" w:rsidDel="00FB556E" w:rsidRDefault="00E27EDF" w:rsidP="00E27EDF">
      <w:pPr>
        <w:pStyle w:val="Code"/>
        <w:rPr>
          <w:del w:id="3288" w:author="Laurence Golding" w:date="2019-03-19T15:21:00Z"/>
        </w:rPr>
      </w:pPr>
      <w:del w:id="3289" w:author="Laurence Golding" w:date="2019-03-19T15:21:00Z">
        <w:r w:rsidDel="00FB556E">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4740294" w:rsidR="00E27EDF" w:rsidRDefault="00E27EDF" w:rsidP="00E27EDF">
      <w:pPr>
        <w:pStyle w:val="Note"/>
        <w:numPr>
          <w:ilvl w:val="0"/>
          <w:numId w:val="81"/>
        </w:numPr>
      </w:pPr>
      <w:r>
        <w:lastRenderedPageBreak/>
        <w:t xml:space="preserve">In </w:t>
      </w:r>
      <w:del w:id="3290" w:author="Laurence Golding" w:date="2019-03-19T15:22:00Z">
        <w:r w:rsidRPr="007A17A2" w:rsidDel="00FB556E">
          <w:rPr>
            <w:rStyle w:val="CODEtemp"/>
          </w:rPr>
          <w:delText>resources</w:delText>
        </w:r>
      </w:del>
      <w:ins w:id="3291" w:author="Laurence Golding" w:date="2019-03-19T15:22:00Z">
        <w:r w:rsidR="00FB556E">
          <w:rPr>
            <w:rStyle w:val="CODEtemp"/>
          </w:rPr>
          <w:t>tool.driver</w:t>
        </w:r>
      </w:ins>
      <w:r w:rsidRPr="007A17A2">
        <w:rPr>
          <w:rStyle w:val="CODEtemp"/>
        </w:rPr>
        <w:t>.rule</w:t>
      </w:r>
      <w:ins w:id="3292" w:author="Laurence Golding" w:date="2019-03-19T15:22:00Z">
        <w:r w:rsidR="00FB556E">
          <w:rPr>
            <w:rStyle w:val="CODEtemp"/>
          </w:rPr>
          <w:t>Descriptor</w:t>
        </w:r>
      </w:ins>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ins w:id="3293" w:author="Laurence Golding" w:date="2019-03-22T08:48:00Z"/>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rPr>
          <w:ins w:id="3294" w:author="Laurence Golding" w:date="2019-03-22T08:49:00Z"/>
        </w:rPr>
      </w:pPr>
      <w:bookmarkStart w:id="3295" w:name="_Ref4137037"/>
      <w:ins w:id="3296" w:author="Laurence Golding" w:date="2019-03-22T08:49:00Z">
        <w:r>
          <w:t>guid property</w:t>
        </w:r>
        <w:bookmarkEnd w:id="3295"/>
      </w:ins>
    </w:p>
    <w:p w14:paraId="52E61F3E" w14:textId="6E3ABE92" w:rsidR="00B479DE" w:rsidRPr="00B479DE" w:rsidRDefault="00B479DE" w:rsidP="00B479DE">
      <w:ins w:id="3297" w:author="Laurence Golding" w:date="2019-03-22T08:49:00Z">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ins>
      <w:ins w:id="3298" w:author="Laurence Golding" w:date="2019-03-22T08:49:00Z">
        <w:r>
          <w:fldChar w:fldCharType="separate"/>
        </w:r>
        <w:r>
          <w:t>3.5.3</w:t>
        </w:r>
        <w:r>
          <w:fldChar w:fldCharType="end"/>
        </w:r>
        <w:r>
          <w:t>) that uniquely identifies the descriptor.</w:t>
        </w:r>
      </w:ins>
    </w:p>
    <w:p w14:paraId="04CAE532" w14:textId="4791B51D" w:rsidR="00B86BC7" w:rsidRDefault="00B86BC7" w:rsidP="00B86BC7">
      <w:pPr>
        <w:pStyle w:val="Heading3"/>
      </w:pPr>
      <w:bookmarkStart w:id="3299" w:name="_Toc3812305"/>
      <w:r>
        <w:t>name property</w:t>
      </w:r>
      <w:bookmarkEnd w:id="3299"/>
    </w:p>
    <w:p w14:paraId="19E18CE8" w14:textId="35184E28" w:rsidR="00517BAE" w:rsidRDefault="00517BAE" w:rsidP="00517BAE">
      <w:r>
        <w:t xml:space="preserve">A </w:t>
      </w:r>
      <w:del w:id="3300" w:author="Laurence Golding" w:date="2019-03-19T15:23:00Z">
        <w:r w:rsidRPr="00517BAE" w:rsidDel="00FB556E">
          <w:rPr>
            <w:rStyle w:val="CODEtemp"/>
          </w:rPr>
          <w:delText>rule</w:delText>
        </w:r>
        <w:r w:rsidDel="00FB556E">
          <w:delText xml:space="preserve"> </w:delText>
        </w:r>
      </w:del>
      <w:ins w:id="3301" w:author="Laurence Golding" w:date="2019-03-19T15:23:00Z">
        <w:r w:rsidR="00FB556E">
          <w:rPr>
            <w:rStyle w:val="CODEtemp"/>
          </w:rPr>
          <w:t>reportingDescriptor</w:t>
        </w:r>
        <w:r w:rsidR="00FB556E">
          <w:t xml:space="preserve"> </w:t>
        </w:r>
      </w:ins>
      <w:r>
        <w:t xml:space="preserve">object </w:t>
      </w:r>
      <w:r w:rsidRPr="00517BAE">
        <w:rPr>
          <w:b/>
        </w:rPr>
        <w:t>MAY</w:t>
      </w:r>
      <w:r>
        <w:t xml:space="preserve"> contain a property named </w:t>
      </w:r>
      <w:r w:rsidRPr="00517BAE">
        <w:rPr>
          <w:rStyle w:val="CODEtemp"/>
        </w:rPr>
        <w:t>name</w:t>
      </w:r>
      <w:r>
        <w:t xml:space="preserve"> whose value is a </w:t>
      </w:r>
      <w:del w:id="3302" w:author="Laurence Golding" w:date="2019-03-19T15:24:00Z">
        <w:r w:rsidR="00325B40" w:rsidRPr="00325B40" w:rsidDel="00FB556E">
          <w:rPr>
            <w:rStyle w:val="CODEtemp"/>
          </w:rPr>
          <w:delText>message</w:delText>
        </w:r>
        <w:r w:rsidR="00325B40" w:rsidDel="00FB556E">
          <w:delText xml:space="preserve"> object (§</w:delText>
        </w:r>
        <w:r w:rsidR="00325B40" w:rsidDel="00FB556E">
          <w:fldChar w:fldCharType="begin"/>
        </w:r>
        <w:r w:rsidR="00325B40" w:rsidDel="00FB556E">
          <w:delInstrText xml:space="preserve"> REF _Ref508814664 \r \h </w:delInstrText>
        </w:r>
        <w:r w:rsidR="00325B40" w:rsidDel="00FB556E">
          <w:fldChar w:fldCharType="separate"/>
        </w:r>
        <w:r w:rsidR="004B041D" w:rsidDel="00FB556E">
          <w:delText>3.11</w:delText>
        </w:r>
        <w:r w:rsidR="00325B40" w:rsidDel="00FB556E">
          <w:fldChar w:fldCharType="end"/>
        </w:r>
        <w:r w:rsidR="00325B40" w:rsidDel="00FB556E">
          <w:delText>)</w:delText>
        </w:r>
      </w:del>
      <w:commentRangeStart w:id="3303"/>
      <w:ins w:id="3304" w:author="Laurence Golding" w:date="2019-03-19T15:24:00Z">
        <w:r w:rsidR="00FB556E" w:rsidRPr="00FB556E">
          <w:t>string</w:t>
        </w:r>
      </w:ins>
      <w:commentRangeEnd w:id="3303"/>
      <w:ins w:id="3305" w:author="Laurence Golding" w:date="2019-03-19T15:26:00Z">
        <w:r w:rsidR="00FB556E">
          <w:rPr>
            <w:rStyle w:val="CommentReference"/>
          </w:rPr>
          <w:commentReference w:id="3303"/>
        </w:r>
      </w:ins>
      <w:r>
        <w:t xml:space="preserve"> containing a</w:t>
      </w:r>
      <w:ins w:id="3306" w:author="Laurence Golding" w:date="2019-03-19T15:25:00Z">
        <w:r w:rsidR="00FB556E">
          <w:t>n</w:t>
        </w:r>
      </w:ins>
      <w:r>
        <w:t xml:space="preserve"> </w:t>
      </w:r>
      <w:del w:id="3307" w:author="Laurence Golding" w:date="2019-03-19T15:25:00Z">
        <w:r w:rsidDel="00FB556E">
          <w:delText xml:space="preserve">rule </w:delText>
        </w:r>
      </w:del>
      <w:r>
        <w:t>identifier that is understandable to an end user. If</w:t>
      </w:r>
      <w:ins w:id="3308" w:author="Laurence Golding" w:date="2019-03-19T15:25:00Z">
        <w:r w:rsidR="00FB556E">
          <w:t xml:space="preserve"> the</w:t>
        </w:r>
      </w:ins>
      <w:r>
        <w:t xml:space="preserve"> </w:t>
      </w:r>
      <w:r w:rsidRPr="00517BAE">
        <w:rPr>
          <w:rStyle w:val="CODEtemp"/>
        </w:rPr>
        <w:t>name</w:t>
      </w:r>
      <w:r>
        <w:t xml:space="preserve"> </w:t>
      </w:r>
      <w:ins w:id="3309" w:author="Laurence Golding" w:date="2019-03-19T15:25:00Z">
        <w:r w:rsidR="00FB556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w:t>
      </w:r>
      <w:ins w:id="3310" w:author="Laurence Golding" w:date="2019-03-19T15:28:00Z">
        <w:r w:rsidR="002778C4">
          <w:t>(</w:t>
        </w:r>
        <w:r w:rsidR="002778C4" w:rsidRPr="00517BAE">
          <w:t>§</w:t>
        </w:r>
        <w:r w:rsidR="002778C4">
          <w:fldChar w:fldCharType="begin"/>
        </w:r>
        <w:r w:rsidR="002778C4">
          <w:instrText xml:space="preserve"> REF _Ref493408046 \r \h </w:instrText>
        </w:r>
      </w:ins>
      <w:r w:rsidR="002778C4">
        <w:fldChar w:fldCharType="separate"/>
      </w:r>
      <w:ins w:id="3311" w:author="Laurence Golding" w:date="2019-03-19T15:28:00Z">
        <w:r w:rsidR="002778C4">
          <w:t>3.41.3</w:t>
        </w:r>
        <w:r w:rsidR="002778C4">
          <w:fldChar w:fldCharType="end"/>
        </w:r>
        <w:r w:rsidR="002778C4">
          <w:t xml:space="preserve">) </w:t>
        </w:r>
      </w:ins>
      <w:r>
        <w:t>unchanged).</w:t>
      </w:r>
    </w:p>
    <w:p w14:paraId="53ACF251" w14:textId="2186858E" w:rsidR="00517BAE" w:rsidRDefault="00517BAE" w:rsidP="00517BAE">
      <w:pPr>
        <w:pStyle w:val="Note"/>
      </w:pPr>
      <w:r>
        <w:t>NOTE</w:t>
      </w:r>
      <w:del w:id="3312" w:author="Laurence Golding" w:date="2019-03-19T15:25:00Z">
        <w:r w:rsidR="00325B40" w:rsidDel="00FB556E">
          <w:delText xml:space="preserve"> 1</w:delText>
        </w:r>
      </w:del>
      <w:r>
        <w:t>: A rule name is suitable in contexts where a readable identifier is preferable and where the lack of stability is not a concern.</w:t>
      </w:r>
    </w:p>
    <w:p w14:paraId="40BE4D7C" w14:textId="36C70077" w:rsidR="00325B40" w:rsidRPr="00325B40" w:rsidDel="00FB556E" w:rsidRDefault="00325B40" w:rsidP="00325B40">
      <w:pPr>
        <w:pStyle w:val="Note"/>
        <w:rPr>
          <w:del w:id="3313" w:author="Laurence Golding" w:date="2019-03-19T15:26:00Z"/>
        </w:rPr>
      </w:pPr>
      <w:del w:id="3314" w:author="Laurence Golding" w:date="2019-03-19T15:26:00Z">
        <w:r w:rsidDel="00FB556E">
          <w:delText xml:space="preserve">NOTE 2: The </w:delText>
        </w:r>
        <w:r w:rsidRPr="005C2B0E" w:rsidDel="00FB556E">
          <w:rPr>
            <w:rStyle w:val="CODEtemp"/>
          </w:rPr>
          <w:delText>name</w:delText>
        </w:r>
        <w:r w:rsidDel="00FB556E">
          <w:delText xml:space="preserve"> property is represented as a </w:delText>
        </w:r>
        <w:r w:rsidRPr="005C2B0E" w:rsidDel="00FB556E">
          <w:rPr>
            <w:rStyle w:val="CODEtemp"/>
          </w:rPr>
          <w:delText>message</w:delText>
        </w:r>
        <w:r w:rsidDel="00FB556E">
          <w:delText xml:space="preserve"> object rather than as a string because it is intended to be understandable to an end user, so tool vendors might want to localize it.</w:delText>
        </w:r>
      </w:del>
    </w:p>
    <w:p w14:paraId="3BDDFF5D" w14:textId="10ABE14F" w:rsidR="00517BAE" w:rsidRDefault="00517BAE" w:rsidP="00517BAE">
      <w:pPr>
        <w:pStyle w:val="Note"/>
      </w:pPr>
      <w:r>
        <w:t>EXAMPLE:</w:t>
      </w:r>
      <w:ins w:id="3315" w:author="Laurence Golding" w:date="2019-03-19T15:27:00Z">
        <w:r w:rsidR="002778C4">
          <w:t xml:space="preserve"> </w:t>
        </w:r>
        <w:r w:rsidR="002778C4" w:rsidRPr="002778C4">
          <w:rPr>
            <w:rStyle w:val="CODEtemp"/>
          </w:rPr>
          <w:t>"name": "SpecifyMarshalingForPInvokeStringArguments"</w:t>
        </w:r>
      </w:ins>
    </w:p>
    <w:p w14:paraId="686AED4C" w14:textId="7C906E68" w:rsidR="00325B40" w:rsidDel="002778C4" w:rsidRDefault="00325B40" w:rsidP="002D65F3">
      <w:pPr>
        <w:pStyle w:val="Code"/>
        <w:rPr>
          <w:del w:id="3316" w:author="Laurence Golding" w:date="2019-03-19T15:27:00Z"/>
        </w:rPr>
      </w:pPr>
      <w:del w:id="3317" w:author="Laurence Golding" w:date="2019-03-19T15:27:00Z">
        <w:r w:rsidDel="002778C4">
          <w:delText>{                         # A rule object</w:delText>
        </w:r>
      </w:del>
    </w:p>
    <w:p w14:paraId="3D72EB6D" w14:textId="2FFF1A5F" w:rsidR="00325B40" w:rsidDel="002778C4" w:rsidRDefault="00325B40" w:rsidP="002D65F3">
      <w:pPr>
        <w:pStyle w:val="Code"/>
        <w:rPr>
          <w:del w:id="3318" w:author="Laurence Golding" w:date="2019-03-19T15:27:00Z"/>
        </w:rPr>
      </w:pPr>
      <w:del w:id="3319" w:author="Laurence Golding" w:date="2019-03-19T15:27:00Z">
        <w:r w:rsidDel="002778C4">
          <w:delText xml:space="preserve">  "name": {</w:delText>
        </w:r>
      </w:del>
    </w:p>
    <w:p w14:paraId="5F6C2BC1" w14:textId="62D86BB4" w:rsidR="00325B40" w:rsidDel="002778C4" w:rsidRDefault="00325B40" w:rsidP="002D65F3">
      <w:pPr>
        <w:pStyle w:val="Code"/>
        <w:rPr>
          <w:del w:id="3320" w:author="Laurence Golding" w:date="2019-03-19T15:27:00Z"/>
        </w:rPr>
      </w:pPr>
      <w:del w:id="3321" w:author="Laurence Golding" w:date="2019-03-19T15:27:00Z">
        <w:r w:rsidDel="002778C4">
          <w:delText xml:space="preserve">    "text": "SpecifyMarshalingForPInvokeStringArguments"</w:delText>
        </w:r>
      </w:del>
    </w:p>
    <w:p w14:paraId="3116DFD9" w14:textId="1DE383E7" w:rsidR="00325B40" w:rsidDel="002778C4" w:rsidRDefault="00325B40" w:rsidP="002D65F3">
      <w:pPr>
        <w:pStyle w:val="Code"/>
        <w:rPr>
          <w:del w:id="3322" w:author="Laurence Golding" w:date="2019-03-19T15:27:00Z"/>
        </w:rPr>
      </w:pPr>
      <w:del w:id="3323" w:author="Laurence Golding" w:date="2019-03-19T15:27:00Z">
        <w:r w:rsidDel="002778C4">
          <w:delText xml:space="preserve">  }</w:delText>
        </w:r>
      </w:del>
    </w:p>
    <w:p w14:paraId="0EEDE6C4" w14:textId="322628C3" w:rsidR="00325B40" w:rsidRPr="00325B40" w:rsidDel="002778C4" w:rsidRDefault="00325B40" w:rsidP="002D65F3">
      <w:pPr>
        <w:pStyle w:val="Code"/>
        <w:rPr>
          <w:del w:id="3324" w:author="Laurence Golding" w:date="2019-03-19T15:27:00Z"/>
        </w:rPr>
      </w:pPr>
      <w:del w:id="3325" w:author="Laurence Golding" w:date="2019-03-19T15:27:00Z">
        <w:r w:rsidDel="002778C4">
          <w:delText>}</w:delText>
        </w:r>
      </w:del>
    </w:p>
    <w:p w14:paraId="23ACD4C9" w14:textId="51DFBAE1" w:rsidR="00B86BC7" w:rsidRDefault="00B86BC7" w:rsidP="00B86BC7">
      <w:pPr>
        <w:pStyle w:val="Heading3"/>
      </w:pPr>
      <w:bookmarkStart w:id="3326" w:name="_Ref493510771"/>
      <w:bookmarkStart w:id="3327" w:name="_Toc3812306"/>
      <w:r>
        <w:t>shortDescription property</w:t>
      </w:r>
      <w:bookmarkEnd w:id="3326"/>
      <w:bookmarkEnd w:id="3327"/>
    </w:p>
    <w:p w14:paraId="529813AC" w14:textId="0FD0232E" w:rsidR="00517BAE" w:rsidRDefault="00517BAE" w:rsidP="00517BAE">
      <w:r>
        <w:t xml:space="preserve">A </w:t>
      </w:r>
      <w:del w:id="3328" w:author="Laurence Golding" w:date="2019-03-19T15:28:00Z">
        <w:r w:rsidRPr="00517BAE" w:rsidDel="002778C4">
          <w:rPr>
            <w:rStyle w:val="CODEtemp"/>
          </w:rPr>
          <w:delText>rule</w:delText>
        </w:r>
        <w:r w:rsidDel="002778C4">
          <w:delText xml:space="preserve"> </w:delText>
        </w:r>
      </w:del>
      <w:ins w:id="3329" w:author="Laurence Golding" w:date="2019-03-19T15:28:00Z">
        <w:r w:rsidR="002778C4">
          <w:rPr>
            <w:rStyle w:val="CODEtemp"/>
          </w:rPr>
          <w:t>re</w:t>
        </w:r>
      </w:ins>
      <w:ins w:id="3330" w:author="Laurence Golding" w:date="2019-03-19T15:29:00Z">
        <w:r w:rsidR="002778C4">
          <w:rPr>
            <w:rStyle w:val="CODEtemp"/>
          </w:rPr>
          <w:t>portingDescriptor</w:t>
        </w:r>
      </w:ins>
      <w:ins w:id="3331" w:author="Laurence Golding" w:date="2019-03-19T15:28:00Z">
        <w:r w:rsidR="002778C4">
          <w:t xml:space="preserve"> </w:t>
        </w:r>
      </w:ins>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ins w:id="3332" w:author="Laurence Golding" w:date="2019-03-19T15:31:00Z">
        <w:r w:rsidR="002778C4">
          <w:rPr>
            <w:rStyle w:val="CODEtemp"/>
          </w:rPr>
          <w:t>ultiformatM</w:t>
        </w:r>
      </w:ins>
      <w:r w:rsidR="00B9497D" w:rsidRPr="00325B40">
        <w:rPr>
          <w:rStyle w:val="CODEtemp"/>
        </w:rPr>
        <w:t>essage</w:t>
      </w:r>
      <w:ins w:id="3333" w:author="Laurence Golding" w:date="2019-03-19T15:31:00Z">
        <w:r w:rsidR="002778C4">
          <w:rPr>
            <w:rStyle w:val="CODEtemp"/>
          </w:rPr>
          <w:t>String</w:t>
        </w:r>
      </w:ins>
      <w:r w:rsidR="00325B40">
        <w:t xml:space="preserve"> object</w:t>
      </w:r>
      <w:r w:rsidR="00B9497D">
        <w:t xml:space="preserve"> (</w:t>
      </w:r>
      <w:r w:rsidR="00B9497D" w:rsidRPr="00517BAE">
        <w:t>§</w:t>
      </w:r>
      <w:ins w:id="3334" w:author="Laurence Golding" w:date="2019-03-19T15:31:00Z">
        <w:r w:rsidR="002778C4">
          <w:fldChar w:fldCharType="begin"/>
        </w:r>
        <w:r w:rsidR="002778C4">
          <w:instrText xml:space="preserve"> REF _Ref3551923 \r \h </w:instrText>
        </w:r>
      </w:ins>
      <w:r w:rsidR="002778C4">
        <w:fldChar w:fldCharType="separate"/>
      </w:r>
      <w:ins w:id="3335" w:author="Laurence Golding" w:date="2019-03-19T15:31:00Z">
        <w:r w:rsidR="002778C4">
          <w:t>3.12</w:t>
        </w:r>
        <w:r w:rsidR="002778C4">
          <w:fldChar w:fldCharType="end"/>
        </w:r>
      </w:ins>
      <w:del w:id="3336" w:author="Laurence Golding" w:date="2019-03-19T15:31:00Z">
        <w:r w:rsidR="00325B40" w:rsidDel="002778C4">
          <w:fldChar w:fldCharType="begin"/>
        </w:r>
        <w:r w:rsidR="00325B40" w:rsidDel="002778C4">
          <w:delInstrText xml:space="preserve"> REF _Ref508814664 \r \h </w:delInstrText>
        </w:r>
        <w:r w:rsidR="00325B40" w:rsidDel="002778C4">
          <w:fldChar w:fldCharType="separate"/>
        </w:r>
        <w:r w:rsidR="004B041D" w:rsidDel="002778C4">
          <w:delText>3.11</w:delText>
        </w:r>
        <w:r w:rsidR="00325B40" w:rsidDel="002778C4">
          <w:fldChar w:fldCharType="end"/>
        </w:r>
      </w:del>
      <w:r w:rsidR="00B9497D">
        <w:t xml:space="preserve">) that provides a </w:t>
      </w:r>
      <w:r>
        <w:t xml:space="preserve">concise description of the </w:t>
      </w:r>
      <w:del w:id="3337" w:author="Laurence Golding" w:date="2019-03-19T15:30:00Z">
        <w:r w:rsidDel="002778C4">
          <w:delText>rule</w:delText>
        </w:r>
      </w:del>
      <w:ins w:id="3338" w:author="Laurence Golding" w:date="2019-03-19T15:30:00Z">
        <w:r w:rsidR="002778C4">
          <w:t>reporting item</w:t>
        </w:r>
      </w:ins>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6ADEFDD6" w:rsidR="00325B40" w:rsidRDefault="00325B40" w:rsidP="002D65F3">
      <w:pPr>
        <w:pStyle w:val="Code"/>
      </w:pPr>
      <w:r>
        <w:t xml:space="preserve">{                         # A </w:t>
      </w:r>
      <w:del w:id="3339" w:author="Laurence Golding" w:date="2019-03-19T15:31:00Z">
        <w:r w:rsidDel="002778C4">
          <w:delText xml:space="preserve">rule </w:delText>
        </w:r>
      </w:del>
      <w:ins w:id="3340" w:author="Laurence Golding" w:date="2019-03-19T15:31:00Z">
        <w:r w:rsidR="002778C4">
          <w:t>reporti</w:t>
        </w:r>
      </w:ins>
      <w:ins w:id="3341" w:author="Laurence Golding" w:date="2019-03-19T15:32:00Z">
        <w:r w:rsidR="002778C4">
          <w:t>ngDescriptor</w:t>
        </w:r>
      </w:ins>
      <w:ins w:id="3342" w:author="Laurence Golding" w:date="2019-03-19T15:31:00Z">
        <w:r w:rsidR="002778C4">
          <w:t xml:space="preserve"> </w:t>
        </w:r>
      </w:ins>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3343" w:name="_Ref493510781"/>
      <w:bookmarkStart w:id="3344" w:name="_Toc3812307"/>
      <w:r>
        <w:t>fullDescription property</w:t>
      </w:r>
      <w:bookmarkEnd w:id="3343"/>
      <w:bookmarkEnd w:id="3344"/>
    </w:p>
    <w:p w14:paraId="1D1994A2" w14:textId="2CCE2F66" w:rsidR="00F4291F" w:rsidRDefault="00F4291F" w:rsidP="00F4291F">
      <w:r>
        <w:t xml:space="preserve">A </w:t>
      </w:r>
      <w:del w:id="3345" w:author="Laurence Golding" w:date="2019-03-19T16:15:00Z">
        <w:r w:rsidRPr="00F4291F" w:rsidDel="0070712A">
          <w:rPr>
            <w:rStyle w:val="CODEtemp"/>
          </w:rPr>
          <w:delText>rule</w:delText>
        </w:r>
        <w:r w:rsidDel="0070712A">
          <w:delText xml:space="preserve"> </w:delText>
        </w:r>
      </w:del>
      <w:ins w:id="3346" w:author="Laurence Golding" w:date="2019-03-19T16:15:00Z">
        <w:r w:rsidR="0070712A">
          <w:rPr>
            <w:rStyle w:val="CODEtemp"/>
          </w:rPr>
          <w:t>reportingDescriptor</w:t>
        </w:r>
        <w:r w:rsidR="0070712A">
          <w:t xml:space="preserve"> </w:t>
        </w:r>
      </w:ins>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ins w:id="3347" w:author="Laurence Golding" w:date="2019-03-19T16:16:00Z">
        <w:r w:rsidR="0070712A">
          <w:rPr>
            <w:rStyle w:val="CODEtemp"/>
          </w:rPr>
          <w:t>ultiformatM</w:t>
        </w:r>
      </w:ins>
      <w:r w:rsidR="00D62F3E" w:rsidRPr="00325B40">
        <w:rPr>
          <w:rStyle w:val="CODEtemp"/>
        </w:rPr>
        <w:t>essage</w:t>
      </w:r>
      <w:ins w:id="3348" w:author="Laurence Golding" w:date="2019-03-19T16:16:00Z">
        <w:r w:rsidR="0070712A">
          <w:rPr>
            <w:rStyle w:val="CODEtemp"/>
          </w:rPr>
          <w:t>String</w:t>
        </w:r>
      </w:ins>
      <w:r w:rsidR="00D62F3E">
        <w:t xml:space="preserve"> </w:t>
      </w:r>
      <w:r w:rsidR="00325B40">
        <w:t xml:space="preserve">object </w:t>
      </w:r>
      <w:r w:rsidR="00D62F3E">
        <w:t>(</w:t>
      </w:r>
      <w:r w:rsidR="00D62F3E" w:rsidRPr="00517BAE">
        <w:t>§</w:t>
      </w:r>
      <w:ins w:id="3349" w:author="Laurence Golding" w:date="2019-03-19T16:16:00Z">
        <w:r w:rsidR="0070712A">
          <w:fldChar w:fldCharType="begin"/>
        </w:r>
        <w:r w:rsidR="0070712A">
          <w:instrText xml:space="preserve"> REF _Ref3551923 \r \h </w:instrText>
        </w:r>
      </w:ins>
      <w:r w:rsidR="0070712A">
        <w:fldChar w:fldCharType="separate"/>
      </w:r>
      <w:ins w:id="3350" w:author="Laurence Golding" w:date="2019-03-19T16:16:00Z">
        <w:r w:rsidR="0070712A">
          <w:t>3.12</w:t>
        </w:r>
        <w:r w:rsidR="0070712A">
          <w:fldChar w:fldCharType="end"/>
        </w:r>
      </w:ins>
      <w:del w:id="3351" w:author="Laurence Golding" w:date="2019-03-19T16:16:00Z">
        <w:r w:rsidR="00325B40" w:rsidDel="0070712A">
          <w:fldChar w:fldCharType="begin"/>
        </w:r>
        <w:r w:rsidR="00325B40" w:rsidDel="0070712A">
          <w:delInstrText xml:space="preserve"> REF _Ref508814664 \r \h </w:delInstrText>
        </w:r>
        <w:r w:rsidR="00325B40" w:rsidDel="0070712A">
          <w:fldChar w:fldCharType="separate"/>
        </w:r>
        <w:r w:rsidR="004B041D" w:rsidDel="0070712A">
          <w:delText>3.11</w:delText>
        </w:r>
        <w:r w:rsidR="00325B40" w:rsidDel="0070712A">
          <w:fldChar w:fldCharType="end"/>
        </w:r>
      </w:del>
      <w:r w:rsidR="00D62F3E">
        <w:t>)</w:t>
      </w:r>
      <w:r>
        <w:t xml:space="preserve"> that</w:t>
      </w:r>
      <w:ins w:id="3352" w:author="Laurence Golding" w:date="2019-03-19T16:16:00Z">
        <w:r w:rsidR="0070712A">
          <w:t xml:space="preserve"> comprehensively</w:t>
        </w:r>
      </w:ins>
      <w:r>
        <w:t xml:space="preserve"> describes the </w:t>
      </w:r>
      <w:del w:id="3353" w:author="Laurence Golding" w:date="2019-03-19T16:16:00Z">
        <w:r w:rsidDel="0070712A">
          <w:delText>rule</w:delText>
        </w:r>
      </w:del>
      <w:ins w:id="3354" w:author="Laurence Golding" w:date="2019-03-19T16:16:00Z">
        <w:r w:rsidR="0070712A">
          <w:t>reporting item</w:t>
        </w:r>
      </w:ins>
      <w:r>
        <w:t>.</w:t>
      </w:r>
    </w:p>
    <w:p w14:paraId="1CD7E45C" w14:textId="41E1EBDD"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del w:id="3355" w:author="Laurence Golding" w:date="2019-03-19T16:16:00Z">
        <w:r w:rsidDel="0070712A">
          <w:delText>result</w:delText>
        </w:r>
      </w:del>
      <w:ins w:id="3356" w:author="Laurence Golding" w:date="2019-03-19T16:16:00Z">
        <w:r w:rsidR="0070712A">
          <w:t>reporting item</w:t>
        </w:r>
      </w:ins>
      <w:r>
        <w:t>.</w:t>
      </w:r>
    </w:p>
    <w:p w14:paraId="33109894" w14:textId="433A01E3"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del w:id="3357" w:author="Laurence Golding" w:date="2019-03-19T16:17:00Z">
        <w:r w:rsidDel="0070712A">
          <w:delText>rule</w:delText>
        </w:r>
      </w:del>
      <w:ins w:id="3358" w:author="Laurence Golding" w:date="2019-03-19T16:17:00Z">
        <w:r w:rsidR="0070712A">
          <w:t>reporting item</w:t>
        </w:r>
      </w:ins>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ins w:id="3359" w:author="Laurence Golding" w:date="2019-03-19T16:18:00Z">
        <w:r w:rsidR="0070712A">
          <w:t>3.41.6</w:t>
        </w:r>
      </w:ins>
      <w:del w:id="3360" w:author="Laurence Golding" w:date="2019-03-19T16:18:00Z">
        <w:r w:rsidR="004B041D" w:rsidDel="0070712A">
          <w:delText>3.42.6</w:delText>
        </w:r>
      </w:del>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3361" w:name="_Ref493345139"/>
      <w:bookmarkStart w:id="3362" w:name="_Toc3812308"/>
      <w:r>
        <w:lastRenderedPageBreak/>
        <w:t>message</w:t>
      </w:r>
      <w:r w:rsidR="00CD2BD7">
        <w:t>Strings</w:t>
      </w:r>
      <w:r>
        <w:t xml:space="preserve"> property</w:t>
      </w:r>
      <w:bookmarkEnd w:id="3361"/>
      <w:bookmarkEnd w:id="3362"/>
    </w:p>
    <w:p w14:paraId="4810A9EB" w14:textId="41AE27C5" w:rsidR="007F1CE5" w:rsidRDefault="00197743" w:rsidP="002F3D6E">
      <w:r>
        <w:t xml:space="preserve">A </w:t>
      </w:r>
      <w:del w:id="3363" w:author="Laurence Golding" w:date="2019-03-19T16:18:00Z">
        <w:r w:rsidRPr="00AF0D84" w:rsidDel="0070712A">
          <w:rPr>
            <w:rStyle w:val="CODEtemp"/>
          </w:rPr>
          <w:delText>rule</w:delText>
        </w:r>
        <w:r w:rsidDel="0070712A">
          <w:delText xml:space="preserve"> </w:delText>
        </w:r>
      </w:del>
      <w:ins w:id="3364" w:author="Laurence Golding" w:date="2019-03-19T16:18:00Z">
        <w:r w:rsidR="0070712A">
          <w:rPr>
            <w:rStyle w:val="CODEtemp"/>
          </w:rPr>
          <w:t>reportingDescriptor</w:t>
        </w:r>
        <w:r w:rsidR="0070712A">
          <w:t xml:space="preserve"> </w:t>
        </w:r>
      </w:ins>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B041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4B041D">
        <w:t>3.12</w:t>
      </w:r>
      <w:r w:rsidR="0005061D">
        <w:fldChar w:fldCharType="end"/>
      </w:r>
      <w:r w:rsidR="0005061D">
        <w:t>)</w:t>
      </w:r>
      <w:r w:rsidR="00F67E65">
        <w:t>.</w:t>
      </w:r>
    </w:p>
    <w:p w14:paraId="54AC3DC0" w14:textId="1C51812A" w:rsidR="00197743" w:rsidRDefault="0070712A" w:rsidP="00197743">
      <w:pPr>
        <w:rPr>
          <w:ins w:id="3365" w:author="Laurence Golding" w:date="2019-03-19T16:21:00Z"/>
        </w:rPr>
      </w:pPr>
      <w:ins w:id="3366" w:author="Laurence Golding" w:date="2019-03-19T16:19:00Z">
        <w:r>
          <w:t xml:space="preserve">If the </w:t>
        </w:r>
        <w:r w:rsidRPr="0070712A">
          <w:rPr>
            <w:rStyle w:val="CODEtemp"/>
          </w:rPr>
          <w:t>reportingDescriptor</w:t>
        </w:r>
        <w:r>
          <w:t xml:space="preserve"> object defines a rule, </w:t>
        </w:r>
      </w:ins>
      <w:del w:id="3367" w:author="Laurence Golding" w:date="2019-03-19T16:19:00Z">
        <w:r w:rsidR="00197743" w:rsidDel="0070712A">
          <w:delText xml:space="preserve">The </w:delText>
        </w:r>
      </w:del>
      <w:ins w:id="3368" w:author="Laurence Golding" w:date="2019-03-19T16:19:00Z">
        <w:r>
          <w:t xml:space="preserve">the </w:t>
        </w:r>
      </w:ins>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t>3.24.9</w:t>
      </w:r>
      <w:r w:rsidR="003B3A06">
        <w:fldChar w:fldCharType="end"/>
      </w:r>
      <w:ins w:id="3369" w:author="Laurence Golding" w:date="2019-03-19T16:20:00Z">
        <w:r>
          <w:t>, §</w:t>
        </w:r>
        <w:r>
          <w:fldChar w:fldCharType="begin"/>
        </w:r>
        <w:r>
          <w:instrText xml:space="preserve"> REF _Ref508811592 \r \h </w:instrText>
        </w:r>
      </w:ins>
      <w:r>
        <w:fldChar w:fldCharType="separate"/>
      </w:r>
      <w:ins w:id="3370" w:author="Laurence Golding" w:date="2019-03-19T16:20:00Z">
        <w:r>
          <w:t>3.11.10</w:t>
        </w:r>
        <w:r>
          <w:fldChar w:fldCharType="end"/>
        </w:r>
      </w:ins>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ins w:id="3371" w:author="Laurence Golding" w:date="2019-03-19T16:19:00Z">
        <w:r>
          <w:t xml:space="preserve">object </w:t>
        </w:r>
      </w:ins>
      <w:r w:rsidR="00197743">
        <w:t xml:space="preserve">in the </w:t>
      </w:r>
      <w:r w:rsidR="00136F19" w:rsidRPr="0070712A">
        <w:rPr>
          <w:rStyle w:val="CODEtemp"/>
        </w:rPr>
        <w:t>run</w:t>
      </w:r>
      <w:r w:rsidR="00197743">
        <w:t>.</w:t>
      </w:r>
    </w:p>
    <w:p w14:paraId="7DD4F668" w14:textId="6DFDDEED" w:rsidR="0070712A" w:rsidRDefault="0070712A" w:rsidP="00197743">
      <w:ins w:id="3372" w:author="Laurence Golding" w:date="2019-03-19T16:21:00Z">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ins>
    </w:p>
    <w:p w14:paraId="50742B38" w14:textId="123BF053"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del w:id="3373" w:author="Laurence Golding" w:date="2019-03-20T10:44:00Z">
        <w:r w:rsidR="00197743" w:rsidDel="00655AC9">
          <w:delText>supported by</w:delText>
        </w:r>
      </w:del>
      <w:ins w:id="3374" w:author="Laurence Golding" w:date="2019-03-20T10:44:00Z">
        <w:r w:rsidR="00655AC9">
          <w:t>defined in</w:t>
        </w:r>
      </w:ins>
      <w:r w:rsidR="00197743">
        <w:t xml:space="preserve"> </w:t>
      </w:r>
      <w:ins w:id="3375" w:author="Laurence Golding" w:date="2019-03-20T10:43:00Z">
        <w:r w:rsidR="00655AC9">
          <w:t>the</w:t>
        </w:r>
      </w:ins>
      <w:del w:id="3376" w:author="Laurence Golding" w:date="2019-03-20T10:43:00Z">
        <w:r w:rsidR="00197743" w:rsidDel="00655AC9">
          <w:delText>a</w:delText>
        </w:r>
      </w:del>
      <w:r w:rsidR="00197743">
        <w:t xml:space="preserve"> </w:t>
      </w:r>
      <w:del w:id="3377" w:author="Laurence Golding" w:date="2019-03-19T16:21:00Z">
        <w:r w:rsidR="00197743" w:rsidDel="0070712A">
          <w:delText>rule</w:delText>
        </w:r>
      </w:del>
      <w:ins w:id="3378" w:author="Laurence Golding" w:date="2019-03-19T16:21:00Z">
        <w:r w:rsidR="0070712A">
          <w:t xml:space="preserve">reporting </w:t>
        </w:r>
      </w:ins>
      <w:ins w:id="3379" w:author="Laurence Golding" w:date="2019-03-20T10:43:00Z">
        <w:r w:rsidR="00655AC9">
          <w:t>metadata</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4953A58"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del w:id="3380" w:author="Laurence Golding" w:date="2019-03-19T16:21:00Z">
        <w:r w:rsidR="007F1CE5" w:rsidDel="0070712A">
          <w:delText xml:space="preserve">rule </w:delText>
        </w:r>
      </w:del>
      <w:ins w:id="3381" w:author="Laurence Golding" w:date="2019-03-19T16:21:00Z">
        <w:r w:rsidR="0070712A">
          <w:t xml:space="preserve">reportingDescriptor </w:t>
        </w:r>
      </w:ins>
      <w:r w:rsidR="007F1CE5">
        <w:t>object</w:t>
      </w:r>
      <w:ins w:id="3382" w:author="Laurence Golding" w:date="2019-03-19T16:22:00Z">
        <w:r w:rsidR="0070712A">
          <w:t xml:space="preserve"> for a rule.</w:t>
        </w:r>
      </w:ins>
    </w:p>
    <w:p w14:paraId="45AA32F6" w14:textId="551F85E1" w:rsidR="007F1CE5" w:rsidRDefault="007F1CE5" w:rsidP="002D65F3">
      <w:pPr>
        <w:pStyle w:val="Code"/>
      </w:pPr>
      <w:r>
        <w:t xml:space="preserve">  "</w:t>
      </w:r>
      <w:r w:rsidR="00F67E65">
        <w:t>messageStrings": {</w:t>
      </w:r>
    </w:p>
    <w:p w14:paraId="73296747" w14:textId="4A9A4F14"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4B041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3383" w:name="_Toc3812309"/>
      <w:r>
        <w:t>help</w:t>
      </w:r>
      <w:r w:rsidR="00326BD5">
        <w:t>Uri</w:t>
      </w:r>
      <w:r>
        <w:t xml:space="preserve"> property</w:t>
      </w:r>
      <w:bookmarkEnd w:id="3383"/>
    </w:p>
    <w:p w14:paraId="782A7DB1" w14:textId="429CF324" w:rsidR="0025208C" w:rsidRDefault="0025208C" w:rsidP="0025208C">
      <w:r>
        <w:t xml:space="preserve">A </w:t>
      </w:r>
      <w:del w:id="3384" w:author="Laurence Golding" w:date="2019-03-19T16:22:00Z">
        <w:r w:rsidRPr="0025208C" w:rsidDel="00140FC5">
          <w:rPr>
            <w:rStyle w:val="CODEtemp"/>
          </w:rPr>
          <w:delText>rule</w:delText>
        </w:r>
        <w:r w:rsidDel="00140FC5">
          <w:delText xml:space="preserve"> </w:delText>
        </w:r>
      </w:del>
      <w:ins w:id="3385" w:author="Laurence Golding" w:date="2019-03-19T16:22:00Z">
        <w:r w:rsidR="00140FC5">
          <w:rPr>
            <w:rStyle w:val="CODEtemp"/>
          </w:rPr>
          <w:t>reportingDescriptor</w:t>
        </w:r>
        <w:r w:rsidR="00140FC5">
          <w:t xml:space="preserve"> </w:t>
        </w:r>
      </w:ins>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3386" w:author="Laurence Golding" w:date="2019-03-19T16:22:00Z">
        <w:r w:rsidDel="00140FC5">
          <w:delText>rul</w:delText>
        </w:r>
        <w:r w:rsidR="007A603D" w:rsidDel="00140FC5">
          <w:delText>e</w:delText>
        </w:r>
      </w:del>
      <w:ins w:id="3387" w:author="Laurence Golding" w:date="2019-03-19T16:22:00Z">
        <w:r w:rsidR="00140FC5">
          <w:t xml:space="preserve">reporting </w:t>
        </w:r>
      </w:ins>
      <w:ins w:id="3388" w:author="Laurence Golding" w:date="2019-03-20T10:45:00Z">
        <w:r w:rsidR="00655AC9">
          <w:t>item</w:t>
        </w:r>
      </w:ins>
      <w:r>
        <w:t>.</w:t>
      </w:r>
    </w:p>
    <w:p w14:paraId="771BB717" w14:textId="0786AB6B" w:rsidR="0025208C" w:rsidRPr="0025208C" w:rsidRDefault="0025208C" w:rsidP="0025208C">
      <w:pPr>
        <w:pStyle w:val="Note"/>
      </w:pPr>
      <w:r>
        <w:t>NOTE</w:t>
      </w:r>
      <w:r w:rsidR="006679CA">
        <w:t>:</w:t>
      </w:r>
      <w:r>
        <w:t xml:space="preserve"> The documentation might include examples, contact information for the </w:t>
      </w:r>
      <w:del w:id="3389" w:author="Laurence Golding" w:date="2019-03-19T16:23:00Z">
        <w:r w:rsidDel="00140FC5">
          <w:delText xml:space="preserve">rule </w:delText>
        </w:r>
      </w:del>
      <w:r>
        <w:t>authors, and links to additional information</w:t>
      </w:r>
      <w:del w:id="3390" w:author="Laurence Golding" w:date="2019-03-20T10:44:00Z">
        <w:r w:rsidDel="00655AC9">
          <w:delText xml:space="preserve"> about the </w:delText>
        </w:r>
      </w:del>
      <w:del w:id="3391" w:author="Laurence Golding" w:date="2019-03-19T16:23:00Z">
        <w:r w:rsidDel="00140FC5">
          <w:delText>rule</w:delText>
        </w:r>
      </w:del>
      <w:r>
        <w:t>.</w:t>
      </w:r>
    </w:p>
    <w:p w14:paraId="5B1B3F17" w14:textId="329CA208" w:rsidR="006679CA" w:rsidRDefault="006679CA" w:rsidP="00B86BC7">
      <w:pPr>
        <w:pStyle w:val="Heading3"/>
      </w:pPr>
      <w:bookmarkStart w:id="3392" w:name="_Ref503364566"/>
      <w:bookmarkStart w:id="3393" w:name="_Toc3812310"/>
      <w:r>
        <w:t>help property</w:t>
      </w:r>
      <w:bookmarkEnd w:id="3392"/>
      <w:bookmarkEnd w:id="3393"/>
    </w:p>
    <w:p w14:paraId="681BD68F" w14:textId="05F76C40" w:rsidR="006679CA" w:rsidRDefault="006679CA" w:rsidP="006679CA">
      <w:r>
        <w:t xml:space="preserve">A </w:t>
      </w:r>
      <w:del w:id="3394" w:author="Laurence Golding" w:date="2019-03-19T17:27:00Z">
        <w:r w:rsidRPr="006679CA" w:rsidDel="009B4557">
          <w:rPr>
            <w:rStyle w:val="CODEtemp"/>
          </w:rPr>
          <w:delText>rule</w:delText>
        </w:r>
        <w:r w:rsidDel="009B4557">
          <w:delText xml:space="preserve"> </w:delText>
        </w:r>
      </w:del>
      <w:ins w:id="3395" w:author="Laurence Golding" w:date="2019-03-19T17:27:00Z">
        <w:r w:rsidR="009B4557">
          <w:rPr>
            <w:rStyle w:val="CODEtemp"/>
          </w:rPr>
          <w:t>reportingDescriptor</w:t>
        </w:r>
        <w:r w:rsidR="009B4557">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B041D">
        <w:t>3.12</w:t>
      </w:r>
      <w:r w:rsidR="00124999">
        <w:fldChar w:fldCharType="end"/>
      </w:r>
      <w:r w:rsidR="00EE4410">
        <w:t xml:space="preserve">) </w:t>
      </w:r>
      <w:r>
        <w:t xml:space="preserve">which provides the </w:t>
      </w:r>
      <w:r w:rsidR="001C0F56">
        <w:t xml:space="preserve">primary </w:t>
      </w:r>
      <w:r>
        <w:t xml:space="preserve">documentation for the </w:t>
      </w:r>
      <w:del w:id="3396" w:author="Laurence Golding" w:date="2019-03-19T16:25:00Z">
        <w:r w:rsidDel="00140FC5">
          <w:delText>rule</w:delText>
        </w:r>
      </w:del>
      <w:ins w:id="3397" w:author="Laurence Golding" w:date="2019-03-19T16:25:00Z">
        <w:r w:rsidR="00140FC5">
          <w:t>reporting item</w:t>
        </w:r>
      </w:ins>
      <w:r>
        <w:t>.</w:t>
      </w:r>
    </w:p>
    <w:p w14:paraId="70A0CAEF" w14:textId="77E8E0F9" w:rsidR="006679CA" w:rsidRDefault="006679CA" w:rsidP="006679CA">
      <w:pPr>
        <w:pStyle w:val="Note"/>
      </w:pPr>
      <w:r>
        <w:t xml:space="preserve">NOTE: This property is useful when help information is not available at a URI, for example, </w:t>
      </w:r>
      <w:del w:id="3398" w:author="Laurence Golding" w:date="2019-03-19T16:23:00Z">
        <w:r w:rsidDel="00140FC5">
          <w:delText>when the rule is</w:delText>
        </w:r>
      </w:del>
      <w:ins w:id="3399" w:author="Laurence Golding" w:date="2019-03-19T16:23:00Z">
        <w:r w:rsidR="00140FC5">
          <w:t>in the case of</w:t>
        </w:r>
      </w:ins>
      <w:r>
        <w:t xml:space="preserve"> a custom rule written by a developer, as opposed to one supplied by the tool vendor.</w:t>
      </w:r>
    </w:p>
    <w:p w14:paraId="4DB831BD" w14:textId="73BEBEAF" w:rsidR="00164CCB" w:rsidRDefault="00164CCB" w:rsidP="00B86BC7">
      <w:pPr>
        <w:pStyle w:val="Heading3"/>
      </w:pPr>
      <w:bookmarkStart w:id="3400" w:name="_Ref508894471"/>
      <w:bookmarkStart w:id="3401" w:name="_Toc3812311"/>
      <w:del w:id="3402" w:author="Laurence Golding" w:date="2019-03-19T16:25:00Z">
        <w:r w:rsidDel="00140FC5">
          <w:lastRenderedPageBreak/>
          <w:delText xml:space="preserve">configuration </w:delText>
        </w:r>
      </w:del>
      <w:bookmarkStart w:id="3403" w:name="_Ref4233655"/>
      <w:ins w:id="3404" w:author="Laurence Golding" w:date="2019-03-19T16:25:00Z">
        <w:r w:rsidR="00140FC5">
          <w:t xml:space="preserve">defaultConfiguration </w:t>
        </w:r>
      </w:ins>
      <w:r>
        <w:t>property</w:t>
      </w:r>
      <w:bookmarkEnd w:id="3400"/>
      <w:bookmarkEnd w:id="3401"/>
      <w:bookmarkEnd w:id="3403"/>
    </w:p>
    <w:p w14:paraId="566C2663" w14:textId="498F5DCC" w:rsidR="00D41895" w:rsidRDefault="00D41895" w:rsidP="00D41895">
      <w:r w:rsidRPr="000A7DA8">
        <w:t xml:space="preserve">A </w:t>
      </w:r>
      <w:del w:id="3405" w:author="Laurence Golding" w:date="2019-03-19T16:25:00Z">
        <w:r w:rsidDel="00140FC5">
          <w:rPr>
            <w:rStyle w:val="CODEtemp"/>
          </w:rPr>
          <w:delText>rule</w:delText>
        </w:r>
        <w:r w:rsidRPr="000A7DA8" w:rsidDel="00140FC5">
          <w:delText xml:space="preserve"> </w:delText>
        </w:r>
      </w:del>
      <w:ins w:id="3406" w:author="Laurence Golding" w:date="2019-03-19T16:25:00Z">
        <w:r w:rsidR="00140FC5">
          <w:rPr>
            <w:rStyle w:val="CODEtemp"/>
          </w:rPr>
          <w:t>reportingDescriptor</w:t>
        </w:r>
        <w:r w:rsidR="00140FC5" w:rsidRPr="000A7DA8">
          <w:t xml:space="preserve"> </w:t>
        </w:r>
      </w:ins>
      <w:r w:rsidRPr="000A7DA8">
        <w:t xml:space="preserve">object </w:t>
      </w:r>
      <w:r w:rsidRPr="000A7DA8">
        <w:rPr>
          <w:b/>
        </w:rPr>
        <w:t>MAY</w:t>
      </w:r>
      <w:r w:rsidRPr="000A7DA8">
        <w:t xml:space="preserve"> contain a property named </w:t>
      </w:r>
      <w:del w:id="3407" w:author="Laurence Golding" w:date="2019-03-19T16:26:00Z">
        <w:r w:rsidDel="00140FC5">
          <w:rPr>
            <w:rStyle w:val="CODEtemp"/>
          </w:rPr>
          <w:delText>c</w:delText>
        </w:r>
      </w:del>
      <w:ins w:id="3408" w:author="Laurence Golding" w:date="2019-03-19T16:26:00Z">
        <w:r w:rsidR="00140FC5">
          <w:rPr>
            <w:rStyle w:val="CODEtemp"/>
          </w:rPr>
          <w:t>defaultC</w:t>
        </w:r>
      </w:ins>
      <w:r>
        <w:rPr>
          <w:rStyle w:val="CODEtemp"/>
        </w:rPr>
        <w:t>onfiguration</w:t>
      </w:r>
      <w:r w:rsidRPr="000A7DA8">
        <w:t xml:space="preserve"> whose value is </w:t>
      </w:r>
      <w:r>
        <w:t xml:space="preserve">a </w:t>
      </w:r>
      <w:del w:id="3409" w:author="Laurence Golding" w:date="2019-03-19T17:03:00Z">
        <w:r w:rsidRPr="003B4B17" w:rsidDel="00053C0F">
          <w:rPr>
            <w:rStyle w:val="CODEtemp"/>
          </w:rPr>
          <w:delText>rule</w:delText>
        </w:r>
      </w:del>
      <w:ins w:id="3410" w:author="Laurence Golding" w:date="2019-03-19T17:03:00Z">
        <w:r w:rsidR="00053C0F">
          <w:rPr>
            <w:rStyle w:val="CODEtemp"/>
          </w:rPr>
          <w:t>reporting</w:t>
        </w:r>
      </w:ins>
      <w:r w:rsidRPr="003B4B17">
        <w:rPr>
          <w:rStyle w:val="CODEtemp"/>
        </w:rPr>
        <w:t>Configuration</w:t>
      </w:r>
      <w:r>
        <w:t xml:space="preserve"> object (§</w:t>
      </w:r>
      <w:r>
        <w:fldChar w:fldCharType="begin"/>
      </w:r>
      <w:r>
        <w:instrText xml:space="preserve"> REF _Ref508894720 \r \h </w:instrText>
      </w:r>
      <w:r>
        <w:fldChar w:fldCharType="separate"/>
      </w:r>
      <w:ins w:id="3411" w:author="Laurence Golding" w:date="2019-03-19T16:28:00Z">
        <w:r w:rsidR="00050AEC">
          <w:t>3.42</w:t>
        </w:r>
      </w:ins>
      <w:del w:id="3412" w:author="Laurence Golding" w:date="2019-03-19T16:28:00Z">
        <w:r w:rsidR="004B041D" w:rsidDel="00050AEC">
          <w:delText>3.43</w:delText>
        </w:r>
      </w:del>
      <w:r>
        <w:fldChar w:fldCharType="end"/>
      </w:r>
      <w:r>
        <w:t>)</w:t>
      </w:r>
      <w:r w:rsidRPr="000A7DA8">
        <w:t>.</w:t>
      </w:r>
    </w:p>
    <w:p w14:paraId="7BA3CFE9" w14:textId="29EE4E8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ins w:id="3413" w:author="Laurence Golding" w:date="2019-03-19T16:29:00Z">
        <w:r w:rsidR="00050AEC">
          <w:t>3.42</w:t>
        </w:r>
      </w:ins>
      <w:del w:id="3414" w:author="Laurence Golding" w:date="2019-03-19T16:29:00Z">
        <w:r w:rsidR="004B041D" w:rsidDel="00050AEC">
          <w:delText>3.43</w:delText>
        </w:r>
      </w:del>
      <w:r>
        <w:fldChar w:fldCharType="end"/>
      </w:r>
      <w:r>
        <w:t>.</w:t>
      </w:r>
    </w:p>
    <w:p w14:paraId="0AFF06D6" w14:textId="401C8ABB" w:rsidR="00B110A0" w:rsidRPr="00D41895" w:rsidRDefault="00B110A0" w:rsidP="00D41895">
      <w:r>
        <w:t xml:space="preserve">The configuration parameters for a </w:t>
      </w:r>
      <w:del w:id="3415" w:author="Laurence Golding" w:date="2019-03-19T16:29:00Z">
        <w:r w:rsidDel="00050AEC">
          <w:delText>rule</w:delText>
        </w:r>
      </w:del>
      <w:ins w:id="3416" w:author="Laurence Golding" w:date="2019-03-19T16:29:00Z">
        <w:r w:rsidR="00050AEC" w:rsidRPr="00050AEC">
          <w:rPr>
            <w:rStyle w:val="CODEtemp"/>
          </w:rPr>
          <w:t>reportingDescriptor</w:t>
        </w:r>
      </w:ins>
      <w:r>
        <w:t xml:space="preserve">, if any, </w:t>
      </w:r>
      <w:r>
        <w:rPr>
          <w:b/>
        </w:rPr>
        <w:t>SHALL NOT</w:t>
      </w:r>
      <w:r>
        <w:t xml:space="preserve"> be stored in </w:t>
      </w:r>
      <w:del w:id="3417" w:author="Laurence Golding" w:date="2019-03-19T16:29:00Z">
        <w:r w:rsidDel="00050AEC">
          <w:delText xml:space="preserve">the </w:delText>
        </w:r>
        <w:r w:rsidRPr="00D603A6" w:rsidDel="00050AEC">
          <w:rPr>
            <w:rStyle w:val="CODEtemp"/>
          </w:rPr>
          <w:delText>rule</w:delText>
        </w:r>
        <w:r w:rsidDel="00050AEC">
          <w:delText xml:space="preserve"> object’s</w:delText>
        </w:r>
      </w:del>
      <w:ins w:id="3418" w:author="Laurence Golding" w:date="2019-03-19T16:29:00Z">
        <w:r w:rsidR="00050AEC">
          <w:t>its</w:t>
        </w:r>
      </w:ins>
      <w:r>
        <w:t xml:space="preserve"> property bag (</w:t>
      </w:r>
      <w:r w:rsidRPr="0025208C">
        <w:t>§</w:t>
      </w:r>
      <w:r>
        <w:fldChar w:fldCharType="begin"/>
      </w:r>
      <w:r>
        <w:instrText xml:space="preserve"> REF _Ref493408960 \r \h </w:instrText>
      </w:r>
      <w:r>
        <w:fldChar w:fldCharType="separate"/>
      </w:r>
      <w:r w:rsidR="004B041D">
        <w:t>3.8</w:t>
      </w:r>
      <w:r>
        <w:fldChar w:fldCharType="end"/>
      </w:r>
      <w:r>
        <w:t xml:space="preserve">) Rather, they </w:t>
      </w:r>
      <w:r>
        <w:rPr>
          <w:b/>
        </w:rPr>
        <w:t>SHALL</w:t>
      </w:r>
      <w:r>
        <w:t xml:space="preserve"> be stored in </w:t>
      </w:r>
      <w:del w:id="3419" w:author="Laurence Golding" w:date="2019-03-19T16:30:00Z">
        <w:r w:rsidRPr="00D603A6" w:rsidDel="00050AEC">
          <w:rPr>
            <w:rStyle w:val="CODEtemp"/>
          </w:rPr>
          <w:delText>rule</w:delText>
        </w:r>
      </w:del>
      <w:ins w:id="3420" w:author="Laurence Golding" w:date="2019-03-19T16:30:00Z">
        <w:r w:rsidR="00050AEC">
          <w:rPr>
            <w:rStyle w:val="CODEtemp"/>
          </w:rPr>
          <w:t>default</w:t>
        </w:r>
      </w:ins>
      <w:r w:rsidRPr="00D603A6">
        <w:rPr>
          <w:rStyle w:val="CODEtemp"/>
        </w:rPr>
        <w:t>Configuration.parameters</w:t>
      </w:r>
      <w:r>
        <w:t xml:space="preserve"> (</w:t>
      </w:r>
      <w:r w:rsidRPr="0025208C">
        <w:t>§</w:t>
      </w:r>
      <w:r>
        <w:fldChar w:fldCharType="begin"/>
      </w:r>
      <w:r>
        <w:instrText xml:space="preserve"> REF _Ref508894764 \r \h </w:instrText>
      </w:r>
      <w:r>
        <w:fldChar w:fldCharType="separate"/>
      </w:r>
      <w:ins w:id="3421" w:author="Laurence Golding" w:date="2019-03-19T16:30:00Z">
        <w:r w:rsidR="00050AEC">
          <w:t>3.42.5</w:t>
        </w:r>
      </w:ins>
      <w:del w:id="3422" w:author="Laurence Golding" w:date="2019-03-19T16:30:00Z">
        <w:r w:rsidR="004B041D" w:rsidDel="00050AEC">
          <w:delText>3.43.5</w:delText>
        </w:r>
      </w:del>
      <w:r>
        <w:fldChar w:fldCharType="end"/>
      </w:r>
      <w:r>
        <w:t>).</w:t>
      </w:r>
    </w:p>
    <w:p w14:paraId="13B57609" w14:textId="1A6C923A" w:rsidR="00164CCB" w:rsidRDefault="00164CCB" w:rsidP="00B86BC7">
      <w:pPr>
        <w:pStyle w:val="Heading2"/>
      </w:pPr>
      <w:bookmarkStart w:id="3423" w:name="_Ref508894470"/>
      <w:bookmarkStart w:id="3424" w:name="_Ref508894720"/>
      <w:bookmarkStart w:id="3425" w:name="_Ref508894737"/>
      <w:bookmarkStart w:id="3426" w:name="_Toc3812312"/>
      <w:bookmarkStart w:id="3427" w:name="_Ref493477061"/>
      <w:del w:id="3428" w:author="Laurence Golding" w:date="2019-03-19T16:31:00Z">
        <w:r w:rsidDel="0085505F">
          <w:delText>rule</w:delText>
        </w:r>
      </w:del>
      <w:ins w:id="3429" w:author="Laurence Golding" w:date="2019-03-19T16:31:00Z">
        <w:r w:rsidR="0085505F">
          <w:t>reporting</w:t>
        </w:r>
      </w:ins>
      <w:r>
        <w:t>Configuration object</w:t>
      </w:r>
      <w:bookmarkEnd w:id="3423"/>
      <w:bookmarkEnd w:id="3424"/>
      <w:bookmarkEnd w:id="3425"/>
      <w:bookmarkEnd w:id="3426"/>
    </w:p>
    <w:p w14:paraId="2F470253" w14:textId="738DA236" w:rsidR="00164CCB" w:rsidRDefault="00164CCB" w:rsidP="00164CCB">
      <w:pPr>
        <w:pStyle w:val="Heading3"/>
      </w:pPr>
      <w:bookmarkStart w:id="3430" w:name="_Toc3812313"/>
      <w:r>
        <w:t>General</w:t>
      </w:r>
      <w:bookmarkEnd w:id="3430"/>
    </w:p>
    <w:p w14:paraId="2C5A48CF" w14:textId="4B6634AB" w:rsidR="00EB579A" w:rsidRDefault="00D41895" w:rsidP="00D41895">
      <w:pPr>
        <w:rPr>
          <w:ins w:id="3431" w:author="Laurence Golding" w:date="2019-03-21T16:28:00Z"/>
        </w:rPr>
      </w:pPr>
      <w:r>
        <w:t xml:space="preserve">A </w:t>
      </w:r>
      <w:del w:id="3432" w:author="Laurence Golding" w:date="2019-03-19T16:31:00Z">
        <w:r w:rsidRPr="003B4B17" w:rsidDel="0085505F">
          <w:rPr>
            <w:rStyle w:val="CODEtemp"/>
          </w:rPr>
          <w:delText>rule</w:delText>
        </w:r>
      </w:del>
      <w:ins w:id="3433" w:author="Laurence Golding" w:date="2019-03-19T16:31:00Z">
        <w:r w:rsidR="0085505F">
          <w:rPr>
            <w:rStyle w:val="CODEtemp"/>
          </w:rPr>
          <w:t>reporting</w:t>
        </w:r>
      </w:ins>
      <w:r w:rsidRPr="003B4B17">
        <w:rPr>
          <w:rStyle w:val="CODEtemp"/>
        </w:rPr>
        <w:t>Configuration</w:t>
      </w:r>
      <w:r>
        <w:t xml:space="preserve"> object contains </w:t>
      </w:r>
      <w:del w:id="3434" w:author="Laurence Golding" w:date="2019-03-19T17:24:00Z">
        <w:r w:rsidDel="00972256">
          <w:delText xml:space="preserve">rule </w:delText>
        </w:r>
      </w:del>
      <w:del w:id="3435" w:author="Laurence Golding" w:date="2019-03-21T09:19:00Z">
        <w:r w:rsidDel="0068191F">
          <w:delText xml:space="preserve">configuration information, that is, </w:delText>
        </w:r>
      </w:del>
      <w:ins w:id="3436" w:author="Laurence Golding" w:date="2019-03-21T16:24:00Z">
        <w:r w:rsidR="005402B0">
          <w:t xml:space="preserve">the </w:t>
        </w:r>
      </w:ins>
      <w:r>
        <w:t xml:space="preserve">information </w:t>
      </w:r>
      <w:del w:id="3437" w:author="Laurence Golding" w:date="2019-03-21T16:24:00Z">
        <w:r w:rsidDel="005402B0">
          <w:delText>about the rule</w:delText>
        </w:r>
      </w:del>
      <w:ins w:id="3438" w:author="Laurence Golding" w:date="2019-03-21T16:24:00Z">
        <w:r w:rsidR="005402B0">
          <w:t xml:space="preserve">in a </w:t>
        </w:r>
        <w:r w:rsidR="005402B0" w:rsidRPr="005402B0">
          <w:rPr>
            <w:rStyle w:val="CODEtemp"/>
          </w:rPr>
          <w:t>reportingDescriptor</w:t>
        </w:r>
      </w:ins>
      <w:r>
        <w:t xml:space="preserve"> </w:t>
      </w:r>
      <w:ins w:id="3439" w:author="Laurence Golding" w:date="2019-03-21T16:25:00Z">
        <w:r w:rsidR="005402B0">
          <w:t>(§</w:t>
        </w:r>
        <w:r w:rsidR="005402B0">
          <w:fldChar w:fldCharType="begin"/>
        </w:r>
        <w:r w:rsidR="005402B0">
          <w:instrText xml:space="preserve"> REF _Ref3908560 \r \h </w:instrText>
        </w:r>
      </w:ins>
      <w:r w:rsidR="005402B0">
        <w:fldChar w:fldCharType="separate"/>
      </w:r>
      <w:ins w:id="3440" w:author="Laurence Golding" w:date="2019-03-21T16:25:00Z">
        <w:r w:rsidR="005402B0">
          <w:t>3.41</w:t>
        </w:r>
        <w:r w:rsidR="005402B0">
          <w:fldChar w:fldCharType="end"/>
        </w:r>
        <w:r w:rsidR="005402B0">
          <w:t xml:space="preserve">) </w:t>
        </w:r>
      </w:ins>
      <w:r>
        <w:t>that a SARIF producer can modify at runtime, before executing its scan.</w:t>
      </w:r>
      <w:ins w:id="3441" w:author="Laurence Golding" w:date="2019-03-21T16:14:00Z">
        <w:r w:rsidR="005402B0">
          <w:t xml:space="preserve"> </w:t>
        </w:r>
      </w:ins>
      <w:ins w:id="3442" w:author="Laurence Golding" w:date="2019-03-21T16:28:00Z">
        <w:r w:rsidR="005402B0">
          <w:t xml:space="preserve">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ins>
    </w:p>
    <w:p w14:paraId="3D5DE588" w14:textId="0778D278" w:rsidR="005402B0" w:rsidRDefault="005402B0" w:rsidP="00D41895">
      <w:ins w:id="3443" w:author="Laurence Golding" w:date="2019-03-21T16:14:00Z">
        <w:r>
          <w:t xml:space="preserve">When a </w:t>
        </w:r>
        <w:r w:rsidRPr="005402B0">
          <w:rPr>
            <w:rStyle w:val="CODEtemp"/>
          </w:rPr>
          <w:t>reportingConfiguration</w:t>
        </w:r>
        <w:r>
          <w:t xml:space="preserve"> object appears as the value of </w:t>
        </w:r>
      </w:ins>
      <w:ins w:id="3444" w:author="Laurence Golding" w:date="2019-03-21T16:28:00Z">
        <w:r>
          <w:rPr>
            <w:rStyle w:val="CODEtemp"/>
          </w:rPr>
          <w:t>theDescriptor</w:t>
        </w:r>
      </w:ins>
      <w:ins w:id="3445" w:author="Laurence Golding" w:date="2019-03-21T16:14:00Z">
        <w:r w:rsidRPr="005402B0">
          <w:rPr>
            <w:rStyle w:val="CODEtemp"/>
          </w:rPr>
          <w:t>.defaultConfiguration</w:t>
        </w:r>
      </w:ins>
      <w:ins w:id="3446" w:author="Laurence Golding" w:date="2019-03-21T16:16:00Z">
        <w:r>
          <w:t xml:space="preserve"> (§</w:t>
        </w:r>
      </w:ins>
      <w:ins w:id="3447" w:author="Laurence Golding" w:date="2019-03-21T16:17:00Z">
        <w:r>
          <w:fldChar w:fldCharType="begin"/>
        </w:r>
        <w:r>
          <w:instrText xml:space="preserve"> REF _Ref508894471 \r \h </w:instrText>
        </w:r>
      </w:ins>
      <w:r>
        <w:fldChar w:fldCharType="separate"/>
      </w:r>
      <w:ins w:id="3448" w:author="Laurence Golding" w:date="2019-03-21T16:17:00Z">
        <w:r>
          <w:t>3.41.11</w:t>
        </w:r>
        <w:r>
          <w:fldChar w:fldCharType="end"/>
        </w:r>
      </w:ins>
      <w:ins w:id="3449" w:author="Laurence Golding" w:date="2019-03-21T16:16:00Z">
        <w:r>
          <w:t>)</w:t>
        </w:r>
      </w:ins>
      <w:ins w:id="3450" w:author="Laurence Golding" w:date="2019-03-21T16:14:00Z">
        <w:r>
          <w:t xml:space="preserve">, it specifies </w:t>
        </w:r>
      </w:ins>
      <w:ins w:id="3451" w:author="Laurence Golding" w:date="2019-03-21T16:29:00Z">
        <w:r>
          <w:rPr>
            <w:rStyle w:val="CODEtemp"/>
          </w:rPr>
          <w:t>theR</w:t>
        </w:r>
      </w:ins>
      <w:ins w:id="3452" w:author="Laurence Golding" w:date="2019-03-21T16:16:00Z">
        <w:r w:rsidRPr="005402B0">
          <w:rPr>
            <w:rStyle w:val="CODEtemp"/>
          </w:rPr>
          <w:t>eporting</w:t>
        </w:r>
      </w:ins>
      <w:ins w:id="3453" w:author="Laurence Golding" w:date="2019-03-21T16:23:00Z">
        <w:r w:rsidRPr="005402B0">
          <w:rPr>
            <w:rStyle w:val="CODEtemp"/>
          </w:rPr>
          <w:t>Descriptor</w:t>
        </w:r>
      </w:ins>
      <w:ins w:id="3454" w:author="Laurence Golding" w:date="2019-03-21T16:16:00Z">
        <w:r>
          <w:t>’s</w:t>
        </w:r>
      </w:ins>
      <w:ins w:id="3455" w:author="Laurence Golding" w:date="2019-03-21T16:14:00Z">
        <w:r>
          <w:t xml:space="preserve"> default conf</w:t>
        </w:r>
      </w:ins>
      <w:ins w:id="3456" w:author="Laurence Golding" w:date="2019-03-21T16:15:00Z">
        <w:r>
          <w:t>iguration.</w:t>
        </w:r>
      </w:ins>
      <w:ins w:id="3457" w:author="Laurence Golding" w:date="2019-03-21T16:16:00Z">
        <w:r>
          <w:t xml:space="preserve"> Wh</w:t>
        </w:r>
      </w:ins>
      <w:ins w:id="3458" w:author="Laurence Golding" w:date="2019-03-21T16:17:00Z">
        <w:r>
          <w:t xml:space="preserve">en a </w:t>
        </w:r>
        <w:r w:rsidRPr="005402B0">
          <w:rPr>
            <w:rStyle w:val="CODEtemp"/>
          </w:rPr>
          <w:t>reportingConfiguration</w:t>
        </w:r>
        <w:r>
          <w:t xml:space="preserve"> object appears as the value of</w:t>
        </w:r>
      </w:ins>
      <w:ins w:id="3459" w:author="Laurence Golding" w:date="2019-03-21T16:19:00Z">
        <w:r>
          <w:t xml:space="preserve"> </w:t>
        </w:r>
        <w:r w:rsidRPr="005402B0">
          <w:rPr>
            <w:rStyle w:val="CODEtemp"/>
          </w:rPr>
          <w:t>reportingConfigurationOverride.configuration</w:t>
        </w:r>
      </w:ins>
      <w:ins w:id="3460" w:author="Laurence Golding" w:date="2019-03-21T16:21:00Z">
        <w:r>
          <w:t xml:space="preserve"> (§</w:t>
        </w:r>
      </w:ins>
      <w:ins w:id="3461" w:author="Laurence Golding" w:date="2019-03-21T16:22:00Z">
        <w:r>
          <w:fldChar w:fldCharType="begin"/>
        </w:r>
        <w:r>
          <w:instrText xml:space="preserve"> REF _Ref3972812 \r \h </w:instrText>
        </w:r>
      </w:ins>
      <w:r>
        <w:fldChar w:fldCharType="separate"/>
      </w:r>
      <w:ins w:id="3462" w:author="Laurence Golding" w:date="2019-03-21T16:22:00Z">
        <w:r>
          <w:t>3.43.3</w:t>
        </w:r>
        <w:r>
          <w:fldChar w:fldCharType="end"/>
        </w:r>
      </w:ins>
      <w:ins w:id="3463" w:author="Laurence Golding" w:date="2019-03-21T16:21:00Z">
        <w:r>
          <w:t>)</w:t>
        </w:r>
      </w:ins>
      <w:ins w:id="3464" w:author="Laurence Golding" w:date="2019-03-21T16:19:00Z">
        <w:r>
          <w:t>, i</w:t>
        </w:r>
      </w:ins>
      <w:ins w:id="3465" w:author="Laurence Golding" w:date="2019-03-21T16:20:00Z">
        <w:r>
          <w:t xml:space="preserve">t overrides the default values in the </w:t>
        </w:r>
      </w:ins>
      <w:ins w:id="3466" w:author="Laurence Golding" w:date="2019-03-21T16:24:00Z">
        <w:r w:rsidRPr="005402B0">
          <w:rPr>
            <w:rStyle w:val="CODEtemp"/>
          </w:rPr>
          <w:t>reportingD</w:t>
        </w:r>
      </w:ins>
      <w:ins w:id="3467" w:author="Laurence Golding" w:date="2019-03-21T16:20:00Z">
        <w:r w:rsidRPr="005402B0">
          <w:rPr>
            <w:rStyle w:val="CODEtemp"/>
          </w:rPr>
          <w:t>escripto</w:t>
        </w:r>
      </w:ins>
      <w:ins w:id="3468" w:author="Laurence Golding" w:date="2019-03-21T16:21:00Z">
        <w:r w:rsidRPr="005402B0">
          <w:rPr>
            <w:rStyle w:val="CODEtemp"/>
          </w:rPr>
          <w:t>r</w:t>
        </w:r>
        <w:r>
          <w:t xml:space="preserve"> identified by </w:t>
        </w:r>
      </w:ins>
      <w:ins w:id="3469" w:author="Laurence Golding" w:date="2019-03-21T16:20:00Z">
        <w:r w:rsidRPr="005402B0">
          <w:rPr>
            <w:rStyle w:val="CODEtemp"/>
          </w:rPr>
          <w:t>reportingConfigurationOverride.reportingDescriptorReference</w:t>
        </w:r>
      </w:ins>
      <w:ins w:id="3470" w:author="Laurence Golding" w:date="2019-03-21T16:21:00Z">
        <w:r>
          <w:t xml:space="preserve"> (§</w:t>
        </w:r>
      </w:ins>
      <w:ins w:id="3471" w:author="Laurence Golding" w:date="2019-03-21T16:22:00Z">
        <w:r>
          <w:fldChar w:fldCharType="begin"/>
        </w:r>
        <w:r>
          <w:instrText xml:space="preserve"> REF _Ref3973102 \r \h </w:instrText>
        </w:r>
      </w:ins>
      <w:r>
        <w:fldChar w:fldCharType="separate"/>
      </w:r>
      <w:ins w:id="3472" w:author="Laurence Golding" w:date="2019-03-21T16:22:00Z">
        <w:r>
          <w:t>3.43.2</w:t>
        </w:r>
        <w:r>
          <w:fldChar w:fldCharType="end"/>
        </w:r>
      </w:ins>
      <w:ins w:id="3473" w:author="Laurence Golding" w:date="2019-03-21T16:21:00Z">
        <w:r>
          <w:t>)</w:t>
        </w:r>
      </w:ins>
      <w:ins w:id="3474" w:author="Laurence Golding" w:date="2019-03-21T16:26:00Z">
        <w:r>
          <w:t>.</w:t>
        </w:r>
      </w:ins>
      <w:del w:id="3475" w:author="Laurence Golding" w:date="2019-03-21T09:26:00Z">
        <w:r w:rsidR="00D41895" w:rsidDel="0068191F">
          <w:delText xml:space="preserve"> For example, if </w:delText>
        </w:r>
      </w:del>
      <w:del w:id="3476" w:author="Laurence Golding" w:date="2019-03-19T17:24:00Z">
        <w:r w:rsidR="00D41895" w:rsidDel="00972256">
          <w:delText xml:space="preserve">the </w:delText>
        </w:r>
      </w:del>
      <w:del w:id="3477" w:author="Laurence Golding" w:date="2019-03-21T09:26:00Z">
        <w:r w:rsidR="00D41895" w:rsidDel="0068191F">
          <w:delText>rule specifies a maximum source file line length, its configuration information might specify the maximum permitted line length.</w:delText>
        </w:r>
      </w:del>
    </w:p>
    <w:p w14:paraId="1B94F57E" w14:textId="42D4CF11" w:rsidR="00D41895" w:rsidRPr="00D41895" w:rsidRDefault="00D41895" w:rsidP="00D41895">
      <w:r>
        <w:t>For an example, see §</w:t>
      </w:r>
      <w:r>
        <w:fldChar w:fldCharType="begin"/>
      </w:r>
      <w:r>
        <w:instrText xml:space="preserve"> REF _Ref508894796 \r \h </w:instrText>
      </w:r>
      <w:r>
        <w:fldChar w:fldCharType="separate"/>
      </w:r>
      <w:r w:rsidR="004B041D">
        <w:t>3.43.5</w:t>
      </w:r>
      <w:r>
        <w:fldChar w:fldCharType="end"/>
      </w:r>
      <w:r>
        <w:t>.</w:t>
      </w:r>
    </w:p>
    <w:p w14:paraId="3F5F290D" w14:textId="702ADA23" w:rsidR="00164CCB" w:rsidRDefault="00164CCB" w:rsidP="00164CCB">
      <w:pPr>
        <w:pStyle w:val="Heading3"/>
      </w:pPr>
      <w:bookmarkStart w:id="3478" w:name="_Toc3812314"/>
      <w:r>
        <w:t>enabled property</w:t>
      </w:r>
      <w:bookmarkEnd w:id="3478"/>
    </w:p>
    <w:p w14:paraId="7E0976CE" w14:textId="66EB9973" w:rsidR="00D41895" w:rsidRDefault="00D41895" w:rsidP="00D41895">
      <w:r>
        <w:t xml:space="preserve">A </w:t>
      </w:r>
      <w:del w:id="3479" w:author="Laurence Golding" w:date="2019-03-19T17:04:00Z">
        <w:r w:rsidRPr="003B4B17" w:rsidDel="00053C0F">
          <w:rPr>
            <w:rStyle w:val="CODEtemp"/>
          </w:rPr>
          <w:delText>rule</w:delText>
        </w:r>
      </w:del>
      <w:ins w:id="3480" w:author="Laurence Golding" w:date="2019-03-19T17:04:00Z">
        <w:r w:rsidR="00053C0F">
          <w:rPr>
            <w:rStyle w:val="CODEtemp"/>
          </w:rPr>
          <w:t>reporting</w:t>
        </w:r>
      </w:ins>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del w:id="3481" w:author="Laurence Golding" w:date="2019-03-19T17:24:00Z">
        <w:r w:rsidDel="00972256">
          <w:delText xml:space="preserve">rule </w:delText>
        </w:r>
      </w:del>
      <w:ins w:id="3482" w:author="Laurence Golding" w:date="2019-03-20T10:46:00Z">
        <w:r w:rsidR="00655AC9">
          <w:t xml:space="preserve">condition described by </w:t>
        </w:r>
      </w:ins>
      <w:ins w:id="3483" w:author="Laurence Golding" w:date="2019-03-21T16:29:00Z">
        <w:r w:rsidR="005402B0">
          <w:rPr>
            <w:rStyle w:val="CODEtemp"/>
          </w:rPr>
          <w:t>the</w:t>
        </w:r>
      </w:ins>
      <w:ins w:id="3484" w:author="Laurence Golding" w:date="2019-03-20T10:46:00Z">
        <w:r w:rsidR="00655AC9" w:rsidRPr="00655AC9">
          <w:rPr>
            <w:rStyle w:val="CODEtemp"/>
          </w:rPr>
          <w:t>Descriptor</w:t>
        </w:r>
      </w:ins>
      <w:ins w:id="3485" w:author="Laurence Golding" w:date="2019-03-19T17:24:00Z">
        <w:r w:rsidR="00972256">
          <w:t xml:space="preserve"> </w:t>
        </w:r>
      </w:ins>
      <w:r w:rsidR="008B4FAD">
        <w:t xml:space="preserve">was </w:t>
      </w:r>
      <w:del w:id="3486" w:author="Laurence Golding" w:date="2019-03-20T10:47:00Z">
        <w:r w:rsidDel="00655AC9">
          <w:delText xml:space="preserve">evaluated </w:delText>
        </w:r>
      </w:del>
      <w:ins w:id="3487" w:author="Laurence Golding" w:date="2019-03-20T10:47:00Z">
        <w:r w:rsidR="00655AC9">
          <w:t xml:space="preserve">checked for </w:t>
        </w:r>
      </w:ins>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ins w:id="3488" w:author="Laurence Golding" w:date="2019-03-21T09:27:00Z">
        <w:r w:rsidR="0068191F">
          <w:t xml:space="preserve"> or notifications</w:t>
        </w:r>
      </w:ins>
      <w:r>
        <w:t>:</w:t>
      </w:r>
    </w:p>
    <w:p w14:paraId="00EBC434" w14:textId="77777777" w:rsidR="00D41895" w:rsidRPr="00894072" w:rsidRDefault="00D41895" w:rsidP="00D41895">
      <w:pPr>
        <w:pStyle w:val="Codesmall"/>
      </w:pPr>
      <w:r>
        <w:t>SecurityScanner --disable "SEC4002,SEC4003" --enable SEC6012</w:t>
      </w:r>
    </w:p>
    <w:p w14:paraId="3DFEB21B" w14:textId="2C40BFAF" w:rsidR="00164CCB" w:rsidRDefault="00164CCB" w:rsidP="00164CCB">
      <w:pPr>
        <w:pStyle w:val="Heading3"/>
      </w:pPr>
      <w:bookmarkStart w:id="3489" w:name="_Ref508894469"/>
      <w:bookmarkStart w:id="3490" w:name="_Toc3812315"/>
      <w:del w:id="3491" w:author="Laurence Golding" w:date="2019-03-19T17:05:00Z">
        <w:r w:rsidDel="00F17BDA">
          <w:delText>defaultL</w:delText>
        </w:r>
      </w:del>
      <w:bookmarkStart w:id="3492" w:name="_Ref4233395"/>
      <w:ins w:id="3493" w:author="Laurence Golding" w:date="2019-03-19T17:05:00Z">
        <w:r w:rsidR="00F17BDA">
          <w:t>l</w:t>
        </w:r>
      </w:ins>
      <w:r>
        <w:t>evel property</w:t>
      </w:r>
      <w:bookmarkEnd w:id="3489"/>
      <w:bookmarkEnd w:id="3490"/>
      <w:bookmarkEnd w:id="3492"/>
    </w:p>
    <w:p w14:paraId="2F7AE5CB" w14:textId="437F3A3C" w:rsidR="00D41895" w:rsidRDefault="00D41895" w:rsidP="00D41895">
      <w:r>
        <w:t xml:space="preserve">A </w:t>
      </w:r>
      <w:del w:id="3494" w:author="Laurence Golding" w:date="2019-03-19T17:04:00Z">
        <w:r w:rsidRPr="00F4291F" w:rsidDel="00053C0F">
          <w:rPr>
            <w:rStyle w:val="CODEtemp"/>
          </w:rPr>
          <w:delText>rule</w:delText>
        </w:r>
      </w:del>
      <w:ins w:id="3495" w:author="Laurence Golding" w:date="2019-03-19T17:23:00Z">
        <w:r w:rsidR="00972256">
          <w:rPr>
            <w:rStyle w:val="CODEtemp"/>
          </w:rPr>
          <w:t>reporting</w:t>
        </w:r>
      </w:ins>
      <w:r>
        <w:rPr>
          <w:rStyle w:val="CODEtemp"/>
        </w:rPr>
        <w:t>Configuration</w:t>
      </w:r>
      <w:r>
        <w:t xml:space="preserve"> object </w:t>
      </w:r>
      <w:r w:rsidRPr="00F4291F">
        <w:rPr>
          <w:b/>
        </w:rPr>
        <w:t>MAY</w:t>
      </w:r>
      <w:r>
        <w:t xml:space="preserve"> contain a property named </w:t>
      </w:r>
      <w:del w:id="3496" w:author="Laurence Golding" w:date="2019-03-19T17:05:00Z">
        <w:r w:rsidRPr="00F4291F" w:rsidDel="00F17BDA">
          <w:rPr>
            <w:rStyle w:val="CODEtemp"/>
          </w:rPr>
          <w:delText>defaultL</w:delText>
        </w:r>
      </w:del>
      <w:ins w:id="3497" w:author="Laurence Golding" w:date="2019-03-19T17:05:00Z">
        <w:r w:rsidR="00F17BDA">
          <w:rPr>
            <w:rStyle w:val="CODEtemp"/>
          </w:rPr>
          <w:t>l</w:t>
        </w:r>
      </w:ins>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B041D">
        <w:t>3.24.8</w:t>
      </w:r>
      <w:r>
        <w:fldChar w:fldCharType="end"/>
      </w:r>
      <w:r>
        <w:t>)</w:t>
      </w:r>
      <w:ins w:id="3498" w:author="Laurence Golding" w:date="2019-03-21T09:45:00Z">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ins>
      <w:ins w:id="3499" w:author="Laurence Golding" w:date="2019-03-21T09:45:00Z">
        <w:r w:rsidR="00C4251F">
          <w:fldChar w:fldCharType="separate"/>
        </w:r>
        <w:r w:rsidR="00C4251F">
          <w:t>3.47.7</w:t>
        </w:r>
        <w:r w:rsidR="00C4251F">
          <w:fldChar w:fldCharType="end"/>
        </w:r>
        <w:r w:rsidR="00C4251F">
          <w:t>)</w:t>
        </w:r>
      </w:ins>
      <w:r>
        <w:t>.</w:t>
      </w:r>
    </w:p>
    <w:p w14:paraId="18CE7324" w14:textId="3097C925" w:rsidR="00D41895" w:rsidRDefault="00D41895" w:rsidP="00D41895">
      <w:r>
        <w:t xml:space="preserve">If </w:t>
      </w:r>
      <w:del w:id="3500" w:author="Laurence Golding" w:date="2019-03-19T17:06:00Z">
        <w:r w:rsidR="008B3504" w:rsidRPr="008B3504" w:rsidDel="00F17BDA">
          <w:rPr>
            <w:rStyle w:val="CODEtemp"/>
          </w:rPr>
          <w:delText>default</w:delText>
        </w:r>
        <w:r w:rsidR="008B3504" w:rsidDel="00F17BDA">
          <w:rPr>
            <w:rStyle w:val="CODEtemp"/>
          </w:rPr>
          <w:delText>L</w:delText>
        </w:r>
      </w:del>
      <w:ins w:id="3501" w:author="Laurence Golding" w:date="2019-03-19T17:06:00Z">
        <w:r w:rsidR="00F17BDA">
          <w:rPr>
            <w:rStyle w:val="CODEtemp"/>
          </w:rPr>
          <w:t>l</w:t>
        </w:r>
      </w:ins>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F65F88B" w:rsidR="00D41895" w:rsidRDefault="006E6E7B" w:rsidP="00D41895">
      <w:pPr>
        <w:rPr>
          <w:ins w:id="3502" w:author="Laurence Golding" w:date="2019-03-22T10:38:00Z"/>
        </w:rPr>
      </w:pPr>
      <w:ins w:id="3503" w:author="Laurence Golding" w:date="2019-03-22T10:37:00Z">
        <w:r>
          <w:t xml:space="preserve">If </w:t>
        </w:r>
        <w:r w:rsidRPr="006E6E7B">
          <w:rPr>
            <w:rStyle w:val="CODEtemp"/>
          </w:rPr>
          <w:t>theDescriptor</w:t>
        </w:r>
        <w:r>
          <w:t xml:space="preserve"> describes a rule, then </w:t>
        </w:r>
      </w:ins>
      <w:del w:id="3504" w:author="Laurence Golding" w:date="2019-03-22T10:37:00Z">
        <w:r w:rsidR="00903A39" w:rsidDel="006E6E7B">
          <w:delText xml:space="preserve">If </w:delText>
        </w:r>
      </w:del>
      <w:ins w:id="3505" w:author="Laurence Golding" w:date="2019-03-22T10:37:00Z">
        <w:r>
          <w:t xml:space="preserve">if </w:t>
        </w:r>
      </w:ins>
      <w:del w:id="3506" w:author="Laurence Golding" w:date="2019-03-19T17:06:00Z">
        <w:r w:rsidR="008B3504" w:rsidRPr="008B3504" w:rsidDel="00F17BDA">
          <w:rPr>
            <w:rStyle w:val="CODEtemp"/>
          </w:rPr>
          <w:delText>default</w:delText>
        </w:r>
        <w:r w:rsidR="008B3504" w:rsidDel="00F17BDA">
          <w:rPr>
            <w:rStyle w:val="CODEtemp"/>
          </w:rPr>
          <w:delText>L</w:delText>
        </w:r>
      </w:del>
      <w:ins w:id="3507" w:author="Laurence Golding" w:date="2019-03-19T17:06:00Z">
        <w:r w:rsidR="00F17BDA">
          <w:rPr>
            <w:rStyle w:val="CODEtemp"/>
          </w:rPr>
          <w:t>l</w:t>
        </w:r>
      </w:ins>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B041D">
        <w:t>3.24</w:t>
      </w:r>
      <w:r w:rsidR="00D41895">
        <w:fldChar w:fldCharType="end"/>
      </w:r>
      <w:r w:rsidR="00D41895">
        <w:t xml:space="preserve">) </w:t>
      </w:r>
      <w:r w:rsidR="00936D07">
        <w:t>whose</w:t>
      </w:r>
      <w:ins w:id="3508" w:author="Laurence Golding" w:date="2019-03-21T16:30:00Z">
        <w:r w:rsidR="005402B0">
          <w:t xml:space="preserve"> </w:t>
        </w:r>
      </w:ins>
      <w:ins w:id="3509" w:author="Laurence Golding" w:date="2019-03-22T16:21:00Z">
        <w:r w:rsidR="004A3D04" w:rsidRPr="004A3D04">
          <w:rPr>
            <w:rStyle w:val="CODEtemp"/>
          </w:rPr>
          <w:t>ruleDescriptorReference</w:t>
        </w:r>
      </w:ins>
      <w:ins w:id="3510" w:author="Laurence Golding" w:date="2019-03-21T16:30:00Z">
        <w:r w:rsidR="005402B0">
          <w:t xml:space="preserve"> </w:t>
        </w:r>
      </w:ins>
      <w:ins w:id="3511" w:author="Laurence Golding" w:date="2019-03-21T16:31:00Z">
        <w:r w:rsidR="005402B0">
          <w:t>propert</w:t>
        </w:r>
      </w:ins>
      <w:ins w:id="3512" w:author="Laurence Golding" w:date="2019-03-22T16:21:00Z">
        <w:r w:rsidR="004A3D04">
          <w:t>y</w:t>
        </w:r>
      </w:ins>
      <w:ins w:id="3513" w:author="Laurence Golding" w:date="2019-03-21T16:31:00Z">
        <w:r w:rsidR="005402B0">
          <w:t xml:space="preserve"> </w:t>
        </w:r>
      </w:ins>
      <w:ins w:id="3514" w:author="Laurence Golding" w:date="2019-03-22T16:22:00Z">
        <w:r w:rsidR="004A3D04">
          <w:t>(§</w:t>
        </w:r>
      </w:ins>
      <w:ins w:id="3515" w:author="Laurence Golding" w:date="2019-03-22T16:23:00Z">
        <w:r w:rsidR="004A3D04">
          <w:fldChar w:fldCharType="begin"/>
        </w:r>
        <w:r w:rsidR="004A3D04">
          <w:instrText xml:space="preserve"> REF _Ref4147718 \r \h </w:instrText>
        </w:r>
      </w:ins>
      <w:r w:rsidR="004A3D04">
        <w:fldChar w:fldCharType="separate"/>
      </w:r>
      <w:ins w:id="3516" w:author="Laurence Golding" w:date="2019-03-22T16:23:00Z">
        <w:r w:rsidR="004A3D04">
          <w:t>3.24.7</w:t>
        </w:r>
        <w:r w:rsidR="004A3D04">
          <w:fldChar w:fldCharType="end"/>
        </w:r>
      </w:ins>
      <w:ins w:id="3517" w:author="Laurence Golding" w:date="2019-03-22T16:22:00Z">
        <w:r w:rsidR="004A3D04">
          <w:t xml:space="preserve">), either explicitly </w:t>
        </w:r>
      </w:ins>
      <w:ins w:id="3518" w:author="Laurence Golding" w:date="2019-03-22T16:24:00Z">
        <w:r w:rsidR="004A3D04">
          <w:t>supplied</w:t>
        </w:r>
      </w:ins>
      <w:ins w:id="3519" w:author="Laurence Golding" w:date="2019-03-22T16:22:00Z">
        <w:r w:rsidR="004A3D04">
          <w:t xml:space="preserve"> or inferred from its default, </w:t>
        </w:r>
      </w:ins>
      <w:del w:id="3520" w:author="Laurence Golding" w:date="2019-03-21T16:31:00Z">
        <w:r w:rsidR="00D41895" w:rsidDel="005402B0">
          <w:delText xml:space="preserve"> </w:delText>
        </w:r>
        <w:r w:rsidR="00903A39" w:rsidRPr="00903A39" w:rsidDel="005402B0">
          <w:rPr>
            <w:rStyle w:val="CODEtemp"/>
          </w:rPr>
          <w:delText>ruleIndex</w:delText>
        </w:r>
      </w:del>
      <w:del w:id="3521" w:author="Laurence Golding" w:date="2019-03-21T09:41:00Z">
        <w:r w:rsidR="00903A39" w:rsidDel="00C4251F">
          <w:delText xml:space="preserve"> property</w:delText>
        </w:r>
        <w:r w:rsidR="00936D07" w:rsidDel="00C4251F">
          <w:delText xml:space="preserve"> </w:delText>
        </w:r>
      </w:del>
      <w:del w:id="3522" w:author="Laurence Golding" w:date="2019-03-21T16:31:00Z">
        <w:r w:rsidR="00903A39" w:rsidDel="005402B0">
          <w:delText>(§</w:delText>
        </w:r>
        <w:r w:rsidR="00903A39" w:rsidDel="005402B0">
          <w:fldChar w:fldCharType="begin"/>
        </w:r>
        <w:r w:rsidR="00903A39" w:rsidDel="005402B0">
          <w:delInstrText xml:space="preserve"> REF _Ref531188246 \r \h </w:delInstrText>
        </w:r>
        <w:r w:rsidR="00903A39" w:rsidDel="005402B0">
          <w:fldChar w:fldCharType="separate"/>
        </w:r>
        <w:r w:rsidR="004B041D" w:rsidDel="005402B0">
          <w:delText>3.24.6</w:delText>
        </w:r>
        <w:r w:rsidR="00903A39" w:rsidDel="005402B0">
          <w:fldChar w:fldCharType="end"/>
        </w:r>
        <w:r w:rsidR="00903A39" w:rsidDel="005402B0">
          <w:delText xml:space="preserve">) </w:delText>
        </w:r>
      </w:del>
      <w:del w:id="3523" w:author="Laurence Golding" w:date="2019-03-21T09:42:00Z">
        <w:r w:rsidR="00936D07" w:rsidDel="00C4251F">
          <w:delText>refers to</w:delText>
        </w:r>
      </w:del>
      <w:ins w:id="3524" w:author="Laurence Golding" w:date="2019-03-21T09:42:00Z">
        <w:r w:rsidR="00C4251F">
          <w:t>identif</w:t>
        </w:r>
      </w:ins>
      <w:ins w:id="3525" w:author="Laurence Golding" w:date="2019-03-22T16:21:00Z">
        <w:r w:rsidR="004A3D04">
          <w:t>ies</w:t>
        </w:r>
      </w:ins>
      <w:r w:rsidR="00936D07">
        <w:t xml:space="preserve"> </w:t>
      </w:r>
      <w:del w:id="3526" w:author="Laurence Golding" w:date="2019-03-21T16:31:00Z">
        <w:r w:rsidR="00903A39" w:rsidDel="005402B0">
          <w:delText xml:space="preserve">the containing </w:delText>
        </w:r>
      </w:del>
      <w:del w:id="3527" w:author="Laurence Golding" w:date="2019-03-19T17:07:00Z">
        <w:r w:rsidR="00903A39" w:rsidRPr="00903A39" w:rsidDel="00F17BDA">
          <w:rPr>
            <w:rStyle w:val="CODEtemp"/>
          </w:rPr>
          <w:delText>rule</w:delText>
        </w:r>
        <w:r w:rsidR="00903A39" w:rsidDel="00F17BDA">
          <w:delText xml:space="preserve"> </w:delText>
        </w:r>
      </w:del>
      <w:ins w:id="3528" w:author="Laurence Golding" w:date="2019-03-21T16:31:00Z">
        <w:r w:rsidR="005402B0">
          <w:rPr>
            <w:rStyle w:val="CODEtemp"/>
          </w:rPr>
          <w:t>theDescriptor</w:t>
        </w:r>
      </w:ins>
      <w:ins w:id="3529" w:author="Laurence Golding" w:date="2019-03-19T17:07:00Z">
        <w:r w:rsidR="00F17BDA">
          <w:t xml:space="preserve"> </w:t>
        </w:r>
      </w:ins>
      <w:del w:id="3530" w:author="Laurence Golding" w:date="2019-03-21T16:31:00Z">
        <w:r w:rsidR="00903A39" w:rsidDel="005402B0">
          <w:delText>object (§</w:delText>
        </w:r>
        <w:r w:rsidR="00903A39" w:rsidDel="005402B0">
          <w:fldChar w:fldCharType="begin"/>
        </w:r>
        <w:r w:rsidR="00903A39" w:rsidDel="005402B0">
          <w:delInstrText xml:space="preserve"> REF _Ref508814067 \r \h </w:delInstrText>
        </w:r>
        <w:r w:rsidR="00903A39" w:rsidDel="005402B0">
          <w:fldChar w:fldCharType="separate"/>
        </w:r>
        <w:r w:rsidR="004B041D" w:rsidDel="005402B0">
          <w:delText>3.42</w:delText>
        </w:r>
        <w:r w:rsidR="00903A39" w:rsidDel="005402B0">
          <w:fldChar w:fldCharType="end"/>
        </w:r>
        <w:r w:rsidR="00903A39" w:rsidDel="005402B0">
          <w:delText>)</w:delText>
        </w:r>
        <w:r w:rsidR="00D41895" w:rsidDel="005402B0">
          <w:delText xml:space="preserve"> </w:delText>
        </w:r>
      </w:del>
      <w:r w:rsidR="00D41895">
        <w:t xml:space="preserve">and which does not itself specify a </w:t>
      </w:r>
      <w:r w:rsidR="00D41895" w:rsidRPr="00F4291F">
        <w:rPr>
          <w:rStyle w:val="CODEtemp"/>
        </w:rPr>
        <w:t>level</w:t>
      </w:r>
      <w:r w:rsidR="00D41895">
        <w:t xml:space="preserve"> property.</w:t>
      </w:r>
    </w:p>
    <w:p w14:paraId="578D4792" w14:textId="73433ED9" w:rsidR="006E6E7B" w:rsidRDefault="006E6E7B" w:rsidP="00D41895">
      <w:ins w:id="3531" w:author="Laurence Golding" w:date="2019-03-22T10:38:00Z">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ins>
      <w:ins w:id="3532" w:author="Laurence Golding" w:date="2019-03-22T10:39:00Z">
        <w:r>
          <w:rPr>
            <w:rStyle w:val="CODEtemp"/>
          </w:rPr>
          <w:t>notification</w:t>
        </w:r>
      </w:ins>
      <w:ins w:id="3533" w:author="Laurence Golding" w:date="2019-03-22T10:38:00Z">
        <w:r>
          <w:t xml:space="preserve"> object (§</w:t>
        </w:r>
      </w:ins>
      <w:ins w:id="3534" w:author="Laurence Golding" w:date="2019-03-22T10:40:00Z">
        <w:r>
          <w:fldChar w:fldCharType="begin"/>
        </w:r>
        <w:r>
          <w:instrText xml:space="preserve"> REF _Ref493404948 \r \h </w:instrText>
        </w:r>
      </w:ins>
      <w:r>
        <w:fldChar w:fldCharType="separate"/>
      </w:r>
      <w:ins w:id="3535" w:author="Laurence Golding" w:date="2019-03-22T10:40:00Z">
        <w:r>
          <w:t>3.49</w:t>
        </w:r>
        <w:r>
          <w:fldChar w:fldCharType="end"/>
        </w:r>
      </w:ins>
      <w:ins w:id="3536" w:author="Laurence Golding" w:date="2019-03-22T10:38:00Z">
        <w:r>
          <w:t xml:space="preserve">) whose </w:t>
        </w:r>
      </w:ins>
      <w:ins w:id="3537" w:author="Laurence Golding" w:date="2019-03-22T10:41:00Z">
        <w:r w:rsidRPr="004A3D04">
          <w:rPr>
            <w:rStyle w:val="CODEtemp"/>
          </w:rPr>
          <w:t>notificationDescriptorReference</w:t>
        </w:r>
      </w:ins>
      <w:ins w:id="3538" w:author="Laurence Golding" w:date="2019-03-22T10:38:00Z">
        <w:r>
          <w:t xml:space="preserve"> propert</w:t>
        </w:r>
      </w:ins>
      <w:ins w:id="3539" w:author="Laurence Golding" w:date="2019-03-22T10:41:00Z">
        <w:r>
          <w:t>y (§)</w:t>
        </w:r>
      </w:ins>
      <w:ins w:id="3540" w:author="Laurence Golding" w:date="2019-03-22T10:38:00Z">
        <w:r>
          <w:t xml:space="preserve"> identif</w:t>
        </w:r>
      </w:ins>
      <w:ins w:id="3541" w:author="Laurence Golding" w:date="2019-03-22T10:41:00Z">
        <w:r>
          <w:t>ies</w:t>
        </w:r>
      </w:ins>
      <w:ins w:id="3542" w:author="Laurence Golding" w:date="2019-03-22T10:38:00Z">
        <w:r>
          <w:t xml:space="preserve"> </w:t>
        </w:r>
        <w:r>
          <w:rPr>
            <w:rStyle w:val="CODEtemp"/>
          </w:rPr>
          <w:t>theDescriptor</w:t>
        </w:r>
        <w:r>
          <w:t xml:space="preserve"> and which does not itself specify a </w:t>
        </w:r>
        <w:r w:rsidRPr="00F4291F">
          <w:rPr>
            <w:rStyle w:val="CODEtemp"/>
          </w:rPr>
          <w:t>level</w:t>
        </w:r>
        <w:r>
          <w:t xml:space="preserve"> property.</w:t>
        </w:r>
      </w:ins>
    </w:p>
    <w:p w14:paraId="54BF5FAD" w14:textId="437114F1" w:rsidR="00D41895" w:rsidRDefault="00D41895" w:rsidP="00D41895">
      <w:pPr>
        <w:pStyle w:val="Note"/>
      </w:pPr>
      <w:r>
        <w:t>EXAMPLE: In this example, a tool allows the user to override a rule</w:t>
      </w:r>
      <w:ins w:id="3543" w:author="Laurence Golding" w:date="2019-03-21T09:44:00Z">
        <w:r w:rsidR="00C4251F">
          <w:t xml:space="preserve"> or notification</w:t>
        </w:r>
      </w:ins>
      <w:r>
        <w:t>’s default level:</w:t>
      </w:r>
    </w:p>
    <w:p w14:paraId="4CC65334" w14:textId="41C26919" w:rsidR="00D41895" w:rsidRDefault="00D41895" w:rsidP="002D65F3">
      <w:pPr>
        <w:pStyle w:val="Code"/>
      </w:pPr>
      <w:r>
        <w:lastRenderedPageBreak/>
        <w:t>WebScanner --level "WEB1002:error,WEB1005:warning"</w:t>
      </w:r>
    </w:p>
    <w:p w14:paraId="5A46B886" w14:textId="09AFD292" w:rsidR="00F47B45" w:rsidRDefault="00F47B45" w:rsidP="00F47B45">
      <w:pPr>
        <w:pStyle w:val="Heading3"/>
      </w:pPr>
      <w:bookmarkStart w:id="3544" w:name="_Ref531188361"/>
      <w:bookmarkStart w:id="3545" w:name="_Toc3812316"/>
      <w:del w:id="3546" w:author="Laurence Golding" w:date="2019-03-19T17:19:00Z">
        <w:r w:rsidDel="00972256">
          <w:delText>defaultR</w:delText>
        </w:r>
      </w:del>
      <w:ins w:id="3547" w:author="Laurence Golding" w:date="2019-03-19T17:19:00Z">
        <w:r w:rsidR="00972256">
          <w:t>r</w:t>
        </w:r>
      </w:ins>
      <w:r>
        <w:t>ank property</w:t>
      </w:r>
      <w:bookmarkEnd w:id="3544"/>
      <w:bookmarkEnd w:id="3545"/>
    </w:p>
    <w:p w14:paraId="14DD047E" w14:textId="39B87207" w:rsidR="00F47B45" w:rsidRDefault="00F47B45" w:rsidP="00F47B45">
      <w:r>
        <w:t xml:space="preserve">A </w:t>
      </w:r>
      <w:del w:id="3548" w:author="Laurence Golding" w:date="2019-03-19T17:20:00Z">
        <w:r w:rsidRPr="00237898" w:rsidDel="00972256">
          <w:rPr>
            <w:rStyle w:val="CODEtemp"/>
          </w:rPr>
          <w:delText>rule</w:delText>
        </w:r>
      </w:del>
      <w:ins w:id="3549" w:author="Laurence Golding" w:date="2019-03-19T17:20:00Z">
        <w:r w:rsidR="00972256">
          <w:rPr>
            <w:rStyle w:val="CODEtemp"/>
          </w:rPr>
          <w:t>reporting</w:t>
        </w:r>
      </w:ins>
      <w:r w:rsidRPr="00237898">
        <w:rPr>
          <w:rStyle w:val="CODEtemp"/>
        </w:rPr>
        <w:t>Configuration</w:t>
      </w:r>
      <w:r>
        <w:t xml:space="preserve"> object</w:t>
      </w:r>
      <w:r w:rsidRPr="00237898">
        <w:rPr>
          <w:b/>
        </w:rPr>
        <w:t xml:space="preserve"> MAY </w:t>
      </w:r>
      <w:r>
        <w:t xml:space="preserve">contain a property named </w:t>
      </w:r>
      <w:del w:id="3550" w:author="Laurence Golding" w:date="2019-03-19T17:20:00Z">
        <w:r w:rsidRPr="00237898" w:rsidDel="00972256">
          <w:rPr>
            <w:rStyle w:val="CODEtemp"/>
          </w:rPr>
          <w:delText>defaultR</w:delText>
        </w:r>
      </w:del>
      <w:ins w:id="3551" w:author="Laurence Golding" w:date="2019-03-19T17:20:00Z">
        <w:r w:rsidR="00972256">
          <w:rPr>
            <w:rStyle w:val="CODEtemp"/>
          </w:rPr>
          <w:t>r</w:t>
        </w:r>
      </w:ins>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4B041D">
        <w:t>3.24.21</w:t>
      </w:r>
      <w:r>
        <w:fldChar w:fldCharType="end"/>
      </w:r>
      <w:r>
        <w:t>).</w:t>
      </w:r>
    </w:p>
    <w:p w14:paraId="7B4EF2B6" w14:textId="3E15A5A8" w:rsidR="008B3504" w:rsidRDefault="008B3504" w:rsidP="00F47B45">
      <w:r>
        <w:t xml:space="preserve">If </w:t>
      </w:r>
      <w:del w:id="3552" w:author="Laurence Golding" w:date="2019-03-19T17:20:00Z">
        <w:r w:rsidRPr="00C84A6E" w:rsidDel="00972256">
          <w:rPr>
            <w:rStyle w:val="CODEtemp"/>
          </w:rPr>
          <w:delText>defaultR</w:delText>
        </w:r>
      </w:del>
      <w:ins w:id="3553" w:author="Laurence Golding" w:date="2019-03-19T17:20:00Z">
        <w:r w:rsidR="00972256">
          <w:rPr>
            <w:rStyle w:val="CODEtemp"/>
          </w:rPr>
          <w:t>r</w:t>
        </w:r>
      </w:ins>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D436F2B" w:rsidR="00C84A6E" w:rsidRDefault="00903A39" w:rsidP="00F47B45">
      <w:pPr>
        <w:rPr>
          <w:ins w:id="3554" w:author="Laurence Golding" w:date="2019-03-22T16:25:00Z"/>
        </w:rPr>
      </w:pPr>
      <w:r>
        <w:t>If</w:t>
      </w:r>
      <w:ins w:id="3555" w:author="Laurence Golding" w:date="2019-03-22T16:26:00Z">
        <w:r w:rsidR="004A3D04">
          <w:t xml:space="preserve"> </w:t>
        </w:r>
        <w:r w:rsidR="004A3D04" w:rsidRPr="004A3D04">
          <w:rPr>
            <w:rStyle w:val="CODEtemp"/>
          </w:rPr>
          <w:t>theDescriptor</w:t>
        </w:r>
        <w:r w:rsidR="004A3D04">
          <w:t xml:space="preserve"> describes a rule, then if</w:t>
        </w:r>
      </w:ins>
      <w:r>
        <w:t xml:space="preserve"> </w:t>
      </w:r>
      <w:del w:id="3556" w:author="Laurence Golding" w:date="2019-03-19T17:20:00Z">
        <w:r w:rsidR="00C84A6E" w:rsidRPr="00C84A6E" w:rsidDel="00972256">
          <w:rPr>
            <w:rStyle w:val="CODEtemp"/>
          </w:rPr>
          <w:delText>defaultR</w:delText>
        </w:r>
      </w:del>
      <w:ins w:id="3557" w:author="Laurence Golding" w:date="2019-03-19T17:20:00Z">
        <w:r w:rsidR="00972256">
          <w:rPr>
            <w:rStyle w:val="CODEtemp"/>
          </w:rPr>
          <w:t>r</w:t>
        </w:r>
      </w:ins>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ins w:id="3558" w:author="Laurence Golding" w:date="2019-03-22T16:25:00Z">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ins>
      <w:ins w:id="3559" w:author="Laurence Golding" w:date="2019-03-22T16:25:00Z">
        <w:r w:rsidR="004A3D04">
          <w:fldChar w:fldCharType="separate"/>
        </w:r>
        <w:r w:rsidR="004A3D04">
          <w:t>3.24.7</w:t>
        </w:r>
        <w:r w:rsidR="004A3D04">
          <w:fldChar w:fldCharType="end"/>
        </w:r>
        <w:r w:rsidR="004A3D04">
          <w:t>), either explicitly supplied or inferred from its default, identifies</w:t>
        </w:r>
      </w:ins>
      <w:del w:id="3560" w:author="Laurence Golding" w:date="2019-03-22T16:25:00Z">
        <w:r w:rsidDel="004A3D04">
          <w:delText xml:space="preserve">whose </w:delText>
        </w:r>
      </w:del>
      <w:ins w:id="3561" w:author="Laurence Golding" w:date="2019-03-21T16:32:00Z">
        <w:r w:rsidR="005402B0">
          <w:t xml:space="preserve"> </w:t>
        </w:r>
        <w:r w:rsidR="005402B0" w:rsidRPr="005402B0">
          <w:rPr>
            <w:rStyle w:val="CODEtemp"/>
          </w:rPr>
          <w:t>theDescriptor</w:t>
        </w:r>
        <w:r w:rsidR="005402B0">
          <w:t xml:space="preserve"> </w:t>
        </w:r>
      </w:ins>
      <w:del w:id="3562" w:author="Laurence Golding" w:date="2019-03-21T16:32:00Z">
        <w:r w:rsidRPr="00903A39" w:rsidDel="005402B0">
          <w:rPr>
            <w:rStyle w:val="CODEtemp"/>
          </w:rPr>
          <w:delText>ruleIndex</w:delText>
        </w:r>
        <w:r w:rsidDel="005402B0">
          <w:delText xml:space="preserve"> property (§</w:delText>
        </w:r>
        <w:r w:rsidDel="005402B0">
          <w:fldChar w:fldCharType="begin"/>
        </w:r>
        <w:r w:rsidDel="005402B0">
          <w:delInstrText xml:space="preserve"> REF _Ref531188246 \r \h </w:delInstrText>
        </w:r>
        <w:r w:rsidDel="005402B0">
          <w:fldChar w:fldCharType="separate"/>
        </w:r>
        <w:r w:rsidR="004B041D" w:rsidDel="005402B0">
          <w:delText>3.24.6</w:delText>
        </w:r>
        <w:r w:rsidDel="005402B0">
          <w:fldChar w:fldCharType="end"/>
        </w:r>
        <w:r w:rsidDel="005402B0">
          <w:delText xml:space="preserve">) refers to the containing </w:delText>
        </w:r>
      </w:del>
      <w:del w:id="3563" w:author="Laurence Golding" w:date="2019-03-19T17:21:00Z">
        <w:r w:rsidRPr="00903A39" w:rsidDel="00972256">
          <w:rPr>
            <w:rStyle w:val="CODEtemp"/>
          </w:rPr>
          <w:delText>rule</w:delText>
        </w:r>
        <w:r w:rsidDel="00972256">
          <w:delText xml:space="preserve"> </w:delText>
        </w:r>
      </w:del>
      <w:del w:id="3564" w:author="Laurence Golding" w:date="2019-03-21T16:32:00Z">
        <w:r w:rsidDel="005402B0">
          <w:delText>object (§</w:delText>
        </w:r>
        <w:r w:rsidDel="005402B0">
          <w:fldChar w:fldCharType="begin"/>
        </w:r>
        <w:r w:rsidDel="005402B0">
          <w:delInstrText xml:space="preserve"> REF _Ref508814067 \r \h </w:delInstrText>
        </w:r>
        <w:r w:rsidDel="005402B0">
          <w:fldChar w:fldCharType="separate"/>
        </w:r>
        <w:r w:rsidR="004B041D" w:rsidDel="005402B0">
          <w:delText>3.42</w:delText>
        </w:r>
        <w:r w:rsidDel="005402B0">
          <w:fldChar w:fldCharType="end"/>
        </w:r>
        <w:r w:rsidDel="005402B0">
          <w:delText xml:space="preserve">) </w:delText>
        </w:r>
      </w:del>
      <w:r>
        <w:t xml:space="preserve">and which does not itself specify a </w:t>
      </w:r>
      <w:r>
        <w:rPr>
          <w:rStyle w:val="CODEtemp"/>
        </w:rPr>
        <w:t>rank</w:t>
      </w:r>
      <w:r>
        <w:t xml:space="preserve"> property.</w:t>
      </w:r>
    </w:p>
    <w:p w14:paraId="1D28AFA6" w14:textId="3B74F32F" w:rsidR="004A3D04" w:rsidRPr="00903A39" w:rsidRDefault="004A3D04" w:rsidP="00F47B45">
      <w:ins w:id="3565" w:author="Laurence Golding" w:date="2019-03-22T16:25:00Z">
        <w:r w:rsidRPr="004A3D04">
          <w:rPr>
            <w:rStyle w:val="CODEtemp"/>
          </w:rPr>
          <w:t>rank</w:t>
        </w:r>
        <w:r>
          <w:t xml:space="preserve"> is not applicable to notifications.</w:t>
        </w:r>
      </w:ins>
    </w:p>
    <w:p w14:paraId="1FEDC4AD" w14:textId="2F144047" w:rsidR="00164CCB" w:rsidRDefault="00164CCB" w:rsidP="00164CCB">
      <w:pPr>
        <w:pStyle w:val="Heading3"/>
      </w:pPr>
      <w:bookmarkStart w:id="3566" w:name="_Ref508894764"/>
      <w:bookmarkStart w:id="3567" w:name="_Ref508894796"/>
      <w:bookmarkStart w:id="3568" w:name="_Toc3812317"/>
      <w:r>
        <w:t>parameters property</w:t>
      </w:r>
      <w:bookmarkEnd w:id="3566"/>
      <w:bookmarkEnd w:id="3567"/>
      <w:bookmarkEnd w:id="3568"/>
    </w:p>
    <w:p w14:paraId="18FD260D" w14:textId="4AD4D16B" w:rsidR="00D41895" w:rsidRDefault="00D41895" w:rsidP="00D41895">
      <w:r w:rsidRPr="004A77ED">
        <w:t xml:space="preserve">A </w:t>
      </w:r>
      <w:del w:id="3569" w:author="Laurence Golding" w:date="2019-03-19T17:21:00Z">
        <w:r w:rsidDel="00972256">
          <w:rPr>
            <w:rStyle w:val="CODEtemp"/>
          </w:rPr>
          <w:delText>rule</w:delText>
        </w:r>
      </w:del>
      <w:ins w:id="3570" w:author="Laurence Golding" w:date="2019-03-19T17:21:00Z">
        <w:r w:rsidR="00972256">
          <w:rPr>
            <w:rStyle w:val="CODEtemp"/>
          </w:rPr>
          <w:t>reporting</w:t>
        </w:r>
      </w:ins>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B041D">
        <w:t>3.8</w:t>
      </w:r>
      <w:r>
        <w:fldChar w:fldCharType="end"/>
      </w:r>
      <w:r w:rsidRPr="004A77ED">
        <w:t xml:space="preserve">). This allows </w:t>
      </w:r>
      <w:r>
        <w:t xml:space="preserve">a </w:t>
      </w:r>
      <w:del w:id="3571" w:author="Laurence Golding" w:date="2019-03-21T16:33:00Z">
        <w:r w:rsidRPr="005402B0" w:rsidDel="005402B0">
          <w:rPr>
            <w:rStyle w:val="CODEtemp"/>
          </w:rPr>
          <w:delText xml:space="preserve">rule </w:delText>
        </w:r>
      </w:del>
      <w:ins w:id="3572" w:author="Laurence Golding" w:date="2019-03-21T16:33:00Z">
        <w:r w:rsidR="005402B0" w:rsidRPr="005402B0">
          <w:rPr>
            <w:rStyle w:val="CODEtemp"/>
          </w:rPr>
          <w:t>reportingDescriptor</w:t>
        </w:r>
        <w:r w:rsidR="005402B0">
          <w:t xml:space="preserve"> object (</w:t>
        </w:r>
      </w:ins>
      <w:ins w:id="3573" w:author="Laurence Golding" w:date="2019-03-21T16:34:00Z">
        <w:r w:rsidR="005402B0" w:rsidRPr="004A77ED">
          <w:t>§</w:t>
        </w:r>
      </w:ins>
      <w:ins w:id="3574" w:author="Laurence Golding" w:date="2019-03-21T16:33:00Z">
        <w:r w:rsidR="005402B0">
          <w:t xml:space="preserve">) </w:t>
        </w:r>
      </w:ins>
      <w:r>
        <w:t>to define</w:t>
      </w:r>
      <w:r w:rsidRPr="004A77ED">
        <w:t xml:space="preserve"> </w:t>
      </w:r>
      <w:r>
        <w:t>configuration</w:t>
      </w:r>
      <w:r w:rsidRPr="004A77ED">
        <w:t xml:space="preserve"> information </w:t>
      </w:r>
      <w:r>
        <w:t xml:space="preserve">that is specific to that </w:t>
      </w:r>
      <w:del w:id="3575" w:author="Laurence Golding" w:date="2019-03-21T16:33:00Z">
        <w:r w:rsidDel="005402B0">
          <w:delText>rule</w:delText>
        </w:r>
      </w:del>
      <w:ins w:id="3576" w:author="Laurence Golding" w:date="2019-03-21T16:33:00Z">
        <w:r w:rsidR="005402B0">
          <w:t>descriptor</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1339E5B" w:rsidR="00D41895" w:rsidRDefault="00D41895" w:rsidP="002D65F3">
      <w:pPr>
        <w:pStyle w:val="Code"/>
      </w:pPr>
      <w:r>
        <w:t xml:space="preserve">{                                  # A </w:t>
      </w:r>
      <w:del w:id="3577" w:author="Laurence Golding" w:date="2019-03-19T17:22:00Z">
        <w:r w:rsidDel="00972256">
          <w:delText xml:space="preserve">rule </w:delText>
        </w:r>
      </w:del>
      <w:ins w:id="3578" w:author="Laurence Golding" w:date="2019-03-19T17:22:00Z">
        <w:r w:rsidR="00972256">
          <w:t xml:space="preserve">reportingDescriptor </w:t>
        </w:r>
      </w:ins>
      <w:r>
        <w:t>object (§</w:t>
      </w:r>
      <w:ins w:id="3579" w:author="Laurence Golding" w:date="2019-03-19T17:22:00Z">
        <w:r w:rsidR="00972256">
          <w:fldChar w:fldCharType="begin"/>
        </w:r>
        <w:r w:rsidR="00972256">
          <w:instrText xml:space="preserve"> REF _Ref3908560 \r \h </w:instrText>
        </w:r>
      </w:ins>
      <w:r w:rsidR="00972256">
        <w:fldChar w:fldCharType="separate"/>
      </w:r>
      <w:ins w:id="3580" w:author="Laurence Golding" w:date="2019-03-19T17:22:00Z">
        <w:r w:rsidR="00972256">
          <w:t>3.41</w:t>
        </w:r>
        <w:r w:rsidR="00972256">
          <w:fldChar w:fldCharType="end"/>
        </w:r>
      </w:ins>
      <w:del w:id="3581" w:author="Laurence Golding" w:date="2019-03-19T17:21:00Z">
        <w:r w:rsidDel="00972256">
          <w:fldChar w:fldCharType="begin"/>
        </w:r>
        <w:r w:rsidDel="00972256">
          <w:delInstrText xml:space="preserve"> REF _Ref508814067 \r \h </w:delInstrText>
        </w:r>
        <w:r w:rsidR="002D65F3" w:rsidDel="00972256">
          <w:delInstrText xml:space="preserve"> \* MERGEFORMAT </w:delInstrText>
        </w:r>
        <w:r w:rsidDel="00972256">
          <w:fldChar w:fldCharType="separate"/>
        </w:r>
        <w:r w:rsidR="004B041D" w:rsidDel="00972256">
          <w:delText>3.42</w:delText>
        </w:r>
        <w:r w:rsidDel="00972256">
          <w:fldChar w:fldCharType="end"/>
        </w:r>
      </w:del>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262A9B0B" w:rsidR="00D41895" w:rsidRDefault="00D41895" w:rsidP="002D65F3">
      <w:pPr>
        <w:pStyle w:val="Code"/>
      </w:pPr>
      <w:r>
        <w:t xml:space="preserve">  "</w:t>
      </w:r>
      <w:del w:id="3582" w:author="Laurence Golding" w:date="2019-03-19T17:22:00Z">
        <w:r w:rsidDel="00972256">
          <w:delText>c</w:delText>
        </w:r>
      </w:del>
      <w:ins w:id="3583" w:author="Laurence Golding" w:date="2019-03-19T17:22:00Z">
        <w:r w:rsidR="00972256">
          <w:t>defaultC</w:t>
        </w:r>
      </w:ins>
      <w:r>
        <w:t>onfiguration": {</w:t>
      </w:r>
    </w:p>
    <w:p w14:paraId="219F4643" w14:textId="77777777" w:rsidR="00D41895" w:rsidRDefault="00D41895" w:rsidP="002D65F3">
      <w:pPr>
        <w:pStyle w:val="Code"/>
      </w:pPr>
      <w:r>
        <w:t xml:space="preserve">    "enabled": true,</w:t>
      </w:r>
    </w:p>
    <w:p w14:paraId="76574D28" w14:textId="52F7A25F" w:rsidR="00D41895" w:rsidRDefault="00D41895" w:rsidP="002D65F3">
      <w:pPr>
        <w:pStyle w:val="Code"/>
      </w:pPr>
      <w:r>
        <w:t xml:space="preserve">    "</w:t>
      </w:r>
      <w:del w:id="3584" w:author="Laurence Golding" w:date="2019-03-19T17:08:00Z">
        <w:r w:rsidDel="00762B11">
          <w:delText>de</w:delText>
        </w:r>
      </w:del>
      <w:del w:id="3585" w:author="Laurence Golding" w:date="2019-03-19T17:07:00Z">
        <w:r w:rsidDel="00762B11">
          <w:delText>faultL</w:delText>
        </w:r>
      </w:del>
      <w:ins w:id="3586" w:author="Laurence Golding" w:date="2019-03-19T17:08:00Z">
        <w:r w:rsidR="00762B11">
          <w:t>l</w:t>
        </w:r>
      </w:ins>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rPr>
          <w:ins w:id="3587" w:author="Laurence Golding" w:date="2019-03-20T10:52:00Z"/>
        </w:rPr>
      </w:pPr>
      <w:r>
        <w:t>StyleScanner *.c --rule-config "SA2707:maxLength=80"</w:t>
      </w:r>
    </w:p>
    <w:p w14:paraId="3517F09C" w14:textId="5368CCC4" w:rsidR="00056659" w:rsidRDefault="00056659" w:rsidP="00056659">
      <w:pPr>
        <w:pStyle w:val="Heading2"/>
        <w:rPr>
          <w:ins w:id="3588" w:author="Laurence Golding" w:date="2019-03-20T10:52:00Z"/>
        </w:rPr>
      </w:pPr>
      <w:bookmarkStart w:id="3589" w:name="_Ref3971750"/>
      <w:ins w:id="3590" w:author="Laurence Golding" w:date="2019-03-20T10:52:00Z">
        <w:r>
          <w:t>reportingConfigurationOverride object</w:t>
        </w:r>
        <w:bookmarkEnd w:id="3589"/>
      </w:ins>
    </w:p>
    <w:p w14:paraId="768453EA" w14:textId="15C821BC" w:rsidR="00056659" w:rsidRDefault="00056659" w:rsidP="00056659">
      <w:pPr>
        <w:pStyle w:val="Heading3"/>
        <w:rPr>
          <w:ins w:id="3591" w:author="Laurence Golding" w:date="2019-03-20T10:52:00Z"/>
        </w:rPr>
      </w:pPr>
      <w:ins w:id="3592" w:author="Laurence Golding" w:date="2019-03-20T10:52:00Z">
        <w:r>
          <w:t>General</w:t>
        </w:r>
      </w:ins>
    </w:p>
    <w:p w14:paraId="247C664B" w14:textId="12A2BDD0" w:rsidR="00E04065" w:rsidRDefault="00752239" w:rsidP="00056659">
      <w:pPr>
        <w:rPr>
          <w:ins w:id="3593" w:author="Laurence Golding" w:date="2019-03-20T11:30:00Z"/>
        </w:rPr>
      </w:pPr>
      <w:ins w:id="3594" w:author="Laurence Golding" w:date="2019-03-20T11:02:00Z">
        <w:r>
          <w:t xml:space="preserve">A </w:t>
        </w:r>
        <w:r w:rsidRPr="00224070">
          <w:rPr>
            <w:rStyle w:val="CODEtemp"/>
          </w:rPr>
          <w:t>reportingConfigurationOverride</w:t>
        </w:r>
        <w:r>
          <w:t xml:space="preserve"> object </w:t>
        </w:r>
      </w:ins>
      <w:ins w:id="3595" w:author="Laurence Golding" w:date="2019-03-20T11:16:00Z">
        <w:r>
          <w:t>modifies</w:t>
        </w:r>
      </w:ins>
      <w:ins w:id="3596" w:author="Laurence Golding" w:date="2019-03-20T11:02:00Z">
        <w:r>
          <w:t xml:space="preserve"> the</w:t>
        </w:r>
      </w:ins>
      <w:ins w:id="3597" w:author="Laurence Golding" w:date="2019-03-20T11:16:00Z">
        <w:r>
          <w:t xml:space="preserve"> effective</w:t>
        </w:r>
      </w:ins>
      <w:ins w:id="3598" w:author="Laurence Golding" w:date="2019-03-20T11:02:00Z">
        <w:r>
          <w:t xml:space="preserve"> runtime configuration of a </w:t>
        </w:r>
      </w:ins>
      <w:ins w:id="3599" w:author="Laurence Golding" w:date="2019-03-20T11:11:00Z">
        <w:r>
          <w:t xml:space="preserve">specified </w:t>
        </w:r>
      </w:ins>
      <w:ins w:id="3600" w:author="Laurence Golding" w:date="2019-03-20T11:02:00Z">
        <w:r w:rsidRPr="00752239">
          <w:rPr>
            <w:rStyle w:val="CODEtemp"/>
          </w:rPr>
          <w:t>report</w:t>
        </w:r>
      </w:ins>
      <w:ins w:id="3601" w:author="Laurence Golding" w:date="2019-03-20T11:10:00Z">
        <w:r w:rsidRPr="00752239">
          <w:rPr>
            <w:rStyle w:val="CODEtemp"/>
          </w:rPr>
          <w:t>ingDes</w:t>
        </w:r>
      </w:ins>
      <w:ins w:id="3602" w:author="Laurence Golding" w:date="2019-03-20T11:11:00Z">
        <w:r w:rsidRPr="00752239">
          <w:rPr>
            <w:rStyle w:val="CODEtemp"/>
          </w:rPr>
          <w:t>criptor</w:t>
        </w:r>
        <w:r>
          <w:t xml:space="preserve"> object</w:t>
        </w:r>
      </w:ins>
      <w:ins w:id="3603" w:author="Laurence Golding" w:date="2019-03-20T11:12:00Z">
        <w:r>
          <w:t xml:space="preserve"> (§</w:t>
        </w:r>
        <w:r>
          <w:fldChar w:fldCharType="begin"/>
        </w:r>
        <w:r>
          <w:instrText xml:space="preserve"> REF _Ref3908560 \r \h </w:instrText>
        </w:r>
      </w:ins>
      <w:r>
        <w:fldChar w:fldCharType="separate"/>
      </w:r>
      <w:ins w:id="3604" w:author="Laurence Golding" w:date="2019-03-20T12:16:00Z">
        <w:r w:rsidR="00B77990">
          <w:t>3.41</w:t>
        </w:r>
      </w:ins>
      <w:ins w:id="3605" w:author="Laurence Golding" w:date="2019-03-20T11:12:00Z">
        <w:r>
          <w:fldChar w:fldCharType="end"/>
        </w:r>
        <w:r>
          <w:t>)</w:t>
        </w:r>
      </w:ins>
      <w:ins w:id="3606" w:author="Laurence Golding" w:date="2019-03-20T11:11:00Z">
        <w:r>
          <w:t>, which we refer to as</w:t>
        </w:r>
      </w:ins>
      <w:ins w:id="3607" w:author="Laurence Golding" w:date="2019-03-20T11:48:00Z">
        <w:r w:rsidR="00087A3F">
          <w:t xml:space="preserve"> </w:t>
        </w:r>
        <w:r w:rsidR="00087A3F" w:rsidRPr="00087A3F">
          <w:rPr>
            <w:rStyle w:val="CODEtemp"/>
          </w:rPr>
          <w:t>theDescriptor</w:t>
        </w:r>
        <w:r w:rsidR="00087A3F">
          <w:t>.</w:t>
        </w:r>
      </w:ins>
    </w:p>
    <w:p w14:paraId="33A112EA" w14:textId="27B4BC75" w:rsidR="00752239" w:rsidRDefault="00752239" w:rsidP="00056659">
      <w:pPr>
        <w:rPr>
          <w:ins w:id="3608" w:author="Laurence Golding" w:date="2019-03-20T11:59:00Z"/>
        </w:rPr>
      </w:pPr>
      <w:ins w:id="3609" w:author="Laurence Golding" w:date="2019-03-20T11:15:00Z">
        <w:r>
          <w:t xml:space="preserve">The </w:t>
        </w:r>
        <w:r w:rsidRPr="00752239">
          <w:rPr>
            <w:rStyle w:val="CODEtemp"/>
          </w:rPr>
          <w:t>reportingConfigurationOverride</w:t>
        </w:r>
      </w:ins>
      <w:ins w:id="3610" w:author="Laurence Golding" w:date="2019-03-20T11:16:00Z">
        <w:r>
          <w:t xml:space="preserve"> objec</w:t>
        </w:r>
      </w:ins>
      <w:ins w:id="3611" w:author="Laurence Golding" w:date="2019-03-20T11:13:00Z">
        <w:r>
          <w:t>t</w:t>
        </w:r>
      </w:ins>
      <w:ins w:id="3612" w:author="Laurence Golding" w:date="2019-03-20T11:15:00Z">
        <w:r>
          <w:t>’</w:t>
        </w:r>
      </w:ins>
      <w:ins w:id="3613" w:author="Laurence Golding" w:date="2019-03-20T11:13:00Z">
        <w:r>
          <w:t xml:space="preserve">s </w:t>
        </w:r>
      </w:ins>
      <w:ins w:id="3614" w:author="Laurence Golding" w:date="2019-03-21T15:08:00Z">
        <w:r w:rsidR="00A57F4F">
          <w:rPr>
            <w:rStyle w:val="CODEtemp"/>
          </w:rPr>
          <w:t>reportingDescriptorReference</w:t>
        </w:r>
      </w:ins>
      <w:ins w:id="3615" w:author="Laurence Golding" w:date="2019-03-20T11:13:00Z">
        <w:r>
          <w:t xml:space="preserve"> </w:t>
        </w:r>
      </w:ins>
      <w:ins w:id="3616" w:author="Laurence Golding" w:date="2019-03-21T15:08:00Z">
        <w:r w:rsidR="00A57F4F">
          <w:t xml:space="preserve">property </w:t>
        </w:r>
      </w:ins>
      <w:ins w:id="3617" w:author="Laurence Golding" w:date="2019-03-20T11:13:00Z">
        <w:r>
          <w:t>(</w:t>
        </w:r>
      </w:ins>
      <w:ins w:id="3618" w:author="Laurence Golding" w:date="2019-03-20T11:17:00Z">
        <w:r>
          <w:t>§</w:t>
        </w:r>
      </w:ins>
      <w:ins w:id="3619" w:author="Laurence Golding" w:date="2019-03-21T15:10:00Z">
        <w:r w:rsidR="00A57F4F">
          <w:fldChar w:fldCharType="begin"/>
        </w:r>
        <w:r w:rsidR="00A57F4F">
          <w:instrText xml:space="preserve"> REF _Ref3973102 \r \h </w:instrText>
        </w:r>
      </w:ins>
      <w:r w:rsidR="00A57F4F">
        <w:fldChar w:fldCharType="separate"/>
      </w:r>
      <w:ins w:id="3620" w:author="Laurence Golding" w:date="2019-03-21T15:10:00Z">
        <w:r w:rsidR="00A57F4F">
          <w:t>3.43.2</w:t>
        </w:r>
        <w:r w:rsidR="00A57F4F">
          <w:fldChar w:fldCharType="end"/>
        </w:r>
      </w:ins>
      <w:ins w:id="3621" w:author="Laurence Golding" w:date="2019-03-20T11:13:00Z">
        <w:r>
          <w:t>) identif</w:t>
        </w:r>
      </w:ins>
      <w:ins w:id="3622" w:author="Laurence Golding" w:date="2019-03-21T15:08:00Z">
        <w:r w:rsidR="00A57F4F">
          <w:t>ies</w:t>
        </w:r>
      </w:ins>
      <w:ins w:id="3623" w:author="Laurence Golding" w:date="2019-03-20T11:13:00Z">
        <w:r>
          <w:t xml:space="preserve"> </w:t>
        </w:r>
      </w:ins>
      <w:ins w:id="3624" w:author="Laurence Golding" w:date="2019-03-20T11:49:00Z">
        <w:r w:rsidR="00087A3F" w:rsidRPr="00087A3F">
          <w:rPr>
            <w:rStyle w:val="CODEtemp"/>
          </w:rPr>
          <w:t>theDescriptor</w:t>
        </w:r>
      </w:ins>
      <w:ins w:id="3625" w:author="Laurence Golding" w:date="2019-03-20T12:12:00Z">
        <w:r w:rsidR="00B77990">
          <w:t>.</w:t>
        </w:r>
      </w:ins>
      <w:ins w:id="3626" w:author="Laurence Golding" w:date="2019-03-20T11:17:00Z">
        <w:r>
          <w:t xml:space="preserve"> </w:t>
        </w:r>
      </w:ins>
      <w:ins w:id="3627" w:author="Laurence Golding" w:date="2019-03-20T12:12:00Z">
        <w:r w:rsidR="00B77990">
          <w:t>I</w:t>
        </w:r>
      </w:ins>
      <w:ins w:id="3628" w:author="Laurence Golding" w:date="2019-03-20T11:02:00Z">
        <w:r>
          <w:t xml:space="preserve">ts </w:t>
        </w:r>
        <w:r w:rsidRPr="00224070">
          <w:rPr>
            <w:rStyle w:val="CODEtemp"/>
          </w:rPr>
          <w:t>configuration</w:t>
        </w:r>
        <w:r>
          <w:t xml:space="preserve"> property (</w:t>
        </w:r>
        <w:bookmarkStart w:id="3629" w:name="_Hlk1293845"/>
        <w:r>
          <w:t>§</w:t>
        </w:r>
      </w:ins>
      <w:bookmarkEnd w:id="3629"/>
      <w:ins w:id="3630" w:author="Laurence Golding" w:date="2019-03-21T15:10:00Z">
        <w:r w:rsidR="00A57F4F">
          <w:fldChar w:fldCharType="begin"/>
        </w:r>
        <w:r w:rsidR="00A57F4F">
          <w:instrText xml:space="preserve"> REF _Ref3972812 \r \h </w:instrText>
        </w:r>
      </w:ins>
      <w:r w:rsidR="00A57F4F">
        <w:fldChar w:fldCharType="separate"/>
      </w:r>
      <w:ins w:id="3631" w:author="Laurence Golding" w:date="2019-03-21T15:10:00Z">
        <w:r w:rsidR="00A57F4F">
          <w:t>3.43.3</w:t>
        </w:r>
        <w:r w:rsidR="00A57F4F">
          <w:fldChar w:fldCharType="end"/>
        </w:r>
      </w:ins>
      <w:ins w:id="3632" w:author="Laurence Golding" w:date="2019-03-20T11:02:00Z">
        <w:r>
          <w:t>) overrides the values specified in the</w:t>
        </w:r>
      </w:ins>
      <w:ins w:id="3633" w:author="Laurence Golding" w:date="2019-03-20T11:17:00Z">
        <w:r>
          <w:t xml:space="preserve"> </w:t>
        </w:r>
      </w:ins>
      <w:ins w:id="3634" w:author="Laurence Golding" w:date="2019-03-20T11:52:00Z">
        <w:r w:rsidR="00087A3F" w:rsidRPr="00087A3F">
          <w:rPr>
            <w:rStyle w:val="CODEtemp"/>
          </w:rPr>
          <w:t>theDescriptor.</w:t>
        </w:r>
      </w:ins>
      <w:ins w:id="3635" w:author="Laurence Golding" w:date="2019-03-20T11:02:00Z">
        <w:r w:rsidRPr="00224070">
          <w:rPr>
            <w:rStyle w:val="CODEtemp"/>
          </w:rPr>
          <w:t>defaultConfiguration</w:t>
        </w:r>
        <w:r>
          <w:t xml:space="preserve"> (§</w:t>
        </w:r>
        <w:r>
          <w:fldChar w:fldCharType="begin"/>
        </w:r>
        <w:r>
          <w:instrText xml:space="preserve"> REF _Ref508894471 \r \h </w:instrText>
        </w:r>
      </w:ins>
      <w:ins w:id="3636" w:author="Laurence Golding" w:date="2019-03-20T11:02:00Z">
        <w:r>
          <w:fldChar w:fldCharType="separate"/>
        </w:r>
      </w:ins>
      <w:ins w:id="3637" w:author="Laurence Golding" w:date="2019-03-20T12:16:00Z">
        <w:r w:rsidR="00B77990">
          <w:t>3.41.11</w:t>
        </w:r>
      </w:ins>
      <w:ins w:id="3638" w:author="Laurence Golding" w:date="2019-03-20T11:02:00Z">
        <w:r>
          <w:fldChar w:fldCharType="end"/>
        </w:r>
        <w:r>
          <w:t>)</w:t>
        </w:r>
      </w:ins>
      <w:ins w:id="3639" w:author="Laurence Golding" w:date="2019-03-20T11:12:00Z">
        <w:r>
          <w:t>.</w:t>
        </w:r>
      </w:ins>
    </w:p>
    <w:p w14:paraId="659CC0A8" w14:textId="4DF5D540" w:rsidR="00087A3F" w:rsidRDefault="00087A3F" w:rsidP="00087A3F">
      <w:pPr>
        <w:pStyle w:val="Note"/>
        <w:rPr>
          <w:ins w:id="3640" w:author="Laurence Golding" w:date="2019-03-20T12:00:00Z"/>
        </w:rPr>
      </w:pPr>
      <w:ins w:id="3641" w:author="Laurence Golding" w:date="2019-03-20T11:59:00Z">
        <w:r>
          <w:t>EXAMPLE: In this example,</w:t>
        </w:r>
      </w:ins>
      <w:ins w:id="3642" w:author="Laurence Golding" w:date="2019-03-20T12:00:00Z">
        <w:r>
          <w:t xml:space="preserve"> rule </w:t>
        </w:r>
        <w:r w:rsidRPr="00087A3F">
          <w:rPr>
            <w:rStyle w:val="CODEtemp"/>
          </w:rPr>
          <w:t>CA2101</w:t>
        </w:r>
        <w:r>
          <w:t xml:space="preserve"> is treated as a warning rather than an error.</w:t>
        </w:r>
      </w:ins>
    </w:p>
    <w:p w14:paraId="555AC1EF" w14:textId="25A6E2B7" w:rsidR="00087A3F" w:rsidRDefault="00087A3F" w:rsidP="00087A3F">
      <w:pPr>
        <w:pStyle w:val="Code"/>
        <w:rPr>
          <w:ins w:id="3643" w:author="Laurence Golding" w:date="2019-03-20T12:01:00Z"/>
        </w:rPr>
      </w:pPr>
      <w:ins w:id="3644" w:author="Laurence Golding" w:date="2019-03-20T12:00:00Z">
        <w:r>
          <w:t xml:space="preserve">{                                   </w:t>
        </w:r>
      </w:ins>
      <w:ins w:id="3645" w:author="Laurence Golding" w:date="2019-03-20T12:07:00Z">
        <w:r w:rsidR="00806614">
          <w:t xml:space="preserve">    </w:t>
        </w:r>
      </w:ins>
      <w:ins w:id="3646" w:author="Laurence Golding" w:date="2019-03-20T12:11:00Z">
        <w:r w:rsidR="00806614">
          <w:t xml:space="preserve">   </w:t>
        </w:r>
      </w:ins>
      <w:ins w:id="3647" w:author="Laurence Golding" w:date="2019-03-21T15:15:00Z">
        <w:r w:rsidR="00A57F4F">
          <w:t xml:space="preserve"> </w:t>
        </w:r>
      </w:ins>
      <w:ins w:id="3648" w:author="Laurence Golding" w:date="2019-03-20T12:00:00Z">
        <w:r>
          <w:t xml:space="preserve"># </w:t>
        </w:r>
      </w:ins>
      <w:ins w:id="3649" w:author="Laurence Golding" w:date="2019-03-20T12:01:00Z">
        <w:r>
          <w:t>A run object (§</w:t>
        </w:r>
        <w:r>
          <w:fldChar w:fldCharType="begin"/>
        </w:r>
        <w:r>
          <w:instrText xml:space="preserve"> REF _Ref493349997 \r \h  \* MERGEFORMAT </w:instrText>
        </w:r>
      </w:ins>
      <w:ins w:id="3650" w:author="Laurence Golding" w:date="2019-03-20T12:01:00Z">
        <w:r>
          <w:fldChar w:fldCharType="separate"/>
        </w:r>
        <w:r>
          <w:t>3.14</w:t>
        </w:r>
        <w:r>
          <w:fldChar w:fldCharType="end"/>
        </w:r>
        <w:r>
          <w:t>).</w:t>
        </w:r>
      </w:ins>
    </w:p>
    <w:p w14:paraId="0E4D2E44" w14:textId="1F915642" w:rsidR="00087A3F" w:rsidRDefault="00087A3F" w:rsidP="00087A3F">
      <w:pPr>
        <w:pStyle w:val="Code"/>
        <w:rPr>
          <w:ins w:id="3651" w:author="Laurence Golding" w:date="2019-03-20T12:04:00Z"/>
        </w:rPr>
      </w:pPr>
      <w:ins w:id="3652" w:author="Laurence Golding" w:date="2019-03-20T12:01:00Z">
        <w:r>
          <w:lastRenderedPageBreak/>
          <w:t xml:space="preserve">  "tool": {</w:t>
        </w:r>
      </w:ins>
      <w:ins w:id="3653" w:author="Laurence Golding" w:date="2019-03-20T12:06:00Z">
        <w:r w:rsidR="00806614">
          <w:t xml:space="preserve">                           </w:t>
        </w:r>
      </w:ins>
      <w:ins w:id="3654" w:author="Laurence Golding" w:date="2019-03-20T12:07:00Z">
        <w:r w:rsidR="00806614">
          <w:t xml:space="preserve">  </w:t>
        </w:r>
      </w:ins>
      <w:ins w:id="3655" w:author="Laurence Golding" w:date="2019-03-20T12:11:00Z">
        <w:r w:rsidR="00806614">
          <w:t xml:space="preserve">   </w:t>
        </w:r>
      </w:ins>
      <w:ins w:id="3656" w:author="Laurence Golding" w:date="2019-03-21T15:15:00Z">
        <w:r w:rsidR="00A57F4F">
          <w:t xml:space="preserve"> </w:t>
        </w:r>
      </w:ins>
      <w:ins w:id="3657" w:author="Laurence Golding" w:date="2019-03-20T12:07:00Z">
        <w:r w:rsidR="00806614">
          <w:t># See §</w:t>
        </w:r>
      </w:ins>
      <w:ins w:id="3658" w:author="Laurence Golding" w:date="2019-03-20T12:08:00Z">
        <w:r w:rsidR="00806614">
          <w:fldChar w:fldCharType="begin"/>
        </w:r>
        <w:r w:rsidR="00806614">
          <w:instrText xml:space="preserve"> REF _Ref493350956 \r \h </w:instrText>
        </w:r>
      </w:ins>
      <w:r w:rsidR="00806614">
        <w:fldChar w:fldCharType="separate"/>
      </w:r>
      <w:ins w:id="3659" w:author="Laurence Golding" w:date="2019-03-20T12:08:00Z">
        <w:r w:rsidR="00806614">
          <w:t>3.14.6</w:t>
        </w:r>
        <w:r w:rsidR="00806614">
          <w:fldChar w:fldCharType="end"/>
        </w:r>
      </w:ins>
      <w:ins w:id="3660" w:author="Laurence Golding" w:date="2019-03-20T12:07:00Z">
        <w:r w:rsidR="00806614">
          <w:t>.</w:t>
        </w:r>
      </w:ins>
    </w:p>
    <w:p w14:paraId="4459326F" w14:textId="3237BE6E" w:rsidR="00806614" w:rsidRDefault="00806614" w:rsidP="00087A3F">
      <w:pPr>
        <w:pStyle w:val="Code"/>
        <w:rPr>
          <w:ins w:id="3661" w:author="Laurence Golding" w:date="2019-03-20T12:05:00Z"/>
        </w:rPr>
      </w:pPr>
      <w:ins w:id="3662" w:author="Laurence Golding" w:date="2019-03-20T12:04:00Z">
        <w:r>
          <w:t xml:space="preserve">    "driver": {</w:t>
        </w:r>
      </w:ins>
      <w:ins w:id="3663" w:author="Laurence Golding" w:date="2019-03-20T12:07:00Z">
        <w:r>
          <w:t xml:space="preserve">                         </w:t>
        </w:r>
      </w:ins>
      <w:ins w:id="3664" w:author="Laurence Golding" w:date="2019-03-20T12:11:00Z">
        <w:r>
          <w:t xml:space="preserve">   </w:t>
        </w:r>
      </w:ins>
      <w:ins w:id="3665" w:author="Laurence Golding" w:date="2019-03-21T15:14:00Z">
        <w:r w:rsidR="00A57F4F">
          <w:t xml:space="preserve"> </w:t>
        </w:r>
      </w:ins>
      <w:ins w:id="3666" w:author="Laurence Golding" w:date="2019-03-20T12:07:00Z">
        <w:r>
          <w:t># See §</w:t>
        </w:r>
      </w:ins>
      <w:ins w:id="3667" w:author="Laurence Golding" w:date="2019-03-20T12:08:00Z">
        <w:r>
          <w:fldChar w:fldCharType="begin"/>
        </w:r>
        <w:r>
          <w:instrText xml:space="preserve"> REF _Ref3663219 \r \h </w:instrText>
        </w:r>
      </w:ins>
      <w:r>
        <w:fldChar w:fldCharType="separate"/>
      </w:r>
      <w:ins w:id="3668" w:author="Laurence Golding" w:date="2019-03-20T12:08:00Z">
        <w:r>
          <w:t>3.17.2</w:t>
        </w:r>
        <w:r>
          <w:fldChar w:fldCharType="end"/>
        </w:r>
      </w:ins>
      <w:ins w:id="3669" w:author="Laurence Golding" w:date="2019-03-20T12:07:00Z">
        <w:r>
          <w:t>.</w:t>
        </w:r>
      </w:ins>
    </w:p>
    <w:p w14:paraId="43827E84" w14:textId="700B7722" w:rsidR="00806614" w:rsidRDefault="00806614" w:rsidP="00087A3F">
      <w:pPr>
        <w:pStyle w:val="Code"/>
        <w:rPr>
          <w:ins w:id="3670" w:author="Laurence Golding" w:date="2019-03-20T12:05:00Z"/>
        </w:rPr>
      </w:pPr>
      <w:ins w:id="3671" w:author="Laurence Golding" w:date="2019-03-20T12:05:00Z">
        <w:r>
          <w:t xml:space="preserve">      "name": "CodeScanner",</w:t>
        </w:r>
      </w:ins>
    </w:p>
    <w:p w14:paraId="02E63AC2" w14:textId="5FD6102F" w:rsidR="00806614" w:rsidRDefault="00806614" w:rsidP="00087A3F">
      <w:pPr>
        <w:pStyle w:val="Code"/>
        <w:rPr>
          <w:ins w:id="3672" w:author="Laurence Golding" w:date="2019-03-20T12:05:00Z"/>
        </w:rPr>
      </w:pPr>
      <w:ins w:id="3673" w:author="Laurence Golding" w:date="2019-03-20T12:05:00Z">
        <w:r>
          <w:t xml:space="preserve">      "ruleDescriptors": [</w:t>
        </w:r>
      </w:ins>
      <w:ins w:id="3674" w:author="Laurence Golding" w:date="2019-03-20T12:07:00Z">
        <w:r>
          <w:t xml:space="preserve">              </w:t>
        </w:r>
      </w:ins>
      <w:ins w:id="3675" w:author="Laurence Golding" w:date="2019-03-20T12:11:00Z">
        <w:r>
          <w:t xml:space="preserve">   </w:t>
        </w:r>
      </w:ins>
      <w:ins w:id="3676" w:author="Laurence Golding" w:date="2019-03-21T15:14:00Z">
        <w:r w:rsidR="00A57F4F">
          <w:t xml:space="preserve"> </w:t>
        </w:r>
      </w:ins>
      <w:ins w:id="3677" w:author="Laurence Golding" w:date="2019-03-20T12:07:00Z">
        <w:r>
          <w:t># See §</w:t>
        </w:r>
      </w:ins>
      <w:ins w:id="3678" w:author="Laurence Golding" w:date="2019-03-20T12:08:00Z">
        <w:r>
          <w:fldChar w:fldCharType="begin"/>
        </w:r>
        <w:r>
          <w:instrText xml:space="preserve"> REF _Ref3899090 \r \h </w:instrText>
        </w:r>
      </w:ins>
      <w:r>
        <w:fldChar w:fldCharType="separate"/>
      </w:r>
      <w:ins w:id="3679" w:author="Laurence Golding" w:date="2019-03-20T12:08:00Z">
        <w:r>
          <w:t>3.18.17</w:t>
        </w:r>
        <w:r>
          <w:fldChar w:fldCharType="end"/>
        </w:r>
      </w:ins>
      <w:ins w:id="3680" w:author="Laurence Golding" w:date="2019-03-20T12:07:00Z">
        <w:r>
          <w:t>.</w:t>
        </w:r>
      </w:ins>
    </w:p>
    <w:p w14:paraId="662C21B0" w14:textId="4504FB5D" w:rsidR="00806614" w:rsidRDefault="00806614" w:rsidP="00087A3F">
      <w:pPr>
        <w:pStyle w:val="Code"/>
        <w:rPr>
          <w:ins w:id="3681" w:author="Laurence Golding" w:date="2019-03-20T12:06:00Z"/>
        </w:rPr>
      </w:pPr>
      <w:ins w:id="3682" w:author="Laurence Golding" w:date="2019-03-20T12:05:00Z">
        <w:r>
          <w:t xml:space="preserve">        {</w:t>
        </w:r>
      </w:ins>
      <w:ins w:id="3683" w:author="Laurence Golding" w:date="2019-03-20T12:07:00Z">
        <w:r>
          <w:t xml:space="preserve">                  # A r</w:t>
        </w:r>
      </w:ins>
      <w:ins w:id="3684" w:author="Laurence Golding" w:date="2019-03-20T12:08:00Z">
        <w:r>
          <w:t>eportingDescriptor object</w:t>
        </w:r>
      </w:ins>
      <w:ins w:id="3685" w:author="Laurence Golding" w:date="2019-03-21T15:15:00Z">
        <w:r w:rsidR="00A57F4F">
          <w:t xml:space="preserve"> (§</w:t>
        </w:r>
        <w:r w:rsidR="00A57F4F">
          <w:fldChar w:fldCharType="begin"/>
        </w:r>
        <w:r w:rsidR="00A57F4F">
          <w:instrText xml:space="preserve"> REF _Ref3908560 \r \h </w:instrText>
        </w:r>
      </w:ins>
      <w:ins w:id="3686" w:author="Laurence Golding" w:date="2019-03-21T15:15:00Z">
        <w:r w:rsidR="00A57F4F">
          <w:fldChar w:fldCharType="separate"/>
        </w:r>
        <w:r w:rsidR="00A57F4F">
          <w:t>3.41</w:t>
        </w:r>
        <w:r w:rsidR="00A57F4F">
          <w:fldChar w:fldCharType="end"/>
        </w:r>
        <w:r w:rsidR="00A57F4F">
          <w:t>).</w:t>
        </w:r>
      </w:ins>
    </w:p>
    <w:p w14:paraId="1ED23423" w14:textId="20790F3A" w:rsidR="00806614" w:rsidRDefault="00806614" w:rsidP="00087A3F">
      <w:pPr>
        <w:pStyle w:val="Code"/>
        <w:rPr>
          <w:ins w:id="3687" w:author="Laurence Golding" w:date="2019-03-20T12:06:00Z"/>
        </w:rPr>
      </w:pPr>
      <w:ins w:id="3688" w:author="Laurence Golding" w:date="2019-03-20T12:06:00Z">
        <w:r>
          <w:t xml:space="preserve">          "id": "CA2101",</w:t>
        </w:r>
      </w:ins>
    </w:p>
    <w:p w14:paraId="39B3A571" w14:textId="7E9B3712" w:rsidR="00806614" w:rsidRDefault="00806614" w:rsidP="00087A3F">
      <w:pPr>
        <w:pStyle w:val="Code"/>
        <w:rPr>
          <w:ins w:id="3689" w:author="Laurence Golding" w:date="2019-03-20T12:06:00Z"/>
        </w:rPr>
      </w:pPr>
      <w:ins w:id="3690" w:author="Laurence Golding" w:date="2019-03-20T12:06:00Z">
        <w:r>
          <w:t xml:space="preserve">          "defaultConfiguration": {</w:t>
        </w:r>
      </w:ins>
    </w:p>
    <w:p w14:paraId="239CA640" w14:textId="674AFAF0" w:rsidR="00806614" w:rsidRDefault="00806614" w:rsidP="00087A3F">
      <w:pPr>
        <w:pStyle w:val="Code"/>
        <w:rPr>
          <w:ins w:id="3691" w:author="Laurence Golding" w:date="2019-03-20T12:06:00Z"/>
        </w:rPr>
      </w:pPr>
      <w:ins w:id="3692" w:author="Laurence Golding" w:date="2019-03-20T12:06:00Z">
        <w:r>
          <w:t xml:space="preserve">            "level": "error"</w:t>
        </w:r>
      </w:ins>
    </w:p>
    <w:p w14:paraId="4EFAFAFA" w14:textId="4FF17ED3" w:rsidR="00806614" w:rsidRDefault="00806614" w:rsidP="00087A3F">
      <w:pPr>
        <w:pStyle w:val="Code"/>
        <w:rPr>
          <w:ins w:id="3693" w:author="Laurence Golding" w:date="2019-03-20T12:05:00Z"/>
        </w:rPr>
      </w:pPr>
      <w:ins w:id="3694" w:author="Laurence Golding" w:date="2019-03-20T12:06:00Z">
        <w:r>
          <w:t xml:space="preserve">          }</w:t>
        </w:r>
      </w:ins>
    </w:p>
    <w:p w14:paraId="279C3BA5" w14:textId="7AA2DAC4" w:rsidR="00806614" w:rsidRDefault="00806614" w:rsidP="00087A3F">
      <w:pPr>
        <w:pStyle w:val="Code"/>
        <w:rPr>
          <w:ins w:id="3695" w:author="Laurence Golding" w:date="2019-03-20T12:05:00Z"/>
        </w:rPr>
      </w:pPr>
      <w:ins w:id="3696" w:author="Laurence Golding" w:date="2019-03-20T12:05:00Z">
        <w:r>
          <w:t xml:space="preserve">        }</w:t>
        </w:r>
      </w:ins>
    </w:p>
    <w:p w14:paraId="37BA7383" w14:textId="58DEACF7" w:rsidR="00806614" w:rsidRDefault="00806614" w:rsidP="00087A3F">
      <w:pPr>
        <w:pStyle w:val="Code"/>
        <w:rPr>
          <w:ins w:id="3697" w:author="Laurence Golding" w:date="2019-03-20T12:04:00Z"/>
        </w:rPr>
      </w:pPr>
      <w:ins w:id="3698" w:author="Laurence Golding" w:date="2019-03-20T12:05:00Z">
        <w:r>
          <w:t xml:space="preserve">      ]</w:t>
        </w:r>
      </w:ins>
    </w:p>
    <w:p w14:paraId="378E3EBA" w14:textId="7104526B" w:rsidR="00806614" w:rsidRDefault="00806614" w:rsidP="00087A3F">
      <w:pPr>
        <w:pStyle w:val="Code"/>
        <w:rPr>
          <w:ins w:id="3699" w:author="Laurence Golding" w:date="2019-03-20T12:01:00Z"/>
        </w:rPr>
      </w:pPr>
      <w:ins w:id="3700" w:author="Laurence Golding" w:date="2019-03-20T12:04:00Z">
        <w:r>
          <w:t xml:space="preserve">    }</w:t>
        </w:r>
      </w:ins>
    </w:p>
    <w:p w14:paraId="17F0C036" w14:textId="5BBC451F" w:rsidR="00087A3F" w:rsidRDefault="00087A3F" w:rsidP="00087A3F">
      <w:pPr>
        <w:pStyle w:val="Code"/>
        <w:rPr>
          <w:ins w:id="3701" w:author="Laurence Golding" w:date="2019-03-20T12:01:00Z"/>
        </w:rPr>
      </w:pPr>
      <w:ins w:id="3702" w:author="Laurence Golding" w:date="2019-03-20T12:01:00Z">
        <w:r>
          <w:t xml:space="preserve">  },</w:t>
        </w:r>
      </w:ins>
    </w:p>
    <w:p w14:paraId="60B49F4F" w14:textId="0C508CDE" w:rsidR="00087A3F" w:rsidRDefault="00087A3F" w:rsidP="00087A3F">
      <w:pPr>
        <w:pStyle w:val="Code"/>
        <w:rPr>
          <w:ins w:id="3703" w:author="Laurence Golding" w:date="2019-03-20T12:01:00Z"/>
        </w:rPr>
      </w:pPr>
    </w:p>
    <w:p w14:paraId="0938DB19" w14:textId="4804AAF8" w:rsidR="00087A3F" w:rsidRDefault="00087A3F" w:rsidP="00087A3F">
      <w:pPr>
        <w:pStyle w:val="Code"/>
        <w:rPr>
          <w:ins w:id="3704" w:author="Laurence Golding" w:date="2019-03-20T12:02:00Z"/>
        </w:rPr>
      </w:pPr>
      <w:ins w:id="3705" w:author="Laurence Golding" w:date="2019-03-20T12:01:00Z">
        <w:r>
          <w:t xml:space="preserve">  "invocations"</w:t>
        </w:r>
      </w:ins>
      <w:ins w:id="3706" w:author="Laurence Golding" w:date="2019-03-20T12:02:00Z">
        <w:r>
          <w:t>: [</w:t>
        </w:r>
      </w:ins>
      <w:ins w:id="3707" w:author="Laurence Golding" w:date="2019-03-20T12:09:00Z">
        <w:r w:rsidR="00806614">
          <w:t xml:space="preserve">                      </w:t>
        </w:r>
      </w:ins>
      <w:ins w:id="3708" w:author="Laurence Golding" w:date="2019-03-20T12:11:00Z">
        <w:r w:rsidR="00806614">
          <w:t xml:space="preserve">   </w:t>
        </w:r>
      </w:ins>
      <w:ins w:id="3709" w:author="Laurence Golding" w:date="2019-03-21T15:14:00Z">
        <w:r w:rsidR="00A57F4F">
          <w:t xml:space="preserve"> </w:t>
        </w:r>
      </w:ins>
      <w:ins w:id="3710" w:author="Laurence Golding" w:date="2019-03-20T12:09:00Z">
        <w:r w:rsidR="00806614">
          <w:t># See §</w:t>
        </w:r>
      </w:ins>
      <w:ins w:id="3711" w:author="Laurence Golding" w:date="2019-03-20T12:11:00Z">
        <w:r w:rsidR="00806614">
          <w:fldChar w:fldCharType="begin"/>
        </w:r>
        <w:r w:rsidR="00806614">
          <w:instrText xml:space="preserve"> REF _Ref507657941 \r \h </w:instrText>
        </w:r>
      </w:ins>
      <w:r w:rsidR="00806614">
        <w:fldChar w:fldCharType="separate"/>
      </w:r>
      <w:ins w:id="3712" w:author="Laurence Golding" w:date="2019-03-20T12:11:00Z">
        <w:r w:rsidR="00806614">
          <w:t>3.14.7</w:t>
        </w:r>
        <w:r w:rsidR="00806614">
          <w:fldChar w:fldCharType="end"/>
        </w:r>
      </w:ins>
      <w:ins w:id="3713" w:author="Laurence Golding" w:date="2019-03-20T12:09:00Z">
        <w:r w:rsidR="00806614">
          <w:t>.</w:t>
        </w:r>
      </w:ins>
    </w:p>
    <w:p w14:paraId="5BC96DFD" w14:textId="436C8830" w:rsidR="00087A3F" w:rsidRDefault="00087A3F" w:rsidP="00087A3F">
      <w:pPr>
        <w:pStyle w:val="Code"/>
        <w:rPr>
          <w:ins w:id="3714" w:author="Laurence Golding" w:date="2019-03-20T12:02:00Z"/>
        </w:rPr>
      </w:pPr>
      <w:ins w:id="3715" w:author="Laurence Golding" w:date="2019-03-20T12:02:00Z">
        <w:r>
          <w:t xml:space="preserve">    {</w:t>
        </w:r>
      </w:ins>
      <w:ins w:id="3716" w:author="Laurence Golding" w:date="2019-03-20T12:09:00Z">
        <w:r w:rsidR="00806614">
          <w:t xml:space="preserve">                                   </w:t>
        </w:r>
      </w:ins>
      <w:ins w:id="3717" w:author="Laurence Golding" w:date="2019-03-20T12:11:00Z">
        <w:r w:rsidR="00806614">
          <w:t xml:space="preserve"> </w:t>
        </w:r>
      </w:ins>
      <w:ins w:id="3718" w:author="Laurence Golding" w:date="2019-03-21T15:12:00Z">
        <w:r w:rsidR="00A57F4F">
          <w:t xml:space="preserve"> </w:t>
        </w:r>
      </w:ins>
      <w:ins w:id="3719" w:author="Laurence Golding" w:date="2019-03-20T12:11:00Z">
        <w:r w:rsidR="00806614">
          <w:t xml:space="preserve">  </w:t>
        </w:r>
      </w:ins>
      <w:ins w:id="3720" w:author="Laurence Golding" w:date="2019-03-20T12:09:00Z">
        <w:r w:rsidR="00806614">
          <w:t># An invocation object (§</w:t>
        </w:r>
      </w:ins>
      <w:ins w:id="3721" w:author="Laurence Golding" w:date="2019-03-20T12:10:00Z">
        <w:r w:rsidR="00806614">
          <w:fldChar w:fldCharType="begin"/>
        </w:r>
        <w:r w:rsidR="00806614">
          <w:instrText xml:space="preserve"> REF _Ref493352563 \r \h </w:instrText>
        </w:r>
      </w:ins>
      <w:r w:rsidR="00806614">
        <w:fldChar w:fldCharType="separate"/>
      </w:r>
      <w:ins w:id="3722" w:author="Laurence Golding" w:date="2019-03-20T12:10:00Z">
        <w:r w:rsidR="00806614">
          <w:t>3.19</w:t>
        </w:r>
        <w:r w:rsidR="00806614">
          <w:fldChar w:fldCharType="end"/>
        </w:r>
      </w:ins>
      <w:ins w:id="3723" w:author="Laurence Golding" w:date="2019-03-20T12:09:00Z">
        <w:r w:rsidR="00806614">
          <w:t>).</w:t>
        </w:r>
      </w:ins>
    </w:p>
    <w:p w14:paraId="1FBA3053" w14:textId="35B17274" w:rsidR="00087A3F" w:rsidRDefault="00087A3F" w:rsidP="00087A3F">
      <w:pPr>
        <w:pStyle w:val="Code"/>
        <w:rPr>
          <w:ins w:id="3724" w:author="Laurence Golding" w:date="2019-03-20T12:04:00Z"/>
        </w:rPr>
      </w:pPr>
      <w:ins w:id="3725" w:author="Laurence Golding" w:date="2019-03-20T12:02:00Z">
        <w:r>
          <w:t xml:space="preserve">      "r</w:t>
        </w:r>
      </w:ins>
      <w:ins w:id="3726" w:author="Laurence Golding" w:date="2019-03-21T15:10:00Z">
        <w:r w:rsidR="00A57F4F">
          <w:t>ule</w:t>
        </w:r>
      </w:ins>
      <w:ins w:id="3727" w:author="Laurence Golding" w:date="2019-03-20T12:02:00Z">
        <w:r>
          <w:t xml:space="preserve">ConfigurationOverrides": </w:t>
        </w:r>
      </w:ins>
      <w:ins w:id="3728" w:author="Laurence Golding" w:date="2019-03-20T12:04:00Z">
        <w:r w:rsidR="00806614">
          <w:t>[</w:t>
        </w:r>
      </w:ins>
      <w:ins w:id="3729" w:author="Laurence Golding" w:date="2019-03-20T12:07:00Z">
        <w:r w:rsidR="00806614">
          <w:t xml:space="preserve"> </w:t>
        </w:r>
      </w:ins>
      <w:ins w:id="3730" w:author="Laurence Golding" w:date="2019-03-21T15:10:00Z">
        <w:r w:rsidR="00A57F4F">
          <w:t xml:space="preserve">    </w:t>
        </w:r>
      </w:ins>
      <w:ins w:id="3731" w:author="Laurence Golding" w:date="2019-03-21T15:12:00Z">
        <w:r w:rsidR="00A57F4F">
          <w:t xml:space="preserve"> </w:t>
        </w:r>
      </w:ins>
      <w:ins w:id="3732" w:author="Laurence Golding" w:date="2019-03-21T15:10:00Z">
        <w:r w:rsidR="00A57F4F">
          <w:t xml:space="preserve"> </w:t>
        </w:r>
      </w:ins>
      <w:ins w:id="3733" w:author="Laurence Golding" w:date="2019-03-20T12:07:00Z">
        <w:r w:rsidR="00806614">
          <w:t># See §</w:t>
        </w:r>
      </w:ins>
      <w:ins w:id="3734" w:author="Laurence Golding" w:date="2019-03-20T12:10:00Z">
        <w:r w:rsidR="00806614">
          <w:fldChar w:fldCharType="begin"/>
        </w:r>
        <w:r w:rsidR="00806614">
          <w:instrText xml:space="preserve"> REF _Ref3976263 \r \h </w:instrText>
        </w:r>
      </w:ins>
      <w:r w:rsidR="00806614">
        <w:fldChar w:fldCharType="separate"/>
      </w:r>
      <w:ins w:id="3735" w:author="Laurence Golding" w:date="2019-03-20T12:10:00Z">
        <w:r w:rsidR="00806614">
          <w:t>3.19.6</w:t>
        </w:r>
        <w:r w:rsidR="00806614">
          <w:fldChar w:fldCharType="end"/>
        </w:r>
      </w:ins>
      <w:ins w:id="3736" w:author="Laurence Golding" w:date="2019-03-20T12:07:00Z">
        <w:r w:rsidR="00806614">
          <w:t>.</w:t>
        </w:r>
      </w:ins>
    </w:p>
    <w:p w14:paraId="34530F5B" w14:textId="6AEA2521" w:rsidR="00806614" w:rsidRDefault="00806614" w:rsidP="00A57F4F">
      <w:pPr>
        <w:pStyle w:val="Code"/>
        <w:rPr>
          <w:ins w:id="3737" w:author="Laurence Golding" w:date="2019-03-21T15:11:00Z"/>
        </w:rPr>
      </w:pPr>
      <w:ins w:id="3738" w:author="Laurence Golding" w:date="2019-03-20T12:04:00Z">
        <w:r>
          <w:t xml:space="preserve">        {</w:t>
        </w:r>
      </w:ins>
      <w:ins w:id="3739" w:author="Laurence Golding" w:date="2019-03-20T12:09:00Z">
        <w:r>
          <w:t xml:space="preserve">                  </w:t>
        </w:r>
      </w:ins>
      <w:ins w:id="3740" w:author="Laurence Golding" w:date="2019-03-21T15:12:00Z">
        <w:r w:rsidR="00A57F4F">
          <w:t xml:space="preserve"> </w:t>
        </w:r>
      </w:ins>
      <w:ins w:id="3741" w:author="Laurence Golding" w:date="2019-03-20T12:09:00Z">
        <w:r>
          <w:t># A reportingConfigurationOverride</w:t>
        </w:r>
      </w:ins>
      <w:ins w:id="3742" w:author="Laurence Golding" w:date="2019-03-21T15:12:00Z">
        <w:r w:rsidR="00A57F4F">
          <w:t xml:space="preserve"> object (§</w:t>
        </w:r>
        <w:r w:rsidR="00A57F4F">
          <w:fldChar w:fldCharType="begin"/>
        </w:r>
        <w:r w:rsidR="00A57F4F">
          <w:instrText xml:space="preserve"> REF _Ref3971750 \r \h </w:instrText>
        </w:r>
      </w:ins>
      <w:ins w:id="3743" w:author="Laurence Golding" w:date="2019-03-21T15:12:00Z">
        <w:r w:rsidR="00A57F4F">
          <w:fldChar w:fldCharType="separate"/>
        </w:r>
        <w:r w:rsidR="00A57F4F">
          <w:t>3.43</w:t>
        </w:r>
        <w:r w:rsidR="00A57F4F">
          <w:fldChar w:fldCharType="end"/>
        </w:r>
        <w:r w:rsidR="00A57F4F">
          <w:t>).</w:t>
        </w:r>
      </w:ins>
    </w:p>
    <w:p w14:paraId="2ABA5D95" w14:textId="551D03D6" w:rsidR="00A57F4F" w:rsidRDefault="00A57F4F" w:rsidP="00087A3F">
      <w:pPr>
        <w:pStyle w:val="Code"/>
        <w:rPr>
          <w:ins w:id="3744" w:author="Laurence Golding" w:date="2019-03-21T15:14:00Z"/>
        </w:rPr>
      </w:pPr>
      <w:ins w:id="3745" w:author="Laurence Golding" w:date="2019-03-21T15:11:00Z">
        <w:r>
          <w:t xml:space="preserve">          "reportingDescriptorReference": {</w:t>
        </w:r>
      </w:ins>
      <w:ins w:id="3746" w:author="Laurence Golding" w:date="2019-03-21T15:13:00Z">
        <w:r>
          <w:t xml:space="preserve"> # See §</w:t>
        </w:r>
        <w:r>
          <w:fldChar w:fldCharType="begin"/>
        </w:r>
        <w:r>
          <w:instrText xml:space="preserve"> REF _Ref3973102 \r \h </w:instrText>
        </w:r>
      </w:ins>
      <w:ins w:id="3747" w:author="Laurence Golding" w:date="2019-03-21T15:13:00Z">
        <w:r>
          <w:fldChar w:fldCharType="separate"/>
        </w:r>
        <w:r>
          <w:t>3.43.2</w:t>
        </w:r>
        <w:r>
          <w:fldChar w:fldCharType="end"/>
        </w:r>
        <w:r>
          <w:t>.</w:t>
        </w:r>
      </w:ins>
    </w:p>
    <w:p w14:paraId="5C74EE2F" w14:textId="73071CEB" w:rsidR="00A57F4F" w:rsidRDefault="00A57F4F" w:rsidP="00087A3F">
      <w:pPr>
        <w:pStyle w:val="Code"/>
        <w:rPr>
          <w:ins w:id="3748" w:author="Laurence Golding" w:date="2019-03-21T15:14:00Z"/>
        </w:rPr>
      </w:pPr>
      <w:ins w:id="3749" w:author="Laurence Golding" w:date="2019-03-21T15:14:00Z">
        <w:r>
          <w:t xml:space="preserve">            "index": 0</w:t>
        </w:r>
      </w:ins>
    </w:p>
    <w:p w14:paraId="3D00340C" w14:textId="0341CBF3" w:rsidR="00A57F4F" w:rsidRDefault="00A57F4F" w:rsidP="00087A3F">
      <w:pPr>
        <w:pStyle w:val="Code"/>
        <w:rPr>
          <w:ins w:id="3750" w:author="Laurence Golding" w:date="2019-03-20T12:04:00Z"/>
        </w:rPr>
      </w:pPr>
      <w:ins w:id="3751" w:author="Laurence Golding" w:date="2019-03-21T15:11:00Z">
        <w:r>
          <w:t xml:space="preserve">          },</w:t>
        </w:r>
      </w:ins>
    </w:p>
    <w:p w14:paraId="2DC987C3" w14:textId="5528FBE9" w:rsidR="00806614" w:rsidRDefault="00806614" w:rsidP="00087A3F">
      <w:pPr>
        <w:pStyle w:val="Code"/>
        <w:rPr>
          <w:ins w:id="3752" w:author="Laurence Golding" w:date="2019-03-20T12:06:00Z"/>
        </w:rPr>
      </w:pPr>
      <w:ins w:id="3753" w:author="Laurence Golding" w:date="2019-03-20T12:04:00Z">
        <w:r>
          <w:t xml:space="preserve">          "configuration": {</w:t>
        </w:r>
      </w:ins>
      <w:ins w:id="3754" w:author="Laurence Golding" w:date="2019-03-21T15:13:00Z">
        <w:r w:rsidR="00A57F4F">
          <w:t xml:space="preserve">            </w:t>
        </w:r>
      </w:ins>
      <w:ins w:id="3755" w:author="Laurence Golding" w:date="2019-03-21T15:14:00Z">
        <w:r w:rsidR="00A57F4F">
          <w:t xml:space="preserve">    </w:t>
        </w:r>
      </w:ins>
      <w:ins w:id="3756" w:author="Laurence Golding" w:date="2019-03-21T15:13:00Z">
        <w:r w:rsidR="00A57F4F">
          <w:t># See §</w:t>
        </w:r>
        <w:r w:rsidR="00A57F4F">
          <w:fldChar w:fldCharType="begin"/>
        </w:r>
        <w:r w:rsidR="00A57F4F">
          <w:instrText xml:space="preserve"> REF _Ref3972812 \r \h </w:instrText>
        </w:r>
      </w:ins>
      <w:ins w:id="3757" w:author="Laurence Golding" w:date="2019-03-21T15:13:00Z">
        <w:r w:rsidR="00A57F4F">
          <w:fldChar w:fldCharType="separate"/>
        </w:r>
        <w:r w:rsidR="00A57F4F">
          <w:t>3.43.3</w:t>
        </w:r>
        <w:r w:rsidR="00A57F4F">
          <w:fldChar w:fldCharType="end"/>
        </w:r>
        <w:r w:rsidR="00A57F4F">
          <w:t>.</w:t>
        </w:r>
      </w:ins>
    </w:p>
    <w:p w14:paraId="30B9C385" w14:textId="74BF8212" w:rsidR="00806614" w:rsidRDefault="00806614" w:rsidP="00087A3F">
      <w:pPr>
        <w:pStyle w:val="Code"/>
        <w:rPr>
          <w:ins w:id="3758" w:author="Laurence Golding" w:date="2019-03-20T12:04:00Z"/>
        </w:rPr>
      </w:pPr>
      <w:ins w:id="3759" w:author="Laurence Golding" w:date="2019-03-20T12:06:00Z">
        <w:r>
          <w:t xml:space="preserve">            "level": "warning"</w:t>
        </w:r>
      </w:ins>
    </w:p>
    <w:p w14:paraId="422A65C0" w14:textId="3BA14719" w:rsidR="00806614" w:rsidRDefault="00806614" w:rsidP="00087A3F">
      <w:pPr>
        <w:pStyle w:val="Code"/>
        <w:rPr>
          <w:ins w:id="3760" w:author="Laurence Golding" w:date="2019-03-20T12:04:00Z"/>
        </w:rPr>
      </w:pPr>
      <w:ins w:id="3761" w:author="Laurence Golding" w:date="2019-03-20T12:04:00Z">
        <w:r>
          <w:t xml:space="preserve">          }</w:t>
        </w:r>
      </w:ins>
    </w:p>
    <w:p w14:paraId="15A14C1E" w14:textId="62F73426" w:rsidR="00806614" w:rsidRDefault="00806614" w:rsidP="00087A3F">
      <w:pPr>
        <w:pStyle w:val="Code"/>
        <w:rPr>
          <w:ins w:id="3762" w:author="Laurence Golding" w:date="2019-03-20T12:04:00Z"/>
        </w:rPr>
      </w:pPr>
      <w:ins w:id="3763" w:author="Laurence Golding" w:date="2019-03-20T12:04:00Z">
        <w:r>
          <w:t xml:space="preserve">        }</w:t>
        </w:r>
      </w:ins>
    </w:p>
    <w:p w14:paraId="39C5A829" w14:textId="10E074AC" w:rsidR="00806614" w:rsidRDefault="00806614" w:rsidP="00087A3F">
      <w:pPr>
        <w:pStyle w:val="Code"/>
        <w:rPr>
          <w:ins w:id="3764" w:author="Laurence Golding" w:date="2019-03-20T12:02:00Z"/>
        </w:rPr>
      </w:pPr>
      <w:ins w:id="3765" w:author="Laurence Golding" w:date="2019-03-20T12:04:00Z">
        <w:r>
          <w:t xml:space="preserve">      ]</w:t>
        </w:r>
      </w:ins>
    </w:p>
    <w:p w14:paraId="080EFC32" w14:textId="61D81659" w:rsidR="00087A3F" w:rsidRDefault="00087A3F" w:rsidP="00087A3F">
      <w:pPr>
        <w:pStyle w:val="Code"/>
        <w:rPr>
          <w:ins w:id="3766" w:author="Laurence Golding" w:date="2019-03-20T12:02:00Z"/>
        </w:rPr>
      </w:pPr>
      <w:ins w:id="3767" w:author="Laurence Golding" w:date="2019-03-20T12:02:00Z">
        <w:r>
          <w:t xml:space="preserve">    }</w:t>
        </w:r>
      </w:ins>
    </w:p>
    <w:p w14:paraId="2793346E" w14:textId="396E6D30" w:rsidR="00087A3F" w:rsidRDefault="00087A3F" w:rsidP="00087A3F">
      <w:pPr>
        <w:pStyle w:val="Code"/>
        <w:rPr>
          <w:ins w:id="3768" w:author="Laurence Golding" w:date="2019-03-20T12:00:00Z"/>
        </w:rPr>
      </w:pPr>
      <w:ins w:id="3769" w:author="Laurence Golding" w:date="2019-03-20T12:02:00Z">
        <w:r>
          <w:t xml:space="preserve">  ]</w:t>
        </w:r>
      </w:ins>
    </w:p>
    <w:p w14:paraId="09FA1B82" w14:textId="5AFE0A37" w:rsidR="00087A3F" w:rsidRPr="00087A3F" w:rsidRDefault="00087A3F" w:rsidP="00087A3F">
      <w:pPr>
        <w:pStyle w:val="Code"/>
        <w:rPr>
          <w:ins w:id="3770" w:author="Laurence Golding" w:date="2019-03-20T11:14:00Z"/>
        </w:rPr>
      </w:pPr>
      <w:ins w:id="3771" w:author="Laurence Golding" w:date="2019-03-20T12:00:00Z">
        <w:r>
          <w:t>}</w:t>
        </w:r>
      </w:ins>
    </w:p>
    <w:p w14:paraId="6180E125" w14:textId="5BC629F9" w:rsidR="00752239" w:rsidRDefault="007971C1" w:rsidP="00752239">
      <w:pPr>
        <w:pStyle w:val="Heading3"/>
        <w:rPr>
          <w:ins w:id="3772" w:author="Laurence Golding" w:date="2019-03-20T11:19:00Z"/>
        </w:rPr>
      </w:pPr>
      <w:bookmarkStart w:id="3773" w:name="_Ref3973102"/>
      <w:ins w:id="3774" w:author="Laurence Golding" w:date="2019-03-21T14:45:00Z">
        <w:r>
          <w:t>reportingDescriptorReference</w:t>
        </w:r>
      </w:ins>
      <w:ins w:id="3775" w:author="Laurence Golding" w:date="2019-03-20T11:03:00Z">
        <w:r w:rsidR="00752239">
          <w:t xml:space="preserve"> property</w:t>
        </w:r>
      </w:ins>
      <w:bookmarkEnd w:id="3773"/>
    </w:p>
    <w:p w14:paraId="70483680" w14:textId="70FF8429" w:rsidR="00752239" w:rsidRDefault="007971C1" w:rsidP="00752239">
      <w:pPr>
        <w:rPr>
          <w:ins w:id="3776" w:author="Laurence Golding" w:date="2019-03-20T11:24:00Z"/>
        </w:rPr>
      </w:pPr>
      <w:ins w:id="3777" w:author="Laurence Golding" w:date="2019-03-21T14:45:00Z">
        <w:r>
          <w:t>A</w:t>
        </w:r>
      </w:ins>
      <w:ins w:id="3778" w:author="Laurence Golding" w:date="2019-03-20T11:20:00Z">
        <w:r w:rsidR="00752239">
          <w:t xml:space="preserve"> </w:t>
        </w:r>
        <w:r w:rsidR="00752239" w:rsidRPr="00752239">
          <w:rPr>
            <w:rStyle w:val="CODEtemp"/>
          </w:rPr>
          <w:t>reportingConf</w:t>
        </w:r>
      </w:ins>
      <w:ins w:id="3779" w:author="Laurence Golding" w:date="2019-03-20T11:21:00Z">
        <w:r w:rsidR="00752239" w:rsidRPr="00752239">
          <w:rPr>
            <w:rStyle w:val="CODEtemp"/>
          </w:rPr>
          <w:t>igurationOverride</w:t>
        </w:r>
        <w:r w:rsidR="00752239">
          <w:t xml:space="preserve"> object </w:t>
        </w:r>
        <w:r w:rsidR="00752239" w:rsidRPr="00752239">
          <w:rPr>
            <w:b/>
          </w:rPr>
          <w:t>SHALL</w:t>
        </w:r>
        <w:r w:rsidR="00752239">
          <w:t xml:space="preserve"> contain a property named </w:t>
        </w:r>
      </w:ins>
      <w:ins w:id="3780" w:author="Laurence Golding" w:date="2019-03-21T14:46:00Z">
        <w:r>
          <w:rPr>
            <w:rStyle w:val="CODEtemp"/>
          </w:rPr>
          <w:t>reportingDescriptorReference</w:t>
        </w:r>
      </w:ins>
      <w:ins w:id="3781" w:author="Laurence Golding" w:date="2019-03-20T11:21:00Z">
        <w:r w:rsidR="00752239">
          <w:t xml:space="preserve"> whose value </w:t>
        </w:r>
      </w:ins>
      <w:ins w:id="3782" w:author="Laurence Golding" w:date="2019-03-21T14:46:00Z">
        <w:r>
          <w:t xml:space="preserve">is a </w:t>
        </w:r>
        <w:r w:rsidRPr="003B76B1">
          <w:rPr>
            <w:rStyle w:val="CODEtemp"/>
          </w:rPr>
          <w:t>reportingDescriptorReference</w:t>
        </w:r>
        <w:r>
          <w:t xml:space="preserve"> object </w:t>
        </w:r>
      </w:ins>
      <w:ins w:id="3783" w:author="Laurence Golding" w:date="2019-03-21T16:02:00Z">
        <w:r w:rsidR="003B76B1">
          <w:t>(§</w:t>
        </w:r>
        <w:r w:rsidR="003B76B1">
          <w:fldChar w:fldCharType="begin"/>
        </w:r>
        <w:r w:rsidR="003B76B1">
          <w:instrText xml:space="preserve"> REF _Ref4076564 \r \h </w:instrText>
        </w:r>
      </w:ins>
      <w:r w:rsidR="003B76B1">
        <w:fldChar w:fldCharType="separate"/>
      </w:r>
      <w:ins w:id="3784" w:author="Laurence Golding" w:date="2019-03-21T16:02:00Z">
        <w:r w:rsidR="003B76B1">
          <w:t>3.44</w:t>
        </w:r>
        <w:r w:rsidR="003B76B1">
          <w:fldChar w:fldCharType="end"/>
        </w:r>
        <w:r w:rsidR="003B76B1">
          <w:t xml:space="preserve">) </w:t>
        </w:r>
      </w:ins>
      <w:ins w:id="3785" w:author="Laurence Golding" w:date="2019-03-21T14:46:00Z">
        <w:r>
          <w:t xml:space="preserve">that identifies the </w:t>
        </w:r>
        <w:r w:rsidRPr="003B76B1">
          <w:rPr>
            <w:rStyle w:val="CODEtemp"/>
          </w:rPr>
          <w:t>reportingDescriptor</w:t>
        </w:r>
        <w:r>
          <w:t xml:space="preserve"> </w:t>
        </w:r>
      </w:ins>
      <w:ins w:id="3786" w:author="Laurence Golding" w:date="2019-03-21T16:02:00Z">
        <w:r w:rsidR="003B76B1">
          <w:t>(§</w:t>
        </w:r>
      </w:ins>
      <w:ins w:id="3787" w:author="Laurence Golding" w:date="2019-03-21T16:03:00Z">
        <w:r w:rsidR="003B76B1">
          <w:fldChar w:fldCharType="begin"/>
        </w:r>
        <w:r w:rsidR="003B76B1">
          <w:instrText xml:space="preserve"> REF _Ref3908560 \r \h </w:instrText>
        </w:r>
      </w:ins>
      <w:r w:rsidR="003B76B1">
        <w:fldChar w:fldCharType="separate"/>
      </w:r>
      <w:ins w:id="3788" w:author="Laurence Golding" w:date="2019-03-21T16:03:00Z">
        <w:r w:rsidR="003B76B1">
          <w:t>3.41</w:t>
        </w:r>
        <w:r w:rsidR="003B76B1">
          <w:fldChar w:fldCharType="end"/>
        </w:r>
      </w:ins>
      <w:ins w:id="3789" w:author="Laurence Golding" w:date="2019-03-21T16:02:00Z">
        <w:r w:rsidR="003B76B1">
          <w:t xml:space="preserve">) </w:t>
        </w:r>
      </w:ins>
      <w:ins w:id="3790" w:author="Laurence Golding" w:date="2019-03-21T14:46:00Z">
        <w:r>
          <w:t>whose runtime configuratio</w:t>
        </w:r>
      </w:ins>
      <w:ins w:id="3791" w:author="Laurence Golding" w:date="2019-03-21T14:47:00Z">
        <w:r>
          <w:t>n is to be modified</w:t>
        </w:r>
      </w:ins>
      <w:ins w:id="3792" w:author="Laurence Golding" w:date="2019-03-22T14:47:00Z">
        <w:r w:rsidR="00E45D82">
          <w:t xml:space="preserve">, which we refer to as </w:t>
        </w:r>
        <w:r w:rsidR="00E45D82" w:rsidRPr="00E45D82">
          <w:rPr>
            <w:rStyle w:val="CODEtemp"/>
          </w:rPr>
          <w:t>theDescriptor</w:t>
        </w:r>
      </w:ins>
      <w:ins w:id="3793" w:author="Laurence Golding" w:date="2019-03-20T11:23:00Z">
        <w:r w:rsidR="00752239">
          <w:t>.</w:t>
        </w:r>
      </w:ins>
    </w:p>
    <w:p w14:paraId="79EDAA4E" w14:textId="346EFBD9" w:rsidR="00752239" w:rsidRPr="00752239" w:rsidRDefault="00752239" w:rsidP="00752239">
      <w:pPr>
        <w:pStyle w:val="Heading3"/>
        <w:rPr>
          <w:ins w:id="3794" w:author="Laurence Golding" w:date="2019-03-20T11:03:00Z"/>
        </w:rPr>
      </w:pPr>
      <w:bookmarkStart w:id="3795" w:name="_Ref3972812"/>
      <w:ins w:id="3796" w:author="Laurence Golding" w:date="2019-03-20T11:03:00Z">
        <w:r>
          <w:t>configu</w:t>
        </w:r>
      </w:ins>
      <w:ins w:id="3797" w:author="Laurence Golding" w:date="2019-03-20T11:04:00Z">
        <w:r>
          <w:t>ration property</w:t>
        </w:r>
      </w:ins>
      <w:bookmarkEnd w:id="3795"/>
    </w:p>
    <w:p w14:paraId="27CE08F7" w14:textId="557CB2A2" w:rsidR="00752239" w:rsidRDefault="00752239" w:rsidP="00752239">
      <w:pPr>
        <w:rPr>
          <w:ins w:id="3798" w:author="Laurence Golding" w:date="2019-03-21T09:55:00Z"/>
        </w:rPr>
      </w:pPr>
      <w:ins w:id="3799" w:author="Laurence Golding" w:date="2019-03-20T11:04:00Z">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ins>
      <w:ins w:id="3800" w:author="Laurence Golding" w:date="2019-03-20T11:04:00Z">
        <w:r>
          <w:fldChar w:fldCharType="separate"/>
        </w:r>
        <w:r>
          <w:t>3.42</w:t>
        </w:r>
        <w:r>
          <w:fldChar w:fldCharType="end"/>
        </w:r>
        <w:r>
          <w:t xml:space="preserve">) </w:t>
        </w:r>
      </w:ins>
      <w:ins w:id="3801" w:author="Laurence Golding" w:date="2019-03-20T11:06:00Z">
        <w:r>
          <w:t>e</w:t>
        </w:r>
      </w:ins>
      <w:ins w:id="3802" w:author="Laurence Golding" w:date="2019-03-20T11:04:00Z">
        <w:r>
          <w:t xml:space="preserve">ach </w:t>
        </w:r>
      </w:ins>
      <w:ins w:id="3803" w:author="Laurence Golding" w:date="2019-03-20T11:06:00Z">
        <w:r>
          <w:t xml:space="preserve">of whose </w:t>
        </w:r>
      </w:ins>
      <w:ins w:id="3804" w:author="Laurence Golding" w:date="2019-03-20T11:04:00Z">
        <w:r>
          <w:t>propert</w:t>
        </w:r>
      </w:ins>
      <w:ins w:id="3805" w:author="Laurence Golding" w:date="2019-03-20T11:07:00Z">
        <w:r>
          <w:t>ies</w:t>
        </w:r>
      </w:ins>
      <w:ins w:id="3806" w:author="Laurence Golding" w:date="2019-03-20T11:04:00Z">
        <w:r>
          <w:t xml:space="preserve"> overrides the corresponding property in </w:t>
        </w:r>
      </w:ins>
      <w:ins w:id="3807" w:author="Laurence Golding" w:date="2019-03-20T11:58:00Z">
        <w:r w:rsidR="00087A3F">
          <w:rPr>
            <w:rStyle w:val="CODEtemp"/>
          </w:rPr>
          <w:t>theDescriptor.d</w:t>
        </w:r>
      </w:ins>
      <w:ins w:id="3808" w:author="Laurence Golding" w:date="2019-03-20T11:04:00Z">
        <w:r w:rsidRPr="00A1218F">
          <w:rPr>
            <w:rStyle w:val="CODEtemp"/>
          </w:rPr>
          <w:t>efaultConfiguration</w:t>
        </w:r>
        <w:r>
          <w:t xml:space="preserve"> (§</w:t>
        </w:r>
        <w:r>
          <w:fldChar w:fldCharType="begin"/>
        </w:r>
        <w:r>
          <w:instrText xml:space="preserve"> REF _Ref508894471 \r \h </w:instrText>
        </w:r>
      </w:ins>
      <w:ins w:id="3809" w:author="Laurence Golding" w:date="2019-03-20T11:04:00Z">
        <w:r>
          <w:fldChar w:fldCharType="separate"/>
        </w:r>
      </w:ins>
      <w:ins w:id="3810" w:author="Laurence Golding" w:date="2019-03-20T12:16:00Z">
        <w:r w:rsidR="00B77990">
          <w:t>3.41.11</w:t>
        </w:r>
      </w:ins>
      <w:ins w:id="3811" w:author="Laurence Golding" w:date="2019-03-20T11:04:00Z">
        <w:r>
          <w:fldChar w:fldCharType="end"/>
        </w:r>
        <w:r>
          <w:t xml:space="preserve">). If any property of </w:t>
        </w:r>
        <w:r w:rsidRPr="00A1218F">
          <w:rPr>
            <w:rStyle w:val="CODEtemp"/>
          </w:rPr>
          <w:t>reportingConfigurationOverride</w:t>
        </w:r>
        <w:r>
          <w:t xml:space="preserve"> is absent, the corresponding property </w:t>
        </w:r>
      </w:ins>
      <w:ins w:id="3812" w:author="Laurence Golding" w:date="2019-03-20T11:08:00Z">
        <w:r>
          <w:t>of</w:t>
        </w:r>
      </w:ins>
      <w:ins w:id="3813" w:author="Laurence Golding" w:date="2019-03-20T11:04:00Z">
        <w:r>
          <w:t xml:space="preserve"> </w:t>
        </w:r>
      </w:ins>
      <w:ins w:id="3814" w:author="Laurence Golding" w:date="2019-03-20T11:59:00Z">
        <w:r w:rsidR="00087A3F" w:rsidRPr="00087A3F">
          <w:rPr>
            <w:rStyle w:val="CODEtemp"/>
          </w:rPr>
          <w:t>theDescriptor.defaultConfiguration</w:t>
        </w:r>
      </w:ins>
      <w:ins w:id="3815" w:author="Laurence Golding" w:date="2019-03-20T11:08:00Z">
        <w:r>
          <w:t xml:space="preserve"> is respected</w:t>
        </w:r>
      </w:ins>
      <w:ins w:id="3816" w:author="Laurence Golding" w:date="2019-03-20T11:04:00Z">
        <w:r>
          <w:t>.</w:t>
        </w:r>
      </w:ins>
    </w:p>
    <w:p w14:paraId="2BDDE704" w14:textId="7C93F061" w:rsidR="00C4251F" w:rsidRDefault="00C4251F" w:rsidP="00C4251F">
      <w:pPr>
        <w:pStyle w:val="Heading2"/>
        <w:rPr>
          <w:ins w:id="3817" w:author="Laurence Golding" w:date="2019-03-21T09:55:00Z"/>
        </w:rPr>
      </w:pPr>
      <w:bookmarkStart w:id="3818" w:name="_Ref4076564"/>
      <w:ins w:id="3819" w:author="Laurence Golding" w:date="2019-03-21T09:55:00Z">
        <w:r>
          <w:t>reportingDescriptorReference object</w:t>
        </w:r>
        <w:bookmarkEnd w:id="3818"/>
      </w:ins>
    </w:p>
    <w:p w14:paraId="5279C0DC" w14:textId="2CEB786B" w:rsidR="00C4251F" w:rsidRDefault="00C4251F" w:rsidP="00C4251F">
      <w:pPr>
        <w:pStyle w:val="Heading3"/>
        <w:rPr>
          <w:ins w:id="3820" w:author="Laurence Golding" w:date="2019-03-21T09:57:00Z"/>
        </w:rPr>
      </w:pPr>
      <w:ins w:id="3821" w:author="Laurence Golding" w:date="2019-03-21T09:56:00Z">
        <w:r>
          <w:t>General</w:t>
        </w:r>
      </w:ins>
    </w:p>
    <w:p w14:paraId="0DDCD675" w14:textId="68DFB12D" w:rsidR="00A85BB2" w:rsidRDefault="00C4251F" w:rsidP="00A85BB2">
      <w:pPr>
        <w:rPr>
          <w:ins w:id="3822" w:author="Laurence Golding" w:date="2019-03-24T11:02:00Z"/>
        </w:rPr>
      </w:pPr>
      <w:ins w:id="3823" w:author="Laurence Golding" w:date="2019-03-21T09:57:00Z">
        <w:r>
          <w:t xml:space="preserve">A </w:t>
        </w:r>
        <w:r w:rsidRPr="00C4251F">
          <w:rPr>
            <w:rStyle w:val="CODEtemp"/>
          </w:rPr>
          <w:t>reportingDescriptorReference</w:t>
        </w:r>
        <w:r>
          <w:t xml:space="preserve"> object </w:t>
        </w:r>
      </w:ins>
      <w:ins w:id="3824" w:author="Laurence Golding" w:date="2019-03-22T08:16:00Z">
        <w:r w:rsidR="00B1270B">
          <w:t>identifies</w:t>
        </w:r>
      </w:ins>
      <w:ins w:id="3825" w:author="Laurence Golding" w:date="2019-03-21T09:57:00Z">
        <w:r>
          <w:t xml:space="preserve"> a particular </w:t>
        </w:r>
        <w:r w:rsidRPr="00C4251F">
          <w:rPr>
            <w:rStyle w:val="CODEtemp"/>
          </w:rPr>
          <w:t>reporting</w:t>
        </w:r>
      </w:ins>
      <w:ins w:id="3826" w:author="Laurence Golding" w:date="2019-03-21T09:58:00Z">
        <w:r w:rsidRPr="00C4251F">
          <w:rPr>
            <w:rStyle w:val="CODEtemp"/>
          </w:rPr>
          <w:t>Descriptor</w:t>
        </w:r>
        <w:r>
          <w:t xml:space="preserve"> object </w:t>
        </w:r>
      </w:ins>
      <w:ins w:id="3827" w:author="Laurence Golding" w:date="2019-03-21T09:59:00Z">
        <w:r>
          <w:t>(§</w:t>
        </w:r>
      </w:ins>
      <w:ins w:id="3828" w:author="Laurence Golding" w:date="2019-03-21T10:00:00Z">
        <w:r>
          <w:fldChar w:fldCharType="begin"/>
        </w:r>
        <w:r>
          <w:instrText xml:space="preserve"> REF _Ref3908560 \r \h </w:instrText>
        </w:r>
      </w:ins>
      <w:r>
        <w:fldChar w:fldCharType="separate"/>
      </w:r>
      <w:ins w:id="3829" w:author="Laurence Golding" w:date="2019-03-21T10:00:00Z">
        <w:r>
          <w:t>3.41</w:t>
        </w:r>
        <w:r>
          <w:fldChar w:fldCharType="end"/>
        </w:r>
      </w:ins>
      <w:ins w:id="3830" w:author="Laurence Golding" w:date="2019-03-21T09:59:00Z">
        <w:r>
          <w:t>)</w:t>
        </w:r>
      </w:ins>
      <w:ins w:id="3831" w:author="Laurence Golding" w:date="2019-03-22T14:48:00Z">
        <w:r w:rsidR="00E45D82">
          <w:t xml:space="preserve">, which we refer to as </w:t>
        </w:r>
        <w:r w:rsidR="00E45D82" w:rsidRPr="00E45D82">
          <w:rPr>
            <w:rStyle w:val="CODEtemp"/>
          </w:rPr>
          <w:t>theDescriptor</w:t>
        </w:r>
        <w:r w:rsidR="00E45D82">
          <w:t>,</w:t>
        </w:r>
      </w:ins>
      <w:ins w:id="3832" w:author="Laurence Golding" w:date="2019-03-21T09:59:00Z">
        <w:r>
          <w:t xml:space="preserve"> </w:t>
        </w:r>
      </w:ins>
      <w:ins w:id="3833" w:author="Laurence Golding" w:date="2019-03-21T09:58:00Z">
        <w:r>
          <w:t xml:space="preserve">among all </w:t>
        </w:r>
        <w:r w:rsidRPr="00C4251F">
          <w:rPr>
            <w:rStyle w:val="CODEtemp"/>
          </w:rPr>
          <w:t>reportingDescriptor</w:t>
        </w:r>
        <w:r>
          <w:t xml:space="preserve"> objects defined by </w:t>
        </w:r>
        <w:r w:rsidRPr="00C4251F">
          <w:rPr>
            <w:rStyle w:val="CODEtemp"/>
          </w:rPr>
          <w:t>theTool</w:t>
        </w:r>
      </w:ins>
      <w:ins w:id="3834" w:author="Laurence Golding" w:date="2019-03-21T16:03:00Z">
        <w:r w:rsidR="005402B0">
          <w:t xml:space="preserve">, </w:t>
        </w:r>
      </w:ins>
      <w:ins w:id="3835" w:author="Laurence Golding" w:date="2019-03-21T09:58:00Z">
        <w:r>
          <w:t xml:space="preserve">including those defined by </w:t>
        </w:r>
        <w:r w:rsidRPr="00C4251F">
          <w:rPr>
            <w:rStyle w:val="CODEtemp"/>
          </w:rPr>
          <w:t>the</w:t>
        </w:r>
      </w:ins>
      <w:ins w:id="3836" w:author="Laurence Golding" w:date="2019-03-21T09:59:00Z">
        <w:r w:rsidRPr="00C4251F">
          <w:rPr>
            <w:rStyle w:val="CODEtemp"/>
          </w:rPr>
          <w:t>T</w:t>
        </w:r>
      </w:ins>
      <w:ins w:id="3837" w:author="Laurence Golding" w:date="2019-03-21T09:58:00Z">
        <w:r w:rsidRPr="00C4251F">
          <w:rPr>
            <w:rStyle w:val="CODEtemp"/>
          </w:rPr>
          <w:t>ool</w:t>
        </w:r>
      </w:ins>
      <w:ins w:id="3838" w:author="Laurence Golding" w:date="2019-03-21T09:59:00Z">
        <w:r w:rsidRPr="00C4251F">
          <w:rPr>
            <w:rStyle w:val="CODEtemp"/>
          </w:rPr>
          <w:t>.</w:t>
        </w:r>
      </w:ins>
      <w:ins w:id="3839" w:author="Laurence Golding" w:date="2019-03-21T09:58:00Z">
        <w:r w:rsidRPr="00C4251F">
          <w:rPr>
            <w:rStyle w:val="CODEtemp"/>
          </w:rPr>
          <w:t>driver</w:t>
        </w:r>
      </w:ins>
      <w:ins w:id="3840" w:author="Laurence Golding" w:date="2019-03-21T09:59:00Z">
        <w:r>
          <w:t xml:space="preserve"> (§</w:t>
        </w:r>
      </w:ins>
      <w:ins w:id="3841" w:author="Laurence Golding" w:date="2019-03-21T10:01:00Z">
        <w:r>
          <w:fldChar w:fldCharType="begin"/>
        </w:r>
        <w:r>
          <w:instrText xml:space="preserve"> REF _Ref3663219 \r \h </w:instrText>
        </w:r>
      </w:ins>
      <w:r>
        <w:fldChar w:fldCharType="separate"/>
      </w:r>
      <w:ins w:id="3842" w:author="Laurence Golding" w:date="2019-03-21T10:01:00Z">
        <w:r>
          <w:t>3.17.2</w:t>
        </w:r>
        <w:r>
          <w:fldChar w:fldCharType="end"/>
        </w:r>
      </w:ins>
      <w:ins w:id="3843" w:author="Laurence Golding" w:date="2019-03-21T09:59:00Z">
        <w:r>
          <w:t>)</w:t>
        </w:r>
      </w:ins>
      <w:ins w:id="3844" w:author="Laurence Golding" w:date="2019-03-21T09:58:00Z">
        <w:r>
          <w:t xml:space="preserve"> and </w:t>
        </w:r>
      </w:ins>
      <w:ins w:id="3845" w:author="Laurence Golding" w:date="2019-03-21T10:00:00Z">
        <w:r w:rsidRPr="00C4251F">
          <w:rPr>
            <w:rStyle w:val="CODEtemp"/>
          </w:rPr>
          <w:t>theTool.</w:t>
        </w:r>
      </w:ins>
      <w:ins w:id="3846" w:author="Laurence Golding" w:date="2019-03-21T09:58:00Z">
        <w:r w:rsidRPr="00C4251F">
          <w:rPr>
            <w:rStyle w:val="CODEtemp"/>
          </w:rPr>
          <w:t>extensions</w:t>
        </w:r>
        <w:r>
          <w:t xml:space="preserve"> (</w:t>
        </w:r>
      </w:ins>
      <w:ins w:id="3847" w:author="Laurence Golding" w:date="2019-03-21T09:59:00Z">
        <w:r>
          <w:t>§</w:t>
        </w:r>
      </w:ins>
      <w:ins w:id="3848" w:author="Laurence Golding" w:date="2019-03-21T10:01:00Z">
        <w:r>
          <w:fldChar w:fldCharType="begin"/>
        </w:r>
        <w:r>
          <w:instrText xml:space="preserve"> REF _Ref3663271 \r \h </w:instrText>
        </w:r>
      </w:ins>
      <w:r>
        <w:fldChar w:fldCharType="separate"/>
      </w:r>
      <w:ins w:id="3849" w:author="Laurence Golding" w:date="2019-03-21T10:01:00Z">
        <w:r>
          <w:t>3.17.3</w:t>
        </w:r>
        <w:r>
          <w:fldChar w:fldCharType="end"/>
        </w:r>
      </w:ins>
      <w:ins w:id="3850" w:author="Laurence Golding" w:date="2019-03-21T09:58:00Z">
        <w:r>
          <w:t>).</w:t>
        </w:r>
      </w:ins>
      <w:ins w:id="3851" w:author="Laurence Golding" w:date="2019-03-24T11:02:00Z">
        <w:r w:rsidR="00A85BB2" w:rsidRPr="00A85BB2">
          <w:t xml:space="preserve"> </w:t>
        </w:r>
      </w:ins>
    </w:p>
    <w:p w14:paraId="6C1BFB7A" w14:textId="23C3A725" w:rsidR="00A85BB2" w:rsidRDefault="00A85BB2" w:rsidP="00A85BB2">
      <w:pPr>
        <w:rPr>
          <w:ins w:id="3852" w:author="Laurence Golding" w:date="2019-03-24T11:02:00Z"/>
        </w:rPr>
      </w:pPr>
      <w:ins w:id="3853" w:author="Laurence Golding" w:date="2019-03-24T11:02:00Z">
        <w:r>
          <w:t xml:space="preserve">In some cases, there is no </w:t>
        </w:r>
        <w:r w:rsidRPr="0022006A">
          <w:rPr>
            <w:rStyle w:val="CODEtemp"/>
          </w:rPr>
          <w:t>reportingDescriptor</w:t>
        </w:r>
        <w:r>
          <w:t xml:space="preserve"> </w:t>
        </w:r>
      </w:ins>
      <w:ins w:id="3854" w:author="Laurence Golding" w:date="2019-03-24T11:12:00Z">
        <w:r w:rsidR="00CD745E">
          <w:t xml:space="preserve">object </w:t>
        </w:r>
      </w:ins>
      <w:bookmarkStart w:id="3855" w:name="_GoBack"/>
      <w:bookmarkEnd w:id="3855"/>
      <w:ins w:id="3856" w:author="Laurence Golding" w:date="2019-03-24T11:02:00Z">
        <w:r>
          <w:t xml:space="preserve">associated with a </w:t>
        </w:r>
        <w:r w:rsidRPr="00C4251F">
          <w:rPr>
            <w:rStyle w:val="CODEtemp"/>
          </w:rPr>
          <w:t>reportingDescriptorReference</w:t>
        </w:r>
        <w:r>
          <w:t xml:space="preserve"> object. In that case, the </w:t>
        </w:r>
        <w:r w:rsidRPr="00C4251F">
          <w:rPr>
            <w:rStyle w:val="CODEtemp"/>
          </w:rPr>
          <w:t>reportingDescriptorReference</w:t>
        </w:r>
        <w:r>
          <w:t xml:space="preserve"> object </w:t>
        </w:r>
        <w:r w:rsidRPr="0022006A">
          <w:rPr>
            <w:b/>
          </w:rPr>
          <w:t>SHALL</w:t>
        </w:r>
        <w:r>
          <w:t xml:space="preserve"> contain only the </w:t>
        </w:r>
        <w:r w:rsidRPr="0022006A">
          <w:rPr>
            <w:rStyle w:val="CODEtemp"/>
          </w:rPr>
          <w:t>id</w:t>
        </w:r>
        <w:r>
          <w:t xml:space="preserve"> property (§</w:t>
        </w:r>
        <w:r>
          <w:fldChar w:fldCharType="begin"/>
        </w:r>
        <w:r>
          <w:instrText xml:space="preserve"> REF _Ref4148802 \r \h </w:instrText>
        </w:r>
      </w:ins>
      <w:ins w:id="3857" w:author="Laurence Golding" w:date="2019-03-24T11:02:00Z">
        <w:r>
          <w:fldChar w:fldCharType="separate"/>
        </w:r>
        <w:r>
          <w:t>3.44.4</w:t>
        </w:r>
        <w:r>
          <w:fldChar w:fldCharType="end"/>
        </w:r>
        <w:r>
          <w:t xml:space="preserve">), and </w:t>
        </w:r>
        <w:r w:rsidRPr="0022006A">
          <w:rPr>
            <w:rStyle w:val="CODEtemp"/>
          </w:rPr>
          <w:t>theDescriptor</w:t>
        </w:r>
        <w:r>
          <w:t xml:space="preserve"> does not exist.</w:t>
        </w:r>
      </w:ins>
    </w:p>
    <w:p w14:paraId="088B6146" w14:textId="77777777" w:rsidR="00A85BB2" w:rsidRDefault="00A85BB2" w:rsidP="00A85BB2">
      <w:pPr>
        <w:pStyle w:val="Note"/>
        <w:rPr>
          <w:ins w:id="3858" w:author="Laurence Golding" w:date="2019-03-24T11:02:00Z"/>
        </w:rPr>
      </w:pPr>
      <w:ins w:id="3859" w:author="Laurence Golding" w:date="2019-03-24T11:02:00Z">
        <w:r>
          <w:t xml:space="preserve">EXAMPLE: In this example, a tool emits a tool execution notification that refers to a rule. The tool does not provide rule metadata. Therefore </w:t>
        </w:r>
        <w:r w:rsidRPr="0022006A">
          <w:rPr>
            <w:rStyle w:val="CODEtemp"/>
          </w:rPr>
          <w:lastRenderedPageBreak/>
          <w:t>associatedRuleDescriptorReference</w:t>
        </w:r>
        <w:r>
          <w:t xml:space="preserve"> (§</w:t>
        </w:r>
        <w:r>
          <w:fldChar w:fldCharType="begin"/>
        </w:r>
        <w:r>
          <w:instrText xml:space="preserve"> REF _Ref4236095 \r \h </w:instrText>
        </w:r>
      </w:ins>
      <w:ins w:id="3860" w:author="Laurence Golding" w:date="2019-03-24T11:02:00Z">
        <w:r>
          <w:fldChar w:fldCharType="separate"/>
        </w:r>
        <w:r>
          <w:t>3.49.3</w:t>
        </w:r>
        <w:r>
          <w:fldChar w:fldCharType="end"/>
        </w:r>
        <w:r>
          <w:t xml:space="preserve">) contains only an </w:t>
        </w:r>
        <w:r w:rsidRPr="0022006A">
          <w:rPr>
            <w:rStyle w:val="CODEtemp"/>
          </w:rPr>
          <w:t>id</w:t>
        </w:r>
        <w:r>
          <w:t xml:space="preserve"> property, whose value is the id of the rule that failed. Similarly, the tool does not provide metadata about its notifications, so </w:t>
        </w:r>
        <w:r w:rsidRPr="00D67A1F">
          <w:rPr>
            <w:rStyle w:val="CODEtemp"/>
          </w:rPr>
          <w:t>"notificationDescriptorReference"</w:t>
        </w:r>
        <w:r>
          <w:t xml:space="preserve"> (§</w:t>
        </w:r>
        <w:r>
          <w:fldChar w:fldCharType="begin"/>
        </w:r>
        <w:r>
          <w:instrText xml:space="preserve"> REF _Ref4235658 \r \h </w:instrText>
        </w:r>
      </w:ins>
      <w:ins w:id="3861" w:author="Laurence Golding" w:date="2019-03-24T11:02:00Z">
        <w:r>
          <w:fldChar w:fldCharType="separate"/>
        </w:r>
        <w:r>
          <w:t>3.49.2</w:t>
        </w:r>
        <w:r>
          <w:fldChar w:fldCharType="end"/>
        </w:r>
        <w:r>
          <w:t>) contains only the id of the notification.</w:t>
        </w:r>
      </w:ins>
    </w:p>
    <w:p w14:paraId="661F67E9" w14:textId="77777777" w:rsidR="00A85BB2" w:rsidRDefault="00A85BB2" w:rsidP="00A85BB2">
      <w:pPr>
        <w:pStyle w:val="Code"/>
        <w:rPr>
          <w:ins w:id="3862" w:author="Laurence Golding" w:date="2019-03-24T11:02:00Z"/>
        </w:rPr>
      </w:pPr>
      <w:ins w:id="3863" w:author="Laurence Golding" w:date="2019-03-24T11:02:00Z">
        <w:r>
          <w:t>{                                            # An invocation object (§</w:t>
        </w:r>
        <w:r>
          <w:fldChar w:fldCharType="begin"/>
        </w:r>
        <w:r>
          <w:instrText xml:space="preserve"> REF _Ref493352563 \r \h </w:instrText>
        </w:r>
      </w:ins>
      <w:ins w:id="3864" w:author="Laurence Golding" w:date="2019-03-24T11:02:00Z">
        <w:r>
          <w:fldChar w:fldCharType="separate"/>
        </w:r>
        <w:r>
          <w:t>3.19</w:t>
        </w:r>
        <w:r>
          <w:fldChar w:fldCharType="end"/>
        </w:r>
        <w:r>
          <w:t>).</w:t>
        </w:r>
      </w:ins>
    </w:p>
    <w:p w14:paraId="5DE2394C" w14:textId="77777777" w:rsidR="00A85BB2" w:rsidRDefault="00A85BB2" w:rsidP="00A85BB2">
      <w:pPr>
        <w:pStyle w:val="Code"/>
        <w:rPr>
          <w:ins w:id="3865" w:author="Laurence Golding" w:date="2019-03-24T11:02:00Z"/>
        </w:rPr>
      </w:pPr>
      <w:ins w:id="3866" w:author="Laurence Golding" w:date="2019-03-24T11:02:00Z">
        <w:r>
          <w:t xml:space="preserve">  "toolExecutionNotifications": [            # See §</w:t>
        </w:r>
        <w:r>
          <w:fldChar w:fldCharType="begin"/>
        </w:r>
        <w:r>
          <w:instrText xml:space="preserve"> REF _Ref493345429 \r \h </w:instrText>
        </w:r>
      </w:ins>
      <w:ins w:id="3867" w:author="Laurence Golding" w:date="2019-03-24T11:02:00Z">
        <w:r>
          <w:fldChar w:fldCharType="separate"/>
        </w:r>
        <w:r>
          <w:t>3.19.22</w:t>
        </w:r>
        <w:r>
          <w:fldChar w:fldCharType="end"/>
        </w:r>
        <w:r>
          <w:t>.</w:t>
        </w:r>
      </w:ins>
    </w:p>
    <w:p w14:paraId="4ABD08C7" w14:textId="77777777" w:rsidR="00A85BB2" w:rsidRDefault="00A85BB2" w:rsidP="00A85BB2">
      <w:pPr>
        <w:pStyle w:val="Code"/>
        <w:rPr>
          <w:ins w:id="3868" w:author="Laurence Golding" w:date="2019-03-24T11:02:00Z"/>
        </w:rPr>
      </w:pPr>
      <w:ins w:id="3869" w:author="Laurence Golding" w:date="2019-03-24T11:02:00Z">
        <w:r>
          <w:t xml:space="preserve">    {                                        # A notification object (§</w:t>
        </w:r>
        <w:r>
          <w:fldChar w:fldCharType="begin"/>
        </w:r>
        <w:r>
          <w:instrText xml:space="preserve"> REF _Ref493404948 \r \h </w:instrText>
        </w:r>
      </w:ins>
      <w:ins w:id="3870" w:author="Laurence Golding" w:date="2019-03-24T11:02:00Z">
        <w:r>
          <w:fldChar w:fldCharType="separate"/>
        </w:r>
        <w:r>
          <w:t>3.49</w:t>
        </w:r>
        <w:r>
          <w:fldChar w:fldCharType="end"/>
        </w:r>
        <w:r>
          <w:t>).</w:t>
        </w:r>
      </w:ins>
    </w:p>
    <w:p w14:paraId="510690E9" w14:textId="77777777" w:rsidR="00A85BB2" w:rsidRDefault="00A85BB2" w:rsidP="00A85BB2">
      <w:pPr>
        <w:pStyle w:val="Code"/>
        <w:rPr>
          <w:ins w:id="3871" w:author="Laurence Golding" w:date="2019-03-24T11:02:00Z"/>
        </w:rPr>
      </w:pPr>
      <w:ins w:id="3872" w:author="Laurence Golding" w:date="2019-03-24T11:02:00Z">
        <w:r>
          <w:t xml:space="preserve">      "notificationDescriptorReference": {   # See §</w:t>
        </w:r>
        <w:r>
          <w:fldChar w:fldCharType="begin"/>
        </w:r>
        <w:r>
          <w:instrText xml:space="preserve"> REF _Ref4235658 \r \h </w:instrText>
        </w:r>
      </w:ins>
      <w:ins w:id="3873" w:author="Laurence Golding" w:date="2019-03-24T11:02:00Z">
        <w:r>
          <w:fldChar w:fldCharType="separate"/>
        </w:r>
        <w:r>
          <w:t>3.49.2</w:t>
        </w:r>
        <w:r>
          <w:fldChar w:fldCharType="end"/>
        </w:r>
        <w:r>
          <w:t>.</w:t>
        </w:r>
      </w:ins>
    </w:p>
    <w:p w14:paraId="03F21397" w14:textId="77777777" w:rsidR="00A85BB2" w:rsidRDefault="00A85BB2" w:rsidP="00A85BB2">
      <w:pPr>
        <w:pStyle w:val="Code"/>
        <w:rPr>
          <w:ins w:id="3874" w:author="Laurence Golding" w:date="2019-03-24T11:02:00Z"/>
        </w:rPr>
      </w:pPr>
      <w:ins w:id="3875" w:author="Laurence Golding" w:date="2019-03-24T11:02:00Z">
        <w:r>
          <w:t xml:space="preserve">        "id": "CTN9999"</w:t>
        </w:r>
      </w:ins>
    </w:p>
    <w:p w14:paraId="78E62C44" w14:textId="77777777" w:rsidR="00A85BB2" w:rsidRDefault="00A85BB2" w:rsidP="00A85BB2">
      <w:pPr>
        <w:pStyle w:val="Code"/>
        <w:rPr>
          <w:ins w:id="3876" w:author="Laurence Golding" w:date="2019-03-24T11:02:00Z"/>
        </w:rPr>
      </w:pPr>
      <w:ins w:id="3877" w:author="Laurence Golding" w:date="2019-03-24T11:02:00Z">
        <w:r>
          <w:t xml:space="preserve">      },</w:t>
        </w:r>
      </w:ins>
    </w:p>
    <w:p w14:paraId="313D378C" w14:textId="77777777" w:rsidR="00A85BB2" w:rsidRDefault="00A85BB2" w:rsidP="00A85BB2">
      <w:pPr>
        <w:pStyle w:val="Code"/>
        <w:rPr>
          <w:ins w:id="3878" w:author="Laurence Golding" w:date="2019-03-24T11:02:00Z"/>
        </w:rPr>
      </w:pPr>
      <w:ins w:id="3879" w:author="Laurence Golding" w:date="2019-03-24T11:02:00Z">
        <w:r>
          <w:t xml:space="preserve">      "associatedRuleDescriptorReference": { # See §.</w:t>
        </w:r>
        <w:r>
          <w:fldChar w:fldCharType="begin"/>
        </w:r>
        <w:r>
          <w:instrText xml:space="preserve"> REF _Ref4236095 \r \h </w:instrText>
        </w:r>
      </w:ins>
      <w:ins w:id="3880" w:author="Laurence Golding" w:date="2019-03-24T11:02:00Z">
        <w:r>
          <w:fldChar w:fldCharType="separate"/>
        </w:r>
        <w:r>
          <w:t>3.49.3</w:t>
        </w:r>
        <w:r>
          <w:fldChar w:fldCharType="end"/>
        </w:r>
      </w:ins>
    </w:p>
    <w:p w14:paraId="1488BFAB" w14:textId="77777777" w:rsidR="00A85BB2" w:rsidRDefault="00A85BB2" w:rsidP="00A85BB2">
      <w:pPr>
        <w:pStyle w:val="Code"/>
        <w:rPr>
          <w:ins w:id="3881" w:author="Laurence Golding" w:date="2019-03-24T11:02:00Z"/>
        </w:rPr>
      </w:pPr>
      <w:ins w:id="3882" w:author="Laurence Golding" w:date="2019-03-24T11:02:00Z">
        <w:r>
          <w:t xml:space="preserve">        "id": "C2001"</w:t>
        </w:r>
      </w:ins>
    </w:p>
    <w:p w14:paraId="5D2DB360" w14:textId="77777777" w:rsidR="00A85BB2" w:rsidRDefault="00A85BB2" w:rsidP="00A85BB2">
      <w:pPr>
        <w:pStyle w:val="Code"/>
        <w:rPr>
          <w:ins w:id="3883" w:author="Laurence Golding" w:date="2019-03-24T11:02:00Z"/>
        </w:rPr>
      </w:pPr>
      <w:ins w:id="3884" w:author="Laurence Golding" w:date="2019-03-24T11:02:00Z">
        <w:r>
          <w:t xml:space="preserve">      },</w:t>
        </w:r>
      </w:ins>
    </w:p>
    <w:p w14:paraId="3D4742D1" w14:textId="77777777" w:rsidR="00A85BB2" w:rsidRDefault="00A85BB2" w:rsidP="00A85BB2">
      <w:pPr>
        <w:pStyle w:val="Code"/>
        <w:rPr>
          <w:ins w:id="3885" w:author="Laurence Golding" w:date="2019-03-24T11:02:00Z"/>
        </w:rPr>
      </w:pPr>
      <w:ins w:id="3886" w:author="Laurence Golding" w:date="2019-03-24T11:02:00Z">
        <w:r>
          <w:t xml:space="preserve">      "level": "error",</w:t>
        </w:r>
      </w:ins>
    </w:p>
    <w:p w14:paraId="71DB16B4" w14:textId="77777777" w:rsidR="00A85BB2" w:rsidRDefault="00A85BB2" w:rsidP="00A85BB2">
      <w:pPr>
        <w:pStyle w:val="Code"/>
        <w:rPr>
          <w:ins w:id="3887" w:author="Laurence Golding" w:date="2019-03-24T11:02:00Z"/>
        </w:rPr>
      </w:pPr>
      <w:ins w:id="3888" w:author="Laurence Golding" w:date="2019-03-24T11:02:00Z">
        <w:r>
          <w:t xml:space="preserve">      "message": {</w:t>
        </w:r>
      </w:ins>
    </w:p>
    <w:p w14:paraId="7D02DBDE" w14:textId="031F11F0" w:rsidR="00A85BB2" w:rsidRDefault="00A85BB2" w:rsidP="00A85BB2">
      <w:pPr>
        <w:pStyle w:val="Code"/>
        <w:rPr>
          <w:ins w:id="3889" w:author="Laurence Golding" w:date="2019-03-24T11:02:00Z"/>
        </w:rPr>
      </w:pPr>
      <w:ins w:id="3890" w:author="Laurence Golding" w:date="2019-03-24T11:02:00Z">
        <w:r>
          <w:t xml:space="preserve">        "text": "Exception evaluating rule </w:t>
        </w:r>
      </w:ins>
      <w:ins w:id="3891" w:author="Laurence Golding" w:date="2019-03-24T11:03:00Z">
        <w:r>
          <w:t>'</w:t>
        </w:r>
      </w:ins>
      <w:ins w:id="3892" w:author="Laurence Golding" w:date="2019-03-24T11:02:00Z">
        <w:r>
          <w:t>C2001</w:t>
        </w:r>
      </w:ins>
      <w:ins w:id="3893" w:author="Laurence Golding" w:date="2019-03-24T11:03:00Z">
        <w:r>
          <w:t>’</w:t>
        </w:r>
      </w:ins>
      <w:ins w:id="3894" w:author="Laurence Golding" w:date="2019-03-24T11:02:00Z">
        <w:r>
          <w:t>. Rule disabled;</w:t>
        </w:r>
      </w:ins>
    </w:p>
    <w:p w14:paraId="71B9C3D0" w14:textId="77777777" w:rsidR="00A85BB2" w:rsidRDefault="00A85BB2" w:rsidP="00A85BB2">
      <w:pPr>
        <w:pStyle w:val="Code"/>
        <w:rPr>
          <w:ins w:id="3895" w:author="Laurence Golding" w:date="2019-03-24T11:02:00Z"/>
        </w:rPr>
      </w:pPr>
      <w:ins w:id="3896" w:author="Laurence Golding" w:date="2019-03-24T11:02:00Z">
        <w:r>
          <w:t xml:space="preserve">                 run continues."</w:t>
        </w:r>
      </w:ins>
    </w:p>
    <w:p w14:paraId="7E99FF9D" w14:textId="77777777" w:rsidR="00A85BB2" w:rsidRDefault="00A85BB2" w:rsidP="00A85BB2">
      <w:pPr>
        <w:pStyle w:val="Code"/>
        <w:rPr>
          <w:ins w:id="3897" w:author="Laurence Golding" w:date="2019-03-24T11:02:00Z"/>
        </w:rPr>
      </w:pPr>
      <w:ins w:id="3898" w:author="Laurence Golding" w:date="2019-03-24T11:02:00Z">
        <w:r>
          <w:t xml:space="preserve">      }</w:t>
        </w:r>
      </w:ins>
    </w:p>
    <w:p w14:paraId="74F03061" w14:textId="77777777" w:rsidR="00A85BB2" w:rsidRDefault="00A85BB2" w:rsidP="00A85BB2">
      <w:pPr>
        <w:pStyle w:val="Code"/>
        <w:rPr>
          <w:ins w:id="3899" w:author="Laurence Golding" w:date="2019-03-24T11:02:00Z"/>
        </w:rPr>
      </w:pPr>
      <w:ins w:id="3900" w:author="Laurence Golding" w:date="2019-03-24T11:02:00Z">
        <w:r>
          <w:t xml:space="preserve">    }</w:t>
        </w:r>
      </w:ins>
    </w:p>
    <w:p w14:paraId="3D7CED4D" w14:textId="77777777" w:rsidR="00A85BB2" w:rsidRDefault="00A85BB2" w:rsidP="00A85BB2">
      <w:pPr>
        <w:pStyle w:val="Code"/>
        <w:rPr>
          <w:ins w:id="3901" w:author="Laurence Golding" w:date="2019-03-24T11:02:00Z"/>
        </w:rPr>
      </w:pPr>
      <w:ins w:id="3902" w:author="Laurence Golding" w:date="2019-03-24T11:02:00Z">
        <w:r>
          <w:t xml:space="preserve">  ]</w:t>
        </w:r>
      </w:ins>
    </w:p>
    <w:p w14:paraId="60777BC2" w14:textId="7CA88ABF" w:rsidR="00C4251F" w:rsidRDefault="00A85BB2" w:rsidP="00A85BB2">
      <w:pPr>
        <w:rPr>
          <w:ins w:id="3903" w:author="Laurence Golding" w:date="2019-03-21T10:04:00Z"/>
        </w:rPr>
      </w:pPr>
      <w:ins w:id="3904" w:author="Laurence Golding" w:date="2019-03-24T11:02:00Z">
        <w:r>
          <w:t>}</w:t>
        </w:r>
      </w:ins>
    </w:p>
    <w:p w14:paraId="3C7DA92C" w14:textId="4BDC0F0A" w:rsidR="00C4251F" w:rsidRDefault="00C4251F" w:rsidP="00C4251F">
      <w:pPr>
        <w:pStyle w:val="Heading3"/>
        <w:rPr>
          <w:ins w:id="3905" w:author="Laurence Golding" w:date="2019-03-21T10:01:00Z"/>
        </w:rPr>
      </w:pPr>
      <w:ins w:id="3906" w:author="Laurence Golding" w:date="2019-03-21T10:01:00Z">
        <w:r>
          <w:t>Constraints</w:t>
        </w:r>
      </w:ins>
    </w:p>
    <w:p w14:paraId="5439CA13" w14:textId="5C9E7C3C" w:rsidR="00C4251F" w:rsidRDefault="00C4251F" w:rsidP="00C4251F">
      <w:pPr>
        <w:rPr>
          <w:ins w:id="3907" w:author="Laurence Golding" w:date="2019-03-22T08:17:00Z"/>
        </w:rPr>
      </w:pPr>
      <w:ins w:id="3908" w:author="Laurence Golding" w:date="2019-03-21T10:01:00Z">
        <w:r>
          <w:t>At least one of</w:t>
        </w:r>
      </w:ins>
      <w:ins w:id="3909" w:author="Laurence Golding" w:date="2019-03-24T11:04:00Z">
        <w:r w:rsidR="003E2A5B">
          <w:t xml:space="preserve"> </w:t>
        </w:r>
        <w:r w:rsidR="003E2A5B" w:rsidRPr="00204ED7">
          <w:rPr>
            <w:rStyle w:val="CODEtemp"/>
          </w:rPr>
          <w:t>id</w:t>
        </w:r>
        <w:r w:rsidR="003E2A5B">
          <w:t xml:space="preserve"> (§</w:t>
        </w:r>
        <w:r w:rsidR="003E2A5B">
          <w:fldChar w:fldCharType="begin"/>
        </w:r>
        <w:r w:rsidR="003E2A5B">
          <w:instrText xml:space="preserve"> REF _Ref4148802 \r \h </w:instrText>
        </w:r>
      </w:ins>
      <w:ins w:id="3910" w:author="Laurence Golding" w:date="2019-03-24T11:04:00Z">
        <w:r w:rsidR="003E2A5B">
          <w:fldChar w:fldCharType="separate"/>
        </w:r>
        <w:r w:rsidR="003E2A5B">
          <w:t>3.44.4</w:t>
        </w:r>
        <w:r w:rsidR="003E2A5B">
          <w:fldChar w:fldCharType="end"/>
        </w:r>
        <w:r w:rsidR="003E2A5B">
          <w:t>),</w:t>
        </w:r>
      </w:ins>
      <w:ins w:id="3911" w:author="Laurence Golding" w:date="2019-03-21T10:01:00Z">
        <w:r>
          <w:t xml:space="preserve"> </w:t>
        </w:r>
        <w:r w:rsidRPr="00C4251F">
          <w:rPr>
            <w:rStyle w:val="CODEtemp"/>
          </w:rPr>
          <w:t>index</w:t>
        </w:r>
        <w:r>
          <w:t xml:space="preserve"> </w:t>
        </w:r>
      </w:ins>
      <w:ins w:id="3912" w:author="Laurence Golding" w:date="2019-03-21T10:02:00Z">
        <w:r>
          <w:t>(§</w:t>
        </w:r>
      </w:ins>
      <w:ins w:id="3913" w:author="Laurence Golding" w:date="2019-03-21T10:04:00Z">
        <w:r>
          <w:fldChar w:fldCharType="begin"/>
        </w:r>
        <w:r>
          <w:instrText xml:space="preserve"> REF _Ref4055060 \r \h </w:instrText>
        </w:r>
      </w:ins>
      <w:r>
        <w:fldChar w:fldCharType="separate"/>
      </w:r>
      <w:ins w:id="3914" w:author="Laurence Golding" w:date="2019-03-21T10:04:00Z">
        <w:r>
          <w:t>3.44.4</w:t>
        </w:r>
        <w:r>
          <w:fldChar w:fldCharType="end"/>
        </w:r>
      </w:ins>
      <w:ins w:id="3915" w:author="Laurence Golding" w:date="2019-03-21T10:02:00Z">
        <w:r>
          <w:t>)</w:t>
        </w:r>
      </w:ins>
      <w:ins w:id="3916" w:author="Laurence Golding" w:date="2019-03-24T11:04:00Z">
        <w:r w:rsidR="003E2A5B">
          <w:t>,</w:t>
        </w:r>
      </w:ins>
      <w:ins w:id="3917" w:author="Laurence Golding" w:date="2019-03-21T10:02:00Z">
        <w:r>
          <w:t xml:space="preserve"> </w:t>
        </w:r>
      </w:ins>
      <w:ins w:id="3918" w:author="Laurence Golding" w:date="2019-03-24T11:04:00Z">
        <w:r w:rsidR="003E2A5B">
          <w:t>or</w:t>
        </w:r>
      </w:ins>
      <w:ins w:id="3919" w:author="Laurence Golding" w:date="2019-03-21T10:01:00Z">
        <w:r>
          <w:t xml:space="preserve"> </w:t>
        </w:r>
        <w:r w:rsidRPr="00C4251F">
          <w:rPr>
            <w:rStyle w:val="CODEtemp"/>
          </w:rPr>
          <w:t>guid</w:t>
        </w:r>
        <w:r>
          <w:t xml:space="preserve"> </w:t>
        </w:r>
      </w:ins>
      <w:ins w:id="3920" w:author="Laurence Golding" w:date="2019-03-21T10:02:00Z">
        <w:r>
          <w:t>(§</w:t>
        </w:r>
      </w:ins>
      <w:ins w:id="3921" w:author="Laurence Golding" w:date="2019-03-21T10:04:00Z">
        <w:r>
          <w:fldChar w:fldCharType="begin"/>
        </w:r>
        <w:r>
          <w:instrText xml:space="preserve"> REF _Ref4055066 \r \h </w:instrText>
        </w:r>
      </w:ins>
      <w:r>
        <w:fldChar w:fldCharType="separate"/>
      </w:r>
      <w:ins w:id="3922" w:author="Laurence Golding" w:date="2019-03-21T10:04:00Z">
        <w:r>
          <w:t>3.44.5</w:t>
        </w:r>
        <w:r>
          <w:fldChar w:fldCharType="end"/>
        </w:r>
      </w:ins>
      <w:ins w:id="3923" w:author="Laurence Golding" w:date="2019-03-21T10:02:00Z">
        <w:r>
          <w:t xml:space="preserve">) </w:t>
        </w:r>
      </w:ins>
      <w:ins w:id="3924" w:author="Laurence Golding" w:date="2019-03-21T10:01:00Z">
        <w:r w:rsidRPr="00C4251F">
          <w:rPr>
            <w:b/>
          </w:rPr>
          <w:t>SHALL</w:t>
        </w:r>
        <w:r>
          <w:t xml:space="preserve"> be present. If both </w:t>
        </w:r>
      </w:ins>
      <w:ins w:id="3925" w:author="Laurence Golding" w:date="2019-03-24T11:04:00Z">
        <w:r w:rsidR="003E2A5B" w:rsidRPr="003E2A5B">
          <w:rPr>
            <w:rStyle w:val="CODEtemp"/>
          </w:rPr>
          <w:t>index</w:t>
        </w:r>
        <w:r w:rsidR="003E2A5B">
          <w:t xml:space="preserve"> and </w:t>
        </w:r>
        <w:r w:rsidR="003E2A5B" w:rsidRPr="003E2A5B">
          <w:rPr>
            <w:rStyle w:val="CODEtemp"/>
          </w:rPr>
          <w:t>guid</w:t>
        </w:r>
        <w:r w:rsidR="003E2A5B">
          <w:t xml:space="preserve"> </w:t>
        </w:r>
      </w:ins>
      <w:ins w:id="3926" w:author="Laurence Golding" w:date="2019-03-21T10:01:00Z">
        <w:r>
          <w:t xml:space="preserve">are present, </w:t>
        </w:r>
      </w:ins>
      <w:ins w:id="3927" w:author="Laurence Golding" w:date="2019-03-21T10:02:00Z">
        <w:r>
          <w:t xml:space="preserve">they </w:t>
        </w:r>
        <w:r w:rsidRPr="00C4251F">
          <w:rPr>
            <w:b/>
          </w:rPr>
          <w:t>SHALL</w:t>
        </w:r>
        <w:r>
          <w:t xml:space="preserve"> identify the same </w:t>
        </w:r>
        <w:r w:rsidRPr="00C4251F">
          <w:rPr>
            <w:rStyle w:val="CODEtemp"/>
          </w:rPr>
          <w:t>reportingDescriptor</w:t>
        </w:r>
        <w:r>
          <w:t xml:space="preserve"> object (§</w:t>
        </w:r>
      </w:ins>
      <w:ins w:id="3928" w:author="Laurence Golding" w:date="2019-03-21T10:04:00Z">
        <w:r>
          <w:fldChar w:fldCharType="begin"/>
        </w:r>
        <w:r>
          <w:instrText xml:space="preserve"> REF _Ref3908560 \r \h </w:instrText>
        </w:r>
      </w:ins>
      <w:r>
        <w:fldChar w:fldCharType="separate"/>
      </w:r>
      <w:ins w:id="3929" w:author="Laurence Golding" w:date="2019-03-21T10:04:00Z">
        <w:r>
          <w:t>3.41</w:t>
        </w:r>
        <w:r>
          <w:fldChar w:fldCharType="end"/>
        </w:r>
      </w:ins>
      <w:ins w:id="3930" w:author="Laurence Golding" w:date="2019-03-21T10:02:00Z">
        <w:r>
          <w:t>).</w:t>
        </w:r>
      </w:ins>
    </w:p>
    <w:p w14:paraId="397A8613" w14:textId="73A2C5E0" w:rsidR="00B1270B" w:rsidRDefault="00B1270B" w:rsidP="00B1270B">
      <w:pPr>
        <w:pStyle w:val="Heading3"/>
        <w:rPr>
          <w:ins w:id="3931" w:author="Laurence Golding" w:date="2019-03-22T08:18:00Z"/>
        </w:rPr>
      </w:pPr>
      <w:bookmarkStart w:id="3932" w:name="_Ref4135862"/>
      <w:ins w:id="3933" w:author="Laurence Golding" w:date="2019-03-22T08:18:00Z">
        <w:r>
          <w:t>reportingDescriptor lookup</w:t>
        </w:r>
        <w:bookmarkEnd w:id="3932"/>
      </w:ins>
    </w:p>
    <w:p w14:paraId="37615F29" w14:textId="3EF26533" w:rsidR="00F11A97" w:rsidRDefault="00B1270B" w:rsidP="00B1270B">
      <w:pPr>
        <w:rPr>
          <w:ins w:id="3934" w:author="Laurence Golding" w:date="2019-03-22T11:45:00Z"/>
        </w:rPr>
      </w:pPr>
      <w:ins w:id="3935" w:author="Laurence Golding" w:date="2019-03-22T08:20:00Z">
        <w:r w:rsidRPr="00B1270B">
          <w:rPr>
            <w:rStyle w:val="CODEtemp"/>
          </w:rPr>
          <w:t>theDescriptor</w:t>
        </w:r>
        <w:r>
          <w:t xml:space="preserve"> </w:t>
        </w:r>
        <w:r w:rsidRPr="00B1270B">
          <w:rPr>
            <w:b/>
          </w:rPr>
          <w:t>SHALL</w:t>
        </w:r>
        <w:r>
          <w:t xml:space="preserve"> be located within the </w:t>
        </w:r>
        <w:r w:rsidRPr="00B1270B">
          <w:rPr>
            <w:rStyle w:val="CODEtemp"/>
          </w:rPr>
          <w:t>toolC</w:t>
        </w:r>
      </w:ins>
      <w:ins w:id="3936" w:author="Laurence Golding" w:date="2019-03-22T08:21:00Z">
        <w:r w:rsidRPr="00B1270B">
          <w:rPr>
            <w:rStyle w:val="CODEtemp"/>
          </w:rPr>
          <w:t>omponent</w:t>
        </w:r>
        <w:r>
          <w:t xml:space="preserve"> </w:t>
        </w:r>
      </w:ins>
      <w:ins w:id="3937" w:author="Laurence Golding" w:date="2019-03-22T08:23:00Z">
        <w:r>
          <w:t>object (§</w:t>
        </w:r>
      </w:ins>
      <w:ins w:id="3938" w:author="Laurence Golding" w:date="2019-03-22T08:24:00Z">
        <w:r>
          <w:fldChar w:fldCharType="begin"/>
        </w:r>
        <w:r>
          <w:instrText xml:space="preserve"> REF _Ref3663078 \r \h </w:instrText>
        </w:r>
      </w:ins>
      <w:r>
        <w:fldChar w:fldCharType="separate"/>
      </w:r>
      <w:ins w:id="3939" w:author="Laurence Golding" w:date="2019-03-22T08:24:00Z">
        <w:r>
          <w:t>3.18</w:t>
        </w:r>
        <w:r>
          <w:fldChar w:fldCharType="end"/>
        </w:r>
      </w:ins>
      <w:ins w:id="3940" w:author="Laurence Golding" w:date="2019-03-22T08:23:00Z">
        <w:r>
          <w:t xml:space="preserve">) </w:t>
        </w:r>
      </w:ins>
      <w:ins w:id="3941" w:author="Laurence Golding" w:date="2019-03-22T08:21:00Z">
        <w:r>
          <w:t xml:space="preserve">identified by </w:t>
        </w:r>
        <w:r w:rsidRPr="00B1270B">
          <w:rPr>
            <w:rStyle w:val="CODEtemp"/>
          </w:rPr>
          <w:t>toolComponentReference</w:t>
        </w:r>
        <w:r>
          <w:t xml:space="preserve"> (</w:t>
        </w:r>
      </w:ins>
      <w:ins w:id="3942" w:author="Laurence Golding" w:date="2019-03-22T08:23:00Z">
        <w:r>
          <w:t>§</w:t>
        </w:r>
      </w:ins>
      <w:ins w:id="3943" w:author="Laurence Golding" w:date="2019-03-22T08:24:00Z">
        <w:r>
          <w:fldChar w:fldCharType="begin"/>
        </w:r>
        <w:r>
          <w:instrText xml:space="preserve"> REF _Ref4055072 \r \h </w:instrText>
        </w:r>
      </w:ins>
      <w:r>
        <w:fldChar w:fldCharType="separate"/>
      </w:r>
      <w:ins w:id="3944" w:author="Laurence Golding" w:date="2019-03-22T08:24:00Z">
        <w:r>
          <w:t>3.44.7</w:t>
        </w:r>
        <w:r>
          <w:fldChar w:fldCharType="end"/>
        </w:r>
      </w:ins>
      <w:ins w:id="3945" w:author="Laurence Golding" w:date="2019-03-22T08:21:00Z">
        <w:r>
          <w:t xml:space="preserve">), which we refer to as </w:t>
        </w:r>
        <w:r w:rsidRPr="00B1270B">
          <w:rPr>
            <w:rStyle w:val="CODEtemp"/>
          </w:rPr>
          <w:t>theComponent</w:t>
        </w:r>
        <w:r>
          <w:t>.</w:t>
        </w:r>
      </w:ins>
      <w:ins w:id="3946" w:author="Laurence Golding" w:date="2019-03-22T11:45:00Z">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w:t>
        </w:r>
      </w:ins>
      <w:ins w:id="3947" w:author="Laurence Golding" w:date="2019-03-22T11:46:00Z">
        <w:r w:rsidR="00F11A97">
          <w:t xml:space="preserve"> §</w:t>
        </w:r>
        <w:r w:rsidR="00F11A97">
          <w:fldChar w:fldCharType="begin"/>
        </w:r>
        <w:r w:rsidR="00F11A97">
          <w:instrText xml:space="preserve"> REF _Ref4147602 \r \h </w:instrText>
        </w:r>
      </w:ins>
      <w:r w:rsidR="00F11A97">
        <w:fldChar w:fldCharType="separate"/>
      </w:r>
      <w:ins w:id="3948" w:author="Laurence Golding" w:date="2019-03-22T11:46:00Z">
        <w:r w:rsidR="00F11A97">
          <w:t>3.45.2</w:t>
        </w:r>
        <w:r w:rsidR="00F11A97">
          <w:fldChar w:fldCharType="end"/>
        </w:r>
      </w:ins>
      <w:ins w:id="3949" w:author="Laurence Golding" w:date="2019-03-22T11:45:00Z">
        <w:r w:rsidR="00F11A97">
          <w:t>.</w:t>
        </w:r>
      </w:ins>
    </w:p>
    <w:p w14:paraId="468E1145" w14:textId="7FE961FF" w:rsidR="00B1270B" w:rsidRDefault="00B1270B" w:rsidP="00B1270B">
      <w:pPr>
        <w:rPr>
          <w:ins w:id="3950" w:author="Laurence Golding" w:date="2019-03-22T08:25:00Z"/>
        </w:rPr>
      </w:pPr>
      <w:ins w:id="3951" w:author="Laurence Golding" w:date="2019-03-22T08:21:00Z">
        <w:r w:rsidRPr="00B1270B">
          <w:rPr>
            <w:rStyle w:val="CODEtemp"/>
          </w:rPr>
          <w:t>theDescriptor</w:t>
        </w:r>
        <w:r>
          <w:t xml:space="preserve"> </w:t>
        </w:r>
        <w:r w:rsidRPr="00B1270B">
          <w:rPr>
            <w:b/>
          </w:rPr>
          <w:t>SHALL</w:t>
        </w:r>
        <w:r>
          <w:t xml:space="preserve"> be located either </w:t>
        </w:r>
      </w:ins>
      <w:ins w:id="3952" w:author="Laurence Golding" w:date="2019-03-22T08:22:00Z">
        <w:r>
          <w:t xml:space="preserve">within </w:t>
        </w:r>
      </w:ins>
      <w:ins w:id="3953" w:author="Laurence Golding" w:date="2019-03-22T08:21:00Z">
        <w:r w:rsidRPr="005402B0">
          <w:rPr>
            <w:rStyle w:val="CODEtemp"/>
          </w:rPr>
          <w:t>theComponent.ruleDescriptors</w:t>
        </w:r>
        <w:r>
          <w:t xml:space="preserve"> (§</w:t>
        </w:r>
      </w:ins>
      <w:ins w:id="3954" w:author="Laurence Golding" w:date="2019-03-22T08:24:00Z">
        <w:r>
          <w:fldChar w:fldCharType="begin"/>
        </w:r>
        <w:r>
          <w:instrText xml:space="preserve"> REF _Ref3899090 \r \h </w:instrText>
        </w:r>
      </w:ins>
      <w:r>
        <w:fldChar w:fldCharType="separate"/>
      </w:r>
      <w:ins w:id="3955" w:author="Laurence Golding" w:date="2019-03-22T08:24:00Z">
        <w:r>
          <w:t>3.18.18</w:t>
        </w:r>
        <w:r>
          <w:fldChar w:fldCharType="end"/>
        </w:r>
      </w:ins>
      <w:ins w:id="3956" w:author="Laurence Golding" w:date="2019-03-22T08:21:00Z">
        <w:r>
          <w:t xml:space="preserve">) or </w:t>
        </w:r>
        <w:r w:rsidRPr="00B1270B">
          <w:rPr>
            <w:rStyle w:val="CODEtemp"/>
          </w:rPr>
          <w:t>theComponent.notificationDescriptors</w:t>
        </w:r>
        <w:r>
          <w:t xml:space="preserve"> (§</w:t>
        </w:r>
      </w:ins>
      <w:ins w:id="3957" w:author="Laurence Golding" w:date="2019-03-22T08:24:00Z">
        <w:r>
          <w:fldChar w:fldCharType="begin"/>
        </w:r>
        <w:r>
          <w:instrText xml:space="preserve"> REF _Ref3973541 \r \h </w:instrText>
        </w:r>
      </w:ins>
      <w:r>
        <w:fldChar w:fldCharType="separate"/>
      </w:r>
      <w:ins w:id="3958" w:author="Laurence Golding" w:date="2019-03-22T08:24:00Z">
        <w:r>
          <w:t>3.18.19</w:t>
        </w:r>
        <w:r>
          <w:fldChar w:fldCharType="end"/>
        </w:r>
      </w:ins>
      <w:ins w:id="3959" w:author="Laurence Golding" w:date="2019-03-22T08:21:00Z">
        <w:r>
          <w:t>)</w:t>
        </w:r>
      </w:ins>
      <w:ins w:id="3960" w:author="Laurence Golding" w:date="2019-03-22T08:32:00Z">
        <w:r w:rsidR="00AC4335">
          <w:t>,</w:t>
        </w:r>
      </w:ins>
      <w:ins w:id="3961" w:author="Laurence Golding" w:date="2019-03-22T08:22:00Z">
        <w:r>
          <w:t xml:space="preserve"> according to this table:</w:t>
        </w:r>
      </w:ins>
    </w:p>
    <w:tbl>
      <w:tblPr>
        <w:tblStyle w:val="TableGrid"/>
        <w:tblW w:w="0" w:type="auto"/>
        <w:tblLook w:val="04A0" w:firstRow="1" w:lastRow="0" w:firstColumn="1" w:lastColumn="0" w:noHBand="0" w:noVBand="1"/>
      </w:tblPr>
      <w:tblGrid>
        <w:gridCol w:w="6588"/>
        <w:gridCol w:w="2988"/>
      </w:tblGrid>
      <w:tr w:rsidR="00B1270B" w14:paraId="27BF257C" w14:textId="77777777" w:rsidTr="00106C48">
        <w:trPr>
          <w:ins w:id="3962" w:author="Laurence Golding" w:date="2019-03-22T08:25:00Z"/>
        </w:trPr>
        <w:tc>
          <w:tcPr>
            <w:tcW w:w="6588" w:type="dxa"/>
            <w:tcBorders>
              <w:bottom w:val="single" w:sz="12" w:space="0" w:color="auto"/>
            </w:tcBorders>
          </w:tcPr>
          <w:p w14:paraId="16E01749" w14:textId="77777777" w:rsidR="00B1270B" w:rsidRDefault="00B1270B" w:rsidP="006E6E7B">
            <w:pPr>
              <w:jc w:val="center"/>
              <w:rPr>
                <w:ins w:id="3963" w:author="Laurence Golding" w:date="2019-03-22T08:25:00Z"/>
                <w:rStyle w:val="CODEtemp"/>
                <w:rFonts w:ascii="Arial" w:hAnsi="Arial"/>
              </w:rPr>
            </w:pPr>
            <w:ins w:id="3964" w:author="Laurence Golding" w:date="2019-03-22T08:25:00Z">
              <w:r>
                <w:t xml:space="preserve">If the </w:t>
              </w:r>
              <w:r w:rsidRPr="005402B0">
                <w:rPr>
                  <w:rStyle w:val="CODEtemp"/>
                </w:rPr>
                <w:t>reportingDescriptorReference</w:t>
              </w:r>
            </w:ins>
          </w:p>
          <w:p w14:paraId="2DEA0644" w14:textId="77777777" w:rsidR="00B1270B" w:rsidRDefault="00B1270B" w:rsidP="006E6E7B">
            <w:pPr>
              <w:jc w:val="center"/>
              <w:rPr>
                <w:ins w:id="3965" w:author="Laurence Golding" w:date="2019-03-22T08:25:00Z"/>
              </w:rPr>
            </w:pPr>
            <w:ins w:id="3966" w:author="Laurence Golding" w:date="2019-03-22T08:25:00Z">
              <w:r>
                <w:t>occurs in:</w:t>
              </w:r>
            </w:ins>
          </w:p>
        </w:tc>
        <w:tc>
          <w:tcPr>
            <w:tcW w:w="2988" w:type="dxa"/>
            <w:tcBorders>
              <w:bottom w:val="single" w:sz="12" w:space="0" w:color="auto"/>
            </w:tcBorders>
          </w:tcPr>
          <w:p w14:paraId="05FF21C5" w14:textId="2FA0CBC4" w:rsidR="00B1270B" w:rsidRDefault="00B1270B" w:rsidP="006E6E7B">
            <w:pPr>
              <w:jc w:val="center"/>
              <w:rPr>
                <w:ins w:id="3967" w:author="Laurence Golding" w:date="2019-03-22T08:25:00Z"/>
              </w:rPr>
            </w:pPr>
            <w:ins w:id="3968" w:author="Laurence Golding" w:date="2019-03-22T08:25:00Z">
              <w:r>
                <w:t xml:space="preserve">… then </w:t>
              </w:r>
              <w:r w:rsidRPr="00B1270B">
                <w:rPr>
                  <w:rStyle w:val="CODEtemp"/>
                </w:rPr>
                <w:t>theDescr</w:t>
              </w:r>
            </w:ins>
            <w:ins w:id="3969" w:author="Laurence Golding" w:date="2019-03-22T08:26:00Z">
              <w:r w:rsidRPr="00B1270B">
                <w:rPr>
                  <w:rStyle w:val="CODEtemp"/>
                </w:rPr>
                <w:t>iptor</w:t>
              </w:r>
              <w:r>
                <w:t xml:space="preserve"> is an element of</w:t>
              </w:r>
            </w:ins>
            <w:ins w:id="3970" w:author="Laurence Golding" w:date="2019-03-22T08:25:00Z">
              <w:r>
                <w:t>:</w:t>
              </w:r>
            </w:ins>
          </w:p>
        </w:tc>
      </w:tr>
      <w:tr w:rsidR="00B1270B" w14:paraId="3551A501" w14:textId="77777777" w:rsidTr="00106C48">
        <w:trPr>
          <w:ins w:id="3971" w:author="Laurence Golding" w:date="2019-03-22T08:25:00Z"/>
        </w:trPr>
        <w:tc>
          <w:tcPr>
            <w:tcW w:w="6588" w:type="dxa"/>
            <w:tcBorders>
              <w:top w:val="single" w:sz="12" w:space="0" w:color="auto"/>
            </w:tcBorders>
          </w:tcPr>
          <w:p w14:paraId="6B0DD23F" w14:textId="77777777" w:rsidR="00B1270B" w:rsidRDefault="00B1270B" w:rsidP="006E6E7B">
            <w:pPr>
              <w:rPr>
                <w:ins w:id="3972" w:author="Laurence Golding" w:date="2019-03-22T08:25:00Z"/>
              </w:rPr>
            </w:pPr>
            <w:ins w:id="3973" w:author="Laurence Golding" w:date="2019-03-22T08:25:00Z">
              <w:r w:rsidRPr="00674294">
                <w:rPr>
                  <w:rStyle w:val="CODEtemp"/>
                </w:rPr>
                <w:t>invocation.ruleConfigurationOverrides</w:t>
              </w:r>
              <w:r>
                <w:t xml:space="preserve"> (§</w:t>
              </w:r>
              <w:r>
                <w:fldChar w:fldCharType="begin"/>
              </w:r>
              <w:r>
                <w:instrText xml:space="preserve"> REF _Ref3976263 \r \h </w:instrText>
              </w:r>
            </w:ins>
            <w:ins w:id="3974" w:author="Laurence Golding" w:date="2019-03-22T08:25:00Z">
              <w:r>
                <w:fldChar w:fldCharType="separate"/>
              </w:r>
              <w:r>
                <w:t>3.19.6</w:t>
              </w:r>
              <w:r>
                <w:fldChar w:fldCharType="end"/>
              </w:r>
              <w:r>
                <w:t>)</w:t>
              </w:r>
            </w:ins>
          </w:p>
        </w:tc>
        <w:tc>
          <w:tcPr>
            <w:tcW w:w="2988" w:type="dxa"/>
            <w:tcBorders>
              <w:top w:val="single" w:sz="12" w:space="0" w:color="auto"/>
            </w:tcBorders>
          </w:tcPr>
          <w:p w14:paraId="0C47B0AD" w14:textId="65C6E871" w:rsidR="00B1270B" w:rsidRDefault="00B1270B" w:rsidP="006E6E7B">
            <w:pPr>
              <w:rPr>
                <w:ins w:id="3975" w:author="Laurence Golding" w:date="2019-03-22T08:25:00Z"/>
              </w:rPr>
            </w:pPr>
            <w:ins w:id="3976" w:author="Laurence Golding" w:date="2019-03-22T08:25:00Z">
              <w:r w:rsidRPr="00674294">
                <w:rPr>
                  <w:rStyle w:val="CODEtemp"/>
                </w:rPr>
                <w:t>ruleDescriptors</w:t>
              </w:r>
            </w:ins>
          </w:p>
        </w:tc>
      </w:tr>
      <w:tr w:rsidR="00B1270B" w14:paraId="00355D30" w14:textId="77777777" w:rsidTr="00106C48">
        <w:trPr>
          <w:ins w:id="3977" w:author="Laurence Golding" w:date="2019-03-22T08:25:00Z"/>
        </w:trPr>
        <w:tc>
          <w:tcPr>
            <w:tcW w:w="6588" w:type="dxa"/>
          </w:tcPr>
          <w:p w14:paraId="1833EE22" w14:textId="77777777" w:rsidR="00B1270B" w:rsidRDefault="00B1270B" w:rsidP="006E6E7B">
            <w:pPr>
              <w:rPr>
                <w:ins w:id="3978" w:author="Laurence Golding" w:date="2019-03-22T08:25:00Z"/>
              </w:rPr>
            </w:pPr>
            <w:ins w:id="3979" w:author="Laurence Golding" w:date="2019-03-22T08:25:00Z">
              <w:r w:rsidRPr="00674294">
                <w:rPr>
                  <w:rStyle w:val="CODEtemp"/>
                </w:rPr>
                <w:t>invocation.notificationConfigurationOverrides</w:t>
              </w:r>
              <w:r>
                <w:t xml:space="preserve"> (§</w:t>
              </w:r>
              <w:r>
                <w:fldChar w:fldCharType="begin"/>
              </w:r>
              <w:r>
                <w:instrText xml:space="preserve"> REF _Ref4081041 \r \h </w:instrText>
              </w:r>
            </w:ins>
            <w:ins w:id="3980" w:author="Laurence Golding" w:date="2019-03-22T08:25:00Z">
              <w:r>
                <w:fldChar w:fldCharType="separate"/>
              </w:r>
              <w:r>
                <w:t>3.19.7</w:t>
              </w:r>
              <w:r>
                <w:fldChar w:fldCharType="end"/>
              </w:r>
              <w:r>
                <w:t>)</w:t>
              </w:r>
            </w:ins>
          </w:p>
        </w:tc>
        <w:tc>
          <w:tcPr>
            <w:tcW w:w="2988" w:type="dxa"/>
          </w:tcPr>
          <w:p w14:paraId="1B434EDE" w14:textId="2977E99F" w:rsidR="00B1270B" w:rsidRDefault="00B1270B" w:rsidP="006E6E7B">
            <w:pPr>
              <w:rPr>
                <w:ins w:id="3981" w:author="Laurence Golding" w:date="2019-03-22T08:25:00Z"/>
              </w:rPr>
            </w:pPr>
            <w:ins w:id="3982" w:author="Laurence Golding" w:date="2019-03-22T08:25:00Z">
              <w:r w:rsidRPr="00674294">
                <w:rPr>
                  <w:rStyle w:val="CODEtemp"/>
                </w:rPr>
                <w:t>notificationDescriptors</w:t>
              </w:r>
            </w:ins>
          </w:p>
        </w:tc>
      </w:tr>
      <w:tr w:rsidR="00F11A97" w14:paraId="3663BC70" w14:textId="77777777" w:rsidTr="00106C48">
        <w:trPr>
          <w:ins w:id="3983" w:author="Laurence Golding" w:date="2019-03-22T11:46:00Z"/>
        </w:trPr>
        <w:tc>
          <w:tcPr>
            <w:tcW w:w="6588" w:type="dxa"/>
          </w:tcPr>
          <w:p w14:paraId="7BD0616C" w14:textId="51908E1E" w:rsidR="00F11A97" w:rsidRPr="00674294" w:rsidRDefault="00F11A97" w:rsidP="006E6E7B">
            <w:pPr>
              <w:rPr>
                <w:ins w:id="3984" w:author="Laurence Golding" w:date="2019-03-22T11:46:00Z"/>
                <w:rStyle w:val="CODEtemp"/>
              </w:rPr>
            </w:pPr>
            <w:ins w:id="3985" w:author="Laurence Golding" w:date="2019-03-22T11:47:00Z">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ins>
            <w:ins w:id="3986" w:author="Laurence Golding" w:date="2019-03-22T11:48:00Z">
              <w:r>
                <w:fldChar w:fldCharType="begin"/>
              </w:r>
              <w:r>
                <w:instrText xml:space="preserve"> REF _Ref4147718 \r \h </w:instrText>
              </w:r>
            </w:ins>
            <w:r>
              <w:fldChar w:fldCharType="separate"/>
            </w:r>
            <w:ins w:id="3987" w:author="Laurence Golding" w:date="2019-03-22T11:48:00Z">
              <w:r>
                <w:t>3.24.7</w:t>
              </w:r>
              <w:r>
                <w:fldChar w:fldCharType="end"/>
              </w:r>
            </w:ins>
            <w:ins w:id="3988" w:author="Laurence Golding" w:date="2019-03-22T11:47:00Z">
              <w:r>
                <w:t>)</w:t>
              </w:r>
            </w:ins>
          </w:p>
        </w:tc>
        <w:tc>
          <w:tcPr>
            <w:tcW w:w="2988" w:type="dxa"/>
          </w:tcPr>
          <w:p w14:paraId="043668EB" w14:textId="0873EE99" w:rsidR="00F11A97" w:rsidRPr="00674294" w:rsidRDefault="00F11A97" w:rsidP="006E6E7B">
            <w:pPr>
              <w:rPr>
                <w:ins w:id="3989" w:author="Laurence Golding" w:date="2019-03-22T11:46:00Z"/>
                <w:rStyle w:val="CODEtemp"/>
              </w:rPr>
            </w:pPr>
            <w:ins w:id="3990" w:author="Laurence Golding" w:date="2019-03-22T11:48:00Z">
              <w:r w:rsidRPr="00674294">
                <w:rPr>
                  <w:rStyle w:val="CODEtemp"/>
                </w:rPr>
                <w:t>ruleDescriptors</w:t>
              </w:r>
            </w:ins>
          </w:p>
        </w:tc>
      </w:tr>
      <w:tr w:rsidR="00B1270B" w14:paraId="778BC958" w14:textId="77777777" w:rsidTr="00106C48">
        <w:trPr>
          <w:ins w:id="3991" w:author="Laurence Golding" w:date="2019-03-22T08:25:00Z"/>
        </w:trPr>
        <w:tc>
          <w:tcPr>
            <w:tcW w:w="6588" w:type="dxa"/>
          </w:tcPr>
          <w:p w14:paraId="1A44B94E" w14:textId="685052EB" w:rsidR="00B1270B" w:rsidRDefault="00B1270B" w:rsidP="006E6E7B">
            <w:pPr>
              <w:rPr>
                <w:ins w:id="3992" w:author="Laurence Golding" w:date="2019-03-22T08:25:00Z"/>
              </w:rPr>
            </w:pPr>
            <w:ins w:id="3993" w:author="Laurence Golding" w:date="2019-03-22T08:25:00Z">
              <w:r w:rsidRPr="00674294">
                <w:rPr>
                  <w:rStyle w:val="CODEtemp"/>
                </w:rPr>
                <w:t>notification.</w:t>
              </w:r>
            </w:ins>
            <w:ins w:id="3994" w:author="Laurence Golding" w:date="2019-03-22T11:47:00Z">
              <w:r w:rsidR="00F11A97">
                <w:rPr>
                  <w:rStyle w:val="CODEtemp"/>
                </w:rPr>
                <w:t>notificationD</w:t>
              </w:r>
            </w:ins>
            <w:ins w:id="3995" w:author="Laurence Golding" w:date="2019-03-22T08:25:00Z">
              <w:r w:rsidRPr="00674294">
                <w:rPr>
                  <w:rStyle w:val="CODEtemp"/>
                </w:rPr>
                <w:t>escriptor</w:t>
              </w:r>
              <w:r>
                <w:rPr>
                  <w:rStyle w:val="CODEtemp"/>
                </w:rPr>
                <w:t>Reference</w:t>
              </w:r>
              <w:r>
                <w:t xml:space="preserve"> (§</w:t>
              </w:r>
            </w:ins>
            <w:ins w:id="3996" w:author="Laurence Golding" w:date="2019-03-22T16:56:00Z">
              <w:r w:rsidR="00106C48">
                <w:fldChar w:fldCharType="begin"/>
              </w:r>
              <w:r w:rsidR="00106C48">
                <w:instrText xml:space="preserve"> REF _Ref4166209 \r \h </w:instrText>
              </w:r>
            </w:ins>
            <w:r w:rsidR="00106C48">
              <w:fldChar w:fldCharType="separate"/>
            </w:r>
            <w:ins w:id="3997" w:author="Laurence Golding" w:date="2019-03-22T16:56:00Z">
              <w:r w:rsidR="00106C48">
                <w:t>3.49.3</w:t>
              </w:r>
              <w:r w:rsidR="00106C48">
                <w:fldChar w:fldCharType="end"/>
              </w:r>
            </w:ins>
            <w:ins w:id="3998" w:author="Laurence Golding" w:date="2019-03-22T08:25:00Z">
              <w:r>
                <w:t>)</w:t>
              </w:r>
            </w:ins>
          </w:p>
        </w:tc>
        <w:tc>
          <w:tcPr>
            <w:tcW w:w="2988" w:type="dxa"/>
          </w:tcPr>
          <w:p w14:paraId="5985A806" w14:textId="53C84537" w:rsidR="00B1270B" w:rsidRDefault="00B1270B" w:rsidP="006E6E7B">
            <w:pPr>
              <w:rPr>
                <w:ins w:id="3999" w:author="Laurence Golding" w:date="2019-03-22T08:25:00Z"/>
              </w:rPr>
            </w:pPr>
            <w:ins w:id="4000" w:author="Laurence Golding" w:date="2019-03-22T08:25:00Z">
              <w:r w:rsidRPr="00674294">
                <w:rPr>
                  <w:rStyle w:val="CODEtemp"/>
                </w:rPr>
                <w:t>notificationDescriptors</w:t>
              </w:r>
            </w:ins>
          </w:p>
        </w:tc>
      </w:tr>
      <w:tr w:rsidR="00B1270B" w14:paraId="2E6A15A4" w14:textId="77777777" w:rsidTr="00106C48">
        <w:trPr>
          <w:ins w:id="4001" w:author="Laurence Golding" w:date="2019-03-22T08:25:00Z"/>
        </w:trPr>
        <w:tc>
          <w:tcPr>
            <w:tcW w:w="6588" w:type="dxa"/>
          </w:tcPr>
          <w:p w14:paraId="48B83F36" w14:textId="441528DA" w:rsidR="00B1270B" w:rsidRPr="00674294" w:rsidRDefault="00B1270B" w:rsidP="006E6E7B">
            <w:pPr>
              <w:rPr>
                <w:ins w:id="4002" w:author="Laurence Golding" w:date="2019-03-22T08:25:00Z"/>
                <w:rStyle w:val="CODEtemp"/>
              </w:rPr>
            </w:pPr>
            <w:ins w:id="4003" w:author="Laurence Golding" w:date="2019-03-22T08:25:00Z">
              <w:r>
                <w:rPr>
                  <w:rStyle w:val="CODEtemp"/>
                </w:rPr>
                <w:t>notification.associatedRuleDescriptorReference</w:t>
              </w:r>
              <w:r>
                <w:t xml:space="preserve"> (§</w:t>
              </w:r>
            </w:ins>
            <w:ins w:id="4004" w:author="Laurence Golding" w:date="2019-03-22T16:56:00Z">
              <w:r w:rsidR="00106C48">
                <w:fldChar w:fldCharType="begin"/>
              </w:r>
              <w:r w:rsidR="00106C48">
                <w:instrText xml:space="preserve"> REF _Ref4166217 \r \h </w:instrText>
              </w:r>
            </w:ins>
            <w:r w:rsidR="00106C48">
              <w:fldChar w:fldCharType="separate"/>
            </w:r>
            <w:ins w:id="4005" w:author="Laurence Golding" w:date="2019-03-22T16:56:00Z">
              <w:r w:rsidR="00106C48">
                <w:t>3.49.4</w:t>
              </w:r>
              <w:r w:rsidR="00106C48">
                <w:fldChar w:fldCharType="end"/>
              </w:r>
            </w:ins>
            <w:ins w:id="4006" w:author="Laurence Golding" w:date="2019-03-22T08:25:00Z">
              <w:r>
                <w:t>)</w:t>
              </w:r>
            </w:ins>
          </w:p>
        </w:tc>
        <w:tc>
          <w:tcPr>
            <w:tcW w:w="2988" w:type="dxa"/>
          </w:tcPr>
          <w:p w14:paraId="5F5DD966" w14:textId="0C1B9141" w:rsidR="00B1270B" w:rsidRPr="00674294" w:rsidRDefault="00B1270B" w:rsidP="006E6E7B">
            <w:pPr>
              <w:rPr>
                <w:ins w:id="4007" w:author="Laurence Golding" w:date="2019-03-22T08:25:00Z"/>
                <w:rStyle w:val="CODEtemp"/>
              </w:rPr>
            </w:pPr>
            <w:ins w:id="4008" w:author="Laurence Golding" w:date="2019-03-22T08:25:00Z">
              <w:r w:rsidRPr="00674294">
                <w:rPr>
                  <w:rStyle w:val="CODEtemp"/>
                </w:rPr>
                <w:t>ruleDescriptors</w:t>
              </w:r>
            </w:ins>
          </w:p>
        </w:tc>
      </w:tr>
    </w:tbl>
    <w:p w14:paraId="7DFDD782" w14:textId="66823055" w:rsidR="00C4251F" w:rsidRDefault="00C4251F" w:rsidP="00C4251F">
      <w:pPr>
        <w:pStyle w:val="Heading3"/>
        <w:rPr>
          <w:ins w:id="4009" w:author="Laurence Golding" w:date="2019-03-21T10:04:00Z"/>
        </w:rPr>
      </w:pPr>
      <w:bookmarkStart w:id="4010" w:name="_Ref4148802"/>
      <w:ins w:id="4011" w:author="Laurence Golding" w:date="2019-03-21T09:56:00Z">
        <w:r>
          <w:t>id</w:t>
        </w:r>
      </w:ins>
      <w:bookmarkEnd w:id="4010"/>
    </w:p>
    <w:p w14:paraId="2B850765" w14:textId="2885C50A" w:rsidR="00C4251F" w:rsidRDefault="00C4251F" w:rsidP="00A33B4F">
      <w:pPr>
        <w:rPr>
          <w:ins w:id="4012" w:author="Laurence Golding" w:date="2019-03-22T08:29:00Z"/>
        </w:rPr>
      </w:pPr>
      <w:ins w:id="4013" w:author="Laurence Golding" w:date="2019-03-21T10:04:00Z">
        <w:r>
          <w:t xml:space="preserve">A </w:t>
        </w:r>
        <w:r w:rsidRPr="00A33B4F">
          <w:rPr>
            <w:rStyle w:val="CODEtemp"/>
          </w:rPr>
          <w:t>reportingDescriptor</w:t>
        </w:r>
      </w:ins>
      <w:ins w:id="4014" w:author="Laurence Golding" w:date="2019-03-21T16:04:00Z">
        <w:r w:rsidR="005402B0">
          <w:rPr>
            <w:rStyle w:val="CODEtemp"/>
          </w:rPr>
          <w:t>Reference</w:t>
        </w:r>
      </w:ins>
      <w:ins w:id="4015" w:author="Laurence Golding" w:date="2019-03-21T10:04:00Z">
        <w:r>
          <w:t xml:space="preserve"> object </w:t>
        </w:r>
      </w:ins>
      <w:ins w:id="4016" w:author="Laurence Golding" w:date="2019-03-21T10:06:00Z">
        <w:r w:rsidRPr="00A33B4F">
          <w:rPr>
            <w:b/>
          </w:rPr>
          <w:t>MAY</w:t>
        </w:r>
        <w:r>
          <w:t xml:space="preserve"> contain a property named </w:t>
        </w:r>
        <w:r w:rsidRPr="005402B0">
          <w:rPr>
            <w:rStyle w:val="CODEtemp"/>
          </w:rPr>
          <w:t>id</w:t>
        </w:r>
        <w:r>
          <w:t xml:space="preserve"> whose value is a</w:t>
        </w:r>
      </w:ins>
      <w:ins w:id="4017" w:author="Laurence Golding" w:date="2019-03-22T15:05:00Z">
        <w:r w:rsidR="00E45D82">
          <w:t xml:space="preserve"> hierarchical</w:t>
        </w:r>
      </w:ins>
      <w:ins w:id="4018" w:author="Laurence Golding" w:date="2019-03-21T10:06:00Z">
        <w:r>
          <w:t xml:space="preserve"> string</w:t>
        </w:r>
      </w:ins>
      <w:ins w:id="4019" w:author="Laurence Golding" w:date="2019-03-22T15:05:00Z">
        <w:r w:rsidR="00E45D82">
          <w:t xml:space="preserve"> (§</w:t>
        </w:r>
      </w:ins>
      <w:ins w:id="4020" w:author="Laurence Golding" w:date="2019-03-22T15:06:00Z">
        <w:r w:rsidR="00E45D82">
          <w:fldChar w:fldCharType="begin"/>
        </w:r>
        <w:r w:rsidR="00E45D82">
          <w:instrText xml:space="preserve"> REF _Ref526937577 \r \h </w:instrText>
        </w:r>
      </w:ins>
      <w:r w:rsidR="00E45D82">
        <w:fldChar w:fldCharType="separate"/>
      </w:r>
      <w:ins w:id="4021" w:author="Laurence Golding" w:date="2019-03-22T15:06:00Z">
        <w:r w:rsidR="00E45D82">
          <w:t>3.5.4</w:t>
        </w:r>
        <w:r w:rsidR="00E45D82">
          <w:fldChar w:fldCharType="end"/>
        </w:r>
      </w:ins>
      <w:ins w:id="4022" w:author="Laurence Golding" w:date="2019-03-22T15:05:00Z">
        <w:r w:rsidR="00E45D82">
          <w:t>)</w:t>
        </w:r>
      </w:ins>
      <w:ins w:id="4023" w:author="Laurence Golding" w:date="2019-03-21T10:06:00Z">
        <w:r>
          <w:t xml:space="preserve"> that </w:t>
        </w:r>
      </w:ins>
      <w:ins w:id="4024" w:author="Laurence Golding" w:date="2019-03-22T15:04:00Z">
        <w:r w:rsidR="00E45D82">
          <w:t xml:space="preserve">either </w:t>
        </w:r>
      </w:ins>
      <w:ins w:id="4025" w:author="Laurence Golding" w:date="2019-03-21T10:07:00Z">
        <w:r>
          <w:t xml:space="preserve">equals </w:t>
        </w:r>
        <w:r w:rsidRPr="005402B0">
          <w:rPr>
            <w:rStyle w:val="CODEtemp"/>
          </w:rPr>
          <w:t>theDescr</w:t>
        </w:r>
      </w:ins>
      <w:ins w:id="4026" w:author="Laurence Golding" w:date="2019-03-21T16:04:00Z">
        <w:r w:rsidR="005402B0" w:rsidRPr="005402B0">
          <w:rPr>
            <w:rStyle w:val="CODEtemp"/>
          </w:rPr>
          <w:t>iptor.id</w:t>
        </w:r>
        <w:r w:rsidR="005402B0">
          <w:t xml:space="preserve"> (</w:t>
        </w:r>
        <w:bookmarkStart w:id="4027" w:name="_Hlk4159358"/>
        <w:r w:rsidR="005402B0">
          <w:t>§</w:t>
        </w:r>
        <w:bookmarkEnd w:id="4027"/>
        <w:r w:rsidR="005402B0">
          <w:fldChar w:fldCharType="begin"/>
        </w:r>
        <w:r w:rsidR="005402B0">
          <w:instrText xml:space="preserve"> REF _Ref493408046 \r \h </w:instrText>
        </w:r>
      </w:ins>
      <w:r w:rsidR="005402B0">
        <w:fldChar w:fldCharType="separate"/>
      </w:r>
      <w:ins w:id="4028" w:author="Laurence Golding" w:date="2019-03-21T16:04:00Z">
        <w:r w:rsidR="005402B0">
          <w:t>3.41.3</w:t>
        </w:r>
        <w:r w:rsidR="005402B0">
          <w:fldChar w:fldCharType="end"/>
        </w:r>
        <w:r w:rsidR="005402B0">
          <w:t>)</w:t>
        </w:r>
      </w:ins>
      <w:ins w:id="4029" w:author="Laurence Golding" w:date="2019-03-22T15:04:00Z">
        <w:r w:rsidR="00E45D82">
          <w:t xml:space="preserve"> or equals </w:t>
        </w:r>
      </w:ins>
      <w:ins w:id="4030" w:author="Laurence Golding" w:date="2019-03-22T15:06:00Z">
        <w:r w:rsidR="00E45D82" w:rsidRPr="00830925">
          <w:rPr>
            <w:rStyle w:val="CODEtemp"/>
          </w:rPr>
          <w:t>theDescriptor.id</w:t>
        </w:r>
        <w:r w:rsidR="00E45D82">
          <w:t xml:space="preserve"> </w:t>
        </w:r>
      </w:ins>
      <w:ins w:id="4031" w:author="Laurence Golding" w:date="2019-03-22T15:07:00Z">
        <w:r w:rsidR="00E45D82">
          <w:t>plus one additional hierarchical component</w:t>
        </w:r>
      </w:ins>
      <w:ins w:id="4032" w:author="Laurence Golding" w:date="2019-03-21T16:04:00Z">
        <w:r w:rsidR="005402B0">
          <w:t>.</w:t>
        </w:r>
      </w:ins>
    </w:p>
    <w:p w14:paraId="6D463836" w14:textId="6E202D18" w:rsidR="00AC4335" w:rsidRDefault="00AC4335" w:rsidP="00AC4335">
      <w:pPr>
        <w:pStyle w:val="Note"/>
        <w:rPr>
          <w:ins w:id="4033" w:author="Laurence Golding" w:date="2019-03-22T14:49:00Z"/>
        </w:rPr>
      </w:pPr>
      <w:ins w:id="4034" w:author="Laurence Golding" w:date="2019-03-22T08:29:00Z">
        <w:r>
          <w:t>NOTE: This property does not participate in the lookup, but its presence improves the readability of the log file at the expense of increased file size.</w:t>
        </w:r>
      </w:ins>
    </w:p>
    <w:p w14:paraId="636EEDB9" w14:textId="10E56DB7" w:rsidR="00E45D82" w:rsidRDefault="00E45D82" w:rsidP="00E45D82">
      <w:pPr>
        <w:rPr>
          <w:ins w:id="4035" w:author="Laurence Golding" w:date="2019-03-22T16:09:00Z"/>
        </w:rPr>
      </w:pPr>
      <w:ins w:id="4036" w:author="Laurence Golding" w:date="2019-03-22T14:49:00Z">
        <w:r>
          <w:lastRenderedPageBreak/>
          <w:t xml:space="preserve">If </w:t>
        </w:r>
        <w:r w:rsidRPr="00E45D82">
          <w:rPr>
            <w:rStyle w:val="CODEtemp"/>
          </w:rPr>
          <w:t>id</w:t>
        </w:r>
        <w:r>
          <w:t xml:space="preserve"> is absent and </w:t>
        </w:r>
        <w:r w:rsidRPr="00E45D82">
          <w:rPr>
            <w:rStyle w:val="CODEtemp"/>
          </w:rPr>
          <w:t>theResult.ru</w:t>
        </w:r>
      </w:ins>
      <w:ins w:id="4037" w:author="Laurence Golding" w:date="2019-03-22T14:50:00Z">
        <w:r w:rsidRPr="00E45D82">
          <w:rPr>
            <w:rStyle w:val="CODEtemp"/>
          </w:rPr>
          <w:t>leId</w:t>
        </w:r>
        <w:r>
          <w:t xml:space="preserve"> </w:t>
        </w:r>
      </w:ins>
      <w:ins w:id="4038" w:author="Laurence Golding" w:date="2019-03-22T15:01:00Z">
        <w:r>
          <w:t>(§</w:t>
        </w:r>
        <w:r>
          <w:fldChar w:fldCharType="begin"/>
        </w:r>
        <w:r>
          <w:instrText xml:space="preserve"> REF _Ref513193500 \r \h </w:instrText>
        </w:r>
      </w:ins>
      <w:r>
        <w:fldChar w:fldCharType="separate"/>
      </w:r>
      <w:ins w:id="4039" w:author="Laurence Golding" w:date="2019-03-22T15:01:00Z">
        <w:r>
          <w:t>3.24.5</w:t>
        </w:r>
        <w:r>
          <w:fldChar w:fldCharType="end"/>
        </w:r>
        <w:r>
          <w:t xml:space="preserve">) </w:t>
        </w:r>
      </w:ins>
      <w:ins w:id="4040" w:author="Laurence Golding" w:date="2019-03-22T14:50:00Z">
        <w:r>
          <w:t xml:space="preserve">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ins>
    </w:p>
    <w:p w14:paraId="4CAED02F" w14:textId="16CB47CA" w:rsidR="00465E6B" w:rsidRDefault="00465E6B" w:rsidP="00E45D82">
      <w:pPr>
        <w:rPr>
          <w:ins w:id="4041" w:author="Laurence Golding" w:date="2019-03-22T15:08:00Z"/>
        </w:rPr>
      </w:pPr>
      <w:ins w:id="4042" w:author="Laurence Golding" w:date="2019-03-22T16:09:00Z">
        <w:r>
          <w:t xml:space="preserve">For more information about the semantics of </w:t>
        </w:r>
        <w:r w:rsidRPr="00465E6B">
          <w:rPr>
            <w:rStyle w:val="CODEtemp"/>
          </w:rPr>
          <w:t>id</w:t>
        </w:r>
        <w:r>
          <w:t xml:space="preserve"> when </w:t>
        </w:r>
        <w:r w:rsidRPr="00465E6B">
          <w:rPr>
            <w:rStyle w:val="CODEtemp"/>
          </w:rPr>
          <w:t>the</w:t>
        </w:r>
      </w:ins>
      <w:ins w:id="4043" w:author="Laurence Golding" w:date="2019-03-22T16:10:00Z">
        <w:r w:rsidRPr="00465E6B">
          <w:rPr>
            <w:rStyle w:val="CODEtemp"/>
          </w:rPr>
          <w:t>Descriptor</w:t>
        </w:r>
        <w:r>
          <w:t xml:space="preserve"> is a rule, </w:t>
        </w:r>
      </w:ins>
      <w:ins w:id="4044" w:author="Laurence Golding" w:date="2019-03-22T16:18:00Z">
        <w:r w:rsidR="00E52673">
          <w:t xml:space="preserve">in particular the usage of the hierarchical components of </w:t>
        </w:r>
        <w:r w:rsidR="00E52673" w:rsidRPr="00E52673">
          <w:rPr>
            <w:rStyle w:val="CODEtemp"/>
          </w:rPr>
          <w:t>id</w:t>
        </w:r>
        <w:r w:rsidR="00E52673">
          <w:t xml:space="preserve">, </w:t>
        </w:r>
      </w:ins>
      <w:ins w:id="4045" w:author="Laurence Golding" w:date="2019-03-22T16:10:00Z">
        <w:r>
          <w:t xml:space="preserve">see the description of </w:t>
        </w:r>
        <w:r w:rsidRPr="00465E6B">
          <w:rPr>
            <w:rStyle w:val="CODEtemp"/>
          </w:rPr>
          <w:t>result.ruleId</w:t>
        </w:r>
        <w:r>
          <w:t xml:space="preserve"> (</w:t>
        </w:r>
      </w:ins>
      <w:ins w:id="4046" w:author="Laurence Golding" w:date="2019-03-22T16:11:00Z">
        <w:r>
          <w:t>§</w:t>
        </w:r>
      </w:ins>
      <w:ins w:id="4047" w:author="Laurence Golding" w:date="2019-03-22T16:10:00Z">
        <w:r>
          <w:fldChar w:fldCharType="begin"/>
        </w:r>
        <w:r>
          <w:instrText xml:space="preserve"> REF _Ref513193500 \r \h </w:instrText>
        </w:r>
      </w:ins>
      <w:r>
        <w:fldChar w:fldCharType="separate"/>
      </w:r>
      <w:ins w:id="4048" w:author="Laurence Golding" w:date="2019-03-22T16:10:00Z">
        <w:r>
          <w:t>3.24.5</w:t>
        </w:r>
        <w:r>
          <w:fldChar w:fldCharType="end"/>
        </w:r>
        <w:r>
          <w:t>).</w:t>
        </w:r>
      </w:ins>
    </w:p>
    <w:p w14:paraId="3AA801A7" w14:textId="1946670A" w:rsidR="00E45D82" w:rsidRPr="00AB2A57" w:rsidRDefault="00E45D82" w:rsidP="00E45D82">
      <w:pPr>
        <w:pStyle w:val="Note"/>
        <w:rPr>
          <w:ins w:id="4049" w:author="Laurence Golding" w:date="2019-03-22T15:08:00Z"/>
        </w:rPr>
      </w:pPr>
      <w:ins w:id="4050" w:author="Laurence Golding" w:date="2019-03-22T15:08:00Z">
        <w:r>
          <w:t xml:space="preserve">EXAMPLE: In this example, the first </w:t>
        </w:r>
        <w:r w:rsidRPr="00AB2A57">
          <w:rPr>
            <w:rStyle w:val="CODEtemp"/>
          </w:rPr>
          <w:t>result</w:t>
        </w:r>
        <w:r>
          <w:t xml:space="preserve"> object is valid because </w:t>
        </w:r>
      </w:ins>
      <w:ins w:id="4051" w:author="Laurence Golding" w:date="2019-03-22T15:11:00Z">
        <w:r w:rsidR="00830925">
          <w:rPr>
            <w:rStyle w:val="CODEtemp"/>
          </w:rPr>
          <w:t>ruleDescriptorReference.i</w:t>
        </w:r>
      </w:ins>
      <w:ins w:id="4052" w:author="Laurence Golding" w:date="2019-03-22T15:09:00Z">
        <w:r>
          <w:rPr>
            <w:rStyle w:val="CODEtemp"/>
          </w:rPr>
          <w:t>d</w:t>
        </w:r>
      </w:ins>
      <w:ins w:id="4053" w:author="Laurence Golding" w:date="2019-03-22T15:08:00Z">
        <w:r>
          <w:t xml:space="preserve"> </w:t>
        </w:r>
      </w:ins>
      <w:ins w:id="4054" w:author="Laurence Golding" w:date="2019-03-22T15:09:00Z">
        <w:r>
          <w:t>(inherit</w:t>
        </w:r>
      </w:ins>
      <w:ins w:id="4055" w:author="Laurence Golding" w:date="2019-03-22T15:11:00Z">
        <w:r w:rsidR="00830925">
          <w:t>ed</w:t>
        </w:r>
      </w:ins>
      <w:ins w:id="4056" w:author="Laurence Golding" w:date="2019-03-22T15:09:00Z">
        <w:r>
          <w:t xml:space="preserve"> from</w:t>
        </w:r>
      </w:ins>
      <w:ins w:id="4057" w:author="Laurence Golding" w:date="2019-03-22T15:14:00Z">
        <w:r w:rsidR="00830925">
          <w:t xml:space="preserve"> </w:t>
        </w:r>
      </w:ins>
      <w:ins w:id="4058" w:author="Laurence Golding" w:date="2019-03-22T15:09:00Z">
        <w:r w:rsidRPr="00830925">
          <w:rPr>
            <w:rStyle w:val="CODEtemp"/>
          </w:rPr>
          <w:t>ruleId</w:t>
        </w:r>
        <w:r>
          <w:t>)</w:t>
        </w:r>
      </w:ins>
      <w:ins w:id="4059" w:author="Laurence Golding" w:date="2019-03-22T15:08:00Z">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ins>
      <w:ins w:id="4060" w:author="Laurence Golding" w:date="2019-03-22T15:12:00Z">
        <w:r w:rsidR="00830925">
          <w:rPr>
            <w:rStyle w:val="CODEtemp"/>
          </w:rPr>
          <w:t>ruleDescriptorReference.id</w:t>
        </w:r>
        <w:r w:rsidR="00830925">
          <w:t xml:space="preserve"> (this time specified directly)</w:t>
        </w:r>
      </w:ins>
      <w:ins w:id="4061" w:author="Laurence Golding" w:date="2019-03-22T15:15:00Z">
        <w:r w:rsidR="00830925">
          <w:t xml:space="preserve">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ins>
      <w:ins w:id="4062" w:author="Laurence Golding" w:date="2019-03-22T15:12:00Z">
        <w:r w:rsidR="00830925">
          <w:t>.</w:t>
        </w:r>
      </w:ins>
      <w:ins w:id="4063" w:author="Laurence Golding" w:date="2019-03-22T15:08:00Z">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ins>
      <w:ins w:id="4064" w:author="Laurence Golding" w:date="2019-03-22T15:13:00Z">
        <w:r w:rsidR="00830925">
          <w:rPr>
            <w:rStyle w:val="CODEtemp"/>
          </w:rPr>
          <w:t>ruleDescriptorReference.id</w:t>
        </w:r>
      </w:ins>
      <w:ins w:id="4065" w:author="Laurence Golding" w:date="2019-03-22T15:08:00Z">
        <w:r>
          <w:t>.</w:t>
        </w:r>
      </w:ins>
      <w:ins w:id="4066" w:author="Laurence Golding" w:date="2019-03-22T15:13:00Z">
        <w:r w:rsidR="00830925">
          <w:t xml:space="preserve"> The fourth </w:t>
        </w:r>
        <w:r w:rsidR="00830925" w:rsidRPr="00830925">
          <w:rPr>
            <w:rStyle w:val="CODEtemp"/>
          </w:rPr>
          <w:t>result</w:t>
        </w:r>
        <w:r w:rsidR="00830925">
          <w:t xml:space="preserve"> object is invalid because</w:t>
        </w:r>
      </w:ins>
      <w:ins w:id="4067" w:author="Laurence Golding" w:date="2019-03-22T15:14:00Z">
        <w:r w:rsidR="00830925">
          <w:t xml:space="preserve"> </w:t>
        </w:r>
      </w:ins>
      <w:ins w:id="4068" w:author="Laurence Golding" w:date="2019-03-22T15:13:00Z">
        <w:r w:rsidR="00830925" w:rsidRPr="00830925">
          <w:rPr>
            <w:rStyle w:val="CODEtemp"/>
          </w:rPr>
          <w:t>ruleId</w:t>
        </w:r>
        <w:r w:rsidR="00830925">
          <w:t xml:space="preserve"> does not equal </w:t>
        </w:r>
      </w:ins>
      <w:ins w:id="4069" w:author="Laurence Golding" w:date="2019-03-22T15:14:00Z">
        <w:r w:rsidR="00830925" w:rsidRPr="00830925">
          <w:rPr>
            <w:rStyle w:val="CODEtemp"/>
          </w:rPr>
          <w:t>ruleDescriptorReference.id</w:t>
        </w:r>
        <w:r w:rsidR="00830925">
          <w:t>.</w:t>
        </w:r>
      </w:ins>
    </w:p>
    <w:p w14:paraId="5A5435DD" w14:textId="46BB7399" w:rsidR="00E45D82" w:rsidRDefault="00E45D82" w:rsidP="00E45D82">
      <w:pPr>
        <w:pStyle w:val="Code"/>
        <w:rPr>
          <w:ins w:id="4070" w:author="Laurence Golding" w:date="2019-03-22T15:08:00Z"/>
        </w:rPr>
      </w:pPr>
      <w:ins w:id="4071" w:author="Laurence Golding" w:date="2019-03-22T15:08:00Z">
        <w:r>
          <w:t xml:space="preserve">{                         </w:t>
        </w:r>
      </w:ins>
      <w:ins w:id="4072" w:author="Laurence Golding" w:date="2019-03-22T15:16:00Z">
        <w:r w:rsidR="00830925">
          <w:t xml:space="preserve">  </w:t>
        </w:r>
      </w:ins>
      <w:ins w:id="4073" w:author="Laurence Golding" w:date="2019-03-22T15:18:00Z">
        <w:r w:rsidR="00830925">
          <w:t xml:space="preserve"> </w:t>
        </w:r>
      </w:ins>
      <w:ins w:id="4074" w:author="Laurence Golding" w:date="2019-03-22T15:08:00Z">
        <w:r>
          <w:t xml:space="preserve"> # A run object (§</w:t>
        </w:r>
        <w:r>
          <w:fldChar w:fldCharType="begin"/>
        </w:r>
        <w:r>
          <w:instrText xml:space="preserve"> REF _Ref493349997 \r \h  \* MERGEFORMAT </w:instrText>
        </w:r>
      </w:ins>
      <w:ins w:id="4075" w:author="Laurence Golding" w:date="2019-03-22T15:08:00Z">
        <w:r>
          <w:fldChar w:fldCharType="separate"/>
        </w:r>
        <w:r>
          <w:t>3.14</w:t>
        </w:r>
        <w:r>
          <w:fldChar w:fldCharType="end"/>
        </w:r>
        <w:r>
          <w:t>).</w:t>
        </w:r>
      </w:ins>
    </w:p>
    <w:p w14:paraId="6BA34316" w14:textId="204EA0C8" w:rsidR="00E45D82" w:rsidRDefault="00E45D82" w:rsidP="00E45D82">
      <w:pPr>
        <w:pStyle w:val="Code"/>
        <w:rPr>
          <w:ins w:id="4076" w:author="Laurence Golding" w:date="2019-03-22T15:08:00Z"/>
        </w:rPr>
      </w:pPr>
      <w:ins w:id="4077" w:author="Laurence Golding" w:date="2019-03-22T15:08:00Z">
        <w:r>
          <w:t xml:space="preserve">  "tool": {                 </w:t>
        </w:r>
      </w:ins>
      <w:ins w:id="4078" w:author="Laurence Golding" w:date="2019-03-22T15:16:00Z">
        <w:r w:rsidR="00830925">
          <w:t xml:space="preserve"> </w:t>
        </w:r>
      </w:ins>
      <w:ins w:id="4079" w:author="Laurence Golding" w:date="2019-03-22T15:18:00Z">
        <w:r w:rsidR="00830925">
          <w:t xml:space="preserve"> </w:t>
        </w:r>
      </w:ins>
      <w:ins w:id="4080" w:author="Laurence Golding" w:date="2019-03-22T15:08:00Z">
        <w:r>
          <w:t># See §</w:t>
        </w:r>
        <w:r>
          <w:fldChar w:fldCharType="begin"/>
        </w:r>
        <w:r>
          <w:instrText xml:space="preserve"> REF _Ref493350956 \r \h </w:instrText>
        </w:r>
      </w:ins>
      <w:ins w:id="4081" w:author="Laurence Golding" w:date="2019-03-22T15:08:00Z">
        <w:r>
          <w:fldChar w:fldCharType="separate"/>
        </w:r>
        <w:r>
          <w:t>3.14.6</w:t>
        </w:r>
        <w:r>
          <w:fldChar w:fldCharType="end"/>
        </w:r>
        <w:r>
          <w:t>.</w:t>
        </w:r>
      </w:ins>
    </w:p>
    <w:p w14:paraId="7151A118" w14:textId="037AD73A" w:rsidR="00E45D82" w:rsidRDefault="00E45D82" w:rsidP="00E45D82">
      <w:pPr>
        <w:pStyle w:val="Code"/>
        <w:rPr>
          <w:ins w:id="4082" w:author="Laurence Golding" w:date="2019-03-22T15:08:00Z"/>
        </w:rPr>
      </w:pPr>
      <w:ins w:id="4083" w:author="Laurence Golding" w:date="2019-03-22T15:08:00Z">
        <w:r>
          <w:t xml:space="preserve">    "driver": {            </w:t>
        </w:r>
      </w:ins>
      <w:ins w:id="4084" w:author="Laurence Golding" w:date="2019-03-22T15:18:00Z">
        <w:r w:rsidR="00830925">
          <w:t xml:space="preserve"> </w:t>
        </w:r>
      </w:ins>
      <w:ins w:id="4085" w:author="Laurence Golding" w:date="2019-03-22T15:16:00Z">
        <w:r w:rsidR="00830925">
          <w:t xml:space="preserve">  </w:t>
        </w:r>
      </w:ins>
      <w:ins w:id="4086" w:author="Laurence Golding" w:date="2019-03-22T15:08:00Z">
        <w:r>
          <w:t># See §</w:t>
        </w:r>
        <w:r>
          <w:fldChar w:fldCharType="begin"/>
        </w:r>
        <w:r>
          <w:instrText xml:space="preserve"> REF _Ref3663219 \r \h </w:instrText>
        </w:r>
      </w:ins>
      <w:ins w:id="4087" w:author="Laurence Golding" w:date="2019-03-22T15:08:00Z">
        <w:r>
          <w:fldChar w:fldCharType="separate"/>
        </w:r>
        <w:r>
          <w:t>3.17.2</w:t>
        </w:r>
        <w:r>
          <w:fldChar w:fldCharType="end"/>
        </w:r>
        <w:r>
          <w:t>.</w:t>
        </w:r>
      </w:ins>
    </w:p>
    <w:p w14:paraId="639E0A88" w14:textId="77777777" w:rsidR="00E45D82" w:rsidRDefault="00E45D82" w:rsidP="00E45D82">
      <w:pPr>
        <w:pStyle w:val="Code"/>
        <w:rPr>
          <w:ins w:id="4088" w:author="Laurence Golding" w:date="2019-03-22T15:08:00Z"/>
        </w:rPr>
      </w:pPr>
      <w:ins w:id="4089" w:author="Laurence Golding" w:date="2019-03-22T15:08:00Z">
        <w:r>
          <w:t xml:space="preserve">      "name": "CodeScanner",</w:t>
        </w:r>
      </w:ins>
    </w:p>
    <w:p w14:paraId="4106E424" w14:textId="1A9F72E3" w:rsidR="00E45D82" w:rsidRDefault="00E45D82" w:rsidP="00E45D82">
      <w:pPr>
        <w:pStyle w:val="Code"/>
        <w:rPr>
          <w:ins w:id="4090" w:author="Laurence Golding" w:date="2019-03-22T15:08:00Z"/>
        </w:rPr>
      </w:pPr>
      <w:ins w:id="4091" w:author="Laurence Golding" w:date="2019-03-22T15:08:00Z">
        <w:r>
          <w:t xml:space="preserve">      "ruleDescriptors": [  </w:t>
        </w:r>
      </w:ins>
      <w:ins w:id="4092" w:author="Laurence Golding" w:date="2019-03-22T15:18:00Z">
        <w:r w:rsidR="00830925">
          <w:t xml:space="preserve"> </w:t>
        </w:r>
      </w:ins>
      <w:ins w:id="4093" w:author="Laurence Golding" w:date="2019-03-22T15:16:00Z">
        <w:r w:rsidR="00830925">
          <w:t xml:space="preserve"> </w:t>
        </w:r>
      </w:ins>
      <w:ins w:id="4094" w:author="Laurence Golding" w:date="2019-03-22T15:08:00Z">
        <w:r>
          <w:t># See §</w:t>
        </w:r>
        <w:r>
          <w:fldChar w:fldCharType="begin"/>
        </w:r>
        <w:r>
          <w:instrText xml:space="preserve"> REF _Ref3899090 \r \h </w:instrText>
        </w:r>
      </w:ins>
      <w:ins w:id="4095" w:author="Laurence Golding" w:date="2019-03-22T15:08:00Z">
        <w:r>
          <w:fldChar w:fldCharType="separate"/>
        </w:r>
        <w:r>
          <w:t>3.18.17</w:t>
        </w:r>
        <w:r>
          <w:fldChar w:fldCharType="end"/>
        </w:r>
        <w:r>
          <w:t>.</w:t>
        </w:r>
      </w:ins>
    </w:p>
    <w:p w14:paraId="406AFFA9" w14:textId="72072562" w:rsidR="00E45D82" w:rsidRDefault="00E45D82" w:rsidP="00E45D82">
      <w:pPr>
        <w:pStyle w:val="Code"/>
        <w:rPr>
          <w:ins w:id="4096" w:author="Laurence Golding" w:date="2019-03-22T15:08:00Z"/>
        </w:rPr>
      </w:pPr>
      <w:ins w:id="4097" w:author="Laurence Golding" w:date="2019-03-22T15:08:00Z">
        <w:r>
          <w:t xml:space="preserve">        {                 </w:t>
        </w:r>
      </w:ins>
      <w:ins w:id="4098" w:author="Laurence Golding" w:date="2019-03-22T15:16:00Z">
        <w:r w:rsidR="00830925">
          <w:t xml:space="preserve">  </w:t>
        </w:r>
      </w:ins>
      <w:ins w:id="4099" w:author="Laurence Golding" w:date="2019-03-22T15:08:00Z">
        <w:r>
          <w:t xml:space="preserve"> </w:t>
        </w:r>
      </w:ins>
      <w:ins w:id="4100" w:author="Laurence Golding" w:date="2019-03-22T15:18:00Z">
        <w:r w:rsidR="00830925">
          <w:t xml:space="preserve"> </w:t>
        </w:r>
      </w:ins>
      <w:ins w:id="4101" w:author="Laurence Golding" w:date="2019-03-22T15:08:00Z">
        <w:r>
          <w:t># A reportingDescriptor object (§</w:t>
        </w:r>
        <w:r>
          <w:fldChar w:fldCharType="begin"/>
        </w:r>
        <w:r>
          <w:instrText xml:space="preserve"> REF _Ref3908560 \r \h </w:instrText>
        </w:r>
      </w:ins>
      <w:ins w:id="4102" w:author="Laurence Golding" w:date="2019-03-22T15:08:00Z">
        <w:r>
          <w:fldChar w:fldCharType="separate"/>
        </w:r>
        <w:r>
          <w:t>3.41</w:t>
        </w:r>
        <w:r>
          <w:fldChar w:fldCharType="end"/>
        </w:r>
        <w:r>
          <w:t>).</w:t>
        </w:r>
      </w:ins>
    </w:p>
    <w:p w14:paraId="63DED447" w14:textId="17322647" w:rsidR="00E45D82" w:rsidRDefault="00E45D82" w:rsidP="00E45D82">
      <w:pPr>
        <w:pStyle w:val="Code"/>
        <w:rPr>
          <w:ins w:id="4103" w:author="Laurence Golding" w:date="2019-03-22T15:08:00Z"/>
        </w:rPr>
      </w:pPr>
      <w:ins w:id="4104" w:author="Laurence Golding" w:date="2019-03-22T15:08:00Z">
        <w:r>
          <w:t xml:space="preserve">          "id": "abc/def",</w:t>
        </w:r>
      </w:ins>
      <w:ins w:id="4105" w:author="Laurence Golding" w:date="2019-03-22T15:18:00Z">
        <w:r w:rsidR="00830925">
          <w:t xml:space="preserve"> </w:t>
        </w:r>
      </w:ins>
      <w:ins w:id="4106" w:author="Laurence Golding" w:date="2019-03-22T15:08:00Z">
        <w:r>
          <w:t xml:space="preserve"> </w:t>
        </w:r>
      </w:ins>
      <w:ins w:id="4107" w:author="Laurence Golding" w:date="2019-03-22T15:16:00Z">
        <w:r w:rsidR="00830925">
          <w:t xml:space="preserve">  </w:t>
        </w:r>
      </w:ins>
      <w:ins w:id="4108" w:author="Laurence Golding" w:date="2019-03-22T15:08:00Z">
        <w:r>
          <w:t># See §</w:t>
        </w:r>
        <w:r>
          <w:fldChar w:fldCharType="begin"/>
        </w:r>
        <w:r>
          <w:instrText xml:space="preserve"> REF _Ref493408046 \r \h </w:instrText>
        </w:r>
      </w:ins>
      <w:ins w:id="4109" w:author="Laurence Golding" w:date="2019-03-22T15:08:00Z">
        <w:r>
          <w:fldChar w:fldCharType="separate"/>
        </w:r>
        <w:r>
          <w:t>3.41.3</w:t>
        </w:r>
        <w:r>
          <w:fldChar w:fldCharType="end"/>
        </w:r>
        <w:r>
          <w:t>.</w:t>
        </w:r>
      </w:ins>
    </w:p>
    <w:p w14:paraId="7682987B" w14:textId="77777777" w:rsidR="00E45D82" w:rsidRDefault="00E45D82" w:rsidP="00E45D82">
      <w:pPr>
        <w:pStyle w:val="Code"/>
        <w:rPr>
          <w:ins w:id="4110" w:author="Laurence Golding" w:date="2019-03-22T15:08:00Z"/>
        </w:rPr>
      </w:pPr>
      <w:ins w:id="4111" w:author="Laurence Golding" w:date="2019-03-22T15:08:00Z">
        <w:r>
          <w:t xml:space="preserve">          ...</w:t>
        </w:r>
      </w:ins>
    </w:p>
    <w:p w14:paraId="0B20AE15" w14:textId="77777777" w:rsidR="00E45D82" w:rsidRDefault="00E45D82" w:rsidP="00E45D82">
      <w:pPr>
        <w:pStyle w:val="Code"/>
        <w:rPr>
          <w:ins w:id="4112" w:author="Laurence Golding" w:date="2019-03-22T15:08:00Z"/>
        </w:rPr>
      </w:pPr>
      <w:ins w:id="4113" w:author="Laurence Golding" w:date="2019-03-22T15:08:00Z">
        <w:r>
          <w:t xml:space="preserve">        },</w:t>
        </w:r>
      </w:ins>
    </w:p>
    <w:p w14:paraId="7FC317CB" w14:textId="77777777" w:rsidR="00E45D82" w:rsidRDefault="00E45D82" w:rsidP="00E45D82">
      <w:pPr>
        <w:pStyle w:val="Code"/>
        <w:rPr>
          <w:ins w:id="4114" w:author="Laurence Golding" w:date="2019-03-22T15:08:00Z"/>
        </w:rPr>
      </w:pPr>
      <w:ins w:id="4115" w:author="Laurence Golding" w:date="2019-03-22T15:08:00Z">
        <w:r>
          <w:t xml:space="preserve">        ...</w:t>
        </w:r>
      </w:ins>
    </w:p>
    <w:p w14:paraId="7A74C17A" w14:textId="77777777" w:rsidR="00E45D82" w:rsidRDefault="00E45D82" w:rsidP="00E45D82">
      <w:pPr>
        <w:pStyle w:val="Code"/>
        <w:rPr>
          <w:ins w:id="4116" w:author="Laurence Golding" w:date="2019-03-22T15:08:00Z"/>
        </w:rPr>
      </w:pPr>
      <w:ins w:id="4117" w:author="Laurence Golding" w:date="2019-03-22T15:08:00Z">
        <w:r>
          <w:t xml:space="preserve">      ]</w:t>
        </w:r>
      </w:ins>
    </w:p>
    <w:p w14:paraId="6C2F538A" w14:textId="77777777" w:rsidR="00E45D82" w:rsidRDefault="00E45D82" w:rsidP="00E45D82">
      <w:pPr>
        <w:pStyle w:val="Code"/>
        <w:rPr>
          <w:ins w:id="4118" w:author="Laurence Golding" w:date="2019-03-22T15:08:00Z"/>
        </w:rPr>
      </w:pPr>
      <w:ins w:id="4119" w:author="Laurence Golding" w:date="2019-03-22T15:08:00Z">
        <w:r>
          <w:t xml:space="preserve">    }</w:t>
        </w:r>
      </w:ins>
    </w:p>
    <w:p w14:paraId="6EA4B676" w14:textId="77777777" w:rsidR="00E45D82" w:rsidRDefault="00E45D82" w:rsidP="00E45D82">
      <w:pPr>
        <w:pStyle w:val="Code"/>
        <w:rPr>
          <w:ins w:id="4120" w:author="Laurence Golding" w:date="2019-03-22T15:08:00Z"/>
        </w:rPr>
      </w:pPr>
      <w:ins w:id="4121" w:author="Laurence Golding" w:date="2019-03-22T15:08:00Z">
        <w:r>
          <w:t xml:space="preserve">  },</w:t>
        </w:r>
      </w:ins>
    </w:p>
    <w:p w14:paraId="3FF8CB46" w14:textId="79F32710" w:rsidR="00E45D82" w:rsidRDefault="00E45D82" w:rsidP="00E45D82">
      <w:pPr>
        <w:pStyle w:val="Code"/>
        <w:rPr>
          <w:ins w:id="4122" w:author="Laurence Golding" w:date="2019-03-22T15:08:00Z"/>
        </w:rPr>
      </w:pPr>
      <w:ins w:id="4123" w:author="Laurence Golding" w:date="2019-03-22T15:08:00Z">
        <w:r>
          <w:t xml:space="preserve">  "results": [             </w:t>
        </w:r>
      </w:ins>
      <w:ins w:id="4124" w:author="Laurence Golding" w:date="2019-03-22T15:18:00Z">
        <w:r w:rsidR="00830925">
          <w:t xml:space="preserve"> </w:t>
        </w:r>
      </w:ins>
      <w:ins w:id="4125" w:author="Laurence Golding" w:date="2019-03-22T15:16:00Z">
        <w:r w:rsidR="00830925">
          <w:t xml:space="preserve">  </w:t>
        </w:r>
      </w:ins>
      <w:ins w:id="4126" w:author="Laurence Golding" w:date="2019-03-22T15:08:00Z">
        <w:r>
          <w:t># See §</w:t>
        </w:r>
        <w:r>
          <w:fldChar w:fldCharType="begin"/>
        </w:r>
        <w:r>
          <w:instrText xml:space="preserve"> REF _Ref493350972 \r \h  \* MERGEFORMAT </w:instrText>
        </w:r>
      </w:ins>
      <w:ins w:id="4127" w:author="Laurence Golding" w:date="2019-03-22T15:08:00Z">
        <w:r>
          <w:fldChar w:fldCharType="separate"/>
        </w:r>
        <w:r>
          <w:t>3.14.15</w:t>
        </w:r>
        <w:r>
          <w:fldChar w:fldCharType="end"/>
        </w:r>
        <w:r>
          <w:t>.</w:t>
        </w:r>
      </w:ins>
    </w:p>
    <w:p w14:paraId="469B0064" w14:textId="002E96A3" w:rsidR="00E45D82" w:rsidRDefault="00E45D82" w:rsidP="00E45D82">
      <w:pPr>
        <w:pStyle w:val="Code"/>
        <w:rPr>
          <w:ins w:id="4128" w:author="Laurence Golding" w:date="2019-03-22T15:08:00Z"/>
        </w:rPr>
      </w:pPr>
      <w:ins w:id="4129" w:author="Laurence Golding" w:date="2019-03-22T15:08:00Z">
        <w:r>
          <w:t xml:space="preserve">    {                       </w:t>
        </w:r>
      </w:ins>
      <w:ins w:id="4130" w:author="Laurence Golding" w:date="2019-03-22T15:18:00Z">
        <w:r w:rsidR="00830925">
          <w:t xml:space="preserve"> </w:t>
        </w:r>
      </w:ins>
      <w:ins w:id="4131" w:author="Laurence Golding" w:date="2019-03-22T15:16:00Z">
        <w:r w:rsidR="00830925">
          <w:t xml:space="preserve"> </w:t>
        </w:r>
      </w:ins>
      <w:ins w:id="4132" w:author="Laurence Golding" w:date="2019-03-22T15:08:00Z">
        <w:r>
          <w:t># A result object (§</w:t>
        </w:r>
        <w:r>
          <w:fldChar w:fldCharType="begin"/>
        </w:r>
        <w:r>
          <w:instrText xml:space="preserve"> REF _Ref493350984 \r \h  \* MERGEFORMAT </w:instrText>
        </w:r>
      </w:ins>
      <w:ins w:id="4133" w:author="Laurence Golding" w:date="2019-03-22T15:08:00Z">
        <w:r>
          <w:fldChar w:fldCharType="separate"/>
        </w:r>
        <w:r>
          <w:t>3.24</w:t>
        </w:r>
        <w:r>
          <w:fldChar w:fldCharType="end"/>
        </w:r>
        <w:r>
          <w:t>).</w:t>
        </w:r>
      </w:ins>
    </w:p>
    <w:p w14:paraId="436ACC80" w14:textId="1655AE94" w:rsidR="00E45D82" w:rsidRDefault="00E45D82" w:rsidP="00E45D82">
      <w:pPr>
        <w:pStyle w:val="Code"/>
        <w:rPr>
          <w:ins w:id="4134" w:author="Laurence Golding" w:date="2019-03-22T15:08:00Z"/>
        </w:rPr>
      </w:pPr>
      <w:ins w:id="4135" w:author="Laurence Golding" w:date="2019-03-22T15:08:00Z">
        <w:r>
          <w:t xml:space="preserve">      "ruleId": "abc/def",  </w:t>
        </w:r>
      </w:ins>
      <w:ins w:id="4136" w:author="Laurence Golding" w:date="2019-03-22T15:16:00Z">
        <w:r w:rsidR="00830925">
          <w:t xml:space="preserve"> </w:t>
        </w:r>
      </w:ins>
      <w:ins w:id="4137" w:author="Laurence Golding" w:date="2019-03-22T15:18:00Z">
        <w:r w:rsidR="00830925">
          <w:t xml:space="preserve"> </w:t>
        </w:r>
      </w:ins>
      <w:ins w:id="4138" w:author="Laurence Golding" w:date="2019-03-22T15:08:00Z">
        <w:r>
          <w:t># See §</w:t>
        </w:r>
        <w:r>
          <w:fldChar w:fldCharType="begin"/>
        </w:r>
        <w:r>
          <w:instrText xml:space="preserve"> REF _Ref513193500 \r \h </w:instrText>
        </w:r>
      </w:ins>
      <w:ins w:id="4139" w:author="Laurence Golding" w:date="2019-03-22T15:08:00Z">
        <w:r>
          <w:fldChar w:fldCharType="separate"/>
        </w:r>
        <w:r>
          <w:t>3.24.5</w:t>
        </w:r>
        <w:r>
          <w:fldChar w:fldCharType="end"/>
        </w:r>
        <w:r>
          <w:t>.</w:t>
        </w:r>
      </w:ins>
    </w:p>
    <w:p w14:paraId="2D6EF7C5" w14:textId="726C5973" w:rsidR="00E45D82" w:rsidRDefault="00E45D82" w:rsidP="00E45D82">
      <w:pPr>
        <w:pStyle w:val="Code"/>
        <w:rPr>
          <w:ins w:id="4140" w:author="Laurence Golding" w:date="2019-03-22T15:08:00Z"/>
        </w:rPr>
      </w:pPr>
      <w:ins w:id="4141" w:author="Laurence Golding" w:date="2019-03-22T15:08:00Z">
        <w:r>
          <w:t xml:space="preserve">      "ruleDescriptorReference": {</w:t>
        </w:r>
      </w:ins>
    </w:p>
    <w:p w14:paraId="2109AD3B" w14:textId="50C5E15D" w:rsidR="00E45D82" w:rsidRDefault="00E45D82" w:rsidP="00E45D82">
      <w:pPr>
        <w:pStyle w:val="Code"/>
        <w:rPr>
          <w:ins w:id="4142" w:author="Laurence Golding" w:date="2019-03-22T15:09:00Z"/>
        </w:rPr>
      </w:pPr>
      <w:ins w:id="4143" w:author="Laurence Golding" w:date="2019-03-22T15:09:00Z">
        <w:r>
          <w:t xml:space="preserve">        "index": 0</w:t>
        </w:r>
      </w:ins>
    </w:p>
    <w:p w14:paraId="41B095B3" w14:textId="2395C8F7" w:rsidR="00E45D82" w:rsidRDefault="00E45D82" w:rsidP="00E45D82">
      <w:pPr>
        <w:pStyle w:val="Code"/>
        <w:rPr>
          <w:ins w:id="4144" w:author="Laurence Golding" w:date="2019-03-22T15:08:00Z"/>
        </w:rPr>
      </w:pPr>
      <w:ins w:id="4145" w:author="Laurence Golding" w:date="2019-03-22T15:08:00Z">
        <w:r>
          <w:t xml:space="preserve">     </w:t>
        </w:r>
      </w:ins>
      <w:ins w:id="4146" w:author="Laurence Golding" w:date="2019-03-22T15:09:00Z">
        <w:r>
          <w:t xml:space="preserve"> </w:t>
        </w:r>
      </w:ins>
      <w:ins w:id="4147" w:author="Laurence Golding" w:date="2019-03-22T15:08:00Z">
        <w:r>
          <w:t>},</w:t>
        </w:r>
      </w:ins>
    </w:p>
    <w:p w14:paraId="346E17BE" w14:textId="77777777" w:rsidR="00E45D82" w:rsidRDefault="00E45D82" w:rsidP="00E45D82">
      <w:pPr>
        <w:pStyle w:val="Code"/>
        <w:rPr>
          <w:ins w:id="4148" w:author="Laurence Golding" w:date="2019-03-22T15:08:00Z"/>
        </w:rPr>
      </w:pPr>
      <w:ins w:id="4149" w:author="Laurence Golding" w:date="2019-03-22T15:08:00Z">
        <w:r>
          <w:t xml:space="preserve">    },</w:t>
        </w:r>
      </w:ins>
    </w:p>
    <w:p w14:paraId="7E919848" w14:textId="787E1386" w:rsidR="00E45D82" w:rsidRDefault="00E45D82" w:rsidP="00E45D82">
      <w:pPr>
        <w:pStyle w:val="Code"/>
        <w:rPr>
          <w:ins w:id="4150" w:author="Laurence Golding" w:date="2019-03-22T15:11:00Z"/>
        </w:rPr>
      </w:pPr>
      <w:ins w:id="4151" w:author="Laurence Golding" w:date="2019-03-22T15:08:00Z">
        <w:r>
          <w:t xml:space="preserve">    {</w:t>
        </w:r>
      </w:ins>
    </w:p>
    <w:p w14:paraId="17BFE93A" w14:textId="59B9CCD3" w:rsidR="00830925" w:rsidRDefault="00830925" w:rsidP="00E45D82">
      <w:pPr>
        <w:pStyle w:val="Code"/>
        <w:rPr>
          <w:ins w:id="4152" w:author="Laurence Golding" w:date="2019-03-22T15:08:00Z"/>
        </w:rPr>
      </w:pPr>
      <w:ins w:id="4153" w:author="Laurence Golding" w:date="2019-03-22T15:11:00Z">
        <w:r>
          <w:t xml:space="preserve">      "ruleDescriptorReference": {</w:t>
        </w:r>
      </w:ins>
    </w:p>
    <w:p w14:paraId="328BEE34" w14:textId="5E41297C" w:rsidR="00E45D82" w:rsidRDefault="00830925" w:rsidP="00E45D82">
      <w:pPr>
        <w:pStyle w:val="Code"/>
        <w:rPr>
          <w:ins w:id="4154" w:author="Laurence Golding" w:date="2019-03-22T15:08:00Z"/>
        </w:rPr>
      </w:pPr>
      <w:ins w:id="4155" w:author="Laurence Golding" w:date="2019-03-22T15:11:00Z">
        <w:r>
          <w:t xml:space="preserve">  </w:t>
        </w:r>
      </w:ins>
      <w:ins w:id="4156" w:author="Laurence Golding" w:date="2019-03-22T15:08:00Z">
        <w:r w:rsidR="00E45D82">
          <w:t xml:space="preserve">      "</w:t>
        </w:r>
      </w:ins>
      <w:ins w:id="4157" w:author="Laurence Golding" w:date="2019-03-22T15:11:00Z">
        <w:r>
          <w:t>id</w:t>
        </w:r>
      </w:ins>
      <w:ins w:id="4158" w:author="Laurence Golding" w:date="2019-03-22T15:08:00Z">
        <w:r w:rsidR="00E45D82">
          <w:t>": "abc/def/ghi",</w:t>
        </w:r>
      </w:ins>
    </w:p>
    <w:p w14:paraId="3D3E1808" w14:textId="105F91C1" w:rsidR="00E45D82" w:rsidRDefault="00830925" w:rsidP="00E45D82">
      <w:pPr>
        <w:pStyle w:val="Code"/>
        <w:rPr>
          <w:ins w:id="4159" w:author="Laurence Golding" w:date="2019-03-22T15:08:00Z"/>
        </w:rPr>
      </w:pPr>
      <w:ins w:id="4160" w:author="Laurence Golding" w:date="2019-03-22T15:11:00Z">
        <w:r>
          <w:t xml:space="preserve">  </w:t>
        </w:r>
      </w:ins>
      <w:ins w:id="4161" w:author="Laurence Golding" w:date="2019-03-22T15:08:00Z">
        <w:r w:rsidR="00E45D82">
          <w:t xml:space="preserve">      "</w:t>
        </w:r>
      </w:ins>
      <w:ins w:id="4162" w:author="Laurence Golding" w:date="2019-03-22T15:12:00Z">
        <w:r>
          <w:t>index</w:t>
        </w:r>
      </w:ins>
      <w:ins w:id="4163" w:author="Laurence Golding" w:date="2019-03-22T15:08:00Z">
        <w:r w:rsidR="00E45D82">
          <w:t>": 0</w:t>
        </w:r>
      </w:ins>
    </w:p>
    <w:p w14:paraId="3D3D222F" w14:textId="2A49F611" w:rsidR="00830925" w:rsidRDefault="00830925" w:rsidP="00E45D82">
      <w:pPr>
        <w:pStyle w:val="Code"/>
        <w:rPr>
          <w:ins w:id="4164" w:author="Laurence Golding" w:date="2019-03-22T15:12:00Z"/>
        </w:rPr>
      </w:pPr>
      <w:ins w:id="4165" w:author="Laurence Golding" w:date="2019-03-22T15:12:00Z">
        <w:r>
          <w:t xml:space="preserve">      }</w:t>
        </w:r>
      </w:ins>
    </w:p>
    <w:p w14:paraId="122CCE44" w14:textId="3D674133" w:rsidR="00E45D82" w:rsidRDefault="00E45D82" w:rsidP="00E45D82">
      <w:pPr>
        <w:pStyle w:val="Code"/>
        <w:rPr>
          <w:ins w:id="4166" w:author="Laurence Golding" w:date="2019-03-22T15:08:00Z"/>
        </w:rPr>
      </w:pPr>
      <w:ins w:id="4167" w:author="Laurence Golding" w:date="2019-03-22T15:08:00Z">
        <w:r>
          <w:t xml:space="preserve">    },</w:t>
        </w:r>
      </w:ins>
    </w:p>
    <w:p w14:paraId="5BF1B4A2" w14:textId="6C7F142A" w:rsidR="00E45D82" w:rsidRDefault="00E45D82" w:rsidP="00E45D82">
      <w:pPr>
        <w:pStyle w:val="Code"/>
        <w:rPr>
          <w:ins w:id="4168" w:author="Laurence Golding" w:date="2019-03-22T15:12:00Z"/>
        </w:rPr>
      </w:pPr>
      <w:ins w:id="4169" w:author="Laurence Golding" w:date="2019-03-22T15:08:00Z">
        <w:r>
          <w:t xml:space="preserve">    {</w:t>
        </w:r>
      </w:ins>
    </w:p>
    <w:p w14:paraId="62357B27" w14:textId="05AD5233" w:rsidR="00830925" w:rsidRDefault="00830925" w:rsidP="00E45D82">
      <w:pPr>
        <w:pStyle w:val="Code"/>
        <w:rPr>
          <w:ins w:id="4170" w:author="Laurence Golding" w:date="2019-03-22T15:08:00Z"/>
        </w:rPr>
      </w:pPr>
      <w:ins w:id="4171" w:author="Laurence Golding" w:date="2019-03-22T15:12:00Z">
        <w:r>
          <w:t xml:space="preserve">     </w:t>
        </w:r>
      </w:ins>
      <w:ins w:id="4172" w:author="Laurence Golding" w:date="2019-03-22T15:13:00Z">
        <w:r>
          <w:t xml:space="preserve"> "</w:t>
        </w:r>
      </w:ins>
      <w:ins w:id="4173" w:author="Laurence Golding" w:date="2019-03-22T15:16:00Z">
        <w:r>
          <w:t>ruleDescriptorReference": {</w:t>
        </w:r>
      </w:ins>
    </w:p>
    <w:p w14:paraId="62AB91F3" w14:textId="2C11D8BA" w:rsidR="00E45D82" w:rsidRDefault="00830925" w:rsidP="00E45D82">
      <w:pPr>
        <w:pStyle w:val="Code"/>
        <w:rPr>
          <w:ins w:id="4174" w:author="Laurence Golding" w:date="2019-03-22T15:08:00Z"/>
        </w:rPr>
      </w:pPr>
      <w:ins w:id="4175" w:author="Laurence Golding" w:date="2019-03-22T15:16:00Z">
        <w:r>
          <w:t xml:space="preserve">  </w:t>
        </w:r>
      </w:ins>
      <w:ins w:id="4176" w:author="Laurence Golding" w:date="2019-03-22T15:08:00Z">
        <w:r w:rsidR="00E45D82">
          <w:t xml:space="preserve">      "</w:t>
        </w:r>
      </w:ins>
      <w:ins w:id="4177" w:author="Laurence Golding" w:date="2019-03-22T15:17:00Z">
        <w:r>
          <w:t>id</w:t>
        </w:r>
      </w:ins>
      <w:ins w:id="4178" w:author="Laurence Golding" w:date="2019-03-22T15:08:00Z">
        <w:r w:rsidR="00E45D82">
          <w:t xml:space="preserve">": "abc/defg", </w:t>
        </w:r>
      </w:ins>
      <w:ins w:id="4179" w:author="Laurence Golding" w:date="2019-03-22T15:18:00Z">
        <w:r>
          <w:t xml:space="preserve"> </w:t>
        </w:r>
      </w:ins>
      <w:ins w:id="4180" w:author="Laurence Golding" w:date="2019-03-22T15:08:00Z">
        <w:r w:rsidR="00E45D82">
          <w:t xml:space="preserve"> </w:t>
        </w:r>
      </w:ins>
      <w:ins w:id="4181" w:author="Laurence Golding" w:date="2019-03-22T15:17:00Z">
        <w:r>
          <w:t xml:space="preserve">  </w:t>
        </w:r>
      </w:ins>
      <w:ins w:id="4182" w:author="Laurence Golding" w:date="2019-03-22T15:08:00Z">
        <w:r w:rsidR="00E45D82">
          <w:t xml:space="preserve"># INVALID: </w:t>
        </w:r>
      </w:ins>
      <w:ins w:id="4183" w:author="Laurence Golding" w:date="2019-03-22T15:20:00Z">
        <w:r w:rsidR="00F74404">
          <w:rPr>
            <w:rStyle w:val="CODEtemp"/>
          </w:rPr>
          <w:t>theDescriptor</w:t>
        </w:r>
        <w:r w:rsidR="00F74404">
          <w:t>.id is not</w:t>
        </w:r>
      </w:ins>
      <w:ins w:id="4184" w:author="Laurence Golding" w:date="2019-03-22T15:08:00Z">
        <w:r w:rsidR="00E45D82">
          <w:t xml:space="preserve"> a</w:t>
        </w:r>
      </w:ins>
    </w:p>
    <w:p w14:paraId="6B0B1514" w14:textId="37988BF1" w:rsidR="00E45D82" w:rsidRDefault="00E45D82" w:rsidP="00E45D82">
      <w:pPr>
        <w:pStyle w:val="Code"/>
        <w:rPr>
          <w:ins w:id="4185" w:author="Laurence Golding" w:date="2019-03-22T15:16:00Z"/>
        </w:rPr>
      </w:pPr>
      <w:ins w:id="4186" w:author="Laurence Golding" w:date="2019-03-22T15:08:00Z">
        <w:r>
          <w:t xml:space="preserve">  </w:t>
        </w:r>
      </w:ins>
      <w:ins w:id="4187" w:author="Laurence Golding" w:date="2019-03-22T15:16:00Z">
        <w:r w:rsidR="00830925">
          <w:t xml:space="preserve">  </w:t>
        </w:r>
      </w:ins>
      <w:ins w:id="4188" w:author="Laurence Golding" w:date="2019-03-22T15:08:00Z">
        <w:r>
          <w:t xml:space="preserve">    "</w:t>
        </w:r>
      </w:ins>
      <w:ins w:id="4189" w:author="Laurence Golding" w:date="2019-03-22T15:17:00Z">
        <w:r w:rsidR="00830925">
          <w:t>i</w:t>
        </w:r>
      </w:ins>
      <w:ins w:id="4190" w:author="Laurence Golding" w:date="2019-03-22T15:08:00Z">
        <w:r>
          <w:t>ndex": 0</w:t>
        </w:r>
      </w:ins>
      <w:ins w:id="4191" w:author="Laurence Golding" w:date="2019-03-22T15:17:00Z">
        <w:r w:rsidR="00830925">
          <w:t xml:space="preserve">    </w:t>
        </w:r>
      </w:ins>
      <w:ins w:id="4192" w:author="Laurence Golding" w:date="2019-03-22T15:08:00Z">
        <w:r>
          <w:t xml:space="preserve">     </w:t>
        </w:r>
      </w:ins>
      <w:ins w:id="4193" w:author="Laurence Golding" w:date="2019-03-22T15:18:00Z">
        <w:r w:rsidR="00830925">
          <w:t xml:space="preserve"> </w:t>
        </w:r>
      </w:ins>
      <w:ins w:id="4194" w:author="Laurence Golding" w:date="2019-03-22T15:08:00Z">
        <w:r>
          <w:t xml:space="preserve">  #   </w:t>
        </w:r>
      </w:ins>
      <w:ins w:id="4195" w:author="Laurence Golding" w:date="2019-03-22T15:20:00Z">
        <w:r w:rsidR="00F74404">
          <w:t>"component-wise" prefix of id</w:t>
        </w:r>
      </w:ins>
      <w:ins w:id="4196" w:author="Laurence Golding" w:date="2019-03-22T15:08:00Z">
        <w:r>
          <w:t>.</w:t>
        </w:r>
      </w:ins>
    </w:p>
    <w:p w14:paraId="0EEA5541" w14:textId="25D6B52A" w:rsidR="00830925" w:rsidRDefault="00830925" w:rsidP="00E45D82">
      <w:pPr>
        <w:pStyle w:val="Code"/>
        <w:rPr>
          <w:ins w:id="4197" w:author="Laurence Golding" w:date="2019-03-22T15:08:00Z"/>
        </w:rPr>
      </w:pPr>
      <w:ins w:id="4198" w:author="Laurence Golding" w:date="2019-03-22T15:16:00Z">
        <w:r>
          <w:t xml:space="preserve">      </w:t>
        </w:r>
      </w:ins>
      <w:ins w:id="4199" w:author="Laurence Golding" w:date="2019-03-22T15:17:00Z">
        <w:r>
          <w:t>}</w:t>
        </w:r>
      </w:ins>
    </w:p>
    <w:p w14:paraId="23349F7F" w14:textId="20081DDB" w:rsidR="00E45D82" w:rsidRDefault="00E45D82" w:rsidP="00E45D82">
      <w:pPr>
        <w:pStyle w:val="Code"/>
        <w:rPr>
          <w:ins w:id="4200" w:author="Laurence Golding" w:date="2019-03-22T15:17:00Z"/>
        </w:rPr>
      </w:pPr>
      <w:ins w:id="4201" w:author="Laurence Golding" w:date="2019-03-22T15:08:00Z">
        <w:r>
          <w:t xml:space="preserve">    }</w:t>
        </w:r>
      </w:ins>
      <w:ins w:id="4202" w:author="Laurence Golding" w:date="2019-03-22T15:17:00Z">
        <w:r w:rsidR="00830925">
          <w:t>,</w:t>
        </w:r>
      </w:ins>
    </w:p>
    <w:p w14:paraId="726E27BB" w14:textId="5B5F4D07" w:rsidR="00830925" w:rsidRDefault="00830925" w:rsidP="00E45D82">
      <w:pPr>
        <w:pStyle w:val="Code"/>
        <w:rPr>
          <w:ins w:id="4203" w:author="Laurence Golding" w:date="2019-03-22T15:17:00Z"/>
        </w:rPr>
      </w:pPr>
      <w:ins w:id="4204" w:author="Laurence Golding" w:date="2019-03-22T15:17:00Z">
        <w:r>
          <w:t xml:space="preserve">    {</w:t>
        </w:r>
      </w:ins>
    </w:p>
    <w:p w14:paraId="721AEF7D" w14:textId="097F9C5D" w:rsidR="00830925" w:rsidRDefault="00830925" w:rsidP="00E45D82">
      <w:pPr>
        <w:pStyle w:val="Code"/>
        <w:rPr>
          <w:ins w:id="4205" w:author="Laurence Golding" w:date="2019-03-22T15:18:00Z"/>
        </w:rPr>
      </w:pPr>
      <w:ins w:id="4206" w:author="Laurence Golding" w:date="2019-03-22T15:17:00Z">
        <w:r>
          <w:t xml:space="preserve">      "ruleId": "abc/def</w:t>
        </w:r>
      </w:ins>
      <w:ins w:id="4207" w:author="Laurence Golding" w:date="2019-03-22T15:18:00Z">
        <w:r>
          <w:t>",</w:t>
        </w:r>
      </w:ins>
    </w:p>
    <w:p w14:paraId="1A3B3BA0" w14:textId="77777777" w:rsidR="00830925" w:rsidRDefault="00830925" w:rsidP="00830925">
      <w:pPr>
        <w:pStyle w:val="Code"/>
        <w:rPr>
          <w:ins w:id="4208" w:author="Laurence Golding" w:date="2019-03-22T15:18:00Z"/>
        </w:rPr>
      </w:pPr>
      <w:ins w:id="4209" w:author="Laurence Golding" w:date="2019-03-22T15:18:00Z">
        <w:r>
          <w:t xml:space="preserve">      "ruleDescriptorReference": {</w:t>
        </w:r>
      </w:ins>
    </w:p>
    <w:p w14:paraId="6D6B1ED9" w14:textId="5F3A4812" w:rsidR="00830925" w:rsidRDefault="00830925" w:rsidP="00830925">
      <w:pPr>
        <w:pStyle w:val="Code"/>
        <w:rPr>
          <w:ins w:id="4210" w:author="Laurence Golding" w:date="2019-03-22T15:18:00Z"/>
        </w:rPr>
      </w:pPr>
      <w:ins w:id="4211" w:author="Laurence Golding" w:date="2019-03-22T15:18:00Z">
        <w:r>
          <w:t xml:space="preserve">        "id": "abc/defg/hij", # INVALID: Not equal to ruleId.</w:t>
        </w:r>
      </w:ins>
    </w:p>
    <w:p w14:paraId="418B4DBD" w14:textId="3AA3BA0B" w:rsidR="00830925" w:rsidRDefault="00830925" w:rsidP="00830925">
      <w:pPr>
        <w:pStyle w:val="Code"/>
        <w:rPr>
          <w:ins w:id="4212" w:author="Laurence Golding" w:date="2019-03-22T15:18:00Z"/>
        </w:rPr>
      </w:pPr>
      <w:ins w:id="4213" w:author="Laurence Golding" w:date="2019-03-22T15:18:00Z">
        <w:r>
          <w:t xml:space="preserve">        "index": 0</w:t>
        </w:r>
      </w:ins>
    </w:p>
    <w:p w14:paraId="717978B6" w14:textId="0A9D9B66" w:rsidR="00830925" w:rsidRDefault="00830925" w:rsidP="00E45D82">
      <w:pPr>
        <w:pStyle w:val="Code"/>
        <w:rPr>
          <w:ins w:id="4214" w:author="Laurence Golding" w:date="2019-03-22T15:08:00Z"/>
        </w:rPr>
      </w:pPr>
      <w:ins w:id="4215" w:author="Laurence Golding" w:date="2019-03-22T15:17:00Z">
        <w:r>
          <w:t xml:space="preserve">    }</w:t>
        </w:r>
      </w:ins>
    </w:p>
    <w:p w14:paraId="34D78F19" w14:textId="77777777" w:rsidR="00E45D82" w:rsidRDefault="00E45D82" w:rsidP="00E45D82">
      <w:pPr>
        <w:pStyle w:val="Code"/>
        <w:rPr>
          <w:ins w:id="4216" w:author="Laurence Golding" w:date="2019-03-22T15:08:00Z"/>
        </w:rPr>
      </w:pPr>
      <w:ins w:id="4217" w:author="Laurence Golding" w:date="2019-03-22T15:08:00Z">
        <w:r>
          <w:t xml:space="preserve">  ]</w:t>
        </w:r>
      </w:ins>
    </w:p>
    <w:p w14:paraId="4C998241" w14:textId="77777777" w:rsidR="00E45D82" w:rsidRDefault="00E45D82" w:rsidP="00E45D82">
      <w:pPr>
        <w:pStyle w:val="Code"/>
        <w:rPr>
          <w:ins w:id="4218" w:author="Laurence Golding" w:date="2019-03-22T15:08:00Z"/>
        </w:rPr>
      </w:pPr>
      <w:ins w:id="4219" w:author="Laurence Golding" w:date="2019-03-22T15:08:00Z">
        <w:r>
          <w:t>}</w:t>
        </w:r>
      </w:ins>
    </w:p>
    <w:p w14:paraId="4E353E26" w14:textId="2764BBEE" w:rsidR="00C4251F" w:rsidRDefault="00C4251F" w:rsidP="00C4251F">
      <w:pPr>
        <w:pStyle w:val="Heading3"/>
        <w:rPr>
          <w:ins w:id="4220" w:author="Laurence Golding" w:date="2019-03-21T16:04:00Z"/>
        </w:rPr>
      </w:pPr>
      <w:bookmarkStart w:id="4221" w:name="_Ref4055060"/>
      <w:ins w:id="4222" w:author="Laurence Golding" w:date="2019-03-21T09:56:00Z">
        <w:r>
          <w:t>index</w:t>
        </w:r>
      </w:ins>
      <w:bookmarkEnd w:id="4221"/>
    </w:p>
    <w:p w14:paraId="5E8A5361" w14:textId="073C2123" w:rsidR="005402B0" w:rsidRDefault="005402B0" w:rsidP="005402B0">
      <w:pPr>
        <w:rPr>
          <w:ins w:id="4223" w:author="Laurence Golding" w:date="2019-03-22T14:40:00Z"/>
        </w:rPr>
      </w:pPr>
      <w:ins w:id="4224" w:author="Laurence Golding" w:date="2019-03-21T16:04:00Z">
        <w:r>
          <w:t xml:space="preserve">A </w:t>
        </w:r>
        <w:r w:rsidRPr="005402B0">
          <w:rPr>
            <w:rStyle w:val="CODEtemp"/>
          </w:rPr>
          <w:t>reportingDescriptorReference</w:t>
        </w:r>
        <w:r>
          <w:t xml:space="preserve"> object </w:t>
        </w:r>
        <w:r w:rsidRPr="005402B0">
          <w:rPr>
            <w:b/>
          </w:rPr>
          <w:t>MA</w:t>
        </w:r>
      </w:ins>
      <w:ins w:id="4225" w:author="Laurence Golding" w:date="2019-03-21T16:05:00Z">
        <w:r w:rsidRPr="005402B0">
          <w:rPr>
            <w:b/>
          </w:rPr>
          <w:t>Y</w:t>
        </w:r>
        <w:r>
          <w:t xml:space="preserve"> contain a property named </w:t>
        </w:r>
        <w:r w:rsidRPr="005402B0">
          <w:rPr>
            <w:rStyle w:val="CODEtemp"/>
          </w:rPr>
          <w:t>index</w:t>
        </w:r>
        <w:r>
          <w:t xml:space="preserve"> whose value is </w:t>
        </w:r>
      </w:ins>
      <w:ins w:id="4226" w:author="Laurence Golding" w:date="2019-03-22T08:29:00Z">
        <w:r w:rsidR="00AC4335">
          <w:t>the</w:t>
        </w:r>
      </w:ins>
      <w:ins w:id="4227" w:author="Laurence Golding" w:date="2019-03-21T16:05:00Z">
        <w:r>
          <w:t xml:space="preserve"> array index (§</w:t>
        </w:r>
      </w:ins>
      <w:ins w:id="4228" w:author="Laurence Golding" w:date="2019-03-21T16:06:00Z">
        <w:r>
          <w:fldChar w:fldCharType="begin"/>
        </w:r>
        <w:r>
          <w:instrText xml:space="preserve"> REF _Ref4056185 \r \h </w:instrText>
        </w:r>
      </w:ins>
      <w:r>
        <w:fldChar w:fldCharType="separate"/>
      </w:r>
      <w:ins w:id="4229" w:author="Laurence Golding" w:date="2019-03-21T16:06:00Z">
        <w:r>
          <w:t>3.7.3</w:t>
        </w:r>
        <w:r>
          <w:fldChar w:fldCharType="end"/>
        </w:r>
      </w:ins>
      <w:ins w:id="4230" w:author="Laurence Golding" w:date="2019-03-21T16:05:00Z">
        <w:r>
          <w:t>)</w:t>
        </w:r>
      </w:ins>
      <w:ins w:id="4231" w:author="Laurence Golding" w:date="2019-03-22T08:30:00Z">
        <w:r w:rsidR="00AC4335">
          <w:t xml:space="preserve"> into</w:t>
        </w:r>
      </w:ins>
      <w:ins w:id="4232" w:author="Laurence Golding" w:date="2019-03-21T16:05:00Z">
        <w:r>
          <w:t xml:space="preserve"> </w:t>
        </w:r>
      </w:ins>
      <w:ins w:id="4233" w:author="Laurence Golding" w:date="2019-03-22T08:30:00Z">
        <w:r w:rsidR="00AC4335" w:rsidRPr="005402B0">
          <w:rPr>
            <w:rStyle w:val="CODEtemp"/>
          </w:rPr>
          <w:t>theComponent.ruleDescriptors</w:t>
        </w:r>
        <w:r w:rsidR="00AC4335">
          <w:t xml:space="preserve"> (§</w:t>
        </w:r>
        <w:r w:rsidR="00AC4335">
          <w:fldChar w:fldCharType="begin"/>
        </w:r>
        <w:r w:rsidR="00AC4335">
          <w:instrText xml:space="preserve"> REF _Ref3899090 \r \h </w:instrText>
        </w:r>
      </w:ins>
      <w:ins w:id="4234" w:author="Laurence Golding" w:date="2019-03-22T08:30:00Z">
        <w:r w:rsidR="00AC4335">
          <w:fldChar w:fldCharType="separate"/>
        </w:r>
        <w:r w:rsidR="00AC4335">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ins>
      <w:ins w:id="4235" w:author="Laurence Golding" w:date="2019-03-22T08:30:00Z">
        <w:r w:rsidR="00AC4335">
          <w:fldChar w:fldCharType="separate"/>
        </w:r>
        <w:r w:rsidR="00AC4335">
          <w:t>3.18.19</w:t>
        </w:r>
        <w:r w:rsidR="00AC4335">
          <w:fldChar w:fldCharType="end"/>
        </w:r>
        <w:r w:rsidR="00AC4335">
          <w:t>), according to the table in §</w:t>
        </w:r>
        <w:r w:rsidR="00AC4335">
          <w:fldChar w:fldCharType="begin"/>
        </w:r>
        <w:r w:rsidR="00AC4335">
          <w:instrText xml:space="preserve"> REF _Ref4135862 \r \h </w:instrText>
        </w:r>
      </w:ins>
      <w:r w:rsidR="00AC4335">
        <w:fldChar w:fldCharType="separate"/>
      </w:r>
      <w:ins w:id="4236" w:author="Laurence Golding" w:date="2019-03-22T08:30:00Z">
        <w:r w:rsidR="00AC4335">
          <w:t>3.44.3</w:t>
        </w:r>
        <w:r w:rsidR="00AC4335">
          <w:fldChar w:fldCharType="end"/>
        </w:r>
      </w:ins>
      <w:ins w:id="4237" w:author="Laurence Golding" w:date="2019-03-21T16:09:00Z">
        <w:r>
          <w:t>.</w:t>
        </w:r>
      </w:ins>
    </w:p>
    <w:p w14:paraId="776C4705" w14:textId="29C83E49" w:rsidR="00E45D82" w:rsidRDefault="00E45D82" w:rsidP="00E45D82">
      <w:pPr>
        <w:pStyle w:val="Note"/>
        <w:rPr>
          <w:ins w:id="4238" w:author="Laurence Golding" w:date="2019-03-22T14:40:00Z"/>
        </w:rPr>
      </w:pPr>
      <w:ins w:id="4239" w:author="Laurence Golding" w:date="2019-03-22T14:40:00Z">
        <w:r>
          <w:lastRenderedPageBreak/>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ins>
    </w:p>
    <w:p w14:paraId="0FED810E" w14:textId="77777777" w:rsidR="00E45D82" w:rsidRDefault="00E45D82" w:rsidP="00E45D82">
      <w:pPr>
        <w:pStyle w:val="Code"/>
        <w:rPr>
          <w:ins w:id="4240" w:author="Laurence Golding" w:date="2019-03-22T14:40:00Z"/>
        </w:rPr>
      </w:pPr>
      <w:ins w:id="4241" w:author="Laurence Golding" w:date="2019-03-22T14:40:00Z">
        <w:r>
          <w:t>{                            # A run object (§</w:t>
        </w:r>
        <w:r>
          <w:fldChar w:fldCharType="begin"/>
        </w:r>
        <w:r>
          <w:instrText xml:space="preserve"> REF _Ref493349997 \r \h  \* MERGEFORMAT </w:instrText>
        </w:r>
      </w:ins>
      <w:ins w:id="4242" w:author="Laurence Golding" w:date="2019-03-22T14:40:00Z">
        <w:r>
          <w:fldChar w:fldCharType="separate"/>
        </w:r>
        <w:r>
          <w:t>3.14</w:t>
        </w:r>
        <w:r>
          <w:fldChar w:fldCharType="end"/>
        </w:r>
        <w:r>
          <w:t>).</w:t>
        </w:r>
      </w:ins>
    </w:p>
    <w:p w14:paraId="257CC1D7" w14:textId="77777777" w:rsidR="00E45D82" w:rsidRDefault="00E45D82" w:rsidP="00E45D82">
      <w:pPr>
        <w:pStyle w:val="Code"/>
        <w:rPr>
          <w:ins w:id="4243" w:author="Laurence Golding" w:date="2019-03-22T14:40:00Z"/>
        </w:rPr>
      </w:pPr>
      <w:ins w:id="4244" w:author="Laurence Golding" w:date="2019-03-22T14:40:00Z">
        <w:r>
          <w:t xml:space="preserve">  "tool": {                  # See §</w:t>
        </w:r>
        <w:r>
          <w:fldChar w:fldCharType="begin"/>
        </w:r>
        <w:r>
          <w:instrText xml:space="preserve"> REF _Ref493350956 \r \h </w:instrText>
        </w:r>
      </w:ins>
      <w:ins w:id="4245" w:author="Laurence Golding" w:date="2019-03-22T14:40:00Z">
        <w:r>
          <w:fldChar w:fldCharType="separate"/>
        </w:r>
        <w:r>
          <w:t>3.14.6</w:t>
        </w:r>
        <w:r>
          <w:fldChar w:fldCharType="end"/>
        </w:r>
        <w:r>
          <w:t>.</w:t>
        </w:r>
      </w:ins>
    </w:p>
    <w:p w14:paraId="3E252115" w14:textId="77777777" w:rsidR="00E45D82" w:rsidRDefault="00E45D82" w:rsidP="00E45D82">
      <w:pPr>
        <w:pStyle w:val="Code"/>
        <w:rPr>
          <w:ins w:id="4246" w:author="Laurence Golding" w:date="2019-03-22T14:40:00Z"/>
        </w:rPr>
      </w:pPr>
      <w:ins w:id="4247" w:author="Laurence Golding" w:date="2019-03-22T14:40:00Z">
        <w:r>
          <w:t xml:space="preserve">    "driver": {              # See §</w:t>
        </w:r>
        <w:r>
          <w:fldChar w:fldCharType="begin"/>
        </w:r>
        <w:r>
          <w:instrText xml:space="preserve"> REF _Ref3663219 \r \h </w:instrText>
        </w:r>
      </w:ins>
      <w:ins w:id="4248" w:author="Laurence Golding" w:date="2019-03-22T14:40:00Z">
        <w:r>
          <w:fldChar w:fldCharType="separate"/>
        </w:r>
        <w:r>
          <w:t>3.17.2</w:t>
        </w:r>
        <w:r>
          <w:fldChar w:fldCharType="end"/>
        </w:r>
        <w:r>
          <w:t>.</w:t>
        </w:r>
      </w:ins>
    </w:p>
    <w:p w14:paraId="31730383" w14:textId="77777777" w:rsidR="00E45D82" w:rsidRDefault="00E45D82" w:rsidP="00E45D82">
      <w:pPr>
        <w:pStyle w:val="Code"/>
        <w:rPr>
          <w:ins w:id="4249" w:author="Laurence Golding" w:date="2019-03-22T14:40:00Z"/>
        </w:rPr>
      </w:pPr>
      <w:ins w:id="4250" w:author="Laurence Golding" w:date="2019-03-22T14:40:00Z">
        <w:r>
          <w:t xml:space="preserve">      "name": "CodeScanner",</w:t>
        </w:r>
      </w:ins>
    </w:p>
    <w:p w14:paraId="245A8D1C" w14:textId="77777777" w:rsidR="00E45D82" w:rsidRDefault="00E45D82" w:rsidP="00E45D82">
      <w:pPr>
        <w:pStyle w:val="Code"/>
        <w:rPr>
          <w:ins w:id="4251" w:author="Laurence Golding" w:date="2019-03-22T14:40:00Z"/>
        </w:rPr>
      </w:pPr>
      <w:ins w:id="4252" w:author="Laurence Golding" w:date="2019-03-22T14:40:00Z">
        <w:r>
          <w:t xml:space="preserve">      "ruleDescriptors": [   # See §</w:t>
        </w:r>
        <w:r>
          <w:fldChar w:fldCharType="begin"/>
        </w:r>
        <w:r>
          <w:instrText xml:space="preserve"> REF _Ref3899090 \r \h </w:instrText>
        </w:r>
      </w:ins>
      <w:ins w:id="4253" w:author="Laurence Golding" w:date="2019-03-22T14:40:00Z">
        <w:r>
          <w:fldChar w:fldCharType="separate"/>
        </w:r>
        <w:r>
          <w:t>3.18.17</w:t>
        </w:r>
        <w:r>
          <w:fldChar w:fldCharType="end"/>
        </w:r>
        <w:r>
          <w:t>.</w:t>
        </w:r>
      </w:ins>
    </w:p>
    <w:p w14:paraId="40E440D1" w14:textId="77777777" w:rsidR="00E45D82" w:rsidRDefault="00E45D82" w:rsidP="00E45D82">
      <w:pPr>
        <w:pStyle w:val="Code"/>
        <w:rPr>
          <w:ins w:id="4254" w:author="Laurence Golding" w:date="2019-03-22T14:40:00Z"/>
        </w:rPr>
      </w:pPr>
      <w:ins w:id="4255" w:author="Laurence Golding" w:date="2019-03-22T14:40:00Z">
        <w:r>
          <w:t xml:space="preserve">        {                    # A reportingDescriptor object (§</w:t>
        </w:r>
        <w:r>
          <w:fldChar w:fldCharType="begin"/>
        </w:r>
        <w:r>
          <w:instrText xml:space="preserve"> REF _Ref3908560 \r \h </w:instrText>
        </w:r>
      </w:ins>
      <w:ins w:id="4256" w:author="Laurence Golding" w:date="2019-03-22T14:40:00Z">
        <w:r>
          <w:fldChar w:fldCharType="separate"/>
        </w:r>
        <w:r>
          <w:t>3.41</w:t>
        </w:r>
        <w:r>
          <w:fldChar w:fldCharType="end"/>
        </w:r>
        <w:r>
          <w:t>).</w:t>
        </w:r>
      </w:ins>
    </w:p>
    <w:p w14:paraId="0F975D02" w14:textId="77777777" w:rsidR="00E45D82" w:rsidRDefault="00E45D82" w:rsidP="00E45D82">
      <w:pPr>
        <w:pStyle w:val="Code"/>
        <w:rPr>
          <w:ins w:id="4257" w:author="Laurence Golding" w:date="2019-03-22T14:40:00Z"/>
        </w:rPr>
      </w:pPr>
      <w:ins w:id="4258" w:author="Laurence Golding" w:date="2019-03-22T14:40:00Z">
        <w:r>
          <w:t xml:space="preserve">          "id": "CA1711",    # See §</w:t>
        </w:r>
        <w:r>
          <w:fldChar w:fldCharType="begin"/>
        </w:r>
        <w:r>
          <w:instrText xml:space="preserve"> REF _Ref493408046 \r \h </w:instrText>
        </w:r>
      </w:ins>
      <w:ins w:id="4259" w:author="Laurence Golding" w:date="2019-03-22T14:40:00Z">
        <w:r>
          <w:fldChar w:fldCharType="separate"/>
        </w:r>
        <w:r>
          <w:t>3.41.3</w:t>
        </w:r>
        <w:r>
          <w:fldChar w:fldCharType="end"/>
        </w:r>
        <w:r>
          <w:t>.</w:t>
        </w:r>
      </w:ins>
    </w:p>
    <w:p w14:paraId="3CD7C95A" w14:textId="77777777" w:rsidR="00E45D82" w:rsidRDefault="00E45D82" w:rsidP="00E45D82">
      <w:pPr>
        <w:pStyle w:val="Code"/>
        <w:rPr>
          <w:ins w:id="4260" w:author="Laurence Golding" w:date="2019-03-22T14:40:00Z"/>
        </w:rPr>
      </w:pPr>
      <w:ins w:id="4261" w:author="Laurence Golding" w:date="2019-03-22T14:40:00Z">
        <w:r>
          <w:t xml:space="preserve">          ...</w:t>
        </w:r>
      </w:ins>
    </w:p>
    <w:p w14:paraId="3D54614E" w14:textId="77777777" w:rsidR="00E45D82" w:rsidRDefault="00E45D82" w:rsidP="00E45D82">
      <w:pPr>
        <w:pStyle w:val="Code"/>
        <w:rPr>
          <w:ins w:id="4262" w:author="Laurence Golding" w:date="2019-03-22T14:40:00Z"/>
        </w:rPr>
      </w:pPr>
      <w:ins w:id="4263" w:author="Laurence Golding" w:date="2019-03-22T14:40:00Z">
        <w:r>
          <w:t xml:space="preserve">        },</w:t>
        </w:r>
      </w:ins>
    </w:p>
    <w:p w14:paraId="6925BE7B" w14:textId="77777777" w:rsidR="00E45D82" w:rsidRDefault="00E45D82" w:rsidP="00E45D82">
      <w:pPr>
        <w:pStyle w:val="Code"/>
        <w:rPr>
          <w:ins w:id="4264" w:author="Laurence Golding" w:date="2019-03-22T14:40:00Z"/>
        </w:rPr>
      </w:pPr>
      <w:ins w:id="4265" w:author="Laurence Golding" w:date="2019-03-22T14:40:00Z">
        <w:r>
          <w:t xml:space="preserve">        {                    # Another reportingDescriptor with the same id.</w:t>
        </w:r>
      </w:ins>
    </w:p>
    <w:p w14:paraId="1A9E0A72" w14:textId="534C91E2" w:rsidR="001F6ACE" w:rsidRDefault="00E45D82" w:rsidP="00E45D82">
      <w:pPr>
        <w:pStyle w:val="Code"/>
        <w:rPr>
          <w:ins w:id="4266" w:author="Laurence Golding" w:date="2019-03-22T16:44:00Z"/>
        </w:rPr>
      </w:pPr>
      <w:ins w:id="4267" w:author="Laurence Golding" w:date="2019-03-22T14:40:00Z">
        <w:r>
          <w:t xml:space="preserve">          "id": "CA1711",    #</w:t>
        </w:r>
      </w:ins>
      <w:ins w:id="4268" w:author="Laurence Golding" w:date="2019-03-22T16:45:00Z">
        <w:r w:rsidR="001F6ACE">
          <w:t xml:space="preserve"> </w:t>
        </w:r>
      </w:ins>
      <w:ins w:id="4269" w:author="Laurence Golding" w:date="2019-03-22T14:40:00Z">
        <w:r>
          <w:t xml:space="preserve"> rule</w:t>
        </w:r>
      </w:ins>
      <w:ins w:id="4270" w:author="Laurence Golding" w:date="2019-03-22T16:44:00Z">
        <w:r w:rsidR="001F6ACE">
          <w:t>DescriptorReference.i</w:t>
        </w:r>
      </w:ins>
      <w:ins w:id="4271" w:author="Laurence Golding" w:date="2019-03-22T14:40:00Z">
        <w:r>
          <w:t>ndex points to this</w:t>
        </w:r>
      </w:ins>
    </w:p>
    <w:p w14:paraId="68096A05" w14:textId="3B856311" w:rsidR="00E45D82" w:rsidRDefault="001F6ACE" w:rsidP="00E45D82">
      <w:pPr>
        <w:pStyle w:val="Code"/>
        <w:rPr>
          <w:ins w:id="4272" w:author="Laurence Golding" w:date="2019-03-22T14:40:00Z"/>
        </w:rPr>
      </w:pPr>
      <w:ins w:id="4273" w:author="Laurence Golding" w:date="2019-03-22T16:44:00Z">
        <w:r>
          <w:t xml:space="preserve">                             #</w:t>
        </w:r>
      </w:ins>
      <w:ins w:id="4274" w:author="Laurence Golding" w:date="2019-03-22T16:45:00Z">
        <w:r>
          <w:t xml:space="preserve"> </w:t>
        </w:r>
      </w:ins>
      <w:ins w:id="4275" w:author="Laurence Golding" w:date="2019-03-22T14:40:00Z">
        <w:r w:rsidR="00E45D82">
          <w:t xml:space="preserve"> one.</w:t>
        </w:r>
      </w:ins>
    </w:p>
    <w:p w14:paraId="4C352CE3" w14:textId="77777777" w:rsidR="00E45D82" w:rsidRDefault="00E45D82" w:rsidP="00E45D82">
      <w:pPr>
        <w:pStyle w:val="Code"/>
        <w:rPr>
          <w:ins w:id="4276" w:author="Laurence Golding" w:date="2019-03-22T14:40:00Z"/>
        </w:rPr>
      </w:pPr>
      <w:ins w:id="4277" w:author="Laurence Golding" w:date="2019-03-22T14:40:00Z">
        <w:r>
          <w:t xml:space="preserve">          ...</w:t>
        </w:r>
      </w:ins>
    </w:p>
    <w:p w14:paraId="2F07EFF6" w14:textId="77777777" w:rsidR="00E45D82" w:rsidRDefault="00E45D82" w:rsidP="00E45D82">
      <w:pPr>
        <w:pStyle w:val="Code"/>
        <w:rPr>
          <w:ins w:id="4278" w:author="Laurence Golding" w:date="2019-03-22T14:40:00Z"/>
        </w:rPr>
      </w:pPr>
      <w:ins w:id="4279" w:author="Laurence Golding" w:date="2019-03-22T14:40:00Z">
        <w:r>
          <w:t xml:space="preserve">        }</w:t>
        </w:r>
      </w:ins>
    </w:p>
    <w:p w14:paraId="5E8D6EA2" w14:textId="77777777" w:rsidR="00E45D82" w:rsidRDefault="00E45D82" w:rsidP="00E45D82">
      <w:pPr>
        <w:pStyle w:val="Code"/>
        <w:rPr>
          <w:ins w:id="4280" w:author="Laurence Golding" w:date="2019-03-22T14:40:00Z"/>
        </w:rPr>
      </w:pPr>
      <w:ins w:id="4281" w:author="Laurence Golding" w:date="2019-03-22T14:40:00Z">
        <w:r>
          <w:t xml:space="preserve">      ]</w:t>
        </w:r>
      </w:ins>
    </w:p>
    <w:p w14:paraId="72DA1484" w14:textId="77777777" w:rsidR="00E45D82" w:rsidRDefault="00E45D82" w:rsidP="00E45D82">
      <w:pPr>
        <w:pStyle w:val="Code"/>
        <w:rPr>
          <w:ins w:id="4282" w:author="Laurence Golding" w:date="2019-03-22T14:40:00Z"/>
        </w:rPr>
      </w:pPr>
      <w:ins w:id="4283" w:author="Laurence Golding" w:date="2019-03-22T14:40:00Z">
        <w:r>
          <w:t xml:space="preserve">    }</w:t>
        </w:r>
      </w:ins>
    </w:p>
    <w:p w14:paraId="3351F9B9" w14:textId="77777777" w:rsidR="00E45D82" w:rsidRDefault="00E45D82" w:rsidP="00E45D82">
      <w:pPr>
        <w:pStyle w:val="Code"/>
        <w:rPr>
          <w:ins w:id="4284" w:author="Laurence Golding" w:date="2019-03-22T14:40:00Z"/>
        </w:rPr>
      </w:pPr>
      <w:ins w:id="4285" w:author="Laurence Golding" w:date="2019-03-22T14:40:00Z">
        <w:r>
          <w:t xml:space="preserve">  },</w:t>
        </w:r>
      </w:ins>
    </w:p>
    <w:p w14:paraId="6AE60C17" w14:textId="77777777" w:rsidR="00E45D82" w:rsidRDefault="00E45D82" w:rsidP="00E45D82">
      <w:pPr>
        <w:pStyle w:val="Code"/>
        <w:rPr>
          <w:ins w:id="4286" w:author="Laurence Golding" w:date="2019-03-22T14:40:00Z"/>
        </w:rPr>
      </w:pPr>
      <w:ins w:id="4287" w:author="Laurence Golding" w:date="2019-03-22T14:40:00Z">
        <w:r>
          <w:t xml:space="preserve">  "results": [               # See §</w:t>
        </w:r>
        <w:r>
          <w:fldChar w:fldCharType="begin"/>
        </w:r>
        <w:r>
          <w:instrText xml:space="preserve"> REF _Ref493350972 \r \h  \* MERGEFORMAT </w:instrText>
        </w:r>
      </w:ins>
      <w:ins w:id="4288" w:author="Laurence Golding" w:date="2019-03-22T14:40:00Z">
        <w:r>
          <w:fldChar w:fldCharType="separate"/>
        </w:r>
        <w:r>
          <w:t>3.14.15</w:t>
        </w:r>
        <w:r>
          <w:fldChar w:fldCharType="end"/>
        </w:r>
        <w:r>
          <w:t>.</w:t>
        </w:r>
      </w:ins>
    </w:p>
    <w:p w14:paraId="166ABF0D" w14:textId="77777777" w:rsidR="00E45D82" w:rsidRDefault="00E45D82" w:rsidP="00E45D82">
      <w:pPr>
        <w:pStyle w:val="Code"/>
        <w:rPr>
          <w:ins w:id="4289" w:author="Laurence Golding" w:date="2019-03-22T14:40:00Z"/>
        </w:rPr>
      </w:pPr>
      <w:ins w:id="4290" w:author="Laurence Golding" w:date="2019-03-22T14:40:00Z">
        <w:r>
          <w:t xml:space="preserve">    {                        # A result object (§</w:t>
        </w:r>
        <w:r>
          <w:fldChar w:fldCharType="begin"/>
        </w:r>
        <w:r>
          <w:instrText xml:space="preserve"> REF _Ref493350984 \r \h  \* MERGEFORMAT </w:instrText>
        </w:r>
      </w:ins>
      <w:ins w:id="4291" w:author="Laurence Golding" w:date="2019-03-22T14:40:00Z">
        <w:r>
          <w:fldChar w:fldCharType="separate"/>
        </w:r>
        <w:r>
          <w:t>3.24</w:t>
        </w:r>
        <w:r>
          <w:fldChar w:fldCharType="end"/>
        </w:r>
        <w:r>
          <w:t>).</w:t>
        </w:r>
      </w:ins>
    </w:p>
    <w:p w14:paraId="18301065" w14:textId="020A4BB8" w:rsidR="00E45D82" w:rsidRDefault="00E45D82" w:rsidP="00E45D82">
      <w:pPr>
        <w:pStyle w:val="Code"/>
        <w:rPr>
          <w:ins w:id="4292" w:author="Laurence Golding" w:date="2019-03-22T14:41:00Z"/>
        </w:rPr>
      </w:pPr>
      <w:ins w:id="4293" w:author="Laurence Golding" w:date="2019-03-22T14:40:00Z">
        <w:r>
          <w:t xml:space="preserve">      "ruleId": "CA1711",    # See §</w:t>
        </w:r>
        <w:r>
          <w:fldChar w:fldCharType="begin"/>
        </w:r>
        <w:r>
          <w:instrText xml:space="preserve"> REF _Ref513193500 \r \h </w:instrText>
        </w:r>
      </w:ins>
      <w:ins w:id="4294" w:author="Laurence Golding" w:date="2019-03-22T14:40:00Z">
        <w:r>
          <w:fldChar w:fldCharType="separate"/>
        </w:r>
        <w:r>
          <w:t>3.24.5</w:t>
        </w:r>
        <w:r>
          <w:fldChar w:fldCharType="end"/>
        </w:r>
        <w:r>
          <w:t>.</w:t>
        </w:r>
      </w:ins>
    </w:p>
    <w:p w14:paraId="6FE25587" w14:textId="77777777" w:rsidR="00E45D82" w:rsidRDefault="00E45D82" w:rsidP="00E45D82">
      <w:pPr>
        <w:pStyle w:val="Code"/>
        <w:rPr>
          <w:ins w:id="4295" w:author="Laurence Golding" w:date="2019-03-22T14:41:00Z"/>
        </w:rPr>
      </w:pPr>
    </w:p>
    <w:p w14:paraId="41BC6A7F" w14:textId="27E46FEF" w:rsidR="00E45D82" w:rsidRDefault="00E45D82" w:rsidP="00E45D82">
      <w:pPr>
        <w:pStyle w:val="Code"/>
        <w:rPr>
          <w:ins w:id="4296" w:author="Laurence Golding" w:date="2019-03-22T14:41:00Z"/>
        </w:rPr>
      </w:pPr>
      <w:ins w:id="4297" w:author="Laurence Golding" w:date="2019-03-22T14:41:00Z">
        <w:r>
          <w:t xml:space="preserve">                             # A reportingDescriptorReference object.</w:t>
        </w:r>
      </w:ins>
    </w:p>
    <w:p w14:paraId="6007731C" w14:textId="58F81EA4" w:rsidR="00E45D82" w:rsidRDefault="00E45D82" w:rsidP="00E45D82">
      <w:pPr>
        <w:pStyle w:val="Code"/>
        <w:rPr>
          <w:ins w:id="4298" w:author="Laurence Golding" w:date="2019-03-22T14:40:00Z"/>
        </w:rPr>
      </w:pPr>
      <w:ins w:id="4299" w:author="Laurence Golding" w:date="2019-03-22T14:41:00Z">
        <w:r>
          <w:t xml:space="preserve">      "ruleDescriptorReference": {</w:t>
        </w:r>
      </w:ins>
    </w:p>
    <w:p w14:paraId="06F1AECA" w14:textId="004E269A" w:rsidR="00E45D82" w:rsidRDefault="00E45D82" w:rsidP="00E45D82">
      <w:pPr>
        <w:pStyle w:val="Code"/>
        <w:rPr>
          <w:ins w:id="4300" w:author="Laurence Golding" w:date="2019-03-22T14:40:00Z"/>
        </w:rPr>
      </w:pPr>
      <w:ins w:id="4301" w:author="Laurence Golding" w:date="2019-03-22T14:40:00Z">
        <w:r>
          <w:t xml:space="preserve">      </w:t>
        </w:r>
      </w:ins>
      <w:ins w:id="4302" w:author="Laurence Golding" w:date="2019-03-22T14:41:00Z">
        <w:r>
          <w:t xml:space="preserve">  </w:t>
        </w:r>
      </w:ins>
      <w:ins w:id="4303" w:author="Laurence Golding" w:date="2019-03-22T14:40:00Z">
        <w:r>
          <w:t>"</w:t>
        </w:r>
      </w:ins>
      <w:ins w:id="4304" w:author="Laurence Golding" w:date="2019-03-22T14:41:00Z">
        <w:r>
          <w:t>i</w:t>
        </w:r>
      </w:ins>
      <w:ins w:id="4305" w:author="Laurence Golding" w:date="2019-03-22T14:40:00Z">
        <w:r>
          <w:t>ndex": 1</w:t>
        </w:r>
      </w:ins>
    </w:p>
    <w:p w14:paraId="00CB226D" w14:textId="381C65CE" w:rsidR="00E45D82" w:rsidRDefault="00E45D82" w:rsidP="00E45D82">
      <w:pPr>
        <w:pStyle w:val="Code"/>
        <w:rPr>
          <w:ins w:id="4306" w:author="Laurence Golding" w:date="2019-03-22T14:40:00Z"/>
        </w:rPr>
      </w:pPr>
      <w:ins w:id="4307" w:author="Laurence Golding" w:date="2019-03-22T14:40:00Z">
        <w:r>
          <w:t xml:space="preserve">      </w:t>
        </w:r>
      </w:ins>
      <w:ins w:id="4308" w:author="Laurence Golding" w:date="2019-03-22T14:41:00Z">
        <w:r>
          <w:t>}</w:t>
        </w:r>
      </w:ins>
    </w:p>
    <w:p w14:paraId="0BF45511" w14:textId="77777777" w:rsidR="00E45D82" w:rsidRDefault="00E45D82" w:rsidP="00E45D82">
      <w:pPr>
        <w:pStyle w:val="Code"/>
        <w:rPr>
          <w:ins w:id="4309" w:author="Laurence Golding" w:date="2019-03-22T14:40:00Z"/>
        </w:rPr>
      </w:pPr>
      <w:ins w:id="4310" w:author="Laurence Golding" w:date="2019-03-22T14:40:00Z">
        <w:r>
          <w:t xml:space="preserve">    }</w:t>
        </w:r>
      </w:ins>
    </w:p>
    <w:p w14:paraId="377019C3" w14:textId="77777777" w:rsidR="00E45D82" w:rsidRDefault="00E45D82" w:rsidP="00E45D82">
      <w:pPr>
        <w:pStyle w:val="Code"/>
        <w:rPr>
          <w:ins w:id="4311" w:author="Laurence Golding" w:date="2019-03-22T14:40:00Z"/>
        </w:rPr>
      </w:pPr>
      <w:ins w:id="4312" w:author="Laurence Golding" w:date="2019-03-22T14:40:00Z">
        <w:r>
          <w:t xml:space="preserve">  ]</w:t>
        </w:r>
      </w:ins>
    </w:p>
    <w:p w14:paraId="62990FBD" w14:textId="77777777" w:rsidR="00E45D82" w:rsidRDefault="00E45D82" w:rsidP="00E45D82">
      <w:pPr>
        <w:pStyle w:val="Code"/>
        <w:rPr>
          <w:ins w:id="4313" w:author="Laurence Golding" w:date="2019-03-22T14:40:00Z"/>
        </w:rPr>
      </w:pPr>
      <w:ins w:id="4314" w:author="Laurence Golding" w:date="2019-03-22T14:40:00Z">
        <w:r>
          <w:t>}</w:t>
        </w:r>
      </w:ins>
    </w:p>
    <w:p w14:paraId="24FDA92B" w14:textId="70781CB6" w:rsidR="00E45D82" w:rsidRPr="00E45D82" w:rsidRDefault="00E45D82" w:rsidP="00E45D82">
      <w:pPr>
        <w:rPr>
          <w:ins w:id="4315" w:author="Laurence Golding" w:date="2019-03-22T14:40:00Z"/>
        </w:rPr>
      </w:pPr>
      <w:ins w:id="4316" w:author="Laurence Golding" w:date="2019-03-22T14:40:00Z">
        <w:r>
          <w:t xml:space="preserve">If </w:t>
        </w:r>
      </w:ins>
      <w:ins w:id="4317" w:author="Laurence Golding" w:date="2019-03-22T14:42:00Z">
        <w:r>
          <w:rPr>
            <w:rStyle w:val="CODEtemp"/>
          </w:rPr>
          <w:t>i</w:t>
        </w:r>
      </w:ins>
      <w:ins w:id="4318" w:author="Laurence Golding" w:date="2019-03-22T14:40:00Z">
        <w:r w:rsidRPr="00A21AF0">
          <w:rPr>
            <w:rStyle w:val="CODEtemp"/>
          </w:rPr>
          <w:t>ndex</w:t>
        </w:r>
        <w:r>
          <w:t xml:space="preserve"> is absent and </w:t>
        </w:r>
      </w:ins>
      <w:ins w:id="4319" w:author="Laurence Golding" w:date="2019-03-22T14:42:00Z">
        <w:r>
          <w:rPr>
            <w:rStyle w:val="CODEtemp"/>
          </w:rPr>
          <w:t>theResult</w:t>
        </w:r>
      </w:ins>
      <w:ins w:id="4320" w:author="Laurence Golding" w:date="2019-03-22T14:40:00Z">
        <w:r w:rsidRPr="00A21AF0">
          <w:rPr>
            <w:rStyle w:val="CODEtemp"/>
          </w:rPr>
          <w:t>.</w:t>
        </w:r>
      </w:ins>
      <w:ins w:id="4321" w:author="Laurence Golding" w:date="2019-03-22T14:42:00Z">
        <w:r>
          <w:rPr>
            <w:rStyle w:val="CODEtemp"/>
          </w:rPr>
          <w:t>ruleI</w:t>
        </w:r>
      </w:ins>
      <w:ins w:id="4322" w:author="Laurence Golding" w:date="2019-03-22T14:40:00Z">
        <w:r w:rsidRPr="00A21AF0">
          <w:rPr>
            <w:rStyle w:val="CODEtemp"/>
          </w:rPr>
          <w:t>ndex</w:t>
        </w:r>
        <w:r>
          <w:t xml:space="preserve"> (§</w:t>
        </w:r>
      </w:ins>
      <w:ins w:id="4323" w:author="Laurence Golding" w:date="2019-03-22T14:43:00Z">
        <w:r>
          <w:fldChar w:fldCharType="begin"/>
        </w:r>
        <w:r>
          <w:instrText xml:space="preserve"> REF _Ref531188246 \r \h </w:instrText>
        </w:r>
      </w:ins>
      <w:r>
        <w:fldChar w:fldCharType="separate"/>
      </w:r>
      <w:ins w:id="4324" w:author="Laurence Golding" w:date="2019-03-22T14:43:00Z">
        <w:r>
          <w:t>3.24.6</w:t>
        </w:r>
        <w:r>
          <w:fldChar w:fldCharType="end"/>
        </w:r>
      </w:ins>
      <w:ins w:id="4325" w:author="Laurence Golding" w:date="2019-03-22T14:40:00Z">
        <w:r>
          <w:t xml:space="preserve">) is present, </w:t>
        </w:r>
      </w:ins>
      <w:ins w:id="4326" w:author="Laurence Golding" w:date="2019-03-22T14:43:00Z">
        <w:r>
          <w:rPr>
            <w:rStyle w:val="CODEtemp"/>
          </w:rPr>
          <w:t>i</w:t>
        </w:r>
      </w:ins>
      <w:ins w:id="4327" w:author="Laurence Golding" w:date="2019-03-22T14:40:00Z">
        <w:r w:rsidRPr="00A21AF0">
          <w:rPr>
            <w:rStyle w:val="CODEtemp"/>
          </w:rPr>
          <w:t>ndex</w:t>
        </w:r>
        <w:r>
          <w:t xml:space="preserve"> </w:t>
        </w:r>
        <w:r w:rsidRPr="00A21AF0">
          <w:rPr>
            <w:b/>
          </w:rPr>
          <w:t>SHALL</w:t>
        </w:r>
        <w:r>
          <w:t xml:space="preserve"> default to </w:t>
        </w:r>
      </w:ins>
      <w:ins w:id="4328" w:author="Laurence Golding" w:date="2019-03-22T14:43:00Z">
        <w:r>
          <w:rPr>
            <w:rStyle w:val="CODEtemp"/>
          </w:rPr>
          <w:t>theResult</w:t>
        </w:r>
      </w:ins>
      <w:ins w:id="4329" w:author="Laurence Golding" w:date="2019-03-22T14:40:00Z">
        <w:r w:rsidRPr="00A21AF0">
          <w:rPr>
            <w:rStyle w:val="CODEtemp"/>
          </w:rPr>
          <w:t>.</w:t>
        </w:r>
      </w:ins>
      <w:ins w:id="4330" w:author="Laurence Golding" w:date="2019-03-22T14:43:00Z">
        <w:r>
          <w:rPr>
            <w:rStyle w:val="CODEtemp"/>
          </w:rPr>
          <w:t>ruleI</w:t>
        </w:r>
      </w:ins>
      <w:ins w:id="4331" w:author="Laurence Golding" w:date="2019-03-22T14:40:00Z">
        <w:r w:rsidRPr="00A21AF0">
          <w:rPr>
            <w:rStyle w:val="CODEtemp"/>
          </w:rPr>
          <w:t>ndex</w:t>
        </w:r>
        <w:r>
          <w:t>.</w:t>
        </w:r>
      </w:ins>
      <w:ins w:id="4332" w:author="Laurence Golding" w:date="2019-03-22T14:43:00Z">
        <w:r>
          <w:t xml:space="preserve"> If both are present, they </w:t>
        </w:r>
        <w:r>
          <w:rPr>
            <w:b/>
          </w:rPr>
          <w:t>SHALL</w:t>
        </w:r>
        <w:r>
          <w:t xml:space="preserve"> be equal.</w:t>
        </w:r>
      </w:ins>
    </w:p>
    <w:p w14:paraId="28CFE620" w14:textId="3B507795" w:rsidR="00E45D82" w:rsidRDefault="00E45D82" w:rsidP="005402B0">
      <w:pPr>
        <w:rPr>
          <w:ins w:id="4333" w:author="Laurence Golding" w:date="2019-03-21T16:09:00Z"/>
        </w:rPr>
      </w:pPr>
      <w:ins w:id="4334" w:author="Laurence Golding" w:date="2019-03-22T14:40:00Z">
        <w:r>
          <w:t xml:space="preserve">If </w:t>
        </w:r>
      </w:ins>
      <w:ins w:id="4335" w:author="Laurence Golding" w:date="2019-03-22T14:44:00Z">
        <w:r>
          <w:rPr>
            <w:rStyle w:val="CODEtemp"/>
          </w:rPr>
          <w:t>index</w:t>
        </w:r>
      </w:ins>
      <w:ins w:id="4336" w:author="Laurence Golding" w:date="2019-03-22T14:40:00Z">
        <w:r>
          <w:t xml:space="preserve"> and </w:t>
        </w:r>
      </w:ins>
      <w:ins w:id="4337" w:author="Laurence Golding" w:date="2019-03-22T14:44:00Z">
        <w:r>
          <w:rPr>
            <w:rStyle w:val="CODEtemp"/>
          </w:rPr>
          <w:t>i</w:t>
        </w:r>
      </w:ins>
      <w:ins w:id="4338" w:author="Laurence Golding" w:date="2019-03-22T14:40:00Z">
        <w:r w:rsidRPr="00262770">
          <w:rPr>
            <w:rStyle w:val="CODEtemp"/>
          </w:rPr>
          <w:t>d</w:t>
        </w:r>
        <w:r>
          <w:t xml:space="preserve"> are both present, then the value of </w:t>
        </w:r>
      </w:ins>
      <w:ins w:id="4339" w:author="Laurence Golding" w:date="2019-03-22T14:44:00Z">
        <w:r>
          <w:rPr>
            <w:rStyle w:val="CODEtemp"/>
          </w:rPr>
          <w:t>theDescriptor.i</w:t>
        </w:r>
      </w:ins>
      <w:ins w:id="4340" w:author="Laurence Golding" w:date="2019-03-22T14:40:00Z">
        <w:r w:rsidRPr="00262770">
          <w:rPr>
            <w:rStyle w:val="CODEtemp"/>
          </w:rPr>
          <w:t>d</w:t>
        </w:r>
        <w:r>
          <w:t xml:space="preserve"> (§</w:t>
        </w:r>
        <w:r>
          <w:fldChar w:fldCharType="begin"/>
        </w:r>
        <w:r>
          <w:instrText xml:space="preserve"> REF _Ref493408046 \r \h </w:instrText>
        </w:r>
      </w:ins>
      <w:ins w:id="4341" w:author="Laurence Golding" w:date="2019-03-22T14:40:00Z">
        <w:r>
          <w:fldChar w:fldCharType="separate"/>
        </w:r>
        <w:r>
          <w:t>3.42.3</w:t>
        </w:r>
        <w:r>
          <w:fldChar w:fldCharType="end"/>
        </w:r>
        <w:r>
          <w:t xml:space="preserve">) either </w:t>
        </w:r>
        <w:r w:rsidRPr="00262770">
          <w:rPr>
            <w:b/>
          </w:rPr>
          <w:t>SHALL</w:t>
        </w:r>
        <w:r>
          <w:t xml:space="preserve"> equal the value of </w:t>
        </w:r>
      </w:ins>
      <w:ins w:id="4342" w:author="Laurence Golding" w:date="2019-03-22T14:45:00Z">
        <w:r>
          <w:rPr>
            <w:rStyle w:val="CODEtemp"/>
          </w:rPr>
          <w:t>id</w:t>
        </w:r>
      </w:ins>
      <w:ins w:id="4343" w:author="Laurence Golding" w:date="2019-03-22T14:40:00Z">
        <w:r>
          <w:t xml:space="preserve"> , </w:t>
        </w:r>
        <w:r w:rsidRPr="00AB2A57">
          <w:t>or</w:t>
        </w:r>
        <w:r>
          <w:t xml:space="preserve"> it </w:t>
        </w:r>
        <w:r w:rsidRPr="00AB2A57">
          <w:rPr>
            <w:b/>
          </w:rPr>
          <w:t>SHALL</w:t>
        </w:r>
        <w:r>
          <w:t xml:space="preserve"> equal.</w:t>
        </w:r>
      </w:ins>
    </w:p>
    <w:p w14:paraId="794260EE" w14:textId="6EC168B5" w:rsidR="00C4251F" w:rsidRDefault="00C4251F" w:rsidP="00C4251F">
      <w:pPr>
        <w:pStyle w:val="Heading3"/>
        <w:rPr>
          <w:ins w:id="4344" w:author="Laurence Golding" w:date="2019-03-22T08:36:00Z"/>
        </w:rPr>
      </w:pPr>
      <w:bookmarkStart w:id="4345" w:name="_Ref4055066"/>
      <w:ins w:id="4346" w:author="Laurence Golding" w:date="2019-03-21T09:56:00Z">
        <w:r>
          <w:t>guid</w:t>
        </w:r>
      </w:ins>
      <w:bookmarkEnd w:id="4345"/>
    </w:p>
    <w:p w14:paraId="0CDADA3F" w14:textId="0929281F" w:rsidR="00B479DE" w:rsidRPr="00B479DE" w:rsidRDefault="00B479DE" w:rsidP="00AA0090">
      <w:pPr>
        <w:rPr>
          <w:ins w:id="4347" w:author="Laurence Golding" w:date="2019-03-21T09:56:00Z"/>
        </w:rPr>
      </w:pPr>
      <w:ins w:id="4348" w:author="Laurence Golding" w:date="2019-03-22T08:36:00Z">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ins>
      <w:ins w:id="4349" w:author="Laurence Golding" w:date="2019-03-22T08:36:00Z">
        <w:r>
          <w:fldChar w:fldCharType="separate"/>
        </w:r>
        <w:r>
          <w:t>3.5.3</w:t>
        </w:r>
        <w:r>
          <w:fldChar w:fldCharType="end"/>
        </w:r>
        <w:r>
          <w:t xml:space="preserve">) equal to </w:t>
        </w:r>
      </w:ins>
      <w:ins w:id="4350" w:author="Laurence Golding" w:date="2019-03-22T08:37:00Z">
        <w:r>
          <w:rPr>
            <w:rStyle w:val="CODEtemp"/>
          </w:rPr>
          <w:t>theDescriptor</w:t>
        </w:r>
      </w:ins>
      <w:ins w:id="4351" w:author="Laurence Golding" w:date="2019-03-22T08:36:00Z">
        <w:r w:rsidRPr="00B07FD1">
          <w:rPr>
            <w:rStyle w:val="CODEtemp"/>
          </w:rPr>
          <w:t>.guid</w:t>
        </w:r>
        <w:r>
          <w:t xml:space="preserve"> (§</w:t>
        </w:r>
      </w:ins>
      <w:ins w:id="4352" w:author="Laurence Golding" w:date="2019-03-22T08:50:00Z">
        <w:r w:rsidR="00AA0090">
          <w:fldChar w:fldCharType="begin"/>
        </w:r>
        <w:r w:rsidR="00AA0090">
          <w:instrText xml:space="preserve"> REF _Ref4137037 \r \h </w:instrText>
        </w:r>
      </w:ins>
      <w:r w:rsidR="00AA0090">
        <w:fldChar w:fldCharType="separate"/>
      </w:r>
      <w:ins w:id="4353" w:author="Laurence Golding" w:date="2019-03-22T08:50:00Z">
        <w:r w:rsidR="00AA0090">
          <w:t>3.41.5</w:t>
        </w:r>
        <w:r w:rsidR="00AA0090">
          <w:fldChar w:fldCharType="end"/>
        </w:r>
      </w:ins>
      <w:ins w:id="4354" w:author="Laurence Golding" w:date="2019-03-22T08:36:00Z">
        <w:r>
          <w:t>).</w:t>
        </w:r>
      </w:ins>
    </w:p>
    <w:p w14:paraId="5A0F6357" w14:textId="0E7B0BAB" w:rsidR="00C4251F" w:rsidRDefault="00C4251F" w:rsidP="00C4251F">
      <w:pPr>
        <w:pStyle w:val="Heading3"/>
        <w:rPr>
          <w:ins w:id="4355" w:author="Laurence Golding" w:date="2019-03-21T17:20:00Z"/>
        </w:rPr>
      </w:pPr>
      <w:bookmarkStart w:id="4356" w:name="_Ref4055072"/>
      <w:ins w:id="4357" w:author="Laurence Golding" w:date="2019-03-21T09:56:00Z">
        <w:r>
          <w:t>toolComponent</w:t>
        </w:r>
      </w:ins>
      <w:ins w:id="4358" w:author="Laurence Golding" w:date="2019-03-21T10:03:00Z">
        <w:r>
          <w:t>Reference</w:t>
        </w:r>
      </w:ins>
      <w:bookmarkEnd w:id="4356"/>
    </w:p>
    <w:p w14:paraId="21B9AEB8" w14:textId="14D3DDBD" w:rsidR="00AA0090" w:rsidRDefault="00AA0090" w:rsidP="00C605E8">
      <w:pPr>
        <w:rPr>
          <w:ins w:id="4359" w:author="Laurence Golding" w:date="2019-03-22T08:50:00Z"/>
        </w:rPr>
      </w:pPr>
      <w:ins w:id="4360" w:author="Laurence Golding" w:date="2019-03-22T08:50:00Z">
        <w:r>
          <w:t xml:space="preserve">A </w:t>
        </w:r>
        <w:r w:rsidRPr="005402B0">
          <w:rPr>
            <w:rStyle w:val="CODEtemp"/>
          </w:rPr>
          <w:t>reportingDescriptorReference</w:t>
        </w:r>
        <w:r>
          <w:t xml:space="preserve"> object </w:t>
        </w:r>
        <w:r>
          <w:rPr>
            <w:b/>
          </w:rPr>
          <w:t>MAY</w:t>
        </w:r>
        <w:r>
          <w:t xml:space="preserve"> contain a property named </w:t>
        </w:r>
      </w:ins>
      <w:ins w:id="4361" w:author="Laurence Golding" w:date="2019-03-22T08:52:00Z">
        <w:r>
          <w:rPr>
            <w:rStyle w:val="CODEtemp"/>
          </w:rPr>
          <w:t>toolComponenntReference</w:t>
        </w:r>
      </w:ins>
      <w:ins w:id="4362" w:author="Laurence Golding" w:date="2019-03-22T08:50:00Z">
        <w:r>
          <w:t xml:space="preserve"> whose value is a </w:t>
        </w:r>
        <w:r w:rsidRPr="00AA0090">
          <w:rPr>
            <w:rStyle w:val="CODEtemp"/>
          </w:rPr>
          <w:t>t</w:t>
        </w:r>
      </w:ins>
      <w:ins w:id="4363" w:author="Laurence Golding" w:date="2019-03-22T08:51:00Z">
        <w:r w:rsidRPr="00AA0090">
          <w:rPr>
            <w:rStyle w:val="CODEtemp"/>
          </w:rPr>
          <w:t>oolComponentReference</w:t>
        </w:r>
        <w:r>
          <w:t xml:space="preserve"> object </w:t>
        </w:r>
      </w:ins>
      <w:ins w:id="4364" w:author="Laurence Golding" w:date="2019-03-22T08:52:00Z">
        <w:r>
          <w:t>(§</w:t>
        </w:r>
      </w:ins>
      <w:ins w:id="4365" w:author="Laurence Golding" w:date="2019-03-22T08:53:00Z">
        <w:r>
          <w:fldChar w:fldCharType="begin"/>
        </w:r>
        <w:r>
          <w:instrText xml:space="preserve"> REF _Ref4137207 \r \h </w:instrText>
        </w:r>
      </w:ins>
      <w:r>
        <w:fldChar w:fldCharType="separate"/>
      </w:r>
      <w:ins w:id="4366" w:author="Laurence Golding" w:date="2019-03-22T08:53:00Z">
        <w:r>
          <w:t>3.45</w:t>
        </w:r>
        <w:r>
          <w:fldChar w:fldCharType="end"/>
        </w:r>
      </w:ins>
      <w:ins w:id="4367" w:author="Laurence Golding" w:date="2019-03-22T08:52:00Z">
        <w:r>
          <w:t xml:space="preserve">) </w:t>
        </w:r>
      </w:ins>
      <w:ins w:id="4368" w:author="Laurence Golding" w:date="2019-03-22T08:51:00Z">
        <w:r>
          <w:t xml:space="preserve">that identifies </w:t>
        </w:r>
        <w:r w:rsidRPr="00AA0090">
          <w:rPr>
            <w:rStyle w:val="CODEtemp"/>
          </w:rPr>
          <w:t>theComponent</w:t>
        </w:r>
        <w:r>
          <w:t>.</w:t>
        </w:r>
      </w:ins>
    </w:p>
    <w:p w14:paraId="217B585E" w14:textId="468598C9" w:rsidR="00C605E8" w:rsidRPr="00C605E8" w:rsidRDefault="00AA0090" w:rsidP="00C605E8">
      <w:pPr>
        <w:rPr>
          <w:ins w:id="4369" w:author="Laurence Golding" w:date="2019-03-21T09:56:00Z"/>
        </w:rPr>
      </w:pPr>
      <w:ins w:id="4370" w:author="Laurence Golding" w:date="2019-03-22T08:53:00Z">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ins>
      <w:ins w:id="4371" w:author="Laurence Golding" w:date="2019-03-22T08:54:00Z">
        <w:r>
          <w:t>§</w:t>
        </w:r>
        <w:r>
          <w:fldChar w:fldCharType="begin"/>
        </w:r>
        <w:r>
          <w:instrText xml:space="preserve"> REF _Ref3663219 \r \h </w:instrText>
        </w:r>
      </w:ins>
      <w:r>
        <w:fldChar w:fldCharType="separate"/>
      </w:r>
      <w:ins w:id="4372" w:author="Laurence Golding" w:date="2019-03-22T08:54:00Z">
        <w:r>
          <w:t>3.17.2</w:t>
        </w:r>
        <w:r>
          <w:fldChar w:fldCharType="end"/>
        </w:r>
      </w:ins>
      <w:ins w:id="4373" w:author="Laurence Golding" w:date="2019-03-22T08:53:00Z">
        <w:r>
          <w:t>).</w:t>
        </w:r>
      </w:ins>
    </w:p>
    <w:p w14:paraId="1C3B47DE" w14:textId="73F83595" w:rsidR="00C4251F" w:rsidRDefault="00C4251F" w:rsidP="00C4251F">
      <w:pPr>
        <w:pStyle w:val="Heading2"/>
        <w:rPr>
          <w:ins w:id="4374" w:author="Laurence Golding" w:date="2019-03-21T17:21:00Z"/>
        </w:rPr>
      </w:pPr>
      <w:bookmarkStart w:id="4375" w:name="_Ref4137207"/>
      <w:bookmarkStart w:id="4376" w:name="_Hlk4091378"/>
      <w:ins w:id="4377" w:author="Laurence Golding" w:date="2019-03-21T09:57:00Z">
        <w:r>
          <w:t>toolComponentReference object</w:t>
        </w:r>
      </w:ins>
      <w:bookmarkEnd w:id="4375"/>
    </w:p>
    <w:p w14:paraId="142C8034" w14:textId="0D0853CC" w:rsidR="00C605E8" w:rsidRDefault="00C605E8" w:rsidP="00C605E8">
      <w:pPr>
        <w:pStyle w:val="Heading3"/>
        <w:rPr>
          <w:ins w:id="4378" w:author="Laurence Golding" w:date="2019-03-21T17:21:00Z"/>
        </w:rPr>
      </w:pPr>
      <w:ins w:id="4379" w:author="Laurence Golding" w:date="2019-03-21T17:21:00Z">
        <w:r>
          <w:t>General</w:t>
        </w:r>
      </w:ins>
    </w:p>
    <w:p w14:paraId="13836518" w14:textId="09F55C8E" w:rsidR="00C605E8" w:rsidRDefault="00C605E8" w:rsidP="00C605E8">
      <w:pPr>
        <w:rPr>
          <w:ins w:id="4380" w:author="Laurence Golding" w:date="2019-03-21T17:27:00Z"/>
        </w:rPr>
      </w:pPr>
      <w:ins w:id="4381" w:author="Laurence Golding" w:date="2019-03-21T17:23:00Z">
        <w:r>
          <w:t xml:space="preserve">A </w:t>
        </w:r>
        <w:r w:rsidRPr="00C605E8">
          <w:rPr>
            <w:rStyle w:val="CODEtemp"/>
          </w:rPr>
          <w:t>toolComponentReference</w:t>
        </w:r>
        <w:r>
          <w:t xml:space="preserve"> object identifies a particular </w:t>
        </w:r>
        <w:r w:rsidRPr="00C605E8">
          <w:rPr>
            <w:rStyle w:val="CODEtemp"/>
          </w:rPr>
          <w:t>toolComponent</w:t>
        </w:r>
        <w:r>
          <w:t xml:space="preserve"> object</w:t>
        </w:r>
      </w:ins>
      <w:ins w:id="4382" w:author="Laurence Golding" w:date="2019-03-21T17:24:00Z">
        <w:r>
          <w:t xml:space="preserve"> (§</w:t>
        </w:r>
      </w:ins>
      <w:ins w:id="4383" w:author="Laurence Golding" w:date="2019-03-21T17:25:00Z">
        <w:r>
          <w:fldChar w:fldCharType="begin"/>
        </w:r>
        <w:r>
          <w:instrText xml:space="preserve"> REF _Ref3663078 \r \h </w:instrText>
        </w:r>
      </w:ins>
      <w:r>
        <w:fldChar w:fldCharType="separate"/>
      </w:r>
      <w:ins w:id="4384" w:author="Laurence Golding" w:date="2019-03-21T17:25:00Z">
        <w:r>
          <w:t>3.18</w:t>
        </w:r>
        <w:r>
          <w:fldChar w:fldCharType="end"/>
        </w:r>
      </w:ins>
      <w:ins w:id="4385" w:author="Laurence Golding" w:date="2019-03-21T17:24:00Z">
        <w:r>
          <w:t>)</w:t>
        </w:r>
      </w:ins>
      <w:ins w:id="4386" w:author="Laurence Golding" w:date="2019-03-21T17:23:00Z">
        <w:r>
          <w:t xml:space="preserve">, either </w:t>
        </w:r>
        <w:r w:rsidRPr="00C605E8">
          <w:rPr>
            <w:rStyle w:val="CODEtemp"/>
          </w:rPr>
          <w:t>theTool.driver</w:t>
        </w:r>
        <w:r>
          <w:t xml:space="preserve"> (</w:t>
        </w:r>
      </w:ins>
      <w:ins w:id="4387" w:author="Laurence Golding" w:date="2019-03-21T17:24:00Z">
        <w:r>
          <w:t>§</w:t>
        </w:r>
      </w:ins>
      <w:ins w:id="4388" w:author="Laurence Golding" w:date="2019-03-21T17:25:00Z">
        <w:r>
          <w:fldChar w:fldCharType="begin"/>
        </w:r>
        <w:r>
          <w:instrText xml:space="preserve"> REF _Ref3663219 \r \h </w:instrText>
        </w:r>
      </w:ins>
      <w:r>
        <w:fldChar w:fldCharType="separate"/>
      </w:r>
      <w:ins w:id="4389" w:author="Laurence Golding" w:date="2019-03-21T17:25:00Z">
        <w:r>
          <w:t>3.17.2</w:t>
        </w:r>
        <w:r>
          <w:fldChar w:fldCharType="end"/>
        </w:r>
      </w:ins>
      <w:ins w:id="4390" w:author="Laurence Golding" w:date="2019-03-21T17:23:00Z">
        <w:r>
          <w:t xml:space="preserve">) or an element of </w:t>
        </w:r>
        <w:r w:rsidRPr="00C605E8">
          <w:rPr>
            <w:rStyle w:val="CODEtemp"/>
          </w:rPr>
          <w:t>theTool.extensions</w:t>
        </w:r>
        <w:r>
          <w:t xml:space="preserve"> (</w:t>
        </w:r>
      </w:ins>
      <w:ins w:id="4391" w:author="Laurence Golding" w:date="2019-03-21T17:24:00Z">
        <w:r>
          <w:t>§</w:t>
        </w:r>
      </w:ins>
      <w:ins w:id="4392" w:author="Laurence Golding" w:date="2019-03-21T17:25:00Z">
        <w:r>
          <w:fldChar w:fldCharType="begin"/>
        </w:r>
        <w:r>
          <w:instrText xml:space="preserve"> REF _Ref3663271 \r \h </w:instrText>
        </w:r>
      </w:ins>
      <w:r>
        <w:fldChar w:fldCharType="separate"/>
      </w:r>
      <w:ins w:id="4393" w:author="Laurence Golding" w:date="2019-03-21T17:25:00Z">
        <w:r>
          <w:t>3.17.3</w:t>
        </w:r>
        <w:r>
          <w:fldChar w:fldCharType="end"/>
        </w:r>
      </w:ins>
      <w:ins w:id="4394" w:author="Laurence Golding" w:date="2019-03-21T17:23:00Z">
        <w:r>
          <w:t>).</w:t>
        </w:r>
      </w:ins>
      <w:ins w:id="4395" w:author="Laurence Golding" w:date="2019-03-21T19:47:00Z">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ins>
    </w:p>
    <w:p w14:paraId="5D78E95C" w14:textId="1DD12B00" w:rsidR="00C605E8" w:rsidRDefault="00C605E8" w:rsidP="00C605E8">
      <w:pPr>
        <w:pStyle w:val="Heading3"/>
        <w:rPr>
          <w:ins w:id="4396" w:author="Laurence Golding" w:date="2019-03-21T17:26:00Z"/>
        </w:rPr>
      </w:pPr>
      <w:bookmarkStart w:id="4397" w:name="_Ref4147602"/>
      <w:ins w:id="4398" w:author="Laurence Golding" w:date="2019-03-21T17:28:00Z">
        <w:r>
          <w:lastRenderedPageBreak/>
          <w:t>toolComponent lookup</w:t>
        </w:r>
      </w:ins>
      <w:bookmarkEnd w:id="4397"/>
    </w:p>
    <w:p w14:paraId="083C9907" w14:textId="196F0539" w:rsidR="00C605E8" w:rsidRDefault="00C605E8" w:rsidP="00C605E8">
      <w:pPr>
        <w:rPr>
          <w:ins w:id="4399" w:author="Laurence Golding" w:date="2019-03-21T17:31:00Z"/>
        </w:rPr>
      </w:pPr>
      <w:ins w:id="4400" w:author="Laurence Golding" w:date="2019-03-21T17:28:00Z">
        <w:r>
          <w:t>If neither</w:t>
        </w:r>
      </w:ins>
      <w:ins w:id="4401" w:author="Laurence Golding" w:date="2019-03-21T17:26:00Z">
        <w:r>
          <w:t xml:space="preserve"> </w:t>
        </w:r>
        <w:r w:rsidRPr="00C605E8">
          <w:rPr>
            <w:rStyle w:val="CODEtemp"/>
          </w:rPr>
          <w:t>index</w:t>
        </w:r>
        <w:r>
          <w:t xml:space="preserve"> (§</w:t>
        </w:r>
      </w:ins>
      <w:ins w:id="4402" w:author="Laurence Golding" w:date="2019-03-21T17:36:00Z">
        <w:r>
          <w:fldChar w:fldCharType="begin"/>
        </w:r>
        <w:r>
          <w:instrText xml:space="preserve"> REF _Ref4082234 \r \h </w:instrText>
        </w:r>
      </w:ins>
      <w:r>
        <w:fldChar w:fldCharType="separate"/>
      </w:r>
      <w:ins w:id="4403" w:author="Laurence Golding" w:date="2019-03-21T17:36:00Z">
        <w:r>
          <w:t>3.45.4</w:t>
        </w:r>
        <w:r>
          <w:fldChar w:fldCharType="end"/>
        </w:r>
      </w:ins>
      <w:ins w:id="4404" w:author="Laurence Golding" w:date="2019-03-21T17:26:00Z">
        <w:r>
          <w:t xml:space="preserve">) </w:t>
        </w:r>
      </w:ins>
      <w:ins w:id="4405" w:author="Laurence Golding" w:date="2019-03-21T17:28:00Z">
        <w:r>
          <w:t>nor</w:t>
        </w:r>
      </w:ins>
      <w:ins w:id="4406" w:author="Laurence Golding" w:date="2019-03-21T17:26:00Z">
        <w:r>
          <w:t xml:space="preserve"> </w:t>
        </w:r>
        <w:r w:rsidRPr="00C605E8">
          <w:rPr>
            <w:rStyle w:val="CODEtemp"/>
          </w:rPr>
          <w:t>guid</w:t>
        </w:r>
        <w:r>
          <w:t xml:space="preserve"> </w:t>
        </w:r>
      </w:ins>
      <w:ins w:id="4407" w:author="Laurence Golding" w:date="2019-03-21T17:29:00Z">
        <w:r>
          <w:t>(§</w:t>
        </w:r>
      </w:ins>
      <w:ins w:id="4408" w:author="Laurence Golding" w:date="2019-03-21T17:37:00Z">
        <w:r>
          <w:fldChar w:fldCharType="begin"/>
        </w:r>
        <w:r>
          <w:instrText xml:space="preserve"> REF _Ref4082243 \r \h </w:instrText>
        </w:r>
      </w:ins>
      <w:r>
        <w:fldChar w:fldCharType="separate"/>
      </w:r>
      <w:ins w:id="4409" w:author="Laurence Golding" w:date="2019-03-21T17:37:00Z">
        <w:r>
          <w:t>3.45.5</w:t>
        </w:r>
        <w:r>
          <w:fldChar w:fldCharType="end"/>
        </w:r>
      </w:ins>
      <w:ins w:id="4410" w:author="Laurence Golding" w:date="2019-03-21T17:29:00Z">
        <w:r>
          <w:t>) is</w:t>
        </w:r>
      </w:ins>
      <w:ins w:id="4411" w:author="Laurence Golding" w:date="2019-03-21T17:26:00Z">
        <w:r>
          <w:t xml:space="preserve"> present</w:t>
        </w:r>
      </w:ins>
      <w:ins w:id="4412" w:author="Laurence Golding" w:date="2019-03-21T17:29:00Z">
        <w:r>
          <w:t xml:space="preserve">, </w:t>
        </w:r>
      </w:ins>
      <w:ins w:id="4413" w:author="Laurence Golding" w:date="2019-03-21T19:47:00Z">
        <w:r w:rsidR="004D6167">
          <w:rPr>
            <w:rStyle w:val="CODEtemp"/>
          </w:rPr>
          <w:t>th</w:t>
        </w:r>
      </w:ins>
      <w:ins w:id="4414" w:author="Laurence Golding" w:date="2019-03-21T19:48:00Z">
        <w:r w:rsidR="004D6167">
          <w:rPr>
            <w:rStyle w:val="CODEtemp"/>
          </w:rPr>
          <w:t>e</w:t>
        </w:r>
      </w:ins>
      <w:ins w:id="4415" w:author="Laurence Golding" w:date="2019-03-21T19:47:00Z">
        <w:r w:rsidR="004D6167">
          <w:rPr>
            <w:rStyle w:val="CODEtemp"/>
          </w:rPr>
          <w:t>Component</w:t>
        </w:r>
      </w:ins>
      <w:ins w:id="4416" w:author="Laurence Golding" w:date="2019-03-21T17:29:00Z">
        <w:r>
          <w:t xml:space="preserve"> </w:t>
        </w:r>
        <w:r w:rsidRPr="00C605E8">
          <w:rPr>
            <w:b/>
          </w:rPr>
          <w:t>SHALL</w:t>
        </w:r>
        <w:r>
          <w:t xml:space="preserve"> </w:t>
        </w:r>
      </w:ins>
      <w:ins w:id="4417" w:author="Laurence Golding" w:date="2019-03-21T19:48:00Z">
        <w:r w:rsidR="004D6167">
          <w:t>be</w:t>
        </w:r>
      </w:ins>
      <w:ins w:id="4418" w:author="Laurence Golding" w:date="2019-03-21T17:29:00Z">
        <w:r>
          <w:t xml:space="preserve"> </w:t>
        </w:r>
        <w:r w:rsidRPr="00C605E8">
          <w:rPr>
            <w:rStyle w:val="CODEtemp"/>
          </w:rPr>
          <w:t>theTool.driver</w:t>
        </w:r>
        <w:r>
          <w:t xml:space="preserve"> (</w:t>
        </w:r>
      </w:ins>
      <w:ins w:id="4419" w:author="Laurence Golding" w:date="2019-03-21T17:35:00Z">
        <w:r>
          <w:t>§</w:t>
        </w:r>
      </w:ins>
      <w:ins w:id="4420" w:author="Laurence Golding" w:date="2019-03-21T19:46:00Z">
        <w:r w:rsidR="00E10C18">
          <w:fldChar w:fldCharType="begin"/>
        </w:r>
        <w:r w:rsidR="00E10C18">
          <w:instrText xml:space="preserve"> REF _Ref3663219 \r \h </w:instrText>
        </w:r>
      </w:ins>
      <w:ins w:id="4421" w:author="Laurence Golding" w:date="2019-03-21T19:46:00Z">
        <w:r w:rsidR="00E10C18">
          <w:fldChar w:fldCharType="separate"/>
        </w:r>
        <w:r w:rsidR="00E10C18">
          <w:t>3.17.2</w:t>
        </w:r>
        <w:r w:rsidR="00E10C18">
          <w:fldChar w:fldCharType="end"/>
        </w:r>
      </w:ins>
      <w:ins w:id="4422" w:author="Laurence Golding" w:date="2019-03-21T17:29:00Z">
        <w:r>
          <w:t>)</w:t>
        </w:r>
      </w:ins>
      <w:ins w:id="4423" w:author="Laurence Golding" w:date="2019-03-21T17:26:00Z">
        <w:r>
          <w:t>.</w:t>
        </w:r>
      </w:ins>
    </w:p>
    <w:p w14:paraId="5461030D" w14:textId="725FCCAF" w:rsidR="00C605E8" w:rsidRDefault="00C605E8" w:rsidP="00C605E8">
      <w:pPr>
        <w:rPr>
          <w:ins w:id="4424" w:author="Laurence Golding" w:date="2019-03-21T17:32:00Z"/>
        </w:rPr>
      </w:pPr>
      <w:ins w:id="4425" w:author="Laurence Golding" w:date="2019-03-21T17:26:00Z">
        <w:r>
          <w:t xml:space="preserve">If </w:t>
        </w:r>
      </w:ins>
      <w:ins w:id="4426" w:author="Laurence Golding" w:date="2019-03-21T17:29:00Z">
        <w:r w:rsidRPr="00C605E8">
          <w:rPr>
            <w:rStyle w:val="CODEtemp"/>
          </w:rPr>
          <w:t>index</w:t>
        </w:r>
      </w:ins>
      <w:ins w:id="4427" w:author="Laurence Golding" w:date="2019-03-21T17:30:00Z">
        <w:r>
          <w:t xml:space="preserve"> is</w:t>
        </w:r>
      </w:ins>
      <w:ins w:id="4428" w:author="Laurence Golding" w:date="2019-03-21T17:26:00Z">
        <w:r>
          <w:t xml:space="preserve"> present,</w:t>
        </w:r>
      </w:ins>
      <w:ins w:id="4429" w:author="Laurence Golding" w:date="2019-03-21T17:30:00Z">
        <w:r>
          <w:t xml:space="preserve"> </w:t>
        </w:r>
      </w:ins>
      <w:ins w:id="4430" w:author="Laurence Golding" w:date="2019-03-21T19:48:00Z">
        <w:r w:rsidR="004D6167">
          <w:rPr>
            <w:rStyle w:val="CODEtemp"/>
          </w:rPr>
          <w:t>the</w:t>
        </w:r>
      </w:ins>
      <w:ins w:id="4431" w:author="Laurence Golding" w:date="2019-03-21T17:30:00Z">
        <w:r w:rsidRPr="00C605E8">
          <w:rPr>
            <w:rStyle w:val="CODEtemp"/>
          </w:rPr>
          <w:t>Component</w:t>
        </w:r>
        <w:r>
          <w:t xml:space="preserve"> </w:t>
        </w:r>
      </w:ins>
      <w:ins w:id="4432" w:author="Laurence Golding" w:date="2019-03-21T17:26:00Z">
        <w:r w:rsidRPr="00C605E8">
          <w:rPr>
            <w:b/>
          </w:rPr>
          <w:t>S</w:t>
        </w:r>
      </w:ins>
      <w:ins w:id="4433" w:author="Laurence Golding" w:date="2019-03-21T17:27:00Z">
        <w:r w:rsidRPr="00C605E8">
          <w:rPr>
            <w:b/>
          </w:rPr>
          <w:t>HALL</w:t>
        </w:r>
        <w:r>
          <w:t xml:space="preserve"> </w:t>
        </w:r>
      </w:ins>
      <w:ins w:id="4434" w:author="Laurence Golding" w:date="2019-03-21T19:48:00Z">
        <w:r w:rsidR="004D6167">
          <w:t>be</w:t>
        </w:r>
      </w:ins>
      <w:ins w:id="4435" w:author="Laurence Golding" w:date="2019-03-21T17:27:00Z">
        <w:r>
          <w:t xml:space="preserve"> the</w:t>
        </w:r>
      </w:ins>
      <w:ins w:id="4436" w:author="Laurence Golding" w:date="2019-03-21T19:48:00Z">
        <w:r w:rsidR="004D6167">
          <w:t xml:space="preserve"> object</w:t>
        </w:r>
      </w:ins>
      <w:ins w:id="4437" w:author="Laurence Golding" w:date="2019-03-21T17:27:00Z">
        <w:r>
          <w:t xml:space="preserve"> </w:t>
        </w:r>
      </w:ins>
      <w:ins w:id="4438" w:author="Laurence Golding" w:date="2019-03-21T17:30:00Z">
        <w:r>
          <w:t xml:space="preserve">at array index </w:t>
        </w:r>
        <w:r w:rsidRPr="00C605E8">
          <w:rPr>
            <w:rStyle w:val="CODEtemp"/>
          </w:rPr>
          <w:t>index</w:t>
        </w:r>
        <w:r>
          <w:t xml:space="preserve"> within </w:t>
        </w:r>
        <w:r w:rsidRPr="00C605E8">
          <w:rPr>
            <w:rStyle w:val="CODEtemp"/>
          </w:rPr>
          <w:t>theTool.extensions</w:t>
        </w:r>
      </w:ins>
      <w:ins w:id="4439" w:author="Laurence Golding" w:date="2019-03-21T17:35:00Z">
        <w:r>
          <w:t xml:space="preserve"> (§</w:t>
        </w:r>
      </w:ins>
      <w:ins w:id="4440" w:author="Laurence Golding" w:date="2019-03-21T19:46:00Z">
        <w:r w:rsidR="004D6167">
          <w:fldChar w:fldCharType="begin"/>
        </w:r>
        <w:r w:rsidR="004D6167">
          <w:instrText xml:space="preserve"> REF _Ref3663271 \r \h </w:instrText>
        </w:r>
      </w:ins>
      <w:ins w:id="4441" w:author="Laurence Golding" w:date="2019-03-21T19:46:00Z">
        <w:r w:rsidR="004D6167">
          <w:fldChar w:fldCharType="separate"/>
        </w:r>
        <w:r w:rsidR="004D6167">
          <w:t>3.17.3</w:t>
        </w:r>
        <w:r w:rsidR="004D6167">
          <w:fldChar w:fldCharType="end"/>
        </w:r>
      </w:ins>
      <w:ins w:id="4442" w:author="Laurence Golding" w:date="2019-03-21T17:35:00Z">
        <w:r>
          <w:t>).</w:t>
        </w:r>
      </w:ins>
    </w:p>
    <w:p w14:paraId="7BFDEB73" w14:textId="085E1BC3" w:rsidR="00C605E8" w:rsidRPr="00C605E8" w:rsidRDefault="00C605E8" w:rsidP="00C605E8">
      <w:pPr>
        <w:rPr>
          <w:ins w:id="4443" w:author="Laurence Golding" w:date="2019-03-21T09:56:00Z"/>
        </w:rPr>
      </w:pPr>
      <w:ins w:id="4444" w:author="Laurence Golding" w:date="2019-03-21T17:30:00Z">
        <w:r>
          <w:t xml:space="preserve">If </w:t>
        </w:r>
        <w:r w:rsidRPr="00C605E8">
          <w:rPr>
            <w:rStyle w:val="CODEtemp"/>
          </w:rPr>
          <w:t>index</w:t>
        </w:r>
        <w:r>
          <w:t xml:space="preserve"> is absent and </w:t>
        </w:r>
        <w:r w:rsidRPr="00C605E8">
          <w:rPr>
            <w:rStyle w:val="CODEtemp"/>
          </w:rPr>
          <w:t>guid</w:t>
        </w:r>
        <w:r>
          <w:t xml:space="preserve"> </w:t>
        </w:r>
      </w:ins>
      <w:ins w:id="4445" w:author="Laurence Golding" w:date="2019-03-21T17:31:00Z">
        <w:r>
          <w:t>is present</w:t>
        </w:r>
      </w:ins>
      <w:ins w:id="4446" w:author="Laurence Golding" w:date="2019-03-21T17:32:00Z">
        <w:r>
          <w:t xml:space="preserve">, </w:t>
        </w:r>
      </w:ins>
      <w:ins w:id="4447" w:author="Laurence Golding" w:date="2019-03-21T19:54:00Z">
        <w:r w:rsidR="004D6167">
          <w:rPr>
            <w:rStyle w:val="CODEtemp"/>
          </w:rPr>
          <w:t>theComponent</w:t>
        </w:r>
      </w:ins>
      <w:ins w:id="4448" w:author="Laurence Golding" w:date="2019-03-21T17:32:00Z">
        <w:r>
          <w:t xml:space="preserve"> </w:t>
        </w:r>
        <w:r w:rsidRPr="00C605E8">
          <w:rPr>
            <w:b/>
          </w:rPr>
          <w:t>SHALL</w:t>
        </w:r>
        <w:r>
          <w:t xml:space="preserve"> </w:t>
        </w:r>
      </w:ins>
      <w:ins w:id="4449" w:author="Laurence Golding" w:date="2019-03-21T19:54:00Z">
        <w:r w:rsidR="004D6167">
          <w:t>be</w:t>
        </w:r>
      </w:ins>
      <w:ins w:id="4450" w:author="Laurence Golding" w:date="2019-03-21T17:32:00Z">
        <w:r>
          <w:t xml:space="preserve"> either </w:t>
        </w:r>
        <w:r w:rsidRPr="00C605E8">
          <w:rPr>
            <w:rStyle w:val="CODEtemp"/>
          </w:rPr>
          <w:t>theTool.driver</w:t>
        </w:r>
        <w:r>
          <w:t xml:space="preserve"> or an element of </w:t>
        </w:r>
        <w:r w:rsidRPr="00C605E8">
          <w:rPr>
            <w:rStyle w:val="CODEtemp"/>
          </w:rPr>
          <w:t>the</w:t>
        </w:r>
      </w:ins>
      <w:ins w:id="4451" w:author="Laurence Golding" w:date="2019-03-22T08:07:00Z">
        <w:r w:rsidR="00C44D13">
          <w:rPr>
            <w:rStyle w:val="CODEtemp"/>
          </w:rPr>
          <w:t>Tool</w:t>
        </w:r>
      </w:ins>
      <w:ins w:id="4452" w:author="Laurence Golding" w:date="2019-03-21T17:32:00Z">
        <w:r w:rsidRPr="00C605E8">
          <w:rPr>
            <w:rStyle w:val="CODEtemp"/>
          </w:rPr>
          <w:t>.extensions</w:t>
        </w:r>
        <w:r>
          <w:t xml:space="preserve">, whichever </w:t>
        </w:r>
      </w:ins>
      <w:ins w:id="4453" w:author="Laurence Golding" w:date="2019-03-21T19:54:00Z">
        <w:r w:rsidR="004D6167">
          <w:t>one</w:t>
        </w:r>
      </w:ins>
      <w:ins w:id="4454" w:author="Laurence Golding" w:date="2019-03-21T17:32:00Z">
        <w:r>
          <w:t xml:space="preserve"> has a </w:t>
        </w:r>
      </w:ins>
      <w:ins w:id="4455" w:author="Laurence Golding" w:date="2019-03-21T17:33:00Z">
        <w:r>
          <w:t xml:space="preserve">matching </w:t>
        </w:r>
      </w:ins>
      <w:ins w:id="4456" w:author="Laurence Golding" w:date="2019-03-21T17:32:00Z">
        <w:r w:rsidRPr="00C605E8">
          <w:rPr>
            <w:rStyle w:val="CODEtemp"/>
          </w:rPr>
          <w:t>guid</w:t>
        </w:r>
        <w:r>
          <w:t xml:space="preserve"> property</w:t>
        </w:r>
      </w:ins>
      <w:ins w:id="4457" w:author="Laurence Golding" w:date="2019-03-21T17:33:00Z">
        <w:r>
          <w:t>.</w:t>
        </w:r>
      </w:ins>
    </w:p>
    <w:p w14:paraId="306F0FD0" w14:textId="3C61BCA9" w:rsidR="00C4251F" w:rsidRDefault="00C605E8" w:rsidP="00C4251F">
      <w:pPr>
        <w:pStyle w:val="Heading3"/>
        <w:rPr>
          <w:ins w:id="4458" w:author="Laurence Golding" w:date="2019-03-21T17:25:00Z"/>
        </w:rPr>
      </w:pPr>
      <w:ins w:id="4459" w:author="Laurence Golding" w:date="2019-03-21T17:25:00Z">
        <w:r>
          <w:t>n</w:t>
        </w:r>
      </w:ins>
      <w:ins w:id="4460" w:author="Laurence Golding" w:date="2019-03-21T09:56:00Z">
        <w:r w:rsidR="00C4251F">
          <w:t>ame</w:t>
        </w:r>
      </w:ins>
      <w:ins w:id="4461" w:author="Laurence Golding" w:date="2019-03-21T17:25:00Z">
        <w:r>
          <w:t xml:space="preserve"> property</w:t>
        </w:r>
      </w:ins>
    </w:p>
    <w:p w14:paraId="61E89037" w14:textId="748D6391" w:rsidR="00C605E8" w:rsidRDefault="00C605E8" w:rsidP="00C605E8">
      <w:pPr>
        <w:rPr>
          <w:ins w:id="4462" w:author="Laurence Golding" w:date="2019-03-21T20:06:00Z"/>
        </w:rPr>
      </w:pPr>
      <w:ins w:id="4463" w:author="Laurence Golding" w:date="2019-03-21T17:25:00Z">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ins>
      <w:ins w:id="4464" w:author="Laurence Golding" w:date="2019-03-21T20:00:00Z">
        <w:r w:rsidR="004D6167">
          <w:t xml:space="preserve"> whose value is a string </w:t>
        </w:r>
      </w:ins>
      <w:ins w:id="4465" w:author="Laurence Golding" w:date="2019-03-22T08:12:00Z">
        <w:r w:rsidR="00B07FD1">
          <w:t>equal to</w:t>
        </w:r>
      </w:ins>
      <w:ins w:id="4466" w:author="Laurence Golding" w:date="2019-03-21T20:00:00Z">
        <w:r w:rsidR="005E10B1">
          <w:t xml:space="preserve"> </w:t>
        </w:r>
        <w:r w:rsidR="005E10B1" w:rsidRPr="005E10B1">
          <w:rPr>
            <w:rStyle w:val="CODEtemp"/>
          </w:rPr>
          <w:t>theComponent.name</w:t>
        </w:r>
        <w:r w:rsidR="005E10B1">
          <w:t xml:space="preserve"> (§</w:t>
        </w:r>
      </w:ins>
      <w:ins w:id="4467" w:author="Laurence Golding" w:date="2019-03-21T20:06:00Z">
        <w:r w:rsidR="00543628">
          <w:fldChar w:fldCharType="begin"/>
        </w:r>
        <w:r w:rsidR="00543628">
          <w:instrText xml:space="preserve"> REF _Ref493409155 \r \h </w:instrText>
        </w:r>
      </w:ins>
      <w:r w:rsidR="00543628">
        <w:fldChar w:fldCharType="separate"/>
      </w:r>
      <w:ins w:id="4468" w:author="Laurence Golding" w:date="2019-03-21T20:06:00Z">
        <w:r w:rsidR="00543628">
          <w:t>3.18.3</w:t>
        </w:r>
        <w:r w:rsidR="00543628">
          <w:fldChar w:fldCharType="end"/>
        </w:r>
      </w:ins>
      <w:ins w:id="4469" w:author="Laurence Golding" w:date="2019-03-21T20:00:00Z">
        <w:r w:rsidR="005E10B1">
          <w:t>).</w:t>
        </w:r>
      </w:ins>
    </w:p>
    <w:p w14:paraId="69560F66" w14:textId="40AC2C8C" w:rsidR="00543628" w:rsidRPr="00C605E8" w:rsidRDefault="00543628" w:rsidP="00543628">
      <w:pPr>
        <w:pStyle w:val="Note"/>
        <w:rPr>
          <w:ins w:id="4470" w:author="Laurence Golding" w:date="2019-03-21T09:56:00Z"/>
        </w:rPr>
      </w:pPr>
      <w:ins w:id="4471" w:author="Laurence Golding" w:date="2019-03-21T20:06:00Z">
        <w:r>
          <w:t>NOTE: This property does not partici</w:t>
        </w:r>
      </w:ins>
      <w:ins w:id="4472" w:author="Laurence Golding" w:date="2019-03-21T20:07:00Z">
        <w:r>
          <w:t>pate in the lookup, but its presence improves the readability of the log file at the expense of increased file size.</w:t>
        </w:r>
      </w:ins>
    </w:p>
    <w:p w14:paraId="11D064FE" w14:textId="08875470" w:rsidR="00C4251F" w:rsidRDefault="00C4251F" w:rsidP="00C4251F">
      <w:pPr>
        <w:pStyle w:val="Heading3"/>
        <w:rPr>
          <w:ins w:id="4473" w:author="Laurence Golding" w:date="2019-03-22T08:06:00Z"/>
        </w:rPr>
      </w:pPr>
      <w:bookmarkStart w:id="4474" w:name="_Ref4082234"/>
      <w:bookmarkEnd w:id="4376"/>
      <w:ins w:id="4475" w:author="Laurence Golding" w:date="2019-03-21T09:56:00Z">
        <w:r>
          <w:t>index</w:t>
        </w:r>
      </w:ins>
      <w:ins w:id="4476" w:author="Laurence Golding" w:date="2019-03-21T17:25:00Z">
        <w:r w:rsidR="00C605E8">
          <w:t xml:space="preserve"> </w:t>
        </w:r>
      </w:ins>
      <w:ins w:id="4477" w:author="Laurence Golding" w:date="2019-03-21T17:26:00Z">
        <w:r w:rsidR="00C605E8">
          <w:t>property</w:t>
        </w:r>
      </w:ins>
      <w:bookmarkEnd w:id="4474"/>
    </w:p>
    <w:p w14:paraId="4ABEFE24" w14:textId="280DB8A7" w:rsidR="00C44D13" w:rsidRPr="00C44D13" w:rsidRDefault="00C44D13" w:rsidP="00C44D13">
      <w:pPr>
        <w:rPr>
          <w:ins w:id="4478" w:author="Laurence Golding" w:date="2019-03-21T09:57:00Z"/>
        </w:rPr>
      </w:pPr>
      <w:ins w:id="4479" w:author="Laurence Golding" w:date="2019-03-22T08:06:00Z">
        <w:r>
          <w:t xml:space="preserve">If </w:t>
        </w:r>
        <w:r w:rsidRPr="00C44D13">
          <w:rPr>
            <w:rStyle w:val="CODEtemp"/>
          </w:rPr>
          <w:t>theComponent</w:t>
        </w:r>
      </w:ins>
      <w:ins w:id="4480" w:author="Laurence Golding" w:date="2019-03-22T08:07:00Z">
        <w:r>
          <w:t xml:space="preserve"> is an element of </w:t>
        </w:r>
        <w:r w:rsidRPr="00C44D13">
          <w:rPr>
            <w:rStyle w:val="CODEtemp"/>
          </w:rPr>
          <w:t>theTool.extensions</w:t>
        </w:r>
        <w:r>
          <w:t xml:space="preserve"> (</w:t>
        </w:r>
      </w:ins>
      <w:ins w:id="4481" w:author="Laurence Golding" w:date="2019-03-22T08:08:00Z">
        <w:r>
          <w:t>§</w:t>
        </w:r>
        <w:r>
          <w:fldChar w:fldCharType="begin"/>
        </w:r>
        <w:r>
          <w:instrText xml:space="preserve"> REF _Ref3663271 \r \h </w:instrText>
        </w:r>
      </w:ins>
      <w:r>
        <w:fldChar w:fldCharType="separate"/>
      </w:r>
      <w:ins w:id="4482" w:author="Laurence Golding" w:date="2019-03-22T08:08:00Z">
        <w:r>
          <w:t>3.17.3</w:t>
        </w:r>
        <w:r>
          <w:fldChar w:fldCharType="end"/>
        </w:r>
      </w:ins>
      <w:ins w:id="4483" w:author="Laurence Golding" w:date="2019-03-22T08:07:00Z">
        <w:r>
          <w:t>)</w:t>
        </w:r>
      </w:ins>
      <w:ins w:id="4484" w:author="Laurence Golding" w:date="2019-03-22T08:08:00Z">
        <w:r>
          <w:t>,</w:t>
        </w:r>
      </w:ins>
      <w:ins w:id="4485" w:author="Laurence Golding" w:date="2019-03-22T08:07:00Z">
        <w:r>
          <w:t xml:space="preserve"> a </w:t>
        </w:r>
      </w:ins>
      <w:ins w:id="4486" w:author="Laurence Golding" w:date="2019-03-22T08:09:00Z">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ins>
      <w:ins w:id="4487" w:author="Laurence Golding" w:date="2019-03-22T08:10:00Z">
        <w:r>
          <w:fldChar w:fldCharType="begin"/>
        </w:r>
        <w:r>
          <w:instrText xml:space="preserve"> REF _Ref4056185 \r \h </w:instrText>
        </w:r>
      </w:ins>
      <w:r>
        <w:fldChar w:fldCharType="separate"/>
      </w:r>
      <w:ins w:id="4488" w:author="Laurence Golding" w:date="2019-03-22T08:10:00Z">
        <w:r>
          <w:t>3.7.3</w:t>
        </w:r>
        <w:r>
          <w:fldChar w:fldCharType="end"/>
        </w:r>
      </w:ins>
      <w:ins w:id="4489" w:author="Laurence Golding" w:date="2019-03-22T08:09:00Z">
        <w:r>
          <w:t>) of that element.</w:t>
        </w:r>
      </w:ins>
      <w:ins w:id="4490" w:author="Laurence Golding" w:date="2019-03-22T08:10:00Z">
        <w:r>
          <w:t xml:space="preserve"> Otherwise, </w:t>
        </w:r>
        <w:r w:rsidRPr="00C44D13">
          <w:rPr>
            <w:rStyle w:val="CODEtemp"/>
          </w:rPr>
          <w:t>index</w:t>
        </w:r>
        <w:r>
          <w:t xml:space="preserve"> SHALL be absent.</w:t>
        </w:r>
      </w:ins>
    </w:p>
    <w:p w14:paraId="6A6545AD" w14:textId="3171A09B" w:rsidR="00C4251F" w:rsidRDefault="00C4251F" w:rsidP="00C4251F">
      <w:pPr>
        <w:pStyle w:val="Heading3"/>
        <w:rPr>
          <w:ins w:id="4491" w:author="Laurence Golding" w:date="2019-03-22T08:10:00Z"/>
        </w:rPr>
      </w:pPr>
      <w:bookmarkStart w:id="4492" w:name="_Ref4082243"/>
      <w:ins w:id="4493" w:author="Laurence Golding" w:date="2019-03-21T09:57:00Z">
        <w:r>
          <w:t>guid</w:t>
        </w:r>
      </w:ins>
      <w:ins w:id="4494" w:author="Laurence Golding" w:date="2019-03-21T17:26:00Z">
        <w:r w:rsidR="00C605E8">
          <w:t xml:space="preserve"> property</w:t>
        </w:r>
      </w:ins>
      <w:bookmarkEnd w:id="4492"/>
    </w:p>
    <w:p w14:paraId="6F2B2E27" w14:textId="41A5E158" w:rsidR="00C44D13" w:rsidRPr="00C44D13" w:rsidRDefault="00C44D13" w:rsidP="00C44D13">
      <w:ins w:id="4495" w:author="Laurence Golding" w:date="2019-03-22T08:11:00Z">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ins>
      <w:ins w:id="4496" w:author="Laurence Golding" w:date="2019-03-22T08:12:00Z">
        <w:r w:rsidR="00B07FD1">
          <w:t>(§</w:t>
        </w:r>
        <w:r w:rsidR="00B07FD1">
          <w:fldChar w:fldCharType="begin"/>
        </w:r>
        <w:r w:rsidR="00B07FD1">
          <w:instrText xml:space="preserve"> REF _Ref514314114 \r \h </w:instrText>
        </w:r>
      </w:ins>
      <w:ins w:id="4497" w:author="Laurence Golding" w:date="2019-03-22T08:12:00Z">
        <w:r w:rsidR="00B07FD1">
          <w:fldChar w:fldCharType="separate"/>
        </w:r>
        <w:r w:rsidR="00B07FD1">
          <w:t>3.5.3</w:t>
        </w:r>
        <w:r w:rsidR="00B07FD1">
          <w:fldChar w:fldCharType="end"/>
        </w:r>
        <w:r w:rsidR="00B07FD1">
          <w:t xml:space="preserve">) equal to </w:t>
        </w:r>
        <w:r w:rsidR="00B07FD1" w:rsidRPr="00B07FD1">
          <w:rPr>
            <w:rStyle w:val="CODEtemp"/>
          </w:rPr>
          <w:t>theComponent.guid</w:t>
        </w:r>
        <w:r w:rsidR="00B07FD1">
          <w:t xml:space="preserve"> (</w:t>
        </w:r>
      </w:ins>
      <w:ins w:id="4498" w:author="Laurence Golding" w:date="2019-03-22T08:13:00Z">
        <w:r w:rsidR="00B07FD1">
          <w:t>§</w:t>
        </w:r>
        <w:r w:rsidR="00B07FD1">
          <w:fldChar w:fldCharType="begin"/>
        </w:r>
        <w:r w:rsidR="00B07FD1">
          <w:instrText xml:space="preserve"> REF _Ref4090820 \r \h </w:instrText>
        </w:r>
      </w:ins>
      <w:r w:rsidR="00B07FD1">
        <w:fldChar w:fldCharType="separate"/>
      </w:r>
      <w:ins w:id="4499" w:author="Laurence Golding" w:date="2019-03-22T08:13:00Z">
        <w:r w:rsidR="00B07FD1">
          <w:t>3.18.2</w:t>
        </w:r>
        <w:r w:rsidR="00B07FD1">
          <w:fldChar w:fldCharType="end"/>
        </w:r>
      </w:ins>
      <w:ins w:id="4500" w:author="Laurence Golding" w:date="2019-03-22T08:12:00Z">
        <w:r w:rsidR="00B07FD1">
          <w:t>).</w:t>
        </w:r>
      </w:ins>
    </w:p>
    <w:p w14:paraId="6FFC00CB" w14:textId="5C35B6DF" w:rsidR="00B86BC7" w:rsidRDefault="00B86BC7" w:rsidP="00B86BC7">
      <w:pPr>
        <w:pStyle w:val="Heading2"/>
      </w:pPr>
      <w:bookmarkStart w:id="4501" w:name="_Ref530139075"/>
      <w:bookmarkStart w:id="4502" w:name="_Toc3812318"/>
      <w:r>
        <w:t>fix object</w:t>
      </w:r>
      <w:bookmarkEnd w:id="3427"/>
      <w:bookmarkEnd w:id="4501"/>
      <w:bookmarkEnd w:id="4502"/>
    </w:p>
    <w:p w14:paraId="410A501F" w14:textId="4C707545" w:rsidR="00B86BC7" w:rsidRDefault="00B86BC7" w:rsidP="00B86BC7">
      <w:pPr>
        <w:pStyle w:val="Heading3"/>
      </w:pPr>
      <w:bookmarkStart w:id="4503" w:name="_Toc3812319"/>
      <w:r>
        <w:t>General</w:t>
      </w:r>
      <w:bookmarkEnd w:id="4503"/>
    </w:p>
    <w:p w14:paraId="493ABF69" w14:textId="5E70023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del w:id="4504" w:author="Laurence Golding" w:date="2019-03-20T19:25:00Z">
        <w:r w:rsidDel="00A979F1">
          <w:delText>the</w:delText>
        </w:r>
        <w:r w:rsidR="00AA77DF" w:rsidDel="00A979F1">
          <w:delText xml:space="preserve"> containing</w:delText>
        </w:r>
        <w:r w:rsidDel="00A979F1">
          <w:delText xml:space="preserve"> </w:delText>
        </w:r>
        <w:r w:rsidRPr="006F21F3" w:rsidDel="00A979F1">
          <w:rPr>
            <w:rStyle w:val="CODEtemp"/>
          </w:rPr>
          <w:delText>r</w:delText>
        </w:r>
      </w:del>
      <w:ins w:id="4505" w:author="Laurence Golding" w:date="2019-03-20T19:25:00Z">
        <w:r w:rsidR="00A979F1">
          <w:rPr>
            <w:rStyle w:val="CODEtemp"/>
          </w:rPr>
          <w:t>theR</w:t>
        </w:r>
      </w:ins>
      <w:r w:rsidRPr="006F21F3">
        <w:rPr>
          <w:rStyle w:val="CODEtemp"/>
        </w:rPr>
        <w:t>esult</w:t>
      </w:r>
      <w:del w:id="4506" w:author="Laurence Golding" w:date="2019-03-22T08:15:00Z">
        <w:r w:rsidDel="00D51603">
          <w:delText xml:space="preserve"> object</w:delText>
        </w:r>
      </w:del>
      <w:del w:id="4507" w:author="Laurence Golding" w:date="2019-03-20T19:25:00Z">
        <w:r w:rsidDel="00A979F1">
          <w:delText xml:space="preserve"> (§</w:delText>
        </w:r>
        <w:r w:rsidDel="00A979F1">
          <w:fldChar w:fldCharType="begin"/>
        </w:r>
        <w:r w:rsidDel="00A979F1">
          <w:delInstrText xml:space="preserve"> REF _Ref493350984 \w \h </w:delInstrText>
        </w:r>
        <w:r w:rsidDel="00A979F1">
          <w:fldChar w:fldCharType="separate"/>
        </w:r>
        <w:r w:rsidR="004B041D" w:rsidDel="00A979F1">
          <w:delText>3.24</w:delText>
        </w:r>
        <w:r w:rsidDel="00A979F1">
          <w:fldChar w:fldCharType="end"/>
        </w:r>
        <w:r w:rsidDel="00A979F1">
          <w:delText>)</w:delText>
        </w:r>
      </w:del>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CDCC8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041D">
        <w:t>3.24</w:t>
      </w:r>
      <w:r>
        <w:fldChar w:fldCharType="end"/>
      </w:r>
      <w:r>
        <w:t>)</w:t>
      </w:r>
      <w:r w:rsidR="00DF5A5B">
        <w:t>.</w:t>
      </w:r>
    </w:p>
    <w:p w14:paraId="008E6A82" w14:textId="64A2D75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041D">
        <w:t>3.24.26</w:t>
      </w:r>
      <w:r w:rsidR="004B30F9">
        <w:fldChar w:fldCharType="end"/>
      </w:r>
      <w:r w:rsidR="004B30F9">
        <w:t>.</w:t>
      </w:r>
    </w:p>
    <w:p w14:paraId="43A0F2D3" w14:textId="1DF3D34E" w:rsidR="004B30F9" w:rsidRDefault="004B30F9" w:rsidP="002D65F3">
      <w:pPr>
        <w:pStyle w:val="Code"/>
      </w:pPr>
      <w:r>
        <w:t xml:space="preserve">    {                               # A fix object.</w:t>
      </w:r>
    </w:p>
    <w:p w14:paraId="6386C02E" w14:textId="1AB4CA7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041D">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849788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041D">
        <w:t>3.44.3</w:t>
      </w:r>
      <w:r w:rsidR="00EA23DD">
        <w:fldChar w:fldCharType="end"/>
      </w:r>
      <w:r w:rsidR="00DF5A5B">
        <w:t>.</w:t>
      </w:r>
    </w:p>
    <w:p w14:paraId="396348ED" w14:textId="49359B6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4B041D">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508" w:name="_Ref493512730"/>
      <w:bookmarkStart w:id="4509" w:name="_Toc3812320"/>
      <w:r>
        <w:t>description property</w:t>
      </w:r>
      <w:bookmarkEnd w:id="4508"/>
      <w:bookmarkEnd w:id="4509"/>
    </w:p>
    <w:p w14:paraId="1893F7D7" w14:textId="3A961FC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041D">
        <w:t>3.11</w:t>
      </w:r>
      <w:r w:rsidR="00EA489A">
        <w:fldChar w:fldCharType="end"/>
      </w:r>
      <w:r w:rsidR="009D5461">
        <w:t>) that describes</w:t>
      </w:r>
      <w:r>
        <w:t xml:space="preserve"> the proposed fix.</w:t>
      </w:r>
    </w:p>
    <w:p w14:paraId="78852C4C" w14:textId="7D172307" w:rsidR="006F21F3" w:rsidRDefault="006F21F3" w:rsidP="006F21F3">
      <w:pPr>
        <w:pStyle w:val="Note"/>
      </w:pPr>
      <w:r>
        <w:lastRenderedPageBreak/>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510" w:name="_Ref493512752"/>
      <w:bookmarkStart w:id="4511" w:name="_Ref493513084"/>
      <w:bookmarkStart w:id="4512" w:name="_Ref503372111"/>
      <w:bookmarkStart w:id="4513" w:name="_Ref503372176"/>
      <w:bookmarkStart w:id="4514" w:name="_Toc3812321"/>
      <w:r>
        <w:t xml:space="preserve">artifactChanges </w:t>
      </w:r>
      <w:r w:rsidR="00B86BC7">
        <w:t>property</w:t>
      </w:r>
      <w:bookmarkEnd w:id="4510"/>
      <w:bookmarkEnd w:id="4511"/>
      <w:bookmarkEnd w:id="4512"/>
      <w:bookmarkEnd w:id="4513"/>
      <w:bookmarkEnd w:id="4514"/>
    </w:p>
    <w:p w14:paraId="6DE7B962" w14:textId="1D2063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041D">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4B041D">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01CDA6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B041D">
        <w:t>3.45</w:t>
      </w:r>
      <w:r>
        <w:fldChar w:fldCharType="end"/>
      </w:r>
      <w:r>
        <w:t>).</w:t>
      </w:r>
    </w:p>
    <w:p w14:paraId="71E95DF7" w14:textId="2CD2D26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B041D">
        <w:t>3.45.2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6413347"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8CF4AB2" w14:textId="5AF92B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63715399" w14:textId="35F7B714" w:rsidR="004B30F9" w:rsidRDefault="004B30F9" w:rsidP="004B30F9">
      <w:pPr>
        <w:pStyle w:val="Code"/>
      </w:pPr>
      <w:r>
        <w:t xml:space="preserve">          "deletedRegion": {         # See §</w:t>
      </w:r>
      <w:r>
        <w:fldChar w:fldCharType="begin"/>
      </w:r>
      <w:r>
        <w:instrText xml:space="preserve"> REF _Ref493518436 \r \h </w:instrText>
      </w:r>
      <w:r>
        <w:fldChar w:fldCharType="separate"/>
      </w:r>
      <w:r w:rsidR="004B041D">
        <w:t>3.46.3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457A4D9" w:rsidR="004B30F9" w:rsidRDefault="004B30F9" w:rsidP="004B30F9">
      <w:pPr>
        <w:pStyle w:val="Code"/>
      </w:pPr>
      <w:r>
        <w:t xml:space="preserve">          "insertedContent": {       # See §</w:t>
      </w:r>
      <w:r>
        <w:fldChar w:fldCharType="begin"/>
      </w:r>
      <w:r>
        <w:instrText xml:space="preserve"> REF _Ref493518437 \r \h </w:instrText>
      </w:r>
      <w:r>
        <w:fldChar w:fldCharType="separate"/>
      </w:r>
      <w:r w:rsidR="004B041D">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lastRenderedPageBreak/>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877D2DB"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4B041D">
        <w:t>3.45</w:t>
      </w:r>
      <w:r>
        <w:fldChar w:fldCharType="end"/>
      </w:r>
      <w:r>
        <w:t>).</w:t>
      </w:r>
    </w:p>
    <w:p w14:paraId="329E9CE1" w14:textId="3C4FE5E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4B041D">
        <w:t>3.45.2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16C21E5"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0AFAC95" w14:textId="384960F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3E7C80C2" w14:textId="522261A3" w:rsidR="004B30F9" w:rsidRDefault="004B30F9" w:rsidP="004B30F9">
      <w:pPr>
        <w:pStyle w:val="Code"/>
      </w:pPr>
      <w:r>
        <w:t xml:space="preserve">          "deletedRegion": {         # See §</w:t>
      </w:r>
      <w:r>
        <w:fldChar w:fldCharType="begin"/>
      </w:r>
      <w:r>
        <w:instrText xml:space="preserve"> REF _Ref493518436 \r \h </w:instrText>
      </w:r>
      <w:r>
        <w:fldChar w:fldCharType="separate"/>
      </w:r>
      <w:r w:rsidR="004B041D">
        <w:t>3.46.3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CAAEB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4B041D">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515" w:name="_Ref493512744"/>
      <w:bookmarkStart w:id="4516" w:name="_Ref493512991"/>
      <w:bookmarkStart w:id="4517" w:name="_Toc3812322"/>
      <w:r>
        <w:t xml:space="preserve">artifactChange </w:t>
      </w:r>
      <w:r w:rsidR="00B86BC7">
        <w:t>object</w:t>
      </w:r>
      <w:bookmarkEnd w:id="4515"/>
      <w:bookmarkEnd w:id="4516"/>
      <w:bookmarkEnd w:id="4517"/>
    </w:p>
    <w:p w14:paraId="74D8322D" w14:textId="06E505AA" w:rsidR="00B86BC7" w:rsidRDefault="00B86BC7" w:rsidP="00B86BC7">
      <w:pPr>
        <w:pStyle w:val="Heading3"/>
      </w:pPr>
      <w:bookmarkStart w:id="4518" w:name="_Toc3812323"/>
      <w:r>
        <w:t>General</w:t>
      </w:r>
      <w:bookmarkEnd w:id="4518"/>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C6EAC6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041D">
        <w:t>3.43</w:t>
      </w:r>
      <w:r>
        <w:fldChar w:fldCharType="end"/>
      </w:r>
      <w:r>
        <w:t>)</w:t>
      </w:r>
      <w:r w:rsidR="00F27F55">
        <w:t>.</w:t>
      </w:r>
    </w:p>
    <w:p w14:paraId="0FF6717D" w14:textId="6B63670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041D">
        <w:t>3.44.3</w:t>
      </w:r>
      <w:r w:rsidR="00770A97">
        <w:fldChar w:fldCharType="end"/>
      </w:r>
      <w:r w:rsidR="00855CF1">
        <w:t>.</w:t>
      </w:r>
    </w:p>
    <w:p w14:paraId="6A521431" w14:textId="0248D8F7" w:rsidR="006F21F3" w:rsidRDefault="006F21F3" w:rsidP="002D65F3">
      <w:pPr>
        <w:pStyle w:val="Code"/>
      </w:pPr>
      <w:r>
        <w:t xml:space="preserve">    {                          </w:t>
      </w:r>
    </w:p>
    <w:p w14:paraId="0805703A" w14:textId="04C8E5F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4B041D">
        <w:t>3.45.2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28A1D0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041D">
        <w:t>3.45.3</w:t>
      </w:r>
      <w:r>
        <w:fldChar w:fldCharType="end"/>
      </w:r>
      <w:r w:rsidR="00855CF1">
        <w:t>.</w:t>
      </w:r>
    </w:p>
    <w:p w14:paraId="1FAFE72E" w14:textId="713E03C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041D">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4519" w:name="_Ref493513096"/>
      <w:bookmarkStart w:id="4520" w:name="_Ref493513195"/>
      <w:bookmarkStart w:id="4521" w:name="_Ref493513493"/>
      <w:bookmarkStart w:id="4522" w:name="_Toc3812324"/>
      <w:r>
        <w:t xml:space="preserve">artifactLocation </w:t>
      </w:r>
      <w:r w:rsidR="00B86BC7">
        <w:t>property</w:t>
      </w:r>
      <w:bookmarkEnd w:id="4519"/>
      <w:bookmarkEnd w:id="4520"/>
      <w:bookmarkEnd w:id="4521"/>
      <w:bookmarkEnd w:id="4522"/>
    </w:p>
    <w:p w14:paraId="47E2D8A5" w14:textId="6C4D4BF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B041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523" w:name="_Ref493513106"/>
      <w:bookmarkStart w:id="4524" w:name="_Toc3812325"/>
      <w:r>
        <w:t>replacements property</w:t>
      </w:r>
      <w:bookmarkEnd w:id="4523"/>
      <w:bookmarkEnd w:id="4524"/>
    </w:p>
    <w:p w14:paraId="21F0788C" w14:textId="01AF6B8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041D">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4B041D">
        <w:t>3.45.2</w:t>
      </w:r>
      <w:r>
        <w:fldChar w:fldCharType="end"/>
      </w:r>
      <w:r w:rsidRPr="006F21F3">
        <w:t>).</w:t>
      </w:r>
    </w:p>
    <w:p w14:paraId="40D9EA5A" w14:textId="3D521EDE" w:rsidR="00B86BC7" w:rsidRDefault="00B86BC7" w:rsidP="00B86BC7">
      <w:pPr>
        <w:pStyle w:val="Heading2"/>
      </w:pPr>
      <w:bookmarkStart w:id="4525" w:name="_Ref493513114"/>
      <w:bookmarkStart w:id="4526" w:name="_Ref493513476"/>
      <w:bookmarkStart w:id="4527" w:name="_Toc3812326"/>
      <w:r>
        <w:t>replacement object</w:t>
      </w:r>
      <w:bookmarkEnd w:id="4525"/>
      <w:bookmarkEnd w:id="4526"/>
      <w:bookmarkEnd w:id="4527"/>
    </w:p>
    <w:p w14:paraId="1276FD13" w14:textId="540BBC1F" w:rsidR="00B86BC7" w:rsidRDefault="00B86BC7" w:rsidP="00B86BC7">
      <w:pPr>
        <w:pStyle w:val="Heading3"/>
      </w:pPr>
      <w:bookmarkStart w:id="4528" w:name="_Toc3812327"/>
      <w:r>
        <w:t>General</w:t>
      </w:r>
      <w:bookmarkEnd w:id="452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B4C3B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B041D">
        <w:t>3.46.3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B041D">
        <w:t>3.46.4</w:t>
      </w:r>
      <w:r>
        <w:fldChar w:fldCharType="end"/>
      </w:r>
      <w:r>
        <w:t xml:space="preserve">), then the effect of the replacement </w:t>
      </w:r>
      <w:r w:rsidRPr="003672C8">
        <w:rPr>
          <w:b/>
        </w:rPr>
        <w:t>SHALL</w:t>
      </w:r>
      <w:r>
        <w:t xml:space="preserve"> be as if the removal were performed before the insertion.</w:t>
      </w:r>
    </w:p>
    <w:p w14:paraId="51FA77A0" w14:textId="16B8D88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4B041D">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B041D">
        <w:t>3.45.3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99611F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or a binary region (§</w:t>
      </w:r>
      <w:r>
        <w:fldChar w:fldCharType="begin"/>
      </w:r>
      <w:r>
        <w:instrText xml:space="preserve"> REF _Ref509043519 \r \h </w:instrText>
      </w:r>
      <w:r>
        <w:fldChar w:fldCharType="separate"/>
      </w:r>
      <w:r w:rsidR="004B041D">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9FE08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4B041D">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529" w:name="_Toc3812328"/>
      <w:r>
        <w:t>Constraints</w:t>
      </w:r>
      <w:bookmarkEnd w:id="4529"/>
    </w:p>
    <w:p w14:paraId="58129AF5" w14:textId="4895E91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B041D">
        <w:t>3.46.4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B041D">
        <w:t>3.3.2</w:t>
      </w:r>
      <w:r>
        <w:fldChar w:fldCharType="end"/>
      </w:r>
      <w:r>
        <w:t>).</w:t>
      </w:r>
    </w:p>
    <w:p w14:paraId="77DC3A72" w14:textId="59565F8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B041D">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B041D">
        <w:t>3.3.3</w:t>
      </w:r>
      <w:r>
        <w:fldChar w:fldCharType="end"/>
      </w:r>
      <w:r>
        <w:t>).</w:t>
      </w:r>
    </w:p>
    <w:p w14:paraId="2919F4E4" w14:textId="2FD85E3E" w:rsidR="00B86BC7" w:rsidRDefault="00B86BC7" w:rsidP="00B86BC7">
      <w:pPr>
        <w:pStyle w:val="Heading3"/>
      </w:pPr>
      <w:bookmarkStart w:id="4530" w:name="_Ref493518436"/>
      <w:bookmarkStart w:id="4531" w:name="_Ref493518439"/>
      <w:bookmarkStart w:id="4532" w:name="_Ref493518529"/>
      <w:bookmarkStart w:id="4533" w:name="_Toc3812329"/>
      <w:r>
        <w:t>deleted</w:t>
      </w:r>
      <w:r w:rsidR="00F27F55">
        <w:t>Region</w:t>
      </w:r>
      <w:r>
        <w:t xml:space="preserve"> property</w:t>
      </w:r>
      <w:bookmarkEnd w:id="4530"/>
      <w:bookmarkEnd w:id="4531"/>
      <w:bookmarkEnd w:id="4532"/>
      <w:bookmarkEnd w:id="4533"/>
    </w:p>
    <w:p w14:paraId="1ECF4AC9" w14:textId="00B25C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B041D">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534" w:name="_Ref493518437"/>
      <w:bookmarkStart w:id="4535" w:name="_Ref493518440"/>
      <w:bookmarkStart w:id="4536" w:name="_Toc3812330"/>
      <w:r>
        <w:t>inserted</w:t>
      </w:r>
      <w:r w:rsidR="00F27F55">
        <w:t>Content</w:t>
      </w:r>
      <w:r>
        <w:t xml:space="preserve"> property</w:t>
      </w:r>
      <w:bookmarkEnd w:id="4534"/>
      <w:bookmarkEnd w:id="4535"/>
      <w:bookmarkEnd w:id="4536"/>
    </w:p>
    <w:p w14:paraId="6E86F82E" w14:textId="32FDE9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4B041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37" w:name="_Ref493404948"/>
      <w:bookmarkStart w:id="4538" w:name="_Ref493406026"/>
      <w:bookmarkStart w:id="4539" w:name="_Toc3812331"/>
      <w:r>
        <w:t>notification object</w:t>
      </w:r>
      <w:bookmarkEnd w:id="4537"/>
      <w:bookmarkEnd w:id="4538"/>
      <w:bookmarkEnd w:id="4539"/>
    </w:p>
    <w:p w14:paraId="3BD7AF2E" w14:textId="23E07934" w:rsidR="00B86BC7" w:rsidRDefault="00B86BC7" w:rsidP="00B86BC7">
      <w:pPr>
        <w:pStyle w:val="Heading3"/>
      </w:pPr>
      <w:bookmarkStart w:id="4540" w:name="_Toc3812332"/>
      <w:r>
        <w:t>General</w:t>
      </w:r>
      <w:bookmarkEnd w:id="4540"/>
    </w:p>
    <w:p w14:paraId="759675E9" w14:textId="12CD9962" w:rsidR="003672C8" w:rsidRDefault="003672C8" w:rsidP="003672C8">
      <w:pPr>
        <w:rPr>
          <w:ins w:id="4541" w:author="Laurence Golding" w:date="2019-03-22T18:05:00Z"/>
        </w:rPr>
      </w:pPr>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B041D">
        <w:t>3.24</w:t>
      </w:r>
      <w:r>
        <w:fldChar w:fldCharType="end"/>
      </w:r>
      <w:r w:rsidRPr="003672C8">
        <w:t>).</w:t>
      </w:r>
    </w:p>
    <w:p w14:paraId="7481FDB2" w14:textId="5C8DCFFD" w:rsidR="0069134C" w:rsidRPr="003672C8" w:rsidDel="0069134C" w:rsidRDefault="0069134C" w:rsidP="003672C8">
      <w:pPr>
        <w:rPr>
          <w:del w:id="4542" w:author="Laurence Golding" w:date="2019-03-22T18:09:00Z"/>
        </w:rPr>
      </w:pPr>
    </w:p>
    <w:p w14:paraId="6C08731C" w14:textId="686A508B" w:rsidR="00B86BC7" w:rsidDel="008F1285" w:rsidRDefault="00B86BC7" w:rsidP="00B86BC7">
      <w:pPr>
        <w:pStyle w:val="Heading3"/>
        <w:rPr>
          <w:del w:id="4543" w:author="Laurence Golding" w:date="2019-03-24T11:05:00Z"/>
        </w:rPr>
      </w:pPr>
      <w:bookmarkStart w:id="4544" w:name="_Toc3812333"/>
      <w:del w:id="4545" w:author="Laurence Golding" w:date="2019-03-24T11:05:00Z">
        <w:r w:rsidDel="008F1285">
          <w:delText>id property</w:delText>
        </w:r>
        <w:bookmarkEnd w:id="4544"/>
      </w:del>
    </w:p>
    <w:p w14:paraId="135D3EF6" w14:textId="2FB2F2E9" w:rsidR="00F76F6B" w:rsidDel="008F1285" w:rsidRDefault="003672C8" w:rsidP="003672C8">
      <w:pPr>
        <w:rPr>
          <w:del w:id="4546" w:author="Laurence Golding" w:date="2019-03-24T11:05:00Z"/>
        </w:rPr>
      </w:pPr>
      <w:del w:id="4547" w:author="Laurence Golding" w:date="2019-03-24T11:05:00Z">
        <w:r w:rsidDel="008F1285">
          <w:delText xml:space="preserve">A </w:delText>
        </w:r>
        <w:r w:rsidRPr="003672C8" w:rsidDel="008F1285">
          <w:rPr>
            <w:rStyle w:val="CODEtemp"/>
          </w:rPr>
          <w:delText>notification</w:delText>
        </w:r>
        <w:r w:rsidDel="008F1285">
          <w:delText xml:space="preserve"> object </w:delText>
        </w:r>
        <w:r w:rsidRPr="003672C8" w:rsidDel="008F1285">
          <w:rPr>
            <w:b/>
          </w:rPr>
          <w:delText>MAY</w:delText>
        </w:r>
        <w:r w:rsidDel="008F1285">
          <w:delText xml:space="preserve"> contain a property named </w:delText>
        </w:r>
        <w:r w:rsidRPr="003672C8" w:rsidDel="008F1285">
          <w:rPr>
            <w:rStyle w:val="CODEtemp"/>
          </w:rPr>
          <w:delText>id</w:delText>
        </w:r>
        <w:r w:rsidDel="008F1285">
          <w:delText xml:space="preserve"> whose value is a string containing an identifier for the condition that was encountered.</w:delText>
        </w:r>
      </w:del>
    </w:p>
    <w:p w14:paraId="7D568EDB" w14:textId="5EC8ED33" w:rsidR="00C929E8" w:rsidRDefault="003672C8" w:rsidP="00C929E8">
      <w:pPr>
        <w:pStyle w:val="Heading3"/>
        <w:rPr>
          <w:ins w:id="4548" w:author="Laurence Golding" w:date="2019-03-22T16:58:00Z"/>
        </w:rPr>
      </w:pPr>
      <w:bookmarkStart w:id="4549" w:name="_Ref4235658"/>
      <w:del w:id="4550" w:author="Laurence Golding" w:date="2019-03-22T18:03:00Z">
        <w:r w:rsidDel="0069134C">
          <w:delText xml:space="preserve">NOTE: In contrast to rule identifiers (see </w:delText>
        </w:r>
        <w:r w:rsidRPr="003672C8" w:rsidDel="0069134C">
          <w:rPr>
            <w:rStyle w:val="CODEtemp"/>
          </w:rPr>
          <w:delText>rule.id</w:delText>
        </w:r>
        <w:r w:rsidDel="0069134C">
          <w:delText>, §</w:delText>
        </w:r>
        <w:r w:rsidDel="0069134C">
          <w:fldChar w:fldCharType="begin"/>
        </w:r>
        <w:r w:rsidDel="0069134C">
          <w:delInstrText xml:space="preserve"> REF _Ref493408046 \w \h </w:delInstrText>
        </w:r>
        <w:r w:rsidDel="0069134C">
          <w:fldChar w:fldCharType="separate"/>
        </w:r>
        <w:r w:rsidR="004B041D" w:rsidDel="0069134C">
          <w:delText>3.42.3</w:delText>
        </w:r>
        <w:r w:rsidDel="0069134C">
          <w:fldChar w:fldCharType="end"/>
        </w:r>
        <w:r w:rsidDel="0069134C">
          <w:delText xml:space="preserve">), which must be stable and opaque, notification identifiers do </w:delText>
        </w:r>
        <w:r w:rsidR="007F7AFC" w:rsidDel="0069134C">
          <w:delText xml:space="preserve">not </w:delText>
        </w:r>
        <w:r w:rsidDel="0069134C">
          <w:delText xml:space="preserve">need to be either stable or opaque, because the reasoning that leads to those requirements for rule ids does not apply to tool notifications. A tool notification with level </w:delText>
        </w:r>
        <w:r w:rsidRPr="003672C8" w:rsidDel="0069134C">
          <w:rPr>
            <w:rStyle w:val="CODEtemp"/>
          </w:rPr>
          <w:delText>"error"</w:delText>
        </w:r>
        <w:r w:rsidDel="0069134C">
          <w:delTex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delText>
        </w:r>
      </w:del>
      <w:bookmarkStart w:id="4551" w:name="_Ref4166209"/>
      <w:ins w:id="4552" w:author="Laurence Golding" w:date="2019-03-22T16:55:00Z">
        <w:r w:rsidR="0056589D">
          <w:t>notifica</w:t>
        </w:r>
      </w:ins>
      <w:ins w:id="4553" w:author="Laurence Golding" w:date="2019-03-22T16:56:00Z">
        <w:r w:rsidR="0056589D">
          <w:t>tionDescriptorReference property</w:t>
        </w:r>
      </w:ins>
      <w:bookmarkEnd w:id="4549"/>
      <w:bookmarkEnd w:id="4551"/>
    </w:p>
    <w:p w14:paraId="11AF29FE" w14:textId="2B197B24" w:rsidR="002E34FF" w:rsidRDefault="002E34FF" w:rsidP="002E34FF">
      <w:pPr>
        <w:rPr>
          <w:ins w:id="4554" w:author="Laurence Golding" w:date="2019-03-22T16:59:00Z"/>
        </w:rPr>
      </w:pPr>
      <w:ins w:id="4555" w:author="Laurence Golding" w:date="2019-03-22T16:58:00Z">
        <w:r>
          <w:t>Depending on the circums</w:t>
        </w:r>
      </w:ins>
      <w:ins w:id="4556" w:author="Laurence Golding" w:date="2019-03-22T16:59:00Z">
        <w:r>
          <w:t>tances, a</w:t>
        </w:r>
      </w:ins>
      <w:ins w:id="4557" w:author="Laurence Golding" w:date="2019-03-22T16:58:00Z">
        <w:r>
          <w:t xml:space="preserve"> </w:t>
        </w:r>
        <w:r w:rsidRPr="002E34FF">
          <w:rPr>
            <w:rStyle w:val="CODEtemp"/>
          </w:rPr>
          <w:t>notification</w:t>
        </w:r>
      </w:ins>
      <w:ins w:id="4558" w:author="Laurence Golding" w:date="2019-03-22T16:59:00Z">
        <w:r>
          <w:t xml:space="preserve"> object either</w:t>
        </w:r>
      </w:ins>
      <w:ins w:id="4559" w:author="Laurence Golding" w:date="2019-03-22T17:02:00Z">
        <w:r>
          <w:t xml:space="preserve">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ins>
      <w:ins w:id="4560" w:author="Laurence Golding" w:date="2019-03-22T17:03:00Z">
        <w:r>
          <w:t xml:space="preserve"> (§</w:t>
        </w:r>
        <w:r>
          <w:fldChar w:fldCharType="begin"/>
        </w:r>
        <w:r>
          <w:instrText xml:space="preserve"> REF _Ref3908560 \r \h </w:instrText>
        </w:r>
      </w:ins>
      <w:ins w:id="4561" w:author="Laurence Golding" w:date="2019-03-22T17:03:00Z">
        <w:r>
          <w:fldChar w:fldCharType="separate"/>
        </w:r>
        <w:r>
          <w:t>3.41</w:t>
        </w:r>
        <w:r>
          <w:fldChar w:fldCharType="end"/>
        </w:r>
        <w:r>
          <w:t xml:space="preserve">), which we refer to as </w:t>
        </w:r>
        <w:r w:rsidRPr="002E34FF">
          <w:rPr>
            <w:rStyle w:val="CODEtemp"/>
          </w:rPr>
          <w:t>theDescriptor</w:t>
        </w:r>
      </w:ins>
      <w:ins w:id="4562" w:author="Laurence Golding" w:date="2019-03-22T17:04:00Z">
        <w:r>
          <w:t>,</w:t>
        </w:r>
      </w:ins>
      <w:ins w:id="4563" w:author="Laurence Golding" w:date="2019-03-22T17:03:00Z">
        <w:r>
          <w:t xml:space="preserve"> </w:t>
        </w:r>
      </w:ins>
      <w:ins w:id="4564" w:author="Laurence Golding" w:date="2019-03-22T17:02:00Z">
        <w:r>
          <w:t>that describes this notificatio</w:t>
        </w:r>
      </w:ins>
      <w:ins w:id="4565" w:author="Laurence Golding" w:date="2019-03-22T17:03:00Z">
        <w:r>
          <w:t>n</w:t>
        </w:r>
      </w:ins>
      <w:ins w:id="4566" w:author="Laurence Golding" w:date="2019-03-22T17:04:00Z">
        <w:r>
          <w:t>.</w:t>
        </w:r>
      </w:ins>
    </w:p>
    <w:p w14:paraId="5F2F41EF" w14:textId="1AE0E491" w:rsidR="002E34FF" w:rsidRDefault="002E34FF" w:rsidP="002E34FF">
      <w:pPr>
        <w:rPr>
          <w:ins w:id="4567" w:author="Laurence Golding" w:date="2019-03-22T17:02:00Z"/>
        </w:rPr>
      </w:pPr>
      <w:ins w:id="4568" w:author="Laurence Golding" w:date="2019-03-22T16:59:00Z">
        <w:r>
          <w:t xml:space="preserve">If </w:t>
        </w:r>
        <w:r w:rsidRPr="0069134C">
          <w:rPr>
            <w:rStyle w:val="CODEtemp"/>
          </w:rPr>
          <w:t>theDescriptor</w:t>
        </w:r>
        <w:r>
          <w:t xml:space="preserve"> exists (</w:t>
        </w:r>
      </w:ins>
      <w:ins w:id="4569" w:author="Laurence Golding" w:date="2019-03-22T17:00:00Z">
        <w:r>
          <w:t xml:space="preserve">that is, if </w:t>
        </w:r>
        <w:r w:rsidRPr="00683348">
          <w:rPr>
            <w:rStyle w:val="CODEtemp"/>
          </w:rPr>
          <w:t>theTool</w:t>
        </w:r>
        <w:r>
          <w:t xml:space="preserve"> contains a </w:t>
        </w:r>
        <w:r w:rsidRPr="00683348">
          <w:rPr>
            <w:rStyle w:val="CODEtemp"/>
          </w:rPr>
          <w:t>reportingDescriptor</w:t>
        </w:r>
        <w:r>
          <w:t xml:space="preserve"> object that describes </w:t>
        </w:r>
      </w:ins>
      <w:ins w:id="4570" w:author="Laurence Golding" w:date="2019-03-22T17:01:00Z">
        <w:r>
          <w:t xml:space="preserve">this notification), then </w:t>
        </w:r>
        <w:r w:rsidRPr="0069134C">
          <w:rPr>
            <w:rStyle w:val="CODEtemp"/>
          </w:rPr>
          <w:t>notificationDescriptorReference</w:t>
        </w:r>
        <w:r>
          <w:t xml:space="preserve"> </w:t>
        </w:r>
        <w:r w:rsidRPr="0069134C">
          <w:rPr>
            <w:b/>
          </w:rPr>
          <w:t>SHOULD</w:t>
        </w:r>
        <w:r>
          <w:t xml:space="preserve"> be present.</w:t>
        </w:r>
      </w:ins>
      <w:ins w:id="4571" w:author="Laurence Golding" w:date="2019-03-22T17:02:00Z">
        <w:r>
          <w:t xml:space="preserve"> If present, it </w:t>
        </w:r>
        <w:r w:rsidRPr="0069134C">
          <w:rPr>
            <w:b/>
          </w:rPr>
          <w:t>SHALL</w:t>
        </w:r>
        <w:r>
          <w:t xml:space="preserve"> identify </w:t>
        </w:r>
        <w:r w:rsidRPr="0069134C">
          <w:rPr>
            <w:rStyle w:val="CODEtemp"/>
          </w:rPr>
          <w:t>theDescriptor</w:t>
        </w:r>
        <w:r>
          <w:t>.</w:t>
        </w:r>
      </w:ins>
    </w:p>
    <w:p w14:paraId="6C685588" w14:textId="184E1918" w:rsidR="002E34FF" w:rsidRDefault="002E34FF" w:rsidP="002E34FF">
      <w:pPr>
        <w:rPr>
          <w:ins w:id="4572" w:author="Laurence Golding" w:date="2019-03-22T17:01:00Z"/>
        </w:rPr>
      </w:pPr>
      <w:ins w:id="4573" w:author="Laurence Golding" w:date="2019-03-22T17:02:00Z">
        <w:r>
          <w:t xml:space="preserve">If </w:t>
        </w:r>
        <w:r w:rsidRPr="0069134C">
          <w:rPr>
            <w:rStyle w:val="CODEtemp"/>
          </w:rPr>
          <w:t>theDescriptor</w:t>
        </w:r>
        <w:r>
          <w:t xml:space="preserve"> does not exist, </w:t>
        </w:r>
        <w:r w:rsidRPr="0069134C">
          <w:rPr>
            <w:rStyle w:val="CODEtemp"/>
          </w:rPr>
          <w:t>notificationDescriptorReferen</w:t>
        </w:r>
      </w:ins>
      <w:ins w:id="4574" w:author="Laurence Golding" w:date="2019-03-22T18:06:00Z">
        <w:r w:rsidR="0069134C" w:rsidRPr="0069134C">
          <w:rPr>
            <w:rStyle w:val="CODEtemp"/>
          </w:rPr>
          <w:t>c</w:t>
        </w:r>
      </w:ins>
      <w:ins w:id="4575" w:author="Laurence Golding" w:date="2019-03-22T17:02:00Z">
        <w:r w:rsidRPr="0069134C">
          <w:rPr>
            <w:rStyle w:val="CODEtemp"/>
          </w:rPr>
          <w:t>e</w:t>
        </w:r>
      </w:ins>
      <w:ins w:id="4576" w:author="Laurence Golding" w:date="2019-03-22T18:06:00Z">
        <w:r w:rsidR="0069134C">
          <w:t xml:space="preserve"> </w:t>
        </w:r>
        <w:r w:rsidR="0069134C" w:rsidRPr="0069134C">
          <w:rPr>
            <w:b/>
          </w:rPr>
          <w:t>SHALL NOT</w:t>
        </w:r>
        <w:r w:rsidR="0069134C">
          <w:t xml:space="preserve"> </w:t>
        </w:r>
      </w:ins>
      <w:ins w:id="4577" w:author="Laurence Golding" w:date="2019-03-22T18:07:00Z">
        <w:r w:rsidR="0069134C">
          <w:t>be present.</w:t>
        </w:r>
      </w:ins>
    </w:p>
    <w:p w14:paraId="4D39DB7E" w14:textId="0A38CC09" w:rsidR="002E34FF" w:rsidRPr="002E34FF" w:rsidRDefault="002E34FF" w:rsidP="002E34FF">
      <w:pPr>
        <w:pStyle w:val="Note"/>
      </w:pPr>
      <w:ins w:id="4578" w:author="Laurence Golding" w:date="2019-03-22T17:01:00Z">
        <w:r>
          <w:t>NOTE: If</w:t>
        </w:r>
      </w:ins>
      <w:ins w:id="4579" w:author="Laurence Golding" w:date="2019-03-22T18:10:00Z">
        <w:r w:rsidR="0069134C">
          <w:t xml:space="preserve"> </w:t>
        </w:r>
        <w:r w:rsidR="0069134C" w:rsidRPr="0069134C">
          <w:rPr>
            <w:rStyle w:val="CODEtemp"/>
          </w:rPr>
          <w:t>theDescriptor</w:t>
        </w:r>
        <w:r w:rsidR="0069134C">
          <w:t xml:space="preserve"> exists but</w:t>
        </w:r>
      </w:ins>
      <w:ins w:id="4580" w:author="Laurence Golding" w:date="2019-03-22T17:01:00Z">
        <w:r>
          <w:t xml:space="preserve"> </w:t>
        </w:r>
      </w:ins>
      <w:ins w:id="4581" w:author="Laurence Golding" w:date="2019-03-22T18:07:00Z">
        <w:r w:rsidR="0069134C" w:rsidRPr="000351DC">
          <w:rPr>
            <w:rStyle w:val="CODEtemp"/>
          </w:rPr>
          <w:t>notificationDescriptorReference</w:t>
        </w:r>
        <w:r w:rsidR="0069134C">
          <w:t xml:space="preserve"> is absent, a SARIF consumer will not be able to locate</w:t>
        </w:r>
      </w:ins>
      <w:ins w:id="4582" w:author="Laurence Golding" w:date="2019-03-22T18:10:00Z">
        <w:r w:rsidR="0069134C">
          <w:t xml:space="preserve"> the</w:t>
        </w:r>
      </w:ins>
      <w:ins w:id="4583" w:author="Laurence Golding" w:date="2019-03-22T18:07:00Z">
        <w:r w:rsidR="0069134C">
          <w:t xml:space="preserve"> metadata for this notification.</w:t>
        </w:r>
      </w:ins>
    </w:p>
    <w:p w14:paraId="4301B74C" w14:textId="72523568" w:rsidR="00F76F6B" w:rsidRDefault="00B86BC7" w:rsidP="00F76F6B">
      <w:pPr>
        <w:pStyle w:val="Heading3"/>
        <w:rPr>
          <w:ins w:id="4584" w:author="Laurence Golding" w:date="2019-03-23T12:15:00Z"/>
        </w:rPr>
      </w:pPr>
      <w:bookmarkStart w:id="4585" w:name="_Ref493518926"/>
      <w:bookmarkStart w:id="4586" w:name="_Toc3812334"/>
      <w:del w:id="4587" w:author="Laurence Golding" w:date="2019-03-23T12:16:00Z">
        <w:r w:rsidDel="00251D32">
          <w:delText>ruleId</w:delText>
        </w:r>
      </w:del>
      <w:ins w:id="4588" w:author="Laurence Golding" w:date="2019-03-23T12:16:00Z">
        <w:r w:rsidR="00251D32">
          <w:t>associatedRuleId</w:t>
        </w:r>
      </w:ins>
    </w:p>
    <w:p w14:paraId="29AF15C7" w14:textId="72523568" w:rsidR="00F76F6B" w:rsidRDefault="00251D32" w:rsidP="00251D32">
      <w:pPr>
        <w:rPr>
          <w:ins w:id="4589" w:author="Laurence Golding" w:date="2019-03-23T12:15:00Z"/>
        </w:rPr>
      </w:pPr>
      <w:ins w:id="4590" w:author="Laurence Golding" w:date="2019-03-23T12:16:00Z">
        <w:r w:rsidRPr="003672C8">
          <w:t xml:space="preserve">If the condition described by the </w:t>
        </w:r>
        <w:r w:rsidRPr="003672C8">
          <w:rPr>
            <w:rStyle w:val="CODEtemp"/>
          </w:rPr>
          <w:t>notification</w:t>
        </w:r>
        <w:r w:rsidRPr="003672C8">
          <w:t xml:space="preserve"> object is relevant to a particular analysis rule,</w:t>
        </w:r>
        <w:r>
          <w:t xml:space="preserve"> then depending on the circumstances, the </w:t>
        </w:r>
        <w:r w:rsidRPr="00251D32">
          <w:rPr>
            <w:rStyle w:val="CODEtemp"/>
          </w:rPr>
          <w:t>notification</w:t>
        </w:r>
        <w:r>
          <w:t xml:space="preserve"> object either </w:t>
        </w:r>
      </w:ins>
      <w:ins w:id="4591" w:author="Laurence Golding" w:date="2019-03-23T12:17:00Z">
        <w:r w:rsidRPr="00F27066">
          <w:rPr>
            <w:b/>
          </w:rPr>
          <w:t>MAY</w:t>
        </w:r>
        <w:r>
          <w:t xml:space="preserve"> or </w:t>
        </w:r>
        <w:r w:rsidRPr="00F27066">
          <w:rPr>
            <w:b/>
          </w:rPr>
          <w:t>SHOULD</w:t>
        </w:r>
        <w:r>
          <w:t xml:space="preserve"> contain a property named </w:t>
        </w:r>
        <w:r w:rsidRPr="00F27066">
          <w:rPr>
            <w:rStyle w:val="CODEtemp"/>
          </w:rPr>
          <w:t>associatedRuleId</w:t>
        </w:r>
        <w:r>
          <w:t xml:space="preserve"> whose value is a string that identifies the rule. If </w:t>
        </w:r>
        <w:r w:rsidRPr="00F27066">
          <w:rPr>
            <w:rStyle w:val="CODEtemp"/>
          </w:rPr>
          <w:t>associatedRuleDescriptorReference.id</w:t>
        </w:r>
        <w:r>
          <w:t xml:space="preserve"> (</w:t>
        </w:r>
      </w:ins>
      <w:ins w:id="4592" w:author="Laurence Golding" w:date="2019-03-23T12:20:00Z">
        <w:r w:rsidR="00F27066">
          <w:t>§</w:t>
        </w:r>
      </w:ins>
      <w:ins w:id="4593" w:author="Laurence Golding" w:date="2019-03-23T12:21:00Z">
        <w:r w:rsidR="00F27066">
          <w:fldChar w:fldCharType="begin"/>
        </w:r>
        <w:r w:rsidR="00F27066">
          <w:instrText xml:space="preserve"> REF _Ref4236095 \w \h </w:instrText>
        </w:r>
      </w:ins>
      <w:r w:rsidR="00F27066">
        <w:fldChar w:fldCharType="separate"/>
      </w:r>
      <w:ins w:id="4594" w:author="Laurence Golding" w:date="2019-03-23T12:21:00Z">
        <w:r w:rsidR="00F27066">
          <w:t>3.49.5</w:t>
        </w:r>
        <w:r w:rsidR="00F27066">
          <w:fldChar w:fldCharType="end"/>
        </w:r>
      </w:ins>
      <w:ins w:id="4595" w:author="Laurence Golding" w:date="2019-03-23T12:20:00Z">
        <w:r w:rsidR="00F27066">
          <w:t>, §</w:t>
        </w:r>
      </w:ins>
      <w:ins w:id="4596" w:author="Laurence Golding" w:date="2019-03-23T12:21:00Z">
        <w:r w:rsidR="00F27066">
          <w:fldChar w:fldCharType="begin"/>
        </w:r>
        <w:r w:rsidR="00F27066">
          <w:instrText xml:space="preserve"> REF _Ref4148802 \w \h </w:instrText>
        </w:r>
      </w:ins>
      <w:r w:rsidR="00F27066">
        <w:fldChar w:fldCharType="separate"/>
      </w:r>
      <w:ins w:id="4597" w:author="Laurence Golding" w:date="2019-03-23T12:21:00Z">
        <w:r w:rsidR="00F27066">
          <w:t>3.44.4</w:t>
        </w:r>
        <w:r w:rsidR="00F27066">
          <w:fldChar w:fldCharType="end"/>
        </w:r>
      </w:ins>
      <w:ins w:id="4598" w:author="Laurence Golding" w:date="2019-03-23T12:17:00Z">
        <w:r>
          <w:t xml:space="preserve">) is </w:t>
        </w:r>
      </w:ins>
      <w:ins w:id="4599" w:author="Laurence Golding" w:date="2019-03-23T12:18:00Z">
        <w:r>
          <w:t>absent</w:t>
        </w:r>
      </w:ins>
      <w:ins w:id="4600" w:author="Laurence Golding" w:date="2019-03-23T12:17:00Z">
        <w:r>
          <w:t xml:space="preserve">, then </w:t>
        </w:r>
        <w:r w:rsidRPr="00F27066">
          <w:rPr>
            <w:rStyle w:val="CODEtemp"/>
          </w:rPr>
          <w:t>associatedRuleId</w:t>
        </w:r>
        <w:r>
          <w:t xml:space="preserve"> </w:t>
        </w:r>
      </w:ins>
      <w:ins w:id="4601" w:author="Laurence Golding" w:date="2019-03-23T12:18:00Z">
        <w:r w:rsidRPr="00F27066">
          <w:rPr>
            <w:b/>
          </w:rPr>
          <w:t>SHOULD</w:t>
        </w:r>
      </w:ins>
      <w:ins w:id="4602" w:author="Laurence Golding" w:date="2019-03-23T12:17:00Z">
        <w:r>
          <w:t xml:space="preserve"> be present</w:t>
        </w:r>
      </w:ins>
      <w:ins w:id="4603" w:author="Laurence Golding" w:date="2019-03-23T12:18:00Z">
        <w:r>
          <w:t xml:space="preserve">; otherwise it </w:t>
        </w:r>
        <w:r w:rsidRPr="00F27066">
          <w:rPr>
            <w:b/>
          </w:rPr>
          <w:t>MAY</w:t>
        </w:r>
        <w:r>
          <w:t xml:space="preserve"> be present</w:t>
        </w:r>
      </w:ins>
      <w:ins w:id="4604" w:author="Laurence Golding" w:date="2019-03-23T12:17:00Z">
        <w:r>
          <w:t xml:space="preserve">. If </w:t>
        </w:r>
      </w:ins>
      <w:ins w:id="4605" w:author="Laurence Golding" w:date="2019-03-23T12:18:00Z">
        <w:r>
          <w:t xml:space="preserve">both are present, they </w:t>
        </w:r>
        <w:r w:rsidRPr="00F27066">
          <w:rPr>
            <w:b/>
          </w:rPr>
          <w:t>SHALL</w:t>
        </w:r>
        <w:r>
          <w:t xml:space="preserve"> be equal.</w:t>
        </w:r>
      </w:ins>
      <w:del w:id="4606" w:author="Laurence Golding" w:date="2019-03-22T16:49:00Z">
        <w:r w:rsidR="00B86BC7" w:rsidDel="00C929E8">
          <w:delText xml:space="preserve"> </w:delText>
        </w:r>
      </w:del>
      <w:bookmarkStart w:id="4607" w:name="_Ref4166217"/>
    </w:p>
    <w:p w14:paraId="71B69C94" w14:textId="73D0BB51" w:rsidR="00B86BC7" w:rsidRDefault="00C929E8" w:rsidP="00B86BC7">
      <w:pPr>
        <w:pStyle w:val="Heading3"/>
      </w:pPr>
      <w:bookmarkStart w:id="4608" w:name="_Ref4236095"/>
      <w:ins w:id="4609" w:author="Laurence Golding" w:date="2019-03-22T16:49:00Z">
        <w:r>
          <w:t xml:space="preserve">associatedRuleDescriptorReference </w:t>
        </w:r>
      </w:ins>
      <w:r w:rsidR="00B86BC7">
        <w:t>property</w:t>
      </w:r>
      <w:bookmarkEnd w:id="4585"/>
      <w:bookmarkEnd w:id="4586"/>
      <w:bookmarkEnd w:id="4607"/>
      <w:bookmarkEnd w:id="4608"/>
    </w:p>
    <w:p w14:paraId="72DC23AB" w14:textId="749B378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4610" w:author="Laurence Golding" w:date="2019-03-22T16:49:00Z">
        <w:r w:rsidRPr="003672C8" w:rsidDel="00C929E8">
          <w:rPr>
            <w:rStyle w:val="CODEtemp"/>
          </w:rPr>
          <w:delText>ruleId</w:delText>
        </w:r>
        <w:r w:rsidRPr="003672C8" w:rsidDel="00C929E8">
          <w:delText xml:space="preserve"> </w:delText>
        </w:r>
      </w:del>
      <w:ins w:id="4611" w:author="Laurence Golding" w:date="2019-03-22T16:49:00Z">
        <w:r w:rsidR="00C929E8">
          <w:rPr>
            <w:rStyle w:val="CODEtemp"/>
          </w:rPr>
          <w:t>associatedRuleDescriptorReference</w:t>
        </w:r>
        <w:r w:rsidR="00C929E8" w:rsidRPr="003672C8">
          <w:t xml:space="preserve"> </w:t>
        </w:r>
      </w:ins>
      <w:r w:rsidRPr="003672C8">
        <w:t xml:space="preserve">whose value is a </w:t>
      </w:r>
      <w:del w:id="4612" w:author="Laurence Golding" w:date="2019-03-22T16:49:00Z">
        <w:r w:rsidRPr="00F76F6B" w:rsidDel="00C929E8">
          <w:rPr>
            <w:rStyle w:val="CODEtemp"/>
          </w:rPr>
          <w:delText xml:space="preserve">string </w:delText>
        </w:r>
      </w:del>
      <w:ins w:id="4613" w:author="Laurence Golding" w:date="2019-03-22T16:49:00Z">
        <w:r w:rsidR="00C929E8" w:rsidRPr="00F76F6B">
          <w:rPr>
            <w:rStyle w:val="CODEtemp"/>
          </w:rPr>
          <w:t>reportingDescriptor</w:t>
        </w:r>
        <w:r w:rsidR="00C929E8">
          <w:t xml:space="preserve"> object</w:t>
        </w:r>
        <w:r w:rsidR="00C929E8" w:rsidRPr="003672C8">
          <w:t xml:space="preserve"> </w:t>
        </w:r>
      </w:ins>
      <w:ins w:id="4614" w:author="Laurence Golding" w:date="2019-03-22T16:50:00Z">
        <w:r w:rsidR="00C929E8">
          <w:t>(</w:t>
        </w:r>
        <w:r w:rsidR="00C929E8" w:rsidRPr="003672C8">
          <w:t>§</w:t>
        </w:r>
      </w:ins>
      <w:ins w:id="4615" w:author="Laurence Golding" w:date="2019-03-23T12:13:00Z">
        <w:r w:rsidR="00F76F6B">
          <w:fldChar w:fldCharType="begin"/>
        </w:r>
        <w:r w:rsidR="00F76F6B">
          <w:instrText xml:space="preserve"> REF _Ref3908560 \w \h </w:instrText>
        </w:r>
      </w:ins>
      <w:r w:rsidR="00F76F6B">
        <w:fldChar w:fldCharType="separate"/>
      </w:r>
      <w:ins w:id="4616" w:author="Laurence Golding" w:date="2019-03-23T12:13:00Z">
        <w:r w:rsidR="00F76F6B">
          <w:t>3.41</w:t>
        </w:r>
        <w:r w:rsidR="00F76F6B">
          <w:fldChar w:fldCharType="end"/>
        </w:r>
      </w:ins>
      <w:ins w:id="4617" w:author="Laurence Golding" w:date="2019-03-22T16:50:00Z">
        <w:r w:rsidR="00C929E8">
          <w:t xml:space="preserve">) </w:t>
        </w:r>
      </w:ins>
      <w:del w:id="4618" w:author="Laurence Golding" w:date="2019-03-22T16:50:00Z">
        <w:r w:rsidRPr="003672C8" w:rsidDel="00C929E8">
          <w:delText>containing the stable, unique identifier of</w:delText>
        </w:r>
      </w:del>
      <w:ins w:id="4619" w:author="Laurence Golding" w:date="2019-03-22T16:50:00Z">
        <w:r w:rsidR="00C929E8">
          <w:t>that identifies</w:t>
        </w:r>
      </w:ins>
      <w:r w:rsidRPr="003672C8">
        <w:t xml:space="preserve"> the rule</w:t>
      </w:r>
      <w:del w:id="4620" w:author="Laurence Golding" w:date="2019-03-22T16:50:00Z">
        <w:r w:rsidRPr="003672C8" w:rsidDel="00C929E8">
          <w:delText xml:space="preserve"> (§</w:delText>
        </w:r>
        <w:r w:rsidDel="00C929E8">
          <w:fldChar w:fldCharType="begin"/>
        </w:r>
        <w:r w:rsidDel="00C929E8">
          <w:delInstrText xml:space="preserve"> REF _Ref493408046 \w \h </w:delInstrText>
        </w:r>
        <w:r w:rsidDel="00C929E8">
          <w:fldChar w:fldCharType="separate"/>
        </w:r>
        <w:r w:rsidR="004B041D" w:rsidDel="00C929E8">
          <w:delText>3.42.3</w:delText>
        </w:r>
        <w:r w:rsidDel="00C929E8">
          <w:fldChar w:fldCharType="end"/>
        </w:r>
        <w:r w:rsidRPr="003672C8" w:rsidDel="00C929E8">
          <w:delText>)</w:delText>
        </w:r>
      </w:del>
      <w:r w:rsidRPr="003672C8">
        <w:t>.</w:t>
      </w:r>
    </w:p>
    <w:p w14:paraId="4845BA85" w14:textId="5BD7D6AC" w:rsidR="004F51DA" w:rsidRPr="003672C8" w:rsidDel="00C929E8" w:rsidRDefault="004F51DA" w:rsidP="004F51DA">
      <w:pPr>
        <w:pStyle w:val="Heading3"/>
        <w:rPr>
          <w:del w:id="4621" w:author="Laurence Golding" w:date="2019-03-22T16:50:00Z"/>
        </w:rPr>
      </w:pPr>
      <w:bookmarkStart w:id="4622" w:name="_Toc3812335"/>
      <w:del w:id="4623" w:author="Laurence Golding" w:date="2019-03-22T16:50:00Z">
        <w:r w:rsidDel="00C929E8">
          <w:delText>ruleIndex property</w:delText>
        </w:r>
        <w:bookmarkEnd w:id="4622"/>
      </w:del>
    </w:p>
    <w:p w14:paraId="216A2969" w14:textId="707FE4F6" w:rsidR="004F51DA" w:rsidDel="00C929E8" w:rsidRDefault="00262770" w:rsidP="003672C8">
      <w:pPr>
        <w:rPr>
          <w:del w:id="4624" w:author="Laurence Golding" w:date="2019-03-22T16:50:00Z"/>
        </w:rPr>
      </w:pPr>
      <w:del w:id="4625" w:author="Laurence Golding" w:date="2019-03-22T16:50:00Z">
        <w:r w:rsidDel="00C929E8">
          <w:delText>Depending on the circumstances, a</w:delText>
        </w:r>
        <w:r w:rsidR="004F51DA" w:rsidDel="00C929E8">
          <w:delText xml:space="preserve"> </w:delText>
        </w:r>
        <w:r w:rsidR="004F51DA" w:rsidRPr="00AB4A90" w:rsidDel="00C929E8">
          <w:rPr>
            <w:rStyle w:val="CODEtemp"/>
          </w:rPr>
          <w:delText>notification</w:delText>
        </w:r>
        <w:r w:rsidR="004F51DA" w:rsidDel="00C929E8">
          <w:delText xml:space="preserve"> object</w:delText>
        </w:r>
        <w:r w:rsidDel="00C929E8">
          <w:delText xml:space="preserve"> either</w:delText>
        </w:r>
        <w:r w:rsidR="004F51DA" w:rsidDel="00C929E8">
          <w:delText xml:space="preserve"> </w:delText>
        </w:r>
        <w:r w:rsidR="004F51DA" w:rsidRPr="003672C8" w:rsidDel="00C929E8">
          <w:rPr>
            <w:b/>
          </w:rPr>
          <w:delText>SH</w:delText>
        </w:r>
        <w:r w:rsidR="004F51DA" w:rsidDel="00C929E8">
          <w:rPr>
            <w:b/>
          </w:rPr>
          <w:delText>OULD</w:delText>
        </w:r>
        <w:r w:rsidR="004F51DA" w:rsidDel="00C929E8">
          <w:delText xml:space="preserve"> </w:delText>
        </w:r>
        <w:r w:rsidDel="00C929E8">
          <w:delText xml:space="preserve">or </w:delText>
        </w:r>
        <w:r w:rsidRPr="00262770" w:rsidDel="00C929E8">
          <w:rPr>
            <w:b/>
          </w:rPr>
          <w:delText>SHALL NOT</w:delText>
        </w:r>
        <w:r w:rsidDel="00C929E8">
          <w:delText xml:space="preserve"> </w:delText>
        </w:r>
        <w:r w:rsidR="004F51DA" w:rsidDel="00C929E8">
          <w:delText xml:space="preserve">contain a property named </w:delText>
        </w:r>
        <w:r w:rsidR="004F51DA" w:rsidRPr="00AB4A90" w:rsidDel="00C929E8">
          <w:rPr>
            <w:rStyle w:val="CODEtemp"/>
          </w:rPr>
          <w:delText>ruleIndex</w:delText>
        </w:r>
        <w:r w:rsidR="004F51DA" w:rsidDel="00C929E8">
          <w:delText xml:space="preserve"> whose value is </w:delText>
        </w:r>
      </w:del>
      <w:del w:id="4626" w:author="Laurence Golding" w:date="2019-03-21T14:40:00Z">
        <w:r w:rsidR="004F51DA" w:rsidDel="00F75C86">
          <w:delText xml:space="preserve">a non-negative integer that specifies </w:delText>
        </w:r>
      </w:del>
      <w:del w:id="4627" w:author="Laurence Golding" w:date="2019-03-22T16:50:00Z">
        <w:r w:rsidR="004F51DA" w:rsidDel="00C929E8">
          <w:delText xml:space="preserve">the index of the relevant </w:delText>
        </w:r>
      </w:del>
      <w:del w:id="4628" w:author="Laurence Golding" w:date="2019-03-19T17:27:00Z">
        <w:r w:rsidR="004F51DA" w:rsidRPr="00AB4A90" w:rsidDel="009B4557">
          <w:rPr>
            <w:rStyle w:val="CODEtemp"/>
          </w:rPr>
          <w:delText>rule</w:delText>
        </w:r>
        <w:r w:rsidR="004F51DA" w:rsidDel="009B4557">
          <w:delText xml:space="preserve"> </w:delText>
        </w:r>
      </w:del>
      <w:del w:id="4629" w:author="Laurence Golding" w:date="2019-03-22T16:50:00Z">
        <w:r w:rsidR="004F51DA" w:rsidDel="00C929E8">
          <w:delText>object (§</w:delText>
        </w:r>
        <w:r w:rsidR="004F51DA" w:rsidDel="00C929E8">
          <w:fldChar w:fldCharType="begin"/>
        </w:r>
        <w:r w:rsidR="004F51DA" w:rsidDel="00C929E8">
          <w:delInstrText xml:space="preserve"> REF _Ref508814067 \r \h </w:delInstrText>
        </w:r>
        <w:r w:rsidR="004F51DA" w:rsidDel="00C929E8">
          <w:fldChar w:fldCharType="separate"/>
        </w:r>
        <w:r w:rsidR="004B041D" w:rsidDel="00C929E8">
          <w:delText>3.42</w:delText>
        </w:r>
        <w:r w:rsidR="004F51DA" w:rsidDel="00C929E8">
          <w:fldChar w:fldCharType="end"/>
        </w:r>
        <w:r w:rsidR="004F51DA" w:rsidDel="00C929E8">
          <w:delText xml:space="preserve">) </w:delText>
        </w:r>
      </w:del>
      <w:del w:id="4630" w:author="Laurence Golding" w:date="2019-03-21T14:40:00Z">
        <w:r w:rsidDel="00F75C86">
          <w:delText>i</w:delText>
        </w:r>
      </w:del>
      <w:del w:id="4631" w:author="Laurence Golding" w:date="2019-03-22T16:50:00Z">
        <w:r w:rsidDel="00C929E8">
          <w:delText xml:space="preserve">n </w:delText>
        </w:r>
      </w:del>
      <w:del w:id="4632" w:author="Laurence Golding" w:date="2019-03-20T19:17:00Z">
        <w:r w:rsidDel="00A979F1">
          <w:delText xml:space="preserve">the </w:delText>
        </w:r>
      </w:del>
      <w:del w:id="4633" w:author="Laurence Golding" w:date="2019-03-22T16:50:00Z">
        <w:r w:rsidDel="00C929E8">
          <w:rPr>
            <w:rStyle w:val="CODEtemp"/>
          </w:rPr>
          <w:delText>resources</w:delText>
        </w:r>
        <w:r w:rsidRPr="000A7DA8" w:rsidDel="00C929E8">
          <w:rPr>
            <w:rStyle w:val="CODEtemp"/>
          </w:rPr>
          <w:delText>.rules</w:delText>
        </w:r>
        <w:r w:rsidRPr="001C1CF4" w:rsidDel="00C929E8">
          <w:delText xml:space="preserve"> </w:delText>
        </w:r>
      </w:del>
      <w:del w:id="4634" w:author="Laurence Golding" w:date="2019-03-20T19:14:00Z">
        <w:r w:rsidDel="00A979F1">
          <w:delText xml:space="preserve">property </w:delText>
        </w:r>
      </w:del>
      <w:del w:id="4635" w:author="Laurence Golding" w:date="2019-03-22T16:50:00Z">
        <w:r w:rsidRPr="001C1CF4" w:rsidDel="00C929E8">
          <w:delText>(</w:delText>
        </w:r>
        <w:r w:rsidDel="00C929E8">
          <w:delText>§</w:delText>
        </w:r>
        <w:r w:rsidDel="00C929E8">
          <w:fldChar w:fldCharType="begin"/>
        </w:r>
        <w:r w:rsidDel="00C929E8">
          <w:delInstrText xml:space="preserve"> REF _Ref493404878 \r \h </w:delInstrText>
        </w:r>
        <w:r w:rsidDel="00C929E8">
          <w:fldChar w:fldCharType="separate"/>
        </w:r>
        <w:r w:rsidR="004B041D" w:rsidDel="00C929E8">
          <w:delText>3.14.16</w:delText>
        </w:r>
        <w:r w:rsidDel="00C929E8">
          <w:fldChar w:fldCharType="end"/>
        </w:r>
        <w:r w:rsidDel="00C929E8">
          <w:delText>, §</w:delText>
        </w:r>
        <w:r w:rsidDel="00C929E8">
          <w:fldChar w:fldCharType="begin"/>
        </w:r>
        <w:r w:rsidDel="00C929E8">
          <w:delInstrText xml:space="preserve"> REF _Ref508870783 \r \h </w:delInstrText>
        </w:r>
        <w:r w:rsidDel="00C929E8">
          <w:fldChar w:fldCharType="separate"/>
        </w:r>
        <w:r w:rsidR="004B041D" w:rsidDel="00C929E8">
          <w:delText>3.41.3</w:delText>
        </w:r>
        <w:r w:rsidDel="00C929E8">
          <w:fldChar w:fldCharType="end"/>
        </w:r>
        <w:r w:rsidRPr="001C1CF4" w:rsidDel="00C929E8">
          <w:delText>)</w:delText>
        </w:r>
      </w:del>
      <w:del w:id="4636" w:author="Laurence Golding" w:date="2019-03-20T19:15:00Z">
        <w:r w:rsidDel="00A979F1">
          <w:delText xml:space="preserve"> of the containing </w:delText>
        </w:r>
        <w:r w:rsidRPr="007539E5" w:rsidDel="00A979F1">
          <w:rPr>
            <w:rStyle w:val="CODEtemp"/>
          </w:rPr>
          <w:delText>run</w:delText>
        </w:r>
        <w:r w:rsidDel="00A979F1">
          <w:delText xml:space="preserve"> object (§</w:delText>
        </w:r>
        <w:r w:rsidDel="00A979F1">
          <w:fldChar w:fldCharType="begin"/>
        </w:r>
        <w:r w:rsidDel="00A979F1">
          <w:delInstrText xml:space="preserve"> REF _Ref493349997 \r \h </w:delInstrText>
        </w:r>
        <w:r w:rsidDel="00A979F1">
          <w:fldChar w:fldCharType="separate"/>
        </w:r>
        <w:r w:rsidR="004B041D" w:rsidDel="00A979F1">
          <w:delText>3.14</w:delText>
        </w:r>
        <w:r w:rsidDel="00A979F1">
          <w:fldChar w:fldCharType="end"/>
        </w:r>
      </w:del>
      <w:del w:id="4637" w:author="Laurence Golding" w:date="2019-03-20T19:14:00Z">
        <w:r w:rsidDel="00A979F1">
          <w:delText>)</w:delText>
        </w:r>
      </w:del>
      <w:del w:id="4638" w:author="Laurence Golding" w:date="2019-03-19T16:58:00Z">
        <w:r w:rsidDel="00053C0F">
          <w:delText>, or in an external resource file (§</w:delText>
        </w:r>
        <w:r w:rsidDel="00053C0F">
          <w:fldChar w:fldCharType="begin"/>
        </w:r>
        <w:r w:rsidDel="00053C0F">
          <w:delInstrText xml:space="preserve"> REF _Ref508811713 \r \h </w:delInstrText>
        </w:r>
        <w:r w:rsidDel="00053C0F">
          <w:fldChar w:fldCharType="separate"/>
        </w:r>
        <w:r w:rsidR="004B041D" w:rsidDel="00053C0F">
          <w:delText>3.11.7.4</w:delText>
        </w:r>
        <w:r w:rsidDel="00053C0F">
          <w:fldChar w:fldCharType="end"/>
        </w:r>
        <w:r w:rsidDel="00053C0F">
          <w:delText>) or external property file (§</w:delText>
        </w:r>
        <w:r w:rsidDel="00053C0F">
          <w:fldChar w:fldCharType="begin"/>
        </w:r>
        <w:r w:rsidDel="00053C0F">
          <w:delInstrText xml:space="preserve"> REF _Ref530061707 \r \h </w:delInstrText>
        </w:r>
        <w:r w:rsidDel="00053C0F">
          <w:fldChar w:fldCharType="separate"/>
        </w:r>
        <w:r w:rsidR="004B041D" w:rsidDel="00053C0F">
          <w:delText>3.14.2.1</w:delText>
        </w:r>
        <w:r w:rsidDel="00053C0F">
          <w:fldChar w:fldCharType="end"/>
        </w:r>
        <w:r w:rsidDel="00053C0F">
          <w:delText>)</w:delText>
        </w:r>
      </w:del>
      <w:del w:id="4639" w:author="Laurence Golding" w:date="2019-03-22T16:50:00Z">
        <w:r w:rsidRPr="00465D52" w:rsidDel="00C929E8">
          <w:delText>.</w:delText>
        </w:r>
      </w:del>
      <w:del w:id="4640" w:author="Laurence Golding" w:date="2019-03-21T14:40:00Z">
        <w:r w:rsidDel="00F75C86">
          <w:delText xml:space="preserve"> If this property is absent, it </w:delText>
        </w:r>
        <w:r w:rsidDel="00F75C86">
          <w:rPr>
            <w:b/>
          </w:rPr>
          <w:delText>SHALL</w:delText>
        </w:r>
        <w:r w:rsidDel="00F75C86">
          <w:delText xml:space="preserve"> default to -1</w:delText>
        </w:r>
        <w:r w:rsidR="00B44A41" w:rsidDel="00F75C86">
          <w:delText>,</w:delText>
        </w:r>
        <w:r w:rsidDel="00F75C86">
          <w:delText xml:space="preserve"> which is otherwise not a valid value for this property.</w:delText>
        </w:r>
      </w:del>
    </w:p>
    <w:p w14:paraId="595DE9ED" w14:textId="691D413D" w:rsidR="004F51DA" w:rsidDel="00C929E8" w:rsidRDefault="004F51DA" w:rsidP="004F51DA">
      <w:pPr>
        <w:pStyle w:val="Note"/>
        <w:rPr>
          <w:del w:id="4641" w:author="Laurence Golding" w:date="2019-03-22T16:50:00Z"/>
        </w:rPr>
      </w:pPr>
      <w:del w:id="4642" w:author="Laurence Golding" w:date="2019-03-22T16:50:00Z">
        <w:r w:rsidDel="00C929E8">
          <w:delText xml:space="preserve">NOTE: If </w:delText>
        </w:r>
        <w:r w:rsidRPr="00F97028" w:rsidDel="00C929E8">
          <w:rPr>
            <w:rStyle w:val="CODEtemp"/>
          </w:rPr>
          <w:delText>ruleIndex</w:delText>
        </w:r>
        <w:r w:rsidDel="00C929E8">
          <w:delText xml:space="preserve"> is absent, a SARIF consumer will not be able to locate metadata for the rule.</w:delText>
        </w:r>
      </w:del>
    </w:p>
    <w:p w14:paraId="09A38229" w14:textId="78414678" w:rsidR="00262770" w:rsidRPr="00FB7541" w:rsidDel="00C929E8" w:rsidRDefault="00262770" w:rsidP="00FB7541">
      <w:pPr>
        <w:rPr>
          <w:del w:id="4643" w:author="Laurence Golding" w:date="2019-03-22T16:50:00Z"/>
        </w:rPr>
      </w:pPr>
      <w:del w:id="4644" w:author="Laurence Golding" w:date="2019-03-22T16:50:00Z">
        <w:r w:rsidDel="00C929E8">
          <w:delText xml:space="preserve">If the relevant </w:delText>
        </w:r>
      </w:del>
      <w:del w:id="4645" w:author="Laurence Golding" w:date="2019-03-19T17:28:00Z">
        <w:r w:rsidRPr="00195AD8" w:rsidDel="009B4557">
          <w:rPr>
            <w:rStyle w:val="CODEtemp"/>
          </w:rPr>
          <w:delText>rule</w:delText>
        </w:r>
        <w:r w:rsidDel="009B4557">
          <w:delText xml:space="preserve"> </w:delText>
        </w:r>
      </w:del>
      <w:del w:id="4646" w:author="Laurence Golding" w:date="2019-03-22T16:50:00Z">
        <w:r w:rsidDel="00C929E8">
          <w:delText xml:space="preserve">object is present in </w:delText>
        </w:r>
        <w:r w:rsidRPr="002C1306" w:rsidDel="00C929E8">
          <w:rPr>
            <w:rStyle w:val="CODEtemp"/>
          </w:rPr>
          <w:delText>resources.rules</w:delText>
        </w:r>
      </w:del>
      <w:del w:id="4647" w:author="Laurence Golding" w:date="2019-03-19T16:58:00Z">
        <w:r w:rsidDel="00053C0F">
          <w:delText xml:space="preserve"> or in an external resource file or external property file</w:delText>
        </w:r>
      </w:del>
      <w:del w:id="4648" w:author="Laurence Golding" w:date="2019-03-22T16:50:00Z">
        <w:r w:rsidDel="00C929E8">
          <w:delText xml:space="preserve">, then </w:delText>
        </w:r>
        <w:r w:rsidRPr="002C1306" w:rsidDel="00C929E8">
          <w:rPr>
            <w:rStyle w:val="CODEtemp"/>
          </w:rPr>
          <w:delText>ruleIndex</w:delText>
        </w:r>
        <w:r w:rsidDel="00C929E8">
          <w:delText xml:space="preserve"> </w:delText>
        </w:r>
        <w:r w:rsidRPr="002C1306" w:rsidDel="00C929E8">
          <w:rPr>
            <w:b/>
          </w:rPr>
          <w:delText>SHOULD</w:delText>
        </w:r>
        <w:r w:rsidDel="00C929E8">
          <w:delText xml:space="preserve"> be present. Otherwise, </w:delText>
        </w:r>
        <w:r w:rsidRPr="002C1306" w:rsidDel="00C929E8">
          <w:rPr>
            <w:rStyle w:val="CODEtemp"/>
          </w:rPr>
          <w:delText>ruleIndex</w:delText>
        </w:r>
        <w:r w:rsidDel="00C929E8">
          <w:delText xml:space="preserve"> </w:delText>
        </w:r>
        <w:r w:rsidRPr="002C1306" w:rsidDel="00C929E8">
          <w:rPr>
            <w:b/>
          </w:rPr>
          <w:delText>SHALL NOT</w:delText>
        </w:r>
        <w:r w:rsidDel="00C929E8">
          <w:delText xml:space="preserve"> be present.</w:delText>
        </w:r>
      </w:del>
    </w:p>
    <w:p w14:paraId="4C9FCBAD" w14:textId="09C0B55F" w:rsidR="003672C8" w:rsidRDefault="003672C8" w:rsidP="003672C8">
      <w:pPr>
        <w:pStyle w:val="Note"/>
      </w:pPr>
      <w:r>
        <w:t xml:space="preserve">EXAMPLE: In this example, there is more than one rule with id </w:t>
      </w:r>
      <w:r w:rsidRPr="003672C8">
        <w:rPr>
          <w:rStyle w:val="CODEtemp"/>
        </w:rPr>
        <w:t>CA1711</w:t>
      </w:r>
      <w:r>
        <w:t xml:space="preserve">. </w:t>
      </w:r>
      <w:del w:id="4649" w:author="Laurence Golding" w:date="2019-03-22T16:51:00Z">
        <w:r w:rsidR="004F51DA" w:rsidRPr="004F51DA" w:rsidDel="00C929E8">
          <w:rPr>
            <w:rStyle w:val="CODEtemp"/>
          </w:rPr>
          <w:delText xml:space="preserve"> </w:delText>
        </w:r>
        <w:r w:rsidR="004F51DA" w:rsidRPr="00431F8A" w:rsidDel="00C929E8">
          <w:rPr>
            <w:rStyle w:val="CODEtemp"/>
          </w:rPr>
          <w:delText>rule</w:delText>
        </w:r>
      </w:del>
      <w:ins w:id="4650" w:author="Laurence Golding" w:date="2019-03-22T16:51:00Z">
        <w:r w:rsidR="00C929E8">
          <w:rPr>
            <w:rStyle w:val="CODEtemp"/>
          </w:rPr>
          <w:t>associatedRuleDescriptorReference.i</w:t>
        </w:r>
      </w:ins>
      <w:del w:id="4651" w:author="Laurence Golding" w:date="2019-03-22T16:52:00Z">
        <w:r w:rsidR="004F51DA" w:rsidRPr="00431F8A" w:rsidDel="00C929E8">
          <w:rPr>
            <w:rStyle w:val="CODEtemp"/>
          </w:rPr>
          <w:delText>I</w:delText>
        </w:r>
      </w:del>
      <w:r w:rsidR="004F51DA">
        <w:rPr>
          <w:rStyle w:val="CODEtemp"/>
        </w:rPr>
        <w:t>ndex</w:t>
      </w:r>
      <w:r w:rsidR="004F51DA">
        <w:t xml:space="preserve"> uniquely specifies the relevant rule</w:t>
      </w:r>
      <w:del w:id="4652" w:author="Laurence Golding" w:date="2019-03-22T16:52:00Z">
        <w:r w:rsidR="004F51DA" w:rsidDel="00C929E8">
          <w:delText>, whether or not there are multiple rules with the same id</w:delText>
        </w:r>
      </w:del>
      <w:r w:rsidR="004F51DA">
        <w:t>.</w:t>
      </w:r>
    </w:p>
    <w:p w14:paraId="52B6EE6F" w14:textId="11FF6CCE" w:rsidR="003672C8" w:rsidRDefault="003672C8" w:rsidP="002D65F3">
      <w:pPr>
        <w:pStyle w:val="Code"/>
        <w:rPr>
          <w:ins w:id="4653" w:author="Laurence Golding" w:date="2019-03-20T08:57:00Z"/>
        </w:rPr>
      </w:pPr>
      <w:r>
        <w:t>{</w:t>
      </w:r>
      <w:r w:rsidR="009F29FD">
        <w:t xml:space="preserve">                                    </w:t>
      </w:r>
      <w:r w:rsidR="000A5834">
        <w:t xml:space="preserve">  </w:t>
      </w:r>
      <w:del w:id="4654" w:author="Laurence Golding" w:date="2019-03-20T09:14:00Z">
        <w:r w:rsidR="000A5834" w:rsidDel="00CF117C">
          <w:delText xml:space="preserve">  </w:delText>
        </w:r>
      </w:del>
      <w:del w:id="4655" w:author="Laurence Golding" w:date="2019-03-20T08:59:00Z">
        <w:r w:rsidR="009F29FD" w:rsidDel="00274B7F">
          <w:delText xml:space="preserve"> </w:delText>
        </w:r>
      </w:del>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B041D">
        <w:t>3.14</w:t>
      </w:r>
      <w:r w:rsidR="009F29FD">
        <w:fldChar w:fldCharType="end"/>
      </w:r>
      <w:r w:rsidR="009F29FD">
        <w:t>).</w:t>
      </w:r>
    </w:p>
    <w:p w14:paraId="0EFDCC38" w14:textId="76F727CE" w:rsidR="00274B7F" w:rsidRDefault="00274B7F" w:rsidP="002D65F3">
      <w:pPr>
        <w:pStyle w:val="Code"/>
        <w:rPr>
          <w:ins w:id="4656" w:author="Laurence Golding" w:date="2019-03-20T08:58:00Z"/>
        </w:rPr>
      </w:pPr>
      <w:ins w:id="4657" w:author="Laurence Golding" w:date="2019-03-20T08:57:00Z">
        <w:r>
          <w:t xml:space="preserve">  "tool": {                            # See §</w:t>
        </w:r>
        <w:r>
          <w:fldChar w:fldCharType="begin"/>
        </w:r>
        <w:r>
          <w:instrText xml:space="preserve"> REF _Ref493350956 \r \h </w:instrText>
        </w:r>
      </w:ins>
      <w:r>
        <w:fldChar w:fldCharType="separate"/>
      </w:r>
      <w:ins w:id="4658" w:author="Laurence Golding" w:date="2019-03-20T08:57:00Z">
        <w:r>
          <w:t>3.14.6</w:t>
        </w:r>
        <w:r>
          <w:fldChar w:fldCharType="end"/>
        </w:r>
        <w:r>
          <w:t>.</w:t>
        </w:r>
      </w:ins>
    </w:p>
    <w:p w14:paraId="0343C5EC" w14:textId="6A921608" w:rsidR="00274B7F" w:rsidRDefault="00274B7F" w:rsidP="002D65F3">
      <w:pPr>
        <w:pStyle w:val="Code"/>
        <w:rPr>
          <w:ins w:id="4659" w:author="Laurence Golding" w:date="2019-03-20T08:58:00Z"/>
        </w:rPr>
      </w:pPr>
      <w:ins w:id="4660" w:author="Laurence Golding" w:date="2019-03-20T08:58:00Z">
        <w:r>
          <w:t xml:space="preserve">    "driver": {</w:t>
        </w:r>
      </w:ins>
      <w:ins w:id="4661" w:author="Laurence Golding" w:date="2019-03-20T08:59:00Z">
        <w:r>
          <w:t xml:space="preserve">                        # See §</w:t>
        </w:r>
        <w:r>
          <w:fldChar w:fldCharType="begin"/>
        </w:r>
        <w:r>
          <w:instrText xml:space="preserve"> REF _Ref3663219 \r \h </w:instrText>
        </w:r>
      </w:ins>
      <w:r>
        <w:fldChar w:fldCharType="separate"/>
      </w:r>
      <w:ins w:id="4662" w:author="Laurence Golding" w:date="2019-03-20T08:59:00Z">
        <w:r>
          <w:t>3.17.2</w:t>
        </w:r>
        <w:r>
          <w:fldChar w:fldCharType="end"/>
        </w:r>
        <w:r>
          <w:t>.</w:t>
        </w:r>
      </w:ins>
    </w:p>
    <w:p w14:paraId="0CBAE590" w14:textId="6CB8C637" w:rsidR="00274B7F" w:rsidRDefault="00274B7F" w:rsidP="002D65F3">
      <w:pPr>
        <w:pStyle w:val="Code"/>
        <w:rPr>
          <w:ins w:id="4663" w:author="Laurence Golding" w:date="2019-03-20T08:58:00Z"/>
        </w:rPr>
      </w:pPr>
      <w:ins w:id="4664" w:author="Laurence Golding" w:date="2019-03-20T08:58:00Z">
        <w:r>
          <w:t xml:space="preserve">      "name": "CodeScanner",</w:t>
        </w:r>
      </w:ins>
    </w:p>
    <w:p w14:paraId="7B6F4508" w14:textId="6732246E" w:rsidR="00274B7F" w:rsidRDefault="00274B7F" w:rsidP="00274B7F">
      <w:pPr>
        <w:pStyle w:val="Code"/>
        <w:rPr>
          <w:ins w:id="4665" w:author="Laurence Golding" w:date="2019-03-20T08:58:00Z"/>
        </w:rPr>
      </w:pPr>
      <w:ins w:id="4666" w:author="Laurence Golding" w:date="2019-03-20T08:58:00Z">
        <w:r>
          <w:t xml:space="preserve">      "rule</w:t>
        </w:r>
      </w:ins>
      <w:ins w:id="4667" w:author="Laurence Golding" w:date="2019-03-20T09:00:00Z">
        <w:r>
          <w:t>Descriptor</w:t>
        </w:r>
      </w:ins>
      <w:ins w:id="4668" w:author="Laurence Golding" w:date="2019-03-20T08:58:00Z">
        <w:r>
          <w:t xml:space="preserve">s": [           </w:t>
        </w:r>
      </w:ins>
      <w:ins w:id="4669" w:author="Laurence Golding" w:date="2019-03-20T09:15:00Z">
        <w:r w:rsidR="00CF117C">
          <w:t xml:space="preserve">  </w:t>
        </w:r>
      </w:ins>
      <w:ins w:id="4670" w:author="Laurence Golding" w:date="2019-03-20T08:58:00Z">
        <w:r>
          <w:t># See §</w:t>
        </w:r>
      </w:ins>
      <w:ins w:id="4671" w:author="Laurence Golding" w:date="2019-03-20T09:00:00Z">
        <w:r>
          <w:fldChar w:fldCharType="begin"/>
        </w:r>
        <w:r>
          <w:instrText xml:space="preserve"> REF _Ref3899090 \r \h </w:instrText>
        </w:r>
      </w:ins>
      <w:r>
        <w:fldChar w:fldCharType="separate"/>
      </w:r>
      <w:ins w:id="4672" w:author="Laurence Golding" w:date="2019-03-20T09:00:00Z">
        <w:r>
          <w:t>3.18.17</w:t>
        </w:r>
        <w:r>
          <w:fldChar w:fldCharType="end"/>
        </w:r>
      </w:ins>
      <w:ins w:id="4673" w:author="Laurence Golding" w:date="2019-03-20T08:58:00Z">
        <w:r>
          <w:t>.</w:t>
        </w:r>
      </w:ins>
    </w:p>
    <w:p w14:paraId="76B82C6E" w14:textId="78FF64EE" w:rsidR="00274B7F" w:rsidRDefault="00274B7F" w:rsidP="00274B7F">
      <w:pPr>
        <w:pStyle w:val="Code"/>
        <w:rPr>
          <w:ins w:id="4674" w:author="Laurence Golding" w:date="2019-03-20T08:58:00Z"/>
        </w:rPr>
      </w:pPr>
      <w:ins w:id="4675" w:author="Laurence Golding" w:date="2019-03-20T08:58:00Z">
        <w:r>
          <w:t xml:space="preserve"> </w:t>
        </w:r>
      </w:ins>
      <w:ins w:id="4676" w:author="Laurence Golding" w:date="2019-03-20T08:59:00Z">
        <w:r>
          <w:t xml:space="preserve"> </w:t>
        </w:r>
      </w:ins>
      <w:ins w:id="4677" w:author="Laurence Golding" w:date="2019-03-20T08:58:00Z">
        <w:r>
          <w:t xml:space="preserve">      {                              # A reportingDescriptor object (§</w:t>
        </w:r>
      </w:ins>
      <w:ins w:id="4678" w:author="Laurence Golding" w:date="2019-03-20T09:01:00Z">
        <w:r>
          <w:fldChar w:fldCharType="begin"/>
        </w:r>
        <w:r>
          <w:instrText xml:space="preserve"> REF _Ref3908560 \r \h </w:instrText>
        </w:r>
      </w:ins>
      <w:r>
        <w:fldChar w:fldCharType="separate"/>
      </w:r>
      <w:ins w:id="4679" w:author="Laurence Golding" w:date="2019-03-20T09:01:00Z">
        <w:r>
          <w:t>3.41</w:t>
        </w:r>
        <w:r>
          <w:fldChar w:fldCharType="end"/>
        </w:r>
      </w:ins>
      <w:ins w:id="4680" w:author="Laurence Golding" w:date="2019-03-20T08:58:00Z">
        <w:r>
          <w:t>).</w:t>
        </w:r>
      </w:ins>
    </w:p>
    <w:p w14:paraId="128D60CA" w14:textId="0134E37F" w:rsidR="00274B7F" w:rsidRDefault="00274B7F" w:rsidP="00274B7F">
      <w:pPr>
        <w:pStyle w:val="Code"/>
        <w:rPr>
          <w:ins w:id="4681" w:author="Laurence Golding" w:date="2019-03-20T08:58:00Z"/>
        </w:rPr>
      </w:pPr>
      <w:ins w:id="4682" w:author="Laurence Golding" w:date="2019-03-20T08:59:00Z">
        <w:r>
          <w:t xml:space="preserve">  </w:t>
        </w:r>
      </w:ins>
      <w:ins w:id="4683" w:author="Laurence Golding" w:date="2019-03-20T08:58:00Z">
        <w:r>
          <w:t xml:space="preserve">        "id": "CA1711",</w:t>
        </w:r>
      </w:ins>
    </w:p>
    <w:p w14:paraId="54C6DD5A" w14:textId="06E0BED5" w:rsidR="00274B7F" w:rsidRDefault="00274B7F" w:rsidP="00274B7F">
      <w:pPr>
        <w:pStyle w:val="Code"/>
        <w:rPr>
          <w:ins w:id="4684" w:author="Laurence Golding" w:date="2019-03-20T08:58:00Z"/>
        </w:rPr>
      </w:pPr>
      <w:ins w:id="4685" w:author="Laurence Golding" w:date="2019-03-20T08:59:00Z">
        <w:r>
          <w:t xml:space="preserve">  </w:t>
        </w:r>
      </w:ins>
      <w:ins w:id="4686" w:author="Laurence Golding" w:date="2019-03-20T08:58:00Z">
        <w:r>
          <w:t xml:space="preserve">        ...</w:t>
        </w:r>
      </w:ins>
    </w:p>
    <w:p w14:paraId="6C26B9D5" w14:textId="2EF112F7" w:rsidR="00274B7F" w:rsidRDefault="00274B7F" w:rsidP="00274B7F">
      <w:pPr>
        <w:pStyle w:val="Code"/>
        <w:rPr>
          <w:ins w:id="4687" w:author="Laurence Golding" w:date="2019-03-20T08:58:00Z"/>
        </w:rPr>
      </w:pPr>
      <w:ins w:id="4688" w:author="Laurence Golding" w:date="2019-03-20T08:59:00Z">
        <w:r>
          <w:t xml:space="preserve">  </w:t>
        </w:r>
      </w:ins>
      <w:ins w:id="4689" w:author="Laurence Golding" w:date="2019-03-20T08:58:00Z">
        <w:r>
          <w:t xml:space="preserve">      },</w:t>
        </w:r>
      </w:ins>
    </w:p>
    <w:p w14:paraId="24B40F0D" w14:textId="06B89399" w:rsidR="00274B7F" w:rsidRDefault="00274B7F" w:rsidP="00274B7F">
      <w:pPr>
        <w:pStyle w:val="Code"/>
        <w:rPr>
          <w:ins w:id="4690" w:author="Laurence Golding" w:date="2019-03-20T08:58:00Z"/>
        </w:rPr>
      </w:pPr>
      <w:ins w:id="4691" w:author="Laurence Golding" w:date="2019-03-20T08:59:00Z">
        <w:r>
          <w:t xml:space="preserve">  </w:t>
        </w:r>
      </w:ins>
      <w:ins w:id="4692" w:author="Laurence Golding" w:date="2019-03-20T08:58:00Z">
        <w:r>
          <w:t xml:space="preserve">      {                              # Another reportingDescriptor object</w:t>
        </w:r>
      </w:ins>
    </w:p>
    <w:p w14:paraId="2AB22424" w14:textId="30D7E79D" w:rsidR="00274B7F" w:rsidRDefault="00274B7F" w:rsidP="00274B7F">
      <w:pPr>
        <w:pStyle w:val="Code"/>
        <w:rPr>
          <w:ins w:id="4693" w:author="Laurence Golding" w:date="2019-03-20T08:58:00Z"/>
        </w:rPr>
      </w:pPr>
      <w:ins w:id="4694" w:author="Laurence Golding" w:date="2019-03-20T08:59:00Z">
        <w:r>
          <w:t xml:space="preserve">  </w:t>
        </w:r>
      </w:ins>
      <w:ins w:id="4695" w:author="Laurence Golding" w:date="2019-03-20T08:58:00Z">
        <w:r>
          <w:t xml:space="preserve">        "id": "CA1711",              #  with the same id.</w:t>
        </w:r>
      </w:ins>
    </w:p>
    <w:p w14:paraId="0F213852" w14:textId="355A26FD" w:rsidR="00274B7F" w:rsidRDefault="00274B7F" w:rsidP="00274B7F">
      <w:pPr>
        <w:pStyle w:val="Code"/>
        <w:rPr>
          <w:ins w:id="4696" w:author="Laurence Golding" w:date="2019-03-20T08:58:00Z"/>
        </w:rPr>
      </w:pPr>
      <w:ins w:id="4697" w:author="Laurence Golding" w:date="2019-03-20T08:59:00Z">
        <w:r>
          <w:t xml:space="preserve">  </w:t>
        </w:r>
      </w:ins>
      <w:ins w:id="4698" w:author="Laurence Golding" w:date="2019-03-20T08:58:00Z">
        <w:r>
          <w:t xml:space="preserve">        ...</w:t>
        </w:r>
      </w:ins>
      <w:ins w:id="4699" w:author="Laurence Golding" w:date="2019-03-22T16:53:00Z">
        <w:r w:rsidR="007513A5">
          <w:t xml:space="preserve">                          #  associatedRuleDescriptorReference.id</w:t>
        </w:r>
      </w:ins>
    </w:p>
    <w:p w14:paraId="087A60F5" w14:textId="69A65D73" w:rsidR="00274B7F" w:rsidRDefault="00274B7F" w:rsidP="00274B7F">
      <w:pPr>
        <w:pStyle w:val="Code"/>
        <w:rPr>
          <w:ins w:id="4700" w:author="Laurence Golding" w:date="2019-03-20T08:58:00Z"/>
        </w:rPr>
      </w:pPr>
      <w:ins w:id="4701" w:author="Laurence Golding" w:date="2019-03-20T08:59:00Z">
        <w:r>
          <w:t xml:space="preserve">  </w:t>
        </w:r>
      </w:ins>
      <w:ins w:id="4702" w:author="Laurence Golding" w:date="2019-03-20T08:58:00Z">
        <w:r>
          <w:t xml:space="preserve">      }</w:t>
        </w:r>
      </w:ins>
      <w:ins w:id="4703" w:author="Laurence Golding" w:date="2019-03-22T16:53:00Z">
        <w:r w:rsidR="007513A5">
          <w:t xml:space="preserve">                              #  identifies th</w:t>
        </w:r>
      </w:ins>
      <w:ins w:id="4704" w:author="Laurence Golding" w:date="2019-03-22T16:54:00Z">
        <w:r w:rsidR="007513A5">
          <w:t>is one.</w:t>
        </w:r>
      </w:ins>
    </w:p>
    <w:p w14:paraId="59E64F33" w14:textId="3334146F" w:rsidR="00274B7F" w:rsidRDefault="00CF117C" w:rsidP="00274B7F">
      <w:pPr>
        <w:pStyle w:val="Code"/>
        <w:rPr>
          <w:ins w:id="4705" w:author="Laurence Golding" w:date="2019-03-20T08:58:00Z"/>
        </w:rPr>
      </w:pPr>
      <w:ins w:id="4706" w:author="Laurence Golding" w:date="2019-03-20T09:15:00Z">
        <w:r>
          <w:t xml:space="preserve">  </w:t>
        </w:r>
      </w:ins>
      <w:ins w:id="4707" w:author="Laurence Golding" w:date="2019-03-20T08:58:00Z">
        <w:r w:rsidR="00274B7F">
          <w:t xml:space="preserve">    ]</w:t>
        </w:r>
      </w:ins>
    </w:p>
    <w:p w14:paraId="3BC69748" w14:textId="32C2EF9E" w:rsidR="00274B7F" w:rsidRDefault="00274B7F" w:rsidP="002D65F3">
      <w:pPr>
        <w:pStyle w:val="Code"/>
        <w:rPr>
          <w:ins w:id="4708" w:author="Laurence Golding" w:date="2019-03-20T08:57:00Z"/>
        </w:rPr>
      </w:pPr>
      <w:ins w:id="4709" w:author="Laurence Golding" w:date="2019-03-20T08:58:00Z">
        <w:r>
          <w:t xml:space="preserve">    }</w:t>
        </w:r>
      </w:ins>
    </w:p>
    <w:p w14:paraId="4088865F" w14:textId="409E7C24" w:rsidR="00274B7F" w:rsidRDefault="00274B7F" w:rsidP="002D65F3">
      <w:pPr>
        <w:pStyle w:val="Code"/>
      </w:pPr>
      <w:ins w:id="4710" w:author="Laurence Golding" w:date="2019-03-20T08:57:00Z">
        <w:r>
          <w:t xml:space="preserve">  },</w:t>
        </w:r>
      </w:ins>
    </w:p>
    <w:p w14:paraId="37E39977" w14:textId="499B892A" w:rsidR="009F29FD" w:rsidRDefault="009F29FD" w:rsidP="002D65F3">
      <w:pPr>
        <w:pStyle w:val="Code"/>
      </w:pPr>
      <w:r>
        <w:t xml:space="preserve">  "invocations": [                    </w:t>
      </w:r>
      <w:r w:rsidR="000A5834">
        <w:t xml:space="preserve">  </w:t>
      </w:r>
      <w:del w:id="4711" w:author="Laurence Golding" w:date="2019-03-20T09:14:00Z">
        <w:r w:rsidR="000A5834" w:rsidDel="00CF117C">
          <w:delText xml:space="preserve">  </w:delText>
        </w:r>
      </w:del>
      <w:r>
        <w:t># See §</w:t>
      </w:r>
      <w:r>
        <w:fldChar w:fldCharType="begin"/>
      </w:r>
      <w:r>
        <w:instrText xml:space="preserve"> REF _Ref507657941 \r \h </w:instrText>
      </w:r>
      <w:r w:rsidR="002D65F3">
        <w:instrText xml:space="preserve"> \* MERGEFORMAT </w:instrText>
      </w:r>
      <w:r>
        <w:fldChar w:fldCharType="separate"/>
      </w:r>
      <w:r w:rsidR="00BC42DD">
        <w:t>3.14.7</w:t>
      </w:r>
      <w:r>
        <w:fldChar w:fldCharType="end"/>
      </w:r>
      <w:r>
        <w:t>.</w:t>
      </w:r>
    </w:p>
    <w:p w14:paraId="5CBB9063" w14:textId="1CE96839" w:rsidR="009F29FD" w:rsidRDefault="009F29FD" w:rsidP="002D65F3">
      <w:pPr>
        <w:pStyle w:val="Code"/>
      </w:pPr>
      <w:r>
        <w:t xml:space="preserve">    {                                 </w:t>
      </w:r>
      <w:r w:rsidR="000A5834">
        <w:t xml:space="preserve">  </w:t>
      </w:r>
      <w:del w:id="4712" w:author="Laurence Golding" w:date="2019-03-20T09:14:00Z">
        <w:r w:rsidR="000A5834" w:rsidDel="00CF117C">
          <w:delText xml:space="preserve">  </w:delText>
        </w:r>
      </w:del>
      <w:r>
        <w:t># An invocation object (§</w:t>
      </w:r>
      <w:r>
        <w:fldChar w:fldCharType="begin"/>
      </w:r>
      <w:r>
        <w:instrText xml:space="preserve"> REF _Ref493352563 \r \h </w:instrText>
      </w:r>
      <w:r w:rsidR="002D65F3">
        <w:instrText xml:space="preserve"> \* MERGEFORMAT </w:instrText>
      </w:r>
      <w:r>
        <w:fldChar w:fldCharType="separate"/>
      </w:r>
      <w:r w:rsidR="00BC42DD">
        <w:t>3.19</w:t>
      </w:r>
      <w:r>
        <w:fldChar w:fldCharType="end"/>
      </w:r>
      <w:r>
        <w:t>).</w:t>
      </w:r>
    </w:p>
    <w:p w14:paraId="4EE5FB01" w14:textId="3AC1546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C42DD">
        <w:t>3.19.21</w:t>
      </w:r>
      <w:r>
        <w:fldChar w:fldCharType="end"/>
      </w:r>
      <w:r>
        <w:t>.</w:t>
      </w:r>
    </w:p>
    <w:p w14:paraId="67DB37AB" w14:textId="0F6C5212" w:rsidR="003672C8" w:rsidRDefault="003672C8" w:rsidP="002D65F3">
      <w:pPr>
        <w:pStyle w:val="Code"/>
        <w:rPr>
          <w:ins w:id="4713" w:author="Laurence Golding" w:date="2019-03-24T11:07:00Z"/>
        </w:rPr>
      </w:pPr>
      <w:r>
        <w:t xml:space="preserve">    </w:t>
      </w:r>
      <w:r w:rsidR="009F29FD">
        <w:t xml:space="preserve">    </w:t>
      </w:r>
      <w:r>
        <w:t>{</w:t>
      </w:r>
      <w:r w:rsidR="009F29FD">
        <w:t xml:space="preserve">                        </w:t>
      </w:r>
      <w:r w:rsidR="000A5834">
        <w:t xml:space="preserve">    </w:t>
      </w:r>
      <w:r w:rsidR="009F29FD">
        <w:t xml:space="preserve">   </w:t>
      </w:r>
      <w:del w:id="4714" w:author="Laurence Golding" w:date="2019-03-20T09:14:00Z">
        <w:r w:rsidR="009F29FD" w:rsidDel="00CF117C">
          <w:delText xml:space="preserve">  </w:delText>
        </w:r>
      </w:del>
      <w:r w:rsidR="009F29FD">
        <w:t># A notification object</w:t>
      </w:r>
      <w:ins w:id="4715" w:author="Laurence Golding" w:date="2019-03-20T09:23:00Z">
        <w:r w:rsidR="00781895">
          <w:t xml:space="preserve"> (§</w:t>
        </w:r>
        <w:r w:rsidR="00781895">
          <w:fldChar w:fldCharType="begin"/>
        </w:r>
        <w:r w:rsidR="00781895">
          <w:instrText xml:space="preserve"> REF _Ref493404948 \r \h </w:instrText>
        </w:r>
      </w:ins>
      <w:r w:rsidR="00781895">
        <w:fldChar w:fldCharType="separate"/>
      </w:r>
      <w:ins w:id="4716" w:author="Laurence Golding" w:date="2019-03-20T09:23:00Z">
        <w:r w:rsidR="00781895">
          <w:t>3.46</w:t>
        </w:r>
        <w:r w:rsidR="00781895">
          <w:fldChar w:fldCharType="end"/>
        </w:r>
        <w:r w:rsidR="00781895">
          <w:t>)</w:t>
        </w:r>
      </w:ins>
      <w:r w:rsidR="009F29FD">
        <w:t>.</w:t>
      </w:r>
    </w:p>
    <w:p w14:paraId="49952EAA" w14:textId="5AF9797F" w:rsidR="008F1285" w:rsidRDefault="008F1285" w:rsidP="002D65F3">
      <w:pPr>
        <w:pStyle w:val="Code"/>
      </w:pPr>
      <w:ins w:id="4717" w:author="Laurence Golding" w:date="2019-03-24T11:07:00Z">
        <w:r>
          <w:t xml:space="preserve">      </w:t>
        </w:r>
      </w:ins>
      <w:ins w:id="4718" w:author="Laurence Golding" w:date="2019-03-24T11:08:00Z">
        <w:r>
          <w:t xml:space="preserve">    "notificationDescriptorReference": {</w:t>
        </w:r>
      </w:ins>
    </w:p>
    <w:p w14:paraId="01E96D87" w14:textId="77777777" w:rsidR="008F1285" w:rsidRDefault="008F1285" w:rsidP="002D65F3">
      <w:pPr>
        <w:pStyle w:val="Code"/>
        <w:rPr>
          <w:ins w:id="4719" w:author="Laurence Golding" w:date="2019-03-24T11:08:00Z"/>
        </w:rPr>
      </w:pPr>
      <w:ins w:id="4720" w:author="Laurence Golding" w:date="2019-03-24T11:08:00Z">
        <w:r>
          <w:t xml:space="preserve">  </w:t>
        </w:r>
      </w:ins>
      <w:r w:rsidR="009F29FD">
        <w:t xml:space="preserve">    </w:t>
      </w:r>
      <w:r w:rsidR="003672C8">
        <w:t xml:space="preserve">      "id": "CFG0001"</w:t>
      </w:r>
    </w:p>
    <w:p w14:paraId="5FF380F2" w14:textId="32344071" w:rsidR="003672C8" w:rsidRDefault="008F1285" w:rsidP="002D65F3">
      <w:pPr>
        <w:pStyle w:val="Code"/>
      </w:pPr>
      <w:ins w:id="4721" w:author="Laurence Golding" w:date="2019-03-24T11:08:00Z">
        <w:r>
          <w:t xml:space="preserve">          }</w:t>
        </w:r>
      </w:ins>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rPr>
          <w:ins w:id="4722" w:author="Laurence Golding" w:date="2019-03-22T16:52:00Z"/>
        </w:rPr>
      </w:pPr>
      <w:r>
        <w:t xml:space="preserve">    </w:t>
      </w:r>
      <w:r w:rsidR="00431CDA">
        <w:t xml:space="preserve">      }</w:t>
      </w:r>
      <w:r w:rsidR="00E57DB7">
        <w:t>,</w:t>
      </w:r>
    </w:p>
    <w:p w14:paraId="69FAA763" w14:textId="60BC5B88" w:rsidR="00C929E8" w:rsidRDefault="00C929E8" w:rsidP="002D65F3">
      <w:pPr>
        <w:pStyle w:val="Code"/>
      </w:pPr>
      <w:ins w:id="4723" w:author="Laurence Golding" w:date="2019-03-22T16:52:00Z">
        <w:r>
          <w:t xml:space="preserve">          "associatedRuleDescriptorReference": {</w:t>
        </w:r>
      </w:ins>
    </w:p>
    <w:p w14:paraId="0D14C6ED" w14:textId="644D5C4B" w:rsidR="001037D4" w:rsidRDefault="00C929E8" w:rsidP="002D65F3">
      <w:pPr>
        <w:pStyle w:val="Code"/>
      </w:pPr>
      <w:ins w:id="4724" w:author="Laurence Golding" w:date="2019-03-22T16:52:00Z">
        <w:r>
          <w:t xml:space="preserve">  </w:t>
        </w:r>
      </w:ins>
      <w:r w:rsidR="001037D4">
        <w:t xml:space="preserve">    </w:t>
      </w:r>
      <w:r w:rsidR="009F29FD">
        <w:t xml:space="preserve">    </w:t>
      </w:r>
      <w:r w:rsidR="001037D4">
        <w:t xml:space="preserve">  "</w:t>
      </w:r>
      <w:del w:id="4725" w:author="Laurence Golding" w:date="2019-03-22T16:52:00Z">
        <w:r w:rsidR="00EC0042" w:rsidDel="00C929E8">
          <w:delText>ruleId</w:delText>
        </w:r>
      </w:del>
      <w:ins w:id="4726" w:author="Laurence Golding" w:date="2019-03-22T16:52:00Z">
        <w:r>
          <w:t>id</w:t>
        </w:r>
      </w:ins>
      <w:r w:rsidR="001037D4">
        <w:t>": "CA1711"</w:t>
      </w:r>
      <w:r w:rsidR="004F51DA">
        <w:t>,</w:t>
      </w:r>
    </w:p>
    <w:p w14:paraId="250F4414" w14:textId="5D9DFD56" w:rsidR="004F51DA" w:rsidRDefault="00C929E8" w:rsidP="002D65F3">
      <w:pPr>
        <w:pStyle w:val="Code"/>
        <w:rPr>
          <w:ins w:id="4727" w:author="Laurence Golding" w:date="2019-03-22T16:52:00Z"/>
        </w:rPr>
      </w:pPr>
      <w:ins w:id="4728" w:author="Laurence Golding" w:date="2019-03-22T16:52:00Z">
        <w:r>
          <w:t xml:space="preserve">  </w:t>
        </w:r>
      </w:ins>
      <w:r w:rsidR="004F51DA">
        <w:t xml:space="preserve">          "</w:t>
      </w:r>
      <w:del w:id="4729" w:author="Laurence Golding" w:date="2019-03-22T16:52:00Z">
        <w:r w:rsidR="004F51DA" w:rsidDel="00C929E8">
          <w:delText>ruleIndex</w:delText>
        </w:r>
      </w:del>
      <w:ins w:id="4730" w:author="Laurence Golding" w:date="2019-03-22T16:52:00Z">
        <w:r>
          <w:t>index</w:t>
        </w:r>
      </w:ins>
      <w:r w:rsidR="004F51DA">
        <w:t>": 1</w:t>
      </w:r>
    </w:p>
    <w:p w14:paraId="110CA7E2" w14:textId="30418A5F" w:rsidR="00C929E8" w:rsidRDefault="00C929E8" w:rsidP="002D65F3">
      <w:pPr>
        <w:pStyle w:val="Code"/>
      </w:pPr>
      <w:ins w:id="4731" w:author="Laurence Golding" w:date="2019-03-22T16:52:00Z">
        <w:r>
          <w:t xml:space="preserve">          }</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4732" w:author="Laurence Golding" w:date="2019-03-20T08:57:00Z">
        <w:r w:rsidDel="00274B7F">
          <w:delText>,</w:delText>
        </w:r>
      </w:del>
    </w:p>
    <w:p w14:paraId="1DD6FDA1" w14:textId="07992BA9" w:rsidR="009F29FD" w:rsidDel="00274B7F" w:rsidRDefault="009F29FD" w:rsidP="002D65F3">
      <w:pPr>
        <w:pStyle w:val="Code"/>
        <w:rPr>
          <w:del w:id="4733" w:author="Laurence Golding" w:date="2019-03-20T08:58:00Z"/>
        </w:rPr>
      </w:pPr>
    </w:p>
    <w:p w14:paraId="005481F4" w14:textId="71ACF5F1" w:rsidR="009F29FD" w:rsidDel="00274B7F" w:rsidRDefault="009F29FD" w:rsidP="002D65F3">
      <w:pPr>
        <w:pStyle w:val="Code"/>
        <w:rPr>
          <w:del w:id="4734" w:author="Laurence Golding" w:date="2019-03-20T08:58:00Z"/>
        </w:rPr>
      </w:pPr>
      <w:del w:id="4735" w:author="Laurence Golding" w:date="2019-03-20T08:58:00Z">
        <w:r w:rsidDel="00274B7F">
          <w:delText xml:space="preserve">  "resources": {                  </w:delText>
        </w:r>
        <w:r w:rsidR="000A5834" w:rsidDel="00274B7F">
          <w:delText xml:space="preserve">    </w:delText>
        </w:r>
        <w:r w:rsidDel="00274B7F">
          <w:delText xml:space="preserve"> </w:delText>
        </w:r>
      </w:del>
      <w:del w:id="4736" w:author="Laurence Golding" w:date="2019-03-19T17:28:00Z">
        <w:r w:rsidDel="009B4557">
          <w:delText xml:space="preserve">   </w:delText>
        </w:r>
      </w:del>
      <w:del w:id="4737" w:author="Laurence Golding" w:date="2019-03-20T08:58:00Z">
        <w:r w:rsidDel="00274B7F">
          <w:delText># See §</w:delText>
        </w:r>
        <w:r w:rsidDel="00274B7F">
          <w:fldChar w:fldCharType="begin"/>
        </w:r>
        <w:r w:rsidDel="00274B7F">
          <w:delInstrText xml:space="preserve"> REF _Ref493404878 \r \h </w:delInstrText>
        </w:r>
        <w:r w:rsidR="002D65F3" w:rsidDel="00274B7F">
          <w:delInstrText xml:space="preserve"> \* MERGEFORMAT </w:delInstrText>
        </w:r>
        <w:r w:rsidDel="00274B7F">
          <w:fldChar w:fldCharType="separate"/>
        </w:r>
        <w:r w:rsidR="004B041D" w:rsidDel="00274B7F">
          <w:delText>3.14.16</w:delText>
        </w:r>
        <w:r w:rsidDel="00274B7F">
          <w:fldChar w:fldCharType="end"/>
        </w:r>
        <w:r w:rsidDel="00274B7F">
          <w:delText>.</w:delText>
        </w:r>
      </w:del>
    </w:p>
    <w:p w14:paraId="12676CFC" w14:textId="3F3DFEDE" w:rsidR="003672C8" w:rsidDel="00274B7F" w:rsidRDefault="009F29FD" w:rsidP="002D65F3">
      <w:pPr>
        <w:pStyle w:val="Code"/>
        <w:rPr>
          <w:del w:id="4738" w:author="Laurence Golding" w:date="2019-03-20T08:58:00Z"/>
        </w:rPr>
      </w:pPr>
      <w:del w:id="4739" w:author="Laurence Golding" w:date="2019-03-20T08:58:00Z">
        <w:r w:rsidDel="00274B7F">
          <w:delText xml:space="preserve">  </w:delText>
        </w:r>
        <w:r w:rsidR="003672C8" w:rsidDel="00274B7F">
          <w:delText xml:space="preserve">  "rules": </w:delText>
        </w:r>
        <w:r w:rsidR="004F51DA" w:rsidDel="00274B7F">
          <w:delText xml:space="preserve">[                    </w:delText>
        </w:r>
        <w:r w:rsidR="000A5834" w:rsidDel="00274B7F">
          <w:delText xml:space="preserve">    </w:delText>
        </w:r>
        <w:r w:rsidR="004F51DA" w:rsidDel="00274B7F">
          <w:delText xml:space="preserve"> </w:delText>
        </w:r>
      </w:del>
      <w:del w:id="4740" w:author="Laurence Golding" w:date="2019-03-19T17:28:00Z">
        <w:r w:rsidR="004F51DA" w:rsidDel="009B4557">
          <w:delText xml:space="preserve">   </w:delText>
        </w:r>
      </w:del>
      <w:del w:id="4741" w:author="Laurence Golding" w:date="2019-03-20T08:58:00Z">
        <w:r w:rsidDel="00274B7F">
          <w:delText># See §</w:delText>
        </w:r>
        <w:r w:rsidDel="00274B7F">
          <w:fldChar w:fldCharType="begin"/>
        </w:r>
        <w:r w:rsidDel="00274B7F">
          <w:delInstrText xml:space="preserve"> REF _Ref508870783 \r \h </w:delInstrText>
        </w:r>
        <w:r w:rsidR="002D65F3" w:rsidDel="00274B7F">
          <w:delInstrText xml:space="preserve"> \* MERGEFORMAT </w:delInstrText>
        </w:r>
        <w:r w:rsidDel="00274B7F">
          <w:fldChar w:fldCharType="separate"/>
        </w:r>
        <w:r w:rsidR="004B041D" w:rsidDel="00274B7F">
          <w:delText>3.41.3</w:delText>
        </w:r>
        <w:r w:rsidDel="00274B7F">
          <w:fldChar w:fldCharType="end"/>
        </w:r>
        <w:r w:rsidDel="00274B7F">
          <w:delText>.</w:delText>
        </w:r>
      </w:del>
    </w:p>
    <w:p w14:paraId="24CCC349" w14:textId="0FBA9A79" w:rsidR="003672C8" w:rsidDel="00274B7F" w:rsidRDefault="003672C8" w:rsidP="002D65F3">
      <w:pPr>
        <w:pStyle w:val="Code"/>
        <w:rPr>
          <w:del w:id="4742" w:author="Laurence Golding" w:date="2019-03-20T08:58:00Z"/>
        </w:rPr>
      </w:pPr>
      <w:del w:id="4743" w:author="Laurence Golding" w:date="2019-03-20T08:58:00Z">
        <w:r w:rsidDel="00274B7F">
          <w:delText xml:space="preserve">  </w:delText>
        </w:r>
        <w:r w:rsidR="009F29FD" w:rsidDel="00274B7F">
          <w:delText xml:space="preserve">  </w:delText>
        </w:r>
        <w:r w:rsidDel="00274B7F">
          <w:delText xml:space="preserve">  {</w:delText>
        </w:r>
        <w:r w:rsidR="009F29FD" w:rsidDel="00274B7F">
          <w:delText xml:space="preserve">                  </w:delText>
        </w:r>
        <w:r w:rsidR="004F51DA" w:rsidDel="00274B7F">
          <w:delText xml:space="preserve">          </w:delText>
        </w:r>
        <w:r w:rsidR="000A5834" w:rsidDel="00274B7F">
          <w:delText xml:space="preserve">   </w:delText>
        </w:r>
      </w:del>
      <w:del w:id="4744" w:author="Laurence Golding" w:date="2019-03-19T17:28:00Z">
        <w:r w:rsidR="000A5834" w:rsidDel="009B4557">
          <w:delText xml:space="preserve"> </w:delText>
        </w:r>
        <w:r w:rsidR="004F51DA" w:rsidDel="009B4557">
          <w:delText xml:space="preserve">  </w:delText>
        </w:r>
        <w:r w:rsidR="009F29FD" w:rsidDel="009B4557">
          <w:delText xml:space="preserve"> </w:delText>
        </w:r>
      </w:del>
      <w:del w:id="4745" w:author="Laurence Golding" w:date="2019-03-20T08:58:00Z">
        <w:r w:rsidR="009F29FD" w:rsidDel="00274B7F">
          <w:delText xml:space="preserve"># A </w:delText>
        </w:r>
      </w:del>
      <w:del w:id="4746" w:author="Laurence Golding" w:date="2019-03-19T17:28:00Z">
        <w:r w:rsidR="009F29FD" w:rsidDel="009B4557">
          <w:delText xml:space="preserve">rule </w:delText>
        </w:r>
      </w:del>
      <w:del w:id="4747" w:author="Laurence Golding" w:date="2019-03-20T08:58:00Z">
        <w:r w:rsidR="009F29FD" w:rsidDel="00274B7F">
          <w:delText>object (§</w:delText>
        </w:r>
        <w:r w:rsidR="009F29FD" w:rsidDel="00274B7F">
          <w:fldChar w:fldCharType="begin"/>
        </w:r>
        <w:r w:rsidR="009F29FD" w:rsidDel="00274B7F">
          <w:delInstrText xml:space="preserve"> REF _Ref508814067 \r \h </w:delInstrText>
        </w:r>
        <w:r w:rsidR="002D65F3" w:rsidDel="00274B7F">
          <w:delInstrText xml:space="preserve"> \* MERGEFORMAT </w:delInstrText>
        </w:r>
        <w:r w:rsidR="009F29FD" w:rsidDel="00274B7F">
          <w:fldChar w:fldCharType="separate"/>
        </w:r>
        <w:r w:rsidR="004B041D" w:rsidDel="00274B7F">
          <w:delText>3.42</w:delText>
        </w:r>
        <w:r w:rsidR="009F29FD" w:rsidDel="00274B7F">
          <w:fldChar w:fldCharType="end"/>
        </w:r>
        <w:r w:rsidR="009F29FD" w:rsidDel="00274B7F">
          <w:delText>).</w:delText>
        </w:r>
      </w:del>
    </w:p>
    <w:p w14:paraId="5E6C82C9" w14:textId="220567DB" w:rsidR="003672C8" w:rsidDel="00274B7F" w:rsidRDefault="003672C8" w:rsidP="002D65F3">
      <w:pPr>
        <w:pStyle w:val="Code"/>
        <w:rPr>
          <w:del w:id="4748" w:author="Laurence Golding" w:date="2019-03-20T08:58:00Z"/>
        </w:rPr>
      </w:pPr>
      <w:del w:id="4749" w:author="Laurence Golding" w:date="2019-03-20T08:58:00Z">
        <w:r w:rsidDel="00274B7F">
          <w:delText xml:space="preserve">    </w:delText>
        </w:r>
        <w:r w:rsidR="009F29FD" w:rsidDel="00274B7F">
          <w:delText xml:space="preserve">  </w:delText>
        </w:r>
        <w:r w:rsidDel="00274B7F">
          <w:delText xml:space="preserve">  "id": "CA1711"</w:delText>
        </w:r>
        <w:r w:rsidR="00431CDA" w:rsidDel="00274B7F">
          <w:delText>,</w:delText>
        </w:r>
      </w:del>
    </w:p>
    <w:p w14:paraId="256B8A47" w14:textId="30B2F09B" w:rsidR="00431CDA" w:rsidDel="00274B7F" w:rsidRDefault="00431CDA" w:rsidP="002D65F3">
      <w:pPr>
        <w:pStyle w:val="Code"/>
        <w:rPr>
          <w:del w:id="4750" w:author="Laurence Golding" w:date="2019-03-20T08:58:00Z"/>
        </w:rPr>
      </w:pPr>
      <w:del w:id="4751" w:author="Laurence Golding" w:date="2019-03-20T08:58:00Z">
        <w:r w:rsidDel="00274B7F">
          <w:delText xml:space="preserve">      </w:delText>
        </w:r>
        <w:r w:rsidR="009F29FD" w:rsidDel="00274B7F">
          <w:delText xml:space="preserve">  </w:delText>
        </w:r>
        <w:r w:rsidDel="00274B7F">
          <w:delText>...</w:delText>
        </w:r>
      </w:del>
    </w:p>
    <w:p w14:paraId="03E24CDD" w14:textId="4A94F776" w:rsidR="003672C8" w:rsidDel="00274B7F" w:rsidRDefault="009F29FD" w:rsidP="002D65F3">
      <w:pPr>
        <w:pStyle w:val="Code"/>
        <w:rPr>
          <w:del w:id="4752" w:author="Laurence Golding" w:date="2019-03-20T08:58:00Z"/>
        </w:rPr>
      </w:pPr>
      <w:del w:id="4753" w:author="Laurence Golding" w:date="2019-03-20T08:58:00Z">
        <w:r w:rsidDel="00274B7F">
          <w:delText xml:space="preserve">  </w:delText>
        </w:r>
        <w:r w:rsidR="003672C8" w:rsidDel="00274B7F">
          <w:delText xml:space="preserve">    },</w:delText>
        </w:r>
      </w:del>
    </w:p>
    <w:p w14:paraId="1BAB66B8" w14:textId="2D95D291" w:rsidR="003672C8" w:rsidDel="00274B7F" w:rsidRDefault="003672C8" w:rsidP="002D65F3">
      <w:pPr>
        <w:pStyle w:val="Code"/>
        <w:rPr>
          <w:del w:id="4754" w:author="Laurence Golding" w:date="2019-03-20T08:58:00Z"/>
        </w:rPr>
      </w:pPr>
      <w:del w:id="4755" w:author="Laurence Golding" w:date="2019-03-20T08:58:00Z">
        <w:r w:rsidDel="00274B7F">
          <w:delText xml:space="preserve">  </w:delText>
        </w:r>
        <w:r w:rsidR="009F29FD" w:rsidDel="00274B7F">
          <w:delText xml:space="preserve">  </w:delText>
        </w:r>
        <w:r w:rsidDel="00274B7F">
          <w:delText xml:space="preserve">  {</w:delText>
        </w:r>
        <w:r w:rsidR="00DE1A39" w:rsidDel="00274B7F">
          <w:delText xml:space="preserve">                     </w:delText>
        </w:r>
        <w:r w:rsidR="004F51DA" w:rsidDel="00274B7F">
          <w:delText xml:space="preserve">        </w:delText>
        </w:r>
        <w:r w:rsidR="000A5834" w:rsidDel="00274B7F">
          <w:delText xml:space="preserve">   </w:delText>
        </w:r>
      </w:del>
      <w:del w:id="4756" w:author="Laurence Golding" w:date="2019-03-19T17:28:00Z">
        <w:r w:rsidR="000A5834" w:rsidDel="009B4557">
          <w:delText xml:space="preserve"> </w:delText>
        </w:r>
        <w:r w:rsidR="004F51DA" w:rsidDel="009B4557">
          <w:delText xml:space="preserve">  </w:delText>
        </w:r>
      </w:del>
      <w:del w:id="4757" w:author="Laurence Golding" w:date="2019-03-20T08:58:00Z">
        <w:r w:rsidR="00DE1A39" w:rsidDel="00274B7F">
          <w:delText xml:space="preserve"># Another </w:delText>
        </w:r>
      </w:del>
      <w:del w:id="4758" w:author="Laurence Golding" w:date="2019-03-19T17:29:00Z">
        <w:r w:rsidR="00DE1A39" w:rsidDel="009B4557">
          <w:delText xml:space="preserve">rule </w:delText>
        </w:r>
      </w:del>
      <w:del w:id="4759" w:author="Laurence Golding" w:date="2019-03-20T08:58:00Z">
        <w:r w:rsidR="00DE1A39" w:rsidDel="00274B7F">
          <w:delText>object</w:delText>
        </w:r>
      </w:del>
      <w:del w:id="4760" w:author="Laurence Golding" w:date="2019-03-19T17:29:00Z">
        <w:r w:rsidR="00DE1A39" w:rsidDel="009B4557">
          <w:delText xml:space="preserve"> with the same</w:delText>
        </w:r>
      </w:del>
    </w:p>
    <w:p w14:paraId="19906FAC" w14:textId="50C1214F" w:rsidR="003672C8" w:rsidDel="00274B7F" w:rsidRDefault="003672C8" w:rsidP="002D65F3">
      <w:pPr>
        <w:pStyle w:val="Code"/>
        <w:rPr>
          <w:del w:id="4761" w:author="Laurence Golding" w:date="2019-03-20T08:58:00Z"/>
        </w:rPr>
      </w:pPr>
      <w:del w:id="4762" w:author="Laurence Golding" w:date="2019-03-20T08:58:00Z">
        <w:r w:rsidDel="00274B7F">
          <w:delText xml:space="preserve">    </w:delText>
        </w:r>
        <w:r w:rsidR="009F29FD" w:rsidDel="00274B7F">
          <w:delText xml:space="preserve">  </w:delText>
        </w:r>
        <w:r w:rsidDel="00274B7F">
          <w:delText xml:space="preserve">  "id": "CA1711"</w:delText>
        </w:r>
        <w:r w:rsidR="00D7201E" w:rsidDel="00274B7F">
          <w:delText>,</w:delText>
        </w:r>
      </w:del>
      <w:del w:id="4763" w:author="Laurence Golding" w:date="2019-03-19T17:28:00Z">
        <w:r w:rsidR="000A5834" w:rsidDel="009B4557">
          <w:delText xml:space="preserve">                   #  id.</w:delText>
        </w:r>
      </w:del>
    </w:p>
    <w:p w14:paraId="1B7B76CB" w14:textId="0C44DA36" w:rsidR="00D7201E" w:rsidDel="00274B7F" w:rsidRDefault="00D7201E" w:rsidP="002D65F3">
      <w:pPr>
        <w:pStyle w:val="Code"/>
        <w:rPr>
          <w:del w:id="4764" w:author="Laurence Golding" w:date="2019-03-20T08:58:00Z"/>
        </w:rPr>
      </w:pPr>
      <w:del w:id="4765" w:author="Laurence Golding" w:date="2019-03-20T08:58:00Z">
        <w:r w:rsidDel="00274B7F">
          <w:delText xml:space="preserve">      </w:delText>
        </w:r>
        <w:r w:rsidR="009F29FD" w:rsidDel="00274B7F">
          <w:delText xml:space="preserve">  </w:delText>
        </w:r>
        <w:r w:rsidDel="00274B7F">
          <w:delText>...</w:delText>
        </w:r>
      </w:del>
    </w:p>
    <w:p w14:paraId="5518D042" w14:textId="48F70AA9" w:rsidR="003672C8" w:rsidDel="00274B7F" w:rsidRDefault="009F29FD" w:rsidP="002D65F3">
      <w:pPr>
        <w:pStyle w:val="Code"/>
        <w:rPr>
          <w:del w:id="4766" w:author="Laurence Golding" w:date="2019-03-20T08:58:00Z"/>
        </w:rPr>
      </w:pPr>
      <w:del w:id="4767" w:author="Laurence Golding" w:date="2019-03-20T08:58:00Z">
        <w:r w:rsidDel="00274B7F">
          <w:delText xml:space="preserve">  </w:delText>
        </w:r>
        <w:r w:rsidR="003672C8" w:rsidDel="00274B7F">
          <w:delText xml:space="preserve">    }</w:delText>
        </w:r>
      </w:del>
    </w:p>
    <w:p w14:paraId="33FA455A" w14:textId="55B74DCC" w:rsidR="003672C8" w:rsidDel="00274B7F" w:rsidRDefault="003672C8" w:rsidP="002D65F3">
      <w:pPr>
        <w:pStyle w:val="Code"/>
        <w:rPr>
          <w:del w:id="4768" w:author="Laurence Golding" w:date="2019-03-20T08:58:00Z"/>
        </w:rPr>
      </w:pPr>
      <w:del w:id="4769" w:author="Laurence Golding" w:date="2019-03-20T08:58:00Z">
        <w:r w:rsidDel="00274B7F">
          <w:delText xml:space="preserve">  </w:delText>
        </w:r>
        <w:r w:rsidR="009F29FD" w:rsidDel="00274B7F">
          <w:delText xml:space="preserve">  </w:delText>
        </w:r>
        <w:r w:rsidDel="00274B7F">
          <w:delText>}</w:delText>
        </w:r>
      </w:del>
    </w:p>
    <w:p w14:paraId="01A37696" w14:textId="7FA6EA57" w:rsidR="009F29FD" w:rsidDel="00274B7F" w:rsidRDefault="009F29FD" w:rsidP="002D65F3">
      <w:pPr>
        <w:pStyle w:val="Code"/>
        <w:rPr>
          <w:del w:id="4770" w:author="Laurence Golding" w:date="2019-03-20T08:58:00Z"/>
        </w:rPr>
      </w:pPr>
      <w:del w:id="4771" w:author="Laurence Golding" w:date="2019-03-20T08:58:00Z">
        <w:r w:rsidDel="00274B7F">
          <w:delText xml:space="preserve">  }</w:delText>
        </w:r>
      </w:del>
    </w:p>
    <w:p w14:paraId="23434B37" w14:textId="3E9DA62F" w:rsidR="003672C8" w:rsidRDefault="003672C8" w:rsidP="002D65F3">
      <w:pPr>
        <w:pStyle w:val="Code"/>
      </w:pPr>
      <w:r>
        <w:t>}</w:t>
      </w:r>
    </w:p>
    <w:p w14:paraId="40FD36BC" w14:textId="56B3D81C" w:rsidR="00262770" w:rsidDel="00C929E8" w:rsidRDefault="008519C0" w:rsidP="00FB7541">
      <w:pPr>
        <w:rPr>
          <w:del w:id="4772" w:author="Laurence Golding" w:date="2019-03-22T16:50:00Z"/>
        </w:rPr>
      </w:pPr>
      <w:del w:id="4773" w:author="Laurence Golding" w:date="2019-03-22T16:50:00Z">
        <w:r w:rsidDel="00C929E8">
          <w:delText xml:space="preserve">If </w:delText>
        </w:r>
        <w:r w:rsidRPr="00262770" w:rsidDel="00C929E8">
          <w:rPr>
            <w:rStyle w:val="CODEtemp"/>
          </w:rPr>
          <w:delText>ruleIndex</w:delText>
        </w:r>
        <w:r w:rsidDel="00C929E8">
          <w:delText xml:space="preserve"> and </w:delText>
        </w:r>
        <w:r w:rsidRPr="00262770" w:rsidDel="00C929E8">
          <w:rPr>
            <w:rStyle w:val="CODEtemp"/>
          </w:rPr>
          <w:delText>ruleId</w:delText>
        </w:r>
        <w:r w:rsidDel="00C929E8">
          <w:delText xml:space="preserve"> are both present, then the value of the </w:delText>
        </w:r>
        <w:r w:rsidRPr="00262770" w:rsidDel="00C929E8">
          <w:rPr>
            <w:rStyle w:val="CODEtemp"/>
          </w:rPr>
          <w:delText>id</w:delText>
        </w:r>
        <w:r w:rsidDel="00C929E8">
          <w:delText xml:space="preserve"> property (§</w:delText>
        </w:r>
        <w:r w:rsidDel="00C929E8">
          <w:fldChar w:fldCharType="begin"/>
        </w:r>
        <w:r w:rsidDel="00C929E8">
          <w:delInstrText xml:space="preserve"> REF _Ref493408046 \r \h </w:delInstrText>
        </w:r>
        <w:r w:rsidDel="00C929E8">
          <w:fldChar w:fldCharType="separate"/>
        </w:r>
        <w:r w:rsidR="004B041D" w:rsidDel="00C929E8">
          <w:delText>3.42.3</w:delText>
        </w:r>
        <w:r w:rsidDel="00C929E8">
          <w:fldChar w:fldCharType="end"/>
        </w:r>
        <w:r w:rsidDel="00C929E8">
          <w:delText xml:space="preserve">) of the </w:delText>
        </w:r>
      </w:del>
      <w:del w:id="4774" w:author="Laurence Golding" w:date="2019-03-19T17:29:00Z">
        <w:r w:rsidRPr="00262770" w:rsidDel="009B4557">
          <w:rPr>
            <w:rStyle w:val="CODEtemp"/>
          </w:rPr>
          <w:delText>rule</w:delText>
        </w:r>
        <w:r w:rsidDel="009B4557">
          <w:delText xml:space="preserve"> </w:delText>
        </w:r>
      </w:del>
      <w:del w:id="4775" w:author="Laurence Golding" w:date="2019-03-22T16:50:00Z">
        <w:r w:rsidDel="00C929E8">
          <w:delText xml:space="preserve">object specified by </w:delText>
        </w:r>
        <w:r w:rsidRPr="00262770" w:rsidDel="00C929E8">
          <w:rPr>
            <w:rStyle w:val="CODEtemp"/>
          </w:rPr>
          <w:delText>ruleIndex</w:delText>
        </w:r>
        <w:r w:rsidDel="00C929E8">
          <w:delText xml:space="preserve"> either </w:delText>
        </w:r>
        <w:r w:rsidRPr="00262770" w:rsidDel="00C929E8">
          <w:rPr>
            <w:b/>
          </w:rPr>
          <w:delText>SHALL</w:delText>
        </w:r>
        <w:r w:rsidDel="00C929E8">
          <w:delText xml:space="preserve"> equal the value of </w:delText>
        </w:r>
        <w:r w:rsidRPr="00262770" w:rsidDel="00C929E8">
          <w:rPr>
            <w:rStyle w:val="CODEtemp"/>
          </w:rPr>
          <w:delText>ruleId</w:delText>
        </w:r>
        <w:r w:rsidDel="00C929E8">
          <w:delText xml:space="preserve"> , </w:delText>
        </w:r>
        <w:r w:rsidRPr="00AB2A57" w:rsidDel="00C929E8">
          <w:delText>or</w:delText>
        </w:r>
        <w:r w:rsidDel="00C929E8">
          <w:delText xml:space="preserve"> it </w:delText>
        </w:r>
        <w:r w:rsidRPr="00AB2A57" w:rsidDel="00C929E8">
          <w:rPr>
            <w:b/>
          </w:rPr>
          <w:delText>SHALL</w:delText>
        </w:r>
        <w:r w:rsidDel="00C929E8">
          <w:delText xml:space="preserve"> equal a substring of </w:delText>
        </w:r>
        <w:r w:rsidRPr="0059220B" w:rsidDel="00C929E8">
          <w:rPr>
            <w:rStyle w:val="CODEtemp"/>
          </w:rPr>
          <w:delText>ruleId</w:delText>
        </w:r>
        <w:r w:rsidDel="00C929E8">
          <w:delText xml:space="preserve"> that starts at the beginning of the string and ends before the last forward slash. For an example, see Example 2 in §</w:delText>
        </w:r>
        <w:r w:rsidDel="00C929E8">
          <w:fldChar w:fldCharType="begin"/>
        </w:r>
        <w:r w:rsidDel="00C929E8">
          <w:delInstrText xml:space="preserve"> REF _Ref531188246 \r \h </w:delInstrText>
        </w:r>
        <w:r w:rsidDel="00C929E8">
          <w:fldChar w:fldCharType="separate"/>
        </w:r>
        <w:r w:rsidR="004B041D" w:rsidDel="00C929E8">
          <w:delText>3.24.6</w:delText>
        </w:r>
        <w:r w:rsidDel="00C929E8">
          <w:fldChar w:fldCharType="end"/>
        </w:r>
        <w:r w:rsidDel="00C929E8">
          <w:delText>.</w:delText>
        </w:r>
      </w:del>
    </w:p>
    <w:p w14:paraId="239DE5C9" w14:textId="568768A2" w:rsidR="00B86BC7" w:rsidRDefault="00B86BC7" w:rsidP="00B86BC7">
      <w:pPr>
        <w:pStyle w:val="Heading3"/>
      </w:pPr>
      <w:bookmarkStart w:id="4776" w:name="_Toc3812336"/>
      <w:r>
        <w:t>physicalLocation property</w:t>
      </w:r>
      <w:bookmarkEnd w:id="4776"/>
    </w:p>
    <w:p w14:paraId="23C5F0EF" w14:textId="342A34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B041D">
        <w:t>3.26</w:t>
      </w:r>
      <w:r>
        <w:fldChar w:fldCharType="end"/>
      </w:r>
      <w:r w:rsidRPr="008651CE">
        <w:t>) that identifies the relevant location.</w:t>
      </w:r>
    </w:p>
    <w:p w14:paraId="0BE523CC" w14:textId="11807D96" w:rsidR="00B86BC7" w:rsidRDefault="00B86BC7" w:rsidP="00B86BC7">
      <w:pPr>
        <w:pStyle w:val="Heading3"/>
      </w:pPr>
      <w:bookmarkStart w:id="4777" w:name="_Toc3812337"/>
      <w:r>
        <w:t>message property</w:t>
      </w:r>
      <w:bookmarkEnd w:id="4777"/>
    </w:p>
    <w:p w14:paraId="095EAE33" w14:textId="3B9FDE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B041D">
        <w:t>3.11</w:t>
      </w:r>
      <w:r w:rsidR="004C53FE">
        <w:fldChar w:fldCharType="end"/>
      </w:r>
      <w:r w:rsidR="006F4D22">
        <w:t>)</w:t>
      </w:r>
      <w:r w:rsidRPr="008651CE">
        <w:t xml:space="preserve"> that describes the condition that was encountered.</w:t>
      </w:r>
    </w:p>
    <w:p w14:paraId="17CA8781" w14:textId="16CCFBF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B041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4778" w:name="_Ref493404972"/>
      <w:bookmarkStart w:id="4779" w:name="_Ref493406037"/>
      <w:bookmarkStart w:id="4780" w:name="_Toc3812338"/>
      <w:r>
        <w:t>level property</w:t>
      </w:r>
      <w:bookmarkEnd w:id="4778"/>
      <w:bookmarkEnd w:id="4779"/>
      <w:bookmarkEnd w:id="47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41BCCB8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del w:id="4781" w:author="Laurence Golding" w:date="2019-03-23T12:06:00Z">
        <w:r w:rsidDel="007A61B9">
          <w:delText>halted, or</w:delText>
        </w:r>
      </w:del>
      <w:ins w:id="4782" w:author="Laurence Golding" w:date="2019-03-23T12:06:00Z">
        <w:r w:rsidR="007A61B9">
          <w:t>halted or</w:t>
        </w:r>
      </w:ins>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59175D99" w:rsidR="008651CE" w:rsidRDefault="004A60A3" w:rsidP="008651CE">
      <w:r>
        <w:t xml:space="preserve">If </w:t>
      </w:r>
      <w:r w:rsidR="008651CE" w:rsidRPr="008651CE">
        <w:rPr>
          <w:rStyle w:val="CODEtemp"/>
        </w:rPr>
        <w:t>level</w:t>
      </w:r>
      <w:r w:rsidR="008651CE">
        <w:t xml:space="preserve"> is absent,</w:t>
      </w:r>
      <w:ins w:id="4783" w:author="Laurence Golding" w:date="2019-03-22T18:11:00Z">
        <w:r w:rsidR="0069134C">
          <w:t xml:space="preserve"> it </w:t>
        </w:r>
        <w:r w:rsidR="0069134C" w:rsidRPr="0069134C">
          <w:rPr>
            <w:b/>
          </w:rPr>
          <w:t>SHALL</w:t>
        </w:r>
        <w:r w:rsidR="0069134C">
          <w:t xml:space="preserve"> </w:t>
        </w:r>
      </w:ins>
      <w:ins w:id="4784" w:author="Laurence Golding" w:date="2019-03-23T12:05:00Z">
        <w:r w:rsidR="007A61B9">
          <w:t>default to the value determined by</w:t>
        </w:r>
      </w:ins>
      <w:ins w:id="4785" w:author="Laurence Golding" w:date="2019-03-23T12:03:00Z">
        <w:r w:rsidR="007A61B9">
          <w:t xml:space="preserve"> the procedure defined for </w:t>
        </w:r>
        <w:r w:rsidR="007A61B9" w:rsidRPr="00657777">
          <w:rPr>
            <w:rStyle w:val="CODEtemp"/>
          </w:rPr>
          <w:t>result.level</w:t>
        </w:r>
      </w:ins>
      <w:ins w:id="4786" w:author="Laurence Golding" w:date="2019-03-23T12:04:00Z">
        <w:r w:rsidR="007A61B9">
          <w:t xml:space="preserve"> (§</w:t>
        </w:r>
        <w:r w:rsidR="007A61B9">
          <w:fldChar w:fldCharType="begin"/>
        </w:r>
        <w:r w:rsidR="007A61B9">
          <w:instrText xml:space="preserve"> REF _Ref493511208 \w \h </w:instrText>
        </w:r>
      </w:ins>
      <w:r w:rsidR="007A61B9">
        <w:fldChar w:fldCharType="separate"/>
      </w:r>
      <w:ins w:id="4787" w:author="Laurence Golding" w:date="2019-03-23T12:04:00Z">
        <w:r w:rsidR="007A61B9">
          <w:t>3.24.9</w:t>
        </w:r>
        <w:r w:rsidR="007A61B9">
          <w:fldChar w:fldCharType="end"/>
        </w:r>
        <w:r w:rsidR="007A61B9">
          <w:t>)</w:t>
        </w:r>
      </w:ins>
      <w:ins w:id="4788" w:author="Laurence Golding" w:date="2019-03-23T12:03:00Z">
        <w:r w:rsidR="007A61B9">
          <w:t>, except</w:t>
        </w:r>
      </w:ins>
      <w:ins w:id="4789" w:author="Laurence Golding" w:date="2019-03-23T12:04:00Z">
        <w:r w:rsidR="007A61B9">
          <w:t xml:space="preserve">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ins>
      <w:del w:id="4790" w:author="Laurence Golding" w:date="2019-03-23T12:03:00Z">
        <w:r w:rsidR="008651CE" w:rsidDel="007A61B9">
          <w:delText xml:space="preserve"> it </w:delText>
        </w:r>
        <w:r w:rsidR="008651CE" w:rsidRPr="008651CE" w:rsidDel="007A61B9">
          <w:rPr>
            <w:b/>
          </w:rPr>
          <w:delText>SHALL</w:delText>
        </w:r>
        <w:r w:rsidR="008651CE" w:rsidDel="007A61B9">
          <w:delText xml:space="preserve"> </w:delText>
        </w:r>
        <w:r w:rsidDel="007A61B9">
          <w:delText xml:space="preserve">default to </w:delText>
        </w:r>
        <w:r w:rsidR="008651CE" w:rsidRPr="008651CE" w:rsidDel="007A61B9">
          <w:rPr>
            <w:rStyle w:val="CODEtemp"/>
          </w:rPr>
          <w:delText>"warning"</w:delText>
        </w:r>
        <w:r w:rsidR="008651CE" w:rsidDel="007A61B9">
          <w:delText>.</w:delText>
        </w:r>
      </w:del>
    </w:p>
    <w:p w14:paraId="5ADB8D37" w14:textId="2B8CACD9" w:rsidR="00B936F9" w:rsidDel="00CB1DFB" w:rsidRDefault="00C140F3" w:rsidP="00B86BC7">
      <w:pPr>
        <w:pStyle w:val="Heading3"/>
        <w:rPr>
          <w:del w:id="4791" w:author="Laurence Golding" w:date="2019-03-22T18:10:00Z"/>
        </w:rPr>
      </w:pPr>
      <w:ins w:id="4792" w:author="Laurence Golding" w:date="2019-03-22T18:54:00Z">
        <w:r>
          <w:t xml:space="preserve">Analysis tools </w:t>
        </w:r>
        <w:r w:rsidRPr="008F1285">
          <w:rPr>
            <w:b w:val="0"/>
          </w:rPr>
          <w:t>SHOULD</w:t>
        </w:r>
        <w:r>
          <w:t xml:space="preserve"> treat notifications whose </w:t>
        </w:r>
        <w:r w:rsidRPr="00475F75">
          <w:rPr>
            <w:rStyle w:val="CODEtemp"/>
          </w:rPr>
          <w:t>level</w:t>
        </w:r>
        <w:r>
          <w:t xml:space="preserve"> property is</w:t>
        </w:r>
      </w:ins>
      <w:ins w:id="4793" w:author="Laurence Golding" w:date="2019-03-23T12:02:00Z">
        <w:r w:rsidR="00CB1DFB">
          <w:t xml:space="preserve"> </w:t>
        </w:r>
      </w:ins>
      <w:ins w:id="4794" w:author="Laurence Golding" w:date="2019-03-22T18:54:00Z">
        <w:r w:rsidRPr="003672C8">
          <w:rPr>
            <w:rStyle w:val="CODEtemp"/>
          </w:rPr>
          <w:t>"error"</w:t>
        </w:r>
        <w:r>
          <w:t xml:space="preserve"> as </w:t>
        </w:r>
      </w:ins>
      <w:ins w:id="4795" w:author="Laurence Golding" w:date="2019-03-23T12:02:00Z">
        <w:r w:rsidR="007A61B9">
          <w:t>failures and</w:t>
        </w:r>
      </w:ins>
      <w:ins w:id="4796" w:author="Laurence Golding" w:date="2019-03-22T18:54:00Z">
        <w:r>
          <w:t xml:space="preserve"> treat the entire run as having failed.</w:t>
        </w:r>
      </w:ins>
    </w:p>
    <w:p w14:paraId="2F05922F" w14:textId="77777777" w:rsidR="00CB1DFB" w:rsidRPr="00657777" w:rsidRDefault="00CB1DFB" w:rsidP="00657777">
      <w:pPr>
        <w:rPr>
          <w:ins w:id="4797" w:author="Laurence Golding" w:date="2019-03-23T12:02:00Z"/>
        </w:rPr>
      </w:pPr>
    </w:p>
    <w:p w14:paraId="1192CA0D" w14:textId="0383D53A" w:rsidR="00B86BC7" w:rsidRDefault="00B86BC7" w:rsidP="00B86BC7">
      <w:pPr>
        <w:pStyle w:val="Heading3"/>
      </w:pPr>
      <w:bookmarkStart w:id="4798" w:name="_Toc3812339"/>
      <w:r>
        <w:t>threadId property</w:t>
      </w:r>
      <w:bookmarkEnd w:id="479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799" w:name="_Toc3812340"/>
      <w:r>
        <w:t>time</w:t>
      </w:r>
      <w:r w:rsidR="00BF4F63">
        <w:t>Utc</w:t>
      </w:r>
      <w:r>
        <w:t xml:space="preserve"> property</w:t>
      </w:r>
      <w:bookmarkEnd w:id="4799"/>
    </w:p>
    <w:p w14:paraId="2D4A5B6B" w14:textId="0F551F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B041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800" w:name="_Toc3812341"/>
      <w:r>
        <w:t>exception property</w:t>
      </w:r>
      <w:bookmarkEnd w:id="4800"/>
    </w:p>
    <w:p w14:paraId="0929118A" w14:textId="1F3D13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B041D">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801" w:name="_Ref493570836"/>
      <w:bookmarkStart w:id="4802" w:name="_Toc3812342"/>
      <w:r>
        <w:t>exception object</w:t>
      </w:r>
      <w:bookmarkEnd w:id="4801"/>
      <w:bookmarkEnd w:id="4802"/>
    </w:p>
    <w:p w14:paraId="1257C9E2" w14:textId="6070509F" w:rsidR="00B86BC7" w:rsidRDefault="00B86BC7" w:rsidP="00B86BC7">
      <w:pPr>
        <w:pStyle w:val="Heading3"/>
      </w:pPr>
      <w:bookmarkStart w:id="4803" w:name="_Toc3812343"/>
      <w:r>
        <w:t>General</w:t>
      </w:r>
      <w:bookmarkEnd w:id="480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804" w:name="_Toc3812344"/>
      <w:r>
        <w:t>kind property</w:t>
      </w:r>
      <w:bookmarkEnd w:id="48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805" w:name="_Toc3812345"/>
      <w:r>
        <w:t>message property</w:t>
      </w:r>
      <w:bookmarkEnd w:id="4805"/>
    </w:p>
    <w:p w14:paraId="0E15DE57" w14:textId="3C275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B041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3BDB4B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B041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4806" w:name="_Toc3812346"/>
      <w:r>
        <w:t>stack property</w:t>
      </w:r>
      <w:bookmarkEnd w:id="4806"/>
    </w:p>
    <w:p w14:paraId="17152AD6" w14:textId="7C3CE5B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B041D">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807" w:name="_Toc3812347"/>
      <w:r>
        <w:t>innerExceptions property</w:t>
      </w:r>
      <w:bookmarkEnd w:id="480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4808" w:name="_Ref528151413"/>
      <w:bookmarkStart w:id="4809" w:name="_Toc3812348"/>
      <w:bookmarkStart w:id="4810" w:name="_Toc287332011"/>
      <w:r>
        <w:t>External</w:t>
      </w:r>
      <w:r w:rsidR="00F265D8">
        <w:t xml:space="preserve"> property</w:t>
      </w:r>
      <w:r>
        <w:t xml:space="preserve"> file format</w:t>
      </w:r>
      <w:bookmarkEnd w:id="4808"/>
      <w:bookmarkEnd w:id="4809"/>
    </w:p>
    <w:p w14:paraId="2A3E0063" w14:textId="270C9EBD" w:rsidR="00AF60C1" w:rsidRDefault="00AF60C1" w:rsidP="00AF60C1">
      <w:pPr>
        <w:pStyle w:val="Heading2"/>
      </w:pPr>
      <w:bookmarkStart w:id="4811" w:name="_Toc3812349"/>
      <w:r>
        <w:t>General</w:t>
      </w:r>
      <w:bookmarkEnd w:id="4811"/>
    </w:p>
    <w:p w14:paraId="71E0440E" w14:textId="70B492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B041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4812" w:name="_Toc3812350"/>
      <w:r>
        <w:t>External property file naming convention</w:t>
      </w:r>
      <w:bookmarkEnd w:id="481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4813" w:name="_Ref3470692"/>
      <w:bookmarkStart w:id="4814" w:name="_Toc3812351"/>
      <w:r>
        <w:t>externalPropert</w:t>
      </w:r>
      <w:r w:rsidR="00F265D8">
        <w:t>ies</w:t>
      </w:r>
      <w:r>
        <w:t xml:space="preserve"> object</w:t>
      </w:r>
      <w:bookmarkEnd w:id="4813"/>
      <w:bookmarkEnd w:id="4814"/>
    </w:p>
    <w:p w14:paraId="6E569B6A" w14:textId="60E785B4" w:rsidR="0069571F" w:rsidRPr="0069571F" w:rsidRDefault="0069571F" w:rsidP="0069571F">
      <w:pPr>
        <w:pStyle w:val="Heading3"/>
      </w:pPr>
      <w:bookmarkStart w:id="4815" w:name="_Ref525812129"/>
      <w:bookmarkStart w:id="4816" w:name="_Toc3812352"/>
      <w:r>
        <w:t>General</w:t>
      </w:r>
      <w:bookmarkEnd w:id="4815"/>
      <w:bookmarkEnd w:id="481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D5B587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11997C11" w14:textId="2C570D3B" w:rsidR="0069571F" w:rsidRPr="00230F9F" w:rsidRDefault="0069571F" w:rsidP="0069571F">
      <w:pPr>
        <w:pStyle w:val="Code"/>
      </w:pPr>
      <w:bookmarkStart w:id="4817" w:name="_Hlk525811171"/>
      <w:r w:rsidRPr="00230F9F">
        <w:t>{</w:t>
      </w:r>
      <w:r>
        <w:t xml:space="preserve">                             # An externalPropert</w:t>
      </w:r>
      <w:r w:rsidR="00355B20">
        <w:t>ies</w:t>
      </w:r>
      <w:r>
        <w:t xml:space="preserve"> object</w:t>
      </w:r>
    </w:p>
    <w:p w14:paraId="48394701" w14:textId="4DD5106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B041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E5BD07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B041D">
        <w:t>4.3.3</w:t>
      </w:r>
      <w:r>
        <w:fldChar w:fldCharType="end"/>
      </w:r>
      <w:r>
        <w:t>.</w:t>
      </w:r>
    </w:p>
    <w:p w14:paraId="69E0C7F0" w14:textId="477B5B0A" w:rsidR="0069571F" w:rsidRDefault="0069571F" w:rsidP="0069571F">
      <w:pPr>
        <w:pStyle w:val="Code"/>
      </w:pPr>
    </w:p>
    <w:p w14:paraId="5B43C2CE" w14:textId="31C10FB3" w:rsidR="006958DC" w:rsidRDefault="006958DC" w:rsidP="006958DC">
      <w:pPr>
        <w:pStyle w:val="Code"/>
      </w:pPr>
      <w:r>
        <w:t xml:space="preserve">                              # See §</w:t>
      </w:r>
      <w:r>
        <w:fldChar w:fldCharType="begin"/>
      </w:r>
      <w:r>
        <w:instrText xml:space="preserve"> REF _Ref525814013 \r \h </w:instrText>
      </w:r>
      <w:r>
        <w:fldChar w:fldCharType="separate"/>
      </w:r>
      <w:r w:rsidR="004B041D">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3CD7015" w:rsidR="0069571F" w:rsidRDefault="0069571F" w:rsidP="0069571F">
      <w:pPr>
        <w:pStyle w:val="Code"/>
      </w:pPr>
      <w:r>
        <w:t xml:space="preserve">                              # See §</w:t>
      </w:r>
      <w:r>
        <w:fldChar w:fldCharType="begin"/>
      </w:r>
      <w:r>
        <w:instrText xml:space="preserve"> REF _Ref525810969 \r \h </w:instrText>
      </w:r>
      <w:r>
        <w:fldChar w:fldCharType="separate"/>
      </w:r>
      <w:r w:rsidR="004B041D">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72A27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B041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818" w:name="_Ref525810506"/>
      <w:bookmarkStart w:id="4819" w:name="_Toc3812353"/>
      <w:bookmarkEnd w:id="4817"/>
      <w:r>
        <w:t>$schema property</w:t>
      </w:r>
      <w:bookmarkEnd w:id="4818"/>
      <w:bookmarkEnd w:id="481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AA7D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B041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4820" w:name="_Ref523913350"/>
      <w:bookmarkStart w:id="4821" w:name="_Toc3812354"/>
      <w:r>
        <w:t>version property</w:t>
      </w:r>
      <w:bookmarkEnd w:id="4820"/>
      <w:bookmarkEnd w:id="4821"/>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AD56A2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4B041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DDE7A42" w:rsidR="001A277B" w:rsidRDefault="001A277B" w:rsidP="0069571F">
      <w:r>
        <w:t xml:space="preserve">Otherwise (that is, if this </w:t>
      </w:r>
      <w:r w:rsidRPr="001D0157">
        <w:rPr>
          <w:rStyle w:val="CODEtemp"/>
        </w:rPr>
        <w:t>externalProperties</w:t>
      </w:r>
      <w:r>
        <w:t xml:space="preserve"> object is an element of</w:t>
      </w:r>
      <w:ins w:id="4822" w:author="Laurence Golding" w:date="2019-03-20T18:55:00Z">
        <w:r w:rsidR="009B6661">
          <w:t xml:space="preserve"> </w:t>
        </w:r>
      </w:ins>
      <w:del w:id="4823" w:author="Laurence Golding" w:date="2019-03-20T18:55:00Z">
        <w:r w:rsidDel="009B6661">
          <w:delText xml:space="preserve"> the array-valued </w:delText>
        </w:r>
        <w:r w:rsidRPr="001D0157" w:rsidDel="009B6661">
          <w:rPr>
            <w:rStyle w:val="CODEtemp"/>
          </w:rPr>
          <w:delText>sarifLog</w:delText>
        </w:r>
      </w:del>
      <w:ins w:id="4824" w:author="Laurence Golding" w:date="2019-03-20T18:55:00Z">
        <w:r w:rsidR="009B6661">
          <w:rPr>
            <w:rStyle w:val="CODEtemp"/>
          </w:rPr>
          <w:t>theS</w:t>
        </w:r>
        <w:r w:rsidR="009B6661" w:rsidRPr="001D0157">
          <w:rPr>
            <w:rStyle w:val="CODEtemp"/>
          </w:rPr>
          <w:t>arifLog</w:t>
        </w:r>
      </w:ins>
      <w:r w:rsidRPr="001D0157">
        <w:rPr>
          <w:rStyle w:val="CODEtemp"/>
        </w:rPr>
        <w:t>.inlineExternalProperties</w:t>
      </w:r>
      <w:r>
        <w:t xml:space="preserve"> </w:t>
      </w:r>
      <w:del w:id="4825" w:author="Laurence Golding" w:date="2019-03-20T18:55:00Z">
        <w:r w:rsidDel="009B6661">
          <w:delText xml:space="preserve">property </w:delText>
        </w:r>
      </w:del>
      <w:r>
        <w:t>(§</w:t>
      </w:r>
      <w:r>
        <w:fldChar w:fldCharType="begin"/>
      </w:r>
      <w:r>
        <w:instrText xml:space="preserve"> REF _Ref3470597 \r \h </w:instrText>
      </w:r>
      <w:r>
        <w:fldChar w:fldCharType="separate"/>
      </w:r>
      <w:r w:rsidR="004B041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del w:id="4826" w:author="Laurence Golding" w:date="2019-03-20T18:56:00Z">
        <w:r w:rsidRPr="001D0157" w:rsidDel="009B6661">
          <w:rPr>
            <w:rStyle w:val="CODEtemp"/>
          </w:rPr>
          <w:delText>sarifLog</w:delText>
        </w:r>
      </w:del>
      <w:ins w:id="4827" w:author="Laurence Golding" w:date="2019-03-20T18:56:00Z">
        <w:r w:rsidR="009B6661">
          <w:rPr>
            <w:rStyle w:val="CODEtemp"/>
          </w:rPr>
          <w:t>theS</w:t>
        </w:r>
        <w:r w:rsidR="009B6661" w:rsidRPr="001D0157">
          <w:rPr>
            <w:rStyle w:val="CODEtemp"/>
          </w:rPr>
          <w:t>arifLog</w:t>
        </w:r>
      </w:ins>
      <w:r w:rsidRPr="001D0157">
        <w:rPr>
          <w:rStyle w:val="CODEtemp"/>
        </w:rPr>
        <w:t>.version</w:t>
      </w:r>
      <w:r>
        <w:t xml:space="preserve"> (§</w:t>
      </w:r>
      <w:r>
        <w:fldChar w:fldCharType="begin"/>
      </w:r>
      <w:r>
        <w:instrText xml:space="preserve"> REF _Ref493349977 \r \h </w:instrText>
      </w:r>
      <w:r>
        <w:fldChar w:fldCharType="separate"/>
      </w:r>
      <w:r w:rsidR="004B041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828" w:name="_Ref525814013"/>
      <w:bookmarkStart w:id="4829" w:name="_Toc3812355"/>
      <w:r>
        <w:t xml:space="preserve">guid </w:t>
      </w:r>
      <w:r w:rsidR="006958DC">
        <w:t>property</w:t>
      </w:r>
      <w:bookmarkEnd w:id="4828"/>
      <w:bookmarkEnd w:id="4829"/>
    </w:p>
    <w:p w14:paraId="6E3F5D71" w14:textId="54DA888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B041D">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4B041D">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4B041D">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4B041D">
        <w:t>3.14.2</w:t>
      </w:r>
      <w:r>
        <w:fldChar w:fldCharType="end"/>
      </w:r>
      <w:r>
        <w:t>) in the root file.</w:t>
      </w:r>
    </w:p>
    <w:p w14:paraId="79D6BF67" w14:textId="54976696" w:rsidR="0069571F" w:rsidRDefault="0069571F" w:rsidP="0069571F">
      <w:pPr>
        <w:pStyle w:val="Heading3"/>
      </w:pPr>
      <w:bookmarkStart w:id="4830" w:name="_Ref525810969"/>
      <w:bookmarkStart w:id="4831" w:name="_Toc3812356"/>
      <w:r>
        <w:t>runGuid property</w:t>
      </w:r>
      <w:bookmarkEnd w:id="4830"/>
      <w:bookmarkEnd w:id="4831"/>
    </w:p>
    <w:p w14:paraId="3E79C8E1" w14:textId="473B2EA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4B041D">
        <w:t>3.14.3</w:t>
      </w:r>
      <w:r w:rsidR="00355B20">
        <w:fldChar w:fldCharType="end"/>
      </w:r>
      <w:r w:rsidR="00355B20">
        <w:t>, §</w:t>
      </w:r>
      <w:r w:rsidR="00355B20">
        <w:fldChar w:fldCharType="begin"/>
      </w:r>
      <w:r w:rsidR="00355B20">
        <w:instrText xml:space="preserve"> REF _Ref526937044 \r \h </w:instrText>
      </w:r>
      <w:r w:rsidR="00355B20">
        <w:fldChar w:fldCharType="separate"/>
      </w:r>
      <w:r w:rsidR="004B041D">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B041D">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4832" w:name="_Ref525634162"/>
      <w:bookmarkStart w:id="4833" w:name="_Ref525810993"/>
      <w:bookmarkStart w:id="4834" w:name="_Ref3471487"/>
      <w:bookmarkStart w:id="4835" w:name="_Ref3472502"/>
      <w:bookmarkStart w:id="4836" w:name="_Toc3812357"/>
      <w:r>
        <w:t>The property value</w:t>
      </w:r>
      <w:bookmarkEnd w:id="4832"/>
      <w:r>
        <w:t xml:space="preserve"> propert</w:t>
      </w:r>
      <w:bookmarkEnd w:id="4833"/>
      <w:r w:rsidR="00355B20">
        <w:t>ies</w:t>
      </w:r>
      <w:bookmarkEnd w:id="4834"/>
      <w:bookmarkEnd w:id="4835"/>
      <w:bookmarkEnd w:id="4836"/>
    </w:p>
    <w:p w14:paraId="075F7102" w14:textId="03C606EA"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4837" w:name="_Hlk3886303"/>
      <w:r w:rsidR="00F9787C">
        <w:t>The property names in this object, and the names of the corresponding externalized properties, are given in the table in §</w:t>
      </w:r>
      <w:bookmarkEnd w:id="4837"/>
      <w:r w:rsidR="00F9787C">
        <w:fldChar w:fldCharType="begin"/>
      </w:r>
      <w:r w:rsidR="00F9787C">
        <w:instrText xml:space="preserve"> REF _Ref530228629 \r \h </w:instrText>
      </w:r>
      <w:r w:rsidR="00F9787C">
        <w:fldChar w:fldCharType="separate"/>
      </w:r>
      <w:r w:rsidR="00F9787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F03DEB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4B041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4838" w:name="_Toc3812358"/>
      <w:r w:rsidRPr="00FD22AC">
        <w:t>Conformance</w:t>
      </w:r>
      <w:bookmarkEnd w:id="4810"/>
      <w:bookmarkEnd w:id="4838"/>
    </w:p>
    <w:p w14:paraId="1D48659C" w14:textId="6555FDBE" w:rsidR="00EE1E0B" w:rsidRDefault="00EE1E0B" w:rsidP="002244CB"/>
    <w:p w14:paraId="3BBDC6A3" w14:textId="77777777" w:rsidR="00376AE7" w:rsidRDefault="00376AE7" w:rsidP="00376AE7">
      <w:pPr>
        <w:pStyle w:val="Heading2"/>
        <w:numPr>
          <w:ilvl w:val="1"/>
          <w:numId w:val="2"/>
        </w:numPr>
      </w:pPr>
      <w:bookmarkStart w:id="4839" w:name="_Toc3812359"/>
      <w:r>
        <w:t>Conformance targets</w:t>
      </w:r>
      <w:bookmarkEnd w:id="483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0E202E78" w:rsidR="00105CCB" w:rsidDel="00053C0F" w:rsidRDefault="00105CCB" w:rsidP="00EA540C">
      <w:pPr>
        <w:pStyle w:val="ListParagraph"/>
        <w:numPr>
          <w:ilvl w:val="0"/>
          <w:numId w:val="37"/>
        </w:numPr>
        <w:rPr>
          <w:del w:id="4840" w:author="Laurence Golding" w:date="2019-03-19T17:00:00Z"/>
          <w:b/>
        </w:rPr>
      </w:pPr>
      <w:del w:id="4841" w:author="Laurence Golding" w:date="2019-03-19T17:00:00Z">
        <w:r w:rsidDel="00053C0F">
          <w:rPr>
            <w:b/>
          </w:rPr>
          <w:delText>SARIF resource file</w:delText>
        </w:r>
        <w:r w:rsidDel="00053C0F">
          <w:delText>: A SARIF file that contains only those elements related to resources.</w:delText>
        </w:r>
      </w:del>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E6F3F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842" w:name="_Toc3812360"/>
      <w:r>
        <w:t>Conformance Clause 1: SARIF log file</w:t>
      </w:r>
      <w:bookmarkEnd w:id="4842"/>
    </w:p>
    <w:p w14:paraId="7C2F5389" w14:textId="0A4B72C2" w:rsidR="0018481C" w:rsidRDefault="00376AE7" w:rsidP="00376AE7">
      <w:r>
        <w:t>A text file satisfies the “SARIF log file” conformance profile if</w:t>
      </w:r>
      <w:r w:rsidR="0018481C">
        <w:t>:</w:t>
      </w:r>
    </w:p>
    <w:p w14:paraId="177D8019" w14:textId="466BC0B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rsidR="00376AE7">
        <w:t>.</w:t>
      </w:r>
    </w:p>
    <w:p w14:paraId="0502E9E3" w14:textId="5B6659EF" w:rsidR="00105CCB" w:rsidDel="00053C0F" w:rsidRDefault="00105CCB" w:rsidP="00376AE7">
      <w:pPr>
        <w:pStyle w:val="Heading2"/>
        <w:numPr>
          <w:ilvl w:val="1"/>
          <w:numId w:val="2"/>
        </w:numPr>
        <w:rPr>
          <w:del w:id="4843" w:author="Laurence Golding" w:date="2019-03-19T17:01:00Z"/>
        </w:rPr>
      </w:pPr>
      <w:bookmarkStart w:id="4844" w:name="_Toc3812361"/>
      <w:del w:id="4845" w:author="Laurence Golding" w:date="2019-03-19T17:01:00Z">
        <w:r w:rsidDel="00053C0F">
          <w:delText>Conformance Clause 2: SARIF resource file</w:delText>
        </w:r>
        <w:bookmarkEnd w:id="4844"/>
      </w:del>
    </w:p>
    <w:p w14:paraId="2BD1E793" w14:textId="72C72465" w:rsidR="00105CCB" w:rsidDel="00053C0F" w:rsidRDefault="00105CCB" w:rsidP="00105CCB">
      <w:pPr>
        <w:rPr>
          <w:del w:id="4846" w:author="Laurence Golding" w:date="2019-03-19T17:01:00Z"/>
        </w:rPr>
      </w:pPr>
      <w:del w:id="4847" w:author="Laurence Golding" w:date="2019-03-19T17:01:00Z">
        <w:r w:rsidDel="00053C0F">
          <w:delText>A text file satisfies the “SARIF resource file” conformance profile if:</w:delText>
        </w:r>
      </w:del>
    </w:p>
    <w:p w14:paraId="2EADB205" w14:textId="2DAD5A2C" w:rsidR="00105CCB" w:rsidDel="00053C0F" w:rsidRDefault="00105CCB" w:rsidP="00EA540C">
      <w:pPr>
        <w:pStyle w:val="ListParagraph"/>
        <w:numPr>
          <w:ilvl w:val="0"/>
          <w:numId w:val="43"/>
        </w:numPr>
        <w:rPr>
          <w:del w:id="4848" w:author="Laurence Golding" w:date="2019-03-19T17:01:00Z"/>
        </w:rPr>
      </w:pPr>
      <w:del w:id="4849" w:author="Laurence Golding" w:date="2019-03-19T17:01:00Z">
        <w:r w:rsidDel="00053C0F">
          <w:delText>Its name conforms to the convention defined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 “</w:delText>
        </w:r>
        <w:r w:rsidR="001E6121" w:rsidDel="00053C0F">
          <w:fldChar w:fldCharType="begin"/>
        </w:r>
        <w:r w:rsidR="001E6121" w:rsidDel="00053C0F">
          <w:delInstrText xml:space="preserve"> REF _Ref508811723 \h </w:delInstrText>
        </w:r>
        <w:r w:rsidR="001E6121" w:rsidDel="00053C0F">
          <w:fldChar w:fldCharType="separate"/>
        </w:r>
        <w:r w:rsidR="004B041D" w:rsidDel="00053C0F">
          <w:delText>SARIF resource file format</w:delText>
        </w:r>
        <w:r w:rsidR="001E6121" w:rsidDel="00053C0F">
          <w:fldChar w:fldCharType="end"/>
        </w:r>
        <w:r w:rsidDel="00053C0F">
          <w:delText>”.</w:delText>
        </w:r>
      </w:del>
    </w:p>
    <w:p w14:paraId="58932575" w14:textId="212F1E26" w:rsidR="00105CCB" w:rsidDel="00053C0F" w:rsidRDefault="00105CCB" w:rsidP="00EA540C">
      <w:pPr>
        <w:pStyle w:val="ListParagraph"/>
        <w:numPr>
          <w:ilvl w:val="0"/>
          <w:numId w:val="43"/>
        </w:numPr>
        <w:rPr>
          <w:del w:id="4850" w:author="Laurence Golding" w:date="2019-03-19T17:01:00Z"/>
        </w:rPr>
      </w:pPr>
      <w:del w:id="4851" w:author="Laurence Golding" w:date="2019-03-19T17:01:00Z">
        <w:r w:rsidDel="00053C0F">
          <w:delText xml:space="preserve">It contains only those elements defined in </w:delText>
        </w:r>
        <w:bookmarkStart w:id="4852" w:name="_Hlk507945868"/>
        <w:r w:rsidDel="00053C0F">
          <w:delText>§</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bookmarkEnd w:id="4852"/>
      </w:del>
    </w:p>
    <w:p w14:paraId="2010E9D3" w14:textId="34AC0D85" w:rsidR="00105CCB" w:rsidRPr="00647D3C" w:rsidDel="00053C0F" w:rsidRDefault="00105CCB" w:rsidP="00EA540C">
      <w:pPr>
        <w:pStyle w:val="ListParagraph"/>
        <w:numPr>
          <w:ilvl w:val="0"/>
          <w:numId w:val="43"/>
        </w:numPr>
        <w:rPr>
          <w:del w:id="4853" w:author="Laurence Golding" w:date="2019-03-19T17:01:00Z"/>
        </w:rPr>
      </w:pPr>
      <w:del w:id="4854" w:author="Laurence Golding" w:date="2019-03-19T17:01:00Z">
        <w:r w:rsidDel="00053C0F">
          <w:delText>Those elements that it does contain conform to the syntax and semantics defined in §</w:delText>
        </w:r>
        <w:r w:rsidDel="00053C0F">
          <w:fldChar w:fldCharType="begin"/>
        </w:r>
        <w:r w:rsidDel="00053C0F">
          <w:delInstrText xml:space="preserve"> REF _Ref506805751 \r \h </w:delInstrText>
        </w:r>
        <w:r w:rsidDel="00053C0F">
          <w:fldChar w:fldCharType="separate"/>
        </w:r>
        <w:r w:rsidR="004B041D" w:rsidDel="00053C0F">
          <w:delText>3</w:delText>
        </w:r>
        <w:r w:rsidDel="00053C0F">
          <w:fldChar w:fldCharType="end"/>
        </w:r>
        <w:r w:rsidDel="00053C0F">
          <w:delText>, except as modified in §</w:delText>
        </w:r>
        <w:r w:rsidDel="00053C0F">
          <w:fldChar w:fldCharType="begin"/>
        </w:r>
        <w:r w:rsidDel="00053C0F">
          <w:delInstrText xml:space="preserve"> REF _Ref508811723 \r \h </w:delInstrText>
        </w:r>
        <w:r w:rsidDel="00053C0F">
          <w:fldChar w:fldCharType="separate"/>
        </w:r>
        <w:r w:rsidR="004B041D" w:rsidDel="00053C0F">
          <w:delText>3.11.7.5</w:delText>
        </w:r>
        <w:r w:rsidDel="00053C0F">
          <w:fldChar w:fldCharType="end"/>
        </w:r>
        <w:r w:rsidDel="00053C0F">
          <w:delText>.</w:delText>
        </w:r>
      </w:del>
    </w:p>
    <w:p w14:paraId="3A58DDE1" w14:textId="17C30A6D" w:rsidR="0018481C" w:rsidRDefault="0018481C" w:rsidP="00376AE7">
      <w:pPr>
        <w:pStyle w:val="Heading2"/>
        <w:numPr>
          <w:ilvl w:val="1"/>
          <w:numId w:val="2"/>
        </w:numPr>
      </w:pPr>
      <w:bookmarkStart w:id="4855" w:name="_Toc3812362"/>
      <w:r>
        <w:t xml:space="preserve">Conformance Clause </w:t>
      </w:r>
      <w:del w:id="4856" w:author="Laurence Golding" w:date="2019-03-19T17:01:00Z">
        <w:r w:rsidR="00105CCB" w:rsidDel="00053C0F">
          <w:delText>3</w:delText>
        </w:r>
      </w:del>
      <w:ins w:id="4857" w:author="Laurence Golding" w:date="2019-03-19T17:01:00Z">
        <w:r w:rsidR="00053C0F">
          <w:t>2</w:t>
        </w:r>
      </w:ins>
      <w:r>
        <w:t>: SARIF producer</w:t>
      </w:r>
      <w:bookmarkEnd w:id="4855"/>
    </w:p>
    <w:p w14:paraId="350705EC" w14:textId="77777777" w:rsidR="0018481C" w:rsidRDefault="0018481C" w:rsidP="0018481C">
      <w:r>
        <w:t>A program satisfies the “SARIF producer” conformance profile if:</w:t>
      </w:r>
    </w:p>
    <w:p w14:paraId="697B080C" w14:textId="0F4992F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B041D">
        <w:t>3</w:t>
      </w:r>
      <w:r>
        <w:fldChar w:fldCharType="end"/>
      </w:r>
      <w:r>
        <w:t>.</w:t>
      </w:r>
    </w:p>
    <w:p w14:paraId="2447FAA5" w14:textId="7F8D717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SARIF producers.</w:t>
      </w:r>
    </w:p>
    <w:p w14:paraId="44A7F8ED" w14:textId="4EB11142" w:rsidR="00376AE7" w:rsidRDefault="00376AE7" w:rsidP="00376AE7">
      <w:pPr>
        <w:pStyle w:val="Heading2"/>
        <w:numPr>
          <w:ilvl w:val="1"/>
          <w:numId w:val="2"/>
        </w:numPr>
      </w:pPr>
      <w:bookmarkStart w:id="4858" w:name="_Toc3812363"/>
      <w:r>
        <w:t xml:space="preserve">Conformance Clause </w:t>
      </w:r>
      <w:del w:id="4859" w:author="Laurence Golding" w:date="2019-03-19T17:01:00Z">
        <w:r w:rsidR="00105CCB" w:rsidDel="00053C0F">
          <w:delText>4</w:delText>
        </w:r>
      </w:del>
      <w:ins w:id="4860" w:author="Laurence Golding" w:date="2019-03-19T17:01:00Z">
        <w:r w:rsidR="00053C0F">
          <w:t>3</w:t>
        </w:r>
      </w:ins>
      <w:r>
        <w:t>: Direct producer</w:t>
      </w:r>
      <w:bookmarkEnd w:id="48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BAB87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w:t>
      </w:r>
      <w:r w:rsidR="0018481C">
        <w:t>“</w:t>
      </w:r>
      <w:r>
        <w:t>direct producers</w:t>
      </w:r>
      <w:r w:rsidR="0018481C">
        <w:t>” or to “analysis tools”</w:t>
      </w:r>
      <w:r>
        <w:t>.</w:t>
      </w:r>
    </w:p>
    <w:p w14:paraId="74D6208C" w14:textId="7275E70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B041D">
        <w:t>3</w:t>
      </w:r>
      <w:r w:rsidR="002244CB">
        <w:fldChar w:fldCharType="end"/>
      </w:r>
      <w:r>
        <w:t>, are intended to be produced only by converters.</w:t>
      </w:r>
    </w:p>
    <w:p w14:paraId="4F7B2319" w14:textId="3D547078" w:rsidR="00376AE7" w:rsidRDefault="00376AE7" w:rsidP="00376AE7">
      <w:pPr>
        <w:pStyle w:val="Heading2"/>
        <w:numPr>
          <w:ilvl w:val="1"/>
          <w:numId w:val="2"/>
        </w:numPr>
      </w:pPr>
      <w:bookmarkStart w:id="4861" w:name="_Toc3812364"/>
      <w:r>
        <w:t xml:space="preserve">Conformance Clause </w:t>
      </w:r>
      <w:del w:id="4862" w:author="Laurence Golding" w:date="2019-03-19T17:01:00Z">
        <w:r w:rsidR="00D06F1A" w:rsidDel="00053C0F">
          <w:delText>5</w:delText>
        </w:r>
      </w:del>
      <w:ins w:id="4863" w:author="Laurence Golding" w:date="2019-03-19T17:01:00Z">
        <w:r w:rsidR="00053C0F">
          <w:t>4</w:t>
        </w:r>
      </w:ins>
      <w:r>
        <w:t>: Deterministic producer</w:t>
      </w:r>
      <w:bookmarkEnd w:id="486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02C9D62"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5FB0E63D" w:rsidR="00D06F1A" w:rsidRDefault="00D06F1A" w:rsidP="00D06F1A">
      <w:pPr>
        <w:pStyle w:val="Heading2"/>
        <w:numPr>
          <w:ilvl w:val="1"/>
          <w:numId w:val="2"/>
        </w:numPr>
      </w:pPr>
      <w:bookmarkStart w:id="4864" w:name="_Toc3812365"/>
      <w:r>
        <w:t xml:space="preserve">Conformance Clause </w:t>
      </w:r>
      <w:del w:id="4865" w:author="Laurence Golding" w:date="2019-03-19T17:01:00Z">
        <w:r w:rsidDel="00053C0F">
          <w:delText>6</w:delText>
        </w:r>
      </w:del>
      <w:ins w:id="4866" w:author="Laurence Golding" w:date="2019-03-19T17:01:00Z">
        <w:r w:rsidR="00053C0F">
          <w:t>5</w:t>
        </w:r>
      </w:ins>
      <w:r>
        <w:t>: Converter</w:t>
      </w:r>
      <w:bookmarkEnd w:id="486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D81C9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converters.</w:t>
      </w:r>
    </w:p>
    <w:p w14:paraId="0990559B" w14:textId="15AE23E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B041D">
        <w:t>3</w:t>
      </w:r>
      <w:r>
        <w:fldChar w:fldCharType="end"/>
      </w:r>
      <w:r>
        <w:t>, are intended to be produced only by direct producers.</w:t>
      </w:r>
    </w:p>
    <w:p w14:paraId="493D3DE6" w14:textId="1B97B528" w:rsidR="00D06F1A" w:rsidRDefault="00D06F1A" w:rsidP="00D06F1A">
      <w:pPr>
        <w:pStyle w:val="Heading2"/>
      </w:pPr>
      <w:bookmarkStart w:id="4867" w:name="_Toc3812366"/>
      <w:r>
        <w:t xml:space="preserve">Conformance Clause </w:t>
      </w:r>
      <w:del w:id="4868" w:author="Laurence Golding" w:date="2019-03-19T17:01:00Z">
        <w:r w:rsidDel="00053C0F">
          <w:delText>7</w:delText>
        </w:r>
      </w:del>
      <w:ins w:id="4869" w:author="Laurence Golding" w:date="2019-03-19T17:01:00Z">
        <w:r w:rsidR="00053C0F">
          <w:t>6</w:t>
        </w:r>
      </w:ins>
      <w:r>
        <w:t>: SARIF post-processor</w:t>
      </w:r>
      <w:bookmarkEnd w:id="486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6ABBC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p</w:t>
      </w:r>
      <w:r w:rsidR="002441FA">
        <w:t>o</w:t>
      </w:r>
      <w:r>
        <w:t>st-processors.</w:t>
      </w:r>
    </w:p>
    <w:p w14:paraId="4CB61480" w14:textId="21AA5A54" w:rsidR="00376AE7" w:rsidRDefault="00376AE7" w:rsidP="00376AE7">
      <w:pPr>
        <w:pStyle w:val="Heading2"/>
        <w:numPr>
          <w:ilvl w:val="1"/>
          <w:numId w:val="2"/>
        </w:numPr>
      </w:pPr>
      <w:bookmarkStart w:id="4870" w:name="_Toc3812367"/>
      <w:r>
        <w:t xml:space="preserve">Conformance Clause </w:t>
      </w:r>
      <w:del w:id="4871" w:author="Laurence Golding" w:date="2019-03-19T17:01:00Z">
        <w:r w:rsidR="00D06F1A" w:rsidDel="00053C0F">
          <w:delText>8</w:delText>
        </w:r>
      </w:del>
      <w:ins w:id="4872" w:author="Laurence Golding" w:date="2019-03-19T17:01:00Z">
        <w:r w:rsidR="00053C0F">
          <w:t>7</w:t>
        </w:r>
      </w:ins>
      <w:r>
        <w:t xml:space="preserve">: </w:t>
      </w:r>
      <w:r w:rsidR="0018481C">
        <w:t>SARIF c</w:t>
      </w:r>
      <w:r>
        <w:t>onsumer</w:t>
      </w:r>
      <w:bookmarkEnd w:id="487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1CFFD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t>.</w:t>
      </w:r>
    </w:p>
    <w:p w14:paraId="7B2084FE" w14:textId="2C18B76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B041D">
        <w:t>3</w:t>
      </w:r>
      <w:r w:rsidR="0029266C">
        <w:fldChar w:fldCharType="end"/>
      </w:r>
      <w:r>
        <w:t xml:space="preserve"> that are designated as applying to</w:t>
      </w:r>
      <w:r w:rsidR="0018481C">
        <w:t xml:space="preserve"> SARIF</w:t>
      </w:r>
      <w:r>
        <w:t xml:space="preserve"> consumers.</w:t>
      </w:r>
    </w:p>
    <w:p w14:paraId="299AF6C4" w14:textId="510FD05A" w:rsidR="00376AE7" w:rsidRDefault="00376AE7" w:rsidP="00376AE7">
      <w:pPr>
        <w:pStyle w:val="Heading2"/>
        <w:numPr>
          <w:ilvl w:val="1"/>
          <w:numId w:val="2"/>
        </w:numPr>
      </w:pPr>
      <w:bookmarkStart w:id="4873" w:name="_Toc3812368"/>
      <w:r>
        <w:t xml:space="preserve">Conformance Clause </w:t>
      </w:r>
      <w:del w:id="4874" w:author="Laurence Golding" w:date="2019-03-19T17:01:00Z">
        <w:r w:rsidR="00D06F1A" w:rsidDel="00053C0F">
          <w:delText>9</w:delText>
        </w:r>
      </w:del>
      <w:ins w:id="4875" w:author="Laurence Golding" w:date="2019-03-19T17:01:00Z">
        <w:r w:rsidR="00053C0F">
          <w:t>8</w:t>
        </w:r>
      </w:ins>
      <w:r>
        <w:t>: Viewer</w:t>
      </w:r>
      <w:bookmarkEnd w:id="487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EF1F78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viewers.</w:t>
      </w:r>
    </w:p>
    <w:p w14:paraId="44A0F607" w14:textId="74794C27" w:rsidR="00E8605A" w:rsidRDefault="00E8605A" w:rsidP="00E8605A">
      <w:pPr>
        <w:pStyle w:val="Heading2"/>
        <w:numPr>
          <w:ilvl w:val="1"/>
          <w:numId w:val="2"/>
        </w:numPr>
      </w:pPr>
      <w:bookmarkStart w:id="4876" w:name="_Toc3812369"/>
      <w:bookmarkStart w:id="4877" w:name="_Hlk512505065"/>
      <w:r>
        <w:t xml:space="preserve">Conformance Clause </w:t>
      </w:r>
      <w:del w:id="4878" w:author="Laurence Golding" w:date="2019-03-19T17:01:00Z">
        <w:r w:rsidDel="00053C0F">
          <w:delText>10</w:delText>
        </w:r>
      </w:del>
      <w:ins w:id="4879" w:author="Laurence Golding" w:date="2019-03-19T17:01:00Z">
        <w:r w:rsidR="00053C0F">
          <w:t>9</w:t>
        </w:r>
      </w:ins>
      <w:r>
        <w:t>: Result management system</w:t>
      </w:r>
      <w:bookmarkEnd w:id="487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8FF17B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B041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877"/>
    </w:p>
    <w:p w14:paraId="79E66955" w14:textId="0BFA144C" w:rsidR="00435405" w:rsidRDefault="00435405" w:rsidP="00435405">
      <w:pPr>
        <w:pStyle w:val="Heading2"/>
      </w:pPr>
      <w:bookmarkStart w:id="4880" w:name="_Toc3812370"/>
      <w:r>
        <w:t xml:space="preserve">Conformance Clause </w:t>
      </w:r>
      <w:del w:id="4881" w:author="Laurence Golding" w:date="2019-03-19T17:01:00Z">
        <w:r w:rsidDel="00053C0F">
          <w:delText>11</w:delText>
        </w:r>
      </w:del>
      <w:ins w:id="4882" w:author="Laurence Golding" w:date="2019-03-19T17:01:00Z">
        <w:r w:rsidR="00053C0F">
          <w:t>10</w:t>
        </w:r>
      </w:ins>
      <w:r>
        <w:t>: Engineering system</w:t>
      </w:r>
      <w:bookmarkEnd w:id="4880"/>
    </w:p>
    <w:p w14:paraId="5A8D0E9E" w14:textId="2048F54B" w:rsidR="00435405" w:rsidRDefault="00435405" w:rsidP="00435405">
      <w:r>
        <w:t>An engineering system satisfies the “engineering system” conformance profile if:</w:t>
      </w:r>
    </w:p>
    <w:p w14:paraId="29F6F326" w14:textId="0E965DB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engineering systems.</w:t>
      </w:r>
    </w:p>
    <w:p w14:paraId="51263FE3" w14:textId="31A49E7E" w:rsidR="0052099F" w:rsidRDefault="002244CB" w:rsidP="00CE1F32">
      <w:pPr>
        <w:pStyle w:val="AppendixHeading1"/>
      </w:pPr>
      <w:bookmarkStart w:id="4883" w:name="AppendixAcknowledgments"/>
      <w:bookmarkStart w:id="4884" w:name="_Toc85472897"/>
      <w:bookmarkStart w:id="4885" w:name="_Toc287332012"/>
      <w:bookmarkStart w:id="4886" w:name="_Toc3812371"/>
      <w:bookmarkStart w:id="4887" w:name="_Hlk513041526"/>
      <w:bookmarkEnd w:id="4883"/>
      <w:r>
        <w:t xml:space="preserve">(Informative) </w:t>
      </w:r>
      <w:r w:rsidR="00B80CDB">
        <w:t>Acknowl</w:t>
      </w:r>
      <w:r w:rsidR="004D0E5E">
        <w:t>e</w:t>
      </w:r>
      <w:r w:rsidR="008F61FB">
        <w:t>dg</w:t>
      </w:r>
      <w:r w:rsidR="0052099F">
        <w:t>ments</w:t>
      </w:r>
      <w:bookmarkEnd w:id="4884"/>
      <w:bookmarkEnd w:id="4885"/>
      <w:bookmarkEnd w:id="488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887"/>
    <w:p w14:paraId="645628E0" w14:textId="77777777" w:rsidR="00C76CAA" w:rsidRPr="00C76CAA" w:rsidRDefault="00C76CAA" w:rsidP="00C76CAA"/>
    <w:p w14:paraId="586B0BCA" w14:textId="2CB47B5E" w:rsidR="0052099F" w:rsidRDefault="002244CB" w:rsidP="008C100C">
      <w:pPr>
        <w:pStyle w:val="AppendixHeading1"/>
      </w:pPr>
      <w:bookmarkStart w:id="4888" w:name="AppendixFingerprints"/>
      <w:bookmarkStart w:id="4889" w:name="_Ref513039337"/>
      <w:bookmarkStart w:id="4890" w:name="_Toc3812372"/>
      <w:bookmarkEnd w:id="4888"/>
      <w:r>
        <w:t>(</w:t>
      </w:r>
      <w:r w:rsidR="00E8605A">
        <w:t>Normative</w:t>
      </w:r>
      <w:r>
        <w:t xml:space="preserve">) </w:t>
      </w:r>
      <w:r w:rsidR="00710FE0">
        <w:t>Use of fingerprints by result management systems</w:t>
      </w:r>
      <w:bookmarkEnd w:id="4889"/>
      <w:bookmarkEnd w:id="489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5B86FD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B041D">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789185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B041D">
        <w:t>F.2</w:t>
      </w:r>
      <w:r>
        <w:fldChar w:fldCharType="end"/>
      </w:r>
      <w:r>
        <w:t>) in its fingerprint computation.</w:t>
      </w:r>
    </w:p>
    <w:p w14:paraId="5F1C1209" w14:textId="6CAA9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B041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891" w:name="AppendixViewers"/>
      <w:bookmarkStart w:id="4892" w:name="_Toc3812373"/>
      <w:bookmarkEnd w:id="4891"/>
      <w:r>
        <w:t xml:space="preserve">(Informative) </w:t>
      </w:r>
      <w:r w:rsidR="00710FE0">
        <w:t xml:space="preserve">Use of SARIF by log </w:t>
      </w:r>
      <w:r w:rsidR="00AF0D84">
        <w:t xml:space="preserve">file </w:t>
      </w:r>
      <w:r w:rsidR="00710FE0">
        <w:t>viewers</w:t>
      </w:r>
      <w:bookmarkEnd w:id="489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4893" w:name="AppendixConverters"/>
      <w:bookmarkStart w:id="4894" w:name="_Toc3812374"/>
      <w:bookmarkEnd w:id="4893"/>
      <w:r>
        <w:t xml:space="preserve">(Informative) </w:t>
      </w:r>
      <w:r w:rsidR="00710FE0">
        <w:t>Production of SARIF by converters</w:t>
      </w:r>
      <w:bookmarkEnd w:id="489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34247D4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B041D">
        <w:t>3.24.11</w:t>
      </w:r>
      <w:r w:rsidR="00C6546E">
        <w:fldChar w:fldCharType="end"/>
      </w:r>
      <w:r>
        <w:t>).</w:t>
      </w:r>
    </w:p>
    <w:p w14:paraId="14E4D457" w14:textId="3395512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B041D">
        <w:t>3.18.4</w:t>
      </w:r>
      <w:r>
        <w:fldChar w:fldCharType="end"/>
      </w:r>
      <w:r>
        <w:t>).</w:t>
      </w:r>
    </w:p>
    <w:p w14:paraId="7B432429" w14:textId="7FCB8689" w:rsidR="00710FE0" w:rsidRDefault="002244CB" w:rsidP="00710FE0">
      <w:pPr>
        <w:pStyle w:val="AppendixHeading1"/>
      </w:pPr>
      <w:bookmarkStart w:id="4895" w:name="AppendixRuleMetadata"/>
      <w:bookmarkStart w:id="4896" w:name="_Toc3812375"/>
      <w:bookmarkEnd w:id="4895"/>
      <w:r>
        <w:t xml:space="preserve">(Informative) </w:t>
      </w:r>
      <w:r w:rsidR="00710FE0">
        <w:t>Locating rule metadata</w:t>
      </w:r>
      <w:bookmarkEnd w:id="4896"/>
    </w:p>
    <w:p w14:paraId="43EDCF6F" w14:textId="63235F1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B041D">
        <w:t>3.14.16</w:t>
      </w:r>
      <w:r>
        <w:fldChar w:fldCharType="end"/>
      </w:r>
      <w:r>
        <w:t xml:space="preserve"> and §</w:t>
      </w:r>
      <w:r>
        <w:fldChar w:fldCharType="begin"/>
      </w:r>
      <w:r>
        <w:instrText xml:space="preserve"> REF _Ref493407996 \w \h </w:instrText>
      </w:r>
      <w:r>
        <w:fldChar w:fldCharType="separate"/>
      </w:r>
      <w:r w:rsidR="004B041D">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897" w:name="AppendixDeterminism"/>
      <w:bookmarkStart w:id="4898" w:name="_Toc3812376"/>
      <w:bookmarkEnd w:id="4897"/>
      <w:r>
        <w:t xml:space="preserve">(Normative) </w:t>
      </w:r>
      <w:r w:rsidR="00710FE0">
        <w:t>Producing deterministic SARIF log files</w:t>
      </w:r>
      <w:bookmarkEnd w:id="4898"/>
    </w:p>
    <w:p w14:paraId="269DCAE0" w14:textId="72CA49C1" w:rsidR="00B62028" w:rsidRDefault="00B62028" w:rsidP="00B62028">
      <w:pPr>
        <w:pStyle w:val="AppendixHeading2"/>
      </w:pPr>
      <w:bookmarkStart w:id="4899" w:name="_Toc3812377"/>
      <w:r>
        <w:t>General</w:t>
      </w:r>
      <w:bookmarkEnd w:id="489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00" w:name="_Ref513042258"/>
      <w:bookmarkStart w:id="4901" w:name="_Toc3812378"/>
      <w:r>
        <w:t>Non-deterministic file format elements</w:t>
      </w:r>
      <w:bookmarkEnd w:id="4900"/>
      <w:bookmarkEnd w:id="490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02" w:name="_Toc3812379"/>
      <w:r>
        <w:t>Array and dictionary element ordering</w:t>
      </w:r>
      <w:bookmarkEnd w:id="490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03" w:name="_Ref513042289"/>
      <w:bookmarkStart w:id="4904" w:name="_Toc3812380"/>
      <w:r>
        <w:t>Absolute paths</w:t>
      </w:r>
      <w:bookmarkEnd w:id="4903"/>
      <w:bookmarkEnd w:id="490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4905" w:name="_Toc3812381"/>
      <w:r>
        <w:t>Compensating for non-deterministic output</w:t>
      </w:r>
      <w:bookmarkEnd w:id="490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06" w:name="_Toc3812382"/>
      <w:r>
        <w:t>Interaction between determinism and baselining</w:t>
      </w:r>
      <w:bookmarkEnd w:id="490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907" w:name="AppendixFixes"/>
      <w:bookmarkStart w:id="4908" w:name="_Toc3812383"/>
      <w:bookmarkEnd w:id="4907"/>
      <w:r>
        <w:t xml:space="preserve">(Informative) </w:t>
      </w:r>
      <w:r w:rsidR="00710FE0">
        <w:t>Guidance on fixes</w:t>
      </w:r>
      <w:bookmarkEnd w:id="490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909" w:name="_Toc3812384"/>
      <w:r>
        <w:t>(Informative) Diagnosing results in generated files</w:t>
      </w:r>
      <w:bookmarkEnd w:id="490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3AB7309" w:rsidR="00830F21" w:rsidRDefault="00830F21" w:rsidP="00830F21">
      <w:pPr>
        <w:pStyle w:val="Codesmall"/>
      </w:pPr>
      <w:r>
        <w:t>{                                           # A run object (§</w:t>
      </w:r>
      <w:r>
        <w:fldChar w:fldCharType="begin"/>
      </w:r>
      <w:r>
        <w:instrText xml:space="preserve"> REF _Ref493349997 \r \h </w:instrText>
      </w:r>
      <w:r>
        <w:fldChar w:fldCharType="separate"/>
      </w:r>
      <w:r w:rsidR="004B041D">
        <w:t>3.14</w:t>
      </w:r>
      <w:r>
        <w:fldChar w:fldCharType="end"/>
      </w:r>
      <w:r>
        <w:t>).</w:t>
      </w:r>
    </w:p>
    <w:p w14:paraId="16CC02FE" w14:textId="6BF4057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B041D">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2159D" w:rsidR="00830F21" w:rsidRDefault="00830F21" w:rsidP="00830F21">
      <w:pPr>
        <w:pStyle w:val="Codesmall"/>
      </w:pPr>
      <w:r>
        <w:t xml:space="preserve">  "results": [                              # See §</w:t>
      </w:r>
      <w:r>
        <w:fldChar w:fldCharType="begin"/>
      </w:r>
      <w:r>
        <w:instrText xml:space="preserve"> REF _Ref493350972 \r \h </w:instrText>
      </w:r>
      <w:r>
        <w:fldChar w:fldCharType="separate"/>
      </w:r>
      <w:r w:rsidR="004B041D">
        <w:t>3.14.15</w:t>
      </w:r>
      <w:r>
        <w:fldChar w:fldCharType="end"/>
      </w:r>
      <w:r>
        <w:t>.</w:t>
      </w:r>
    </w:p>
    <w:p w14:paraId="12542006" w14:textId="7FEA713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B041D">
        <w:t>3.24</w:t>
      </w:r>
      <w:r>
        <w:fldChar w:fldCharType="end"/>
      </w:r>
      <w:r>
        <w:t>).</w:t>
      </w:r>
    </w:p>
    <w:p w14:paraId="405D3CE1" w14:textId="165579F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B041D">
        <w:t>3.24.5</w:t>
      </w:r>
      <w:r w:rsidR="00EC5421">
        <w:fldChar w:fldCharType="end"/>
      </w:r>
      <w:r>
        <w:t>.</w:t>
      </w:r>
    </w:p>
    <w:p w14:paraId="53F54E24" w14:textId="3BC428EB" w:rsidR="00830F21" w:rsidRDefault="00830F21" w:rsidP="00830F21">
      <w:pPr>
        <w:pStyle w:val="Codesmall"/>
      </w:pPr>
      <w:r>
        <w:t xml:space="preserve">      "message": {                          # See §</w:t>
      </w:r>
      <w:r>
        <w:fldChar w:fldCharType="begin"/>
      </w:r>
      <w:r>
        <w:instrText xml:space="preserve"> REF _Ref493426628 \r \h </w:instrText>
      </w:r>
      <w:r>
        <w:fldChar w:fldCharType="separate"/>
      </w:r>
      <w:r w:rsidR="004B041D">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5AB849" w:rsidR="00830F21" w:rsidRDefault="00830F21" w:rsidP="00830F21">
      <w:pPr>
        <w:pStyle w:val="Codesmall"/>
      </w:pPr>
      <w:r>
        <w:t xml:space="preserve">      "locations": [                        # See §</w:t>
      </w:r>
      <w:r>
        <w:fldChar w:fldCharType="begin"/>
      </w:r>
      <w:r>
        <w:instrText xml:space="preserve"> REF _Ref510013155 \r \h </w:instrText>
      </w:r>
      <w:r>
        <w:fldChar w:fldCharType="separate"/>
      </w:r>
      <w:r w:rsidR="004B041D">
        <w:t>3.24.10</w:t>
      </w:r>
      <w:r>
        <w:fldChar w:fldCharType="end"/>
      </w:r>
      <w:r>
        <w:t>.</w:t>
      </w:r>
    </w:p>
    <w:p w14:paraId="6B5EF283" w14:textId="436650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B041D">
        <w:t>3.25</w:t>
      </w:r>
      <w:r>
        <w:fldChar w:fldCharType="end"/>
      </w:r>
      <w:r>
        <w:t>).</w:t>
      </w:r>
    </w:p>
    <w:p w14:paraId="348A704B" w14:textId="67DD3C0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B041D">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5E6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B041D">
        <w:t>3.14.11</w:t>
      </w:r>
      <w:r>
        <w:fldChar w:fldCharType="end"/>
      </w:r>
      <w:r>
        <w:t>.</w:t>
      </w:r>
    </w:p>
    <w:p w14:paraId="4927884C" w14:textId="4389556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B041D">
        <w:t>3.23</w:t>
      </w:r>
      <w:r>
        <w:fldChar w:fldCharType="end"/>
      </w:r>
      <w:r>
        <w:t>).</w:t>
      </w:r>
    </w:p>
    <w:p w14:paraId="18AC6C56" w14:textId="05F74DDD"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4B041D">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E85E4C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B041D">
        <w:rPr>
          <w:b/>
        </w:rPr>
        <w:t>3.23.8</w:t>
      </w:r>
      <w:r>
        <w:rPr>
          <w:b/>
        </w:rPr>
        <w:fldChar w:fldCharType="end"/>
      </w:r>
      <w:r w:rsidRPr="00EC7E26">
        <w:rPr>
          <w:b/>
        </w:rPr>
        <w:t>.</w:t>
      </w:r>
    </w:p>
    <w:p w14:paraId="3F9D74B5" w14:textId="7675156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B041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4910" w:name="AppendixSourceLanguage"/>
      <w:bookmarkStart w:id="4911" w:name="_Toc3812385"/>
      <w:bookmarkEnd w:id="4910"/>
      <w:r>
        <w:t>(Informative) Sample sourceLanguage values</w:t>
      </w:r>
      <w:bookmarkEnd w:id="4911"/>
    </w:p>
    <w:p w14:paraId="38B9ECB8" w14:textId="33EC782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4B041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4912" w:name="AppendixExamples"/>
      <w:bookmarkStart w:id="4913" w:name="_Toc3812386"/>
      <w:bookmarkEnd w:id="4912"/>
      <w:r>
        <w:t xml:space="preserve">(Informative) </w:t>
      </w:r>
      <w:r w:rsidR="00710FE0">
        <w:t>Examples</w:t>
      </w:r>
      <w:bookmarkEnd w:id="491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914" w:name="_Toc3812387"/>
      <w:r>
        <w:t xml:space="preserve">Minimal valid SARIF </w:t>
      </w:r>
      <w:r w:rsidR="00EA1C84">
        <w:t>log file</w:t>
      </w:r>
      <w:bookmarkEnd w:id="491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EF3E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B041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B041D">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915" w:name="_Toc3812388"/>
      <w:r w:rsidRPr="00745595">
        <w:t xml:space="preserve">Minimal recommended SARIF </w:t>
      </w:r>
      <w:r w:rsidR="00EA1C84">
        <w:t xml:space="preserve">log </w:t>
      </w:r>
      <w:r w:rsidRPr="00745595">
        <w:t>file with source information</w:t>
      </w:r>
      <w:bookmarkEnd w:id="4915"/>
    </w:p>
    <w:p w14:paraId="59A271D1" w14:textId="1438DB15" w:rsidR="00745595" w:rsidRDefault="00745595" w:rsidP="00745595">
      <w:r w:rsidRPr="00745595">
        <w:t>This is a minimal recommended SARIF</w:t>
      </w:r>
      <w:r w:rsidR="00EA1C84">
        <w:t xml:space="preserve"> log</w:t>
      </w:r>
      <w:r w:rsidRPr="00745595">
        <w:t xml:space="preserve"> file for the case where</w:t>
      </w:r>
      <w:ins w:id="4916" w:author="Laurence Golding" w:date="2019-03-22T18:55:00Z">
        <w:r w:rsidR="004C4DAB">
          <w:t xml:space="preserve"> </w:t>
        </w:r>
      </w:ins>
      <w:ins w:id="4917" w:author="Laurence Golding" w:date="2019-03-22T18:56:00Z">
        <w:r w:rsidR="004C4DAB">
          <w:t>an analysis tool produced results and source location information is available.</w:t>
        </w:r>
      </w:ins>
    </w:p>
    <w:p w14:paraId="5ADF969E" w14:textId="2129B3F4" w:rsidR="00745595" w:rsidDel="004C4DAB" w:rsidRDefault="00745595" w:rsidP="00EA540C">
      <w:pPr>
        <w:pStyle w:val="ListParagraph"/>
        <w:numPr>
          <w:ilvl w:val="0"/>
          <w:numId w:val="30"/>
        </w:numPr>
        <w:rPr>
          <w:del w:id="4918" w:author="Laurence Golding" w:date="2019-03-22T18:56:00Z"/>
        </w:rPr>
      </w:pPr>
      <w:del w:id="4919" w:author="Laurence Golding" w:date="2019-03-22T18:56: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and</w:delText>
        </w:r>
      </w:del>
    </w:p>
    <w:p w14:paraId="4EA20037" w14:textId="2CB14709" w:rsidR="00745595" w:rsidDel="004C4DAB" w:rsidRDefault="00745595" w:rsidP="00EA540C">
      <w:pPr>
        <w:pStyle w:val="ListParagraph"/>
        <w:numPr>
          <w:ilvl w:val="0"/>
          <w:numId w:val="30"/>
        </w:numPr>
        <w:rPr>
          <w:del w:id="4920" w:author="Laurence Golding" w:date="2019-03-22T18:56:00Z"/>
        </w:rPr>
      </w:pPr>
      <w:del w:id="4921" w:author="Laurence Golding" w:date="2019-03-22T18:56:00Z">
        <w:r w:rsidDel="004C4DAB">
          <w:delText>The analysis tool has source location information available.</w:delText>
        </w:r>
      </w:del>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71D34C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745595">
        <w:rPr>
          <w:rStyle w:val="CODEtemp"/>
        </w:rPr>
        <w:t>result</w:t>
      </w:r>
      <w:r>
        <w:t xml:space="preserve"> object can be shown.</w:t>
      </w:r>
    </w:p>
    <w:p w14:paraId="0A703AC0" w14:textId="794D7C9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8B319E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available, that property is optional (it “</w:t>
      </w:r>
      <w:r w:rsidRPr="00745595">
        <w:rPr>
          <w:b/>
        </w:rPr>
        <w:t>MAY</w:t>
      </w:r>
      <w:r>
        <w:t>” be present).</w:t>
      </w:r>
    </w:p>
    <w:p w14:paraId="3D9A1852" w14:textId="45952A7E" w:rsidR="00745595" w:rsidRDefault="00745595" w:rsidP="00745595">
      <w:r>
        <w:t xml:space="preserve">This example also includes a </w:t>
      </w:r>
      <w:del w:id="4922" w:author="Laurence Golding" w:date="2019-03-20T09:25:00Z">
        <w:r w:rsidRPr="00745595" w:rsidDel="009E6AA3">
          <w:rPr>
            <w:rStyle w:val="CODEtemp"/>
          </w:rPr>
          <w:delText>run.</w:delText>
        </w:r>
        <w:r w:rsidR="004F51DA" w:rsidDel="009E6AA3">
          <w:rPr>
            <w:rStyle w:val="CODEtemp"/>
          </w:rPr>
          <w:delText>resources</w:delText>
        </w:r>
      </w:del>
      <w:ins w:id="4923" w:author="Laurence Golding" w:date="2019-03-20T09:25:00Z">
        <w:r w:rsidR="009E6AA3">
          <w:rPr>
            <w:rStyle w:val="CODEtemp"/>
          </w:rPr>
          <w:t>toolComponent</w:t>
        </w:r>
      </w:ins>
      <w:r w:rsidR="004F51DA">
        <w:rPr>
          <w:rStyle w:val="CODEtemp"/>
        </w:rPr>
        <w:t>.</w:t>
      </w:r>
      <w:r w:rsidRPr="00745595">
        <w:rPr>
          <w:rStyle w:val="CODEtemp"/>
        </w:rPr>
        <w:t>rule</w:t>
      </w:r>
      <w:ins w:id="4924" w:author="Laurence Golding" w:date="2019-03-20T09:25:00Z">
        <w:r w:rsidR="009E6AA3">
          <w:rPr>
            <w:rStyle w:val="CODEtemp"/>
          </w:rPr>
          <w:t>Descriptor</w:t>
        </w:r>
      </w:ins>
      <w:r w:rsidRPr="00745595">
        <w:rPr>
          <w:rStyle w:val="CODEtemp"/>
        </w:rPr>
        <w:t>s</w:t>
      </w:r>
      <w:r>
        <w:t xml:space="preserve"> property (§</w:t>
      </w:r>
      <w:ins w:id="4925" w:author="Laurence Golding" w:date="2019-03-20T09:26:00Z">
        <w:r w:rsidR="009E6AA3">
          <w:fldChar w:fldCharType="begin"/>
        </w:r>
        <w:r w:rsidR="009E6AA3">
          <w:instrText xml:space="preserve"> REF _Ref3899090 \r \h </w:instrText>
        </w:r>
      </w:ins>
      <w:r w:rsidR="009E6AA3">
        <w:fldChar w:fldCharType="separate"/>
      </w:r>
      <w:ins w:id="4926" w:author="Laurence Golding" w:date="2019-03-20T09:26:00Z">
        <w:r w:rsidR="009E6AA3">
          <w:t>3.18.17</w:t>
        </w:r>
        <w:r w:rsidR="009E6AA3">
          <w:fldChar w:fldCharType="end"/>
        </w:r>
      </w:ins>
      <w:del w:id="4927" w:author="Laurence Golding" w:date="2019-03-20T09:25:00Z">
        <w:r w:rsidDel="009E6AA3">
          <w:fldChar w:fldCharType="begin"/>
        </w:r>
        <w:r w:rsidDel="009E6AA3">
          <w:delInstrText xml:space="preserve"> REF _Ref493404878 \w \h </w:delInstrText>
        </w:r>
        <w:r w:rsidDel="009E6AA3">
          <w:fldChar w:fldCharType="separate"/>
        </w:r>
        <w:r w:rsidR="004B041D" w:rsidDel="009E6AA3">
          <w:delText>3.14.16</w:delText>
        </w:r>
        <w:r w:rsidDel="009E6AA3">
          <w:fldChar w:fldCharType="end"/>
        </w:r>
        <w:r w:rsidR="004F51DA" w:rsidDel="009E6AA3">
          <w:delText>, §</w:delText>
        </w:r>
        <w:r w:rsidR="004F51DA" w:rsidDel="009E6AA3">
          <w:fldChar w:fldCharType="begin"/>
        </w:r>
        <w:r w:rsidR="004F51DA" w:rsidDel="009E6AA3">
          <w:delInstrText xml:space="preserve"> REF _Ref508870783 \r \h </w:delInstrText>
        </w:r>
        <w:r w:rsidR="004F51DA" w:rsidDel="009E6AA3">
          <w:fldChar w:fldCharType="separate"/>
        </w:r>
        <w:r w:rsidR="004B041D" w:rsidDel="009E6AA3">
          <w:delText>3.41.3</w:delText>
        </w:r>
        <w:r w:rsidR="004F51DA" w:rsidDel="009E6AA3">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ins w:id="4928" w:author="Laurence Golding" w:date="2019-03-19T17:31:00Z">
        <w:r w:rsidR="00241F91">
          <w:t>,</w:t>
        </w:r>
      </w:ins>
    </w:p>
    <w:p w14:paraId="68F9410C" w14:textId="1D99966F" w:rsidR="00241F91" w:rsidRDefault="00241F91" w:rsidP="00241F91">
      <w:pPr>
        <w:pStyle w:val="Codesmall"/>
        <w:rPr>
          <w:moveTo w:id="4929" w:author="Laurence Golding" w:date="2019-03-19T17:30:00Z"/>
        </w:rPr>
      </w:pPr>
      <w:ins w:id="4930" w:author="Laurence Golding" w:date="2019-03-19T17:31:00Z">
        <w:r>
          <w:t xml:space="preserve">  </w:t>
        </w:r>
      </w:ins>
      <w:moveToRangeStart w:id="4931" w:author="Laurence Golding" w:date="2019-03-19T17:30:00Z" w:name="move3909070"/>
      <w:moveTo w:id="4932" w:author="Laurence Golding" w:date="2019-03-19T17:30:00Z">
        <w:r>
          <w:t xml:space="preserve">        "rule</w:t>
        </w:r>
      </w:moveTo>
      <w:ins w:id="4933" w:author="Laurence Golding" w:date="2019-03-19T17:30:00Z">
        <w:r>
          <w:t>Descriptor</w:t>
        </w:r>
      </w:ins>
      <w:moveTo w:id="4934" w:author="Laurence Golding" w:date="2019-03-19T17:30:00Z">
        <w:r>
          <w:t>s": [</w:t>
        </w:r>
      </w:moveTo>
    </w:p>
    <w:p w14:paraId="3D4155DB" w14:textId="5C4A3FAF" w:rsidR="00241F91" w:rsidRDefault="00241F91" w:rsidP="00241F91">
      <w:pPr>
        <w:pStyle w:val="Codesmall"/>
        <w:rPr>
          <w:moveTo w:id="4935" w:author="Laurence Golding" w:date="2019-03-19T17:30:00Z"/>
        </w:rPr>
      </w:pPr>
      <w:ins w:id="4936" w:author="Laurence Golding" w:date="2019-03-19T17:31:00Z">
        <w:r>
          <w:t xml:space="preserve">  </w:t>
        </w:r>
      </w:ins>
      <w:moveTo w:id="4937" w:author="Laurence Golding" w:date="2019-03-19T17:30:00Z">
        <w:r>
          <w:t xml:space="preserve">          {</w:t>
        </w:r>
      </w:moveTo>
    </w:p>
    <w:p w14:paraId="0E878D00" w14:textId="0FBAD1FB" w:rsidR="00241F91" w:rsidRDefault="00241F91" w:rsidP="00241F91">
      <w:pPr>
        <w:pStyle w:val="Codesmall"/>
        <w:rPr>
          <w:moveTo w:id="4938" w:author="Laurence Golding" w:date="2019-03-19T17:30:00Z"/>
        </w:rPr>
      </w:pPr>
      <w:ins w:id="4939" w:author="Laurence Golding" w:date="2019-03-19T17:31:00Z">
        <w:r>
          <w:t xml:space="preserve">  </w:t>
        </w:r>
      </w:ins>
      <w:moveTo w:id="4940" w:author="Laurence Golding" w:date="2019-03-19T17:30:00Z">
        <w:r>
          <w:t xml:space="preserve">            "id": "C2001",</w:t>
        </w:r>
      </w:moveTo>
    </w:p>
    <w:p w14:paraId="0138F5B2" w14:textId="2AA9DE29" w:rsidR="00241F91" w:rsidRDefault="00241F91" w:rsidP="00241F91">
      <w:pPr>
        <w:pStyle w:val="Codesmall"/>
        <w:rPr>
          <w:moveTo w:id="4941" w:author="Laurence Golding" w:date="2019-03-19T17:30:00Z"/>
        </w:rPr>
      </w:pPr>
      <w:ins w:id="4942" w:author="Laurence Golding" w:date="2019-03-19T17:31:00Z">
        <w:r>
          <w:t xml:space="preserve">  </w:t>
        </w:r>
      </w:ins>
      <w:moveTo w:id="4943" w:author="Laurence Golding" w:date="2019-03-19T17:30:00Z">
        <w:r>
          <w:t xml:space="preserve">            "fullDescription": {</w:t>
        </w:r>
      </w:moveTo>
    </w:p>
    <w:p w14:paraId="01366617" w14:textId="4BBE00D7" w:rsidR="00241F91" w:rsidRDefault="00241F91" w:rsidP="00241F91">
      <w:pPr>
        <w:pStyle w:val="Codesmall"/>
        <w:rPr>
          <w:moveTo w:id="4944" w:author="Laurence Golding" w:date="2019-03-19T17:30:00Z"/>
        </w:rPr>
      </w:pPr>
      <w:ins w:id="4945" w:author="Laurence Golding" w:date="2019-03-19T17:31:00Z">
        <w:r>
          <w:t xml:space="preserve">  </w:t>
        </w:r>
      </w:ins>
      <w:moveTo w:id="4946" w:author="Laurence Golding" w:date="2019-03-19T17:30:00Z">
        <w:r>
          <w:t xml:space="preserve">              "text": "A variable was used without being initialized. This can result</w:t>
        </w:r>
        <w:del w:id="4947" w:author="Laurence Golding" w:date="2019-03-19T17:31:00Z">
          <w:r w:rsidDel="00241F91">
            <w:delText xml:space="preserve"> in</w:delText>
          </w:r>
        </w:del>
      </w:moveTo>
    </w:p>
    <w:p w14:paraId="1EF72B38" w14:textId="4A82E949" w:rsidR="00241F91" w:rsidRDefault="00241F91" w:rsidP="00241F91">
      <w:pPr>
        <w:pStyle w:val="Codesmall"/>
        <w:rPr>
          <w:moveTo w:id="4948" w:author="Laurence Golding" w:date="2019-03-19T17:30:00Z"/>
        </w:rPr>
      </w:pPr>
      <w:moveTo w:id="4949" w:author="Laurence Golding" w:date="2019-03-19T17:30:00Z">
        <w:r>
          <w:t xml:space="preserve">                       </w:t>
        </w:r>
      </w:moveTo>
      <w:ins w:id="4950" w:author="Laurence Golding" w:date="2019-03-19T17:31:00Z">
        <w:r>
          <w:t xml:space="preserve"> in </w:t>
        </w:r>
      </w:ins>
      <w:moveTo w:id="4951" w:author="Laurence Golding" w:date="2019-03-19T17:30:00Z">
        <w:r>
          <w:t>runtime errors such as null reference exceptions."</w:t>
        </w:r>
      </w:moveTo>
    </w:p>
    <w:p w14:paraId="0B41BE6D" w14:textId="7B464E89" w:rsidR="00241F91" w:rsidRDefault="00241F91" w:rsidP="00241F91">
      <w:pPr>
        <w:pStyle w:val="Codesmall"/>
        <w:rPr>
          <w:moveTo w:id="4952" w:author="Laurence Golding" w:date="2019-03-19T17:30:00Z"/>
        </w:rPr>
      </w:pPr>
      <w:ins w:id="4953" w:author="Laurence Golding" w:date="2019-03-19T17:31:00Z">
        <w:r>
          <w:t xml:space="preserve">  </w:t>
        </w:r>
      </w:ins>
      <w:moveTo w:id="4954" w:author="Laurence Golding" w:date="2019-03-19T17:30:00Z">
        <w:r>
          <w:t xml:space="preserve">            }</w:t>
        </w:r>
      </w:moveTo>
    </w:p>
    <w:p w14:paraId="743313D4" w14:textId="52EBB9F2" w:rsidR="00241F91" w:rsidRDefault="00241F91" w:rsidP="00241F91">
      <w:pPr>
        <w:pStyle w:val="Codesmall"/>
        <w:rPr>
          <w:moveTo w:id="4955" w:author="Laurence Golding" w:date="2019-03-19T17:30:00Z"/>
        </w:rPr>
      </w:pPr>
      <w:ins w:id="4956" w:author="Laurence Golding" w:date="2019-03-19T17:31:00Z">
        <w:r>
          <w:t xml:space="preserve">  </w:t>
        </w:r>
      </w:ins>
      <w:moveTo w:id="4957" w:author="Laurence Golding" w:date="2019-03-19T17:30:00Z">
        <w:r>
          <w:t xml:space="preserve">          }</w:t>
        </w:r>
      </w:moveTo>
    </w:p>
    <w:p w14:paraId="668CA55C" w14:textId="725CCC3C" w:rsidR="00241F91" w:rsidRDefault="00241F91" w:rsidP="00241F91">
      <w:pPr>
        <w:pStyle w:val="Codesmall"/>
        <w:rPr>
          <w:moveTo w:id="4958" w:author="Laurence Golding" w:date="2019-03-19T17:30:00Z"/>
        </w:rPr>
      </w:pPr>
      <w:ins w:id="4959" w:author="Laurence Golding" w:date="2019-03-19T17:31:00Z">
        <w:r>
          <w:t xml:space="preserve">  </w:t>
        </w:r>
      </w:ins>
      <w:moveTo w:id="4960" w:author="Laurence Golding" w:date="2019-03-19T17:30:00Z">
        <w:r>
          <w:t xml:space="preserve">        ]</w:t>
        </w:r>
      </w:moveTo>
    </w:p>
    <w:moveToRangeEnd w:id="4931"/>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rPr>
          <w:ins w:id="4961" w:author="Laurence Golding" w:date="2019-03-22T16:46:00Z"/>
        </w:rPr>
      </w:pPr>
      <w:r>
        <w:t xml:space="preserve">          "ruleId": "C2001",</w:t>
      </w:r>
    </w:p>
    <w:p w14:paraId="79919764" w14:textId="0BBDCA57" w:rsidR="00A96354" w:rsidRDefault="00A96354" w:rsidP="00105CCB">
      <w:pPr>
        <w:pStyle w:val="Codesmall"/>
      </w:pPr>
      <w:ins w:id="4962" w:author="Laurence Golding" w:date="2019-03-22T16:46:00Z">
        <w:r>
          <w:t xml:space="preserve">          "ruleDescriptorReference": {</w:t>
        </w:r>
      </w:ins>
    </w:p>
    <w:p w14:paraId="7D5EB198" w14:textId="77777777" w:rsidR="00A96354" w:rsidRDefault="00A96354" w:rsidP="00105CCB">
      <w:pPr>
        <w:pStyle w:val="Codesmall"/>
        <w:rPr>
          <w:ins w:id="4963" w:author="Laurence Golding" w:date="2019-03-22T16:46:00Z"/>
        </w:rPr>
      </w:pPr>
      <w:ins w:id="4964" w:author="Laurence Golding" w:date="2019-03-22T16:46:00Z">
        <w:r>
          <w:t xml:space="preserve">  </w:t>
        </w:r>
      </w:ins>
      <w:r w:rsidR="00D026FE">
        <w:t xml:space="preserve">          "</w:t>
      </w:r>
      <w:del w:id="4965" w:author="Laurence Golding" w:date="2019-03-22T16:46:00Z">
        <w:r w:rsidR="00D026FE" w:rsidDel="00A96354">
          <w:delText>ruleIndex</w:delText>
        </w:r>
      </w:del>
      <w:ins w:id="4966" w:author="Laurence Golding" w:date="2019-03-22T16:46:00Z">
        <w:r>
          <w:t>index</w:t>
        </w:r>
      </w:ins>
      <w:r w:rsidR="00D026FE">
        <w:t>": 0</w:t>
      </w:r>
    </w:p>
    <w:p w14:paraId="07ACFAD1" w14:textId="7477EACC" w:rsidR="00D026FE" w:rsidRDefault="00A96354" w:rsidP="00105CCB">
      <w:pPr>
        <w:pStyle w:val="Codesmall"/>
      </w:pPr>
      <w:ins w:id="4967" w:author="Laurence Golding" w:date="2019-03-22T16:46:00Z">
        <w:r>
          <w:t xml:space="preserve">          }</w:t>
        </w:r>
      </w:ins>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4968" w:author="Laurence Golding" w:date="2019-03-19T17:31:00Z">
        <w:r w:rsidDel="00241F91">
          <w:delText>,</w:delText>
        </w:r>
      </w:del>
    </w:p>
    <w:p w14:paraId="2657CA69" w14:textId="2BD6AC68" w:rsidR="00581577" w:rsidDel="00241F91" w:rsidRDefault="00581577" w:rsidP="00105CCB">
      <w:pPr>
        <w:pStyle w:val="Codesmall"/>
        <w:rPr>
          <w:del w:id="4969" w:author="Laurence Golding" w:date="2019-03-19T17:31:00Z"/>
        </w:rPr>
      </w:pPr>
      <w:del w:id="4970" w:author="Laurence Golding" w:date="2019-03-19T17:31:00Z">
        <w:r w:rsidDel="00241F91">
          <w:delText xml:space="preserve">      "resources": {</w:delText>
        </w:r>
      </w:del>
    </w:p>
    <w:p w14:paraId="59CF1684" w14:textId="54C8974E" w:rsidR="006570BF" w:rsidDel="00241F91" w:rsidRDefault="00581577" w:rsidP="00105CCB">
      <w:pPr>
        <w:pStyle w:val="Codesmall"/>
        <w:rPr>
          <w:del w:id="4971" w:author="Laurence Golding" w:date="2019-03-19T17:31:00Z"/>
          <w:moveFrom w:id="4972" w:author="Laurence Golding" w:date="2019-03-19T17:30:00Z"/>
        </w:rPr>
      </w:pPr>
      <w:moveFromRangeStart w:id="4973" w:author="Laurence Golding" w:date="2019-03-19T17:30:00Z" w:name="move3909070"/>
      <w:moveFrom w:id="4974" w:author="Laurence Golding" w:date="2019-03-19T17:30:00Z">
        <w:del w:id="4975" w:author="Laurence Golding" w:date="2019-03-19T17:31:00Z">
          <w:r w:rsidDel="00241F91">
            <w:delText xml:space="preserve">  </w:delText>
          </w:r>
          <w:r w:rsidR="006570BF" w:rsidDel="00241F91">
            <w:delText xml:space="preserve">      "rules": </w:delText>
          </w:r>
          <w:r w:rsidDel="00241F91">
            <w:delText>[</w:delText>
          </w:r>
        </w:del>
      </w:moveFrom>
    </w:p>
    <w:p w14:paraId="789F9DEA" w14:textId="798D4C49" w:rsidR="006570BF" w:rsidDel="00241F91" w:rsidRDefault="00581577" w:rsidP="00105CCB">
      <w:pPr>
        <w:pStyle w:val="Codesmall"/>
        <w:rPr>
          <w:del w:id="4976" w:author="Laurence Golding" w:date="2019-03-19T17:31:00Z"/>
          <w:moveFrom w:id="4977" w:author="Laurence Golding" w:date="2019-03-19T17:30:00Z"/>
        </w:rPr>
      </w:pPr>
      <w:moveFrom w:id="4978" w:author="Laurence Golding" w:date="2019-03-19T17:30:00Z">
        <w:del w:id="4979" w:author="Laurence Golding" w:date="2019-03-19T17:31:00Z">
          <w:r w:rsidDel="00241F91">
            <w:delText xml:space="preserve">  </w:delText>
          </w:r>
          <w:r w:rsidR="006570BF" w:rsidDel="00241F91">
            <w:delText xml:space="preserve">        {</w:delText>
          </w:r>
        </w:del>
      </w:moveFrom>
    </w:p>
    <w:p w14:paraId="1E7A23A7" w14:textId="58F70856" w:rsidR="006570BF" w:rsidDel="00241F91" w:rsidRDefault="00581577" w:rsidP="00105CCB">
      <w:pPr>
        <w:pStyle w:val="Codesmall"/>
        <w:rPr>
          <w:del w:id="4980" w:author="Laurence Golding" w:date="2019-03-19T17:31:00Z"/>
          <w:moveFrom w:id="4981" w:author="Laurence Golding" w:date="2019-03-19T17:30:00Z"/>
        </w:rPr>
      </w:pPr>
      <w:moveFrom w:id="4982" w:author="Laurence Golding" w:date="2019-03-19T17:30:00Z">
        <w:del w:id="4983" w:author="Laurence Golding" w:date="2019-03-19T17:31:00Z">
          <w:r w:rsidDel="00241F91">
            <w:delText xml:space="preserve">  </w:delText>
          </w:r>
          <w:r w:rsidR="006570BF" w:rsidDel="00241F91">
            <w:delText xml:space="preserve">          "id": "C2001",</w:delText>
          </w:r>
        </w:del>
      </w:moveFrom>
    </w:p>
    <w:p w14:paraId="34E9CA2A" w14:textId="746AC672" w:rsidR="00105CCB" w:rsidDel="00241F91" w:rsidRDefault="00581577" w:rsidP="00105CCB">
      <w:pPr>
        <w:pStyle w:val="Codesmall"/>
        <w:rPr>
          <w:del w:id="4984" w:author="Laurence Golding" w:date="2019-03-19T17:31:00Z"/>
          <w:moveFrom w:id="4985" w:author="Laurence Golding" w:date="2019-03-19T17:30:00Z"/>
        </w:rPr>
      </w:pPr>
      <w:moveFrom w:id="4986" w:author="Laurence Golding" w:date="2019-03-19T17:30:00Z">
        <w:del w:id="4987" w:author="Laurence Golding" w:date="2019-03-19T17:31:00Z">
          <w:r w:rsidDel="00241F91">
            <w:delText xml:space="preserve">  </w:delText>
          </w:r>
          <w:r w:rsidR="006570BF" w:rsidDel="00241F91">
            <w:delText xml:space="preserve">          "fullDescription": </w:delText>
          </w:r>
          <w:r w:rsidR="00105CCB" w:rsidDel="00241F91">
            <w:delText>{</w:delText>
          </w:r>
        </w:del>
      </w:moveFrom>
    </w:p>
    <w:p w14:paraId="7EA32914" w14:textId="1FDDB04C" w:rsidR="006570BF" w:rsidDel="00241F91" w:rsidRDefault="00581577" w:rsidP="00105CCB">
      <w:pPr>
        <w:pStyle w:val="Codesmall"/>
        <w:rPr>
          <w:del w:id="4988" w:author="Laurence Golding" w:date="2019-03-19T17:31:00Z"/>
          <w:moveFrom w:id="4989" w:author="Laurence Golding" w:date="2019-03-19T17:30:00Z"/>
        </w:rPr>
      </w:pPr>
      <w:moveFrom w:id="4990" w:author="Laurence Golding" w:date="2019-03-19T17:30:00Z">
        <w:del w:id="4991" w:author="Laurence Golding" w:date="2019-03-19T17:31:00Z">
          <w:r w:rsidDel="00241F91">
            <w:delText xml:space="preserve">  </w:delText>
          </w:r>
          <w:r w:rsidR="00105CCB" w:rsidDel="00241F91">
            <w:delText xml:space="preserve">            "text": </w:delText>
          </w:r>
          <w:r w:rsidR="006570BF" w:rsidDel="00241F91">
            <w:delText>"A variable was used without being initialized.</w:delText>
          </w:r>
          <w:r w:rsidR="00105CCB" w:rsidDel="00241F91">
            <w:delText xml:space="preserve"> This can result in</w:delText>
          </w:r>
        </w:del>
      </w:moveFrom>
    </w:p>
    <w:p w14:paraId="4EB68B11" w14:textId="0C28BFB2" w:rsidR="006570BF" w:rsidDel="00241F91" w:rsidRDefault="00581577" w:rsidP="00105CCB">
      <w:pPr>
        <w:pStyle w:val="Codesmall"/>
        <w:rPr>
          <w:del w:id="4992" w:author="Laurence Golding" w:date="2019-03-19T17:31:00Z"/>
          <w:moveFrom w:id="4993" w:author="Laurence Golding" w:date="2019-03-19T17:30:00Z"/>
        </w:rPr>
      </w:pPr>
      <w:moveFrom w:id="4994" w:author="Laurence Golding" w:date="2019-03-19T17:30:00Z">
        <w:del w:id="4995" w:author="Laurence Golding" w:date="2019-03-19T17:31:00Z">
          <w:r w:rsidDel="00241F91">
            <w:delText xml:space="preserve">  </w:delText>
          </w:r>
          <w:r w:rsidR="006570BF" w:rsidDel="00241F91">
            <w:delText xml:space="preserve">                     runtime errors such as null reference exceptions."</w:delText>
          </w:r>
        </w:del>
      </w:moveFrom>
    </w:p>
    <w:p w14:paraId="26AE90C0" w14:textId="5450BE76" w:rsidR="00105CCB" w:rsidDel="00241F91" w:rsidRDefault="00581577" w:rsidP="00105CCB">
      <w:pPr>
        <w:pStyle w:val="Codesmall"/>
        <w:rPr>
          <w:del w:id="4996" w:author="Laurence Golding" w:date="2019-03-19T17:31:00Z"/>
          <w:moveFrom w:id="4997" w:author="Laurence Golding" w:date="2019-03-19T17:30:00Z"/>
        </w:rPr>
      </w:pPr>
      <w:moveFrom w:id="4998" w:author="Laurence Golding" w:date="2019-03-19T17:30:00Z">
        <w:del w:id="4999" w:author="Laurence Golding" w:date="2019-03-19T17:31:00Z">
          <w:r w:rsidDel="00241F91">
            <w:delText xml:space="preserve">  </w:delText>
          </w:r>
          <w:r w:rsidR="00105CCB" w:rsidDel="00241F91">
            <w:delText xml:space="preserve">          }</w:delText>
          </w:r>
        </w:del>
      </w:moveFrom>
    </w:p>
    <w:p w14:paraId="4C01FD5E" w14:textId="1E08D68A" w:rsidR="006570BF" w:rsidDel="00241F91" w:rsidRDefault="00581577" w:rsidP="00105CCB">
      <w:pPr>
        <w:pStyle w:val="Codesmall"/>
        <w:rPr>
          <w:del w:id="5000" w:author="Laurence Golding" w:date="2019-03-19T17:31:00Z"/>
          <w:moveFrom w:id="5001" w:author="Laurence Golding" w:date="2019-03-19T17:30:00Z"/>
        </w:rPr>
      </w:pPr>
      <w:moveFrom w:id="5002" w:author="Laurence Golding" w:date="2019-03-19T17:30:00Z">
        <w:del w:id="5003" w:author="Laurence Golding" w:date="2019-03-19T17:31:00Z">
          <w:r w:rsidDel="00241F91">
            <w:delText xml:space="preserve">  </w:delText>
          </w:r>
          <w:r w:rsidR="006570BF" w:rsidDel="00241F91">
            <w:delText xml:space="preserve">        }</w:delText>
          </w:r>
        </w:del>
      </w:moveFrom>
    </w:p>
    <w:p w14:paraId="0361D219" w14:textId="36FBE3D3" w:rsidR="006570BF" w:rsidDel="00241F91" w:rsidRDefault="00581577" w:rsidP="00105CCB">
      <w:pPr>
        <w:pStyle w:val="Codesmall"/>
        <w:rPr>
          <w:del w:id="5004" w:author="Laurence Golding" w:date="2019-03-19T17:31:00Z"/>
          <w:moveFrom w:id="5005" w:author="Laurence Golding" w:date="2019-03-19T17:30:00Z"/>
        </w:rPr>
      </w:pPr>
      <w:moveFrom w:id="5006" w:author="Laurence Golding" w:date="2019-03-19T17:30:00Z">
        <w:del w:id="5007" w:author="Laurence Golding" w:date="2019-03-19T17:31:00Z">
          <w:r w:rsidDel="00241F91">
            <w:delText xml:space="preserve">  </w:delText>
          </w:r>
          <w:r w:rsidR="006570BF" w:rsidDel="00241F91">
            <w:delText xml:space="preserve">      </w:delText>
          </w:r>
          <w:r w:rsidDel="00241F91">
            <w:delText>]</w:delText>
          </w:r>
        </w:del>
      </w:moveFrom>
    </w:p>
    <w:moveFromRangeEnd w:id="4973"/>
    <w:p w14:paraId="509E81F0" w14:textId="3F08CF44" w:rsidR="00581577" w:rsidDel="00241F91" w:rsidRDefault="00581577" w:rsidP="00105CCB">
      <w:pPr>
        <w:pStyle w:val="Codesmall"/>
        <w:rPr>
          <w:del w:id="5008" w:author="Laurence Golding" w:date="2019-03-19T17:31:00Z"/>
        </w:rPr>
      </w:pPr>
      <w:del w:id="5009" w:author="Laurence Golding" w:date="2019-03-19T17:31:00Z">
        <w:r w:rsidDel="00241F91">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010" w:name="_Toc3812389"/>
      <w:r w:rsidRPr="001D7651">
        <w:t xml:space="preserve">Minimal recommended SARIF </w:t>
      </w:r>
      <w:r w:rsidR="00EA1C84">
        <w:t xml:space="preserve">log </w:t>
      </w:r>
      <w:r w:rsidRPr="001D7651">
        <w:t>file without source information</w:t>
      </w:r>
      <w:bookmarkEnd w:id="5010"/>
    </w:p>
    <w:p w14:paraId="0C8A9C7D" w14:textId="121C82EF" w:rsidR="001D7651" w:rsidRDefault="001D7651" w:rsidP="001D7651">
      <w:r w:rsidRPr="001D7651">
        <w:t>This is a minimal recommended SARIF file for the case where</w:t>
      </w:r>
      <w:ins w:id="5011" w:author="Laurence Golding" w:date="2019-03-22T18:56:00Z">
        <w:r w:rsidR="004C4DAB" w:rsidRPr="004C4DAB">
          <w:t xml:space="preserve"> </w:t>
        </w:r>
        <w:r w:rsidR="004C4DAB">
          <w:t>an analysis tool produced results and source location information is not available</w:t>
        </w:r>
      </w:ins>
      <w:ins w:id="5012" w:author="Laurence Golding" w:date="2019-03-22T18:57:00Z">
        <w:r w:rsidR="004C4DAB">
          <w:t>.</w:t>
        </w:r>
      </w:ins>
    </w:p>
    <w:p w14:paraId="1B15DF0E" w14:textId="3AEA67EE" w:rsidR="001D7651" w:rsidDel="004C4DAB" w:rsidRDefault="001D7651" w:rsidP="00EA540C">
      <w:pPr>
        <w:pStyle w:val="ListParagraph"/>
        <w:numPr>
          <w:ilvl w:val="0"/>
          <w:numId w:val="31"/>
        </w:numPr>
        <w:rPr>
          <w:del w:id="5013" w:author="Laurence Golding" w:date="2019-03-22T18:57:00Z"/>
        </w:rPr>
      </w:pPr>
      <w:del w:id="5014" w:author="Laurence Golding" w:date="2019-03-22T18:57:00Z">
        <w:r w:rsidDel="004C4DAB">
          <w:delText xml:space="preserve">The analysis tool was run with the intent of scanning </w:delText>
        </w:r>
        <w:r w:rsidR="00CC50E4" w:rsidDel="004C4DAB">
          <w:delText xml:space="preserve">artifacts </w:delText>
        </w:r>
        <w:r w:rsidDel="004C4DAB">
          <w:delText>and producing results (see §</w:delText>
        </w:r>
        <w:r w:rsidDel="004C4DAB">
          <w:fldChar w:fldCharType="begin"/>
        </w:r>
        <w:r w:rsidDel="004C4DAB">
          <w:delInstrText xml:space="preserve"> REF _Ref493350972 \w \h </w:delInstrText>
        </w:r>
        <w:r w:rsidDel="004C4DAB">
          <w:fldChar w:fldCharType="separate"/>
        </w:r>
        <w:r w:rsidR="004B041D" w:rsidDel="004C4DAB">
          <w:delText>3.14.15</w:delText>
        </w:r>
        <w:r w:rsidDel="004C4DAB">
          <w:fldChar w:fldCharType="end"/>
        </w:r>
        <w:r w:rsidDel="004C4DAB">
          <w:delText>), but</w:delText>
        </w:r>
      </w:del>
    </w:p>
    <w:p w14:paraId="513B4949" w14:textId="62D93BCA" w:rsidR="001D7651" w:rsidDel="004C4DAB" w:rsidRDefault="001D7651" w:rsidP="00EA540C">
      <w:pPr>
        <w:pStyle w:val="ListParagraph"/>
        <w:numPr>
          <w:ilvl w:val="0"/>
          <w:numId w:val="31"/>
        </w:numPr>
        <w:rPr>
          <w:del w:id="5015" w:author="Laurence Golding" w:date="2019-03-22T18:57:00Z"/>
        </w:rPr>
      </w:pPr>
      <w:del w:id="5016" w:author="Laurence Golding" w:date="2019-03-22T18:57:00Z">
        <w:r w:rsidDel="004C4DAB">
          <w:delText>The analysis tool does not have source location information available.</w:delText>
        </w:r>
      </w:del>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B8F8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1D7651">
        <w:rPr>
          <w:rStyle w:val="CODEtemp"/>
        </w:rPr>
        <w:t>result</w:t>
      </w:r>
      <w:r>
        <w:t xml:space="preserve"> object can be shown.</w:t>
      </w:r>
    </w:p>
    <w:p w14:paraId="7469062E" w14:textId="0599D5B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8B6B1D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6A5007AB" w:rsidR="001D7651" w:rsidDel="00053C0F" w:rsidRDefault="001D7651" w:rsidP="001D7651">
      <w:pPr>
        <w:pStyle w:val="AppendixHeading2"/>
        <w:rPr>
          <w:del w:id="5017" w:author="Laurence Golding" w:date="2019-03-19T17:02:00Z"/>
        </w:rPr>
      </w:pPr>
      <w:bookmarkStart w:id="5018" w:name="_Toc3812390"/>
      <w:del w:id="5019" w:author="Laurence Golding" w:date="2019-03-19T17:02:00Z">
        <w:r w:rsidRPr="001D7651" w:rsidDel="00053C0F">
          <w:delText xml:space="preserve">SARIF </w:delText>
        </w:r>
        <w:r w:rsidR="00D71A1D" w:rsidDel="00053C0F">
          <w:delText xml:space="preserve">resource </w:delText>
        </w:r>
        <w:r w:rsidRPr="001D7651" w:rsidDel="00053C0F">
          <w:delText xml:space="preserve">file </w:delText>
        </w:r>
        <w:r w:rsidR="00D71A1D" w:rsidDel="00053C0F">
          <w:delText>with</w:delText>
        </w:r>
        <w:r w:rsidRPr="001D7651" w:rsidDel="00053C0F">
          <w:delText xml:space="preserve"> rule metadata</w:delText>
        </w:r>
        <w:bookmarkEnd w:id="5018"/>
      </w:del>
    </w:p>
    <w:p w14:paraId="269DD195" w14:textId="347450D7" w:rsidR="001B06D8" w:rsidDel="00053C0F" w:rsidRDefault="001B06D8" w:rsidP="001B06D8">
      <w:pPr>
        <w:rPr>
          <w:del w:id="5020" w:author="Laurence Golding" w:date="2019-03-19T17:02:00Z"/>
        </w:rPr>
      </w:pPr>
      <w:del w:id="5021" w:author="Laurence Golding" w:date="2019-03-19T17:02:00Z">
        <w:r w:rsidRPr="001B06D8" w:rsidDel="00053C0F">
          <w:delText xml:space="preserve">This sample demonstrates the use of SARIF for exporting a tool's rule metadata. The file </w:delText>
        </w:r>
        <w:r w:rsidR="00D71A1D" w:rsidDel="00053C0F">
          <w:delText>conforms to the SARIF resource file format (§</w:delText>
        </w:r>
        <w:r w:rsidR="00D71A1D" w:rsidDel="00053C0F">
          <w:fldChar w:fldCharType="begin"/>
        </w:r>
        <w:r w:rsidR="00D71A1D" w:rsidDel="00053C0F">
          <w:delInstrText xml:space="preserve"> REF _Ref508811723 \r \h </w:delInstrText>
        </w:r>
        <w:r w:rsidR="00D71A1D" w:rsidDel="00053C0F">
          <w:fldChar w:fldCharType="separate"/>
        </w:r>
        <w:r w:rsidR="004B041D" w:rsidDel="00053C0F">
          <w:delText>3.11.7.5</w:delText>
        </w:r>
        <w:r w:rsidR="00D71A1D" w:rsidDel="00053C0F">
          <w:fldChar w:fldCharType="end"/>
        </w:r>
        <w:r w:rsidR="00D71A1D" w:rsidDel="00053C0F">
          <w:delText>) and</w:delText>
        </w:r>
        <w:r w:rsidR="00D71A1D" w:rsidRPr="001B06D8" w:rsidDel="00053C0F">
          <w:delText xml:space="preserve"> </w:delText>
        </w:r>
        <w:r w:rsidRPr="001B06D8" w:rsidDel="00053C0F">
          <w:delText>contains rule metadata</w:delText>
        </w:r>
        <w:r w:rsidR="00D71A1D" w:rsidDel="00053C0F">
          <w:delText xml:space="preserve"> for the language specified by </w:delText>
        </w:r>
        <w:r w:rsidR="00D71A1D" w:rsidRPr="007144B5" w:rsidDel="00053C0F">
          <w:rPr>
            <w:rStyle w:val="CODEtemp"/>
          </w:rPr>
          <w:delText>tool.language</w:delText>
        </w:r>
        <w:r w:rsidR="00D71A1D" w:rsidDel="00053C0F">
          <w:delText xml:space="preserve"> (§</w:delText>
        </w:r>
        <w:r w:rsidR="00D71A1D" w:rsidDel="00053C0F">
          <w:fldChar w:fldCharType="begin"/>
        </w:r>
        <w:r w:rsidR="00D71A1D" w:rsidDel="00053C0F">
          <w:delInstrText xml:space="preserve"> REF _Ref508811658 \r \h </w:delInstrText>
        </w:r>
        <w:r w:rsidR="00D71A1D" w:rsidDel="00053C0F">
          <w:fldChar w:fldCharType="separate"/>
        </w:r>
        <w:r w:rsidR="004B041D" w:rsidDel="00053C0F">
          <w:delText>3.18.15</w:delText>
        </w:r>
        <w:r w:rsidR="00D71A1D" w:rsidDel="00053C0F">
          <w:fldChar w:fldCharType="end"/>
        </w:r>
        <w:r w:rsidR="00D71A1D" w:rsidDel="00053C0F">
          <w:delText>)</w:delText>
        </w:r>
        <w:r w:rsidRPr="001B06D8" w:rsidDel="00053C0F">
          <w:delText>.</w:delText>
        </w:r>
      </w:del>
    </w:p>
    <w:p w14:paraId="144E4274" w14:textId="65D2DC9D" w:rsidR="001B06D8" w:rsidDel="00053C0F" w:rsidRDefault="001B06D8" w:rsidP="003576BB">
      <w:pPr>
        <w:pStyle w:val="Codesmall"/>
        <w:rPr>
          <w:del w:id="5022" w:author="Laurence Golding" w:date="2019-03-19T17:02:00Z"/>
        </w:rPr>
      </w:pPr>
      <w:del w:id="5023" w:author="Laurence Golding" w:date="2019-03-19T17:02:00Z">
        <w:r w:rsidDel="00053C0F">
          <w:delText>{</w:delText>
        </w:r>
      </w:del>
    </w:p>
    <w:p w14:paraId="195816BD" w14:textId="0D9479A8" w:rsidR="001B06D8" w:rsidDel="00053C0F" w:rsidRDefault="001B06D8" w:rsidP="003576BB">
      <w:pPr>
        <w:pStyle w:val="Codesmall"/>
        <w:rPr>
          <w:del w:id="5024" w:author="Laurence Golding" w:date="2019-03-19T17:02:00Z"/>
        </w:rPr>
      </w:pPr>
      <w:del w:id="5025" w:author="Laurence Golding" w:date="2019-03-19T17:02:00Z">
        <w:r w:rsidDel="00053C0F">
          <w:delText xml:space="preserve">  "version": "</w:delText>
        </w:r>
        <w:r w:rsidR="00EA1C84" w:rsidDel="00053C0F">
          <w:delText>2</w:delText>
        </w:r>
        <w:r w:rsidDel="00053C0F">
          <w:delText>.0.0",</w:delText>
        </w:r>
      </w:del>
    </w:p>
    <w:p w14:paraId="636D05C8" w14:textId="26525F28" w:rsidR="001B06D8" w:rsidDel="00053C0F" w:rsidRDefault="001B06D8" w:rsidP="003576BB">
      <w:pPr>
        <w:pStyle w:val="Codesmall"/>
        <w:rPr>
          <w:del w:id="5026" w:author="Laurence Golding" w:date="2019-03-19T17:02:00Z"/>
        </w:rPr>
      </w:pPr>
      <w:del w:id="5027" w:author="Laurence Golding" w:date="2019-03-19T17:02:00Z">
        <w:r w:rsidDel="00053C0F">
          <w:delText xml:space="preserve">  "runs": [</w:delText>
        </w:r>
      </w:del>
    </w:p>
    <w:p w14:paraId="6883C18A" w14:textId="55C4D3E5" w:rsidR="001B06D8" w:rsidDel="00053C0F" w:rsidRDefault="001B06D8" w:rsidP="003576BB">
      <w:pPr>
        <w:pStyle w:val="Codesmall"/>
        <w:rPr>
          <w:del w:id="5028" w:author="Laurence Golding" w:date="2019-03-19T17:02:00Z"/>
        </w:rPr>
      </w:pPr>
      <w:del w:id="5029" w:author="Laurence Golding" w:date="2019-03-19T17:02:00Z">
        <w:r w:rsidDel="00053C0F">
          <w:delText xml:space="preserve">    {</w:delText>
        </w:r>
      </w:del>
    </w:p>
    <w:p w14:paraId="21A4BCF3" w14:textId="123C138D" w:rsidR="001B06D8" w:rsidDel="00053C0F" w:rsidRDefault="001B06D8" w:rsidP="003576BB">
      <w:pPr>
        <w:pStyle w:val="Codesmall"/>
        <w:rPr>
          <w:del w:id="5030" w:author="Laurence Golding" w:date="2019-03-19T17:02:00Z"/>
        </w:rPr>
      </w:pPr>
      <w:del w:id="5031" w:author="Laurence Golding" w:date="2019-03-19T17:02:00Z">
        <w:r w:rsidDel="00053C0F">
          <w:delText xml:space="preserve">      "tool": {</w:delText>
        </w:r>
      </w:del>
    </w:p>
    <w:p w14:paraId="7E888EF7" w14:textId="5734F001" w:rsidR="007A15A1" w:rsidDel="00053C0F" w:rsidRDefault="007A15A1" w:rsidP="003576BB">
      <w:pPr>
        <w:pStyle w:val="Codesmall"/>
        <w:rPr>
          <w:del w:id="5032" w:author="Laurence Golding" w:date="2019-03-19T17:02:00Z"/>
        </w:rPr>
      </w:pPr>
      <w:del w:id="5033" w:author="Laurence Golding" w:date="2019-03-19T17:02:00Z">
        <w:r w:rsidDel="00053C0F">
          <w:delText xml:space="preserve">        "driver": {</w:delText>
        </w:r>
      </w:del>
    </w:p>
    <w:p w14:paraId="51F103C6" w14:textId="2A60C2AE" w:rsidR="007A15A1" w:rsidDel="00053C0F" w:rsidRDefault="007A15A1" w:rsidP="003576BB">
      <w:pPr>
        <w:pStyle w:val="Codesmall"/>
        <w:rPr>
          <w:del w:id="5034" w:author="Laurence Golding" w:date="2019-03-19T17:02:00Z"/>
        </w:rPr>
      </w:pPr>
      <w:del w:id="5035" w:author="Laurence Golding" w:date="2019-03-19T17:02:00Z">
        <w:r w:rsidDel="00053C0F">
          <w:delText xml:space="preserve">  </w:delText>
        </w:r>
        <w:r w:rsidR="001B06D8" w:rsidDel="00053C0F">
          <w:delText xml:space="preserve">        "name": "BinaryAnalyzer"</w:delText>
        </w:r>
      </w:del>
    </w:p>
    <w:p w14:paraId="47F18CBF" w14:textId="26D6A8C2" w:rsidR="001B06D8" w:rsidDel="00053C0F" w:rsidRDefault="007A15A1" w:rsidP="003576BB">
      <w:pPr>
        <w:pStyle w:val="Codesmall"/>
        <w:rPr>
          <w:del w:id="5036" w:author="Laurence Golding" w:date="2019-03-19T17:02:00Z"/>
        </w:rPr>
      </w:pPr>
      <w:del w:id="5037" w:author="Laurence Golding" w:date="2019-03-19T17:02:00Z">
        <w:r w:rsidDel="00053C0F">
          <w:delText xml:space="preserve">        }</w:delText>
        </w:r>
        <w:r w:rsidR="001B06D8" w:rsidDel="00053C0F">
          <w:delText>,</w:delText>
        </w:r>
      </w:del>
    </w:p>
    <w:p w14:paraId="2E29B5CE" w14:textId="01248DAA" w:rsidR="000E0B43" w:rsidDel="00053C0F" w:rsidRDefault="003576BB" w:rsidP="003576BB">
      <w:pPr>
        <w:pStyle w:val="Codesmall"/>
        <w:rPr>
          <w:del w:id="5038" w:author="Laurence Golding" w:date="2019-03-19T17:02:00Z"/>
        </w:rPr>
      </w:pPr>
      <w:del w:id="5039" w:author="Laurence Golding" w:date="2019-03-19T17:02:00Z">
        <w:r w:rsidDel="00053C0F">
          <w:delText xml:space="preserve">        "language": "en-US"</w:delText>
        </w:r>
      </w:del>
    </w:p>
    <w:p w14:paraId="7D59D944" w14:textId="2076A3C6" w:rsidR="003576BB" w:rsidDel="00053C0F" w:rsidRDefault="000E0B43" w:rsidP="003576BB">
      <w:pPr>
        <w:pStyle w:val="Codesmall"/>
        <w:rPr>
          <w:del w:id="5040" w:author="Laurence Golding" w:date="2019-03-19T17:02:00Z"/>
        </w:rPr>
      </w:pPr>
      <w:del w:id="5041" w:author="Laurence Golding" w:date="2019-03-19T17:02:00Z">
        <w:r w:rsidDel="00053C0F">
          <w:delText xml:space="preserve">      }</w:delText>
        </w:r>
        <w:r w:rsidR="003576BB" w:rsidDel="00053C0F">
          <w:delText>,</w:delText>
        </w:r>
      </w:del>
    </w:p>
    <w:p w14:paraId="7AF0F51E" w14:textId="753478A6" w:rsidR="003576BB" w:rsidDel="00053C0F" w:rsidRDefault="003576BB" w:rsidP="003576BB">
      <w:pPr>
        <w:pStyle w:val="Codesmall"/>
        <w:rPr>
          <w:del w:id="5042" w:author="Laurence Golding" w:date="2019-03-19T17:02:00Z"/>
        </w:rPr>
      </w:pPr>
      <w:del w:id="5043" w:author="Laurence Golding" w:date="2019-03-19T17:02:00Z">
        <w:r w:rsidDel="00053C0F">
          <w:delText xml:space="preserve">      "resources": {</w:delText>
        </w:r>
      </w:del>
    </w:p>
    <w:p w14:paraId="12CC6311" w14:textId="76A87008" w:rsidR="001B06D8" w:rsidDel="00053C0F" w:rsidRDefault="003576BB" w:rsidP="003576BB">
      <w:pPr>
        <w:pStyle w:val="Codesmall"/>
        <w:rPr>
          <w:del w:id="5044" w:author="Laurence Golding" w:date="2019-03-19T17:02:00Z"/>
        </w:rPr>
      </w:pPr>
      <w:del w:id="5045" w:author="Laurence Golding" w:date="2019-03-19T17:02:00Z">
        <w:r w:rsidDel="00053C0F">
          <w:delText xml:space="preserve">  </w:delText>
        </w:r>
        <w:r w:rsidR="00D71A1D" w:rsidDel="00053C0F">
          <w:delText xml:space="preserve"> </w:delText>
        </w:r>
        <w:r w:rsidR="001B06D8" w:rsidDel="00053C0F">
          <w:delText xml:space="preserve">     "rules": </w:delText>
        </w:r>
        <w:r w:rsidR="00581577" w:rsidDel="00053C0F">
          <w:delText>[</w:delText>
        </w:r>
      </w:del>
    </w:p>
    <w:p w14:paraId="46012D96" w14:textId="152EEB93" w:rsidR="001B06D8" w:rsidDel="00053C0F" w:rsidRDefault="001B06D8" w:rsidP="003576BB">
      <w:pPr>
        <w:pStyle w:val="Codesmall"/>
        <w:rPr>
          <w:del w:id="5046" w:author="Laurence Golding" w:date="2019-03-19T17:02:00Z"/>
        </w:rPr>
      </w:pPr>
      <w:del w:id="5047" w:author="Laurence Golding" w:date="2019-03-19T17:02:00Z">
        <w:r w:rsidDel="00053C0F">
          <w:delText xml:space="preserve">   </w:delText>
        </w:r>
        <w:r w:rsidR="00D71A1D" w:rsidDel="00053C0F">
          <w:delText xml:space="preserve">  </w:delText>
        </w:r>
        <w:r w:rsidDel="00053C0F">
          <w:delText xml:space="preserve">     {</w:delText>
        </w:r>
      </w:del>
    </w:p>
    <w:p w14:paraId="363EA5FD" w14:textId="7B8B8BDA" w:rsidR="001B06D8" w:rsidDel="00053C0F" w:rsidRDefault="001B06D8" w:rsidP="003576BB">
      <w:pPr>
        <w:pStyle w:val="Codesmall"/>
        <w:rPr>
          <w:del w:id="5048" w:author="Laurence Golding" w:date="2019-03-19T17:02:00Z"/>
        </w:rPr>
      </w:pPr>
      <w:del w:id="5049"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"id": "BA2006",</w:delText>
        </w:r>
      </w:del>
    </w:p>
    <w:p w14:paraId="024BF5BA" w14:textId="6A0E7B89" w:rsidR="003576BB" w:rsidDel="00053C0F" w:rsidRDefault="001B06D8" w:rsidP="003576BB">
      <w:pPr>
        <w:pStyle w:val="Codesmall"/>
        <w:rPr>
          <w:del w:id="5050" w:author="Laurence Golding" w:date="2019-03-19T17:02:00Z"/>
        </w:rPr>
      </w:pPr>
      <w:del w:id="5051" w:author="Laurence Golding" w:date="2019-03-19T17:02:00Z">
        <w:r w:rsidDel="00053C0F">
          <w:delText xml:space="preserve">    </w:delText>
        </w:r>
        <w:r w:rsidR="003576BB" w:rsidDel="00053C0F">
          <w:delText xml:space="preserve">  </w:delText>
        </w:r>
        <w:r w:rsidDel="00053C0F">
          <w:delText xml:space="preserve"> </w:delText>
        </w:r>
        <w:r w:rsidR="00D71A1D" w:rsidDel="00053C0F">
          <w:delText xml:space="preserve">  </w:delText>
        </w:r>
        <w:r w:rsidDel="00053C0F">
          <w:delText xml:space="preserve">   "name": </w:delText>
        </w:r>
        <w:r w:rsidR="003576BB" w:rsidDel="00053C0F">
          <w:delText>{</w:delText>
        </w:r>
      </w:del>
    </w:p>
    <w:p w14:paraId="699649B5" w14:textId="1518F6D6" w:rsidR="003576BB" w:rsidDel="00053C0F" w:rsidRDefault="003576BB" w:rsidP="003576BB">
      <w:pPr>
        <w:pStyle w:val="Codesmall"/>
        <w:rPr>
          <w:del w:id="5052" w:author="Laurence Golding" w:date="2019-03-19T17:02:00Z"/>
        </w:rPr>
      </w:pPr>
      <w:del w:id="5053" w:author="Laurence Golding" w:date="2019-03-19T17:02:00Z">
        <w:r w:rsidDel="00053C0F">
          <w:delText xml:space="preserve">              "text": </w:delText>
        </w:r>
        <w:r w:rsidR="001B06D8" w:rsidDel="00053C0F">
          <w:delText>"BuildWithSecureTools"</w:delText>
        </w:r>
      </w:del>
    </w:p>
    <w:p w14:paraId="1C72B43A" w14:textId="4B709E9E" w:rsidR="001B06D8" w:rsidDel="00053C0F" w:rsidRDefault="003576BB" w:rsidP="003576BB">
      <w:pPr>
        <w:pStyle w:val="Codesmall"/>
        <w:rPr>
          <w:del w:id="5054" w:author="Laurence Golding" w:date="2019-03-19T17:02:00Z"/>
        </w:rPr>
      </w:pPr>
      <w:del w:id="5055" w:author="Laurence Golding" w:date="2019-03-19T17:02:00Z">
        <w:r w:rsidDel="00053C0F">
          <w:delText xml:space="preserve">            }</w:delText>
        </w:r>
        <w:r w:rsidR="001B06D8" w:rsidDel="00053C0F">
          <w:delText>,</w:delText>
        </w:r>
      </w:del>
    </w:p>
    <w:p w14:paraId="59C67348" w14:textId="05BEF576" w:rsidR="003576BB" w:rsidDel="00053C0F" w:rsidRDefault="001B06D8" w:rsidP="003576BB">
      <w:pPr>
        <w:pStyle w:val="Codesmall"/>
        <w:rPr>
          <w:del w:id="5056" w:author="Laurence Golding" w:date="2019-03-19T17:02:00Z"/>
        </w:rPr>
      </w:pPr>
      <w:del w:id="5057"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"shortDescription": </w:delText>
        </w:r>
        <w:r w:rsidR="003576BB" w:rsidDel="00053C0F">
          <w:delText>{</w:delText>
        </w:r>
      </w:del>
    </w:p>
    <w:p w14:paraId="2E144DEF" w14:textId="24D26977" w:rsidR="001B06D8" w:rsidDel="00053C0F" w:rsidRDefault="003576BB" w:rsidP="003576BB">
      <w:pPr>
        <w:pStyle w:val="Codesmall"/>
        <w:rPr>
          <w:del w:id="5058" w:author="Laurence Golding" w:date="2019-03-19T17:02:00Z"/>
        </w:rPr>
      </w:pPr>
      <w:del w:id="5059" w:author="Laurence Golding" w:date="2019-03-19T17:02:00Z">
        <w:r w:rsidDel="00053C0F">
          <w:delText xml:space="preserve">              "text": </w:delText>
        </w:r>
        <w:r w:rsidR="001B06D8" w:rsidDel="00053C0F">
          <w:delText>"Application code should be compiled with</w:delText>
        </w:r>
      </w:del>
    </w:p>
    <w:p w14:paraId="3DD440F3" w14:textId="0C30D6FC" w:rsidR="003576BB" w:rsidDel="00053C0F" w:rsidRDefault="001B06D8" w:rsidP="003576BB">
      <w:pPr>
        <w:pStyle w:val="Codesmall"/>
        <w:rPr>
          <w:del w:id="5060" w:author="Laurence Golding" w:date="2019-03-19T17:02:00Z"/>
        </w:rPr>
      </w:pPr>
      <w:del w:id="5061"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the most up-to-date tool sets."</w:delText>
        </w:r>
      </w:del>
    </w:p>
    <w:p w14:paraId="7778DC53" w14:textId="78C3C300" w:rsidR="001B06D8" w:rsidDel="00053C0F" w:rsidRDefault="003576BB" w:rsidP="003576BB">
      <w:pPr>
        <w:pStyle w:val="Codesmall"/>
        <w:rPr>
          <w:del w:id="5062" w:author="Laurence Golding" w:date="2019-03-19T17:02:00Z"/>
        </w:rPr>
      </w:pPr>
      <w:del w:id="5063" w:author="Laurence Golding" w:date="2019-03-19T17:02:00Z">
        <w:r w:rsidDel="00053C0F">
          <w:delText xml:space="preserve">            }</w:delText>
        </w:r>
        <w:r w:rsidR="001B06D8" w:rsidDel="00053C0F">
          <w:delText>,</w:delText>
        </w:r>
      </w:del>
    </w:p>
    <w:p w14:paraId="15727552" w14:textId="6DA7B3D4" w:rsidR="003576BB" w:rsidDel="00053C0F" w:rsidRDefault="00D71A1D" w:rsidP="003576BB">
      <w:pPr>
        <w:pStyle w:val="Codesmall"/>
        <w:rPr>
          <w:del w:id="5064" w:author="Laurence Golding" w:date="2019-03-19T17:02:00Z"/>
        </w:rPr>
      </w:pPr>
      <w:del w:id="5065" w:author="Laurence Golding" w:date="2019-03-19T17:02:00Z">
        <w:r w:rsidDel="00053C0F">
          <w:delText xml:space="preserve">  </w:delText>
        </w:r>
        <w:r w:rsidR="001B06D8" w:rsidDel="00053C0F">
          <w:delText xml:space="preserve">          "fullDescription": </w:delText>
        </w:r>
        <w:r w:rsidR="003576BB" w:rsidDel="00053C0F">
          <w:delText>{</w:delText>
        </w:r>
      </w:del>
    </w:p>
    <w:p w14:paraId="27E78DFC" w14:textId="3314B6FB" w:rsidR="001B06D8" w:rsidDel="00053C0F" w:rsidRDefault="003576BB" w:rsidP="003576BB">
      <w:pPr>
        <w:pStyle w:val="Codesmall"/>
        <w:rPr>
          <w:del w:id="5066" w:author="Laurence Golding" w:date="2019-03-19T17:02:00Z"/>
        </w:rPr>
      </w:pPr>
      <w:del w:id="5067" w:author="Laurence Golding" w:date="2019-03-19T17:02:00Z">
        <w:r w:rsidDel="00053C0F">
          <w:delText xml:space="preserve">              "text": </w:delText>
        </w:r>
        <w:r w:rsidR="001B06D8" w:rsidDel="00053C0F">
          <w:delText>"Application code should be compiled with</w:delText>
        </w:r>
      </w:del>
    </w:p>
    <w:p w14:paraId="7B8FA535" w14:textId="57FEB31E" w:rsidR="001B06D8" w:rsidDel="00053C0F" w:rsidRDefault="001B06D8" w:rsidP="003576BB">
      <w:pPr>
        <w:pStyle w:val="Codesmall"/>
        <w:rPr>
          <w:del w:id="5068" w:author="Laurence Golding" w:date="2019-03-19T17:02:00Z"/>
        </w:rPr>
      </w:pPr>
      <w:del w:id="5069" w:author="Laurence Golding" w:date="2019-03-19T17:02:00Z">
        <w:r w:rsidDel="00053C0F">
          <w:delText xml:space="preserve">    </w:delText>
        </w:r>
        <w:r w:rsidR="003576BB" w:rsidDel="00053C0F">
          <w:delText xml:space="preserve">  </w:delText>
        </w:r>
        <w:r w:rsidDel="00053C0F">
          <w:delText xml:space="preserve">                 the most up-to-date tool sets. The latest</w:delText>
        </w:r>
      </w:del>
    </w:p>
    <w:p w14:paraId="374BF26E" w14:textId="465351F9" w:rsidR="003576BB" w:rsidDel="00053C0F" w:rsidRDefault="001B06D8" w:rsidP="003576BB">
      <w:pPr>
        <w:pStyle w:val="Codesmall"/>
        <w:rPr>
          <w:del w:id="5070" w:author="Laurence Golding" w:date="2019-03-19T17:02:00Z"/>
        </w:rPr>
      </w:pPr>
      <w:del w:id="5071"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version is 2.2."</w:delText>
        </w:r>
      </w:del>
    </w:p>
    <w:p w14:paraId="72A95263" w14:textId="408B7252" w:rsidR="001B06D8" w:rsidDel="00053C0F" w:rsidRDefault="003576BB" w:rsidP="003576BB">
      <w:pPr>
        <w:pStyle w:val="Codesmall"/>
        <w:rPr>
          <w:del w:id="5072" w:author="Laurence Golding" w:date="2019-03-19T17:02:00Z"/>
        </w:rPr>
      </w:pPr>
      <w:del w:id="5073" w:author="Laurence Golding" w:date="2019-03-19T17:02:00Z">
        <w:r w:rsidDel="00053C0F">
          <w:delText xml:space="preserve">            }</w:delText>
        </w:r>
        <w:r w:rsidR="001B06D8" w:rsidDel="00053C0F">
          <w:delText>,</w:delText>
        </w:r>
      </w:del>
    </w:p>
    <w:p w14:paraId="64CA9214" w14:textId="3104AFF2" w:rsidR="001B06D8" w:rsidDel="00053C0F" w:rsidRDefault="001B06D8" w:rsidP="003576BB">
      <w:pPr>
        <w:pStyle w:val="Codesmall"/>
        <w:rPr>
          <w:del w:id="5074" w:author="Laurence Golding" w:date="2019-03-19T17:02:00Z"/>
        </w:rPr>
      </w:pPr>
      <w:del w:id="5075"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"message</w:delText>
        </w:r>
        <w:r w:rsidR="003576BB" w:rsidDel="00053C0F">
          <w:delText>String</w:delText>
        </w:r>
        <w:r w:rsidDel="00053C0F">
          <w:delText>s": {</w:delText>
        </w:r>
      </w:del>
    </w:p>
    <w:p w14:paraId="75C2C4C7" w14:textId="4C908840" w:rsidR="00DB0777" w:rsidDel="00053C0F" w:rsidRDefault="001B06D8" w:rsidP="003576BB">
      <w:pPr>
        <w:pStyle w:val="Codesmall"/>
        <w:rPr>
          <w:del w:id="5076" w:author="Laurence Golding" w:date="2019-03-19T17:02:00Z"/>
        </w:rPr>
      </w:pPr>
      <w:del w:id="5077"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"Error_BadModule": </w:delText>
        </w:r>
        <w:r w:rsidR="00DB0777" w:rsidDel="00053C0F">
          <w:delText>{</w:delText>
        </w:r>
      </w:del>
    </w:p>
    <w:p w14:paraId="62BCF452" w14:textId="0C45BF22" w:rsidR="00DB0777" w:rsidDel="00053C0F" w:rsidRDefault="00DB0777">
      <w:pPr>
        <w:pStyle w:val="Codesmall"/>
        <w:rPr>
          <w:del w:id="5078" w:author="Laurence Golding" w:date="2019-03-19T17:02:00Z"/>
        </w:rPr>
      </w:pPr>
      <w:del w:id="5079" w:author="Laurence Golding" w:date="2019-03-19T17:02:00Z">
        <w:r w:rsidDel="00053C0F">
          <w:delText xml:space="preserve">                "text": </w:delText>
        </w:r>
        <w:r w:rsidR="001B06D8" w:rsidDel="00053C0F">
          <w:delText>"built with {0} compiler version {1}</w:delText>
        </w:r>
        <w:r w:rsidDel="00053C0F">
          <w:delText xml:space="preserve"> </w:delText>
        </w:r>
        <w:r w:rsidR="001B06D8" w:rsidDel="00053C0F">
          <w:delText>(Front end version {2})"</w:delText>
        </w:r>
      </w:del>
    </w:p>
    <w:p w14:paraId="4A52FBAE" w14:textId="2628AE34" w:rsidR="001B06D8" w:rsidDel="00053C0F" w:rsidRDefault="00DB0777" w:rsidP="003576BB">
      <w:pPr>
        <w:pStyle w:val="Codesmall"/>
        <w:rPr>
          <w:del w:id="5080" w:author="Laurence Golding" w:date="2019-03-19T17:02:00Z"/>
        </w:rPr>
      </w:pPr>
      <w:del w:id="5081" w:author="Laurence Golding" w:date="2019-03-19T17:02:00Z">
        <w:r w:rsidDel="00053C0F">
          <w:delText xml:space="preserve">              }</w:delText>
        </w:r>
        <w:r w:rsidR="001B06D8" w:rsidDel="00053C0F">
          <w:delText>,</w:delText>
        </w:r>
      </w:del>
    </w:p>
    <w:p w14:paraId="42C86184" w14:textId="5EDD4DEB" w:rsidR="00DB0777" w:rsidDel="00053C0F" w:rsidRDefault="003576BB" w:rsidP="003576BB">
      <w:pPr>
        <w:pStyle w:val="Codesmall"/>
        <w:rPr>
          <w:del w:id="5082" w:author="Laurence Golding" w:date="2019-03-19T17:02:00Z"/>
        </w:rPr>
      </w:pPr>
      <w:del w:id="5083" w:author="Laurence Golding" w:date="2019-03-19T17:02:00Z">
        <w:r w:rsidDel="00053C0F">
          <w:delText xml:space="preserve">  </w:delText>
        </w:r>
        <w:r w:rsidR="001B06D8" w:rsidDel="00053C0F">
          <w:delText xml:space="preserve">          </w:delText>
        </w:r>
        <w:r w:rsidR="00D71A1D" w:rsidDel="00053C0F">
          <w:delText xml:space="preserve">  </w:delText>
        </w:r>
        <w:r w:rsidR="001B06D8" w:rsidDel="00053C0F">
          <w:delText xml:space="preserve">"Pass": </w:delText>
        </w:r>
        <w:r w:rsidR="00DB0777" w:rsidDel="00053C0F">
          <w:delText>{</w:delText>
        </w:r>
      </w:del>
    </w:p>
    <w:p w14:paraId="03A9FD03" w14:textId="714AA954" w:rsidR="00DB0777" w:rsidDel="00053C0F" w:rsidRDefault="00DB0777">
      <w:pPr>
        <w:pStyle w:val="Codesmall"/>
        <w:rPr>
          <w:del w:id="5084" w:author="Laurence Golding" w:date="2019-03-19T17:02:00Z"/>
        </w:rPr>
      </w:pPr>
      <w:del w:id="5085" w:author="Laurence Golding" w:date="2019-03-19T17:02:00Z">
        <w:r w:rsidDel="00053C0F">
          <w:delText xml:space="preserve">                "text": </w:delText>
        </w:r>
        <w:r w:rsidR="001B06D8" w:rsidDel="00053C0F">
          <w:delText>"{0} was built with tools that satisfy</w:delText>
        </w:r>
        <w:r w:rsidDel="00053C0F">
          <w:delText xml:space="preserve"> </w:delText>
        </w:r>
        <w:r w:rsidR="001B06D8" w:rsidDel="00053C0F">
          <w:delText>configured policy."</w:delText>
        </w:r>
      </w:del>
    </w:p>
    <w:p w14:paraId="6C8E2A0F" w14:textId="2B055EEE" w:rsidR="001B06D8" w:rsidDel="00053C0F" w:rsidRDefault="00DB0777" w:rsidP="003576BB">
      <w:pPr>
        <w:pStyle w:val="Codesmall"/>
        <w:rPr>
          <w:del w:id="5086" w:author="Laurence Golding" w:date="2019-03-19T17:02:00Z"/>
        </w:rPr>
      </w:pPr>
      <w:del w:id="5087" w:author="Laurence Golding" w:date="2019-03-19T17:02:00Z">
        <w:r w:rsidDel="00053C0F">
          <w:delText xml:space="preserve">              }</w:delText>
        </w:r>
        <w:r w:rsidR="001B06D8" w:rsidDel="00053C0F">
          <w:delText>,</w:delText>
        </w:r>
      </w:del>
    </w:p>
    <w:p w14:paraId="56B2F7F7" w14:textId="0B2D2932" w:rsidR="00DB0777" w:rsidDel="00053C0F" w:rsidRDefault="00D71A1D" w:rsidP="003576BB">
      <w:pPr>
        <w:pStyle w:val="Codesmall"/>
        <w:rPr>
          <w:del w:id="5088" w:author="Laurence Golding" w:date="2019-03-19T17:02:00Z"/>
        </w:rPr>
      </w:pPr>
      <w:del w:id="5089" w:author="Laurence Golding" w:date="2019-03-19T17:02:00Z">
        <w:r w:rsidDel="00053C0F">
          <w:delText xml:space="preserve">  </w:delText>
        </w:r>
        <w:r w:rsidR="003576BB" w:rsidDel="00053C0F">
          <w:delText xml:space="preserve">  </w:delText>
        </w:r>
        <w:r w:rsidR="001B06D8" w:rsidDel="00053C0F">
          <w:delText xml:space="preserve">          "Error":</w:delText>
        </w:r>
        <w:r w:rsidR="00DB0777" w:rsidDel="00053C0F">
          <w:delText xml:space="preserve"> {</w:delText>
        </w:r>
      </w:del>
    </w:p>
    <w:p w14:paraId="52E4FACF" w14:textId="202A14DC" w:rsidR="001B06D8" w:rsidDel="00053C0F" w:rsidRDefault="00DB0777" w:rsidP="003576BB">
      <w:pPr>
        <w:pStyle w:val="Codesmall"/>
        <w:rPr>
          <w:del w:id="5090" w:author="Laurence Golding" w:date="2019-03-19T17:02:00Z"/>
        </w:rPr>
      </w:pPr>
      <w:del w:id="5091" w:author="Laurence Golding" w:date="2019-03-19T17:02:00Z">
        <w:r w:rsidDel="00053C0F">
          <w:delText xml:space="preserve">                "text": </w:delText>
        </w:r>
        <w:r w:rsidR="001B06D8" w:rsidDel="00053C0F">
          <w:delText>"{0} was compiled with one or tools that do not</w:delText>
        </w:r>
      </w:del>
    </w:p>
    <w:p w14:paraId="17D404CD" w14:textId="78CC6918" w:rsidR="00DB0777" w:rsidDel="00053C0F" w:rsidRDefault="001B06D8" w:rsidP="003576BB">
      <w:pPr>
        <w:pStyle w:val="Codesmall"/>
        <w:rPr>
          <w:del w:id="5092" w:author="Laurence Golding" w:date="2019-03-19T17:02:00Z"/>
        </w:rPr>
      </w:pPr>
      <w:del w:id="5093" w:author="Laurence Golding" w:date="2019-03-19T17:02:00Z">
        <w:r w:rsidDel="00053C0F">
          <w:delText xml:space="preserve">    </w:delText>
        </w:r>
        <w:r w:rsidR="003576BB" w:rsidDel="00053C0F">
          <w:delText xml:space="preserve">  </w:delText>
        </w:r>
        <w:r w:rsidDel="00053C0F">
          <w:delText xml:space="preserve">                 </w:delText>
        </w:r>
        <w:r w:rsidR="00DB0777" w:rsidDel="00053C0F">
          <w:delText xml:space="preserve"> </w:delText>
        </w:r>
        <w:r w:rsidDel="00053C0F">
          <w:delText>satisfy configured policy."</w:delText>
        </w:r>
      </w:del>
    </w:p>
    <w:p w14:paraId="24F07836" w14:textId="7870D35F" w:rsidR="001B06D8" w:rsidDel="00053C0F" w:rsidRDefault="00DB0777" w:rsidP="003576BB">
      <w:pPr>
        <w:pStyle w:val="Codesmall"/>
        <w:rPr>
          <w:del w:id="5094" w:author="Laurence Golding" w:date="2019-03-19T17:02:00Z"/>
        </w:rPr>
      </w:pPr>
      <w:del w:id="5095" w:author="Laurence Golding" w:date="2019-03-19T17:02:00Z">
        <w:r w:rsidDel="00053C0F">
          <w:delText xml:space="preserve">              }</w:delText>
        </w:r>
        <w:r w:rsidR="001B06D8" w:rsidDel="00053C0F">
          <w:delText>,</w:delText>
        </w:r>
      </w:del>
    </w:p>
    <w:p w14:paraId="644828C1" w14:textId="7C4AB6DD" w:rsidR="00DB0777" w:rsidDel="00053C0F" w:rsidRDefault="001B06D8" w:rsidP="003576BB">
      <w:pPr>
        <w:pStyle w:val="Codesmall"/>
        <w:rPr>
          <w:del w:id="5096" w:author="Laurence Golding" w:date="2019-03-19T17:02:00Z"/>
        </w:rPr>
      </w:pPr>
      <w:del w:id="5097"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 xml:space="preserve">      "NotApplicable_InvalidMetadata": </w:delText>
        </w:r>
        <w:r w:rsidR="00DB0777" w:rsidDel="00053C0F">
          <w:delText>{</w:delText>
        </w:r>
      </w:del>
    </w:p>
    <w:p w14:paraId="384085B6" w14:textId="183306FE" w:rsidR="001B06D8" w:rsidDel="00053C0F" w:rsidRDefault="00DB0777" w:rsidP="00DB0777">
      <w:pPr>
        <w:pStyle w:val="Codesmall"/>
        <w:rPr>
          <w:del w:id="5098" w:author="Laurence Golding" w:date="2019-03-19T17:02:00Z"/>
        </w:rPr>
      </w:pPr>
      <w:del w:id="5099" w:author="Laurence Golding" w:date="2019-03-19T17:02:00Z">
        <w:r w:rsidDel="00053C0F">
          <w:delText xml:space="preserve">                "text": </w:delText>
        </w:r>
        <w:r w:rsidR="001B06D8" w:rsidDel="00053C0F">
          <w:delText>"{0} was not evaluated for check '{1}'."</w:delText>
        </w:r>
      </w:del>
    </w:p>
    <w:p w14:paraId="57F76947" w14:textId="2CC4D082" w:rsidR="00DB0777" w:rsidDel="00053C0F" w:rsidRDefault="00DB0777">
      <w:pPr>
        <w:pStyle w:val="Codesmall"/>
        <w:rPr>
          <w:del w:id="5100" w:author="Laurence Golding" w:date="2019-03-19T17:02:00Z"/>
        </w:rPr>
      </w:pPr>
      <w:del w:id="5101" w:author="Laurence Golding" w:date="2019-03-19T17:02:00Z">
        <w:r w:rsidDel="00053C0F">
          <w:delText xml:space="preserve">              }</w:delText>
        </w:r>
      </w:del>
    </w:p>
    <w:p w14:paraId="1E5665A5" w14:textId="62174850" w:rsidR="001B06D8" w:rsidDel="00053C0F" w:rsidRDefault="001B06D8" w:rsidP="003576BB">
      <w:pPr>
        <w:pStyle w:val="Codesmall"/>
        <w:rPr>
          <w:del w:id="5102" w:author="Laurence Golding" w:date="2019-03-19T17:02:00Z"/>
        </w:rPr>
      </w:pPr>
      <w:del w:id="5103" w:author="Laurence Golding" w:date="2019-03-19T17:02:00Z">
        <w:r w:rsidDel="00053C0F">
          <w:delText xml:space="preserve">      </w:delText>
        </w:r>
        <w:r w:rsidR="00D71A1D" w:rsidDel="00053C0F">
          <w:delText xml:space="preserve">  </w:delText>
        </w:r>
        <w:r w:rsidDel="00053C0F">
          <w:delText xml:space="preserve">  </w:delText>
        </w:r>
        <w:r w:rsidR="003576BB" w:rsidDel="00053C0F">
          <w:delText xml:space="preserve">  </w:delText>
        </w:r>
        <w:r w:rsidDel="00053C0F">
          <w:delText>},</w:delText>
        </w:r>
      </w:del>
    </w:p>
    <w:p w14:paraId="6B0FEB3E" w14:textId="079A3D89" w:rsidR="00ED67B5" w:rsidDel="00053C0F" w:rsidRDefault="00ED67B5" w:rsidP="003576BB">
      <w:pPr>
        <w:pStyle w:val="Codesmall"/>
        <w:rPr>
          <w:del w:id="5104" w:author="Laurence Golding" w:date="2019-03-19T17:02:00Z"/>
        </w:rPr>
      </w:pPr>
      <w:del w:id="5105" w:author="Laurence Golding" w:date="2019-03-19T17:02:00Z">
        <w:r w:rsidDel="00053C0F">
          <w:delText xml:space="preserve">            "configuration": {</w:delText>
        </w:r>
      </w:del>
    </w:p>
    <w:p w14:paraId="65CC9196" w14:textId="4701587C" w:rsidR="00ED67B5" w:rsidDel="00053C0F" w:rsidRDefault="001B06D8" w:rsidP="003576BB">
      <w:pPr>
        <w:pStyle w:val="Codesmall"/>
        <w:rPr>
          <w:del w:id="5106" w:author="Laurence Golding" w:date="2019-03-19T17:02:00Z"/>
        </w:rPr>
      </w:pPr>
      <w:del w:id="5107" w:author="Laurence Golding" w:date="2019-03-19T17:02:00Z">
        <w:r w:rsidDel="00053C0F">
          <w:delText xml:space="preserve">        </w:delText>
        </w:r>
        <w:r w:rsidR="00D71A1D" w:rsidDel="00053C0F">
          <w:delText xml:space="preserve">  </w:delText>
        </w:r>
        <w:r w:rsidR="003576BB" w:rsidDel="00053C0F">
          <w:delText xml:space="preserve">  </w:delText>
        </w:r>
        <w:r w:rsidR="00ED67B5" w:rsidDel="00053C0F">
          <w:delText xml:space="preserve">  </w:delText>
        </w:r>
        <w:r w:rsidDel="00053C0F">
          <w:delText>"defaultLevel": "warning"</w:delText>
        </w:r>
      </w:del>
    </w:p>
    <w:p w14:paraId="73862C33" w14:textId="706BE76B" w:rsidR="001B06D8" w:rsidDel="00053C0F" w:rsidRDefault="00ED67B5" w:rsidP="003576BB">
      <w:pPr>
        <w:pStyle w:val="Codesmall"/>
        <w:rPr>
          <w:del w:id="5108" w:author="Laurence Golding" w:date="2019-03-19T17:02:00Z"/>
        </w:rPr>
      </w:pPr>
      <w:del w:id="5109" w:author="Laurence Golding" w:date="2019-03-19T17:02:00Z">
        <w:r w:rsidDel="00053C0F">
          <w:delText xml:space="preserve">            }</w:delText>
        </w:r>
        <w:r w:rsidR="001B06D8" w:rsidDel="00053C0F">
          <w:delText>,</w:delText>
        </w:r>
      </w:del>
    </w:p>
    <w:p w14:paraId="7D5AA8BE" w14:textId="7B9DD807" w:rsidR="001B06D8" w:rsidDel="00053C0F" w:rsidRDefault="001B06D8" w:rsidP="003576BB">
      <w:pPr>
        <w:pStyle w:val="Codesmall"/>
        <w:rPr>
          <w:del w:id="5110" w:author="Laurence Golding" w:date="2019-03-19T17:02:00Z"/>
        </w:rPr>
      </w:pPr>
      <w:del w:id="5111" w:author="Laurence Golding" w:date="2019-03-19T17:02:00Z">
        <w:r w:rsidDel="00053C0F">
          <w:delText xml:space="preserve">        </w:delText>
        </w:r>
        <w:r w:rsidR="00D71A1D" w:rsidDel="00053C0F">
          <w:delText xml:space="preserve">  </w:delText>
        </w:r>
        <w:r w:rsidR="003576BB" w:rsidDel="00053C0F">
          <w:delText xml:space="preserve">  </w:delText>
        </w:r>
        <w:r w:rsidDel="00053C0F">
          <w:delText>"helpUri":</w:delText>
        </w:r>
        <w:r w:rsidR="003576BB" w:rsidDel="00053C0F">
          <w:delText xml:space="preserve"> </w:delText>
        </w:r>
        <w:r w:rsidDel="00053C0F">
          <w:delText>"http://www.example.com/tools/BinaryAnalyzer/rules/BA2006"</w:delText>
        </w:r>
      </w:del>
    </w:p>
    <w:p w14:paraId="1A0889EC" w14:textId="4737C98B" w:rsidR="001B06D8" w:rsidDel="00053C0F" w:rsidRDefault="001B06D8" w:rsidP="003576BB">
      <w:pPr>
        <w:pStyle w:val="Codesmall"/>
        <w:rPr>
          <w:del w:id="5112" w:author="Laurence Golding" w:date="2019-03-19T17:02:00Z"/>
        </w:rPr>
      </w:pPr>
      <w:del w:id="5113" w:author="Laurence Golding" w:date="2019-03-19T17:02:00Z">
        <w:r w:rsidDel="00053C0F">
          <w:delText xml:space="preserve">        </w:delText>
        </w:r>
        <w:r w:rsidR="00D71A1D" w:rsidDel="00053C0F">
          <w:delText xml:space="preserve">  </w:delText>
        </w:r>
        <w:r w:rsidDel="00053C0F">
          <w:delText>}</w:delText>
        </w:r>
      </w:del>
    </w:p>
    <w:p w14:paraId="549FD0D0" w14:textId="0AA04238" w:rsidR="001B06D8" w:rsidDel="00053C0F" w:rsidRDefault="001B06D8" w:rsidP="003576BB">
      <w:pPr>
        <w:pStyle w:val="Codesmall"/>
        <w:rPr>
          <w:del w:id="5114" w:author="Laurence Golding" w:date="2019-03-19T17:02:00Z"/>
        </w:rPr>
      </w:pPr>
      <w:del w:id="5115" w:author="Laurence Golding" w:date="2019-03-19T17:02:00Z">
        <w:r w:rsidDel="00053C0F">
          <w:delText xml:space="preserve">      </w:delText>
        </w:r>
        <w:r w:rsidR="00D71A1D" w:rsidDel="00053C0F">
          <w:delText xml:space="preserve">  </w:delText>
        </w:r>
        <w:r w:rsidR="00581577" w:rsidDel="00053C0F">
          <w:delText>]</w:delText>
        </w:r>
      </w:del>
    </w:p>
    <w:p w14:paraId="68131C8E" w14:textId="7B0F6879" w:rsidR="003576BB" w:rsidDel="00053C0F" w:rsidRDefault="003576BB" w:rsidP="003576BB">
      <w:pPr>
        <w:pStyle w:val="Codesmall"/>
        <w:rPr>
          <w:del w:id="5116" w:author="Laurence Golding" w:date="2019-03-19T17:02:00Z"/>
        </w:rPr>
      </w:pPr>
      <w:del w:id="5117" w:author="Laurence Golding" w:date="2019-03-19T17:02:00Z">
        <w:r w:rsidDel="00053C0F">
          <w:delText xml:space="preserve">      }</w:delText>
        </w:r>
      </w:del>
    </w:p>
    <w:p w14:paraId="121AB09B" w14:textId="2B0FBB7D" w:rsidR="001B06D8" w:rsidDel="00053C0F" w:rsidRDefault="001B06D8" w:rsidP="003576BB">
      <w:pPr>
        <w:pStyle w:val="Codesmall"/>
        <w:rPr>
          <w:del w:id="5118" w:author="Laurence Golding" w:date="2019-03-19T17:02:00Z"/>
        </w:rPr>
      </w:pPr>
      <w:del w:id="5119" w:author="Laurence Golding" w:date="2019-03-19T17:02:00Z">
        <w:r w:rsidDel="00053C0F">
          <w:delText xml:space="preserve">    }</w:delText>
        </w:r>
      </w:del>
    </w:p>
    <w:p w14:paraId="24F5D326" w14:textId="14675BD5" w:rsidR="001B06D8" w:rsidDel="00053C0F" w:rsidRDefault="001B06D8" w:rsidP="003576BB">
      <w:pPr>
        <w:pStyle w:val="Codesmall"/>
        <w:rPr>
          <w:del w:id="5120" w:author="Laurence Golding" w:date="2019-03-19T17:02:00Z"/>
        </w:rPr>
      </w:pPr>
      <w:del w:id="5121" w:author="Laurence Golding" w:date="2019-03-19T17:02:00Z">
        <w:r w:rsidDel="00053C0F">
          <w:delText xml:space="preserve">  ]</w:delText>
        </w:r>
      </w:del>
    </w:p>
    <w:p w14:paraId="68FD5A8F" w14:textId="55FAF063" w:rsidR="001B06D8" w:rsidRPr="001B06D8" w:rsidDel="00053C0F" w:rsidRDefault="001B06D8" w:rsidP="003576BB">
      <w:pPr>
        <w:pStyle w:val="Codesmall"/>
        <w:rPr>
          <w:del w:id="5122" w:author="Laurence Golding" w:date="2019-03-19T17:02:00Z"/>
        </w:rPr>
      </w:pPr>
      <w:del w:id="5123" w:author="Laurence Golding" w:date="2019-03-19T17:02:00Z">
        <w:r w:rsidDel="00053C0F">
          <w:delText>}</w:delText>
        </w:r>
      </w:del>
    </w:p>
    <w:p w14:paraId="18F9CB95" w14:textId="38F06BAC" w:rsidR="001D7651" w:rsidRDefault="001D7651" w:rsidP="001D7651">
      <w:pPr>
        <w:pStyle w:val="AppendixHeading2"/>
      </w:pPr>
      <w:bookmarkStart w:id="5124" w:name="_Toc3812391"/>
      <w:r>
        <w:t>Comprehensive SARIF file</w:t>
      </w:r>
      <w:bookmarkEnd w:id="512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405DB379" w:rsidR="005E5FAD" w:rsidDel="00BB2B1E" w:rsidRDefault="00334420" w:rsidP="00BB2B1E">
      <w:pPr>
        <w:pStyle w:val="Codesmall"/>
        <w:rPr>
          <w:del w:id="5125" w:author="Laurence Golding" w:date="2019-03-19T17:12:00Z"/>
        </w:rPr>
      </w:pPr>
      <w:r>
        <w:t xml:space="preserve">  </w:t>
      </w:r>
      <w:r w:rsidR="006043FF">
        <w:t xml:space="preserve">          </w:t>
      </w:r>
      <w:r w:rsidR="005E5FAD">
        <w:t>"copyright": "Copyright (c) 2017 by Example Corporation.</w:t>
      </w:r>
    </w:p>
    <w:p w14:paraId="3C0EA9F4" w14:textId="12F22EF2" w:rsidR="006043FF" w:rsidRDefault="00334420" w:rsidP="00BB2B1E">
      <w:pPr>
        <w:pStyle w:val="Codesmall"/>
      </w:pPr>
      <w:del w:id="5126" w:author="Laurence Golding" w:date="2019-03-19T17:12:00Z">
        <w:r w:rsidDel="00BB2B1E">
          <w:delText xml:space="preserve">  </w:delText>
        </w:r>
        <w:r w:rsidR="005E5FAD" w:rsidDel="00BB2B1E">
          <w:delText xml:space="preserve">                       </w:delText>
        </w:r>
        <w:r w:rsidR="006043FF" w:rsidDel="00BB2B1E">
          <w:delText>All rights reserved.</w:delText>
        </w:r>
      </w:del>
      <w:r w:rsidR="006043FF">
        <w:t>"</w:t>
      </w:r>
    </w:p>
    <w:p w14:paraId="199ACCDC" w14:textId="49FBF555" w:rsidR="006043FF" w:rsidRDefault="00334420" w:rsidP="00EA1C84">
      <w:pPr>
        <w:pStyle w:val="Codesmall"/>
      </w:pPr>
      <w:r>
        <w:t xml:space="preserve">  </w:t>
      </w:r>
      <w:r w:rsidR="006043FF">
        <w:t xml:space="preserve">        }</w:t>
      </w:r>
      <w:ins w:id="5127" w:author="Laurence Golding" w:date="2019-03-20T09:21:00Z">
        <w:r w:rsidR="00781895">
          <w:t>,</w:t>
        </w:r>
      </w:ins>
    </w:p>
    <w:p w14:paraId="7D81EB26" w14:textId="77777777" w:rsidR="004C4DAB" w:rsidRDefault="004C4DAB" w:rsidP="004C4DAB">
      <w:pPr>
        <w:pStyle w:val="Codesmall"/>
        <w:rPr>
          <w:ins w:id="5128" w:author="Laurence Golding" w:date="2019-03-22T18:58:00Z"/>
        </w:rPr>
      </w:pPr>
      <w:ins w:id="5129" w:author="Laurence Golding" w:date="2019-03-22T18:58:00Z">
        <w:r>
          <w:t xml:space="preserve">          "globalMessageStrings": {</w:t>
        </w:r>
      </w:ins>
    </w:p>
    <w:p w14:paraId="545B9658" w14:textId="77777777" w:rsidR="004C4DAB" w:rsidRDefault="004C4DAB" w:rsidP="004C4DAB">
      <w:pPr>
        <w:pStyle w:val="Codesmall"/>
        <w:rPr>
          <w:ins w:id="5130" w:author="Laurence Golding" w:date="2019-03-22T18:58:00Z"/>
        </w:rPr>
      </w:pPr>
      <w:ins w:id="5131" w:author="Laurence Golding" w:date="2019-03-22T18:58:00Z">
        <w:r>
          <w:t xml:space="preserve">            "call": {</w:t>
        </w:r>
      </w:ins>
    </w:p>
    <w:p w14:paraId="7C270983" w14:textId="2A10F854" w:rsidR="004C4DAB" w:rsidRDefault="004C4DAB" w:rsidP="004C4DAB">
      <w:pPr>
        <w:pStyle w:val="Codesmall"/>
        <w:rPr>
          <w:ins w:id="5132" w:author="Laurence Golding" w:date="2019-03-22T18:58:00Z"/>
        </w:rPr>
      </w:pPr>
      <w:ins w:id="5133" w:author="Laurence Golding" w:date="2019-03-22T18:58:00Z">
        <w:r>
          <w:t xml:space="preserve">              "text": "Call",</w:t>
        </w:r>
      </w:ins>
    </w:p>
    <w:p w14:paraId="68137FD0" w14:textId="1B547988" w:rsidR="004C4DAB" w:rsidRDefault="004C4DAB" w:rsidP="004C4DAB">
      <w:pPr>
        <w:pStyle w:val="Codesmall"/>
        <w:rPr>
          <w:ins w:id="5134" w:author="Laurence Golding" w:date="2019-03-22T18:58:00Z"/>
        </w:rPr>
      </w:pPr>
      <w:ins w:id="5135" w:author="Laurence Golding" w:date="2019-03-22T18:58:00Z">
        <w:r>
          <w:t xml:space="preserve">              "markdown": "**Call**"</w:t>
        </w:r>
      </w:ins>
    </w:p>
    <w:p w14:paraId="12C70AA2" w14:textId="223842C4" w:rsidR="004C4DAB" w:rsidRDefault="004C4DAB" w:rsidP="004C4DAB">
      <w:pPr>
        <w:pStyle w:val="Codesmall"/>
        <w:rPr>
          <w:ins w:id="5136" w:author="Laurence Golding" w:date="2019-03-22T18:58:00Z"/>
        </w:rPr>
      </w:pPr>
      <w:ins w:id="5137" w:author="Laurence Golding" w:date="2019-03-22T18:58:00Z">
        <w:r>
          <w:t xml:space="preserve">            }</w:t>
        </w:r>
      </w:ins>
    </w:p>
    <w:p w14:paraId="138765F6" w14:textId="77777777" w:rsidR="004C4DAB" w:rsidRDefault="004C4DAB" w:rsidP="004C4DAB">
      <w:pPr>
        <w:pStyle w:val="Codesmall"/>
        <w:rPr>
          <w:ins w:id="5138" w:author="Laurence Golding" w:date="2019-03-22T18:59:00Z"/>
        </w:rPr>
      </w:pPr>
      <w:ins w:id="5139" w:author="Laurence Golding" w:date="2019-03-22T18:58:00Z">
        <w:r>
          <w:t xml:space="preserve">            "return": {</w:t>
        </w:r>
      </w:ins>
    </w:p>
    <w:p w14:paraId="00A4D869" w14:textId="260A36DF" w:rsidR="004C4DAB" w:rsidRDefault="004C4DAB" w:rsidP="004C4DAB">
      <w:pPr>
        <w:pStyle w:val="Codesmall"/>
        <w:rPr>
          <w:ins w:id="5140" w:author="Laurence Golding" w:date="2019-03-22T18:58:00Z"/>
        </w:rPr>
      </w:pPr>
      <w:ins w:id="5141" w:author="Laurence Golding" w:date="2019-03-22T18:59:00Z">
        <w:r>
          <w:t xml:space="preserve">              "text": </w:t>
        </w:r>
      </w:ins>
      <w:ins w:id="5142" w:author="Laurence Golding" w:date="2019-03-22T18:58:00Z">
        <w:r>
          <w:t>"Return"</w:t>
        </w:r>
      </w:ins>
      <w:ins w:id="5143" w:author="Laurence Golding" w:date="2019-03-22T18:59:00Z">
        <w:r>
          <w:t>,</w:t>
        </w:r>
      </w:ins>
    </w:p>
    <w:p w14:paraId="399B154D" w14:textId="49602951" w:rsidR="004C4DAB" w:rsidRDefault="004C4DAB" w:rsidP="004C4DAB">
      <w:pPr>
        <w:pStyle w:val="Codesmall"/>
        <w:rPr>
          <w:ins w:id="5144" w:author="Laurence Golding" w:date="2019-03-22T18:59:00Z"/>
        </w:rPr>
      </w:pPr>
      <w:ins w:id="5145" w:author="Laurence Golding" w:date="2019-03-22T18:59:00Z">
        <w:r>
          <w:t xml:space="preserve">              "markdown": "**Return**"</w:t>
        </w:r>
      </w:ins>
    </w:p>
    <w:p w14:paraId="0D8CED5D" w14:textId="77777777" w:rsidR="004C4DAB" w:rsidRDefault="004C4DAB" w:rsidP="004C4DAB">
      <w:pPr>
        <w:pStyle w:val="Codesmall"/>
        <w:rPr>
          <w:ins w:id="5146" w:author="Laurence Golding" w:date="2019-03-22T18:59:00Z"/>
        </w:rPr>
      </w:pPr>
      <w:ins w:id="5147" w:author="Laurence Golding" w:date="2019-03-22T18:59:00Z">
        <w:r>
          <w:t xml:space="preserve">            }</w:t>
        </w:r>
      </w:ins>
    </w:p>
    <w:p w14:paraId="4F0EE453" w14:textId="77777777" w:rsidR="004C4DAB" w:rsidRDefault="004C4DAB" w:rsidP="004C4DAB">
      <w:pPr>
        <w:pStyle w:val="Codesmall"/>
        <w:rPr>
          <w:ins w:id="5148" w:author="Laurence Golding" w:date="2019-03-22T18:58:00Z"/>
        </w:rPr>
      </w:pPr>
      <w:ins w:id="5149" w:author="Laurence Golding" w:date="2019-03-22T18:58:00Z">
        <w:r>
          <w:t xml:space="preserve">          },</w:t>
        </w:r>
      </w:ins>
    </w:p>
    <w:p w14:paraId="6E15EBAC" w14:textId="2B8FB726" w:rsidR="00762B11" w:rsidRDefault="000B0249" w:rsidP="00762B11">
      <w:pPr>
        <w:pStyle w:val="Codesmall"/>
        <w:rPr>
          <w:moveTo w:id="5150" w:author="Laurence Golding" w:date="2019-03-19T17:08:00Z"/>
        </w:rPr>
      </w:pPr>
      <w:ins w:id="5151" w:author="Laurence Golding" w:date="2019-03-19T17:10:00Z">
        <w:r>
          <w:t xml:space="preserve">  </w:t>
        </w:r>
      </w:ins>
      <w:moveToRangeStart w:id="5152" w:author="Laurence Golding" w:date="2019-03-19T17:08:00Z" w:name="move3907753"/>
      <w:moveTo w:id="5153" w:author="Laurence Golding" w:date="2019-03-19T17:08:00Z">
        <w:r w:rsidR="00762B11">
          <w:t xml:space="preserve">        "</w:t>
        </w:r>
        <w:del w:id="5154" w:author="Laurence Golding" w:date="2019-03-19T17:09:00Z">
          <w:r w:rsidR="00762B11" w:rsidDel="00762B11">
            <w:delText>rules</w:delText>
          </w:r>
        </w:del>
      </w:moveTo>
      <w:ins w:id="5155" w:author="Laurence Golding" w:date="2019-03-19T17:12:00Z">
        <w:r w:rsidR="00BB2B1E">
          <w:t>rule</w:t>
        </w:r>
      </w:ins>
      <w:ins w:id="5156" w:author="Laurence Golding" w:date="2019-03-19T17:09:00Z">
        <w:r w:rsidR="00762B11">
          <w:t>Descriptors</w:t>
        </w:r>
      </w:ins>
      <w:moveTo w:id="5157" w:author="Laurence Golding" w:date="2019-03-19T17:08:00Z">
        <w:r w:rsidR="00762B11">
          <w:t>": [</w:t>
        </w:r>
      </w:moveTo>
    </w:p>
    <w:p w14:paraId="59FF1EA4" w14:textId="396E991E" w:rsidR="00762B11" w:rsidRDefault="000B0249" w:rsidP="00762B11">
      <w:pPr>
        <w:pStyle w:val="Codesmall"/>
        <w:rPr>
          <w:moveTo w:id="5158" w:author="Laurence Golding" w:date="2019-03-19T17:08:00Z"/>
        </w:rPr>
      </w:pPr>
      <w:ins w:id="5159" w:author="Laurence Golding" w:date="2019-03-19T17:10:00Z">
        <w:r>
          <w:t xml:space="preserve">  </w:t>
        </w:r>
      </w:ins>
      <w:moveTo w:id="5160" w:author="Laurence Golding" w:date="2019-03-19T17:08:00Z">
        <w:r w:rsidR="00762B11">
          <w:t xml:space="preserve">          {</w:t>
        </w:r>
      </w:moveTo>
    </w:p>
    <w:p w14:paraId="2B476ED8" w14:textId="65F00442" w:rsidR="00762B11" w:rsidRDefault="000B0249" w:rsidP="00762B11">
      <w:pPr>
        <w:pStyle w:val="Codesmall"/>
        <w:rPr>
          <w:moveTo w:id="5161" w:author="Laurence Golding" w:date="2019-03-19T17:08:00Z"/>
        </w:rPr>
      </w:pPr>
      <w:ins w:id="5162" w:author="Laurence Golding" w:date="2019-03-19T17:10:00Z">
        <w:r>
          <w:t xml:space="preserve">  </w:t>
        </w:r>
      </w:ins>
      <w:moveTo w:id="5163" w:author="Laurence Golding" w:date="2019-03-19T17:08:00Z">
        <w:r w:rsidR="00762B11">
          <w:t xml:space="preserve">            "id": "C2001",</w:t>
        </w:r>
      </w:moveTo>
    </w:p>
    <w:p w14:paraId="6E741235" w14:textId="0CBE3B43" w:rsidR="00762B11" w:rsidRDefault="000B0249" w:rsidP="00762B11">
      <w:pPr>
        <w:pStyle w:val="Codesmall"/>
        <w:rPr>
          <w:moveTo w:id="5164" w:author="Laurence Golding" w:date="2019-03-19T17:08:00Z"/>
        </w:rPr>
      </w:pPr>
      <w:ins w:id="5165" w:author="Laurence Golding" w:date="2019-03-19T17:10:00Z">
        <w:r>
          <w:t xml:space="preserve">  </w:t>
        </w:r>
      </w:ins>
      <w:moveTo w:id="5166" w:author="Laurence Golding" w:date="2019-03-19T17:08:00Z">
        <w:r w:rsidR="00762B11">
          <w:t xml:space="preserve">            "deprecatedIds": [</w:t>
        </w:r>
      </w:moveTo>
    </w:p>
    <w:p w14:paraId="75EB6EDE" w14:textId="4BEC2E23" w:rsidR="00762B11" w:rsidRDefault="000B0249" w:rsidP="00762B11">
      <w:pPr>
        <w:pStyle w:val="Codesmall"/>
        <w:rPr>
          <w:moveTo w:id="5167" w:author="Laurence Golding" w:date="2019-03-19T17:08:00Z"/>
        </w:rPr>
      </w:pPr>
      <w:ins w:id="5168" w:author="Laurence Golding" w:date="2019-03-19T17:10:00Z">
        <w:r>
          <w:t xml:space="preserve">  </w:t>
        </w:r>
      </w:ins>
      <w:moveTo w:id="5169" w:author="Laurence Golding" w:date="2019-03-19T17:08:00Z">
        <w:r w:rsidR="00762B11">
          <w:t xml:space="preserve">              "CA2000"</w:t>
        </w:r>
      </w:moveTo>
    </w:p>
    <w:p w14:paraId="64091EFA" w14:textId="6F798EEC" w:rsidR="00762B11" w:rsidRDefault="000B0249" w:rsidP="00762B11">
      <w:pPr>
        <w:pStyle w:val="Codesmall"/>
        <w:rPr>
          <w:ins w:id="5170" w:author="Laurence Golding" w:date="2019-03-19T17:09:00Z"/>
        </w:rPr>
      </w:pPr>
      <w:ins w:id="5171" w:author="Laurence Golding" w:date="2019-03-19T17:10:00Z">
        <w:r>
          <w:t xml:space="preserve">  </w:t>
        </w:r>
      </w:ins>
      <w:moveTo w:id="5172" w:author="Laurence Golding" w:date="2019-03-19T17:08:00Z">
        <w:r w:rsidR="00762B11">
          <w:t xml:space="preserve">            ],</w:t>
        </w:r>
      </w:moveTo>
    </w:p>
    <w:p w14:paraId="1191C231" w14:textId="609A8723" w:rsidR="00762B11" w:rsidRDefault="000B0249" w:rsidP="00762B11">
      <w:pPr>
        <w:pStyle w:val="Codesmall"/>
        <w:rPr>
          <w:moveTo w:id="5173" w:author="Laurence Golding" w:date="2019-03-19T17:08:00Z"/>
        </w:rPr>
      </w:pPr>
      <w:ins w:id="5174" w:author="Laurence Golding" w:date="2019-03-19T17:10:00Z">
        <w:r>
          <w:t xml:space="preserve">  </w:t>
        </w:r>
      </w:ins>
      <w:ins w:id="5175" w:author="Laurence Golding" w:date="2019-03-19T17:09:00Z">
        <w:r w:rsidR="00762B11">
          <w:t xml:space="preserve">            "defaultConfiguration": {</w:t>
        </w:r>
      </w:ins>
    </w:p>
    <w:p w14:paraId="4CF63F0D" w14:textId="4D3D36F7" w:rsidR="00762B11" w:rsidRDefault="000B0249" w:rsidP="00762B11">
      <w:pPr>
        <w:pStyle w:val="Codesmall"/>
        <w:rPr>
          <w:moveTo w:id="5176" w:author="Laurence Golding" w:date="2019-03-19T17:08:00Z"/>
        </w:rPr>
      </w:pPr>
      <w:ins w:id="5177" w:author="Laurence Golding" w:date="2019-03-19T17:10:00Z">
        <w:r>
          <w:t xml:space="preserve">  </w:t>
        </w:r>
      </w:ins>
      <w:ins w:id="5178" w:author="Laurence Golding" w:date="2019-03-19T17:09:00Z">
        <w:r w:rsidR="00762B11">
          <w:t xml:space="preserve">  </w:t>
        </w:r>
      </w:ins>
      <w:moveTo w:id="5179" w:author="Laurence Golding" w:date="2019-03-19T17:08:00Z">
        <w:r w:rsidR="00762B11">
          <w:t xml:space="preserve">            "</w:t>
        </w:r>
        <w:del w:id="5180" w:author="Laurence Golding" w:date="2019-03-19T17:09:00Z">
          <w:r w:rsidR="00762B11" w:rsidDel="00762B11">
            <w:delText>defaultL</w:delText>
          </w:r>
        </w:del>
      </w:moveTo>
      <w:ins w:id="5181" w:author="Laurence Golding" w:date="2019-03-19T17:09:00Z">
        <w:r w:rsidR="00762B11">
          <w:t>l</w:t>
        </w:r>
      </w:ins>
      <w:moveTo w:id="5182" w:author="Laurence Golding" w:date="2019-03-19T17:08:00Z">
        <w:r w:rsidR="00762B11">
          <w:t>evel": "error",</w:t>
        </w:r>
      </w:moveTo>
    </w:p>
    <w:p w14:paraId="107A73AD" w14:textId="0548A734" w:rsidR="00762B11" w:rsidRDefault="000B0249" w:rsidP="00762B11">
      <w:pPr>
        <w:pStyle w:val="Codesmall"/>
        <w:rPr>
          <w:ins w:id="5183" w:author="Laurence Golding" w:date="2019-03-19T17:09:00Z"/>
        </w:rPr>
      </w:pPr>
      <w:ins w:id="5184" w:author="Laurence Golding" w:date="2019-03-19T17:11:00Z">
        <w:r>
          <w:t xml:space="preserve">  </w:t>
        </w:r>
      </w:ins>
      <w:ins w:id="5185" w:author="Laurence Golding" w:date="2019-03-19T17:09:00Z">
        <w:r w:rsidR="00762B11">
          <w:t xml:space="preserve">  </w:t>
        </w:r>
      </w:ins>
      <w:moveTo w:id="5186" w:author="Laurence Golding" w:date="2019-03-19T17:08:00Z">
        <w:r w:rsidR="00762B11">
          <w:t xml:space="preserve">            "</w:t>
        </w:r>
        <w:del w:id="5187" w:author="Laurence Golding" w:date="2019-03-19T17:09:00Z">
          <w:r w:rsidR="00762B11" w:rsidDel="00762B11">
            <w:delText>defaultR</w:delText>
          </w:r>
        </w:del>
      </w:moveTo>
      <w:ins w:id="5188" w:author="Laurence Golding" w:date="2019-03-19T17:09:00Z">
        <w:r w:rsidR="00762B11">
          <w:t>r</w:t>
        </w:r>
      </w:ins>
      <w:moveTo w:id="5189" w:author="Laurence Golding" w:date="2019-03-19T17:08:00Z">
        <w:r w:rsidR="00762B11">
          <w:t>ank": 95</w:t>
        </w:r>
      </w:moveTo>
    </w:p>
    <w:p w14:paraId="1DDDB496" w14:textId="5E65EF04" w:rsidR="00762B11" w:rsidRDefault="000B0249" w:rsidP="00762B11">
      <w:pPr>
        <w:pStyle w:val="Codesmall"/>
        <w:rPr>
          <w:moveTo w:id="5190" w:author="Laurence Golding" w:date="2019-03-19T17:08:00Z"/>
        </w:rPr>
      </w:pPr>
      <w:ins w:id="5191" w:author="Laurence Golding" w:date="2019-03-19T17:11:00Z">
        <w:r>
          <w:t xml:space="preserve">  </w:t>
        </w:r>
      </w:ins>
      <w:ins w:id="5192" w:author="Laurence Golding" w:date="2019-03-19T17:09:00Z">
        <w:r w:rsidR="00762B11">
          <w:t xml:space="preserve">            }</w:t>
        </w:r>
      </w:ins>
      <w:moveTo w:id="5193" w:author="Laurence Golding" w:date="2019-03-19T17:08:00Z">
        <w:r w:rsidR="00762B11">
          <w:t>,</w:t>
        </w:r>
      </w:moveTo>
    </w:p>
    <w:p w14:paraId="5D659051" w14:textId="233726FE" w:rsidR="00762B11" w:rsidRDefault="000B0249" w:rsidP="00762B11">
      <w:pPr>
        <w:pStyle w:val="Codesmall"/>
        <w:rPr>
          <w:moveTo w:id="5194" w:author="Laurence Golding" w:date="2019-03-19T17:08:00Z"/>
        </w:rPr>
      </w:pPr>
      <w:ins w:id="5195" w:author="Laurence Golding" w:date="2019-03-19T17:11:00Z">
        <w:r>
          <w:t xml:space="preserve">  </w:t>
        </w:r>
      </w:ins>
      <w:moveTo w:id="5196" w:author="Laurence Golding" w:date="2019-03-19T17:08:00Z">
        <w:r w:rsidR="00762B11">
          <w:t xml:space="preserve">            "shortDescription": {</w:t>
        </w:r>
      </w:moveTo>
    </w:p>
    <w:p w14:paraId="1C5E6B9D" w14:textId="3E03D79E" w:rsidR="00762B11" w:rsidRDefault="000B0249" w:rsidP="00762B11">
      <w:pPr>
        <w:pStyle w:val="Codesmall"/>
        <w:rPr>
          <w:moveTo w:id="5197" w:author="Laurence Golding" w:date="2019-03-19T17:08:00Z"/>
        </w:rPr>
      </w:pPr>
      <w:ins w:id="5198" w:author="Laurence Golding" w:date="2019-03-19T17:11:00Z">
        <w:r>
          <w:t xml:space="preserve">  </w:t>
        </w:r>
      </w:ins>
      <w:moveTo w:id="5199" w:author="Laurence Golding" w:date="2019-03-19T17:08:00Z">
        <w:r w:rsidR="00762B11">
          <w:t xml:space="preserve">              "text": "A variable was used without being initialized."</w:t>
        </w:r>
      </w:moveTo>
    </w:p>
    <w:p w14:paraId="6D5326FF" w14:textId="552C186C" w:rsidR="00762B11" w:rsidRDefault="000B0249" w:rsidP="00762B11">
      <w:pPr>
        <w:pStyle w:val="Codesmall"/>
        <w:rPr>
          <w:moveTo w:id="5200" w:author="Laurence Golding" w:date="2019-03-19T17:08:00Z"/>
        </w:rPr>
      </w:pPr>
      <w:ins w:id="5201" w:author="Laurence Golding" w:date="2019-03-19T17:11:00Z">
        <w:r>
          <w:t xml:space="preserve">  </w:t>
        </w:r>
      </w:ins>
      <w:moveTo w:id="5202" w:author="Laurence Golding" w:date="2019-03-19T17:08:00Z">
        <w:r w:rsidR="00762B11">
          <w:t xml:space="preserve">            },</w:t>
        </w:r>
      </w:moveTo>
    </w:p>
    <w:p w14:paraId="2A0BF0FC" w14:textId="1C6AC37F" w:rsidR="00762B11" w:rsidRDefault="000B0249" w:rsidP="00762B11">
      <w:pPr>
        <w:pStyle w:val="Codesmall"/>
        <w:rPr>
          <w:moveTo w:id="5203" w:author="Laurence Golding" w:date="2019-03-19T17:08:00Z"/>
        </w:rPr>
      </w:pPr>
      <w:ins w:id="5204" w:author="Laurence Golding" w:date="2019-03-19T17:11:00Z">
        <w:r>
          <w:t xml:space="preserve">  </w:t>
        </w:r>
      </w:ins>
      <w:moveTo w:id="5205" w:author="Laurence Golding" w:date="2019-03-19T17:08:00Z">
        <w:r w:rsidR="00762B11">
          <w:t xml:space="preserve">            "fullDescription": {</w:t>
        </w:r>
      </w:moveTo>
    </w:p>
    <w:p w14:paraId="2728C033" w14:textId="4A51418B" w:rsidR="00762B11" w:rsidRDefault="000B0249" w:rsidP="00762B11">
      <w:pPr>
        <w:pStyle w:val="Codesmall"/>
        <w:rPr>
          <w:moveTo w:id="5206" w:author="Laurence Golding" w:date="2019-03-19T17:08:00Z"/>
        </w:rPr>
      </w:pPr>
      <w:ins w:id="5207" w:author="Laurence Golding" w:date="2019-03-19T17:11:00Z">
        <w:r>
          <w:t xml:space="preserve">  </w:t>
        </w:r>
      </w:ins>
      <w:moveTo w:id="5208" w:author="Laurence Golding" w:date="2019-03-19T17:08:00Z">
        <w:r w:rsidR="00762B11">
          <w:t xml:space="preserve">              "text": "A variable was used without being initialized. This can result</w:t>
        </w:r>
      </w:moveTo>
    </w:p>
    <w:p w14:paraId="61623765" w14:textId="4C12927E" w:rsidR="00762B11" w:rsidRDefault="000B0249" w:rsidP="00762B11">
      <w:pPr>
        <w:pStyle w:val="Codesmall"/>
        <w:rPr>
          <w:moveTo w:id="5209" w:author="Laurence Golding" w:date="2019-03-19T17:08:00Z"/>
        </w:rPr>
      </w:pPr>
      <w:ins w:id="5210" w:author="Laurence Golding" w:date="2019-03-19T17:11:00Z">
        <w:r>
          <w:t xml:space="preserve">  </w:t>
        </w:r>
      </w:ins>
      <w:moveTo w:id="5211" w:author="Laurence Golding" w:date="2019-03-19T17:08:00Z">
        <w:r w:rsidR="00762B11">
          <w:t xml:space="preserve">                       in runtime errors such as null reference exceptions."</w:t>
        </w:r>
      </w:moveTo>
    </w:p>
    <w:p w14:paraId="0FF419DA" w14:textId="08AF5684" w:rsidR="00762B11" w:rsidRDefault="000B0249" w:rsidP="00762B11">
      <w:pPr>
        <w:pStyle w:val="Codesmall"/>
        <w:rPr>
          <w:moveTo w:id="5212" w:author="Laurence Golding" w:date="2019-03-19T17:08:00Z"/>
        </w:rPr>
      </w:pPr>
      <w:ins w:id="5213" w:author="Laurence Golding" w:date="2019-03-19T17:11:00Z">
        <w:r>
          <w:t xml:space="preserve">  </w:t>
        </w:r>
      </w:ins>
      <w:moveTo w:id="5214" w:author="Laurence Golding" w:date="2019-03-19T17:08:00Z">
        <w:r w:rsidR="00762B11">
          <w:t xml:space="preserve">            },</w:t>
        </w:r>
      </w:moveTo>
    </w:p>
    <w:p w14:paraId="229072D9" w14:textId="342C9B77" w:rsidR="00762B11" w:rsidRDefault="000B0249" w:rsidP="00762B11">
      <w:pPr>
        <w:pStyle w:val="Codesmall"/>
        <w:rPr>
          <w:moveTo w:id="5215" w:author="Laurence Golding" w:date="2019-03-19T17:08:00Z"/>
        </w:rPr>
      </w:pPr>
      <w:ins w:id="5216" w:author="Laurence Golding" w:date="2019-03-19T17:11:00Z">
        <w:r>
          <w:t xml:space="preserve">  </w:t>
        </w:r>
      </w:ins>
      <w:moveTo w:id="5217" w:author="Laurence Golding" w:date="2019-03-19T17:08:00Z">
        <w:r w:rsidR="00762B11">
          <w:t xml:space="preserve">            "messageStrings": {</w:t>
        </w:r>
      </w:moveTo>
    </w:p>
    <w:p w14:paraId="1A92C095" w14:textId="0B6AA3D2" w:rsidR="00762B11" w:rsidRDefault="000B0249" w:rsidP="00762B11">
      <w:pPr>
        <w:pStyle w:val="Codesmall"/>
        <w:rPr>
          <w:moveTo w:id="5218" w:author="Laurence Golding" w:date="2019-03-19T17:08:00Z"/>
        </w:rPr>
      </w:pPr>
      <w:ins w:id="5219" w:author="Laurence Golding" w:date="2019-03-19T17:11:00Z">
        <w:r>
          <w:t xml:space="preserve">  </w:t>
        </w:r>
      </w:ins>
      <w:moveTo w:id="5220" w:author="Laurence Golding" w:date="2019-03-19T17:08:00Z">
        <w:r w:rsidR="00762B11">
          <w:t xml:space="preserve">              "default": {</w:t>
        </w:r>
      </w:moveTo>
    </w:p>
    <w:p w14:paraId="0AF2CE21" w14:textId="582439CE" w:rsidR="00762B11" w:rsidRDefault="000B0249" w:rsidP="00762B11">
      <w:pPr>
        <w:pStyle w:val="Codesmall"/>
        <w:rPr>
          <w:moveTo w:id="5221" w:author="Laurence Golding" w:date="2019-03-19T17:08:00Z"/>
        </w:rPr>
      </w:pPr>
      <w:ins w:id="5222" w:author="Laurence Golding" w:date="2019-03-19T17:11:00Z">
        <w:r>
          <w:t xml:space="preserve">  </w:t>
        </w:r>
      </w:ins>
      <w:moveTo w:id="5223" w:author="Laurence Golding" w:date="2019-03-19T17:08:00Z">
        <w:r w:rsidR="00762B11">
          <w:t xml:space="preserve">                "text": "Variable \"{0}\" was used without being initialized.",</w:t>
        </w:r>
      </w:moveTo>
    </w:p>
    <w:p w14:paraId="1FDA6BBB" w14:textId="6FC4A431" w:rsidR="00762B11" w:rsidRDefault="000B0249" w:rsidP="00762B11">
      <w:pPr>
        <w:pStyle w:val="Codesmall"/>
        <w:rPr>
          <w:moveTo w:id="5224" w:author="Laurence Golding" w:date="2019-03-19T17:08:00Z"/>
        </w:rPr>
      </w:pPr>
      <w:ins w:id="5225" w:author="Laurence Golding" w:date="2019-03-19T17:11:00Z">
        <w:r>
          <w:t xml:space="preserve">  </w:t>
        </w:r>
      </w:ins>
      <w:moveTo w:id="5226" w:author="Laurence Golding" w:date="2019-03-19T17:08:00Z">
        <w:r w:rsidR="00762B11">
          <w:t xml:space="preserve">                "markdown": "Variable `{0}` was used without being initialized."</w:t>
        </w:r>
      </w:moveTo>
    </w:p>
    <w:p w14:paraId="1963B110" w14:textId="3E30DFB9" w:rsidR="00762B11" w:rsidRDefault="000B0249" w:rsidP="00762B11">
      <w:pPr>
        <w:pStyle w:val="Codesmall"/>
        <w:rPr>
          <w:moveTo w:id="5227" w:author="Laurence Golding" w:date="2019-03-19T17:08:00Z"/>
        </w:rPr>
      </w:pPr>
      <w:ins w:id="5228" w:author="Laurence Golding" w:date="2019-03-19T17:11:00Z">
        <w:r>
          <w:t xml:space="preserve">  </w:t>
        </w:r>
      </w:ins>
      <w:moveTo w:id="5229" w:author="Laurence Golding" w:date="2019-03-19T17:08:00Z">
        <w:r w:rsidR="00762B11">
          <w:t xml:space="preserve">              }</w:t>
        </w:r>
      </w:moveTo>
    </w:p>
    <w:p w14:paraId="208C7B45" w14:textId="47610A63" w:rsidR="00762B11" w:rsidRDefault="000B0249" w:rsidP="00762B11">
      <w:pPr>
        <w:pStyle w:val="Codesmall"/>
        <w:rPr>
          <w:moveTo w:id="5230" w:author="Laurence Golding" w:date="2019-03-19T17:08:00Z"/>
        </w:rPr>
      </w:pPr>
      <w:ins w:id="5231" w:author="Laurence Golding" w:date="2019-03-19T17:11:00Z">
        <w:r>
          <w:t xml:space="preserve">  </w:t>
        </w:r>
      </w:ins>
      <w:moveTo w:id="5232" w:author="Laurence Golding" w:date="2019-03-19T17:08:00Z">
        <w:r w:rsidR="00762B11">
          <w:t xml:space="preserve">            }</w:t>
        </w:r>
      </w:moveTo>
    </w:p>
    <w:p w14:paraId="4861D258" w14:textId="3548A333" w:rsidR="00762B11" w:rsidRDefault="000B0249" w:rsidP="00762B11">
      <w:pPr>
        <w:pStyle w:val="Codesmall"/>
        <w:rPr>
          <w:moveTo w:id="5233" w:author="Laurence Golding" w:date="2019-03-19T17:08:00Z"/>
        </w:rPr>
      </w:pPr>
      <w:ins w:id="5234" w:author="Laurence Golding" w:date="2019-03-19T17:11:00Z">
        <w:r>
          <w:t xml:space="preserve">  </w:t>
        </w:r>
      </w:ins>
      <w:moveTo w:id="5235" w:author="Laurence Golding" w:date="2019-03-19T17:08:00Z">
        <w:r w:rsidR="00762B11">
          <w:t xml:space="preserve">          }</w:t>
        </w:r>
      </w:moveTo>
    </w:p>
    <w:p w14:paraId="6BCF505C" w14:textId="543FA435" w:rsidR="00762B11" w:rsidRDefault="000B0249" w:rsidP="00762B11">
      <w:pPr>
        <w:pStyle w:val="Codesmall"/>
        <w:rPr>
          <w:moveTo w:id="5236" w:author="Laurence Golding" w:date="2019-03-19T17:08:00Z"/>
        </w:rPr>
      </w:pPr>
      <w:ins w:id="5237" w:author="Laurence Golding" w:date="2019-03-19T17:11:00Z">
        <w:r>
          <w:t xml:space="preserve">  </w:t>
        </w:r>
      </w:ins>
      <w:moveTo w:id="5238" w:author="Laurence Golding" w:date="2019-03-19T17:08:00Z">
        <w:r w:rsidR="00762B11">
          <w:t xml:space="preserve">        ]</w:t>
        </w:r>
      </w:moveTo>
      <w:ins w:id="5239" w:author="Laurence Golding" w:date="2019-03-22T19:03:00Z">
        <w:r w:rsidR="003A3A40">
          <w:t>,</w:t>
        </w:r>
      </w:ins>
    </w:p>
    <w:moveToRangeEnd w:id="5152"/>
    <w:p w14:paraId="76BA19A6" w14:textId="0A91777A" w:rsidR="00334420" w:rsidDel="003A3A40" w:rsidRDefault="003A3A40" w:rsidP="00EA1C84">
      <w:pPr>
        <w:pStyle w:val="Codesmall"/>
        <w:rPr>
          <w:del w:id="5240" w:author="Laurence Golding" w:date="2019-03-22T19:03:00Z"/>
        </w:rPr>
      </w:pPr>
      <w:ins w:id="5241" w:author="Laurence Golding" w:date="2019-03-22T19:03:00Z">
        <w:r>
          <w:t xml:space="preserve">  </w:t>
        </w:r>
      </w:ins>
      <w:del w:id="5242" w:author="Laurence Golding" w:date="2019-03-22T19:03:00Z">
        <w:r w:rsidR="00334420" w:rsidDel="003A3A40">
          <w:delText xml:space="preserve">        },</w:delText>
        </w:r>
      </w:del>
    </w:p>
    <w:p w14:paraId="425960E3" w14:textId="13067E1E" w:rsidR="004C4DAB" w:rsidRDefault="00334420" w:rsidP="004C4DAB">
      <w:pPr>
        <w:pStyle w:val="Codesmall"/>
        <w:rPr>
          <w:ins w:id="5243" w:author="Laurence Golding" w:date="2019-03-22T18:59:00Z"/>
        </w:rPr>
      </w:pPr>
      <w:del w:id="5244" w:author="Laurence Golding" w:date="2019-03-22T18:59:00Z">
        <w:r w:rsidDel="004C4DAB">
          <w:delText xml:space="preserve"> </w:delText>
        </w:r>
      </w:del>
      <w:ins w:id="5245" w:author="Laurence Golding" w:date="2019-03-22T18:59:00Z">
        <w:r w:rsidR="004C4DAB">
          <w:t xml:space="preserve">        "notificationDescriptors": [</w:t>
        </w:r>
      </w:ins>
    </w:p>
    <w:p w14:paraId="79E6BDC7" w14:textId="0B55240A" w:rsidR="004C4DAB" w:rsidRDefault="003A3A40" w:rsidP="004C4DAB">
      <w:pPr>
        <w:pStyle w:val="Codesmall"/>
        <w:rPr>
          <w:ins w:id="5246" w:author="Laurence Golding" w:date="2019-03-22T18:59:00Z"/>
        </w:rPr>
      </w:pPr>
      <w:ins w:id="5247" w:author="Laurence Golding" w:date="2019-03-22T19:03:00Z">
        <w:r>
          <w:t xml:space="preserve">  </w:t>
        </w:r>
      </w:ins>
      <w:ins w:id="5248" w:author="Laurence Golding" w:date="2019-03-22T18:59:00Z">
        <w:r w:rsidR="004C4DAB">
          <w:t xml:space="preserve">          {</w:t>
        </w:r>
      </w:ins>
    </w:p>
    <w:p w14:paraId="240B68EA" w14:textId="29D6BC39" w:rsidR="004C4DAB" w:rsidRDefault="003A3A40" w:rsidP="004C4DAB">
      <w:pPr>
        <w:pStyle w:val="Codesmall"/>
        <w:rPr>
          <w:ins w:id="5249" w:author="Laurence Golding" w:date="2019-03-22T18:59:00Z"/>
        </w:rPr>
      </w:pPr>
      <w:ins w:id="5250" w:author="Laurence Golding" w:date="2019-03-22T19:03:00Z">
        <w:r>
          <w:t xml:space="preserve">  </w:t>
        </w:r>
      </w:ins>
      <w:ins w:id="5251" w:author="Laurence Golding" w:date="2019-03-22T18:59:00Z">
        <w:r w:rsidR="004C4DAB">
          <w:t xml:space="preserve">            "id": "start",</w:t>
        </w:r>
      </w:ins>
    </w:p>
    <w:p w14:paraId="64C4A8F4" w14:textId="42619C58" w:rsidR="004C4DAB" w:rsidRDefault="003A3A40" w:rsidP="004C4DAB">
      <w:pPr>
        <w:pStyle w:val="Codesmall"/>
        <w:rPr>
          <w:ins w:id="5252" w:author="Laurence Golding" w:date="2019-03-22T18:59:00Z"/>
        </w:rPr>
      </w:pPr>
      <w:ins w:id="5253" w:author="Laurence Golding" w:date="2019-03-22T19:03:00Z">
        <w:r>
          <w:t xml:space="preserve">  </w:t>
        </w:r>
      </w:ins>
      <w:ins w:id="5254" w:author="Laurence Golding" w:date="2019-03-22T18:59:00Z">
        <w:r w:rsidR="004C4DAB">
          <w:t xml:space="preserve">            "shortDescription": {</w:t>
        </w:r>
      </w:ins>
    </w:p>
    <w:p w14:paraId="67929193" w14:textId="6627FC74" w:rsidR="004C4DAB" w:rsidRDefault="003A3A40" w:rsidP="004C4DAB">
      <w:pPr>
        <w:pStyle w:val="Codesmall"/>
        <w:rPr>
          <w:ins w:id="5255" w:author="Laurence Golding" w:date="2019-03-22T18:59:00Z"/>
        </w:rPr>
      </w:pPr>
      <w:ins w:id="5256" w:author="Laurence Golding" w:date="2019-03-22T19:03:00Z">
        <w:r>
          <w:t xml:space="preserve">  </w:t>
        </w:r>
      </w:ins>
      <w:ins w:id="5257" w:author="Laurence Golding" w:date="2019-03-22T18:59:00Z">
        <w:r w:rsidR="004C4DAB">
          <w:t xml:space="preserve">            </w:t>
        </w:r>
      </w:ins>
      <w:ins w:id="5258" w:author="Laurence Golding" w:date="2019-03-22T19:00:00Z">
        <w:r w:rsidR="004C4DAB">
          <w:t xml:space="preserve">  </w:t>
        </w:r>
      </w:ins>
      <w:ins w:id="5259" w:author="Laurence Golding" w:date="2019-03-22T18:59:00Z">
        <w:r w:rsidR="004C4DAB">
          <w:t>"text": "The run started".</w:t>
        </w:r>
      </w:ins>
    </w:p>
    <w:p w14:paraId="7CE794AF" w14:textId="319CEBA1" w:rsidR="004C4DAB" w:rsidRDefault="003A3A40" w:rsidP="004C4DAB">
      <w:pPr>
        <w:pStyle w:val="Codesmall"/>
        <w:rPr>
          <w:ins w:id="5260" w:author="Laurence Golding" w:date="2019-03-22T18:59:00Z"/>
        </w:rPr>
      </w:pPr>
      <w:ins w:id="5261" w:author="Laurence Golding" w:date="2019-03-22T19:03:00Z">
        <w:r>
          <w:t xml:space="preserve">  </w:t>
        </w:r>
      </w:ins>
      <w:ins w:id="5262" w:author="Laurence Golding" w:date="2019-03-22T18:59:00Z">
        <w:r w:rsidR="004C4DAB">
          <w:t xml:space="preserve">            },</w:t>
        </w:r>
      </w:ins>
    </w:p>
    <w:p w14:paraId="5B3FE712" w14:textId="1854B1CF" w:rsidR="004C4DAB" w:rsidRDefault="003A3A40" w:rsidP="004C4DAB">
      <w:pPr>
        <w:pStyle w:val="Codesmall"/>
        <w:rPr>
          <w:ins w:id="5263" w:author="Laurence Golding" w:date="2019-03-22T18:59:00Z"/>
        </w:rPr>
      </w:pPr>
      <w:ins w:id="5264" w:author="Laurence Golding" w:date="2019-03-22T19:03:00Z">
        <w:r>
          <w:t xml:space="preserve">  </w:t>
        </w:r>
      </w:ins>
      <w:ins w:id="5265" w:author="Laurence Golding" w:date="2019-03-22T18:59:00Z">
        <w:r w:rsidR="004C4DAB">
          <w:t xml:space="preserve">            "messageStrings": {</w:t>
        </w:r>
      </w:ins>
    </w:p>
    <w:p w14:paraId="1F4D989B" w14:textId="2A9DEBD4" w:rsidR="004C4DAB" w:rsidRDefault="003A3A40" w:rsidP="004C4DAB">
      <w:pPr>
        <w:pStyle w:val="Codesmall"/>
        <w:rPr>
          <w:ins w:id="5266" w:author="Laurence Golding" w:date="2019-03-22T19:00:00Z"/>
        </w:rPr>
      </w:pPr>
      <w:ins w:id="5267" w:author="Laurence Golding" w:date="2019-03-22T19:03:00Z">
        <w:r>
          <w:t xml:space="preserve">  </w:t>
        </w:r>
      </w:ins>
      <w:ins w:id="5268" w:author="Laurence Golding" w:date="2019-03-22T18:59:00Z">
        <w:r w:rsidR="004C4DAB">
          <w:t xml:space="preserve">              "default": </w:t>
        </w:r>
      </w:ins>
      <w:ins w:id="5269" w:author="Laurence Golding" w:date="2019-03-22T19:00:00Z">
        <w:r w:rsidR="004C4DAB">
          <w:t>{</w:t>
        </w:r>
      </w:ins>
    </w:p>
    <w:p w14:paraId="3D909427" w14:textId="7787F7F1" w:rsidR="004C4DAB" w:rsidRDefault="003A3A40" w:rsidP="008B7726">
      <w:pPr>
        <w:pStyle w:val="Codesmall"/>
        <w:rPr>
          <w:ins w:id="5270" w:author="Laurence Golding" w:date="2019-03-22T18:59:00Z"/>
        </w:rPr>
      </w:pPr>
      <w:ins w:id="5271" w:author="Laurence Golding" w:date="2019-03-22T19:03:00Z">
        <w:r>
          <w:t xml:space="preserve">  </w:t>
        </w:r>
      </w:ins>
      <w:ins w:id="5272" w:author="Laurence Golding" w:date="2019-03-22T19:00:00Z">
        <w:r w:rsidR="004C4DAB">
          <w:t xml:space="preserve">                "text": </w:t>
        </w:r>
      </w:ins>
      <w:ins w:id="5273" w:author="Laurence Golding" w:date="2019-03-22T18:59:00Z">
        <w:r w:rsidR="004C4DAB">
          <w:t>"Run started."</w:t>
        </w:r>
      </w:ins>
    </w:p>
    <w:p w14:paraId="6E90643F" w14:textId="4660646B" w:rsidR="004C4DAB" w:rsidRDefault="003A3A40" w:rsidP="004C4DAB">
      <w:pPr>
        <w:pStyle w:val="Codesmall"/>
        <w:rPr>
          <w:ins w:id="5274" w:author="Laurence Golding" w:date="2019-03-22T18:59:00Z"/>
        </w:rPr>
      </w:pPr>
      <w:ins w:id="5275" w:author="Laurence Golding" w:date="2019-03-22T19:03:00Z">
        <w:r>
          <w:t xml:space="preserve">  </w:t>
        </w:r>
      </w:ins>
      <w:ins w:id="5276" w:author="Laurence Golding" w:date="2019-03-22T18:59:00Z">
        <w:r w:rsidR="004C4DAB">
          <w:t xml:space="preserve">              }</w:t>
        </w:r>
      </w:ins>
    </w:p>
    <w:p w14:paraId="470C07EF" w14:textId="77777777" w:rsidR="003A3A40" w:rsidRDefault="003A3A40" w:rsidP="004C4DAB">
      <w:pPr>
        <w:pStyle w:val="Codesmall"/>
        <w:rPr>
          <w:ins w:id="5277" w:author="Laurence Golding" w:date="2019-03-22T19:04:00Z"/>
        </w:rPr>
      </w:pPr>
      <w:ins w:id="5278" w:author="Laurence Golding" w:date="2019-03-22T19:03:00Z">
        <w:r>
          <w:t xml:space="preserve">  </w:t>
        </w:r>
      </w:ins>
      <w:ins w:id="5279" w:author="Laurence Golding" w:date="2019-03-22T18:59:00Z">
        <w:r w:rsidR="004C4DAB">
          <w:t xml:space="preserve">            }</w:t>
        </w:r>
      </w:ins>
    </w:p>
    <w:p w14:paraId="3462BB0D" w14:textId="767A21EB" w:rsidR="004C4DAB" w:rsidRDefault="003A3A40" w:rsidP="004C4DAB">
      <w:pPr>
        <w:pStyle w:val="Codesmall"/>
        <w:rPr>
          <w:ins w:id="5280" w:author="Laurence Golding" w:date="2019-03-22T18:59:00Z"/>
        </w:rPr>
      </w:pPr>
      <w:ins w:id="5281" w:author="Laurence Golding" w:date="2019-03-22T19:04:00Z">
        <w:r>
          <w:t xml:space="preserve">            }</w:t>
        </w:r>
      </w:ins>
      <w:ins w:id="5282" w:author="Laurence Golding" w:date="2019-03-22T18:59:00Z">
        <w:r w:rsidR="004C4DAB">
          <w:t>,</w:t>
        </w:r>
      </w:ins>
    </w:p>
    <w:p w14:paraId="4AAEA66E" w14:textId="71964E38" w:rsidR="004C4DAB" w:rsidRDefault="003A3A40" w:rsidP="004C4DAB">
      <w:pPr>
        <w:pStyle w:val="Codesmall"/>
        <w:rPr>
          <w:ins w:id="5283" w:author="Laurence Golding" w:date="2019-03-22T18:59:00Z"/>
        </w:rPr>
      </w:pPr>
      <w:ins w:id="5284" w:author="Laurence Golding" w:date="2019-03-22T19:03:00Z">
        <w:r>
          <w:t xml:space="preserve">  </w:t>
        </w:r>
      </w:ins>
      <w:ins w:id="5285" w:author="Laurence Golding" w:date="2019-03-22T18:59:00Z">
        <w:r w:rsidR="004C4DAB">
          <w:t xml:space="preserve">          {</w:t>
        </w:r>
      </w:ins>
    </w:p>
    <w:p w14:paraId="2933B975" w14:textId="739B29BE" w:rsidR="004C4DAB" w:rsidRDefault="003A3A40" w:rsidP="004C4DAB">
      <w:pPr>
        <w:pStyle w:val="Codesmall"/>
        <w:rPr>
          <w:ins w:id="5286" w:author="Laurence Golding" w:date="2019-03-22T18:59:00Z"/>
        </w:rPr>
      </w:pPr>
      <w:ins w:id="5287" w:author="Laurence Golding" w:date="2019-03-22T19:03:00Z">
        <w:r>
          <w:t xml:space="preserve">  </w:t>
        </w:r>
      </w:ins>
      <w:ins w:id="5288" w:author="Laurence Golding" w:date="2019-03-22T18:59:00Z">
        <w:r w:rsidR="004C4DAB">
          <w:t xml:space="preserve">            "id": "end",</w:t>
        </w:r>
      </w:ins>
    </w:p>
    <w:p w14:paraId="405E7BC5" w14:textId="0AE9C0BF" w:rsidR="004C4DAB" w:rsidRDefault="003A3A40" w:rsidP="004C4DAB">
      <w:pPr>
        <w:pStyle w:val="Codesmall"/>
        <w:rPr>
          <w:ins w:id="5289" w:author="Laurence Golding" w:date="2019-03-22T18:59:00Z"/>
        </w:rPr>
      </w:pPr>
      <w:ins w:id="5290" w:author="Laurence Golding" w:date="2019-03-22T19:03:00Z">
        <w:r>
          <w:t xml:space="preserve">  </w:t>
        </w:r>
      </w:ins>
      <w:ins w:id="5291" w:author="Laurence Golding" w:date="2019-03-22T18:59:00Z">
        <w:r w:rsidR="004C4DAB">
          <w:t xml:space="preserve">            "shortDescription": {</w:t>
        </w:r>
      </w:ins>
    </w:p>
    <w:p w14:paraId="03BF0C3D" w14:textId="02FFF34B" w:rsidR="004C4DAB" w:rsidRDefault="003A3A40" w:rsidP="004C4DAB">
      <w:pPr>
        <w:pStyle w:val="Codesmall"/>
        <w:rPr>
          <w:ins w:id="5292" w:author="Laurence Golding" w:date="2019-03-22T18:59:00Z"/>
        </w:rPr>
      </w:pPr>
      <w:ins w:id="5293" w:author="Laurence Golding" w:date="2019-03-22T19:03:00Z">
        <w:r>
          <w:t xml:space="preserve">  </w:t>
        </w:r>
      </w:ins>
      <w:ins w:id="5294" w:author="Laurence Golding" w:date="2019-03-22T18:59:00Z">
        <w:r w:rsidR="004C4DAB">
          <w:t xml:space="preserve">              "text": "The run ended".</w:t>
        </w:r>
      </w:ins>
    </w:p>
    <w:p w14:paraId="53452134" w14:textId="1E16EE8C" w:rsidR="004C4DAB" w:rsidRDefault="003A3A40" w:rsidP="004C4DAB">
      <w:pPr>
        <w:pStyle w:val="Codesmall"/>
        <w:rPr>
          <w:ins w:id="5295" w:author="Laurence Golding" w:date="2019-03-22T18:59:00Z"/>
        </w:rPr>
      </w:pPr>
      <w:ins w:id="5296" w:author="Laurence Golding" w:date="2019-03-22T19:03:00Z">
        <w:r>
          <w:t xml:space="preserve">  </w:t>
        </w:r>
      </w:ins>
      <w:ins w:id="5297" w:author="Laurence Golding" w:date="2019-03-22T18:59:00Z">
        <w:r w:rsidR="004C4DAB">
          <w:t xml:space="preserve">            },</w:t>
        </w:r>
      </w:ins>
    </w:p>
    <w:p w14:paraId="1E17A5B4" w14:textId="1A6454ED" w:rsidR="004C4DAB" w:rsidRDefault="003A3A40" w:rsidP="004C4DAB">
      <w:pPr>
        <w:pStyle w:val="Codesmall"/>
        <w:rPr>
          <w:ins w:id="5298" w:author="Laurence Golding" w:date="2019-03-22T18:59:00Z"/>
        </w:rPr>
      </w:pPr>
      <w:ins w:id="5299" w:author="Laurence Golding" w:date="2019-03-22T19:03:00Z">
        <w:r>
          <w:t xml:space="preserve">  </w:t>
        </w:r>
      </w:ins>
      <w:ins w:id="5300" w:author="Laurence Golding" w:date="2019-03-22T18:59:00Z">
        <w:r w:rsidR="004C4DAB">
          <w:t xml:space="preserve">            "messageStrings": {</w:t>
        </w:r>
      </w:ins>
    </w:p>
    <w:p w14:paraId="59BE77C4" w14:textId="1F3B12CB" w:rsidR="004C4DAB" w:rsidRDefault="003A3A40" w:rsidP="004C4DAB">
      <w:pPr>
        <w:pStyle w:val="Codesmall"/>
        <w:rPr>
          <w:ins w:id="5301" w:author="Laurence Golding" w:date="2019-03-22T19:00:00Z"/>
        </w:rPr>
      </w:pPr>
      <w:ins w:id="5302" w:author="Laurence Golding" w:date="2019-03-22T19:03:00Z">
        <w:r>
          <w:t xml:space="preserve">  </w:t>
        </w:r>
      </w:ins>
      <w:ins w:id="5303" w:author="Laurence Golding" w:date="2019-03-22T18:59:00Z">
        <w:r w:rsidR="004C4DAB">
          <w:t xml:space="preserve">            </w:t>
        </w:r>
      </w:ins>
      <w:ins w:id="5304" w:author="Laurence Golding" w:date="2019-03-22T19:03:00Z">
        <w:r>
          <w:t xml:space="preserve"> </w:t>
        </w:r>
      </w:ins>
      <w:ins w:id="5305" w:author="Laurence Golding" w:date="2019-03-22T18:59:00Z">
        <w:r w:rsidR="004C4DAB">
          <w:t xml:space="preserve"> "default": </w:t>
        </w:r>
      </w:ins>
      <w:ins w:id="5306" w:author="Laurence Golding" w:date="2019-03-22T19:00:00Z">
        <w:r w:rsidR="004C4DAB">
          <w:t>{</w:t>
        </w:r>
      </w:ins>
    </w:p>
    <w:p w14:paraId="0C3CADC1" w14:textId="7437D102" w:rsidR="004C4DAB" w:rsidRDefault="004C4DAB" w:rsidP="004C4DAB">
      <w:pPr>
        <w:pStyle w:val="Codesmall"/>
        <w:rPr>
          <w:ins w:id="5307" w:author="Laurence Golding" w:date="2019-03-22T19:01:00Z"/>
        </w:rPr>
      </w:pPr>
      <w:ins w:id="5308" w:author="Laurence Golding" w:date="2019-03-22T19:01:00Z">
        <w:r>
          <w:t xml:space="preserve">               </w:t>
        </w:r>
      </w:ins>
      <w:ins w:id="5309" w:author="Laurence Golding" w:date="2019-03-22T19:03:00Z">
        <w:r w:rsidR="003A3A40">
          <w:t xml:space="preserve">   </w:t>
        </w:r>
      </w:ins>
      <w:ins w:id="5310" w:author="Laurence Golding" w:date="2019-03-22T19:01:00Z">
        <w:r>
          <w:t xml:space="preserve">"text": </w:t>
        </w:r>
      </w:ins>
      <w:ins w:id="5311" w:author="Laurence Golding" w:date="2019-03-22T18:59:00Z">
        <w:r>
          <w:t>"Run ended."</w:t>
        </w:r>
      </w:ins>
    </w:p>
    <w:p w14:paraId="19851CA6" w14:textId="4B593D9F" w:rsidR="004C4DAB" w:rsidRDefault="004C4DAB" w:rsidP="004C4DAB">
      <w:pPr>
        <w:pStyle w:val="Codesmall"/>
        <w:rPr>
          <w:ins w:id="5312" w:author="Laurence Golding" w:date="2019-03-22T18:59:00Z"/>
        </w:rPr>
      </w:pPr>
      <w:ins w:id="5313" w:author="Laurence Golding" w:date="2019-03-22T19:01:00Z">
        <w:r>
          <w:t xml:space="preserve">              </w:t>
        </w:r>
      </w:ins>
      <w:ins w:id="5314" w:author="Laurence Golding" w:date="2019-03-22T19:04:00Z">
        <w:r w:rsidR="003A3A40">
          <w:t xml:space="preserve">  </w:t>
        </w:r>
      </w:ins>
      <w:ins w:id="5315" w:author="Laurence Golding" w:date="2019-03-22T19:01:00Z">
        <w:r>
          <w:t>}</w:t>
        </w:r>
      </w:ins>
    </w:p>
    <w:p w14:paraId="0EE283E8" w14:textId="7A04A3AC" w:rsidR="004C4DAB" w:rsidRDefault="004C4DAB" w:rsidP="004C4DAB">
      <w:pPr>
        <w:pStyle w:val="Codesmall"/>
        <w:rPr>
          <w:ins w:id="5316" w:author="Laurence Golding" w:date="2019-03-22T18:59:00Z"/>
        </w:rPr>
      </w:pPr>
      <w:ins w:id="5317" w:author="Laurence Golding" w:date="2019-03-22T18:59:00Z">
        <w:r>
          <w:t xml:space="preserve">             </w:t>
        </w:r>
      </w:ins>
      <w:ins w:id="5318" w:author="Laurence Golding" w:date="2019-03-22T19:04:00Z">
        <w:r w:rsidR="003A3A40">
          <w:t xml:space="preserve"> </w:t>
        </w:r>
      </w:ins>
      <w:ins w:id="5319" w:author="Laurence Golding" w:date="2019-03-22T18:59:00Z">
        <w:r>
          <w:t>}</w:t>
        </w:r>
      </w:ins>
    </w:p>
    <w:p w14:paraId="22EB1700" w14:textId="0D7A1EB2" w:rsidR="004C4DAB" w:rsidRDefault="004C4DAB" w:rsidP="004C4DAB">
      <w:pPr>
        <w:pStyle w:val="Codesmall"/>
        <w:rPr>
          <w:ins w:id="5320" w:author="Laurence Golding" w:date="2019-03-22T18:59:00Z"/>
        </w:rPr>
      </w:pPr>
      <w:ins w:id="5321" w:author="Laurence Golding" w:date="2019-03-22T18:59:00Z">
        <w:r>
          <w:t xml:space="preserve">           </w:t>
        </w:r>
      </w:ins>
      <w:ins w:id="5322" w:author="Laurence Golding" w:date="2019-03-22T19:04:00Z">
        <w:r w:rsidR="003A3A40">
          <w:t xml:space="preserve"> </w:t>
        </w:r>
      </w:ins>
      <w:ins w:id="5323" w:author="Laurence Golding" w:date="2019-03-22T18:59:00Z">
        <w:r>
          <w:t>}</w:t>
        </w:r>
      </w:ins>
    </w:p>
    <w:p w14:paraId="2FDE2BED" w14:textId="6F6B4777" w:rsidR="004C4DAB" w:rsidRDefault="004C4DAB" w:rsidP="004C4DAB">
      <w:pPr>
        <w:pStyle w:val="Codesmall"/>
        <w:rPr>
          <w:ins w:id="5324" w:author="Laurence Golding" w:date="2019-02-17T11:25:00Z"/>
        </w:rPr>
      </w:pPr>
      <w:ins w:id="5325" w:author="Laurence Golding" w:date="2019-03-22T18:59:00Z">
        <w:r>
          <w:t xml:space="preserve">         </w:t>
        </w:r>
      </w:ins>
      <w:ins w:id="5326" w:author="Laurence Golding" w:date="2019-03-22T19:04:00Z">
        <w:r w:rsidR="003A3A40">
          <w:t xml:space="preserve"> </w:t>
        </w:r>
      </w:ins>
      <w:ins w:id="5327" w:author="Laurence Golding" w:date="2019-03-22T18:59:00Z">
        <w:r>
          <w:t>],</w:t>
        </w:r>
      </w:ins>
    </w:p>
    <w:p w14:paraId="321CCD4F" w14:textId="01A18371" w:rsidR="00334420" w:rsidRDefault="00334420" w:rsidP="00334420">
      <w:pPr>
        <w:pStyle w:val="Codesmall"/>
        <w:rPr>
          <w:ins w:id="5328" w:author="Laurence Golding" w:date="2019-03-22T19:02:00Z"/>
        </w:rPr>
      </w:pPr>
      <w:r>
        <w:t xml:space="preserve">       </w:t>
      </w:r>
      <w:ins w:id="5329" w:author="Laurence Golding" w:date="2019-03-22T19:02:00Z">
        <w:r w:rsidR="003A3A40">
          <w:t xml:space="preserve">  </w:t>
        </w:r>
      </w:ins>
      <w:ins w:id="5330" w:author="Laurence Golding" w:date="2019-03-22T19:05:00Z">
        <w:r w:rsidR="003A3A40">
          <w:t xml:space="preserve"> </w:t>
        </w:r>
      </w:ins>
      <w:r>
        <w:t>"language": "en-US"</w:t>
      </w:r>
    </w:p>
    <w:p w14:paraId="6D90542A" w14:textId="1A8C6358" w:rsidR="003A3A40" w:rsidRDefault="003A3A40" w:rsidP="00334420">
      <w:pPr>
        <w:pStyle w:val="Codesmall"/>
        <w:rPr>
          <w:ins w:id="5331" w:author="Laurence Golding" w:date="2019-03-22T19:05:00Z"/>
        </w:rPr>
      </w:pPr>
      <w:ins w:id="5332" w:author="Laurence Golding" w:date="2019-03-22T19:02:00Z">
        <w:r>
          <w:t xml:space="preserve">        }</w:t>
        </w:r>
      </w:ins>
      <w:ins w:id="5333" w:author="Laurence Golding" w:date="2019-03-22T19:05:00Z">
        <w:r>
          <w:t>,</w:t>
        </w:r>
      </w:ins>
    </w:p>
    <w:p w14:paraId="7C23D505" w14:textId="77777777" w:rsidR="003A3A40" w:rsidRDefault="003A3A40" w:rsidP="003A3A40">
      <w:pPr>
        <w:pStyle w:val="Codesmall"/>
        <w:rPr>
          <w:ins w:id="5334" w:author="Laurence Golding" w:date="2019-03-22T19:05:00Z"/>
        </w:rPr>
      </w:pPr>
      <w:ins w:id="5335" w:author="Laurence Golding" w:date="2019-03-22T19:05:00Z">
        <w:r>
          <w:t xml:space="preserve">        "extensions": [</w:t>
        </w:r>
      </w:ins>
    </w:p>
    <w:p w14:paraId="05B01EDA" w14:textId="77777777" w:rsidR="003A3A40" w:rsidRDefault="003A3A40" w:rsidP="003A3A40">
      <w:pPr>
        <w:pStyle w:val="Codesmall"/>
        <w:rPr>
          <w:ins w:id="5336" w:author="Laurence Golding" w:date="2019-03-22T19:05:00Z"/>
        </w:rPr>
      </w:pPr>
      <w:ins w:id="5337" w:author="Laurence Golding" w:date="2019-03-22T19:05:00Z">
        <w:r>
          <w:t xml:space="preserve">          {</w:t>
        </w:r>
      </w:ins>
    </w:p>
    <w:p w14:paraId="509C3263" w14:textId="77777777" w:rsidR="003A3A40" w:rsidRDefault="003A3A40" w:rsidP="003A3A40">
      <w:pPr>
        <w:pStyle w:val="Codesmall"/>
        <w:rPr>
          <w:ins w:id="5338" w:author="Laurence Golding" w:date="2019-03-22T19:05:00Z"/>
        </w:rPr>
      </w:pPr>
      <w:ins w:id="5339" w:author="Laurence Golding" w:date="2019-03-22T19:05:00Z">
        <w:r>
          <w:t xml:space="preserve">            "name": "CodeScanner Security Rules",</w:t>
        </w:r>
      </w:ins>
    </w:p>
    <w:p w14:paraId="1345EBB7" w14:textId="77777777" w:rsidR="003A3A40" w:rsidRDefault="003A3A40" w:rsidP="003A3A40">
      <w:pPr>
        <w:pStyle w:val="Codesmall"/>
        <w:rPr>
          <w:ins w:id="5340" w:author="Laurence Golding" w:date="2019-03-22T19:05:00Z"/>
        </w:rPr>
      </w:pPr>
      <w:ins w:id="5341" w:author="Laurence Golding" w:date="2019-03-22T19:05:00Z">
        <w:r>
          <w:t xml:space="preserve">            "version": "3.1",</w:t>
        </w:r>
      </w:ins>
    </w:p>
    <w:p w14:paraId="7C708698" w14:textId="77777777" w:rsidR="003A3A40" w:rsidRDefault="003A3A40" w:rsidP="003A3A40">
      <w:pPr>
        <w:pStyle w:val="Codesmall"/>
        <w:rPr>
          <w:ins w:id="5342" w:author="Laurence Golding" w:date="2019-03-22T19:05:00Z"/>
        </w:rPr>
      </w:pPr>
      <w:ins w:id="5343" w:author="Laurence Golding" w:date="2019-03-22T19:05:00Z">
        <w:r>
          <w:t xml:space="preserve">            "ruleDescriptors": [</w:t>
        </w:r>
      </w:ins>
    </w:p>
    <w:p w14:paraId="03E8817D" w14:textId="77777777" w:rsidR="003A3A40" w:rsidRDefault="003A3A40" w:rsidP="003A3A40">
      <w:pPr>
        <w:pStyle w:val="Codesmall"/>
        <w:rPr>
          <w:ins w:id="5344" w:author="Laurence Golding" w:date="2019-03-22T19:05:00Z"/>
        </w:rPr>
      </w:pPr>
      <w:ins w:id="5345" w:author="Laurence Golding" w:date="2019-03-22T19:05:00Z">
        <w:r>
          <w:t xml:space="preserve">              {</w:t>
        </w:r>
      </w:ins>
    </w:p>
    <w:p w14:paraId="09BC4D17" w14:textId="77777777" w:rsidR="003A3A40" w:rsidRDefault="003A3A40" w:rsidP="003A3A40">
      <w:pPr>
        <w:pStyle w:val="Codesmall"/>
        <w:rPr>
          <w:ins w:id="5346" w:author="Laurence Golding" w:date="2019-03-22T19:05:00Z"/>
        </w:rPr>
      </w:pPr>
      <w:ins w:id="5347" w:author="Laurence Golding" w:date="2019-03-22T19:05:00Z">
        <w:r>
          <w:t xml:space="preserve">                "id": "S0001",</w:t>
        </w:r>
      </w:ins>
    </w:p>
    <w:p w14:paraId="17E61312" w14:textId="77777777" w:rsidR="003A3A40" w:rsidRDefault="003A3A40" w:rsidP="003A3A40">
      <w:pPr>
        <w:pStyle w:val="Codesmall"/>
        <w:rPr>
          <w:ins w:id="5348" w:author="Laurence Golding" w:date="2019-03-22T19:05:00Z"/>
        </w:rPr>
      </w:pPr>
      <w:ins w:id="5349" w:author="Laurence Golding" w:date="2019-03-22T19:05:00Z">
        <w:r>
          <w:t xml:space="preserve">                "defaultConfiguration": {</w:t>
        </w:r>
      </w:ins>
    </w:p>
    <w:p w14:paraId="7076575A" w14:textId="77777777" w:rsidR="003A3A40" w:rsidRDefault="003A3A40" w:rsidP="003A3A40">
      <w:pPr>
        <w:pStyle w:val="Codesmall"/>
        <w:rPr>
          <w:ins w:id="5350" w:author="Laurence Golding" w:date="2019-03-22T19:05:00Z"/>
        </w:rPr>
      </w:pPr>
      <w:ins w:id="5351" w:author="Laurence Golding" w:date="2019-03-22T19:05:00Z">
        <w:r>
          <w:t xml:space="preserve">                  "level": "error"</w:t>
        </w:r>
      </w:ins>
    </w:p>
    <w:p w14:paraId="07021248" w14:textId="77777777" w:rsidR="003A3A40" w:rsidRDefault="003A3A40" w:rsidP="003A3A40">
      <w:pPr>
        <w:pStyle w:val="Codesmall"/>
        <w:rPr>
          <w:ins w:id="5352" w:author="Laurence Golding" w:date="2019-03-22T19:05:00Z"/>
        </w:rPr>
      </w:pPr>
      <w:ins w:id="5353" w:author="Laurence Golding" w:date="2019-03-22T19:05:00Z">
        <w:r>
          <w:t xml:space="preserve">                },</w:t>
        </w:r>
      </w:ins>
    </w:p>
    <w:p w14:paraId="75840DEC" w14:textId="77777777" w:rsidR="003A3A40" w:rsidRDefault="003A3A40" w:rsidP="003A3A40">
      <w:pPr>
        <w:pStyle w:val="Codesmall"/>
        <w:rPr>
          <w:ins w:id="5354" w:author="Laurence Golding" w:date="2019-03-22T19:05:00Z"/>
        </w:rPr>
      </w:pPr>
      <w:ins w:id="5355" w:author="Laurence Golding" w:date="2019-03-22T19:05:00Z">
        <w:r>
          <w:t xml:space="preserve">                "shortDescription": {</w:t>
        </w:r>
      </w:ins>
    </w:p>
    <w:p w14:paraId="661718A8" w14:textId="77777777" w:rsidR="003A3A40" w:rsidRDefault="003A3A40" w:rsidP="003A3A40">
      <w:pPr>
        <w:pStyle w:val="Codesmall"/>
        <w:rPr>
          <w:ins w:id="5356" w:author="Laurence Golding" w:date="2019-03-22T19:05:00Z"/>
        </w:rPr>
      </w:pPr>
      <w:ins w:id="5357" w:author="Laurence Golding" w:date="2019-03-22T19:05:00Z">
        <w:r>
          <w:t xml:space="preserve">                  "text": "Do not use weak cryptographic algorithms."</w:t>
        </w:r>
      </w:ins>
    </w:p>
    <w:p w14:paraId="1F19E409" w14:textId="77777777" w:rsidR="003A3A40" w:rsidRDefault="003A3A40" w:rsidP="003A3A40">
      <w:pPr>
        <w:pStyle w:val="Codesmall"/>
        <w:rPr>
          <w:ins w:id="5358" w:author="Laurence Golding" w:date="2019-03-22T19:05:00Z"/>
        </w:rPr>
      </w:pPr>
      <w:ins w:id="5359" w:author="Laurence Golding" w:date="2019-03-22T19:05:00Z">
        <w:r>
          <w:t xml:space="preserve">                },</w:t>
        </w:r>
      </w:ins>
    </w:p>
    <w:p w14:paraId="3F4E028A" w14:textId="77777777" w:rsidR="003A3A40" w:rsidRDefault="003A3A40" w:rsidP="003A3A40">
      <w:pPr>
        <w:pStyle w:val="Codesmall"/>
        <w:rPr>
          <w:ins w:id="5360" w:author="Laurence Golding" w:date="2019-03-22T19:05:00Z"/>
        </w:rPr>
      </w:pPr>
      <w:ins w:id="5361" w:author="Laurence Golding" w:date="2019-03-22T19:05:00Z">
        <w:r>
          <w:t xml:space="preserve">                "messageStrings": {</w:t>
        </w:r>
      </w:ins>
    </w:p>
    <w:p w14:paraId="2EC436BC" w14:textId="0F3B0D4C" w:rsidR="003A3A40" w:rsidRDefault="003A3A40" w:rsidP="003A3A40">
      <w:pPr>
        <w:pStyle w:val="Codesmall"/>
        <w:rPr>
          <w:ins w:id="5362" w:author="Laurence Golding" w:date="2019-03-22T19:05:00Z"/>
        </w:rPr>
      </w:pPr>
      <w:ins w:id="5363" w:author="Laurence Golding" w:date="2019-03-22T19:05:00Z">
        <w:r>
          <w:t xml:space="preserve">                  "default":</w:t>
        </w:r>
      </w:ins>
      <w:ins w:id="5364" w:author="Laurence Golding" w:date="2019-03-22T19:06:00Z">
        <w:r>
          <w:t xml:space="preserve"> {</w:t>
        </w:r>
      </w:ins>
    </w:p>
    <w:p w14:paraId="38749287" w14:textId="7EE189CC" w:rsidR="003A3A40" w:rsidRDefault="003A3A40" w:rsidP="003A3A40">
      <w:pPr>
        <w:pStyle w:val="Codesmall"/>
        <w:rPr>
          <w:ins w:id="5365" w:author="Laurence Golding" w:date="2019-03-22T19:06:00Z"/>
        </w:rPr>
      </w:pPr>
      <w:ins w:id="5366" w:author="Laurence Golding" w:date="2019-03-22T19:05:00Z">
        <w:r>
          <w:t xml:space="preserve">                    </w:t>
        </w:r>
      </w:ins>
      <w:ins w:id="5367" w:author="Laurence Golding" w:date="2019-03-22T19:06:00Z">
        <w:r>
          <w:t xml:space="preserve">"text": </w:t>
        </w:r>
      </w:ins>
      <w:ins w:id="5368" w:author="Laurence Golding" w:date="2019-03-22T19:05:00Z">
        <w:r>
          <w:t>"The cryptographic algorithm '{0}' should not be used."</w:t>
        </w:r>
      </w:ins>
    </w:p>
    <w:p w14:paraId="2D704A20" w14:textId="0AB554EC" w:rsidR="003A3A40" w:rsidRDefault="003A3A40" w:rsidP="003A3A40">
      <w:pPr>
        <w:pStyle w:val="Codesmall"/>
        <w:rPr>
          <w:ins w:id="5369" w:author="Laurence Golding" w:date="2019-03-22T19:05:00Z"/>
        </w:rPr>
      </w:pPr>
      <w:ins w:id="5370" w:author="Laurence Golding" w:date="2019-03-22T19:06:00Z">
        <w:r>
          <w:t xml:space="preserve">                  }</w:t>
        </w:r>
      </w:ins>
    </w:p>
    <w:p w14:paraId="6B2622C7" w14:textId="77777777" w:rsidR="003A3A40" w:rsidRDefault="003A3A40" w:rsidP="003A3A40">
      <w:pPr>
        <w:pStyle w:val="Codesmall"/>
        <w:rPr>
          <w:ins w:id="5371" w:author="Laurence Golding" w:date="2019-03-22T19:05:00Z"/>
        </w:rPr>
      </w:pPr>
      <w:ins w:id="5372" w:author="Laurence Golding" w:date="2019-03-22T19:05:00Z">
        <w:r>
          <w:t xml:space="preserve">                }</w:t>
        </w:r>
      </w:ins>
    </w:p>
    <w:p w14:paraId="31110F0D" w14:textId="77777777" w:rsidR="003A3A40" w:rsidRDefault="003A3A40" w:rsidP="003A3A40">
      <w:pPr>
        <w:pStyle w:val="Codesmall"/>
        <w:rPr>
          <w:ins w:id="5373" w:author="Laurence Golding" w:date="2019-03-22T19:05:00Z"/>
        </w:rPr>
      </w:pPr>
      <w:ins w:id="5374" w:author="Laurence Golding" w:date="2019-03-22T19:05:00Z">
        <w:r>
          <w:t xml:space="preserve">              }</w:t>
        </w:r>
      </w:ins>
    </w:p>
    <w:p w14:paraId="767B28C8" w14:textId="77777777" w:rsidR="003A3A40" w:rsidRDefault="003A3A40" w:rsidP="003A3A40">
      <w:pPr>
        <w:pStyle w:val="Codesmall"/>
        <w:rPr>
          <w:ins w:id="5375" w:author="Laurence Golding" w:date="2019-03-22T19:05:00Z"/>
        </w:rPr>
      </w:pPr>
      <w:ins w:id="5376" w:author="Laurence Golding" w:date="2019-03-22T19:05:00Z">
        <w:r>
          <w:t xml:space="preserve">            ]</w:t>
        </w:r>
      </w:ins>
    </w:p>
    <w:p w14:paraId="6DD8704C" w14:textId="77777777" w:rsidR="003A3A40" w:rsidRDefault="003A3A40" w:rsidP="003A3A40">
      <w:pPr>
        <w:pStyle w:val="Codesmall"/>
        <w:rPr>
          <w:ins w:id="5377" w:author="Laurence Golding" w:date="2019-03-22T19:05:00Z"/>
        </w:rPr>
      </w:pPr>
      <w:ins w:id="5378" w:author="Laurence Golding" w:date="2019-03-22T19:05:00Z">
        <w:r>
          <w:t xml:space="preserve">          }</w:t>
        </w:r>
      </w:ins>
    </w:p>
    <w:p w14:paraId="23590654" w14:textId="77777777" w:rsidR="003A3A40" w:rsidRDefault="003A3A40" w:rsidP="003A3A40">
      <w:pPr>
        <w:pStyle w:val="Codesmall"/>
        <w:rPr>
          <w:ins w:id="5379" w:author="Laurence Golding" w:date="2019-03-22T19:05:00Z"/>
        </w:rPr>
      </w:pPr>
      <w:ins w:id="5380" w:author="Laurence Golding" w:date="2019-03-22T19:05:00Z">
        <w:r>
          <w:t xml:space="preserve">        ]</w:t>
        </w:r>
      </w:ins>
    </w:p>
    <w:p w14:paraId="16CBE2CD" w14:textId="404041A9" w:rsidR="003A3A40" w:rsidDel="003A3A40" w:rsidRDefault="003A3A40" w:rsidP="00334420">
      <w:pPr>
        <w:pStyle w:val="Codesmall"/>
        <w:rPr>
          <w:del w:id="5381" w:author="Laurence Golding" w:date="2019-03-22T19:05:00Z"/>
        </w:rPr>
      </w:pP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2A84FCF1" w:rsidR="000C5906" w:rsidRDefault="000C5906" w:rsidP="000C5906">
      <w:pPr>
        <w:pStyle w:val="Codesmall"/>
        <w:rPr>
          <w:ins w:id="5382" w:author="Laurence Golding" w:date="2019-03-22T19:07:00Z"/>
        </w:rPr>
      </w:pPr>
      <w:r>
        <w:t xml:space="preserve">              "id": "UnknownRule",</w:t>
      </w:r>
    </w:p>
    <w:p w14:paraId="4AE8789A" w14:textId="66DA7AF0" w:rsidR="003A3A40" w:rsidRDefault="003A3A40" w:rsidP="000C5906">
      <w:pPr>
        <w:pStyle w:val="Codesmall"/>
      </w:pPr>
      <w:ins w:id="5383" w:author="Laurence Golding" w:date="2019-03-22T19:07:00Z">
        <w:r>
          <w:t xml:space="preserve">              "associatedRuleDescriptorReference": {</w:t>
        </w:r>
      </w:ins>
    </w:p>
    <w:p w14:paraId="5059FEF8" w14:textId="5E872DD4" w:rsidR="003A3A40" w:rsidRDefault="000C5906" w:rsidP="000C5906">
      <w:pPr>
        <w:pStyle w:val="Codesmall"/>
        <w:rPr>
          <w:ins w:id="5384" w:author="Laurence Golding" w:date="2019-03-22T19:07:00Z"/>
        </w:rPr>
      </w:pPr>
      <w:r>
        <w:t xml:space="preserve">              </w:t>
      </w:r>
      <w:ins w:id="5385" w:author="Laurence Golding" w:date="2019-03-22T19:07:00Z">
        <w:r w:rsidR="003A3A40">
          <w:t xml:space="preserve">  </w:t>
        </w:r>
      </w:ins>
      <w:r>
        <w:t>"ruleId": "ABC0001"</w:t>
      </w:r>
    </w:p>
    <w:p w14:paraId="1AECFDD9" w14:textId="6C4AC29E" w:rsidR="000C5906" w:rsidRDefault="003A3A40" w:rsidP="000C5906">
      <w:pPr>
        <w:pStyle w:val="Codesmall"/>
      </w:pPr>
      <w:ins w:id="5386" w:author="Laurence Golding" w:date="2019-03-22T19:07:00Z">
        <w:r>
          <w:t xml:space="preserve">              }</w:t>
        </w:r>
      </w:ins>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19B8621C" w14:textId="39396818" w:rsidR="008F1285" w:rsidRDefault="008F1285" w:rsidP="000C5906">
      <w:pPr>
        <w:pStyle w:val="Codesmall"/>
        <w:rPr>
          <w:ins w:id="5387" w:author="Laurence Golding" w:date="2019-03-24T11:09:00Z"/>
        </w:rPr>
      </w:pPr>
      <w:ins w:id="5388" w:author="Laurence Golding" w:date="2019-03-24T11:09:00Z">
        <w:r>
          <w:t xml:space="preserve">              "notificationDescriptorReference": {</w:t>
        </w:r>
      </w:ins>
    </w:p>
    <w:p w14:paraId="677C7C0F" w14:textId="77777777" w:rsidR="008F1285" w:rsidRDefault="008F1285" w:rsidP="000C5906">
      <w:pPr>
        <w:pStyle w:val="Codesmall"/>
        <w:rPr>
          <w:ins w:id="5389" w:author="Laurence Golding" w:date="2019-03-24T11:09:00Z"/>
        </w:rPr>
      </w:pPr>
      <w:ins w:id="5390" w:author="Laurence Golding" w:date="2019-03-24T11:09:00Z">
        <w:r>
          <w:t xml:space="preserve">  </w:t>
        </w:r>
      </w:ins>
      <w:r w:rsidR="000C5906">
        <w:t xml:space="preserve">              "id": "CTN0001"</w:t>
      </w:r>
    </w:p>
    <w:p w14:paraId="217D72DC" w14:textId="0F178969" w:rsidR="000C5906" w:rsidRDefault="008F1285" w:rsidP="000C5906">
      <w:pPr>
        <w:pStyle w:val="Codesmall"/>
      </w:pPr>
      <w:ins w:id="5391" w:author="Laurence Golding" w:date="2019-03-24T11:09:00Z">
        <w:r>
          <w:t xml:space="preserve">              }</w:t>
        </w:r>
      </w:ins>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0D4CFF7B" w14:textId="77777777" w:rsidR="008F1285" w:rsidRDefault="008F1285" w:rsidP="008F1285">
      <w:pPr>
        <w:pStyle w:val="Codesmall"/>
        <w:rPr>
          <w:ins w:id="5392" w:author="Laurence Golding" w:date="2019-03-24T11:09:00Z"/>
        </w:rPr>
      </w:pPr>
      <w:ins w:id="5393" w:author="Laurence Golding" w:date="2019-03-24T11:09:00Z">
        <w:r>
          <w:t xml:space="preserve">              "notificationDescriptorReference": {</w:t>
        </w:r>
      </w:ins>
    </w:p>
    <w:p w14:paraId="123750CB" w14:textId="77777777" w:rsidR="008F1285" w:rsidRDefault="008F1285" w:rsidP="000C5906">
      <w:pPr>
        <w:pStyle w:val="Codesmall"/>
        <w:rPr>
          <w:ins w:id="5394" w:author="Laurence Golding" w:date="2019-03-24T11:10:00Z"/>
        </w:rPr>
      </w:pPr>
      <w:ins w:id="5395" w:author="Laurence Golding" w:date="2019-03-24T11:09:00Z">
        <w:r>
          <w:t xml:space="preserve">  </w:t>
        </w:r>
      </w:ins>
      <w:r w:rsidR="000C5906">
        <w:t xml:space="preserve">              "id": "CTN9999"</w:t>
      </w:r>
    </w:p>
    <w:p w14:paraId="200ED814" w14:textId="0D0FE987" w:rsidR="000C5906" w:rsidRDefault="008F1285" w:rsidP="000C5906">
      <w:pPr>
        <w:pStyle w:val="Codesmall"/>
        <w:rPr>
          <w:ins w:id="5396" w:author="Laurence Golding" w:date="2019-03-22T16:46:00Z"/>
        </w:rPr>
      </w:pPr>
      <w:ins w:id="5397" w:author="Laurence Golding" w:date="2019-03-24T11:10:00Z">
        <w:r>
          <w:t xml:space="preserve">              }</w:t>
        </w:r>
      </w:ins>
      <w:r w:rsidR="000C5906">
        <w:t>,</w:t>
      </w:r>
    </w:p>
    <w:p w14:paraId="3EED25AE" w14:textId="12734042" w:rsidR="003F5CE9" w:rsidRDefault="003F5CE9" w:rsidP="000C5906">
      <w:pPr>
        <w:pStyle w:val="Codesmall"/>
      </w:pPr>
      <w:ins w:id="5398" w:author="Laurence Golding" w:date="2019-03-22T16:46:00Z">
        <w:r>
          <w:t xml:space="preserve">              "associatedRu</w:t>
        </w:r>
      </w:ins>
      <w:ins w:id="5399" w:author="Laurence Golding" w:date="2019-03-22T16:47:00Z">
        <w:r>
          <w:t>leDescriptorReference": {</w:t>
        </w:r>
      </w:ins>
    </w:p>
    <w:p w14:paraId="74842964" w14:textId="6A6A7EBD" w:rsidR="000C5906" w:rsidRDefault="003F5CE9" w:rsidP="000C5906">
      <w:pPr>
        <w:pStyle w:val="Codesmall"/>
      </w:pPr>
      <w:ins w:id="5400" w:author="Laurence Golding" w:date="2019-03-22T16:47:00Z">
        <w:r>
          <w:t xml:space="preserve">  </w:t>
        </w:r>
      </w:ins>
      <w:r w:rsidR="000C5906">
        <w:t xml:space="preserve">              "</w:t>
      </w:r>
      <w:del w:id="5401" w:author="Laurence Golding" w:date="2019-03-22T16:47:00Z">
        <w:r w:rsidR="000C5906" w:rsidDel="003F5CE9">
          <w:delText>ruleId</w:delText>
        </w:r>
      </w:del>
      <w:ins w:id="5402" w:author="Laurence Golding" w:date="2019-03-22T16:47:00Z">
        <w:r>
          <w:t>id</w:t>
        </w:r>
      </w:ins>
      <w:r w:rsidR="000C5906">
        <w:t>": "</w:t>
      </w:r>
      <w:r w:rsidR="00A34D8C">
        <w:t>C2001</w:t>
      </w:r>
      <w:r w:rsidR="000C5906">
        <w:t>",</w:t>
      </w:r>
    </w:p>
    <w:p w14:paraId="25B0271B" w14:textId="200B7BED" w:rsidR="00A34D8C" w:rsidRDefault="003F5CE9" w:rsidP="000C5906">
      <w:pPr>
        <w:pStyle w:val="Codesmall"/>
        <w:rPr>
          <w:ins w:id="5403" w:author="Laurence Golding" w:date="2019-03-22T16:47:00Z"/>
        </w:rPr>
      </w:pPr>
      <w:ins w:id="5404" w:author="Laurence Golding" w:date="2019-03-22T16:47:00Z">
        <w:r>
          <w:t xml:space="preserve">  </w:t>
        </w:r>
      </w:ins>
      <w:r w:rsidR="00A34D8C">
        <w:t xml:space="preserve">              "</w:t>
      </w:r>
      <w:del w:id="5405" w:author="Laurence Golding" w:date="2019-03-22T16:47:00Z">
        <w:r w:rsidR="00A34D8C" w:rsidDel="003F5CE9">
          <w:delText>ruleIndex</w:delText>
        </w:r>
      </w:del>
      <w:ins w:id="5406" w:author="Laurence Golding" w:date="2019-03-22T16:47:00Z">
        <w:r>
          <w:t>index</w:t>
        </w:r>
      </w:ins>
      <w:r w:rsidR="00A34D8C">
        <w:t>": 0,</w:t>
      </w:r>
    </w:p>
    <w:p w14:paraId="2190F6C3" w14:textId="1B35C7BA" w:rsidR="003F5CE9" w:rsidRDefault="003F5CE9" w:rsidP="000C5906">
      <w:pPr>
        <w:pStyle w:val="Codesmall"/>
      </w:pPr>
      <w:ins w:id="5407" w:author="Laurence Golding" w:date="2019-03-22T16:47:00Z">
        <w:r>
          <w:t xml:space="preserve">              },</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67E892E" w:rsidR="000C5906" w:rsidRDefault="000C5906" w:rsidP="000C5906">
      <w:pPr>
        <w:pStyle w:val="Codesmall"/>
        <w:rPr>
          <w:ins w:id="5408" w:author="Laurence Golding" w:date="2019-03-24T11:10:00Z"/>
        </w:rPr>
      </w:pPr>
      <w:r>
        <w:t xml:space="preserve">            {</w:t>
      </w:r>
    </w:p>
    <w:p w14:paraId="2F6178D6" w14:textId="3D1DCA2D" w:rsidR="008F1285" w:rsidRDefault="008F1285" w:rsidP="000C5906">
      <w:pPr>
        <w:pStyle w:val="Codesmall"/>
      </w:pPr>
      <w:ins w:id="5409" w:author="Laurence Golding" w:date="2019-03-24T11:10:00Z">
        <w:r>
          <w:t xml:space="preserve">              "notificationDescriptorReference": {</w:t>
        </w:r>
      </w:ins>
    </w:p>
    <w:p w14:paraId="1EC2F93B" w14:textId="77777777" w:rsidR="008F1285" w:rsidRDefault="008F1285" w:rsidP="000C5906">
      <w:pPr>
        <w:pStyle w:val="Codesmall"/>
        <w:rPr>
          <w:ins w:id="5410" w:author="Laurence Golding" w:date="2019-03-24T11:10:00Z"/>
        </w:rPr>
      </w:pPr>
      <w:ins w:id="5411" w:author="Laurence Golding" w:date="2019-03-24T11:10:00Z">
        <w:r>
          <w:t xml:space="preserve">  </w:t>
        </w:r>
      </w:ins>
      <w:r w:rsidR="000C5906">
        <w:t xml:space="preserve">              "id": "CTN0002"</w:t>
      </w:r>
    </w:p>
    <w:p w14:paraId="11A8E182" w14:textId="0296553D" w:rsidR="000C5906" w:rsidRDefault="008F1285" w:rsidP="000C5906">
      <w:pPr>
        <w:pStyle w:val="Codesmall"/>
      </w:pPr>
      <w:ins w:id="5412" w:author="Laurence Golding" w:date="2019-03-24T11:10:00Z">
        <w:r>
          <w:t xml:space="preserve">              }</w:t>
        </w:r>
      </w:ins>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rPr>
          <w:ins w:id="5413" w:author="Laurence Golding" w:date="2019-03-22T16:48:00Z"/>
        </w:rPr>
      </w:pPr>
      <w:r>
        <w:t xml:space="preserve">          "ruleId": "C2001",</w:t>
      </w:r>
    </w:p>
    <w:p w14:paraId="0CA8FB4F" w14:textId="36EA4B4C" w:rsidR="003F5CE9" w:rsidRDefault="003F5CE9" w:rsidP="00EA1C84">
      <w:pPr>
        <w:pStyle w:val="Codesmall"/>
      </w:pPr>
      <w:ins w:id="5414" w:author="Laurence Golding" w:date="2019-03-22T16:48:00Z">
        <w:r>
          <w:t xml:space="preserve">          "ruleDescriptorReference": {</w:t>
        </w:r>
      </w:ins>
    </w:p>
    <w:p w14:paraId="15E13563" w14:textId="1ECAAA07" w:rsidR="003F5CE9" w:rsidRDefault="003F5CE9" w:rsidP="00EA1C84">
      <w:pPr>
        <w:pStyle w:val="Codesmall"/>
        <w:rPr>
          <w:ins w:id="5415" w:author="Laurence Golding" w:date="2019-03-22T16:48:00Z"/>
        </w:rPr>
      </w:pPr>
      <w:ins w:id="5416" w:author="Laurence Golding" w:date="2019-03-22T16:48:00Z">
        <w:r>
          <w:t xml:space="preserve">  </w:t>
        </w:r>
      </w:ins>
      <w:r w:rsidR="00A043A4">
        <w:t xml:space="preserve">          "</w:t>
      </w:r>
      <w:del w:id="5417" w:author="Laurence Golding" w:date="2019-03-22T16:48:00Z">
        <w:r w:rsidR="00A043A4" w:rsidDel="003F5CE9">
          <w:delText>ruleIndex</w:delText>
        </w:r>
      </w:del>
      <w:ins w:id="5418" w:author="Laurence Golding" w:date="2019-03-22T16:48:00Z">
        <w:r>
          <w:t>index</w:t>
        </w:r>
      </w:ins>
      <w:r w:rsidR="00A043A4">
        <w:t>": 0</w:t>
      </w:r>
    </w:p>
    <w:p w14:paraId="5B6B051E" w14:textId="1F7A293F" w:rsidR="00A043A4" w:rsidRDefault="003F5CE9" w:rsidP="00EA1C84">
      <w:pPr>
        <w:pStyle w:val="Codesmall"/>
      </w:pPr>
      <w:ins w:id="5419" w:author="Laurence Golding" w:date="2019-03-22T16:48:00Z">
        <w:r>
          <w:t xml:space="preserve">          }</w:t>
        </w:r>
      </w:ins>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del w:id="5420" w:author="Laurence Golding" w:date="2019-03-19T17:10:00Z">
        <w:r w:rsidDel="000B0249">
          <w:delText>,</w:delText>
        </w:r>
      </w:del>
    </w:p>
    <w:p w14:paraId="56F2FC0C" w14:textId="43E6F86E" w:rsidR="00F527F4" w:rsidDel="00762B11" w:rsidRDefault="00F527F4" w:rsidP="00EA1C84">
      <w:pPr>
        <w:pStyle w:val="Codesmall"/>
        <w:rPr>
          <w:del w:id="5421" w:author="Laurence Golding" w:date="2019-03-19T17:10:00Z"/>
        </w:rPr>
      </w:pPr>
      <w:del w:id="5422" w:author="Laurence Golding" w:date="2019-03-19T17:10:00Z">
        <w:r w:rsidDel="00762B11">
          <w:delText xml:space="preserve">      "resources": {</w:delText>
        </w:r>
      </w:del>
    </w:p>
    <w:p w14:paraId="4436C146" w14:textId="088F8AD8" w:rsidR="006043FF" w:rsidDel="00762B11" w:rsidRDefault="00F527F4" w:rsidP="00EA1C84">
      <w:pPr>
        <w:pStyle w:val="Codesmall"/>
        <w:rPr>
          <w:moveFrom w:id="5423" w:author="Laurence Golding" w:date="2019-03-19T17:08:00Z"/>
        </w:rPr>
      </w:pPr>
      <w:moveFromRangeStart w:id="5424" w:author="Laurence Golding" w:date="2019-03-19T17:08:00Z" w:name="move3907753"/>
      <w:moveFrom w:id="5425" w:author="Laurence Golding" w:date="2019-03-19T17:08:00Z">
        <w:r w:rsidDel="00762B11">
          <w:t xml:space="preserve">  </w:t>
        </w:r>
        <w:r w:rsidR="006043FF" w:rsidDel="00762B11">
          <w:t xml:space="preserve">      "rules": </w:t>
        </w:r>
        <w:r w:rsidR="00246747" w:rsidDel="00762B11">
          <w:t>[</w:t>
        </w:r>
      </w:moveFrom>
    </w:p>
    <w:p w14:paraId="03A171F3" w14:textId="73897B16" w:rsidR="006043FF" w:rsidDel="00762B11" w:rsidRDefault="006043FF" w:rsidP="00EA1C84">
      <w:pPr>
        <w:pStyle w:val="Codesmall"/>
        <w:rPr>
          <w:moveFrom w:id="5426" w:author="Laurence Golding" w:date="2019-03-19T17:08:00Z"/>
        </w:rPr>
      </w:pPr>
      <w:moveFrom w:id="5427" w:author="Laurence Golding" w:date="2019-03-19T17:08:00Z">
        <w:r w:rsidDel="00762B11">
          <w:t xml:space="preserve">  </w:t>
        </w:r>
        <w:r w:rsidR="00F527F4" w:rsidDel="00762B11">
          <w:t xml:space="preserve">  </w:t>
        </w:r>
        <w:r w:rsidDel="00762B11">
          <w:t xml:space="preserve">      {</w:t>
        </w:r>
      </w:moveFrom>
    </w:p>
    <w:p w14:paraId="639D30BF" w14:textId="644E69FC" w:rsidR="006043FF" w:rsidDel="00762B11" w:rsidRDefault="006043FF" w:rsidP="00EA1C84">
      <w:pPr>
        <w:pStyle w:val="Codesmall"/>
        <w:rPr>
          <w:moveFrom w:id="5428" w:author="Laurence Golding" w:date="2019-03-19T17:08:00Z"/>
        </w:rPr>
      </w:pPr>
      <w:moveFrom w:id="5429" w:author="Laurence Golding" w:date="2019-03-19T17:08:00Z">
        <w:r w:rsidDel="00762B11">
          <w:t xml:space="preserve">    </w:t>
        </w:r>
        <w:r w:rsidR="00F527F4" w:rsidDel="00762B11">
          <w:t xml:space="preserve">  </w:t>
        </w:r>
        <w:r w:rsidDel="00762B11">
          <w:t xml:space="preserve">      "id": "C2001",</w:t>
        </w:r>
      </w:moveFrom>
    </w:p>
    <w:p w14:paraId="5D65A195" w14:textId="7FDE93B9" w:rsidR="00E27EDF" w:rsidDel="00762B11" w:rsidRDefault="00E27EDF" w:rsidP="00E27EDF">
      <w:pPr>
        <w:pStyle w:val="Codesmall"/>
        <w:rPr>
          <w:moveFrom w:id="5430" w:author="Laurence Golding" w:date="2019-03-19T17:08:00Z"/>
        </w:rPr>
      </w:pPr>
      <w:moveFrom w:id="5431" w:author="Laurence Golding" w:date="2019-03-19T17:08:00Z">
        <w:r w:rsidDel="00762B11">
          <w:t xml:space="preserve">            "deprecatedIds": [</w:t>
        </w:r>
      </w:moveFrom>
    </w:p>
    <w:p w14:paraId="1EF4AF2B" w14:textId="68CE9783" w:rsidR="00E27EDF" w:rsidDel="00762B11" w:rsidRDefault="00E27EDF" w:rsidP="00E27EDF">
      <w:pPr>
        <w:pStyle w:val="Codesmall"/>
        <w:rPr>
          <w:moveFrom w:id="5432" w:author="Laurence Golding" w:date="2019-03-19T17:08:00Z"/>
        </w:rPr>
      </w:pPr>
      <w:moveFrom w:id="5433" w:author="Laurence Golding" w:date="2019-03-19T17:08:00Z">
        <w:r w:rsidDel="00762B11">
          <w:t xml:space="preserve">              "CA2000"</w:t>
        </w:r>
      </w:moveFrom>
    </w:p>
    <w:p w14:paraId="2BF0B686" w14:textId="46DD6671" w:rsidR="00E27EDF" w:rsidDel="00762B11" w:rsidRDefault="00E27EDF" w:rsidP="00E27EDF">
      <w:pPr>
        <w:pStyle w:val="Codesmall"/>
        <w:rPr>
          <w:moveFrom w:id="5434" w:author="Laurence Golding" w:date="2019-03-19T17:08:00Z"/>
        </w:rPr>
      </w:pPr>
      <w:moveFrom w:id="5435" w:author="Laurence Golding" w:date="2019-03-19T17:08:00Z">
        <w:r w:rsidDel="00762B11">
          <w:t xml:space="preserve">            ],</w:t>
        </w:r>
      </w:moveFrom>
    </w:p>
    <w:p w14:paraId="31924C7B" w14:textId="5A4CFB61" w:rsidR="002421D5" w:rsidDel="00762B11" w:rsidRDefault="002421D5" w:rsidP="00EA1C84">
      <w:pPr>
        <w:pStyle w:val="Codesmall"/>
        <w:rPr>
          <w:moveFrom w:id="5436" w:author="Laurence Golding" w:date="2019-03-19T17:08:00Z"/>
        </w:rPr>
      </w:pPr>
      <w:moveFrom w:id="5437" w:author="Laurence Golding" w:date="2019-03-19T17:08:00Z">
        <w:r w:rsidDel="00762B11">
          <w:t xml:space="preserve">            "defaultLevel": "error",</w:t>
        </w:r>
      </w:moveFrom>
    </w:p>
    <w:p w14:paraId="2971B2A4" w14:textId="06F329BE" w:rsidR="002421D5" w:rsidDel="00762B11" w:rsidRDefault="002421D5" w:rsidP="00EA1C84">
      <w:pPr>
        <w:pStyle w:val="Codesmall"/>
        <w:rPr>
          <w:moveFrom w:id="5438" w:author="Laurence Golding" w:date="2019-03-19T17:08:00Z"/>
        </w:rPr>
      </w:pPr>
      <w:moveFrom w:id="5439" w:author="Laurence Golding" w:date="2019-03-19T17:08:00Z">
        <w:r w:rsidDel="00762B11">
          <w:t xml:space="preserve">            "defaultRank": 95,</w:t>
        </w:r>
      </w:moveFrom>
    </w:p>
    <w:p w14:paraId="34711C8C" w14:textId="16F160BF" w:rsidR="0099761A" w:rsidDel="00762B11" w:rsidRDefault="006043FF" w:rsidP="00EA1C84">
      <w:pPr>
        <w:pStyle w:val="Codesmall"/>
        <w:rPr>
          <w:moveFrom w:id="5440" w:author="Laurence Golding" w:date="2019-03-19T17:08:00Z"/>
        </w:rPr>
      </w:pPr>
      <w:moveFrom w:id="5441" w:author="Laurence Golding" w:date="2019-03-19T17:08:00Z">
        <w:r w:rsidDel="00762B11">
          <w:t xml:space="preserve">      </w:t>
        </w:r>
        <w:r w:rsidR="00F527F4" w:rsidDel="00762B11">
          <w:t xml:space="preserve">  </w:t>
        </w:r>
        <w:r w:rsidDel="00762B11">
          <w:t xml:space="preserve">    "shortDescription": </w:t>
        </w:r>
        <w:r w:rsidR="0099761A" w:rsidDel="00762B11">
          <w:t>{</w:t>
        </w:r>
      </w:moveFrom>
    </w:p>
    <w:p w14:paraId="57603C16" w14:textId="2D649B46" w:rsidR="0099761A" w:rsidDel="00762B11" w:rsidRDefault="0099761A" w:rsidP="0099761A">
      <w:pPr>
        <w:pStyle w:val="Codesmall"/>
        <w:rPr>
          <w:moveFrom w:id="5442" w:author="Laurence Golding" w:date="2019-03-19T17:08:00Z"/>
        </w:rPr>
      </w:pPr>
      <w:moveFrom w:id="5443" w:author="Laurence Golding" w:date="2019-03-19T17:08:00Z">
        <w:r w:rsidDel="00762B11">
          <w:t xml:space="preserve">        </w:t>
        </w:r>
        <w:r w:rsidR="00F527F4" w:rsidDel="00762B11">
          <w:t xml:space="preserve">  </w:t>
        </w:r>
        <w:r w:rsidDel="00762B11">
          <w:t xml:space="preserve">    "text": </w:t>
        </w:r>
        <w:r w:rsidR="006043FF" w:rsidDel="00762B11">
          <w:t xml:space="preserve">"A </w:t>
        </w:r>
        <w:r w:rsidR="00D336F4" w:rsidDel="00762B11">
          <w:t xml:space="preserve">variable was used without being </w:t>
        </w:r>
        <w:r w:rsidR="006043FF" w:rsidDel="00762B11">
          <w:t>initialized."</w:t>
        </w:r>
      </w:moveFrom>
    </w:p>
    <w:p w14:paraId="2063F571" w14:textId="787167B7" w:rsidR="006043FF" w:rsidDel="00762B11" w:rsidRDefault="0099761A" w:rsidP="0099761A">
      <w:pPr>
        <w:pStyle w:val="Codesmall"/>
        <w:rPr>
          <w:moveFrom w:id="5444" w:author="Laurence Golding" w:date="2019-03-19T17:08:00Z"/>
        </w:rPr>
      </w:pPr>
      <w:moveFrom w:id="5445" w:author="Laurence Golding" w:date="2019-03-19T17:08:00Z">
        <w:r w:rsidDel="00762B11">
          <w:t xml:space="preserve">          </w:t>
        </w:r>
        <w:r w:rsidR="00F527F4" w:rsidDel="00762B11">
          <w:t xml:space="preserve">  </w:t>
        </w:r>
        <w:r w:rsidDel="00762B11">
          <w:t>}</w:t>
        </w:r>
        <w:r w:rsidR="006043FF" w:rsidDel="00762B11">
          <w:t>,</w:t>
        </w:r>
      </w:moveFrom>
    </w:p>
    <w:p w14:paraId="621496C0" w14:textId="49A490AA" w:rsidR="0099761A" w:rsidDel="00762B11" w:rsidRDefault="00F527F4" w:rsidP="00EA1C84">
      <w:pPr>
        <w:pStyle w:val="Codesmall"/>
        <w:rPr>
          <w:moveFrom w:id="5446" w:author="Laurence Golding" w:date="2019-03-19T17:08:00Z"/>
        </w:rPr>
      </w:pPr>
      <w:moveFrom w:id="5447" w:author="Laurence Golding" w:date="2019-03-19T17:08:00Z">
        <w:r w:rsidDel="00762B11">
          <w:t xml:space="preserve">  </w:t>
        </w:r>
        <w:r w:rsidR="006043FF" w:rsidDel="00762B11">
          <w:t xml:space="preserve">          "fullDescription": </w:t>
        </w:r>
        <w:r w:rsidR="0099761A" w:rsidDel="00762B11">
          <w:t>{</w:t>
        </w:r>
      </w:moveFrom>
    </w:p>
    <w:p w14:paraId="0690180C" w14:textId="65CC07F1" w:rsidR="00D336F4" w:rsidDel="00762B11" w:rsidRDefault="0099761A" w:rsidP="00EA1C84">
      <w:pPr>
        <w:pStyle w:val="Codesmall"/>
        <w:rPr>
          <w:moveFrom w:id="5448" w:author="Laurence Golding" w:date="2019-03-19T17:08:00Z"/>
        </w:rPr>
      </w:pPr>
      <w:moveFrom w:id="5449" w:author="Laurence Golding" w:date="2019-03-19T17:08:00Z">
        <w:r w:rsidDel="00762B11">
          <w:t xml:space="preserve">  </w:t>
        </w:r>
        <w:r w:rsidR="00F527F4" w:rsidDel="00762B11">
          <w:t xml:space="preserve">  </w:t>
        </w:r>
        <w:r w:rsidDel="00762B11">
          <w:t xml:space="preserve">          "text": </w:t>
        </w:r>
        <w:r w:rsidR="006043FF" w:rsidDel="00762B11">
          <w:t xml:space="preserve">"A variable was </w:t>
        </w:r>
        <w:r w:rsidR="00D336F4" w:rsidDel="00762B11">
          <w:t>used without being initialized.</w:t>
        </w:r>
        <w:r w:rsidDel="00762B11">
          <w:t xml:space="preserve"> This can result</w:t>
        </w:r>
      </w:moveFrom>
    </w:p>
    <w:p w14:paraId="61F59DCC" w14:textId="01AC5D31" w:rsidR="0099761A" w:rsidDel="00762B11" w:rsidRDefault="0099761A" w:rsidP="00EA1C84">
      <w:pPr>
        <w:pStyle w:val="Codesmall"/>
        <w:rPr>
          <w:moveFrom w:id="5450" w:author="Laurence Golding" w:date="2019-03-19T17:08:00Z"/>
        </w:rPr>
      </w:pPr>
      <w:moveFrom w:id="5451" w:author="Laurence Golding" w:date="2019-03-19T17:08:00Z">
        <w:r w:rsidDel="00762B11">
          <w:t xml:space="preserve">    </w:t>
        </w:r>
        <w:r w:rsidR="00F527F4" w:rsidDel="00762B11">
          <w:t xml:space="preserve">  </w:t>
        </w:r>
        <w:r w:rsidDel="00762B11">
          <w:t xml:space="preserve">                 </w:t>
        </w:r>
        <w:r w:rsidR="00D336F4" w:rsidDel="00762B11">
          <w:t>in runtime errors such as</w:t>
        </w:r>
        <w:r w:rsidDel="00762B11">
          <w:t xml:space="preserve"> </w:t>
        </w:r>
        <w:r w:rsidR="006043FF" w:rsidDel="00762B11">
          <w:t>null reference exceptions."</w:t>
        </w:r>
      </w:moveFrom>
    </w:p>
    <w:p w14:paraId="35CBB2AA" w14:textId="34FE5AF4" w:rsidR="006043FF" w:rsidDel="00762B11" w:rsidRDefault="0099761A" w:rsidP="00EA1C84">
      <w:pPr>
        <w:pStyle w:val="Codesmall"/>
        <w:rPr>
          <w:moveFrom w:id="5452" w:author="Laurence Golding" w:date="2019-03-19T17:08:00Z"/>
        </w:rPr>
      </w:pPr>
      <w:moveFrom w:id="5453" w:author="Laurence Golding" w:date="2019-03-19T17:08:00Z">
        <w:r w:rsidDel="00762B11">
          <w:t xml:space="preserve">      </w:t>
        </w:r>
        <w:r w:rsidR="00F527F4" w:rsidDel="00762B11">
          <w:t xml:space="preserve">  </w:t>
        </w:r>
        <w:r w:rsidDel="00762B11">
          <w:t xml:space="preserve">    }</w:t>
        </w:r>
        <w:r w:rsidR="006043FF" w:rsidDel="00762B11">
          <w:t>,</w:t>
        </w:r>
      </w:moveFrom>
    </w:p>
    <w:p w14:paraId="6291E997" w14:textId="42F66CC8" w:rsidR="006043FF" w:rsidDel="00762B11" w:rsidRDefault="006043FF" w:rsidP="00EA1C84">
      <w:pPr>
        <w:pStyle w:val="Codesmall"/>
        <w:rPr>
          <w:moveFrom w:id="5454" w:author="Laurence Golding" w:date="2019-03-19T17:08:00Z"/>
        </w:rPr>
      </w:pPr>
      <w:moveFrom w:id="5455" w:author="Laurence Golding" w:date="2019-03-19T17:08:00Z">
        <w:r w:rsidDel="00762B11">
          <w:t xml:space="preserve">        </w:t>
        </w:r>
        <w:r w:rsidR="00F527F4" w:rsidDel="00762B11">
          <w:t xml:space="preserve">  </w:t>
        </w:r>
        <w:r w:rsidDel="00762B11">
          <w:t xml:space="preserve">  "message</w:t>
        </w:r>
        <w:r w:rsidR="00C1024C" w:rsidDel="00762B11">
          <w:t>Strings</w:t>
        </w:r>
        <w:r w:rsidDel="00762B11">
          <w:t>": {</w:t>
        </w:r>
      </w:moveFrom>
    </w:p>
    <w:p w14:paraId="5D2FDD5B" w14:textId="177A52D9" w:rsidR="00BC53E6" w:rsidDel="00762B11" w:rsidRDefault="006043FF" w:rsidP="00EA1C84">
      <w:pPr>
        <w:pStyle w:val="Codesmall"/>
        <w:rPr>
          <w:moveFrom w:id="5456" w:author="Laurence Golding" w:date="2019-03-19T17:08:00Z"/>
        </w:rPr>
      </w:pPr>
      <w:moveFrom w:id="5457" w:author="Laurence Golding" w:date="2019-03-19T17:08:00Z">
        <w:r w:rsidDel="00762B11">
          <w:t xml:space="preserve">          </w:t>
        </w:r>
        <w:r w:rsidR="00F527F4" w:rsidDel="00762B11">
          <w:t xml:space="preserve">  </w:t>
        </w:r>
        <w:r w:rsidDel="00762B11">
          <w:t xml:space="preserve">  "default":</w:t>
        </w:r>
        <w:r w:rsidR="00BC1170" w:rsidDel="00762B11">
          <w:t xml:space="preserve"> {</w:t>
        </w:r>
      </w:moveFrom>
    </w:p>
    <w:p w14:paraId="12BB2AC9" w14:textId="0DBD27BD" w:rsidR="006043FF" w:rsidDel="00762B11" w:rsidRDefault="00BC53E6" w:rsidP="00EA1C84">
      <w:pPr>
        <w:pStyle w:val="Codesmall"/>
        <w:rPr>
          <w:moveFrom w:id="5458" w:author="Laurence Golding" w:date="2019-03-19T17:08:00Z"/>
        </w:rPr>
      </w:pPr>
      <w:moveFrom w:id="5459" w:author="Laurence Golding" w:date="2019-03-19T17:08:00Z">
        <w:r w:rsidDel="00762B11">
          <w:t xml:space="preserve">                "text": </w:t>
        </w:r>
        <w:r w:rsidR="006043FF" w:rsidDel="00762B11">
          <w:t>"Variable \"{0}\" was used without being initialized."</w:t>
        </w:r>
        <w:r w:rsidR="00DB0777" w:rsidDel="00762B11">
          <w:t>,</w:t>
        </w:r>
      </w:moveFrom>
    </w:p>
    <w:p w14:paraId="44C5AA3E" w14:textId="669C12E3" w:rsidR="000F7985" w:rsidDel="00762B11" w:rsidRDefault="000F7985" w:rsidP="00EA1C84">
      <w:pPr>
        <w:pStyle w:val="Codesmall"/>
        <w:rPr>
          <w:moveFrom w:id="5460" w:author="Laurence Golding" w:date="2019-03-19T17:08:00Z"/>
        </w:rPr>
      </w:pPr>
      <w:moveFrom w:id="5461" w:author="Laurence Golding" w:date="2019-03-19T17:08:00Z">
        <w:r w:rsidDel="00762B11">
          <w:t xml:space="preserve">    </w:t>
        </w:r>
        <w:r w:rsidR="00F527F4" w:rsidDel="00762B11">
          <w:t xml:space="preserve">  </w:t>
        </w:r>
        <w:r w:rsidDel="00762B11">
          <w:t xml:space="preserve">        </w:t>
        </w:r>
        <w:r w:rsidR="00BC53E6" w:rsidDel="00762B11">
          <w:t xml:space="preserve">  </w:t>
        </w:r>
        <w:r w:rsidDel="00762B11">
          <w:t>"</w:t>
        </w:r>
        <w:r w:rsidR="00BC53E6" w:rsidDel="00762B11">
          <w:t>markdown</w:t>
        </w:r>
        <w:r w:rsidDel="00762B11">
          <w:t>": "Variable `{0}` was used without being initialized."</w:t>
        </w:r>
      </w:moveFrom>
    </w:p>
    <w:p w14:paraId="7A22C78A" w14:textId="2999567B" w:rsidR="00BC1170" w:rsidDel="00762B11" w:rsidRDefault="00BC1170" w:rsidP="00EA1C84">
      <w:pPr>
        <w:pStyle w:val="Codesmall"/>
        <w:rPr>
          <w:moveFrom w:id="5462" w:author="Laurence Golding" w:date="2019-03-19T17:08:00Z"/>
        </w:rPr>
      </w:pPr>
      <w:moveFrom w:id="5463" w:author="Laurence Golding" w:date="2019-03-19T17:08:00Z">
        <w:r w:rsidDel="00762B11">
          <w:t xml:space="preserve">              }</w:t>
        </w:r>
      </w:moveFrom>
    </w:p>
    <w:p w14:paraId="6E20F3EC" w14:textId="3C3723F6" w:rsidR="000F7985" w:rsidDel="00762B11" w:rsidRDefault="000F7985" w:rsidP="00EA1C84">
      <w:pPr>
        <w:pStyle w:val="Codesmall"/>
        <w:rPr>
          <w:moveFrom w:id="5464" w:author="Laurence Golding" w:date="2019-03-19T17:08:00Z"/>
        </w:rPr>
      </w:pPr>
      <w:moveFrom w:id="5465" w:author="Laurence Golding" w:date="2019-03-19T17:08:00Z">
        <w:r w:rsidDel="00762B11">
          <w:t xml:space="preserve">      </w:t>
        </w:r>
        <w:r w:rsidR="00F527F4" w:rsidDel="00762B11">
          <w:t xml:space="preserve">  </w:t>
        </w:r>
        <w:r w:rsidDel="00762B11">
          <w:t xml:space="preserve">    }</w:t>
        </w:r>
      </w:moveFrom>
    </w:p>
    <w:p w14:paraId="11AA1174" w14:textId="47FE7188" w:rsidR="006043FF" w:rsidDel="00762B11" w:rsidRDefault="006043FF" w:rsidP="00EA1C84">
      <w:pPr>
        <w:pStyle w:val="Codesmall"/>
        <w:rPr>
          <w:moveFrom w:id="5466" w:author="Laurence Golding" w:date="2019-03-19T17:08:00Z"/>
        </w:rPr>
      </w:pPr>
      <w:moveFrom w:id="5467" w:author="Laurence Golding" w:date="2019-03-19T17:08:00Z">
        <w:r w:rsidDel="00762B11">
          <w:t xml:space="preserve">        </w:t>
        </w:r>
        <w:r w:rsidR="00F527F4" w:rsidDel="00762B11">
          <w:t xml:space="preserve">  </w:t>
        </w:r>
        <w:r w:rsidDel="00762B11">
          <w:t>}</w:t>
        </w:r>
      </w:moveFrom>
    </w:p>
    <w:p w14:paraId="446C4816" w14:textId="6A9EEDCE" w:rsidR="006043FF" w:rsidDel="00762B11" w:rsidRDefault="00F527F4" w:rsidP="00EA1C84">
      <w:pPr>
        <w:pStyle w:val="Codesmall"/>
        <w:rPr>
          <w:moveFrom w:id="5468" w:author="Laurence Golding" w:date="2019-03-19T17:08:00Z"/>
        </w:rPr>
      </w:pPr>
      <w:moveFrom w:id="5469" w:author="Laurence Golding" w:date="2019-03-19T17:08:00Z">
        <w:r w:rsidDel="00762B11">
          <w:t xml:space="preserve">  </w:t>
        </w:r>
        <w:r w:rsidR="006043FF" w:rsidDel="00762B11">
          <w:t xml:space="preserve">      </w:t>
        </w:r>
        <w:r w:rsidR="00246747" w:rsidDel="00762B11">
          <w:t>]</w:t>
        </w:r>
      </w:moveFrom>
    </w:p>
    <w:moveFromRangeEnd w:id="5424"/>
    <w:p w14:paraId="694B5E92" w14:textId="2DBC9951" w:rsidR="00F527F4" w:rsidDel="00762B11" w:rsidRDefault="00F527F4" w:rsidP="00EA1C84">
      <w:pPr>
        <w:pStyle w:val="Codesmall"/>
        <w:rPr>
          <w:del w:id="5470" w:author="Laurence Golding" w:date="2019-03-19T17:10:00Z"/>
        </w:rPr>
      </w:pPr>
      <w:del w:id="5471" w:author="Laurence Golding" w:date="2019-03-19T17:10:00Z">
        <w:r w:rsidDel="00762B11">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5472" w:name="AppendixRevisionHistory"/>
      <w:bookmarkStart w:id="5473" w:name="_Toc85472898"/>
      <w:bookmarkStart w:id="5474" w:name="_Toc287332014"/>
      <w:bookmarkStart w:id="5475" w:name="_Toc3812392"/>
      <w:bookmarkEnd w:id="5472"/>
      <w:r>
        <w:t xml:space="preserve">(Informative) </w:t>
      </w:r>
      <w:r w:rsidR="00A05FDF">
        <w:t>Revision History</w:t>
      </w:r>
      <w:bookmarkEnd w:id="5473"/>
      <w:bookmarkEnd w:id="5474"/>
      <w:bookmarkEnd w:id="54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524CBB"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9BFBC6"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16D13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F660A18"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9E1B00"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10FA2E"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2562E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F5D39CD"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21915C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0CBB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C3808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273FA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B4F21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ABFC2B"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0F1ED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1E6BC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4828A4B"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1AD617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6F985F"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6758D97"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32922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0175FA0"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79DC6E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rPr>
          <w:ins w:id="5476" w:author="Laurence Golding" w:date="2019-03-23T12:22:00Z"/>
        </w:trPr>
        <w:tc>
          <w:tcPr>
            <w:tcW w:w="1548" w:type="dxa"/>
          </w:tcPr>
          <w:p w14:paraId="6BC608B6" w14:textId="2B349E18" w:rsidR="00B45487" w:rsidRDefault="00B45487" w:rsidP="00D75620">
            <w:pPr>
              <w:rPr>
                <w:ins w:id="5477" w:author="Laurence Golding" w:date="2019-03-23T12:22:00Z"/>
              </w:rPr>
            </w:pPr>
            <w:ins w:id="5478" w:author="Laurence Golding" w:date="2019-03-23T12:22:00Z">
              <w:r>
                <w:t>26</w:t>
              </w:r>
            </w:ins>
          </w:p>
        </w:tc>
        <w:tc>
          <w:tcPr>
            <w:tcW w:w="1440" w:type="dxa"/>
          </w:tcPr>
          <w:p w14:paraId="274921F5" w14:textId="1A4D8B57" w:rsidR="00B45487" w:rsidRDefault="00B45487" w:rsidP="00D75620">
            <w:pPr>
              <w:rPr>
                <w:ins w:id="5479" w:author="Laurence Golding" w:date="2019-03-23T12:22:00Z"/>
              </w:rPr>
            </w:pPr>
            <w:ins w:id="5480" w:author="Laurence Golding" w:date="2019-03-23T12:23:00Z">
              <w:r>
                <w:t>2019/03/23</w:t>
              </w:r>
            </w:ins>
          </w:p>
        </w:tc>
        <w:tc>
          <w:tcPr>
            <w:tcW w:w="2160" w:type="dxa"/>
          </w:tcPr>
          <w:p w14:paraId="3BA886F3" w14:textId="1B00AC95" w:rsidR="00B45487" w:rsidRDefault="00B45487" w:rsidP="00D75620">
            <w:pPr>
              <w:rPr>
                <w:ins w:id="5481" w:author="Laurence Golding" w:date="2019-03-23T12:22:00Z"/>
              </w:rPr>
            </w:pPr>
            <w:ins w:id="5482" w:author="Laurence Golding" w:date="2019-03-23T12:23:00Z">
              <w:r>
                <w:t>Laurence J. Golding</w:t>
              </w:r>
            </w:ins>
          </w:p>
        </w:tc>
        <w:tc>
          <w:tcPr>
            <w:tcW w:w="4428" w:type="dxa"/>
          </w:tcPr>
          <w:p w14:paraId="4B4DF50A" w14:textId="2852500B" w:rsidR="00B45487" w:rsidRDefault="00B45487" w:rsidP="00D75620">
            <w:pPr>
              <w:jc w:val="both"/>
              <w:rPr>
                <w:ins w:id="5483" w:author="Laurence Golding" w:date="2019-03-23T12:22:00Z"/>
              </w:rPr>
            </w:pPr>
            <w:ins w:id="5484" w:author="Laurence Golding" w:date="2019-03-23T12:23:00Z">
              <w:r>
                <w:t xml:space="preserve">Incorporate changes for GitHub issues </w:t>
              </w:r>
              <w:r>
                <w:fldChar w:fldCharType="begin"/>
              </w:r>
              <w:r>
                <w:instrText xml:space="preserve"> HYPERLINK "https://github.com/oasis-tcs/sarif-spec/issues/311" </w:instrText>
              </w:r>
              <w:r>
                <w:fldChar w:fldCharType="separate"/>
              </w:r>
              <w:r w:rsidRPr="00B45487">
                <w:rPr>
                  <w:rStyle w:val="Hyperlink"/>
                </w:rPr>
                <w:t>#311</w:t>
              </w:r>
              <w:r>
                <w:fldChar w:fldCharType="end"/>
              </w:r>
              <w:r>
                <w:t xml:space="preserve">, </w:t>
              </w:r>
              <w:r>
                <w:fldChar w:fldCharType="begin"/>
              </w:r>
              <w:r>
                <w:instrText xml:space="preserve"> HYPERLINK "https://github.com/oasis-tcs/sarif-spec/issues/324" </w:instrText>
              </w:r>
              <w:r>
                <w:fldChar w:fldCharType="separate"/>
              </w:r>
              <w:r w:rsidRPr="00B45487">
                <w:rPr>
                  <w:rStyle w:val="Hyperlink"/>
                </w:rPr>
                <w:t>#324</w:t>
              </w:r>
              <w:r>
                <w:fldChar w:fldCharType="end"/>
              </w:r>
              <w:r>
                <w:t xml:space="preserve">, and </w:t>
              </w:r>
            </w:ins>
            <w:ins w:id="5485" w:author="Laurence Golding" w:date="2019-03-23T12:24:00Z">
              <w:r>
                <w:fldChar w:fldCharType="begin"/>
              </w:r>
              <w:r>
                <w:instrText xml:space="preserve"> HYPERLINK "https://github.com/oasis-tcs/sarif-spec/issues/325" </w:instrText>
              </w:r>
              <w:r>
                <w:fldChar w:fldCharType="separate"/>
              </w:r>
              <w:r w:rsidRPr="00B45487">
                <w:rPr>
                  <w:rStyle w:val="Hyperlink"/>
                </w:rPr>
                <w:t>#325</w:t>
              </w:r>
              <w:r>
                <w:fldChar w:fldCharType="end"/>
              </w:r>
            </w:ins>
            <w:ins w:id="5486" w:author="Laurence Golding" w:date="2019-03-23T12:23: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2" w:author="Laurence Golding" w:date="2019-03-18T15:09:00Z" w:initials="LG">
    <w:p w14:paraId="1530FFE7" w14:textId="77777777" w:rsidR="008B7726" w:rsidRDefault="008B7726">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8B7726" w:rsidRDefault="008B7726">
      <w:pPr>
        <w:pStyle w:val="CommentText"/>
      </w:pPr>
    </w:p>
    <w:p w14:paraId="7485F8F9" w14:textId="77777777" w:rsidR="008B7726" w:rsidRDefault="008B7726">
      <w:pPr>
        <w:pStyle w:val="CommentText"/>
      </w:pPr>
      <w:r>
        <w:t>It also still refers to the old localization mechanism. In short, it’s bogus and will only be fixed in the change draft for #338 (New localization mechanism).</w:t>
      </w:r>
    </w:p>
    <w:p w14:paraId="6235E5E6" w14:textId="77777777" w:rsidR="008B7726" w:rsidRDefault="008B7726">
      <w:pPr>
        <w:pStyle w:val="CommentText"/>
      </w:pPr>
    </w:p>
    <w:p w14:paraId="68B4C6CF" w14:textId="1E372377" w:rsidR="008B7726" w:rsidRDefault="008B7726">
      <w:pPr>
        <w:pStyle w:val="CommentText"/>
      </w:pPr>
      <w:r>
        <w:t>It’s simply not worth it to rework these algorithms with each intermediate change draft, to match an object model that’s still in flux.</w:t>
      </w:r>
    </w:p>
  </w:comment>
  <w:comment w:id="825" w:author="Laurence Golding" w:date="2019-03-19T16:44:00Z" w:initials="LG">
    <w:p w14:paraId="5F470F56" w14:textId="153DB591" w:rsidR="008B7726" w:rsidRDefault="008B7726">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3303" w:author="Laurence Golding" w:date="2019-03-19T15:26:00Z" w:initials="LG">
    <w:p w14:paraId="0B69B25F" w14:textId="30980963" w:rsidR="008B7726" w:rsidRDefault="008B7726">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3B9ADC"/>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03F0A" w14:textId="77777777" w:rsidR="00F426CE" w:rsidRDefault="00F426CE" w:rsidP="008C100C">
      <w:r>
        <w:separator/>
      </w:r>
    </w:p>
    <w:p w14:paraId="719F502D" w14:textId="77777777" w:rsidR="00F426CE" w:rsidRDefault="00F426CE" w:rsidP="008C100C"/>
    <w:p w14:paraId="07D3BDC5" w14:textId="77777777" w:rsidR="00F426CE" w:rsidRDefault="00F426CE" w:rsidP="008C100C"/>
    <w:p w14:paraId="6123E5F0" w14:textId="77777777" w:rsidR="00F426CE" w:rsidRDefault="00F426CE" w:rsidP="008C100C"/>
    <w:p w14:paraId="39390AF2" w14:textId="77777777" w:rsidR="00F426CE" w:rsidRDefault="00F426CE" w:rsidP="008C100C"/>
    <w:p w14:paraId="5C65A8D3" w14:textId="77777777" w:rsidR="00F426CE" w:rsidRDefault="00F426CE" w:rsidP="008C100C"/>
    <w:p w14:paraId="430A885C" w14:textId="77777777" w:rsidR="00F426CE" w:rsidRDefault="00F426CE" w:rsidP="008C100C"/>
  </w:endnote>
  <w:endnote w:type="continuationSeparator" w:id="0">
    <w:p w14:paraId="48D3E453" w14:textId="77777777" w:rsidR="00F426CE" w:rsidRDefault="00F426CE" w:rsidP="008C100C">
      <w:r>
        <w:continuationSeparator/>
      </w:r>
    </w:p>
    <w:p w14:paraId="03EB135B" w14:textId="77777777" w:rsidR="00F426CE" w:rsidRDefault="00F426CE" w:rsidP="008C100C"/>
    <w:p w14:paraId="6C523D4F" w14:textId="77777777" w:rsidR="00F426CE" w:rsidRDefault="00F426CE" w:rsidP="008C100C"/>
    <w:p w14:paraId="2A06E2D5" w14:textId="77777777" w:rsidR="00F426CE" w:rsidRDefault="00F426CE" w:rsidP="008C100C"/>
    <w:p w14:paraId="6538C4D7" w14:textId="77777777" w:rsidR="00F426CE" w:rsidRDefault="00F426CE" w:rsidP="008C100C"/>
    <w:p w14:paraId="4DE4668A" w14:textId="77777777" w:rsidR="00F426CE" w:rsidRDefault="00F426CE" w:rsidP="008C100C"/>
    <w:p w14:paraId="4E3E8E54" w14:textId="77777777" w:rsidR="00F426CE" w:rsidRDefault="00F426C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B7726" w:rsidRDefault="008B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B7726" w:rsidRPr="00195F88" w:rsidRDefault="008B7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B7726" w:rsidRPr="00195F88" w:rsidRDefault="008B7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B7726" w:rsidRDefault="008B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78013" w14:textId="77777777" w:rsidR="00F426CE" w:rsidRDefault="00F426CE" w:rsidP="008C100C">
      <w:r>
        <w:separator/>
      </w:r>
    </w:p>
    <w:p w14:paraId="534948D8" w14:textId="77777777" w:rsidR="00F426CE" w:rsidRDefault="00F426CE" w:rsidP="008C100C"/>
  </w:footnote>
  <w:footnote w:type="continuationSeparator" w:id="0">
    <w:p w14:paraId="69AF6F8A" w14:textId="77777777" w:rsidR="00F426CE" w:rsidRDefault="00F426CE" w:rsidP="008C100C">
      <w:r>
        <w:continuationSeparator/>
      </w:r>
    </w:p>
    <w:p w14:paraId="0A56E8E9" w14:textId="77777777" w:rsidR="00F426CE" w:rsidRDefault="00F426CE" w:rsidP="008C100C"/>
  </w:footnote>
  <w:footnote w:id="1">
    <w:p w14:paraId="097233B1" w14:textId="39BD8E76" w:rsidR="008B7726" w:rsidRDefault="008B772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B7726" w:rsidRDefault="008B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B7726" w:rsidRDefault="008B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B7726" w:rsidRDefault="008B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6BE"/>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5B"/>
    <w:rsid w:val="003E2AA5"/>
    <w:rsid w:val="003E4A16"/>
    <w:rsid w:val="003E541E"/>
    <w:rsid w:val="003E62A7"/>
    <w:rsid w:val="003E72A2"/>
    <w:rsid w:val="003F0742"/>
    <w:rsid w:val="003F10DA"/>
    <w:rsid w:val="003F18A9"/>
    <w:rsid w:val="003F1EA2"/>
    <w:rsid w:val="003F23F9"/>
    <w:rsid w:val="003F242A"/>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B7B"/>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1285"/>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204"/>
    <w:rsid w:val="00936D07"/>
    <w:rsid w:val="009406B0"/>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BB2"/>
    <w:rsid w:val="00A85EB1"/>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D745E"/>
    <w:rsid w:val="00CE035E"/>
    <w:rsid w:val="00CE0648"/>
    <w:rsid w:val="00CE06CB"/>
    <w:rsid w:val="00CE1F32"/>
    <w:rsid w:val="00CE446B"/>
    <w:rsid w:val="00CE5CDD"/>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B1D"/>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6CE"/>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2E78-1AD7-4FCA-9974-B4F995FF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31685</TotalTime>
  <Pages>140</Pages>
  <Words>78595</Words>
  <Characters>447995</Characters>
  <Application>Microsoft Office Word</Application>
  <DocSecurity>0</DocSecurity>
  <Lines>3733</Lines>
  <Paragraphs>1051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525539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1350</cp:revision>
  <cp:lastPrinted>2011-08-05T16:21:00Z</cp:lastPrinted>
  <dcterms:created xsi:type="dcterms:W3CDTF">2017-08-01T19:18:00Z</dcterms:created>
  <dcterms:modified xsi:type="dcterms:W3CDTF">2019-03-24T18:12:00Z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