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AE577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AE5775">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AE5775">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AE5775">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AE5775">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AE5775">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AE5775">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AE5775">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AE5775">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AE5775">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AE5775">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AE5775">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AE5775">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AE5775">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AE5775">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AE5775">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AE5775">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AE5775">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AE5775">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AE5775">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AE5775">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AE5775">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AE5775">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AE5775">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AE5775">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AE5775">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AE5775">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AE5775">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AE5775">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AE5775">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AE5775">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AE5775">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AE5775">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AE577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AE577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AE577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AE577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AE577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AE577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AE577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AE577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056B77AC" w:rsidR="00DB5A1A" w:rsidDel="0062262C" w:rsidRDefault="00DB5A1A" w:rsidP="00DB5A1A">
      <w:pPr>
        <w:pStyle w:val="Definitionterm"/>
        <w:rPr>
          <w:del w:id="19" w:author="Laurence Golding" w:date="2019-03-08T11:12:00Z"/>
        </w:rPr>
      </w:pPr>
      <w:del w:id="20" w:author="Laurence Golding" w:date="2019-03-08T11:12:00Z">
        <w:r w:rsidDel="0062262C">
          <w:delText>external property</w:delText>
        </w:r>
      </w:del>
    </w:p>
    <w:p w14:paraId="31C02DE2" w14:textId="4321AB48" w:rsidR="00DB5A1A" w:rsidRPr="00DB5A1A" w:rsidDel="0062262C" w:rsidRDefault="00DB5A1A" w:rsidP="00DB5A1A">
      <w:pPr>
        <w:pStyle w:val="Definition"/>
        <w:rPr>
          <w:del w:id="21" w:author="Laurence Golding" w:date="2019-03-08T11:12:00Z"/>
        </w:rPr>
      </w:pPr>
      <w:del w:id="22" w:author="Laurence Golding" w:date="2019-03-08T11:12:00Z">
        <w:r w:rsidDel="0062262C">
          <w:delText xml:space="preserve">property stored outside of the </w:delText>
        </w:r>
        <w:r w:rsidR="00AE5775" w:rsidDel="0062262C">
          <w:fldChar w:fldCharType="begin"/>
        </w:r>
        <w:r w:rsidR="00AE5775" w:rsidDel="0062262C">
          <w:delInstrText xml:space="preserve"> HYPERLINK \l "def_log_file" </w:delInstrText>
        </w:r>
        <w:r w:rsidR="00AE5775" w:rsidDel="0062262C">
          <w:fldChar w:fldCharType="separate"/>
        </w:r>
        <w:r w:rsidRPr="00DB5A1A" w:rsidDel="0062262C">
          <w:rPr>
            <w:rStyle w:val="Hyperlink"/>
          </w:rPr>
          <w:delText>SARIF log file</w:delText>
        </w:r>
        <w:r w:rsidR="00AE5775" w:rsidDel="0062262C">
          <w:rPr>
            <w:rStyle w:val="Hyperlink"/>
          </w:rPr>
          <w:fldChar w:fldCharType="end"/>
        </w:r>
        <w:r w:rsidDel="0062262C">
          <w:delText xml:space="preserve"> to which it logically belongs</w:delText>
        </w:r>
      </w:del>
    </w:p>
    <w:p w14:paraId="3B147321" w14:textId="391E4465" w:rsidR="00DB5A1A" w:rsidRDefault="00DB5A1A" w:rsidP="00DB5A1A">
      <w:pPr>
        <w:pStyle w:val="Definitionterm"/>
      </w:pPr>
      <w:bookmarkStart w:id="23" w:name="def_external_property_file"/>
      <w:r>
        <w:t>external property file</w:t>
      </w:r>
      <w:bookmarkEnd w:id="23"/>
    </w:p>
    <w:p w14:paraId="5932A836" w14:textId="4589AD72" w:rsidR="00DB5A1A" w:rsidRDefault="00DB5A1A" w:rsidP="00DB5A1A">
      <w:pPr>
        <w:pStyle w:val="Definition"/>
      </w:pPr>
      <w:r>
        <w:t>file containing the values of one or</w:t>
      </w:r>
      <w:ins w:id="24" w:author="Laurence Golding" w:date="2019-03-08T11:20:00Z">
        <w:r w:rsidR="00D666D4">
          <w:t xml:space="preserve"> more </w:t>
        </w:r>
        <w:r w:rsidR="00D666D4">
          <w:fldChar w:fldCharType="begin"/>
        </w:r>
        <w:r w:rsidR="00D666D4">
          <w:instrText xml:space="preserve"> HYPERLINK  \l "def_externalized_property" </w:instrText>
        </w:r>
        <w:r w:rsidR="00D666D4">
          <w:fldChar w:fldCharType="separate"/>
        </w:r>
        <w:r w:rsidR="00D666D4" w:rsidRPr="00D666D4">
          <w:rPr>
            <w:rStyle w:val="Hyperlink"/>
          </w:rPr>
          <w:t>externa</w:t>
        </w:r>
        <w:r w:rsidR="00D666D4" w:rsidRPr="00D666D4">
          <w:rPr>
            <w:rStyle w:val="Hyperlink"/>
          </w:rPr>
          <w:t>l</w:t>
        </w:r>
        <w:r w:rsidR="00D666D4" w:rsidRPr="00D666D4">
          <w:rPr>
            <w:rStyle w:val="Hyperlink"/>
          </w:rPr>
          <w:t>ized p</w:t>
        </w:r>
        <w:r w:rsidR="00D666D4" w:rsidRPr="00D666D4">
          <w:rPr>
            <w:rStyle w:val="Hyperlink"/>
          </w:rPr>
          <w:t>r</w:t>
        </w:r>
        <w:r w:rsidR="00D666D4" w:rsidRPr="00D666D4">
          <w:rPr>
            <w:rStyle w:val="Hyperlink"/>
          </w:rPr>
          <w:t>operties</w:t>
        </w:r>
        <w:r w:rsidR="00D666D4">
          <w:fldChar w:fldCharType="end"/>
        </w:r>
      </w:ins>
      <w:del w:id="25" w:author="Laurence Golding" w:date="2019-03-08T11:20:00Z">
        <w:r w:rsidDel="00D666D4">
          <w:delText xml:space="preserve"> more </w:delText>
        </w:r>
        <w:r w:rsidR="00AE5775" w:rsidDel="00D666D4">
          <w:fldChar w:fldCharType="begin"/>
        </w:r>
      </w:del>
      <w:del w:id="26" w:author="Laurence Golding" w:date="2019-03-08T11:12:00Z">
        <w:r w:rsidR="00AE5775" w:rsidDel="0062262C">
          <w:delInstrText xml:space="preserve"> HYPERLINK \l "def_external_property" </w:delInstrText>
        </w:r>
      </w:del>
      <w:del w:id="27" w:author="Laurence Golding" w:date="2019-03-08T11:20:00Z">
        <w:r w:rsidR="00AE5775" w:rsidDel="00D666D4">
          <w:fldChar w:fldCharType="separate"/>
        </w:r>
      </w:del>
      <w:del w:id="28" w:author="Laurence Golding" w:date="2019-03-08T11:12:00Z">
        <w:r w:rsidRPr="00DB5A1A" w:rsidDel="0062262C">
          <w:rPr>
            <w:rStyle w:val="Hyperlink"/>
          </w:rPr>
          <w:delText>external properties</w:delText>
        </w:r>
      </w:del>
      <w:del w:id="29" w:author="Laurence Golding" w:date="2019-03-08T11:20:00Z">
        <w:r w:rsidR="00AE5775" w:rsidDel="00D666D4">
          <w:rPr>
            <w:rStyle w:val="Hyperlink"/>
          </w:rPr>
          <w:fldChar w:fldCharType="end"/>
        </w:r>
      </w:del>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7DB4CF0E" w14:textId="77777777" w:rsidR="0062262C" w:rsidRDefault="0062262C" w:rsidP="0062262C">
      <w:pPr>
        <w:pStyle w:val="Definitionterm"/>
        <w:rPr>
          <w:ins w:id="30" w:author="Laurence Golding" w:date="2019-03-08T11:12:00Z"/>
        </w:rPr>
      </w:pPr>
      <w:bookmarkStart w:id="31" w:name="def_externalized_property"/>
      <w:bookmarkEnd w:id="31"/>
      <w:ins w:id="32" w:author="Laurence Golding" w:date="2019-03-08T11:12:00Z">
        <w:r>
          <w:t>externalized property</w:t>
        </w:r>
      </w:ins>
    </w:p>
    <w:p w14:paraId="1C784D7D" w14:textId="77777777" w:rsidR="0062262C" w:rsidRPr="00DB5A1A" w:rsidRDefault="0062262C" w:rsidP="0062262C">
      <w:pPr>
        <w:pStyle w:val="Definition"/>
        <w:rPr>
          <w:ins w:id="33" w:author="Laurence Golding" w:date="2019-03-08T11:12:00Z"/>
        </w:rPr>
      </w:pPr>
      <w:ins w:id="34" w:author="Laurence Golding" w:date="2019-03-08T11:12:00Z">
        <w:r>
          <w:t xml:space="preserve">property stored outside of the </w:t>
        </w:r>
        <w:r>
          <w:fldChar w:fldCharType="begin"/>
        </w:r>
        <w:r>
          <w:instrText xml:space="preserve"> HYPERLINK \l "def_log_file" </w:instrText>
        </w:r>
        <w:r>
          <w:fldChar w:fldCharType="separate"/>
        </w:r>
        <w:r w:rsidRPr="00DB5A1A">
          <w:rPr>
            <w:rStyle w:val="Hyperlink"/>
          </w:rPr>
          <w:t>SARIF log file</w:t>
        </w:r>
        <w:r>
          <w:rPr>
            <w:rStyle w:val="Hyperlink"/>
          </w:rPr>
          <w:fldChar w:fldCharType="end"/>
        </w:r>
        <w:r>
          <w:t xml:space="preserve"> to which it logically belongs</w:t>
        </w:r>
      </w:ins>
    </w:p>
    <w:p w14:paraId="0A0A849A" w14:textId="70314D72" w:rsidR="000237CE" w:rsidRDefault="000237CE" w:rsidP="0044419A">
      <w:pPr>
        <w:pStyle w:val="Definitionterm"/>
      </w:pPr>
      <w:r>
        <w:t>external resource</w:t>
      </w:r>
    </w:p>
    <w:p w14:paraId="2E74FF08" w14:textId="309C2E73" w:rsidR="000237CE" w:rsidRPr="000237CE" w:rsidRDefault="00AE577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AE577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5" w:name="def_file"/>
      <w:r>
        <w:t>file</w:t>
      </w:r>
      <w:bookmarkEnd w:id="3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AE577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6" w:name="def_fully_qualified_logical_name"/>
      <w:r>
        <w:t>fully qualified logical name</w:t>
      </w:r>
      <w:bookmarkEnd w:id="36"/>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7" w:name="def_hierarchical_string"/>
      <w:r>
        <w:t>hierarchical string</w:t>
      </w:r>
      <w:bookmarkEnd w:id="3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38" w:name="def_line"/>
      <w:r>
        <w:t>line</w:t>
      </w:r>
      <w:bookmarkEnd w:id="38"/>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9" w:name="def_localization"/>
      <w:r>
        <w:t>localization</w:t>
      </w:r>
      <w:bookmarkEnd w:id="39"/>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0" w:name="def_log_file"/>
      <w:r>
        <w:t>log file</w:t>
      </w:r>
      <w:bookmarkEnd w:id="40"/>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1" w:name="def_log_file_viewer"/>
      <w:r>
        <w:t>(log file) viewer</w:t>
      </w:r>
      <w:bookmarkEnd w:id="41"/>
    </w:p>
    <w:p w14:paraId="16E84D5B" w14:textId="3E666ACA" w:rsidR="0044419A" w:rsidRDefault="00AE577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2" w:name="def_logical_location"/>
      <w:r>
        <w:t>logical location</w:t>
      </w:r>
      <w:bookmarkEnd w:id="42"/>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3" w:name="def_logical_name"/>
      <w:r>
        <w:t>logical name</w:t>
      </w:r>
      <w:bookmarkEnd w:id="43"/>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AE5775"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AE577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5" w:name="def_newline_sequence"/>
      <w:r>
        <w:t>newline sequence</w:t>
      </w:r>
      <w:bookmarkEnd w:id="45"/>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AE577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AE577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6" w:name="def_programming_artifact"/>
      <w:r>
        <w:t xml:space="preserve"> </w:t>
      </w:r>
      <w:r w:rsidR="00646038">
        <w:t>(programming) artifact</w:t>
      </w:r>
    </w:p>
    <w:bookmarkEnd w:id="46"/>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7" w:name="def_problem"/>
      <w:r>
        <w:t>problem</w:t>
      </w:r>
      <w:bookmarkEnd w:id="47"/>
    </w:p>
    <w:p w14:paraId="6CDABD9B" w14:textId="680055D2" w:rsidR="00B05C99" w:rsidRDefault="00AE577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8" w:name="def_property"/>
      <w:r>
        <w:t>property</w:t>
      </w:r>
      <w:bookmarkEnd w:id="48"/>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AE577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9" w:name="def_region"/>
      <w:r>
        <w:lastRenderedPageBreak/>
        <w:t>region</w:t>
      </w:r>
      <w:bookmarkEnd w:id="49"/>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0" w:name="def_repository"/>
      <w:r>
        <w:t>repository</w:t>
      </w:r>
      <w:bookmarkEnd w:id="50"/>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AE577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1" w:name="def_resource"/>
      <w:r>
        <w:t>resource</w:t>
      </w:r>
      <w:bookmarkEnd w:id="51"/>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2" w:name="def_result"/>
      <w:r>
        <w:t>result</w:t>
      </w:r>
      <w:bookmarkEnd w:id="52"/>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AE577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3" w:name="def_result_management_system"/>
      <w:r>
        <w:t>result management system</w:t>
      </w:r>
      <w:bookmarkEnd w:id="53"/>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AE577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AE577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4" w:name="def_rule"/>
      <w:r>
        <w:t>rule</w:t>
      </w:r>
      <w:bookmarkEnd w:id="54"/>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AE577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5" w:name="def_rule_id"/>
      <w:r>
        <w:t>rule id</w:t>
      </w:r>
      <w:bookmarkEnd w:id="55"/>
    </w:p>
    <w:p w14:paraId="4C9F5179" w14:textId="587BA410" w:rsidR="00B05C99" w:rsidRDefault="00AE577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6" w:name="def_rule_metadata"/>
      <w:r>
        <w:t>rule metadata</w:t>
      </w:r>
      <w:bookmarkEnd w:id="56"/>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7" w:name="def_run"/>
      <w:r>
        <w:lastRenderedPageBreak/>
        <w:t>run</w:t>
      </w:r>
      <w:bookmarkEnd w:id="57"/>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8" w:name="def_sarif_consumer"/>
      <w:r>
        <w:t>SARIF consumer</w:t>
      </w:r>
      <w:bookmarkEnd w:id="5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9" w:name="def_sarif_log_file"/>
      <w:r>
        <w:t>SARIF log file</w:t>
      </w:r>
      <w:bookmarkEnd w:id="59"/>
    </w:p>
    <w:p w14:paraId="3BDD8C08" w14:textId="49C923E3" w:rsidR="00366BA7" w:rsidRDefault="00AE577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0" w:name="def_post_processor"/>
      <w:r>
        <w:t>SARIF post-processor</w:t>
      </w:r>
      <w:bookmarkEnd w:id="60"/>
    </w:p>
    <w:p w14:paraId="346D0207" w14:textId="7B499DD5" w:rsidR="00753025" w:rsidRPr="00753025" w:rsidRDefault="00AE577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1" w:name="def_sarif_producer"/>
      <w:r>
        <w:t>SARIF producer</w:t>
      </w:r>
      <w:bookmarkEnd w:id="6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2" w:name="def_sarif_resource_file"/>
      <w:r>
        <w:t>SARIF resource file</w:t>
      </w:r>
      <w:bookmarkEnd w:id="62"/>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3" w:name="def_stable_value"/>
      <w:r>
        <w:t>stable value</w:t>
      </w:r>
      <w:bookmarkEnd w:id="6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4" w:name="def_static_analysis_tool"/>
      <w:r>
        <w:t>(static analysis) tool</w:t>
      </w:r>
      <w:bookmarkEnd w:id="64"/>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5" w:name="def_tag"/>
      <w:r>
        <w:t>tag</w:t>
      </w:r>
      <w:bookmarkEnd w:id="65"/>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6" w:name="def_text_file"/>
      <w:r>
        <w:t>text file</w:t>
      </w:r>
      <w:bookmarkEnd w:id="66"/>
    </w:p>
    <w:p w14:paraId="29A46E48" w14:textId="397D5B19" w:rsidR="0044419A" w:rsidRDefault="00AE577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AE577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7" w:name="def_thread_flow"/>
      <w:r>
        <w:t>thread flow</w:t>
      </w:r>
      <w:bookmarkEnd w:id="67"/>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AE577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AE577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8" w:name="def_triage"/>
      <w:r>
        <w:t>triage</w:t>
      </w:r>
      <w:bookmarkEnd w:id="68"/>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1571710"/>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79" w:name="ISO639_1"/>
      <w:r>
        <w:rPr>
          <w:rStyle w:val="Refterm"/>
        </w:rPr>
        <w:t>ISO639-1</w:t>
      </w:r>
      <w:bookmarkEnd w:id="7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80" w:name="ISO639_2"/>
      <w:r>
        <w:rPr>
          <w:rStyle w:val="Refterm"/>
        </w:rPr>
        <w:t>ISO639-2</w:t>
      </w:r>
      <w:bookmarkEnd w:id="8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81" w:name="ISO639_3"/>
      <w:r>
        <w:rPr>
          <w:rStyle w:val="Refterm"/>
        </w:rPr>
        <w:t>ISO639-3</w:t>
      </w:r>
      <w:bookmarkEnd w:id="8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82" w:name="ISO86012004"/>
      <w:r w:rsidRPr="00EE7D13">
        <w:rPr>
          <w:rStyle w:val="Refterm"/>
        </w:rPr>
        <w:t>ISO8601:2004</w:t>
      </w:r>
      <w:bookmarkEnd w:id="82"/>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83" w:name="ISO14977"/>
      <w:r w:rsidRPr="00EE7D13">
        <w:rPr>
          <w:rStyle w:val="Refterm"/>
        </w:rPr>
        <w:t>ISO</w:t>
      </w:r>
      <w:r>
        <w:rPr>
          <w:rStyle w:val="Refterm"/>
        </w:rPr>
        <w:t>14977</w:t>
      </w:r>
      <w:r w:rsidRPr="00EE7D13">
        <w:rPr>
          <w:rStyle w:val="Refterm"/>
        </w:rPr>
        <w:t>:</w:t>
      </w:r>
      <w:r>
        <w:rPr>
          <w:rStyle w:val="Refterm"/>
        </w:rPr>
        <w:t>1996</w:t>
      </w:r>
      <w:bookmarkEnd w:id="83"/>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84" w:name="JSCHEMA01"/>
      <w:r w:rsidRPr="00EE7D13">
        <w:rPr>
          <w:rStyle w:val="Refterm"/>
        </w:rPr>
        <w:t>JSCHEMA01</w:t>
      </w:r>
      <w:bookmarkEnd w:id="8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85" w:name="RFC2119"/>
      <w:r w:rsidRPr="00EE7D13">
        <w:rPr>
          <w:rStyle w:val="Refterm"/>
        </w:rPr>
        <w:t>RFC2119</w:t>
      </w:r>
      <w:bookmarkEnd w:id="85"/>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86" w:name="RFC2045"/>
      <w:r w:rsidRPr="00EE7D13">
        <w:rPr>
          <w:rStyle w:val="Refterm"/>
        </w:rPr>
        <w:t>RFC2045</w:t>
      </w:r>
      <w:bookmarkEnd w:id="86"/>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87" w:name="RFC3629"/>
      <w:r>
        <w:rPr>
          <w:rStyle w:val="Refterm"/>
        </w:rPr>
        <w:t>RFC3629</w:t>
      </w:r>
      <w:bookmarkEnd w:id="87"/>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88" w:name="RFC3986"/>
      <w:r w:rsidRPr="00EE7D13">
        <w:rPr>
          <w:rStyle w:val="Refterm"/>
        </w:rPr>
        <w:t>RFC3986</w:t>
      </w:r>
      <w:bookmarkEnd w:id="88"/>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89" w:name="RFC3987"/>
      <w:r w:rsidRPr="00EE7D13">
        <w:rPr>
          <w:rStyle w:val="Refterm"/>
        </w:rPr>
        <w:t>RFC398</w:t>
      </w:r>
      <w:r>
        <w:rPr>
          <w:rStyle w:val="Refterm"/>
        </w:rPr>
        <w:t>7</w:t>
      </w:r>
      <w:bookmarkEnd w:id="89"/>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90" w:name="RFC4122"/>
      <w:r>
        <w:rPr>
          <w:rStyle w:val="Refterm"/>
        </w:rPr>
        <w:t>RFC4122</w:t>
      </w:r>
      <w:bookmarkEnd w:id="90"/>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770D0F1" w:rsidR="00C56762" w:rsidRDefault="00C56762" w:rsidP="00C56762">
      <w:pPr>
        <w:pStyle w:val="Ref"/>
      </w:pPr>
      <w:r>
        <w:rPr>
          <w:rStyle w:val="Refterm"/>
        </w:rPr>
        <w:t>[</w:t>
      </w:r>
      <w:bookmarkStart w:id="91" w:name="RFC5646"/>
      <w:r>
        <w:rPr>
          <w:rStyle w:val="Refterm"/>
        </w:rPr>
        <w:t>RFC5646</w:t>
      </w:r>
      <w:bookmarkEnd w:id="9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3E0CB0FA" w:rsidR="006E09CB" w:rsidRDefault="006E09CB" w:rsidP="00130B0A">
      <w:pPr>
        <w:pStyle w:val="Ref"/>
        <w:rPr>
          <w:rStyle w:val="Refterm"/>
        </w:rPr>
      </w:pPr>
      <w:r>
        <w:rPr>
          <w:rStyle w:val="Refterm"/>
        </w:rPr>
        <w:lastRenderedPageBreak/>
        <w:t>[</w:t>
      </w:r>
      <w:bookmarkStart w:id="92" w:name="RFC7763"/>
      <w:r>
        <w:rPr>
          <w:rStyle w:val="Refterm"/>
        </w:rPr>
        <w:t>RFC7763</w:t>
      </w:r>
      <w:bookmarkEnd w:id="92"/>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93" w:name="RFC7764"/>
      <w:r>
        <w:rPr>
          <w:rStyle w:val="Refterm"/>
          <w:bCs w:val="0"/>
        </w:rPr>
        <w:t>RFC7764</w:t>
      </w:r>
      <w:bookmarkEnd w:id="9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94" w:name="RFC8174"/>
      <w:r>
        <w:rPr>
          <w:rStyle w:val="Refterm"/>
          <w:bCs w:val="0"/>
        </w:rPr>
        <w:t>RFC8174</w:t>
      </w:r>
      <w:bookmarkEnd w:id="94"/>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95" w:name="RFC8089"/>
      <w:r>
        <w:rPr>
          <w:rStyle w:val="Refterm"/>
          <w:bCs w:val="0"/>
        </w:rPr>
        <w:t>RFC8089</w:t>
      </w:r>
      <w:bookmarkEnd w:id="95"/>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96" w:name="RFC8259"/>
      <w:r>
        <w:rPr>
          <w:rStyle w:val="Refterm"/>
          <w:bCs w:val="0"/>
        </w:rPr>
        <w:t>RFC8259</w:t>
      </w:r>
      <w:bookmarkEnd w:id="9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97" w:name="SEMVER"/>
      <w:r>
        <w:rPr>
          <w:rStyle w:val="Refterm"/>
        </w:rPr>
        <w:t>SEMVER</w:t>
      </w:r>
      <w:bookmarkEnd w:id="97"/>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56CA9C8C" w:rsidR="0092395F" w:rsidRDefault="00DE0F9F" w:rsidP="00F85576">
      <w:pPr>
        <w:pStyle w:val="Ref"/>
      </w:pPr>
      <w:r>
        <w:rPr>
          <w:rStyle w:val="Refterm"/>
        </w:rPr>
        <w:t>[</w:t>
      </w:r>
      <w:bookmarkStart w:id="98" w:name="UNICODE10"/>
      <w:r>
        <w:rPr>
          <w:rStyle w:val="Refterm"/>
        </w:rPr>
        <w:t>UNICODE10</w:t>
      </w:r>
      <w:bookmarkEnd w:id="98"/>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99" w:name="_Toc85472895"/>
      <w:bookmarkStart w:id="100" w:name="_Toc287332009"/>
      <w:bookmarkStart w:id="101" w:name="_Toc1571711"/>
      <w:r>
        <w:t>Non-Normative References</w:t>
      </w:r>
      <w:bookmarkEnd w:id="99"/>
      <w:bookmarkEnd w:id="100"/>
      <w:bookmarkEnd w:id="101"/>
    </w:p>
    <w:p w14:paraId="1067680D" w14:textId="35E48964" w:rsidR="00D422AB" w:rsidRDefault="00D422AB" w:rsidP="00D422AB">
      <w:pPr>
        <w:pStyle w:val="Ref"/>
        <w:rPr>
          <w:rStyle w:val="Refterm"/>
          <w:b w:val="0"/>
        </w:rPr>
      </w:pPr>
      <w:r w:rsidRPr="001A52C9">
        <w:rPr>
          <w:rStyle w:val="Refterm"/>
        </w:rPr>
        <w:t>[</w:t>
      </w:r>
      <w:bookmarkStart w:id="102" w:name="CMARK"/>
      <w:r>
        <w:rPr>
          <w:rStyle w:val="Refterm"/>
        </w:rPr>
        <w:t>CMARK</w:t>
      </w:r>
      <w:bookmarkEnd w:id="102"/>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103" w:name="CWE"/>
      <w:r>
        <w:rPr>
          <w:rStyle w:val="Refterm"/>
        </w:rPr>
        <w:t>CWE</w:t>
      </w:r>
      <w:bookmarkEnd w:id="103"/>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104" w:name="GFMCMARK"/>
      <w:r>
        <w:rPr>
          <w:rStyle w:val="Refterm"/>
        </w:rPr>
        <w:t>GFMCMARK</w:t>
      </w:r>
      <w:bookmarkEnd w:id="104"/>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105" w:name="GFMENG"/>
      <w:r>
        <w:rPr>
          <w:rStyle w:val="Refterm"/>
        </w:rPr>
        <w:t>GFMENG</w:t>
      </w:r>
      <w:bookmarkEnd w:id="105"/>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6" w:name="_Toc1571712"/>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1571713"/>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1571714"/>
      <w:r>
        <w:t>Format examples</w:t>
      </w:r>
      <w:bookmarkEnd w:id="108"/>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9" w:name="_Toc1571715"/>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1571716"/>
      <w:r>
        <w:t>Syntax notation</w:t>
      </w:r>
      <w:bookmarkEnd w:id="110"/>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157171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1571718"/>
      <w:r>
        <w:t>General</w:t>
      </w:r>
      <w:bookmarkEnd w:id="116"/>
      <w:bookmarkEnd w:id="117"/>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157171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1571720"/>
      <w:bookmarkStart w:id="125" w:name="_Ref507594747"/>
      <w:proofErr w:type="spellStart"/>
      <w:r>
        <w:t>fileContent</w:t>
      </w:r>
      <w:proofErr w:type="spellEnd"/>
      <w:r>
        <w:t xml:space="preserve"> objects</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1571721"/>
      <w:r>
        <w:t>General</w:t>
      </w:r>
      <w:bookmarkEnd w:id="12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1571722"/>
      <w:r>
        <w:t>text property</w:t>
      </w:r>
      <w:bookmarkEnd w:id="127"/>
      <w:bookmarkEnd w:id="128"/>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1571723"/>
      <w:r>
        <w:t>binary property</w:t>
      </w:r>
      <w:bookmarkEnd w:id="129"/>
      <w:bookmarkEnd w:id="130"/>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31" w:name="_Ref508989521"/>
      <w:bookmarkStart w:id="132" w:name="_Toc1571724"/>
      <w:proofErr w:type="spellStart"/>
      <w:r>
        <w:t>fileLocation</w:t>
      </w:r>
      <w:proofErr w:type="spellEnd"/>
      <w:r>
        <w:t xml:space="preserve"> objects</w:t>
      </w:r>
      <w:bookmarkEnd w:id="125"/>
      <w:bookmarkEnd w:id="131"/>
      <w:bookmarkEnd w:id="132"/>
    </w:p>
    <w:p w14:paraId="15E45BC8" w14:textId="6BB90172" w:rsidR="00EF1697" w:rsidRPr="00EF1697" w:rsidRDefault="00EF1697" w:rsidP="00EF1697">
      <w:pPr>
        <w:pStyle w:val="Heading3"/>
      </w:pPr>
      <w:bookmarkStart w:id="133" w:name="_Ref507595872"/>
      <w:bookmarkStart w:id="134" w:name="_Toc1571725"/>
      <w:r>
        <w:t>General</w:t>
      </w:r>
      <w:bookmarkEnd w:id="133"/>
      <w:bookmarkEnd w:id="134"/>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1571726"/>
      <w:r>
        <w:t>Constraints</w:t>
      </w:r>
      <w:bookmarkEnd w:id="135"/>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36"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1571727"/>
      <w:bookmarkEnd w:id="136"/>
      <w:r>
        <w:t>uri property</w:t>
      </w:r>
      <w:bookmarkEnd w:id="138"/>
      <w:bookmarkEnd w:id="139"/>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1571728"/>
      <w:proofErr w:type="spellStart"/>
      <w:r>
        <w:t>uriBaseId</w:t>
      </w:r>
      <w:proofErr w:type="spellEnd"/>
      <w:r>
        <w:t xml:space="preserve"> property</w:t>
      </w:r>
      <w:bookmarkEnd w:id="140"/>
      <w:bookmarkEnd w:id="141"/>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42" w:name="_Ref530055459"/>
      <w:bookmarkStart w:id="143" w:name="_Toc1571729"/>
      <w:proofErr w:type="spellStart"/>
      <w:r>
        <w:lastRenderedPageBreak/>
        <w:t>fileIndex</w:t>
      </w:r>
      <w:proofErr w:type="spellEnd"/>
      <w:r>
        <w:t xml:space="preserve"> property</w:t>
      </w:r>
      <w:bookmarkEnd w:id="142"/>
      <w:bookmarkEnd w:id="143"/>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44" w:name="_Ref510013017"/>
      <w:bookmarkStart w:id="145" w:name="_Toc1571730"/>
      <w:r>
        <w:lastRenderedPageBreak/>
        <w:t xml:space="preserve">Guidance on the use of </w:t>
      </w:r>
      <w:proofErr w:type="spellStart"/>
      <w:r>
        <w:t>fileLocation</w:t>
      </w:r>
      <w:proofErr w:type="spellEnd"/>
      <w:r>
        <w:t xml:space="preserve"> 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1571731"/>
      <w:r>
        <w:t>String properties</w:t>
      </w:r>
      <w:bookmarkEnd w:id="146"/>
    </w:p>
    <w:p w14:paraId="6C63FE5C" w14:textId="4016EE67" w:rsidR="00D65090" w:rsidRDefault="00D65090" w:rsidP="00D65090">
      <w:pPr>
        <w:pStyle w:val="Heading3"/>
      </w:pPr>
      <w:bookmarkStart w:id="147" w:name="_Toc1571732"/>
      <w:r>
        <w:t>General</w:t>
      </w:r>
      <w:bookmarkEnd w:id="14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8" w:name="_Ref1571704"/>
      <w:bookmarkStart w:id="149" w:name="_Ref1571705"/>
      <w:bookmarkStart w:id="150" w:name="_Toc1571733"/>
      <w:r>
        <w:t>Redactable</w:t>
      </w:r>
      <w:r w:rsidR="00D244F4">
        <w:t xml:space="preserve"> string properties</w:t>
      </w:r>
      <w:bookmarkEnd w:id="148"/>
      <w:bookmarkEnd w:id="149"/>
      <w:bookmarkEnd w:id="150"/>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51" w:name="_Ref514314114"/>
      <w:bookmarkStart w:id="152" w:name="_Toc1571734"/>
      <w:r>
        <w:lastRenderedPageBreak/>
        <w:t>GUID-valued string properties</w:t>
      </w:r>
      <w:bookmarkEnd w:id="151"/>
      <w:bookmarkEnd w:id="152"/>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3" w:name="_Ref514326061"/>
      <w:bookmarkStart w:id="154" w:name="_Ref526937577"/>
      <w:bookmarkStart w:id="155" w:name="_Ref534894828"/>
      <w:bookmarkStart w:id="156" w:name="_Ref534896655"/>
      <w:bookmarkStart w:id="157" w:name="_Ref534897905"/>
      <w:bookmarkStart w:id="158" w:name="_Toc1571735"/>
      <w:r>
        <w:t>Hierarchical string</w:t>
      </w:r>
      <w:bookmarkEnd w:id="153"/>
      <w:r w:rsidR="00EA1909">
        <w:t>s</w:t>
      </w:r>
      <w:bookmarkEnd w:id="154"/>
      <w:bookmarkEnd w:id="155"/>
      <w:bookmarkEnd w:id="156"/>
      <w:bookmarkEnd w:id="157"/>
      <w:bookmarkEnd w:id="158"/>
    </w:p>
    <w:p w14:paraId="48E1903C" w14:textId="613DF0CD" w:rsidR="00C535F2" w:rsidRPr="00C535F2" w:rsidRDefault="00C535F2" w:rsidP="00C535F2">
      <w:pPr>
        <w:pStyle w:val="Heading4"/>
      </w:pPr>
      <w:bookmarkStart w:id="159" w:name="_Ref528149163"/>
      <w:bookmarkStart w:id="160" w:name="_Toc1571736"/>
      <w:r>
        <w:t>General</w:t>
      </w:r>
      <w:bookmarkEnd w:id="159"/>
      <w:bookmarkEnd w:id="160"/>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2" w:name="_Ref515815105"/>
      <w:bookmarkStart w:id="163" w:name="_Toc1571737"/>
      <w:r>
        <w:t>Versioned hierarchical strings</w:t>
      </w:r>
      <w:bookmarkEnd w:id="162"/>
      <w:bookmarkEnd w:id="163"/>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4" w:name="_Ref508798892"/>
      <w:bookmarkStart w:id="165" w:name="_Toc1571738"/>
      <w:r>
        <w:t>Object properties</w:t>
      </w:r>
      <w:bookmarkEnd w:id="164"/>
      <w:bookmarkEnd w:id="165"/>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6" w:name="_Ref508869720"/>
      <w:bookmarkStart w:id="167" w:name="_Toc1571739"/>
      <w:r>
        <w:t>Array properties</w:t>
      </w:r>
      <w:bookmarkEnd w:id="166"/>
      <w:bookmarkEnd w:id="167"/>
    </w:p>
    <w:p w14:paraId="28EB82AC" w14:textId="5479DEBF" w:rsidR="000308F0" w:rsidRDefault="000308F0" w:rsidP="000308F0">
      <w:pPr>
        <w:pStyle w:val="Heading3"/>
      </w:pPr>
      <w:bookmarkStart w:id="168" w:name="_Toc1571740"/>
      <w:r>
        <w:t>General</w:t>
      </w:r>
      <w:bookmarkEnd w:id="168"/>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69" w:name="_Ref493404799"/>
      <w:bookmarkStart w:id="170" w:name="_Toc1571741"/>
      <w:r>
        <w:t>Array properties with unique values</w:t>
      </w:r>
      <w:bookmarkEnd w:id="169"/>
      <w:bookmarkEnd w:id="170"/>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71" w:name="_Ref493408960"/>
      <w:bookmarkStart w:id="172" w:name="_Toc1571742"/>
      <w:r>
        <w:t>Property bags</w:t>
      </w:r>
      <w:bookmarkEnd w:id="171"/>
      <w:bookmarkEnd w:id="172"/>
    </w:p>
    <w:p w14:paraId="394A6CDE" w14:textId="6ABA55FC" w:rsidR="00815787" w:rsidRDefault="00815787" w:rsidP="00815787">
      <w:pPr>
        <w:pStyle w:val="Heading3"/>
      </w:pPr>
      <w:bookmarkStart w:id="173" w:name="_Toc1571743"/>
      <w:bookmarkStart w:id="174" w:name="_Ref2691618"/>
      <w:r>
        <w:t>General</w:t>
      </w:r>
      <w:bookmarkEnd w:id="173"/>
      <w:bookmarkEnd w:id="174"/>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1571744"/>
      <w:r>
        <w:lastRenderedPageBreak/>
        <w:t>Tags</w:t>
      </w:r>
      <w:bookmarkEnd w:id="175"/>
      <w:bookmarkEnd w:id="176"/>
      <w:bookmarkEnd w:id="177"/>
    </w:p>
    <w:p w14:paraId="0765905B" w14:textId="2D9C6858" w:rsidR="00B501CE" w:rsidRPr="00B501CE" w:rsidRDefault="00B501CE" w:rsidP="00B501CE">
      <w:pPr>
        <w:pStyle w:val="Heading4"/>
      </w:pPr>
      <w:bookmarkStart w:id="178" w:name="_Toc1571745"/>
      <w:r>
        <w:t>General</w:t>
      </w:r>
      <w:bookmarkEnd w:id="178"/>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9" w:name="_Hlk493349329"/>
      <w:r w:rsidRPr="001A344F">
        <w:t xml:space="preserve">an array </w:t>
      </w:r>
      <w:r w:rsidR="00DC2EEB">
        <w:t>of</w:t>
      </w:r>
      <w:r w:rsidRPr="001A344F">
        <w:t xml:space="preserve"> zero or more </w:t>
      </w:r>
      <w:r w:rsidR="00DC2EEB">
        <w:t>unique</w:t>
      </w:r>
      <w:r w:rsidRPr="001A344F">
        <w:t xml:space="preserve"> strings</w:t>
      </w:r>
      <w:bookmarkEnd w:id="179"/>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0" w:name="_Toc1571746"/>
      <w:r>
        <w:t>Tag metadata</w:t>
      </w:r>
      <w:bookmarkEnd w:id="18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81" w:name="_Ref493413701"/>
      <w:bookmarkStart w:id="182" w:name="_Ref493413744"/>
      <w:bookmarkStart w:id="183" w:name="_Toc1571747"/>
      <w:r>
        <w:t>Date/time properties</w:t>
      </w:r>
      <w:bookmarkEnd w:id="181"/>
      <w:bookmarkEnd w:id="182"/>
      <w:bookmarkEnd w:id="183"/>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85" w:name="_Ref530232021"/>
      <w:bookmarkStart w:id="186" w:name="_Toc1571748"/>
      <w:r>
        <w:t>URI-valued properties</w:t>
      </w:r>
      <w:bookmarkEnd w:id="185"/>
      <w:bookmarkEnd w:id="186"/>
    </w:p>
    <w:p w14:paraId="62EF182C" w14:textId="7EBBAB7A" w:rsidR="00D55684" w:rsidRDefault="00D55684" w:rsidP="00D55684">
      <w:pPr>
        <w:pStyle w:val="Heading3"/>
      </w:pPr>
      <w:bookmarkStart w:id="187" w:name="_Ref534814172"/>
      <w:bookmarkStart w:id="188" w:name="_Toc1571749"/>
      <w:r>
        <w:t>General</w:t>
      </w:r>
      <w:bookmarkEnd w:id="187"/>
      <w:bookmarkEnd w:id="188"/>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9" w:name="_Toc1571750"/>
      <w:r>
        <w:t>URIs that use the file scheme</w:t>
      </w:r>
      <w:bookmarkEnd w:id="189"/>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90" w:name="_Toc1571751"/>
      <w:r>
        <w:t>Internationalized Resource Identifiers (IRIs)</w:t>
      </w:r>
      <w:bookmarkEnd w:id="190"/>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91" w:name="_Ref493426052"/>
      <w:bookmarkStart w:id="192" w:name="_Ref508814664"/>
      <w:bookmarkStart w:id="193" w:name="_Toc1571752"/>
      <w:r>
        <w:t>m</w:t>
      </w:r>
      <w:r w:rsidR="00815787">
        <w:t xml:space="preserve">essage </w:t>
      </w:r>
      <w:bookmarkEnd w:id="191"/>
      <w:r>
        <w:t>objects</w:t>
      </w:r>
      <w:bookmarkEnd w:id="192"/>
      <w:bookmarkEnd w:id="193"/>
    </w:p>
    <w:p w14:paraId="0A758B59" w14:textId="372BB610" w:rsidR="00354823" w:rsidRPr="00354823" w:rsidRDefault="00354823" w:rsidP="00354823">
      <w:pPr>
        <w:pStyle w:val="Heading3"/>
      </w:pPr>
      <w:bookmarkStart w:id="194" w:name="_Toc1571753"/>
      <w:r>
        <w:t>General</w:t>
      </w:r>
      <w:bookmarkEnd w:id="1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95" w:name="_Ref503354593"/>
      <w:bookmarkStart w:id="196" w:name="_Toc1571754"/>
      <w:r>
        <w:t>Plain text messages</w:t>
      </w:r>
      <w:bookmarkEnd w:id="195"/>
      <w:bookmarkEnd w:id="1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97" w:name="_Ref503354606"/>
      <w:bookmarkStart w:id="198" w:name="_Toc1571755"/>
      <w:r>
        <w:t>Rich text messages</w:t>
      </w:r>
      <w:bookmarkEnd w:id="197"/>
      <w:bookmarkEnd w:id="198"/>
    </w:p>
    <w:p w14:paraId="78C77DEB" w14:textId="06212753" w:rsidR="00675C8D" w:rsidRPr="00675C8D" w:rsidRDefault="00675C8D" w:rsidP="00675C8D">
      <w:pPr>
        <w:pStyle w:val="Heading4"/>
      </w:pPr>
      <w:bookmarkStart w:id="199" w:name="_Toc1571756"/>
      <w:r>
        <w:t>General</w:t>
      </w:r>
      <w:bookmarkEnd w:id="199"/>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00" w:name="_Ref503355198"/>
      <w:bookmarkStart w:id="201" w:name="_Toc1571757"/>
      <w:r>
        <w:t>Security implications</w:t>
      </w:r>
      <w:bookmarkEnd w:id="200"/>
      <w:bookmarkEnd w:id="20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2" w:name="_Ref508810893"/>
      <w:bookmarkStart w:id="203" w:name="_Toc1571758"/>
      <w:bookmarkStart w:id="204" w:name="_Ref503352567"/>
      <w:r>
        <w:t>Messages with placeholders</w:t>
      </w:r>
      <w:bookmarkEnd w:id="202"/>
      <w:bookmarkEnd w:id="20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5" w:name="_Ref508810900"/>
      <w:bookmarkStart w:id="206" w:name="_Toc1571759"/>
      <w:r>
        <w:t>Messages with e</w:t>
      </w:r>
      <w:r w:rsidR="00A4123E">
        <w:t>mbedded links</w:t>
      </w:r>
      <w:bookmarkEnd w:id="204"/>
      <w:bookmarkEnd w:id="205"/>
      <w:bookmarkEnd w:id="206"/>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7" w:name="_Ref508812963"/>
      <w:bookmarkStart w:id="208" w:name="_Toc1571760"/>
      <w:bookmarkStart w:id="209" w:name="_Ref493337542"/>
      <w:r>
        <w:t>Message string resources</w:t>
      </w:r>
      <w:bookmarkEnd w:id="207"/>
      <w:bookmarkEnd w:id="208"/>
    </w:p>
    <w:p w14:paraId="558CEB2A" w14:textId="15F84E5D" w:rsidR="00F27B42" w:rsidRDefault="00F27B42" w:rsidP="00F27B42">
      <w:pPr>
        <w:pStyle w:val="Heading4"/>
      </w:pPr>
      <w:bookmarkStart w:id="210" w:name="_Toc1571761"/>
      <w:r>
        <w:t>General</w:t>
      </w:r>
      <w:bookmarkEnd w:id="210"/>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211" w:name="_Ref508812199"/>
      <w:bookmarkStart w:id="212" w:name="_Toc1571762"/>
      <w:r>
        <w:t>Embedded string resource lookup procedure</w:t>
      </w:r>
      <w:bookmarkEnd w:id="211"/>
      <w:bookmarkEnd w:id="21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3" w:name="_Toc1571763"/>
      <w:r>
        <w:t>SARIF resource file naming convention</w:t>
      </w:r>
      <w:bookmarkEnd w:id="213"/>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4" w:name="_Ref508811713"/>
      <w:bookmarkStart w:id="215" w:name="_Toc1571764"/>
      <w:r>
        <w:t>SARIF resource file lookup procedure</w:t>
      </w:r>
      <w:bookmarkEnd w:id="214"/>
      <w:bookmarkEnd w:id="21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6" w:name="_Ref508811723"/>
      <w:bookmarkStart w:id="217" w:name="_Toc1571765"/>
      <w:r>
        <w:t>SARIF resource file format</w:t>
      </w:r>
      <w:bookmarkEnd w:id="216"/>
      <w:bookmarkEnd w:id="217"/>
    </w:p>
    <w:p w14:paraId="441176F7" w14:textId="05E307FC" w:rsidR="00F27B42" w:rsidRDefault="00F27B42" w:rsidP="00F27B42">
      <w:pPr>
        <w:pStyle w:val="Heading5"/>
      </w:pPr>
      <w:bookmarkStart w:id="218" w:name="_Toc1571766"/>
      <w:r>
        <w:t>General</w:t>
      </w:r>
      <w:bookmarkEnd w:id="21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9" w:name="_Toc1571767"/>
      <w:proofErr w:type="spellStart"/>
      <w:r>
        <w:t>sarifLog</w:t>
      </w:r>
      <w:proofErr w:type="spellEnd"/>
      <w:r>
        <w:t xml:space="preserve"> object</w:t>
      </w:r>
      <w:bookmarkEnd w:id="219"/>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20" w:name="_Ref508812519"/>
      <w:bookmarkStart w:id="221" w:name="_Toc1571768"/>
      <w:r>
        <w:t>run object</w:t>
      </w:r>
      <w:bookmarkEnd w:id="220"/>
      <w:bookmarkEnd w:id="22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2" w:name="_Ref508812478"/>
      <w:bookmarkStart w:id="223" w:name="_Toc1571769"/>
      <w:r>
        <w:lastRenderedPageBreak/>
        <w:t>tool object</w:t>
      </w:r>
      <w:bookmarkEnd w:id="222"/>
      <w:bookmarkEnd w:id="22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4" w:name="_Toc1571770"/>
      <w:r>
        <w:t>resources object</w:t>
      </w:r>
      <w:bookmarkEnd w:id="224"/>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25" w:name="_Ref508811133"/>
      <w:bookmarkStart w:id="226" w:name="_Toc1571771"/>
      <w:r>
        <w:t>text property</w:t>
      </w:r>
      <w:bookmarkEnd w:id="225"/>
      <w:bookmarkEnd w:id="226"/>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27" w:name="_Ref508811583"/>
      <w:bookmarkStart w:id="228" w:name="_Toc1571772"/>
      <w:proofErr w:type="spellStart"/>
      <w:r>
        <w:t>richText</w:t>
      </w:r>
      <w:proofErr w:type="spellEnd"/>
      <w:r>
        <w:t xml:space="preserve"> property</w:t>
      </w:r>
      <w:bookmarkEnd w:id="227"/>
      <w:bookmarkEnd w:id="228"/>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9" w:name="_Ref508811592"/>
      <w:bookmarkStart w:id="230" w:name="_Toc1571773"/>
      <w:proofErr w:type="spellStart"/>
      <w:r>
        <w:t>messageId</w:t>
      </w:r>
      <w:proofErr w:type="spellEnd"/>
      <w:r>
        <w:t xml:space="preserve"> property</w:t>
      </w:r>
      <w:bookmarkEnd w:id="229"/>
      <w:bookmarkEnd w:id="230"/>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1" w:name="_Ref508811630"/>
      <w:bookmarkStart w:id="232" w:name="_Toc1571774"/>
      <w:proofErr w:type="spellStart"/>
      <w:r>
        <w:t>richMessageId</w:t>
      </w:r>
      <w:proofErr w:type="spellEnd"/>
      <w:r>
        <w:t xml:space="preserve"> property</w:t>
      </w:r>
      <w:bookmarkEnd w:id="231"/>
      <w:bookmarkEnd w:id="232"/>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3" w:name="_Ref508811093"/>
      <w:bookmarkStart w:id="234" w:name="_Toc1571775"/>
      <w:r>
        <w:lastRenderedPageBreak/>
        <w:t>arguments property</w:t>
      </w:r>
      <w:bookmarkEnd w:id="233"/>
      <w:bookmarkEnd w:id="234"/>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5" w:name="_Ref508812301"/>
      <w:bookmarkStart w:id="236" w:name="_Toc1571776"/>
      <w:proofErr w:type="spellStart"/>
      <w:r>
        <w:t>sarifLog</w:t>
      </w:r>
      <w:proofErr w:type="spellEnd"/>
      <w:r>
        <w:t xml:space="preserve"> object</w:t>
      </w:r>
      <w:bookmarkEnd w:id="209"/>
      <w:bookmarkEnd w:id="235"/>
      <w:bookmarkEnd w:id="236"/>
    </w:p>
    <w:p w14:paraId="5DEDD21B" w14:textId="0630136E" w:rsidR="000D32C1" w:rsidRDefault="000D32C1" w:rsidP="000D32C1">
      <w:pPr>
        <w:pStyle w:val="Heading3"/>
      </w:pPr>
      <w:bookmarkStart w:id="237" w:name="_Toc1571777"/>
      <w:r>
        <w:t>General</w:t>
      </w:r>
      <w:bookmarkEnd w:id="23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8" w:name="_Ref493349977"/>
      <w:bookmarkStart w:id="239" w:name="_Ref493350297"/>
      <w:bookmarkStart w:id="240" w:name="_Toc1571778"/>
      <w:r>
        <w:t>version property</w:t>
      </w:r>
      <w:bookmarkEnd w:id="238"/>
      <w:bookmarkEnd w:id="239"/>
      <w:bookmarkEnd w:id="24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1" w:name="_Ref508812350"/>
      <w:bookmarkStart w:id="242" w:name="_Toc1571779"/>
      <w:r>
        <w:lastRenderedPageBreak/>
        <w:t>$schema property</w:t>
      </w:r>
      <w:bookmarkEnd w:id="241"/>
      <w:bookmarkEnd w:id="24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3" w:name="_Ref493349987"/>
      <w:bookmarkStart w:id="244" w:name="_Toc1571780"/>
      <w:r>
        <w:t>runs property</w:t>
      </w:r>
      <w:bookmarkEnd w:id="243"/>
      <w:bookmarkEnd w:id="244"/>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45" w:name="_Ref493349997"/>
      <w:bookmarkStart w:id="246" w:name="_Ref493350451"/>
      <w:bookmarkStart w:id="247" w:name="_Toc1571781"/>
      <w:r>
        <w:t>run object</w:t>
      </w:r>
      <w:bookmarkEnd w:id="245"/>
      <w:bookmarkEnd w:id="246"/>
      <w:bookmarkEnd w:id="247"/>
    </w:p>
    <w:p w14:paraId="10E42C1C" w14:textId="534C375F" w:rsidR="000D32C1" w:rsidRDefault="000D32C1" w:rsidP="000D32C1">
      <w:pPr>
        <w:pStyle w:val="Heading3"/>
      </w:pPr>
      <w:bookmarkStart w:id="248" w:name="_Toc1571782"/>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665C6AE" w:rsidR="0040239D" w:rsidRDefault="0040239D" w:rsidP="0040239D">
      <w:pPr>
        <w:pStyle w:val="Heading3"/>
        <w:numPr>
          <w:ilvl w:val="2"/>
          <w:numId w:val="2"/>
        </w:numPr>
      </w:pPr>
      <w:bookmarkStart w:id="249" w:name="_Ref522953645"/>
      <w:bookmarkStart w:id="250" w:name="_Toc1571783"/>
      <w:proofErr w:type="spellStart"/>
      <w:r>
        <w:t>external</w:t>
      </w:r>
      <w:r w:rsidR="007072B1">
        <w:t>Property</w:t>
      </w:r>
      <w:r>
        <w:t>File</w:t>
      </w:r>
      <w:ins w:id="251" w:author="Laurence Golding" w:date="2019-03-08T11:10:00Z">
        <w:r w:rsidR="0062262C">
          <w:t>Reference</w:t>
        </w:r>
      </w:ins>
      <w:r>
        <w:t>s</w:t>
      </w:r>
      <w:proofErr w:type="spellEnd"/>
      <w:r>
        <w:t xml:space="preserve"> property</w:t>
      </w:r>
      <w:bookmarkEnd w:id="249"/>
      <w:bookmarkEnd w:id="250"/>
    </w:p>
    <w:p w14:paraId="3E8B7EF9" w14:textId="6DFD68BA" w:rsidR="000F505D" w:rsidRPr="000F505D" w:rsidRDefault="00AF60C1" w:rsidP="000F505D">
      <w:pPr>
        <w:pStyle w:val="Heading4"/>
      </w:pPr>
      <w:bookmarkStart w:id="252" w:name="_Ref530061707"/>
      <w:bookmarkStart w:id="253" w:name="_Toc1571784"/>
      <w:r>
        <w:t>Rationale</w:t>
      </w:r>
      <w:bookmarkEnd w:id="252"/>
      <w:bookmarkEnd w:id="25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17F308C"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ins w:id="254" w:author="Laurence Golding" w:date="2019-03-08T11:10:00Z">
        <w:r w:rsidR="0062262C">
          <w:t>ized</w:t>
        </w:r>
      </w:ins>
      <w:r w:rsidR="007072B1">
        <w:t xml:space="preserve"> property.”</w:t>
      </w:r>
    </w:p>
    <w:p w14:paraId="1D1A6236" w14:textId="4DCFC6FB" w:rsidR="000F505D" w:rsidRDefault="007072B1" w:rsidP="007072B1">
      <w:r>
        <w:t xml:space="preserve">An external property file </w:t>
      </w:r>
      <w:r>
        <w:rPr>
          <w:b/>
        </w:rPr>
        <w:t>SHALL</w:t>
      </w:r>
      <w:r>
        <w:t xml:space="preserve"> contain at least one external</w:t>
      </w:r>
      <w:ins w:id="255" w:author="Laurence Golding" w:date="2019-03-08T11:10:00Z">
        <w:r w:rsidR="0062262C">
          <w:t>ized</w:t>
        </w:r>
      </w:ins>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56" w:name="_Ref530228629"/>
      <w:bookmarkStart w:id="257" w:name="_Toc1571785"/>
      <w:r>
        <w:t>Property definition</w:t>
      </w:r>
      <w:bookmarkEnd w:id="256"/>
      <w:bookmarkEnd w:id="257"/>
    </w:p>
    <w:p w14:paraId="60C8318A" w14:textId="6D6C05DB" w:rsidR="0040239D" w:rsidRDefault="0040239D" w:rsidP="0040239D">
      <w:pPr>
        <w:rPr>
          <w:ins w:id="258" w:author="Laurence Golding" w:date="2019-03-05T15:16:00Z"/>
        </w:rPr>
      </w:pPr>
      <w:r>
        <w:t xml:space="preserve">A </w:t>
      </w:r>
      <w:r w:rsidRPr="00BC438F">
        <w:rPr>
          <w:rStyle w:val="CODEtemp"/>
          <w:rPrChange w:id="259" w:author="Laurence Golding" w:date="2019-03-08T11:08:00Z">
            <w:rPr/>
          </w:rPrChange>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ins w:id="260" w:author="Laurence Golding" w:date="2019-03-08T11:08:00Z">
        <w:r w:rsidR="0062262C">
          <w:rPr>
            <w:rStyle w:val="CODEtemp"/>
          </w:rPr>
          <w:t>Reference</w:t>
        </w:r>
      </w:ins>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w:t>
      </w:r>
      <w:ins w:id="261" w:author="Laurence Golding" w:date="2019-03-05T15:14:00Z">
        <w:r w:rsidR="0040733F">
          <w:t xml:space="preserve">With one exception, </w:t>
        </w:r>
      </w:ins>
      <w:del w:id="262" w:author="Laurence Golding" w:date="2019-03-05T15:14:00Z">
        <w:r w:rsidDel="0040733F">
          <w:delText xml:space="preserve">Each </w:delText>
        </w:r>
      </w:del>
      <w:ins w:id="263" w:author="Laurence Golding" w:date="2019-03-05T15:14:00Z">
        <w:r w:rsidR="0040733F">
          <w:t xml:space="preserve">each </w:t>
        </w:r>
      </w:ins>
      <w:r>
        <w:t xml:space="preserve">property name in this object </w:t>
      </w:r>
      <w:r>
        <w:rPr>
          <w:b/>
        </w:rPr>
        <w:t>SHALL</w:t>
      </w:r>
      <w:r>
        <w:t xml:space="preserve"> equal the name of an externalizable property of the </w:t>
      </w:r>
      <w:r w:rsidRPr="00437595">
        <w:rPr>
          <w:rStyle w:val="CODEtemp"/>
        </w:rPr>
        <w:t>run</w:t>
      </w:r>
      <w:r>
        <w:t xml:space="preserve"> object.</w:t>
      </w:r>
      <w:ins w:id="264" w:author="Laurence Golding" w:date="2019-03-05T15:14:00Z">
        <w:r w:rsidR="0040733F">
          <w:t xml:space="preserve"> The ex</w:t>
        </w:r>
      </w:ins>
      <w:ins w:id="265" w:author="Laurence Golding" w:date="2019-03-05T15:15:00Z">
        <w:r w:rsidR="0040733F">
          <w:t xml:space="preserve">ception is that if </w:t>
        </w:r>
        <w:proofErr w:type="spellStart"/>
        <w:r w:rsidR="0040733F" w:rsidRPr="0040733F">
          <w:rPr>
            <w:rStyle w:val="CODEtemp"/>
          </w:rPr>
          <w:t>run.properties</w:t>
        </w:r>
        <w:proofErr w:type="spellEnd"/>
        <w:r w:rsidR="0040733F">
          <w:t xml:space="preserve"> (</w:t>
        </w:r>
      </w:ins>
      <w:ins w:id="266" w:author="Laurence Golding" w:date="2019-03-05T15:20:00Z">
        <w:r w:rsidR="0040733F">
          <w:t xml:space="preserve">see </w:t>
        </w:r>
      </w:ins>
      <w:ins w:id="267" w:author="Laurence Golding" w:date="2019-03-05T15:17:00Z">
        <w:r w:rsidR="0040733F">
          <w:t>§</w:t>
        </w:r>
      </w:ins>
      <w:ins w:id="268" w:author="Laurence Golding" w:date="2019-03-05T15:20:00Z">
        <w:r w:rsidR="0040733F">
          <w:fldChar w:fldCharType="begin"/>
        </w:r>
        <w:r w:rsidR="0040733F">
          <w:instrText xml:space="preserve"> REF _Ref2691618 \r \h </w:instrText>
        </w:r>
      </w:ins>
      <w:r w:rsidR="0040733F">
        <w:fldChar w:fldCharType="separate"/>
      </w:r>
      <w:ins w:id="269" w:author="Laurence Golding" w:date="2019-03-05T15:20:00Z">
        <w:r w:rsidR="0040733F">
          <w:t>3.8.1</w:t>
        </w:r>
        <w:r w:rsidR="0040733F">
          <w:fldChar w:fldCharType="end"/>
        </w:r>
      </w:ins>
      <w:ins w:id="270" w:author="Laurence Golding" w:date="2019-03-05T15:15:00Z">
        <w:r w:rsidR="0040733F">
          <w:t>) is externalized, the corresponding property name in th</w:t>
        </w:r>
      </w:ins>
      <w:ins w:id="271" w:author="Laurence Golding" w:date="2019-03-08T11:09:00Z">
        <w:r w:rsidR="0062262C">
          <w:t>is</w:t>
        </w:r>
      </w:ins>
      <w:ins w:id="272" w:author="Laurence Golding" w:date="2019-03-05T15:15:00Z">
        <w:r w:rsidR="0040733F">
          <w:t xml:space="preserve"> object </w:t>
        </w:r>
      </w:ins>
      <w:ins w:id="273" w:author="Laurence Golding" w:date="2019-03-05T15:21:00Z">
        <w:r w:rsidR="00AF0D6D" w:rsidRPr="00AF0D6D">
          <w:rPr>
            <w:b/>
          </w:rPr>
          <w:t>SHALL</w:t>
        </w:r>
        <w:r w:rsidR="00AF0D6D">
          <w:t xml:space="preserve"> be</w:t>
        </w:r>
      </w:ins>
      <w:ins w:id="274" w:author="Laurence Golding" w:date="2019-03-05T15:16:00Z">
        <w:r w:rsidR="0040733F">
          <w:t xml:space="preserve"> </w:t>
        </w:r>
        <w:proofErr w:type="spellStart"/>
        <w:r w:rsidR="0040733F" w:rsidRPr="0040733F">
          <w:rPr>
            <w:rStyle w:val="CODEtemp"/>
          </w:rPr>
          <w:t>externalizedPropert</w:t>
        </w:r>
      </w:ins>
      <w:ins w:id="275" w:author="Laurence Golding" w:date="2019-03-05T15:19:00Z">
        <w:r w:rsidR="0040733F" w:rsidRPr="0040733F">
          <w:rPr>
            <w:rStyle w:val="CODEtemp"/>
          </w:rPr>
          <w:t>ies</w:t>
        </w:r>
      </w:ins>
      <w:proofErr w:type="spellEnd"/>
      <w:ins w:id="276" w:author="Laurence Golding" w:date="2019-03-05T15:17:00Z">
        <w:r w:rsidR="0040733F">
          <w:t xml:space="preserve"> rather than </w:t>
        </w:r>
        <w:r w:rsidR="0040733F" w:rsidRPr="0040733F">
          <w:rPr>
            <w:rStyle w:val="CODEtemp"/>
          </w:rPr>
          <w:t>properties</w:t>
        </w:r>
      </w:ins>
      <w:ins w:id="277" w:author="Laurence Golding" w:date="2019-03-05T15:16:00Z">
        <w:r w:rsidR="0040733F">
          <w:t>.</w:t>
        </w:r>
      </w:ins>
    </w:p>
    <w:p w14:paraId="7D661F24" w14:textId="732F21EB" w:rsidR="0040733F" w:rsidRDefault="0040733F" w:rsidP="0040733F">
      <w:pPr>
        <w:pStyle w:val="Note"/>
      </w:pPr>
      <w:ins w:id="278" w:author="Laurence Golding" w:date="2019-03-05T15:16:00Z">
        <w:r>
          <w:t xml:space="preserve">NOTE: </w:t>
        </w:r>
      </w:ins>
      <w:ins w:id="279" w:author="Laurence Golding" w:date="2019-03-08T11:07:00Z">
        <w:r w:rsidR="009B74AB">
          <w:t xml:space="preserve">For an explanation of this exception, see </w:t>
        </w:r>
        <w:r w:rsidR="009B74AB">
          <w:t>§</w:t>
        </w:r>
        <w:r w:rsidR="009B74AB">
          <w:fldChar w:fldCharType="begin"/>
        </w:r>
        <w:r w:rsidR="009B74AB">
          <w:instrText xml:space="preserve"> REF _Ref2935668 \r \h </w:instrText>
        </w:r>
      </w:ins>
      <w:r w:rsidR="009B74AB">
        <w:fldChar w:fldCharType="separate"/>
      </w:r>
      <w:ins w:id="280" w:author="Laurence Golding" w:date="2019-03-08T11:07:00Z">
        <w:r w:rsidR="009B74AB">
          <w:t>4.3.6</w:t>
        </w:r>
        <w:r w:rsidR="009B74AB">
          <w:fldChar w:fldCharType="end"/>
        </w:r>
      </w:ins>
      <w:ins w:id="281" w:author="Laurence Golding" w:date="2019-03-05T15:17:00Z">
        <w:r>
          <w:t>.</w:t>
        </w:r>
      </w:ins>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09410B9F" w:rsidR="003F18A9" w:rsidRPr="000F505D" w:rsidRDefault="003F18A9" w:rsidP="000F505D">
      <w:pPr>
        <w:pStyle w:val="ListParagraph"/>
        <w:numPr>
          <w:ilvl w:val="0"/>
          <w:numId w:val="65"/>
        </w:numPr>
        <w:rPr>
          <w:rStyle w:val="CODEtemp"/>
        </w:rPr>
      </w:pPr>
      <w:r>
        <w:rPr>
          <w:rStyle w:val="CODEtemp"/>
        </w:rPr>
        <w:t>properties</w:t>
      </w:r>
      <w:ins w:id="282" w:author="Laurence Golding" w:date="2019-03-08T10:52:00Z">
        <w:r w:rsidR="00AE5775" w:rsidRPr="00BA506C">
          <w:t xml:space="preserve"> (externalized as </w:t>
        </w:r>
        <w:proofErr w:type="spellStart"/>
        <w:r w:rsidR="00AE5775" w:rsidRPr="00BA506C">
          <w:rPr>
            <w:rStyle w:val="CODEtemp"/>
          </w:rPr>
          <w:t>externalizedProperties</w:t>
        </w:r>
        <w:proofErr w:type="spellEnd"/>
        <w:r w:rsidR="00AE5775" w:rsidRPr="00BA506C">
          <w:t>)</w:t>
        </w:r>
      </w:ins>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15276EE6"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ins w:id="283" w:author="Laurence Golding" w:date="2019-03-08T11:24:00Z">
        <w:r w:rsidR="00D666D4">
          <w:rPr>
            <w:rStyle w:val="CODEtemp"/>
          </w:rPr>
          <w:t>Reference</w:t>
        </w:r>
      </w:ins>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ins w:id="284" w:author="Laurence Golding" w:date="2019-03-08T11:24: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094B08A1"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w:t>
      </w:r>
      <w:ins w:id="285" w:author="Laurence Golding" w:date="2019-03-08T11:24:00Z">
        <w:r w:rsidR="00D666D4">
          <w:rPr>
            <w:rStyle w:val="CODEtemp"/>
          </w:rPr>
          <w:t>Reference</w:t>
        </w:r>
      </w:ins>
      <w:r w:rsidRPr="0040117F">
        <w:rPr>
          <w:rStyle w:val="CODEtemp"/>
        </w:rPr>
        <w:t>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ins w:id="286" w:author="Laurence Golding" w:date="2019-03-08T11:24:00Z">
        <w:r w:rsidR="00D666D4">
          <w:rPr>
            <w:rStyle w:val="CODEtemp"/>
          </w:rPr>
          <w:t>Reference</w:t>
        </w:r>
      </w:ins>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lastRenderedPageBreak/>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066FEFCC" w:rsidR="00604BE7" w:rsidRDefault="00604BE7" w:rsidP="00604BE7">
      <w:pPr>
        <w:pStyle w:val="Code"/>
      </w:pPr>
      <w:r>
        <w:t xml:space="preserve">{                           </w:t>
      </w:r>
      <w:del w:id="287" w:author="Laurence Golding" w:date="2019-03-08T11:24:00Z">
        <w:r w:rsidDel="00D666D4">
          <w:delText xml:space="preserve"> </w:delText>
        </w:r>
      </w:del>
      <w:r>
        <w:t xml:space="preserve"># A run </w:t>
      </w:r>
      <w:proofErr w:type="gramStart"/>
      <w:r>
        <w:t>object</w:t>
      </w:r>
      <w:proofErr w:type="gramEnd"/>
      <w:r w:rsidR="004E2E96">
        <w:t>.</w:t>
      </w:r>
    </w:p>
    <w:p w14:paraId="10F1EA4A" w14:textId="5C9CD2AB" w:rsidR="00604BE7" w:rsidRDefault="00604BE7" w:rsidP="00604BE7">
      <w:pPr>
        <w:pStyle w:val="Code"/>
      </w:pPr>
      <w:r>
        <w:t xml:space="preserve">  "</w:t>
      </w:r>
      <w:proofErr w:type="spellStart"/>
      <w:r>
        <w:t>originalUriBaseIds</w:t>
      </w:r>
      <w:proofErr w:type="spellEnd"/>
      <w:r>
        <w:t xml:space="preserve">": {   </w:t>
      </w:r>
      <w:del w:id="288" w:author="Laurence Golding" w:date="2019-03-08T11:25: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610EC36C" w:rsidR="00604BE7" w:rsidRDefault="00604BE7" w:rsidP="00604BE7">
      <w:pPr>
        <w:pStyle w:val="Code"/>
      </w:pPr>
      <w:r>
        <w:t xml:space="preserve">  "</w:t>
      </w:r>
      <w:proofErr w:type="spellStart"/>
      <w:r>
        <w:t>external</w:t>
      </w:r>
      <w:r w:rsidR="007072B1">
        <w:t>Property</w:t>
      </w:r>
      <w:r>
        <w:t>File</w:t>
      </w:r>
      <w:ins w:id="289" w:author="Laurence Golding" w:date="2019-03-08T11:24:00Z">
        <w:r w:rsidR="00D666D4">
          <w:t>Reference</w:t>
        </w:r>
      </w:ins>
      <w:r>
        <w:t>s</w:t>
      </w:r>
      <w:proofErr w:type="spellEnd"/>
      <w:r>
        <w:t>": {</w:t>
      </w:r>
    </w:p>
    <w:p w14:paraId="263743A6" w14:textId="249BC20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del w:id="290" w:author="Laurence Golding" w:date="2019-03-08T11:24:00Z">
        <w:r w:rsidR="00EE58E1" w:rsidDel="00D666D4">
          <w:delText xml:space="preserve"> </w:delText>
        </w:r>
      </w:del>
      <w:r w:rsidR="0069571F">
        <w:t xml:space="preserve"># An </w:t>
      </w:r>
      <w:proofErr w:type="spellStart"/>
      <w:r w:rsidR="0069571F">
        <w:t>external</w:t>
      </w:r>
      <w:r w:rsidR="007072B1">
        <w:t>Property</w:t>
      </w:r>
      <w:r w:rsidR="0069571F">
        <w:t>File</w:t>
      </w:r>
      <w:ins w:id="291" w:author="Laurence Golding" w:date="2019-03-08T11:24:00Z">
        <w:r w:rsidR="00D666D4">
          <w:t>Reference</w:t>
        </w:r>
      </w:ins>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5D93E046" w:rsidR="006F4CE3" w:rsidRDefault="006F4CE3" w:rsidP="00604BE7">
      <w:pPr>
        <w:pStyle w:val="Code"/>
      </w:pPr>
      <w:r>
        <w:t xml:space="preserve">      "</w:t>
      </w:r>
      <w:ins w:id="292" w:author="Laurence Golding" w:date="2019-03-08T11:25:00Z">
        <w:r w:rsidR="00D666D4">
          <w:t>l</w:t>
        </w:r>
      </w:ins>
      <w:del w:id="293" w:author="Laurence Golding" w:date="2019-03-08T11:25:00Z">
        <w:r w:rsidDel="00D666D4">
          <w:delText>fileL</w:delText>
        </w:r>
      </w:del>
      <w:r>
        <w:t>ocation": {</w:t>
      </w:r>
      <w:r w:rsidR="0069571F">
        <w:t xml:space="preserve">     </w:t>
      </w:r>
      <w:del w:id="294" w:author="Laurence Golding" w:date="2019-03-08T11:25:00Z">
        <w:r w:rsidR="0069571F" w:rsidDel="00D666D4">
          <w:delText xml:space="preserve"> </w:delText>
        </w:r>
      </w:del>
      <w:r w:rsidR="0069571F">
        <w:t>#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6E874C16" w:rsidR="006F4CE3" w:rsidRDefault="006F4CE3" w:rsidP="00604BE7">
      <w:pPr>
        <w:pStyle w:val="Code"/>
      </w:pPr>
      <w:r>
        <w:t xml:space="preserve">      </w:t>
      </w:r>
      <w:r w:rsidR="00E77595">
        <w:t>"</w:t>
      </w:r>
      <w:proofErr w:type="spellStart"/>
      <w:del w:id="295" w:author="Laurence Golding" w:date="2019-03-05T15:25:00Z">
        <w:r w:rsidR="00E77595" w:rsidDel="00A85852">
          <w:delText>instanceGuid</w:delText>
        </w:r>
      </w:del>
      <w:ins w:id="296" w:author="Laurence Golding" w:date="2019-03-05T15:25:00Z">
        <w:r w:rsidR="00A85852">
          <w:t>guid</w:t>
        </w:r>
      </w:ins>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0D0FCF19" w:rsidR="00604BE7" w:rsidRDefault="00604BE7" w:rsidP="00604BE7">
      <w:pPr>
        <w:pStyle w:val="Code"/>
      </w:pPr>
      <w:r>
        <w:t xml:space="preserve">      </w:t>
      </w:r>
      <w:r w:rsidR="007072B1">
        <w:t xml:space="preserve">  </w:t>
      </w:r>
      <w:r w:rsidR="006B7DBD">
        <w:t>"</w:t>
      </w:r>
      <w:ins w:id="297" w:author="Laurence Golding" w:date="2019-03-08T11:25:00Z">
        <w:r w:rsidR="00D666D4">
          <w:t>l</w:t>
        </w:r>
      </w:ins>
      <w:del w:id="298" w:author="Laurence Golding" w:date="2019-03-08T11:25:00Z">
        <w:r w:rsidR="006B7DBD" w:rsidDel="00D666D4">
          <w:delText>file</w:delText>
        </w:r>
      </w:del>
      <w:del w:id="299" w:author="Laurence Golding" w:date="2019-03-08T11:26:00Z">
        <w:r w:rsidR="006B7DBD" w:rsidDel="00D666D4">
          <w:delText>L</w:delText>
        </w:r>
      </w:del>
      <w:r w:rsidR="006B7DBD">
        <w:t xml:space="preserve">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04A6415" w:rsidR="006B7DBD" w:rsidRDefault="006B7DBD" w:rsidP="00604BE7">
      <w:pPr>
        <w:pStyle w:val="Code"/>
      </w:pPr>
      <w:r>
        <w:t xml:space="preserve">        "</w:t>
      </w:r>
      <w:proofErr w:type="spellStart"/>
      <w:del w:id="300" w:author="Laurence Golding" w:date="2019-03-05T15:25:00Z">
        <w:r w:rsidDel="00A85852">
          <w:delText>instanceGuid</w:delText>
        </w:r>
      </w:del>
      <w:ins w:id="301" w:author="Laurence Golding" w:date="2019-03-05T15:25:00Z">
        <w:r w:rsidR="00A85852">
          <w:t>guid</w:t>
        </w:r>
      </w:ins>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3288BA9D" w:rsidR="006B7DBD" w:rsidRDefault="006B7DBD" w:rsidP="00604BE7">
      <w:pPr>
        <w:pStyle w:val="Code"/>
      </w:pPr>
      <w:r>
        <w:t xml:space="preserve">        "</w:t>
      </w:r>
      <w:ins w:id="302" w:author="Laurence Golding" w:date="2019-03-08T11:25:00Z">
        <w:r w:rsidR="00D666D4">
          <w:t>l</w:t>
        </w:r>
      </w:ins>
      <w:del w:id="303" w:author="Laurence Golding" w:date="2019-03-08T11:25:00Z">
        <w:r w:rsidDel="00D666D4">
          <w:delText>file</w:delText>
        </w:r>
      </w:del>
      <w:del w:id="304" w:author="Laurence Golding" w:date="2019-03-08T11:26:00Z">
        <w:r w:rsidDel="00D666D4">
          <w:delText>L</w:delText>
        </w:r>
      </w:del>
      <w:r>
        <w:t>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190359C8" w:rsidR="006B7DBD" w:rsidRDefault="006B7DBD" w:rsidP="00604BE7">
      <w:pPr>
        <w:pStyle w:val="Code"/>
      </w:pPr>
      <w:r>
        <w:t xml:space="preserve">        "</w:t>
      </w:r>
      <w:proofErr w:type="spellStart"/>
      <w:del w:id="305" w:author="Laurence Golding" w:date="2019-03-05T15:25:00Z">
        <w:r w:rsidDel="00A85852">
          <w:delText>instanceGuid</w:delText>
        </w:r>
      </w:del>
      <w:ins w:id="306" w:author="Laurence Golding" w:date="2019-03-05T15:25:00Z">
        <w:r w:rsidR="00A85852">
          <w:t>guid</w:t>
        </w:r>
      </w:ins>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1A3042D6"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ins w:id="307" w:author="Laurence Golding" w:date="2019-03-08T11:26:00Z">
        <w:r w:rsidR="00D666D4">
          <w:rPr>
            <w:rStyle w:val="CODEtemp"/>
          </w:rPr>
          <w:t>Reference</w:t>
        </w:r>
      </w:ins>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ins w:id="308" w:author="Laurence Golding" w:date="2019-03-08T11:26:00Z">
        <w:r w:rsidR="00D666D4">
          <w:rPr>
            <w:rStyle w:val="CODEtemp"/>
          </w:rPr>
          <w:t>Reference</w:t>
        </w:r>
      </w:ins>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ins w:id="309" w:author="Laurence Golding" w:date="2019-03-08T11:26:00Z">
        <w:r w:rsidR="00D666D4">
          <w:t xml:space="preserve"> </w:t>
        </w:r>
      </w:ins>
      <w:r w:rsidR="00294FED">
        <w:t>Since an external property file can contain multiple external</w:t>
      </w:r>
      <w:ins w:id="310" w:author="Laurence Golding" w:date="2019-03-08T11:26:00Z">
        <w:r w:rsidR="00D666D4">
          <w:t>ized</w:t>
        </w:r>
      </w:ins>
      <w:r w:rsidR="00294FED">
        <w:t xml:space="preserve"> properties, </w:t>
      </w:r>
      <w:proofErr w:type="spellStart"/>
      <w:r w:rsidR="00294FED">
        <w:rPr>
          <w:rStyle w:val="CODEtemp"/>
        </w:rPr>
        <w:t>externalP</w:t>
      </w:r>
      <w:r w:rsidR="00294FED" w:rsidRPr="00061634">
        <w:rPr>
          <w:rStyle w:val="CODEtemp"/>
        </w:rPr>
        <w:t>ropertyFile</w:t>
      </w:r>
      <w:ins w:id="311" w:author="Laurence Golding" w:date="2019-03-08T11:26:00Z">
        <w:r w:rsidR="00D666D4">
          <w:rPr>
            <w:rStyle w:val="CODEtemp"/>
          </w:rPr>
          <w:t>Reference</w:t>
        </w:r>
      </w:ins>
      <w:proofErr w:type="spellEnd"/>
      <w:r w:rsidR="00294FED">
        <w:t xml:space="preserve"> objects belonging to distinct properties </w:t>
      </w:r>
      <w:r w:rsidR="00294FED">
        <w:rPr>
          <w:b/>
        </w:rPr>
        <w:t>MAY</w:t>
      </w:r>
      <w:r w:rsidR="00294FED">
        <w:t xml:space="preserve"> denote the same external property file. However, if an array-valued external</w:t>
      </w:r>
      <w:ins w:id="312" w:author="Laurence Golding" w:date="2019-03-08T11:15:00Z">
        <w:r w:rsidR="0062262C">
          <w:t>izable</w:t>
        </w:r>
      </w:ins>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ins w:id="313" w:author="Laurence Golding" w:date="2019-03-08T11:22:00Z">
        <w:r w:rsidR="00D666D4">
          <w:rPr>
            <w:rStyle w:val="CODEtemp"/>
          </w:rPr>
          <w:t>Reference</w:t>
        </w:r>
      </w:ins>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lastRenderedPageBreak/>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0F948C3" w:rsidR="00294FED" w:rsidRDefault="00294FED" w:rsidP="00294FED">
      <w:pPr>
        <w:pStyle w:val="Code"/>
      </w:pPr>
      <w:r>
        <w:t xml:space="preserve">  "</w:t>
      </w:r>
      <w:proofErr w:type="spellStart"/>
      <w:r w:rsidR="00F11AC4">
        <w:t>externalP</w:t>
      </w:r>
      <w:r>
        <w:t>ropertyFile</w:t>
      </w:r>
      <w:ins w:id="314" w:author="Laurence Golding" w:date="2019-03-08T11:27:00Z">
        <w:r w:rsidR="00D666D4">
          <w:t>Reference</w:t>
        </w:r>
      </w:ins>
      <w:r>
        <w:t>s</w:t>
      </w:r>
      <w:proofErr w:type="spellEnd"/>
      <w:r>
        <w:t>": {</w:t>
      </w:r>
    </w:p>
    <w:p w14:paraId="19EAD688" w14:textId="2EFC7EE9" w:rsidR="00294FED" w:rsidRDefault="00294FED" w:rsidP="00294FED">
      <w:pPr>
        <w:pStyle w:val="Code"/>
      </w:pPr>
      <w:r>
        <w:t xml:space="preserve">    "conversion": {     </w:t>
      </w:r>
      <w:del w:id="315" w:author="Laurence Golding" w:date="2019-03-08T11:27:00Z">
        <w:r w:rsidDel="00D666D4">
          <w:delText xml:space="preserve"> </w:delText>
        </w:r>
      </w:del>
      <w:r>
        <w:t xml:space="preserve"># An </w:t>
      </w:r>
      <w:proofErr w:type="spellStart"/>
      <w:r>
        <w:t>externalPropertyFile</w:t>
      </w:r>
      <w:ins w:id="316" w:author="Laurence Golding" w:date="2019-03-08T11:27:00Z">
        <w:r w:rsidR="00D666D4">
          <w:t>Reference</w:t>
        </w:r>
      </w:ins>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279D847E" w:rsidR="00294FED" w:rsidRDefault="00294FED" w:rsidP="00294FED">
      <w:pPr>
        <w:pStyle w:val="Code"/>
      </w:pPr>
      <w:r>
        <w:t xml:space="preserve">      "</w:t>
      </w:r>
      <w:ins w:id="317" w:author="Laurence Golding" w:date="2019-03-08T11:27:00Z">
        <w:r w:rsidR="00D666D4">
          <w:t>l</w:t>
        </w:r>
      </w:ins>
      <w:del w:id="318" w:author="Laurence Golding" w:date="2019-03-08T11:27:00Z">
        <w:r w:rsidDel="00D666D4">
          <w:delText>fileL</w:delText>
        </w:r>
      </w:del>
      <w:r>
        <w:t xml:space="preserve">ocation": {     </w:t>
      </w:r>
      <w:del w:id="319" w:author="Laurence Golding" w:date="2019-03-08T11:27:00Z">
        <w:r w:rsidDel="00D666D4">
          <w:delText xml:space="preserve"> </w:delText>
        </w:r>
      </w:del>
      <w:r>
        <w:t>#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5003E4CE" w:rsidR="00294FED" w:rsidRDefault="00294FED" w:rsidP="00294FED">
      <w:pPr>
        <w:pStyle w:val="Code"/>
      </w:pPr>
      <w:r>
        <w:t xml:space="preserve">      "</w:t>
      </w:r>
      <w:proofErr w:type="spellStart"/>
      <w:del w:id="320" w:author="Laurence Golding" w:date="2019-03-05T15:25:00Z">
        <w:r w:rsidDel="00A85852">
          <w:delText>instanceGuid</w:delText>
        </w:r>
      </w:del>
      <w:ins w:id="321" w:author="Laurence Golding" w:date="2019-03-05T15:25:00Z">
        <w:r w:rsidR="00A85852">
          <w:t>guid</w:t>
        </w:r>
      </w:ins>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7D547777" w:rsidR="00294FED" w:rsidRDefault="00294FED" w:rsidP="00294FED">
      <w:pPr>
        <w:pStyle w:val="Code"/>
      </w:pPr>
      <w:r>
        <w:t xml:space="preserve">    "</w:t>
      </w:r>
      <w:proofErr w:type="spellStart"/>
      <w:del w:id="322" w:author="Laurence Golding" w:date="2019-03-05T15:22:00Z">
        <w:r w:rsidDel="00336E4D">
          <w:delText>properties</w:delText>
        </w:r>
      </w:del>
      <w:ins w:id="323" w:author="Laurence Golding" w:date="2019-03-05T15:22:00Z">
        <w:r w:rsidR="00336E4D">
          <w:t>externalizedProperties</w:t>
        </w:r>
      </w:ins>
      <w:proofErr w:type="spellEnd"/>
      <w:r>
        <w:t>": {</w:t>
      </w:r>
    </w:p>
    <w:p w14:paraId="07F67757" w14:textId="4FBAD760" w:rsidR="00294FED" w:rsidRDefault="00294FED" w:rsidP="00294FED">
      <w:pPr>
        <w:pStyle w:val="Code"/>
      </w:pPr>
      <w:r>
        <w:t xml:space="preserve">      "</w:t>
      </w:r>
      <w:ins w:id="324" w:author="Laurence Golding" w:date="2019-03-08T11:27:00Z">
        <w:r w:rsidR="00D666D4">
          <w:t>l</w:t>
        </w:r>
      </w:ins>
      <w:del w:id="325" w:author="Laurence Golding" w:date="2019-03-08T11:27:00Z">
        <w:r w:rsidDel="00D666D4">
          <w:delText>fileL</w:delText>
        </w:r>
      </w:del>
      <w:r>
        <w:t>ocation":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182CE46E" w:rsidR="00294FED" w:rsidRDefault="00294FED" w:rsidP="00294FED">
      <w:pPr>
        <w:pStyle w:val="Code"/>
      </w:pPr>
      <w:r>
        <w:t xml:space="preserve">      "</w:t>
      </w:r>
      <w:proofErr w:type="spellStart"/>
      <w:del w:id="326" w:author="Laurence Golding" w:date="2019-03-05T15:26:00Z">
        <w:r w:rsidDel="00A85852">
          <w:delText>instanceGuid</w:delText>
        </w:r>
      </w:del>
      <w:ins w:id="327" w:author="Laurence Golding" w:date="2019-03-05T15:26:00Z">
        <w:r w:rsidR="00A85852">
          <w:t>guid</w:t>
        </w:r>
      </w:ins>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3DE54679" w:rsidR="00F265D8" w:rsidRDefault="00F265D8" w:rsidP="00F265D8">
      <w:pPr>
        <w:pStyle w:val="Code"/>
      </w:pPr>
      <w:r>
        <w:t xml:space="preserve">{                           </w:t>
      </w:r>
      <w:del w:id="328" w:author="Laurence Golding" w:date="2019-03-08T11:27:00Z">
        <w:r w:rsidDel="00D666D4">
          <w:delText xml:space="preserve"> </w:delText>
        </w:r>
      </w:del>
      <w:r>
        <w:t xml:space="preserve"># A run </w:t>
      </w:r>
      <w:proofErr w:type="gramStart"/>
      <w:r>
        <w:t>object</w:t>
      </w:r>
      <w:proofErr w:type="gramEnd"/>
      <w:r>
        <w:t>.</w:t>
      </w:r>
    </w:p>
    <w:p w14:paraId="045EE768" w14:textId="4FA667B4" w:rsidR="00F265D8" w:rsidRDefault="00F265D8" w:rsidP="00F265D8">
      <w:pPr>
        <w:pStyle w:val="Code"/>
      </w:pPr>
      <w:r>
        <w:t xml:space="preserve">  "</w:t>
      </w:r>
      <w:proofErr w:type="spellStart"/>
      <w:r>
        <w:t>originalUriBaseIds</w:t>
      </w:r>
      <w:proofErr w:type="spellEnd"/>
      <w:r>
        <w:t xml:space="preserve">": {   </w:t>
      </w:r>
      <w:del w:id="329" w:author="Laurence Golding" w:date="2019-03-08T11:27:00Z">
        <w:r w:rsidDel="00D666D4">
          <w:delText xml:space="preserve"> </w:delText>
        </w:r>
      </w:del>
      <w:r>
        <w:t>#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4E814D98" w:rsidR="00F265D8" w:rsidRDefault="00F265D8" w:rsidP="00F265D8">
      <w:pPr>
        <w:pStyle w:val="Code"/>
      </w:pPr>
      <w:r>
        <w:t xml:space="preserve">  "</w:t>
      </w:r>
      <w:proofErr w:type="spellStart"/>
      <w:r w:rsidR="00F11AC4">
        <w:t>externalP</w:t>
      </w:r>
      <w:r>
        <w:t>ropertyFile</w:t>
      </w:r>
      <w:ins w:id="330" w:author="Laurence Golding" w:date="2019-03-08T11:27:00Z">
        <w:r w:rsidR="00D666D4">
          <w:t>Reference</w:t>
        </w:r>
      </w:ins>
      <w:r>
        <w:t>s</w:t>
      </w:r>
      <w:proofErr w:type="spellEnd"/>
      <w:r>
        <w:t>": {</w:t>
      </w:r>
    </w:p>
    <w:p w14:paraId="17FA6E47" w14:textId="77777777" w:rsidR="00F265D8" w:rsidRDefault="00F265D8" w:rsidP="00F265D8">
      <w:pPr>
        <w:pStyle w:val="Code"/>
      </w:pPr>
      <w:r>
        <w:t xml:space="preserve">    "results": [</w:t>
      </w:r>
    </w:p>
    <w:p w14:paraId="7D654818" w14:textId="5D04C507" w:rsidR="00F265D8" w:rsidRDefault="00F265D8" w:rsidP="00F11AC4">
      <w:pPr>
        <w:pStyle w:val="Code"/>
      </w:pPr>
      <w:r>
        <w:t xml:space="preserve">      {</w:t>
      </w:r>
      <w:r w:rsidR="00F11AC4">
        <w:t xml:space="preserve">              </w:t>
      </w:r>
      <w:del w:id="331" w:author="Laurence Golding" w:date="2019-03-08T11:28:00Z">
        <w:r w:rsidR="00F11AC4" w:rsidDel="00D666D4">
          <w:delText xml:space="preserve">       </w:delText>
        </w:r>
      </w:del>
      <w:del w:id="332" w:author="Laurence Golding" w:date="2019-03-08T11:27:00Z">
        <w:r w:rsidR="00F11AC4" w:rsidDel="00D666D4">
          <w:delText xml:space="preserve"> </w:delText>
        </w:r>
      </w:del>
      <w:r w:rsidR="00F11AC4">
        <w:t xml:space="preserve"># An </w:t>
      </w:r>
      <w:proofErr w:type="spellStart"/>
      <w:r w:rsidR="00F11AC4">
        <w:t>externalPropertyFile</w:t>
      </w:r>
      <w:ins w:id="333" w:author="Laurence Golding" w:date="2019-03-08T11:27:00Z">
        <w:r w:rsidR="00D666D4">
          <w:t>Reference</w:t>
        </w:r>
      </w:ins>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59F72AC8" w:rsidR="00F265D8" w:rsidRDefault="00F265D8" w:rsidP="00F265D8">
      <w:pPr>
        <w:pStyle w:val="Code"/>
      </w:pPr>
      <w:r>
        <w:t xml:space="preserve">        "</w:t>
      </w:r>
      <w:ins w:id="334" w:author="Laurence Golding" w:date="2019-03-08T11:39:00Z">
        <w:r w:rsidR="005E625C">
          <w:t>l</w:t>
        </w:r>
      </w:ins>
      <w:del w:id="335" w:author="Laurence Golding" w:date="2019-03-08T11:39:00Z">
        <w:r w:rsidDel="005E625C">
          <w:delText>fileL</w:delText>
        </w:r>
      </w:del>
      <w:r>
        <w:t>ocation":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6EB09B82" w:rsidR="00F265D8" w:rsidRDefault="00F265D8" w:rsidP="00F265D8">
      <w:pPr>
        <w:pStyle w:val="Code"/>
      </w:pPr>
      <w:r>
        <w:t xml:space="preserve">        "</w:t>
      </w:r>
      <w:proofErr w:type="spellStart"/>
      <w:del w:id="336" w:author="Laurence Golding" w:date="2019-03-05T15:26:00Z">
        <w:r w:rsidDel="00A85852">
          <w:delText>instanceGuid</w:delText>
        </w:r>
      </w:del>
      <w:ins w:id="337" w:author="Laurence Golding" w:date="2019-03-05T15:26:00Z">
        <w:r w:rsidR="00A85852">
          <w:t>guid</w:t>
        </w:r>
      </w:ins>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A3115C4" w:rsidR="00F265D8" w:rsidRDefault="00F265D8" w:rsidP="00F265D8">
      <w:pPr>
        <w:pStyle w:val="Code"/>
      </w:pPr>
      <w:r>
        <w:t xml:space="preserve">        "</w:t>
      </w:r>
      <w:ins w:id="338" w:author="Laurence Golding" w:date="2019-03-08T11:39:00Z">
        <w:r w:rsidR="005E625C">
          <w:t>l</w:t>
        </w:r>
      </w:ins>
      <w:del w:id="339" w:author="Laurence Golding" w:date="2019-03-08T11:39:00Z">
        <w:r w:rsidDel="005E625C">
          <w:delText>fileL</w:delText>
        </w:r>
      </w:del>
      <w:r>
        <w:t>ocation":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33525BC7" w:rsidR="00F265D8" w:rsidRDefault="00F265D8" w:rsidP="00F265D8">
      <w:pPr>
        <w:pStyle w:val="Code"/>
      </w:pPr>
      <w:r>
        <w:t xml:space="preserve">        "</w:t>
      </w:r>
      <w:proofErr w:type="spellStart"/>
      <w:del w:id="340" w:author="Laurence Golding" w:date="2019-03-05T15:26:00Z">
        <w:r w:rsidDel="00A85852">
          <w:delText>instanceGuid</w:delText>
        </w:r>
      </w:del>
      <w:ins w:id="341" w:author="Laurence Golding" w:date="2019-03-05T15:26:00Z">
        <w:r w:rsidR="00A85852">
          <w:t>guid</w:t>
        </w:r>
      </w:ins>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42" w:name="_Ref526937024"/>
      <w:bookmarkStart w:id="343" w:name="_Toc1571786"/>
      <w:r>
        <w:t>id property</w:t>
      </w:r>
      <w:bookmarkEnd w:id="342"/>
      <w:bookmarkEnd w:id="343"/>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lastRenderedPageBreak/>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344" w:name="_Ref526937372"/>
      <w:bookmarkStart w:id="345" w:name="_Toc1571787"/>
      <w:proofErr w:type="spellStart"/>
      <w:r>
        <w:t>aggregateIds</w:t>
      </w:r>
      <w:proofErr w:type="spellEnd"/>
      <w:r>
        <w:t xml:space="preserve"> property</w:t>
      </w:r>
      <w:bookmarkEnd w:id="344"/>
      <w:bookmarkEnd w:id="345"/>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346" w:name="_Ref493475805"/>
      <w:bookmarkStart w:id="347" w:name="_Toc1571788"/>
      <w:proofErr w:type="spellStart"/>
      <w:r>
        <w:t>baselineI</w:t>
      </w:r>
      <w:r w:rsidR="00435405">
        <w:t>nstanceGui</w:t>
      </w:r>
      <w:r>
        <w:t>d</w:t>
      </w:r>
      <w:proofErr w:type="spellEnd"/>
      <w:r>
        <w:t xml:space="preserve"> property</w:t>
      </w:r>
      <w:bookmarkEnd w:id="346"/>
      <w:bookmarkEnd w:id="347"/>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348" w:name="_Ref493350956"/>
      <w:bookmarkStart w:id="349" w:name="_Toc1571789"/>
      <w:r>
        <w:t>tool property</w:t>
      </w:r>
      <w:bookmarkEnd w:id="348"/>
      <w:bookmarkEnd w:id="349"/>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350" w:name="_Ref507657941"/>
      <w:bookmarkStart w:id="351" w:name="_Toc1571790"/>
      <w:r>
        <w:t>invocation</w:t>
      </w:r>
      <w:r w:rsidR="00514F09">
        <w:t>s</w:t>
      </w:r>
      <w:r>
        <w:t xml:space="preserve"> property</w:t>
      </w:r>
      <w:bookmarkEnd w:id="350"/>
      <w:bookmarkEnd w:id="351"/>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52" w:name="_Toc1571791"/>
      <w:r>
        <w:t>conversion property</w:t>
      </w:r>
      <w:bookmarkEnd w:id="352"/>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53" w:name="_Ref511829897"/>
      <w:bookmarkStart w:id="354" w:name="_Toc1571792"/>
      <w:proofErr w:type="spellStart"/>
      <w:r>
        <w:t>versionControlProvenance</w:t>
      </w:r>
      <w:proofErr w:type="spellEnd"/>
      <w:r>
        <w:t xml:space="preserve"> property</w:t>
      </w:r>
      <w:bookmarkEnd w:id="353"/>
      <w:bookmarkEnd w:id="354"/>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55" w:name="_Ref508869459"/>
      <w:bookmarkStart w:id="356" w:name="_Ref508869524"/>
      <w:bookmarkStart w:id="357" w:name="_Ref508869585"/>
      <w:bookmarkStart w:id="358" w:name="_Toc1571793"/>
      <w:bookmarkStart w:id="359" w:name="_Ref493345118"/>
      <w:proofErr w:type="spellStart"/>
      <w:r>
        <w:t>originalUriBaseIds</w:t>
      </w:r>
      <w:proofErr w:type="spellEnd"/>
      <w:r>
        <w:t xml:space="preserve"> property</w:t>
      </w:r>
      <w:bookmarkEnd w:id="355"/>
      <w:bookmarkEnd w:id="356"/>
      <w:bookmarkEnd w:id="357"/>
      <w:bookmarkEnd w:id="358"/>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lastRenderedPageBreak/>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360" w:name="_Ref507667580"/>
      <w:bookmarkStart w:id="361" w:name="_Toc1571794"/>
      <w:r>
        <w:t>files property</w:t>
      </w:r>
      <w:bookmarkEnd w:id="359"/>
      <w:bookmarkEnd w:id="360"/>
      <w:bookmarkEnd w:id="361"/>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362" w:name="_Ref493479000"/>
      <w:bookmarkStart w:id="363" w:name="_Ref493479448"/>
      <w:bookmarkStart w:id="364" w:name="_Toc1571795"/>
      <w:proofErr w:type="spellStart"/>
      <w:r>
        <w:t>logicalLocations</w:t>
      </w:r>
      <w:proofErr w:type="spellEnd"/>
      <w:r>
        <w:t xml:space="preserve"> property</w:t>
      </w:r>
      <w:bookmarkEnd w:id="362"/>
      <w:bookmarkEnd w:id="363"/>
      <w:bookmarkEnd w:id="364"/>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365" w:name="_Ref511820652"/>
      <w:bookmarkStart w:id="366" w:name="_Toc1571796"/>
      <w:r>
        <w:t>graphs property</w:t>
      </w:r>
      <w:bookmarkEnd w:id="365"/>
      <w:bookmarkEnd w:id="366"/>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367" w:name="_Ref493350972"/>
      <w:bookmarkStart w:id="368" w:name="_Toc1571797"/>
      <w:r>
        <w:t>results property</w:t>
      </w:r>
      <w:bookmarkEnd w:id="367"/>
      <w:bookmarkEnd w:id="368"/>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369" w:name="_Ref493404878"/>
      <w:bookmarkStart w:id="370" w:name="_Toc1571798"/>
      <w:r>
        <w:t>resource</w:t>
      </w:r>
      <w:r w:rsidR="00401BB5">
        <w:t>s property</w:t>
      </w:r>
      <w:bookmarkEnd w:id="369"/>
      <w:bookmarkEnd w:id="370"/>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371" w:name="_Ref511828248"/>
      <w:bookmarkStart w:id="372" w:name="_Toc1571799"/>
      <w:proofErr w:type="spellStart"/>
      <w:r>
        <w:lastRenderedPageBreak/>
        <w:t>defaultFileEncoding</w:t>
      </w:r>
      <w:bookmarkEnd w:id="371"/>
      <w:proofErr w:type="spellEnd"/>
      <w:r w:rsidR="00F82406">
        <w:t xml:space="preserve"> property</w:t>
      </w:r>
      <w:bookmarkEnd w:id="372"/>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373" w:name="_Ref534897013"/>
      <w:bookmarkStart w:id="374" w:name="_Toc1571800"/>
      <w:proofErr w:type="spellStart"/>
      <w:r>
        <w:t>defaultSourceLanguage</w:t>
      </w:r>
      <w:proofErr w:type="spellEnd"/>
      <w:r>
        <w:t xml:space="preserve"> property</w:t>
      </w:r>
      <w:bookmarkEnd w:id="373"/>
      <w:bookmarkEnd w:id="374"/>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5" w:name="_Toc1571801"/>
      <w:proofErr w:type="spellStart"/>
      <w:r>
        <w:t>newlineSequences</w:t>
      </w:r>
      <w:proofErr w:type="spellEnd"/>
      <w:r w:rsidR="00F82406">
        <w:t xml:space="preserve"> property</w:t>
      </w:r>
      <w:bookmarkEnd w:id="375"/>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6" w:name="_Ref516063927"/>
      <w:bookmarkStart w:id="377" w:name="_Toc1571802"/>
      <w:proofErr w:type="spellStart"/>
      <w:r>
        <w:lastRenderedPageBreak/>
        <w:t>columnKind</w:t>
      </w:r>
      <w:proofErr w:type="spellEnd"/>
      <w:r>
        <w:t xml:space="preserve"> property</w:t>
      </w:r>
      <w:bookmarkEnd w:id="376"/>
      <w:bookmarkEnd w:id="37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378" w:name="_Ref503355262"/>
      <w:bookmarkStart w:id="379" w:name="_Toc1571803"/>
      <w:proofErr w:type="spellStart"/>
      <w:r>
        <w:t>richMessageMimeType</w:t>
      </w:r>
      <w:proofErr w:type="spellEnd"/>
      <w:r>
        <w:t xml:space="preserve"> property</w:t>
      </w:r>
      <w:bookmarkEnd w:id="378"/>
      <w:bookmarkEnd w:id="379"/>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380" w:name="_Ref510017893"/>
      <w:bookmarkStart w:id="381" w:name="_Toc1571804"/>
      <w:proofErr w:type="spellStart"/>
      <w:r>
        <w:t>redactionToken</w:t>
      </w:r>
      <w:bookmarkEnd w:id="380"/>
      <w:proofErr w:type="spellEnd"/>
      <w:r>
        <w:t xml:space="preserve"> property</w:t>
      </w:r>
      <w:bookmarkEnd w:id="381"/>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38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1B0790A3" w:rsidR="000F505D" w:rsidRDefault="000F505D" w:rsidP="000F505D">
      <w:pPr>
        <w:pStyle w:val="Heading2"/>
      </w:pPr>
      <w:bookmarkStart w:id="383" w:name="_Ref525806896"/>
      <w:bookmarkStart w:id="384" w:name="_Toc1571805"/>
      <w:bookmarkEnd w:id="382"/>
      <w:proofErr w:type="spellStart"/>
      <w:r>
        <w:lastRenderedPageBreak/>
        <w:t>externa</w:t>
      </w:r>
      <w:ins w:id="385" w:author="Laurence Golding" w:date="2019-03-08T11:29:00Z">
        <w:r w:rsidR="00D666D4">
          <w:t>l</w:t>
        </w:r>
      </w:ins>
      <w:r w:rsidR="00F265D8">
        <w:t>Property</w:t>
      </w:r>
      <w:r>
        <w:t>File</w:t>
      </w:r>
      <w:ins w:id="386" w:author="Laurence Golding" w:date="2019-03-08T11:23:00Z">
        <w:r w:rsidR="00D666D4">
          <w:t>Reference</w:t>
        </w:r>
      </w:ins>
      <w:proofErr w:type="spellEnd"/>
      <w:r>
        <w:t xml:space="preserve"> object</w:t>
      </w:r>
      <w:bookmarkEnd w:id="383"/>
      <w:bookmarkEnd w:id="384"/>
    </w:p>
    <w:p w14:paraId="020DB163" w14:textId="0923AD36" w:rsidR="00AF60C1" w:rsidRDefault="00AF60C1" w:rsidP="00AF60C1">
      <w:pPr>
        <w:pStyle w:val="Heading3"/>
      </w:pPr>
      <w:bookmarkStart w:id="387" w:name="_Toc1571806"/>
      <w:r>
        <w:t>General</w:t>
      </w:r>
      <w:bookmarkEnd w:id="387"/>
    </w:p>
    <w:p w14:paraId="38B8B5C7" w14:textId="080ED82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ins w:id="388" w:author="Laurence Golding" w:date="2019-03-08T11:23:00Z">
        <w:r w:rsidR="00D666D4">
          <w:rPr>
            <w:rStyle w:val="CODEtemp"/>
          </w:rPr>
          <w:t>Reference</w:t>
        </w:r>
      </w:ins>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w:t>
      </w:r>
      <w:ins w:id="389" w:author="Laurence Golding" w:date="2019-03-08T11:15:00Z">
        <w:r w:rsidR="0062262C">
          <w:t>iz</w:t>
        </w:r>
      </w:ins>
      <w:ins w:id="390" w:author="Laurence Golding" w:date="2019-03-08T11:34:00Z">
        <w:r w:rsidR="005E625C">
          <w:t>ed</w:t>
        </w:r>
      </w:ins>
      <w:r>
        <w:t xml:space="preserve"> property.</w:t>
      </w:r>
    </w:p>
    <w:p w14:paraId="31539CEB" w14:textId="784DE03C" w:rsidR="00AF60C1" w:rsidRDefault="00AF60C1" w:rsidP="00AF60C1">
      <w:pPr>
        <w:pStyle w:val="Heading3"/>
      </w:pPr>
      <w:bookmarkStart w:id="391" w:name="_Ref525810081"/>
      <w:bookmarkStart w:id="392" w:name="_Toc1571807"/>
      <w:del w:id="393" w:author="Laurence Golding" w:date="2019-03-05T15:24:00Z">
        <w:r w:rsidDel="00A85852">
          <w:delText xml:space="preserve">fileLocation </w:delText>
        </w:r>
      </w:del>
      <w:ins w:id="394" w:author="Laurence Golding" w:date="2019-03-05T15:24:00Z">
        <w:r w:rsidR="00A85852">
          <w:t xml:space="preserve">location </w:t>
        </w:r>
      </w:ins>
      <w:r>
        <w:t>property</w:t>
      </w:r>
      <w:bookmarkEnd w:id="391"/>
      <w:bookmarkEnd w:id="392"/>
    </w:p>
    <w:p w14:paraId="46352381" w14:textId="6592778E"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ins w:id="395" w:author="Laurence Golding" w:date="2019-03-08T11:23:00Z">
        <w:r w:rsidR="00D666D4">
          <w:rPr>
            <w:rStyle w:val="CODEtemp"/>
          </w:rPr>
          <w:t>Reference</w:t>
        </w:r>
      </w:ins>
      <w:proofErr w:type="spellEnd"/>
      <w:r>
        <w:t xml:space="preserve"> object </w:t>
      </w:r>
      <w:r>
        <w:rPr>
          <w:b/>
        </w:rPr>
        <w:t>SHALL</w:t>
      </w:r>
      <w:r>
        <w:t xml:space="preserve"> contain a property named </w:t>
      </w:r>
      <w:del w:id="396" w:author="Laurence Golding" w:date="2019-03-05T15:24:00Z">
        <w:r w:rsidRPr="00604E7A" w:rsidDel="00A85852">
          <w:rPr>
            <w:rStyle w:val="CODEtemp"/>
          </w:rPr>
          <w:delText>fileLocation</w:delText>
        </w:r>
        <w:r w:rsidDel="00A85852">
          <w:delText xml:space="preserve"> </w:delText>
        </w:r>
      </w:del>
      <w:ins w:id="397" w:author="Laurence Golding" w:date="2019-03-05T15:24:00Z">
        <w:r w:rsidR="00A85852">
          <w:rPr>
            <w:rStyle w:val="CODEtemp"/>
          </w:rPr>
          <w:t>location</w:t>
        </w:r>
        <w:r w:rsidR="00A85852">
          <w:t xml:space="preserve"> </w:t>
        </w:r>
      </w:ins>
      <w:r>
        <w:t xml:space="preserve">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5C450FBD" w:rsidR="00AF60C1" w:rsidRDefault="00AF60C1">
      <w:pPr>
        <w:pStyle w:val="Heading3"/>
      </w:pPr>
      <w:bookmarkStart w:id="398" w:name="_Ref525810085"/>
      <w:bookmarkStart w:id="399" w:name="_Toc1571808"/>
      <w:del w:id="400" w:author="Laurence Golding" w:date="2019-03-05T15:25:00Z">
        <w:r w:rsidDel="00A85852">
          <w:delText xml:space="preserve">instanceGuid </w:delText>
        </w:r>
      </w:del>
      <w:proofErr w:type="spellStart"/>
      <w:ins w:id="401" w:author="Laurence Golding" w:date="2019-03-05T15:25:00Z">
        <w:r w:rsidR="00A85852">
          <w:t>guid</w:t>
        </w:r>
        <w:proofErr w:type="spellEnd"/>
        <w:r w:rsidR="00A85852">
          <w:t xml:space="preserve"> </w:t>
        </w:r>
      </w:ins>
      <w:r>
        <w:t>property</w:t>
      </w:r>
      <w:bookmarkEnd w:id="398"/>
      <w:bookmarkEnd w:id="399"/>
    </w:p>
    <w:p w14:paraId="54EBB426" w14:textId="325888CC"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ins w:id="402" w:author="Laurence Golding" w:date="2019-03-08T11:23:00Z">
        <w:r w:rsidR="00D666D4">
          <w:rPr>
            <w:rStyle w:val="CODEtemp"/>
          </w:rPr>
          <w:t>Reference</w:t>
        </w:r>
      </w:ins>
      <w:proofErr w:type="spellEnd"/>
      <w:r>
        <w:t xml:space="preserve"> object </w:t>
      </w:r>
      <w:r>
        <w:rPr>
          <w:b/>
        </w:rPr>
        <w:t>SHALL</w:t>
      </w:r>
      <w:r>
        <w:t xml:space="preserve"> contain a property named </w:t>
      </w:r>
      <w:del w:id="403" w:author="Laurence Golding" w:date="2019-03-05T15:25:00Z">
        <w:r w:rsidDel="00A85852">
          <w:rPr>
            <w:rStyle w:val="CODEtemp"/>
          </w:rPr>
          <w:delText>instanceGuid</w:delText>
        </w:r>
        <w:r w:rsidDel="00A85852">
          <w:delText xml:space="preserve"> </w:delText>
        </w:r>
      </w:del>
      <w:proofErr w:type="spellStart"/>
      <w:ins w:id="404" w:author="Laurence Golding" w:date="2019-03-05T15:25:00Z">
        <w:r w:rsidR="00A85852">
          <w:rPr>
            <w:rStyle w:val="CODEtemp"/>
          </w:rPr>
          <w:t>guid</w:t>
        </w:r>
        <w:proofErr w:type="spellEnd"/>
        <w:r w:rsidR="00A85852">
          <w:t xml:space="preserve"> </w:t>
        </w:r>
      </w:ins>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405" w:name="_Toc1571809"/>
      <w:proofErr w:type="spellStart"/>
      <w:r>
        <w:t>itemCount</w:t>
      </w:r>
      <w:proofErr w:type="spellEnd"/>
      <w:r>
        <w:t xml:space="preserve"> property</w:t>
      </w:r>
      <w:bookmarkEnd w:id="405"/>
    </w:p>
    <w:p w14:paraId="529E36FA" w14:textId="2F11CB08"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ins w:id="406" w:author="Laurence Golding" w:date="2019-03-08T11:23:00Z">
        <w:r w:rsidR="00D666D4">
          <w:rPr>
            <w:rStyle w:val="CODEtemp"/>
          </w:rPr>
          <w:t>Reference</w:t>
        </w:r>
      </w:ins>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ins w:id="407" w:author="Laurence Golding" w:date="2019-03-08T11:23:00Z">
        <w:r w:rsidR="00D666D4">
          <w:rPr>
            <w:rStyle w:val="CODEtemp"/>
          </w:rPr>
          <w:t>Reference</w:t>
        </w:r>
      </w:ins>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08" w:name="_Ref526936831"/>
      <w:bookmarkStart w:id="409" w:name="_Toc1571810"/>
      <w:proofErr w:type="spellStart"/>
      <w:r>
        <w:t>runAutomationDetails</w:t>
      </w:r>
      <w:proofErr w:type="spellEnd"/>
      <w:r>
        <w:t xml:space="preserve"> object</w:t>
      </w:r>
      <w:bookmarkEnd w:id="408"/>
      <w:bookmarkEnd w:id="409"/>
    </w:p>
    <w:p w14:paraId="589B6DF1" w14:textId="63103A8B" w:rsidR="00636635" w:rsidRDefault="00636635" w:rsidP="00636635">
      <w:pPr>
        <w:pStyle w:val="Heading3"/>
      </w:pPr>
      <w:bookmarkStart w:id="410" w:name="_Ref526936874"/>
      <w:bookmarkStart w:id="411" w:name="_Toc1571811"/>
      <w:r>
        <w:t>General</w:t>
      </w:r>
      <w:bookmarkEnd w:id="410"/>
      <w:bookmarkEnd w:id="411"/>
    </w:p>
    <w:p w14:paraId="00A2DEFC" w14:textId="4C8DA50C" w:rsidR="00A0147E" w:rsidRDefault="00A0147E" w:rsidP="00A0147E">
      <w:bookmarkStart w:id="412" w:name="_Hlk526586231"/>
      <w:r>
        <w:t xml:space="preserve">A </w:t>
      </w:r>
      <w:proofErr w:type="spellStart"/>
      <w:r>
        <w:rPr>
          <w:rStyle w:val="CODEtemp"/>
        </w:rPr>
        <w:t>runAutomationDetails</w:t>
      </w:r>
      <w:proofErr w:type="spellEnd"/>
      <w:r>
        <w:t xml:space="preserve"> object contains information that specifies its containing </w:t>
      </w:r>
      <w:bookmarkEnd w:id="412"/>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413" w:name="_Toc1571812"/>
      <w:r>
        <w:t>Constraints</w:t>
      </w:r>
      <w:bookmarkEnd w:id="413"/>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414" w:name="_Toc1571813"/>
      <w:r>
        <w:t>description property</w:t>
      </w:r>
      <w:bookmarkEnd w:id="414"/>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415" w:name="_Ref526936776"/>
      <w:bookmarkStart w:id="416" w:name="_Toc1571814"/>
      <w:proofErr w:type="spellStart"/>
      <w:r>
        <w:t>instanceId</w:t>
      </w:r>
      <w:proofErr w:type="spellEnd"/>
      <w:r>
        <w:t xml:space="preserve"> property</w:t>
      </w:r>
      <w:bookmarkEnd w:id="415"/>
      <w:bookmarkEnd w:id="416"/>
    </w:p>
    <w:p w14:paraId="4B70380E" w14:textId="13B61D50" w:rsidR="008B6DA3" w:rsidRDefault="008B6DA3" w:rsidP="008B6DA3">
      <w:bookmarkStart w:id="41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41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418" w:name="_Ref526937044"/>
      <w:bookmarkStart w:id="419" w:name="_Toc1571815"/>
      <w:proofErr w:type="spellStart"/>
      <w:r>
        <w:t>instanceGuid</w:t>
      </w:r>
      <w:proofErr w:type="spellEnd"/>
      <w:r>
        <w:t xml:space="preserve"> property</w:t>
      </w:r>
      <w:bookmarkEnd w:id="418"/>
      <w:bookmarkEnd w:id="419"/>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420" w:name="_Ref526937456"/>
      <w:bookmarkStart w:id="421" w:name="_Toc1571816"/>
      <w:proofErr w:type="spellStart"/>
      <w:r>
        <w:t>correlationGuid</w:t>
      </w:r>
      <w:proofErr w:type="spellEnd"/>
      <w:r>
        <w:t xml:space="preserve"> property</w:t>
      </w:r>
      <w:bookmarkEnd w:id="420"/>
      <w:bookmarkEnd w:id="421"/>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422" w:name="_Ref493350964"/>
      <w:bookmarkStart w:id="423" w:name="_Toc1571817"/>
      <w:r>
        <w:t>tool object</w:t>
      </w:r>
      <w:bookmarkEnd w:id="422"/>
      <w:bookmarkEnd w:id="423"/>
    </w:p>
    <w:p w14:paraId="389A43BD" w14:textId="582B65CB" w:rsidR="00401BB5" w:rsidRDefault="00401BB5" w:rsidP="00401BB5">
      <w:pPr>
        <w:pStyle w:val="Heading3"/>
      </w:pPr>
      <w:bookmarkStart w:id="424" w:name="_Toc1571818"/>
      <w:r>
        <w:t>General</w:t>
      </w:r>
      <w:bookmarkEnd w:id="42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425" w:name="_Ref493409155"/>
      <w:bookmarkStart w:id="426" w:name="_Toc1571819"/>
      <w:r>
        <w:lastRenderedPageBreak/>
        <w:t>name property</w:t>
      </w:r>
      <w:bookmarkEnd w:id="425"/>
      <w:bookmarkEnd w:id="42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27" w:name="_Ref493409168"/>
      <w:bookmarkStart w:id="428" w:name="_Toc1571820"/>
      <w:proofErr w:type="spellStart"/>
      <w:r>
        <w:t>fullName</w:t>
      </w:r>
      <w:proofErr w:type="spellEnd"/>
      <w:r>
        <w:t xml:space="preserve"> property</w:t>
      </w:r>
      <w:bookmarkEnd w:id="427"/>
      <w:bookmarkEnd w:id="42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29" w:name="_Ref493409198"/>
      <w:bookmarkStart w:id="430" w:name="_Toc1571821"/>
      <w:proofErr w:type="spellStart"/>
      <w:r>
        <w:t>semanticVersion</w:t>
      </w:r>
      <w:proofErr w:type="spellEnd"/>
      <w:r>
        <w:t xml:space="preserve"> property</w:t>
      </w:r>
      <w:bookmarkEnd w:id="429"/>
      <w:bookmarkEnd w:id="430"/>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31" w:name="_Ref493409191"/>
      <w:bookmarkStart w:id="432" w:name="_Toc1571822"/>
      <w:r>
        <w:t>version property</w:t>
      </w:r>
      <w:bookmarkEnd w:id="431"/>
      <w:bookmarkEnd w:id="43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433" w:name="_Ref493409205"/>
      <w:bookmarkStart w:id="434" w:name="_Toc1571823"/>
      <w:proofErr w:type="spellStart"/>
      <w:r>
        <w:t>dottedQuadFileVersion</w:t>
      </w:r>
      <w:proofErr w:type="spellEnd"/>
      <w:r>
        <w:t xml:space="preserve"> </w:t>
      </w:r>
      <w:r w:rsidR="00401BB5">
        <w:t>property</w:t>
      </w:r>
      <w:bookmarkEnd w:id="433"/>
      <w:bookmarkEnd w:id="434"/>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35" w:name="_Toc1571824"/>
      <w:proofErr w:type="spellStart"/>
      <w:r>
        <w:lastRenderedPageBreak/>
        <w:t>downloadUri</w:t>
      </w:r>
      <w:proofErr w:type="spellEnd"/>
      <w:r>
        <w:t xml:space="preserve"> property</w:t>
      </w:r>
      <w:bookmarkEnd w:id="435"/>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36" w:name="_Ref508811658"/>
      <w:bookmarkStart w:id="437" w:name="_Ref508812630"/>
      <w:bookmarkStart w:id="438" w:name="_Toc1571825"/>
      <w:r>
        <w:t>language property</w:t>
      </w:r>
      <w:bookmarkEnd w:id="436"/>
      <w:bookmarkEnd w:id="437"/>
      <w:bookmarkEnd w:id="438"/>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39" w:name="_Hlk503355525"/>
      <w:r w:rsidRPr="00C56762">
        <w:t>a string specifying the language of the messages produced by the tool</w:t>
      </w:r>
      <w:bookmarkEnd w:id="4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440"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41" w:name="_Ref508891515"/>
      <w:bookmarkStart w:id="442" w:name="_Toc1571826"/>
      <w:proofErr w:type="spellStart"/>
      <w:r>
        <w:t>resourceLocation</w:t>
      </w:r>
      <w:proofErr w:type="spellEnd"/>
      <w:r>
        <w:t xml:space="preserve"> property</w:t>
      </w:r>
      <w:bookmarkEnd w:id="440"/>
      <w:bookmarkEnd w:id="441"/>
      <w:bookmarkEnd w:id="442"/>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43" w:name="_Toc1571827"/>
      <w:proofErr w:type="spellStart"/>
      <w:r>
        <w:t>sarifLoggerVersion</w:t>
      </w:r>
      <w:proofErr w:type="spellEnd"/>
      <w:r>
        <w:t xml:space="preserve"> property</w:t>
      </w:r>
      <w:bookmarkEnd w:id="4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444" w:name="_Ref493352563"/>
      <w:bookmarkStart w:id="445" w:name="_Toc1571828"/>
      <w:r>
        <w:t>invocation object</w:t>
      </w:r>
      <w:bookmarkEnd w:id="444"/>
      <w:bookmarkEnd w:id="445"/>
    </w:p>
    <w:p w14:paraId="10E65C9D" w14:textId="17190F2B" w:rsidR="00401BB5" w:rsidRDefault="00401BB5" w:rsidP="00401BB5">
      <w:pPr>
        <w:pStyle w:val="Heading3"/>
      </w:pPr>
      <w:bookmarkStart w:id="446" w:name="_Toc1571829"/>
      <w:r>
        <w:t>General</w:t>
      </w:r>
      <w:bookmarkEnd w:id="44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47" w:name="_Ref493414102"/>
      <w:bookmarkStart w:id="448" w:name="_Toc1571830"/>
      <w:proofErr w:type="spellStart"/>
      <w:r>
        <w:t>commandLine</w:t>
      </w:r>
      <w:proofErr w:type="spellEnd"/>
      <w:r>
        <w:t xml:space="preserve"> property</w:t>
      </w:r>
      <w:bookmarkEnd w:id="447"/>
      <w:bookmarkEnd w:id="4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9" w:name="_Ref506976541"/>
      <w:bookmarkStart w:id="450" w:name="_Toc1571831"/>
      <w:r>
        <w:t>arguments property</w:t>
      </w:r>
      <w:bookmarkEnd w:id="449"/>
      <w:bookmarkEnd w:id="45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1" w:name="_Ref511899181"/>
      <w:bookmarkStart w:id="452" w:name="_Toc1571832"/>
      <w:proofErr w:type="spellStart"/>
      <w:r>
        <w:t>responseFiles</w:t>
      </w:r>
      <w:proofErr w:type="spellEnd"/>
      <w:r>
        <w:t xml:space="preserve"> property</w:t>
      </w:r>
      <w:bookmarkEnd w:id="451"/>
      <w:bookmarkEnd w:id="452"/>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453" w:name="_Ref507597986"/>
      <w:bookmarkStart w:id="454" w:name="_Toc1571833"/>
      <w:r>
        <w:t>attachments property</w:t>
      </w:r>
      <w:bookmarkEnd w:id="453"/>
      <w:bookmarkEnd w:id="454"/>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455" w:name="_Ref1571706"/>
      <w:bookmarkStart w:id="456" w:name="_Toc1571834"/>
      <w:proofErr w:type="spellStart"/>
      <w:r>
        <w:t>startTime</w:t>
      </w:r>
      <w:r w:rsidR="00485F6A">
        <w:t>Utc</w:t>
      </w:r>
      <w:proofErr w:type="spellEnd"/>
      <w:r>
        <w:t xml:space="preserve"> property</w:t>
      </w:r>
      <w:bookmarkEnd w:id="455"/>
      <w:bookmarkEnd w:id="456"/>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457" w:name="_Toc1571835"/>
      <w:proofErr w:type="spellStart"/>
      <w:r>
        <w:t>endTime</w:t>
      </w:r>
      <w:r w:rsidR="00D1201D">
        <w:t>Utc</w:t>
      </w:r>
      <w:proofErr w:type="spellEnd"/>
      <w:r>
        <w:t xml:space="preserve"> property</w:t>
      </w:r>
      <w:bookmarkEnd w:id="457"/>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458" w:name="_Ref509050679"/>
      <w:bookmarkStart w:id="459" w:name="_Toc1571836"/>
      <w:proofErr w:type="spellStart"/>
      <w:r>
        <w:t>exitCode</w:t>
      </w:r>
      <w:proofErr w:type="spellEnd"/>
      <w:r>
        <w:t xml:space="preserve"> property</w:t>
      </w:r>
      <w:bookmarkEnd w:id="458"/>
      <w:bookmarkEnd w:id="4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460" w:name="_Ref509050368"/>
      <w:bookmarkStart w:id="461" w:name="_Toc1571837"/>
      <w:proofErr w:type="spellStart"/>
      <w:r>
        <w:t>exitCodeDescription</w:t>
      </w:r>
      <w:proofErr w:type="spellEnd"/>
      <w:r>
        <w:t xml:space="preserve"> property</w:t>
      </w:r>
      <w:bookmarkEnd w:id="460"/>
      <w:bookmarkEnd w:id="4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2" w:name="_Toc1571838"/>
      <w:proofErr w:type="spellStart"/>
      <w:r>
        <w:t>exitSignalName</w:t>
      </w:r>
      <w:proofErr w:type="spellEnd"/>
      <w:r>
        <w:t xml:space="preserve"> property</w:t>
      </w:r>
      <w:bookmarkEnd w:id="4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463" w:name="_Ref509050492"/>
      <w:bookmarkStart w:id="464" w:name="_Toc1571839"/>
      <w:proofErr w:type="spellStart"/>
      <w:r>
        <w:t>exitSignalNumber</w:t>
      </w:r>
      <w:proofErr w:type="spellEnd"/>
      <w:r>
        <w:t xml:space="preserve"> property</w:t>
      </w:r>
      <w:bookmarkEnd w:id="463"/>
      <w:bookmarkEnd w:id="4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5" w:name="_Ref525821649"/>
      <w:bookmarkStart w:id="466" w:name="_Toc1571840"/>
      <w:proofErr w:type="spellStart"/>
      <w:r>
        <w:t>processStartFailureMessage</w:t>
      </w:r>
      <w:proofErr w:type="spellEnd"/>
      <w:r>
        <w:t xml:space="preserve"> property</w:t>
      </w:r>
      <w:bookmarkEnd w:id="465"/>
      <w:bookmarkEnd w:id="46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7" w:name="_Toc1571841"/>
      <w:proofErr w:type="spellStart"/>
      <w:r>
        <w:t>toolExecutionSuccessful</w:t>
      </w:r>
      <w:proofErr w:type="spellEnd"/>
      <w:r w:rsidR="00B209DE">
        <w:t xml:space="preserve"> property</w:t>
      </w:r>
      <w:bookmarkEnd w:id="46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46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8"/>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9" w:name="_Toc1571842"/>
      <w:r>
        <w:t>machine property</w:t>
      </w:r>
      <w:bookmarkEnd w:id="46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0" w:name="_Toc1571843"/>
      <w:r>
        <w:t>account property</w:t>
      </w:r>
      <w:bookmarkEnd w:id="47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1" w:name="_Toc1571844"/>
      <w:proofErr w:type="spellStart"/>
      <w:r>
        <w:t>processId</w:t>
      </w:r>
      <w:proofErr w:type="spellEnd"/>
      <w:r>
        <w:t xml:space="preserve"> property</w:t>
      </w:r>
      <w:bookmarkEnd w:id="47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72" w:name="_Toc1571845"/>
      <w:proofErr w:type="spellStart"/>
      <w:r>
        <w:t>executableLocation</w:t>
      </w:r>
      <w:proofErr w:type="spellEnd"/>
      <w:r w:rsidR="00401BB5">
        <w:t xml:space="preserve"> property</w:t>
      </w:r>
      <w:bookmarkEnd w:id="472"/>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3" w:name="_Toc1571846"/>
      <w:proofErr w:type="spellStart"/>
      <w:r>
        <w:t>workingDirectory</w:t>
      </w:r>
      <w:proofErr w:type="spellEnd"/>
      <w:r>
        <w:t xml:space="preserve"> property</w:t>
      </w:r>
      <w:bookmarkEnd w:id="473"/>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4" w:name="_Toc1571847"/>
      <w:proofErr w:type="spellStart"/>
      <w:r>
        <w:t>environmentVariables</w:t>
      </w:r>
      <w:proofErr w:type="spellEnd"/>
      <w:r>
        <w:t xml:space="preserve"> property</w:t>
      </w:r>
      <w:bookmarkEnd w:id="47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475" w:name="_Ref493345429"/>
      <w:bookmarkStart w:id="476" w:name="_Toc1571848"/>
      <w:proofErr w:type="spellStart"/>
      <w:r>
        <w:t>toolNotifications</w:t>
      </w:r>
      <w:proofErr w:type="spellEnd"/>
      <w:r>
        <w:t xml:space="preserve"> property</w:t>
      </w:r>
      <w:bookmarkEnd w:id="475"/>
      <w:bookmarkEnd w:id="476"/>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77" w:name="_Ref509576439"/>
      <w:bookmarkStart w:id="478" w:name="_Toc1571849"/>
      <w:proofErr w:type="spellStart"/>
      <w:r>
        <w:t>configurationNotifications</w:t>
      </w:r>
      <w:proofErr w:type="spellEnd"/>
      <w:r>
        <w:t xml:space="preserve"> property</w:t>
      </w:r>
      <w:bookmarkEnd w:id="477"/>
      <w:bookmarkEnd w:id="478"/>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9" w:name="_Ref511899216"/>
      <w:bookmarkStart w:id="480" w:name="_Toc1571850"/>
      <w:r>
        <w:t>stdin, stdout, stderr</w:t>
      </w:r>
      <w:r w:rsidR="00D943E5">
        <w:t xml:space="preserve">, and </w:t>
      </w:r>
      <w:proofErr w:type="spellStart"/>
      <w:r w:rsidR="00D943E5">
        <w:t>stdoutStderr</w:t>
      </w:r>
      <w:proofErr w:type="spellEnd"/>
      <w:r>
        <w:t xml:space="preserve"> properties</w:t>
      </w:r>
      <w:bookmarkEnd w:id="479"/>
      <w:bookmarkEnd w:id="480"/>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481" w:name="_Ref507597819"/>
      <w:bookmarkStart w:id="482" w:name="_Toc1571851"/>
      <w:bookmarkStart w:id="483" w:name="_Ref506806657"/>
      <w:r>
        <w:t>attachment object</w:t>
      </w:r>
      <w:bookmarkEnd w:id="481"/>
      <w:bookmarkEnd w:id="482"/>
    </w:p>
    <w:p w14:paraId="554194B0" w14:textId="77777777" w:rsidR="00A27D47" w:rsidRDefault="00A27D47" w:rsidP="00A27D47">
      <w:pPr>
        <w:pStyle w:val="Heading3"/>
        <w:numPr>
          <w:ilvl w:val="2"/>
          <w:numId w:val="2"/>
        </w:numPr>
      </w:pPr>
      <w:bookmarkStart w:id="484" w:name="_Ref506978653"/>
      <w:bookmarkStart w:id="485" w:name="_Toc1571852"/>
      <w:r>
        <w:t>General</w:t>
      </w:r>
      <w:bookmarkEnd w:id="484"/>
      <w:bookmarkEnd w:id="485"/>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486"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48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7" w:name="_Ref506978925"/>
      <w:bookmarkStart w:id="488" w:name="_Toc1571853"/>
      <w:r>
        <w:t>description property</w:t>
      </w:r>
      <w:bookmarkEnd w:id="487"/>
      <w:bookmarkEnd w:id="488"/>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89" w:name="_Ref506978525"/>
      <w:bookmarkStart w:id="490" w:name="_Toc1571854"/>
      <w:proofErr w:type="spellStart"/>
      <w:r>
        <w:t>fileLocation</w:t>
      </w:r>
      <w:proofErr w:type="spellEnd"/>
      <w:r w:rsidR="00A27D47">
        <w:t xml:space="preserve"> property</w:t>
      </w:r>
      <w:bookmarkEnd w:id="489"/>
      <w:bookmarkEnd w:id="490"/>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491" w:name="_Toc1571855"/>
      <w:r>
        <w:t>regions property</w:t>
      </w:r>
      <w:bookmarkEnd w:id="491"/>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92" w:name="_Ref532384473"/>
      <w:bookmarkStart w:id="493" w:name="_Ref532384512"/>
      <w:bookmarkStart w:id="494" w:name="_Toc1571856"/>
      <w:bookmarkStart w:id="495" w:name="_Hlk513212887"/>
      <w:r>
        <w:t>rectangles property</w:t>
      </w:r>
      <w:bookmarkEnd w:id="492"/>
      <w:bookmarkEnd w:id="493"/>
      <w:bookmarkEnd w:id="494"/>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96" w:name="_Toc1571857"/>
      <w:bookmarkEnd w:id="495"/>
      <w:r>
        <w:t>conversion object</w:t>
      </w:r>
      <w:bookmarkEnd w:id="483"/>
      <w:bookmarkEnd w:id="496"/>
    </w:p>
    <w:p w14:paraId="615BCC83" w14:textId="7B3EE260" w:rsidR="00AC6C45" w:rsidRDefault="00AC6C45" w:rsidP="00AC6C45">
      <w:pPr>
        <w:pStyle w:val="Heading3"/>
      </w:pPr>
      <w:bookmarkStart w:id="497" w:name="_Toc1571858"/>
      <w:r>
        <w:t>General</w:t>
      </w:r>
      <w:bookmarkEnd w:id="4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98" w:name="_Ref503539410"/>
      <w:bookmarkStart w:id="499" w:name="_Toc1571859"/>
      <w:r>
        <w:t>tool property</w:t>
      </w:r>
      <w:bookmarkEnd w:id="498"/>
      <w:bookmarkEnd w:id="499"/>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0" w:name="_Ref503608264"/>
      <w:bookmarkStart w:id="501" w:name="_Toc1571860"/>
      <w:r>
        <w:t>invocation property</w:t>
      </w:r>
      <w:bookmarkEnd w:id="500"/>
      <w:bookmarkEnd w:id="501"/>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2" w:name="_Ref503539431"/>
      <w:bookmarkStart w:id="503" w:name="_Toc1571861"/>
      <w:proofErr w:type="spellStart"/>
      <w:r>
        <w:t>analysisToolLog</w:t>
      </w:r>
      <w:r w:rsidR="00ED76F2">
        <w:t>Files</w:t>
      </w:r>
      <w:proofErr w:type="spellEnd"/>
      <w:r>
        <w:t xml:space="preserve"> property</w:t>
      </w:r>
      <w:bookmarkEnd w:id="502"/>
      <w:bookmarkEnd w:id="50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504" w:name="_Ref511829625"/>
      <w:bookmarkStart w:id="505" w:name="_Toc1571862"/>
      <w:proofErr w:type="spellStart"/>
      <w:r>
        <w:t>versionControlDetails</w:t>
      </w:r>
      <w:proofErr w:type="spellEnd"/>
      <w:r>
        <w:t xml:space="preserve"> object</w:t>
      </w:r>
      <w:bookmarkEnd w:id="504"/>
      <w:bookmarkEnd w:id="505"/>
    </w:p>
    <w:p w14:paraId="28FE29F4" w14:textId="169979D6" w:rsidR="002315DB" w:rsidRDefault="002315DB" w:rsidP="002315DB">
      <w:pPr>
        <w:pStyle w:val="Heading3"/>
      </w:pPr>
      <w:bookmarkStart w:id="506" w:name="_Toc1571863"/>
      <w:r>
        <w:t>General</w:t>
      </w:r>
      <w:bookmarkEnd w:id="506"/>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507" w:name="_Toc1571864"/>
      <w:r>
        <w:t>Constraints</w:t>
      </w:r>
      <w:bookmarkEnd w:id="50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8" w:name="_Ref511829678"/>
      <w:bookmarkStart w:id="509" w:name="_Toc1571865"/>
      <w:proofErr w:type="spellStart"/>
      <w:r>
        <w:t>repositoryUri</w:t>
      </w:r>
      <w:proofErr w:type="spellEnd"/>
      <w:r>
        <w:t xml:space="preserve"> </w:t>
      </w:r>
      <w:r w:rsidR="002315DB">
        <w:t>property</w:t>
      </w:r>
      <w:bookmarkEnd w:id="508"/>
      <w:bookmarkEnd w:id="509"/>
    </w:p>
    <w:p w14:paraId="1785AFD1" w14:textId="14B97B71" w:rsidR="001466B1" w:rsidRDefault="001466B1" w:rsidP="001466B1">
      <w:bookmarkStart w:id="51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1" w:name="_Ref513199006"/>
      <w:bookmarkStart w:id="512" w:name="_Toc1571866"/>
      <w:proofErr w:type="spellStart"/>
      <w:r>
        <w:t>revisionId</w:t>
      </w:r>
      <w:proofErr w:type="spellEnd"/>
      <w:r>
        <w:t xml:space="preserve"> property</w:t>
      </w:r>
      <w:bookmarkEnd w:id="510"/>
      <w:bookmarkEnd w:id="511"/>
      <w:bookmarkEnd w:id="51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3" w:name="_Ref511829698"/>
      <w:bookmarkStart w:id="514" w:name="_Toc1571867"/>
      <w:r>
        <w:t>branch property</w:t>
      </w:r>
      <w:bookmarkEnd w:id="513"/>
      <w:bookmarkEnd w:id="51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5" w:name="_Ref526939310"/>
      <w:bookmarkStart w:id="516" w:name="_Toc1571868"/>
      <w:proofErr w:type="spellStart"/>
      <w:r>
        <w:t>revisionTag</w:t>
      </w:r>
      <w:proofErr w:type="spellEnd"/>
      <w:r>
        <w:t xml:space="preserve"> </w:t>
      </w:r>
      <w:r w:rsidR="002315DB">
        <w:t>property</w:t>
      </w:r>
      <w:bookmarkEnd w:id="515"/>
      <w:bookmarkEnd w:id="51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7" w:name="_Ref526939293"/>
      <w:bookmarkStart w:id="518" w:name="_Toc1571869"/>
      <w:bookmarkStart w:id="519" w:name="_Hlk525802952"/>
      <w:proofErr w:type="spellStart"/>
      <w:r>
        <w:lastRenderedPageBreak/>
        <w:t>asOfTimeUtc</w:t>
      </w:r>
      <w:proofErr w:type="spellEnd"/>
      <w:r>
        <w:t xml:space="preserve"> </w:t>
      </w:r>
      <w:r w:rsidR="002315DB">
        <w:t>property</w:t>
      </w:r>
      <w:bookmarkEnd w:id="517"/>
      <w:bookmarkEnd w:id="518"/>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20" w:name="_Toc1571870"/>
      <w:proofErr w:type="spellStart"/>
      <w:r>
        <w:t>mappedTo</w:t>
      </w:r>
      <w:proofErr w:type="spellEnd"/>
      <w:r>
        <w:t xml:space="preserve"> property</w:t>
      </w:r>
      <w:bookmarkEnd w:id="520"/>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521" w:name="_Ref493403111"/>
      <w:bookmarkStart w:id="522" w:name="_Ref493404005"/>
      <w:bookmarkStart w:id="523" w:name="_Toc1571871"/>
      <w:bookmarkEnd w:id="519"/>
      <w:r>
        <w:t>file object</w:t>
      </w:r>
      <w:bookmarkEnd w:id="521"/>
      <w:bookmarkEnd w:id="522"/>
      <w:bookmarkEnd w:id="523"/>
    </w:p>
    <w:p w14:paraId="375224F2" w14:textId="20156049" w:rsidR="00401BB5" w:rsidRDefault="00401BB5" w:rsidP="00401BB5">
      <w:pPr>
        <w:pStyle w:val="Heading3"/>
      </w:pPr>
      <w:bookmarkStart w:id="524" w:name="_Toc1571872"/>
      <w:r>
        <w:t>General</w:t>
      </w:r>
      <w:bookmarkEnd w:id="5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25" w:name="_Ref493403519"/>
      <w:bookmarkStart w:id="526" w:name="_Toc1571873"/>
      <w:proofErr w:type="spellStart"/>
      <w:r>
        <w:t>fileLocation</w:t>
      </w:r>
      <w:proofErr w:type="spellEnd"/>
      <w:r w:rsidR="00401BB5">
        <w:t xml:space="preserve"> property</w:t>
      </w:r>
      <w:bookmarkEnd w:id="525"/>
      <w:bookmarkEnd w:id="526"/>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527" w:name="_Ref493404063"/>
      <w:bookmarkStart w:id="528" w:name="_Toc1571874"/>
      <w:proofErr w:type="spellStart"/>
      <w:r>
        <w:t>parentIndex</w:t>
      </w:r>
      <w:proofErr w:type="spellEnd"/>
      <w:r>
        <w:t xml:space="preserve"> </w:t>
      </w:r>
      <w:r w:rsidR="00401BB5">
        <w:t>property</w:t>
      </w:r>
      <w:bookmarkEnd w:id="527"/>
      <w:bookmarkEnd w:id="528"/>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9" w:name="_Ref493403563"/>
      <w:bookmarkStart w:id="530" w:name="_Toc1571875"/>
      <w:r>
        <w:t>offset property</w:t>
      </w:r>
      <w:bookmarkEnd w:id="529"/>
      <w:bookmarkEnd w:id="53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1" w:name="_Ref493403574"/>
      <w:bookmarkStart w:id="532" w:name="_Toc1571876"/>
      <w:r>
        <w:t>length property</w:t>
      </w:r>
      <w:bookmarkEnd w:id="531"/>
      <w:bookmarkEnd w:id="53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33" w:name="_Toc1571877"/>
      <w:bookmarkStart w:id="534" w:name="_Hlk514318855"/>
      <w:r>
        <w:t>roles property</w:t>
      </w:r>
      <w:bookmarkEnd w:id="533"/>
    </w:p>
    <w:bookmarkEnd w:id="534"/>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53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Toc1571878"/>
      <w:bookmarkEnd w:id="535"/>
      <w:proofErr w:type="spellStart"/>
      <w:r>
        <w:t>mimeType</w:t>
      </w:r>
      <w:proofErr w:type="spellEnd"/>
      <w:r>
        <w:t xml:space="preserve"> property</w:t>
      </w:r>
      <w:bookmarkEnd w:id="536"/>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37" w:name="_Ref511899450"/>
      <w:bookmarkStart w:id="538" w:name="_Toc1571879"/>
      <w:r>
        <w:t>contents property</w:t>
      </w:r>
      <w:bookmarkEnd w:id="537"/>
      <w:bookmarkEnd w:id="538"/>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539" w:name="_Ref511828128"/>
      <w:bookmarkStart w:id="540" w:name="_Toc1571880"/>
      <w:r>
        <w:t>encoding property</w:t>
      </w:r>
      <w:bookmarkEnd w:id="539"/>
      <w:bookmarkEnd w:id="540"/>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1" w:name="_Ref534896207"/>
      <w:bookmarkStart w:id="542" w:name="_Toc1571881"/>
      <w:proofErr w:type="spellStart"/>
      <w:r>
        <w:t>sourceLanguage</w:t>
      </w:r>
      <w:proofErr w:type="spellEnd"/>
      <w:r>
        <w:t xml:space="preserve"> property</w:t>
      </w:r>
      <w:bookmarkEnd w:id="541"/>
      <w:bookmarkEnd w:id="542"/>
    </w:p>
    <w:p w14:paraId="02CC5CC4" w14:textId="350D120E" w:rsidR="00F82406" w:rsidRDefault="00F82406" w:rsidP="00F82406">
      <w:pPr>
        <w:pStyle w:val="Heading4"/>
      </w:pPr>
      <w:bookmarkStart w:id="543" w:name="_Toc1571882"/>
      <w:r>
        <w:t>General</w:t>
      </w:r>
      <w:bookmarkEnd w:id="543"/>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544" w:name="_Ref534209313"/>
      <w:bookmarkStart w:id="545" w:name="_Toc1571883"/>
      <w:r>
        <w:t>Source language identifier conventions and practices</w:t>
      </w:r>
      <w:bookmarkEnd w:id="544"/>
      <w:bookmarkEnd w:id="5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AE577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6" w:name="_Ref493345445"/>
      <w:bookmarkStart w:id="547" w:name="_Toc1571884"/>
      <w:r>
        <w:t>hashes property</w:t>
      </w:r>
      <w:bookmarkEnd w:id="546"/>
      <w:bookmarkEnd w:id="547"/>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8" w:name="_Toc1571885"/>
      <w:proofErr w:type="spellStart"/>
      <w:r>
        <w:t>lastModifiedTime</w:t>
      </w:r>
      <w:r w:rsidR="00327EBE">
        <w:t>Utc</w:t>
      </w:r>
      <w:proofErr w:type="spellEnd"/>
      <w:r>
        <w:t xml:space="preserve"> property</w:t>
      </w:r>
      <w:bookmarkEnd w:id="548"/>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549" w:name="_Ref493350984"/>
      <w:bookmarkStart w:id="550" w:name="_Toc1571886"/>
      <w:r>
        <w:t>result object</w:t>
      </w:r>
      <w:bookmarkEnd w:id="549"/>
      <w:bookmarkEnd w:id="550"/>
    </w:p>
    <w:p w14:paraId="74FD90F6" w14:textId="18F2DD20" w:rsidR="00401BB5" w:rsidRDefault="00401BB5" w:rsidP="00401BB5">
      <w:pPr>
        <w:pStyle w:val="Heading3"/>
      </w:pPr>
      <w:bookmarkStart w:id="551" w:name="_Toc1571887"/>
      <w:r>
        <w:t>General</w:t>
      </w:r>
      <w:bookmarkEnd w:id="55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552" w:name="_Ref515624666"/>
      <w:bookmarkStart w:id="553" w:name="_Toc1571888"/>
      <w:r>
        <w:t>Distinguishing logically identical from logically distinct results</w:t>
      </w:r>
      <w:bookmarkEnd w:id="552"/>
      <w:bookmarkEnd w:id="55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554" w:name="_Toc1571889"/>
      <w:bookmarkStart w:id="555" w:name="_Ref493408865"/>
      <w:proofErr w:type="spellStart"/>
      <w:r>
        <w:t>i</w:t>
      </w:r>
      <w:r w:rsidR="00435405">
        <w:t>nstanceGui</w:t>
      </w:r>
      <w:r>
        <w:t>d</w:t>
      </w:r>
      <w:proofErr w:type="spellEnd"/>
      <w:r>
        <w:t xml:space="preserve"> property</w:t>
      </w:r>
      <w:bookmarkEnd w:id="554"/>
    </w:p>
    <w:p w14:paraId="2C599143" w14:textId="1E5E30CB" w:rsidR="00376B6D" w:rsidRDefault="00376B6D" w:rsidP="00376B6D">
      <w:bookmarkStart w:id="55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557" w:name="_Ref516055541"/>
      <w:bookmarkStart w:id="558" w:name="_Toc1571890"/>
      <w:proofErr w:type="spellStart"/>
      <w:r>
        <w:t>correlationGuid</w:t>
      </w:r>
      <w:proofErr w:type="spellEnd"/>
      <w:r>
        <w:t xml:space="preserve"> property</w:t>
      </w:r>
      <w:bookmarkEnd w:id="557"/>
      <w:bookmarkEnd w:id="558"/>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559" w:name="_Ref513193500"/>
      <w:bookmarkStart w:id="560" w:name="_Ref513195673"/>
      <w:bookmarkStart w:id="561" w:name="_Toc1571891"/>
      <w:proofErr w:type="spellStart"/>
      <w:r>
        <w:t>ruleId</w:t>
      </w:r>
      <w:proofErr w:type="spellEnd"/>
      <w:r>
        <w:t xml:space="preserve"> property</w:t>
      </w:r>
      <w:bookmarkEnd w:id="555"/>
      <w:bookmarkEnd w:id="556"/>
      <w:bookmarkEnd w:id="559"/>
      <w:bookmarkEnd w:id="560"/>
      <w:bookmarkEnd w:id="561"/>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562" w:name="_Ref531188246"/>
      <w:bookmarkStart w:id="563" w:name="_Toc1571892"/>
      <w:proofErr w:type="spellStart"/>
      <w:r>
        <w:t>ruleIndex</w:t>
      </w:r>
      <w:proofErr w:type="spellEnd"/>
      <w:r>
        <w:t xml:space="preserve"> property</w:t>
      </w:r>
      <w:bookmarkEnd w:id="562"/>
      <w:bookmarkEnd w:id="563"/>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564" w:name="_Hlk534893104"/>
      <w:r w:rsidR="001C1CF4">
        <w:t>§</w:t>
      </w:r>
      <w:bookmarkEnd w:id="564"/>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565"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566" w:name="_Ref1565298"/>
      <w:bookmarkStart w:id="567" w:name="_Toc1571893"/>
      <w:bookmarkEnd w:id="565"/>
      <w:r>
        <w:t>kind property</w:t>
      </w:r>
      <w:bookmarkEnd w:id="566"/>
      <w:bookmarkEnd w:id="56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8" w:name="_Ref493511208"/>
      <w:bookmarkStart w:id="569" w:name="_Toc1571894"/>
      <w:r>
        <w:t>level property</w:t>
      </w:r>
      <w:bookmarkEnd w:id="568"/>
      <w:bookmarkEnd w:id="56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570" w:name="_Ref493426628"/>
      <w:bookmarkStart w:id="571" w:name="_Toc1571895"/>
      <w:r>
        <w:t>message property</w:t>
      </w:r>
      <w:bookmarkEnd w:id="570"/>
      <w:bookmarkEnd w:id="571"/>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572" w:name="_Hlk522873802"/>
      <w:r>
        <w:t>§</w:t>
      </w:r>
      <w:bookmarkEnd w:id="572"/>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573" w:name="_Ref510013155"/>
      <w:bookmarkStart w:id="574" w:name="_Toc1571896"/>
      <w:r>
        <w:t>locations property</w:t>
      </w:r>
      <w:bookmarkEnd w:id="573"/>
      <w:bookmarkEnd w:id="574"/>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5" w:name="_Ref510085223"/>
      <w:bookmarkStart w:id="576" w:name="_Toc1571897"/>
      <w:proofErr w:type="spellStart"/>
      <w:r>
        <w:t>analysisTarget</w:t>
      </w:r>
      <w:proofErr w:type="spellEnd"/>
      <w:r w:rsidR="00673F27">
        <w:t xml:space="preserve"> p</w:t>
      </w:r>
      <w:r>
        <w:t>roperty</w:t>
      </w:r>
      <w:bookmarkEnd w:id="575"/>
      <w:bookmarkEnd w:id="576"/>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7" w:name="_Ref513040093"/>
      <w:bookmarkStart w:id="578" w:name="_Toc1571898"/>
      <w:r>
        <w:t>fingerprints property</w:t>
      </w:r>
      <w:bookmarkEnd w:id="577"/>
      <w:bookmarkEnd w:id="578"/>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AE577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579" w:name="_Ref507591746"/>
      <w:bookmarkStart w:id="580" w:name="_Toc1571899"/>
      <w:proofErr w:type="spellStart"/>
      <w:r>
        <w:t>partialFingerprints</w:t>
      </w:r>
      <w:proofErr w:type="spellEnd"/>
      <w:r w:rsidR="00401BB5">
        <w:t xml:space="preserve"> property</w:t>
      </w:r>
      <w:bookmarkEnd w:id="579"/>
      <w:bookmarkEnd w:id="580"/>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8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8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582" w:name="_Ref510008160"/>
      <w:bookmarkStart w:id="583" w:name="_Toc1571900"/>
      <w:proofErr w:type="spellStart"/>
      <w:r>
        <w:t>codeFlows</w:t>
      </w:r>
      <w:proofErr w:type="spellEnd"/>
      <w:r>
        <w:t xml:space="preserve"> property</w:t>
      </w:r>
      <w:bookmarkEnd w:id="582"/>
      <w:bookmarkEnd w:id="583"/>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84" w:name="_Ref511820702"/>
      <w:bookmarkStart w:id="585" w:name="_Toc1571901"/>
      <w:r>
        <w:t>graphs property</w:t>
      </w:r>
      <w:bookmarkEnd w:id="584"/>
      <w:bookmarkEnd w:id="585"/>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86" w:name="_Ref511820008"/>
      <w:bookmarkStart w:id="587" w:name="_Toc1571902"/>
      <w:r>
        <w:t>graphTraversals property</w:t>
      </w:r>
      <w:bookmarkEnd w:id="586"/>
      <w:bookmarkEnd w:id="587"/>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8" w:name="_Toc1571903"/>
      <w:r>
        <w:t>stacks property</w:t>
      </w:r>
      <w:bookmarkEnd w:id="588"/>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9" w:name="_Ref493499246"/>
      <w:bookmarkStart w:id="590" w:name="_Toc1571904"/>
      <w:proofErr w:type="spellStart"/>
      <w:r>
        <w:t>relatedLocations</w:t>
      </w:r>
      <w:proofErr w:type="spellEnd"/>
      <w:r>
        <w:t xml:space="preserve"> property</w:t>
      </w:r>
      <w:bookmarkEnd w:id="589"/>
      <w:bookmarkEnd w:id="590"/>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91" w:name="_Toc1571905"/>
      <w:proofErr w:type="spellStart"/>
      <w:r>
        <w:t>suppressionStates</w:t>
      </w:r>
      <w:proofErr w:type="spellEnd"/>
      <w:r>
        <w:t xml:space="preserve"> property</w:t>
      </w:r>
      <w:bookmarkEnd w:id="591"/>
    </w:p>
    <w:p w14:paraId="1AE8DC88" w14:textId="2A54B9A5" w:rsidR="00401BB5" w:rsidRDefault="00401BB5" w:rsidP="00401BB5">
      <w:pPr>
        <w:pStyle w:val="Heading4"/>
      </w:pPr>
      <w:bookmarkStart w:id="592" w:name="_Toc1571906"/>
      <w:r>
        <w:t>General</w:t>
      </w:r>
      <w:bookmarkEnd w:id="592"/>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93" w:name="_Ref493475240"/>
      <w:bookmarkStart w:id="594" w:name="_Toc1571907"/>
      <w:proofErr w:type="spellStart"/>
      <w:r>
        <w:t>suppressedInSource</w:t>
      </w:r>
      <w:proofErr w:type="spellEnd"/>
      <w:r>
        <w:t xml:space="preserve"> value</w:t>
      </w:r>
      <w:bookmarkEnd w:id="593"/>
      <w:bookmarkEnd w:id="59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95" w:name="_Ref493475253"/>
      <w:bookmarkStart w:id="596" w:name="_Toc1571908"/>
      <w:proofErr w:type="spellStart"/>
      <w:r>
        <w:t>suppressedExternally</w:t>
      </w:r>
      <w:proofErr w:type="spellEnd"/>
      <w:r>
        <w:t xml:space="preserve"> value</w:t>
      </w:r>
      <w:bookmarkEnd w:id="595"/>
      <w:bookmarkEnd w:id="59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97" w:name="_Ref493351360"/>
      <w:bookmarkStart w:id="598" w:name="_Toc1571909"/>
      <w:bookmarkStart w:id="599" w:name="_Hlk514318442"/>
      <w:proofErr w:type="spellStart"/>
      <w:r>
        <w:t>baselineState</w:t>
      </w:r>
      <w:proofErr w:type="spellEnd"/>
      <w:r>
        <w:t xml:space="preserve"> property</w:t>
      </w:r>
      <w:bookmarkEnd w:id="597"/>
      <w:bookmarkEnd w:id="59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9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0" w:name="_Ref531188379"/>
      <w:bookmarkStart w:id="601" w:name="_Toc1571910"/>
      <w:r>
        <w:t>rank property</w:t>
      </w:r>
      <w:bookmarkEnd w:id="600"/>
      <w:bookmarkEnd w:id="60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2" w:name="_Ref507598047"/>
      <w:bookmarkStart w:id="603" w:name="_Ref508987354"/>
      <w:bookmarkStart w:id="604" w:name="_Toc1571911"/>
      <w:bookmarkStart w:id="605" w:name="_Ref506807829"/>
      <w:r>
        <w:t>a</w:t>
      </w:r>
      <w:r w:rsidR="00A27D47">
        <w:t>ttachments</w:t>
      </w:r>
      <w:bookmarkEnd w:id="602"/>
      <w:r>
        <w:t xml:space="preserve"> property</w:t>
      </w:r>
      <w:bookmarkEnd w:id="603"/>
      <w:bookmarkEnd w:id="604"/>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606" w:name="_Toc1571912"/>
      <w:proofErr w:type="spellStart"/>
      <w:r>
        <w:lastRenderedPageBreak/>
        <w:t>workItem</w:t>
      </w:r>
      <w:r w:rsidR="00326BD5">
        <w:t>Uri</w:t>
      </w:r>
      <w:r w:rsidR="008C5D5A">
        <w:t>s</w:t>
      </w:r>
      <w:proofErr w:type="spellEnd"/>
      <w:r>
        <w:t xml:space="preserve"> property</w:t>
      </w:r>
      <w:bookmarkEnd w:id="606"/>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07" w:name="_Toc1571913"/>
      <w:proofErr w:type="spellStart"/>
      <w:r>
        <w:t>hostedViewerUri</w:t>
      </w:r>
      <w:proofErr w:type="spellEnd"/>
      <w:r>
        <w:t xml:space="preserve"> property</w:t>
      </w:r>
      <w:bookmarkEnd w:id="607"/>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08" w:name="_Ref532469699"/>
      <w:bookmarkStart w:id="609" w:name="_Toc1571914"/>
      <w:r>
        <w:t>p</w:t>
      </w:r>
      <w:r w:rsidR="00C82EC9">
        <w:t>rovenance</w:t>
      </w:r>
      <w:r w:rsidR="008050BA">
        <w:t xml:space="preserve"> property</w:t>
      </w:r>
      <w:bookmarkEnd w:id="608"/>
      <w:bookmarkEnd w:id="609"/>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605"/>
    </w:p>
    <w:p w14:paraId="656D1948" w14:textId="2B2F6C2A" w:rsidR="006E546E" w:rsidRDefault="006E546E" w:rsidP="006E546E">
      <w:pPr>
        <w:pStyle w:val="Heading3"/>
      </w:pPr>
      <w:bookmarkStart w:id="610" w:name="_Ref532463863"/>
      <w:bookmarkStart w:id="611" w:name="_Toc1571915"/>
      <w:r>
        <w:t>fixes property</w:t>
      </w:r>
      <w:bookmarkEnd w:id="610"/>
      <w:bookmarkEnd w:id="611"/>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612" w:name="_Toc1571916"/>
      <w:proofErr w:type="spellStart"/>
      <w:r>
        <w:t>occurrenceCount</w:t>
      </w:r>
      <w:proofErr w:type="spellEnd"/>
      <w:r>
        <w:t xml:space="preserve"> property</w:t>
      </w:r>
      <w:bookmarkEnd w:id="612"/>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13" w:name="_Ref493426721"/>
      <w:bookmarkStart w:id="614" w:name="_Ref507665939"/>
      <w:bookmarkStart w:id="615" w:name="_Toc1571917"/>
      <w:r>
        <w:t>location object</w:t>
      </w:r>
      <w:bookmarkEnd w:id="613"/>
      <w:bookmarkEnd w:id="614"/>
      <w:bookmarkEnd w:id="615"/>
    </w:p>
    <w:p w14:paraId="27ED50C0" w14:textId="23D428DC" w:rsidR="006E546E" w:rsidRDefault="006E546E" w:rsidP="006E546E">
      <w:pPr>
        <w:pStyle w:val="Heading3"/>
      </w:pPr>
      <w:bookmarkStart w:id="616" w:name="_Ref493479281"/>
      <w:bookmarkStart w:id="617" w:name="_Toc1571918"/>
      <w:r>
        <w:t>General</w:t>
      </w:r>
      <w:bookmarkEnd w:id="616"/>
      <w:bookmarkEnd w:id="617"/>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618" w:name="_Toc1571919"/>
      <w:r>
        <w:t>Constraints</w:t>
      </w:r>
      <w:bookmarkEnd w:id="618"/>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619" w:name="_Ref493477623"/>
      <w:bookmarkStart w:id="620" w:name="_Ref493478351"/>
      <w:bookmarkStart w:id="621" w:name="_Toc1571920"/>
      <w:proofErr w:type="spellStart"/>
      <w:r>
        <w:t>physicalLocation</w:t>
      </w:r>
      <w:proofErr w:type="spellEnd"/>
      <w:r>
        <w:t xml:space="preserve"> </w:t>
      </w:r>
      <w:r w:rsidR="006E546E">
        <w:t>property</w:t>
      </w:r>
      <w:bookmarkEnd w:id="619"/>
      <w:bookmarkEnd w:id="620"/>
      <w:bookmarkEnd w:id="621"/>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622" w:name="_Ref493404450"/>
      <w:bookmarkStart w:id="623" w:name="_Ref493404690"/>
      <w:bookmarkStart w:id="624" w:name="_Toc1571921"/>
      <w:proofErr w:type="spellStart"/>
      <w:r>
        <w:t>fullyQualifiedLogicalName</w:t>
      </w:r>
      <w:proofErr w:type="spellEnd"/>
      <w:r>
        <w:t xml:space="preserve"> property</w:t>
      </w:r>
      <w:bookmarkEnd w:id="622"/>
      <w:bookmarkEnd w:id="623"/>
      <w:bookmarkEnd w:id="624"/>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625" w:name="_Hlk513194534"/>
      <w:bookmarkStart w:id="626"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25"/>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26"/>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627" w:name="_Ref530062627"/>
      <w:bookmarkStart w:id="628" w:name="_Toc1571922"/>
      <w:proofErr w:type="spellStart"/>
      <w:r>
        <w:t>logicalLocationIndex</w:t>
      </w:r>
      <w:proofErr w:type="spellEnd"/>
      <w:r>
        <w:t xml:space="preserve"> property</w:t>
      </w:r>
      <w:bookmarkEnd w:id="627"/>
      <w:bookmarkEnd w:id="628"/>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629" w:name="_Ref513121634"/>
      <w:bookmarkStart w:id="630" w:name="_Ref513122103"/>
      <w:bookmarkStart w:id="631" w:name="_Toc1571923"/>
      <w:r>
        <w:t>message property</w:t>
      </w:r>
      <w:bookmarkEnd w:id="629"/>
      <w:bookmarkEnd w:id="630"/>
      <w:bookmarkEnd w:id="631"/>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632" w:name="_Ref510102819"/>
      <w:bookmarkStart w:id="633" w:name="_Toc1571924"/>
      <w:r>
        <w:t>annotations property</w:t>
      </w:r>
      <w:bookmarkEnd w:id="632"/>
      <w:bookmarkEnd w:id="633"/>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4" w:name="_Ref493477390"/>
      <w:bookmarkStart w:id="635" w:name="_Ref493478323"/>
      <w:bookmarkStart w:id="636" w:name="_Ref493478590"/>
      <w:bookmarkStart w:id="637" w:name="_Toc1571925"/>
      <w:proofErr w:type="spellStart"/>
      <w:r>
        <w:t>physicalLocation</w:t>
      </w:r>
      <w:proofErr w:type="spellEnd"/>
      <w:r>
        <w:t xml:space="preserve"> object</w:t>
      </w:r>
      <w:bookmarkEnd w:id="634"/>
      <w:bookmarkEnd w:id="635"/>
      <w:bookmarkEnd w:id="636"/>
      <w:bookmarkEnd w:id="637"/>
    </w:p>
    <w:p w14:paraId="0B9181AD" w14:textId="12F902F2" w:rsidR="006E546E" w:rsidRDefault="006E546E" w:rsidP="006E546E">
      <w:pPr>
        <w:pStyle w:val="Heading3"/>
      </w:pPr>
      <w:bookmarkStart w:id="638" w:name="_Toc1571926"/>
      <w:r>
        <w:t>General</w:t>
      </w:r>
      <w:bookmarkEnd w:id="638"/>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39" w:name="_Ref503357394"/>
      <w:bookmarkStart w:id="640" w:name="_Toc1571927"/>
      <w:bookmarkStart w:id="641" w:name="_Ref493343236"/>
      <w:r>
        <w:t>id property</w:t>
      </w:r>
      <w:bookmarkEnd w:id="639"/>
      <w:bookmarkEnd w:id="640"/>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42" w:name="_Ref503369432"/>
      <w:bookmarkStart w:id="643" w:name="_Ref503369435"/>
      <w:bookmarkStart w:id="644" w:name="_Ref503371110"/>
      <w:bookmarkStart w:id="645" w:name="_Ref503371652"/>
      <w:bookmarkStart w:id="646" w:name="_Toc1571928"/>
      <w:proofErr w:type="spellStart"/>
      <w:r>
        <w:t>fileLocation</w:t>
      </w:r>
      <w:proofErr w:type="spellEnd"/>
      <w:r w:rsidR="006E546E">
        <w:t xml:space="preserve"> property</w:t>
      </w:r>
      <w:bookmarkEnd w:id="641"/>
      <w:bookmarkEnd w:id="642"/>
      <w:bookmarkEnd w:id="643"/>
      <w:bookmarkEnd w:id="644"/>
      <w:bookmarkEnd w:id="645"/>
      <w:bookmarkEnd w:id="646"/>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647" w:name="_Ref493509797"/>
      <w:bookmarkStart w:id="648" w:name="_Toc1571929"/>
      <w:r>
        <w:t>region property</w:t>
      </w:r>
      <w:bookmarkEnd w:id="647"/>
      <w:bookmarkEnd w:id="648"/>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649" w:name="_Toc1571930"/>
      <w:proofErr w:type="spellStart"/>
      <w:r>
        <w:t>contextRegion</w:t>
      </w:r>
      <w:proofErr w:type="spellEnd"/>
      <w:r>
        <w:t xml:space="preserve"> property</w:t>
      </w:r>
      <w:bookmarkEnd w:id="649"/>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50" w:name="_Ref493490350"/>
      <w:bookmarkStart w:id="651" w:name="_Toc1571931"/>
      <w:r>
        <w:t>region object</w:t>
      </w:r>
      <w:bookmarkEnd w:id="650"/>
      <w:bookmarkEnd w:id="651"/>
    </w:p>
    <w:p w14:paraId="5C4DB1F6" w14:textId="19917190" w:rsidR="006E546E" w:rsidRDefault="006E546E" w:rsidP="006E546E">
      <w:pPr>
        <w:pStyle w:val="Heading3"/>
      </w:pPr>
      <w:bookmarkStart w:id="652" w:name="_Toc1571932"/>
      <w:r>
        <w:t>General</w:t>
      </w:r>
      <w:bookmarkEnd w:id="652"/>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653" w:name="_Ref493492556"/>
      <w:bookmarkStart w:id="654" w:name="_Ref493492604"/>
      <w:bookmarkStart w:id="655" w:name="_Ref493492671"/>
      <w:bookmarkStart w:id="656" w:name="_Toc1571933"/>
      <w:r>
        <w:t>Text regions</w:t>
      </w:r>
      <w:bookmarkEnd w:id="653"/>
      <w:bookmarkEnd w:id="654"/>
      <w:bookmarkEnd w:id="655"/>
      <w:bookmarkEnd w:id="65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57" w:name="_Ref509043519"/>
      <w:bookmarkStart w:id="658" w:name="_Ref509043733"/>
      <w:bookmarkStart w:id="659" w:name="_Toc1571934"/>
      <w:r>
        <w:t>Binary regions</w:t>
      </w:r>
      <w:bookmarkEnd w:id="657"/>
      <w:bookmarkEnd w:id="658"/>
      <w:bookmarkEnd w:id="65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60" w:name="_Toc1571935"/>
      <w:r>
        <w:lastRenderedPageBreak/>
        <w:t>Independence of text and binary regions</w:t>
      </w:r>
      <w:bookmarkEnd w:id="66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1" w:name="_Ref493490565"/>
      <w:bookmarkStart w:id="662" w:name="_Ref493491243"/>
      <w:bookmarkStart w:id="663" w:name="_Ref493492406"/>
      <w:bookmarkStart w:id="664" w:name="_Toc1571936"/>
      <w:proofErr w:type="spellStart"/>
      <w:r>
        <w:t>startLine</w:t>
      </w:r>
      <w:proofErr w:type="spellEnd"/>
      <w:r>
        <w:t xml:space="preserve"> property</w:t>
      </w:r>
      <w:bookmarkEnd w:id="661"/>
      <w:bookmarkEnd w:id="662"/>
      <w:bookmarkEnd w:id="663"/>
      <w:bookmarkEnd w:id="66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5" w:name="_Ref493491260"/>
      <w:bookmarkStart w:id="666" w:name="_Ref493492414"/>
      <w:bookmarkStart w:id="667" w:name="_Toc1571937"/>
      <w:proofErr w:type="spellStart"/>
      <w:r>
        <w:t>startColumn</w:t>
      </w:r>
      <w:proofErr w:type="spellEnd"/>
      <w:r>
        <w:t xml:space="preserve"> property</w:t>
      </w:r>
      <w:bookmarkEnd w:id="665"/>
      <w:bookmarkEnd w:id="666"/>
      <w:bookmarkEnd w:id="667"/>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68" w:name="_Ref493491334"/>
      <w:bookmarkStart w:id="669" w:name="_Ref493492422"/>
      <w:bookmarkStart w:id="670" w:name="_Toc1571938"/>
      <w:proofErr w:type="spellStart"/>
      <w:r>
        <w:t>endLine</w:t>
      </w:r>
      <w:proofErr w:type="spellEnd"/>
      <w:r>
        <w:t xml:space="preserve"> property</w:t>
      </w:r>
      <w:bookmarkEnd w:id="668"/>
      <w:bookmarkEnd w:id="669"/>
      <w:bookmarkEnd w:id="67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71" w:name="_Ref493491342"/>
      <w:bookmarkStart w:id="672" w:name="_Ref493492427"/>
      <w:bookmarkStart w:id="673" w:name="_Toc1571939"/>
      <w:proofErr w:type="spellStart"/>
      <w:r>
        <w:t>endColumn</w:t>
      </w:r>
      <w:proofErr w:type="spellEnd"/>
      <w:r>
        <w:t xml:space="preserve"> property</w:t>
      </w:r>
      <w:bookmarkEnd w:id="671"/>
      <w:bookmarkEnd w:id="672"/>
      <w:bookmarkEnd w:id="67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4" w:name="_Ref493492251"/>
      <w:bookmarkStart w:id="675" w:name="_Ref493492981"/>
      <w:bookmarkStart w:id="676" w:name="_Toc1571940"/>
      <w:proofErr w:type="spellStart"/>
      <w:r>
        <w:lastRenderedPageBreak/>
        <w:t>charO</w:t>
      </w:r>
      <w:r w:rsidR="006E546E">
        <w:t>ffset</w:t>
      </w:r>
      <w:proofErr w:type="spellEnd"/>
      <w:r w:rsidR="006E546E">
        <w:t xml:space="preserve"> property</w:t>
      </w:r>
      <w:bookmarkEnd w:id="674"/>
      <w:bookmarkEnd w:id="675"/>
      <w:bookmarkEnd w:id="676"/>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677" w:name="_Ref493491350"/>
      <w:bookmarkStart w:id="678" w:name="_Ref493492312"/>
      <w:bookmarkStart w:id="679" w:name="_Toc1571941"/>
      <w:proofErr w:type="spellStart"/>
      <w:r>
        <w:t>charL</w:t>
      </w:r>
      <w:r w:rsidR="006E546E">
        <w:t>ength</w:t>
      </w:r>
      <w:proofErr w:type="spellEnd"/>
      <w:r w:rsidR="006E546E">
        <w:t xml:space="preserve"> property</w:t>
      </w:r>
      <w:bookmarkEnd w:id="677"/>
      <w:bookmarkEnd w:id="678"/>
      <w:bookmarkEnd w:id="679"/>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680" w:name="_Ref515544104"/>
      <w:bookmarkStart w:id="681" w:name="_Toc1571942"/>
      <w:proofErr w:type="spellStart"/>
      <w:r>
        <w:t>byteOffset</w:t>
      </w:r>
      <w:proofErr w:type="spellEnd"/>
      <w:r>
        <w:t xml:space="preserve"> property</w:t>
      </w:r>
      <w:bookmarkEnd w:id="680"/>
      <w:bookmarkEnd w:id="681"/>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682" w:name="_Ref515544119"/>
      <w:bookmarkStart w:id="683" w:name="_Toc1571943"/>
      <w:proofErr w:type="spellStart"/>
      <w:r>
        <w:t>byteLength</w:t>
      </w:r>
      <w:proofErr w:type="spellEnd"/>
      <w:r>
        <w:t xml:space="preserve"> property</w:t>
      </w:r>
      <w:bookmarkEnd w:id="682"/>
      <w:bookmarkEnd w:id="683"/>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684" w:name="_Ref534896821"/>
      <w:bookmarkStart w:id="685" w:name="_Ref534897957"/>
      <w:bookmarkStart w:id="686" w:name="_Toc1571944"/>
      <w:r>
        <w:t>snippet property</w:t>
      </w:r>
      <w:bookmarkEnd w:id="684"/>
      <w:bookmarkEnd w:id="685"/>
      <w:bookmarkEnd w:id="686"/>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87" w:name="_Ref513118337"/>
      <w:bookmarkStart w:id="688" w:name="_Toc1571945"/>
      <w:r>
        <w:t>message property</w:t>
      </w:r>
      <w:bookmarkEnd w:id="687"/>
      <w:bookmarkEnd w:id="688"/>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89" w:name="_Ref534896942"/>
      <w:bookmarkStart w:id="690" w:name="_Toc1571946"/>
      <w:proofErr w:type="spellStart"/>
      <w:r>
        <w:t>sourceLanguage</w:t>
      </w:r>
      <w:proofErr w:type="spellEnd"/>
      <w:r>
        <w:t xml:space="preserve"> property</w:t>
      </w:r>
      <w:bookmarkEnd w:id="689"/>
      <w:bookmarkEnd w:id="690"/>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691" w:name="_Ref513118449"/>
      <w:bookmarkStart w:id="692" w:name="_Toc1571947"/>
      <w:bookmarkStart w:id="693" w:name="_Hlk513212890"/>
      <w:r>
        <w:t>rectangle object</w:t>
      </w:r>
      <w:bookmarkEnd w:id="691"/>
      <w:bookmarkEnd w:id="692"/>
    </w:p>
    <w:p w14:paraId="3C4A6F0B" w14:textId="2FBD2981" w:rsidR="008A21D5" w:rsidRDefault="008A21D5" w:rsidP="008A21D5">
      <w:pPr>
        <w:pStyle w:val="Heading3"/>
      </w:pPr>
      <w:bookmarkStart w:id="694" w:name="_Toc1571948"/>
      <w:r>
        <w:t>General</w:t>
      </w:r>
      <w:bookmarkEnd w:id="69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5" w:name="_Toc1571949"/>
      <w:r>
        <w:t>top, left, bottom, and right properties</w:t>
      </w:r>
      <w:bookmarkEnd w:id="695"/>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6" w:name="_Ref513118473"/>
      <w:bookmarkStart w:id="697" w:name="_Toc1571950"/>
      <w:r>
        <w:t>message property</w:t>
      </w:r>
      <w:bookmarkEnd w:id="696"/>
      <w:bookmarkEnd w:id="697"/>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98" w:name="_Ref493404505"/>
      <w:bookmarkStart w:id="699" w:name="_Toc1571951"/>
      <w:bookmarkEnd w:id="693"/>
      <w:proofErr w:type="spellStart"/>
      <w:r>
        <w:t>logicalLocation</w:t>
      </w:r>
      <w:proofErr w:type="spellEnd"/>
      <w:r>
        <w:t xml:space="preserve"> object</w:t>
      </w:r>
      <w:bookmarkEnd w:id="698"/>
      <w:bookmarkEnd w:id="699"/>
    </w:p>
    <w:p w14:paraId="479717FF" w14:textId="2760154A" w:rsidR="006E546E" w:rsidRDefault="006E546E" w:rsidP="006E546E">
      <w:pPr>
        <w:pStyle w:val="Heading3"/>
      </w:pPr>
      <w:bookmarkStart w:id="700" w:name="_Toc1571952"/>
      <w:r>
        <w:t>General</w:t>
      </w:r>
      <w:bookmarkEnd w:id="700"/>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701" w:name="_Ref514248023"/>
      <w:bookmarkStart w:id="702" w:name="_Toc1571953"/>
      <w:r>
        <w:t>Logical location naming rules</w:t>
      </w:r>
      <w:bookmarkEnd w:id="701"/>
      <w:bookmarkEnd w:id="70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3" w:name="_Ref514247682"/>
      <w:bookmarkStart w:id="704" w:name="_Toc1571954"/>
      <w:r>
        <w:t>name property</w:t>
      </w:r>
      <w:bookmarkEnd w:id="703"/>
      <w:bookmarkEnd w:id="70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05" w:name="_Ref513194876"/>
      <w:bookmarkStart w:id="706" w:name="_Toc1571955"/>
      <w:proofErr w:type="spellStart"/>
      <w:r>
        <w:t>fullyQualifiedName</w:t>
      </w:r>
      <w:proofErr w:type="spellEnd"/>
      <w:r>
        <w:t xml:space="preserve"> property</w:t>
      </w:r>
      <w:bookmarkEnd w:id="705"/>
      <w:bookmarkEnd w:id="706"/>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707" w:name="_Toc1571956"/>
      <w:proofErr w:type="spellStart"/>
      <w:r>
        <w:t>decoratedName</w:t>
      </w:r>
      <w:proofErr w:type="spellEnd"/>
      <w:r>
        <w:t xml:space="preserve"> property</w:t>
      </w:r>
      <w:bookmarkEnd w:id="707"/>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08" w:name="_Ref513195445"/>
      <w:bookmarkStart w:id="709" w:name="_Toc1571957"/>
      <w:r>
        <w:t>kind property</w:t>
      </w:r>
      <w:bookmarkEnd w:id="708"/>
      <w:bookmarkEnd w:id="709"/>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w:t>
      </w:r>
      <w:r>
        <w:lastRenderedPageBreak/>
        <w:t xml:space="preserve">“namespace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0" w:name="_Ref530059029"/>
      <w:bookmarkStart w:id="711" w:name="_Toc1571958"/>
      <w:proofErr w:type="spellStart"/>
      <w:r>
        <w:t>parentIndex</w:t>
      </w:r>
      <w:proofErr w:type="spellEnd"/>
      <w:r>
        <w:t xml:space="preserve"> </w:t>
      </w:r>
      <w:r w:rsidR="006E546E">
        <w:t>property</w:t>
      </w:r>
      <w:bookmarkEnd w:id="710"/>
      <w:bookmarkEnd w:id="711"/>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12" w:name="_Ref510008325"/>
      <w:bookmarkStart w:id="713" w:name="_Toc1571959"/>
      <w:proofErr w:type="spellStart"/>
      <w:r>
        <w:t>codeFlow</w:t>
      </w:r>
      <w:proofErr w:type="spellEnd"/>
      <w:r>
        <w:t xml:space="preserve"> object</w:t>
      </w:r>
      <w:bookmarkEnd w:id="712"/>
      <w:bookmarkEnd w:id="713"/>
    </w:p>
    <w:p w14:paraId="507EC364" w14:textId="20C3EC2C" w:rsidR="00B163FF" w:rsidRDefault="00B163FF" w:rsidP="00B163FF">
      <w:pPr>
        <w:pStyle w:val="Heading3"/>
      </w:pPr>
      <w:bookmarkStart w:id="714" w:name="_Ref510009088"/>
      <w:bookmarkStart w:id="715" w:name="_Toc1571960"/>
      <w:r>
        <w:t>General</w:t>
      </w:r>
      <w:bookmarkEnd w:id="714"/>
      <w:bookmarkEnd w:id="71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lastRenderedPageBreak/>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16" w:name="_Ref510008352"/>
      <w:bookmarkStart w:id="717" w:name="_Toc1571961"/>
      <w:r>
        <w:t>message property</w:t>
      </w:r>
      <w:bookmarkEnd w:id="716"/>
      <w:bookmarkEnd w:id="717"/>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718" w:name="_Ref510008358"/>
      <w:bookmarkStart w:id="719" w:name="_Toc1571962"/>
      <w:proofErr w:type="spellStart"/>
      <w:r>
        <w:t>threadFlows</w:t>
      </w:r>
      <w:proofErr w:type="spellEnd"/>
      <w:r>
        <w:t xml:space="preserve"> property</w:t>
      </w:r>
      <w:bookmarkEnd w:id="718"/>
      <w:bookmarkEnd w:id="719"/>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20" w:name="_Ref493427364"/>
      <w:bookmarkStart w:id="721" w:name="_Toc1571963"/>
      <w:proofErr w:type="spellStart"/>
      <w:r>
        <w:t>thread</w:t>
      </w:r>
      <w:r w:rsidR="006E546E">
        <w:t>Flow</w:t>
      </w:r>
      <w:proofErr w:type="spellEnd"/>
      <w:r w:rsidR="006E546E">
        <w:t xml:space="preserve"> object</w:t>
      </w:r>
      <w:bookmarkEnd w:id="720"/>
      <w:bookmarkEnd w:id="721"/>
    </w:p>
    <w:p w14:paraId="68EE36AB" w14:textId="336A5D40" w:rsidR="006E546E" w:rsidRDefault="006E546E" w:rsidP="006E546E">
      <w:pPr>
        <w:pStyle w:val="Heading3"/>
      </w:pPr>
      <w:bookmarkStart w:id="722" w:name="_Toc1571964"/>
      <w:r>
        <w:t>General</w:t>
      </w:r>
      <w:bookmarkEnd w:id="7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723" w:name="_Ref510008395"/>
      <w:bookmarkStart w:id="724" w:name="_Toc1571965"/>
      <w:r>
        <w:t>id property</w:t>
      </w:r>
      <w:bookmarkEnd w:id="723"/>
      <w:bookmarkEnd w:id="724"/>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25" w:name="_Ref503361742"/>
      <w:bookmarkStart w:id="726" w:name="_Toc1571966"/>
      <w:r>
        <w:t>message property</w:t>
      </w:r>
      <w:bookmarkEnd w:id="725"/>
      <w:bookmarkEnd w:id="726"/>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27" w:name="_Ref510008412"/>
      <w:bookmarkStart w:id="728" w:name="_Toc1571967"/>
      <w:r>
        <w:t>locations property</w:t>
      </w:r>
      <w:bookmarkEnd w:id="727"/>
      <w:bookmarkEnd w:id="728"/>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29" w:name="_Ref511819945"/>
      <w:bookmarkStart w:id="730" w:name="_Toc1571968"/>
      <w:r>
        <w:t>graph object</w:t>
      </w:r>
      <w:bookmarkEnd w:id="729"/>
      <w:bookmarkEnd w:id="730"/>
    </w:p>
    <w:p w14:paraId="79771063" w14:textId="13A3DA96" w:rsidR="00CD4F20" w:rsidRDefault="00CD4F20" w:rsidP="00CD4F20">
      <w:pPr>
        <w:pStyle w:val="Heading3"/>
      </w:pPr>
      <w:bookmarkStart w:id="731" w:name="_Toc1571969"/>
      <w:r>
        <w:t>General</w:t>
      </w:r>
      <w:bookmarkEnd w:id="731"/>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732" w:name="_Ref511822858"/>
      <w:bookmarkStart w:id="733" w:name="_Toc1571970"/>
      <w:r>
        <w:t>id property</w:t>
      </w:r>
      <w:bookmarkEnd w:id="732"/>
      <w:bookmarkEnd w:id="733"/>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34" w:name="_Toc1571971"/>
      <w:r>
        <w:lastRenderedPageBreak/>
        <w:t>description property</w:t>
      </w:r>
      <w:bookmarkEnd w:id="734"/>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735" w:name="_Ref511823242"/>
      <w:bookmarkStart w:id="736" w:name="_Toc1571972"/>
      <w:r>
        <w:t>nodes property</w:t>
      </w:r>
      <w:bookmarkEnd w:id="735"/>
      <w:bookmarkEnd w:id="736"/>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737" w:name="_Ref511823263"/>
      <w:bookmarkStart w:id="738" w:name="_Toc1571973"/>
      <w:r>
        <w:t>edges property</w:t>
      </w:r>
      <w:bookmarkEnd w:id="737"/>
      <w:bookmarkEnd w:id="738"/>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739" w:name="_Ref511821868"/>
      <w:bookmarkStart w:id="740" w:name="_Toc1571974"/>
      <w:r>
        <w:t>node object</w:t>
      </w:r>
      <w:bookmarkEnd w:id="739"/>
      <w:bookmarkEnd w:id="740"/>
    </w:p>
    <w:p w14:paraId="5C490915" w14:textId="5A0DD1FC" w:rsidR="00CD4F20" w:rsidRDefault="00CD4F20" w:rsidP="00CD4F20">
      <w:pPr>
        <w:pStyle w:val="Heading3"/>
      </w:pPr>
      <w:bookmarkStart w:id="741" w:name="_Toc1571975"/>
      <w:r>
        <w:t>General</w:t>
      </w:r>
      <w:bookmarkEnd w:id="741"/>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742" w:name="_Ref511822118"/>
      <w:bookmarkStart w:id="743" w:name="_Toc1571976"/>
      <w:r>
        <w:t>id property</w:t>
      </w:r>
      <w:bookmarkEnd w:id="742"/>
      <w:bookmarkEnd w:id="743"/>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44" w:name="_Toc1571977"/>
      <w:r>
        <w:t>label property</w:t>
      </w:r>
      <w:bookmarkEnd w:id="744"/>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745" w:name="_Toc1571978"/>
      <w:r>
        <w:lastRenderedPageBreak/>
        <w:t>location property</w:t>
      </w:r>
      <w:bookmarkEnd w:id="745"/>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746" w:name="_Ref515547420"/>
      <w:bookmarkStart w:id="747" w:name="_Toc1571979"/>
      <w:r>
        <w:t>children property</w:t>
      </w:r>
      <w:bookmarkEnd w:id="746"/>
      <w:bookmarkEnd w:id="747"/>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48" w:name="_Ref511821891"/>
      <w:bookmarkStart w:id="749" w:name="_Toc1571980"/>
      <w:r>
        <w:t>edge object</w:t>
      </w:r>
      <w:bookmarkEnd w:id="748"/>
      <w:bookmarkEnd w:id="749"/>
    </w:p>
    <w:p w14:paraId="78AF70AE" w14:textId="37DDAA2D" w:rsidR="00CD4F20" w:rsidRDefault="00CD4F20" w:rsidP="00CD4F20">
      <w:pPr>
        <w:pStyle w:val="Heading3"/>
      </w:pPr>
      <w:bookmarkStart w:id="750" w:name="_Toc1571981"/>
      <w:r>
        <w:t>General</w:t>
      </w:r>
      <w:bookmarkEnd w:id="750"/>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751" w:name="_Ref511823280"/>
      <w:bookmarkStart w:id="752" w:name="_Toc1571982"/>
      <w:r>
        <w:t>id property</w:t>
      </w:r>
      <w:bookmarkEnd w:id="751"/>
      <w:bookmarkEnd w:id="752"/>
    </w:p>
    <w:p w14:paraId="5747D78D" w14:textId="732946E1" w:rsidR="00380A89" w:rsidRPr="00380A89" w:rsidRDefault="00380A89" w:rsidP="00380A89">
      <w:bookmarkStart w:id="75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5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754" w:name="_Toc1571983"/>
      <w:r>
        <w:t>label property</w:t>
      </w:r>
      <w:bookmarkEnd w:id="754"/>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755" w:name="_Ref511822214"/>
      <w:bookmarkStart w:id="756" w:name="_Toc1571984"/>
      <w:r>
        <w:t>sourceNodeId property</w:t>
      </w:r>
      <w:bookmarkEnd w:id="755"/>
      <w:bookmarkEnd w:id="756"/>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5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75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58" w:name="_Ref511823298"/>
      <w:bookmarkStart w:id="759" w:name="_Toc1571985"/>
      <w:r>
        <w:t>targetNodeId property</w:t>
      </w:r>
      <w:bookmarkEnd w:id="758"/>
      <w:bookmarkEnd w:id="759"/>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760" w:name="_Ref511819971"/>
      <w:bookmarkStart w:id="761" w:name="_Toc1571986"/>
      <w:r>
        <w:t>graphTraversal object</w:t>
      </w:r>
      <w:bookmarkEnd w:id="760"/>
      <w:bookmarkEnd w:id="761"/>
    </w:p>
    <w:p w14:paraId="7EE87AC4" w14:textId="2D601D1D" w:rsidR="00CD4F20" w:rsidRDefault="00CD4F20" w:rsidP="00CD4F20">
      <w:pPr>
        <w:pStyle w:val="Heading3"/>
      </w:pPr>
      <w:bookmarkStart w:id="762" w:name="_Toc1571987"/>
      <w:r>
        <w:t>General</w:t>
      </w:r>
      <w:bookmarkEnd w:id="762"/>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763" w:name="_Ref511823337"/>
      <w:bookmarkStart w:id="764" w:name="_Toc1571988"/>
      <w:r>
        <w:t>graphId property</w:t>
      </w:r>
      <w:bookmarkEnd w:id="763"/>
      <w:bookmarkEnd w:id="764"/>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765" w:name="_Toc1571989"/>
      <w:r>
        <w:t>description property</w:t>
      </w:r>
      <w:bookmarkEnd w:id="765"/>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766" w:name="_Ref511823179"/>
      <w:bookmarkStart w:id="767" w:name="_Toc1571990"/>
      <w:proofErr w:type="spellStart"/>
      <w:r>
        <w:t>initialState</w:t>
      </w:r>
      <w:proofErr w:type="spellEnd"/>
      <w:r>
        <w:t xml:space="preserve"> property</w:t>
      </w:r>
      <w:bookmarkEnd w:id="766"/>
      <w:bookmarkEnd w:id="767"/>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768" w:name="_Ref511822614"/>
      <w:bookmarkStart w:id="769" w:name="_Toc1571991"/>
      <w:r>
        <w:t>edgeTraversals property</w:t>
      </w:r>
      <w:bookmarkEnd w:id="768"/>
      <w:bookmarkEnd w:id="769"/>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lastRenderedPageBreak/>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lastRenderedPageBreak/>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770" w:name="_Ref511822569"/>
      <w:bookmarkStart w:id="771" w:name="_Toc1571992"/>
      <w:r>
        <w:t>edgeTraversal object</w:t>
      </w:r>
      <w:bookmarkEnd w:id="770"/>
      <w:bookmarkEnd w:id="771"/>
    </w:p>
    <w:p w14:paraId="4A14EA88" w14:textId="696B8630" w:rsidR="00CD4F20" w:rsidRDefault="00CD4F20" w:rsidP="00CD4F20">
      <w:pPr>
        <w:pStyle w:val="Heading3"/>
      </w:pPr>
      <w:bookmarkStart w:id="772" w:name="_Toc1571993"/>
      <w:r>
        <w:t>General</w:t>
      </w:r>
      <w:bookmarkEnd w:id="772"/>
    </w:p>
    <w:p w14:paraId="7FC25DC6" w14:textId="57980962" w:rsidR="00E66DEE" w:rsidRDefault="00E66DEE" w:rsidP="00E66DEE">
      <w:bookmarkStart w:id="7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74" w:name="_Ref513199007"/>
      <w:bookmarkStart w:id="775" w:name="_Toc1571994"/>
      <w:r>
        <w:t>edgeId property</w:t>
      </w:r>
      <w:bookmarkEnd w:id="773"/>
      <w:bookmarkEnd w:id="774"/>
      <w:bookmarkEnd w:id="775"/>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776" w:name="_Toc1571995"/>
      <w:r>
        <w:t>message property</w:t>
      </w:r>
      <w:bookmarkEnd w:id="776"/>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777" w:name="_Ref511823070"/>
      <w:bookmarkStart w:id="778" w:name="_Toc1571996"/>
      <w:proofErr w:type="spellStart"/>
      <w:r>
        <w:t>finalState</w:t>
      </w:r>
      <w:proofErr w:type="spellEnd"/>
      <w:r>
        <w:t xml:space="preserve"> property</w:t>
      </w:r>
      <w:bookmarkEnd w:id="777"/>
      <w:bookmarkEnd w:id="778"/>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779" w:name="_Toc1571997"/>
      <w:proofErr w:type="spellStart"/>
      <w:r>
        <w:t>stepOverEdgeCount</w:t>
      </w:r>
      <w:proofErr w:type="spellEnd"/>
      <w:r w:rsidR="00CD4F20">
        <w:t xml:space="preserve"> property</w:t>
      </w:r>
      <w:bookmarkEnd w:id="7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w:t>
      </w:r>
      <w:r w:rsidR="00E66DEE">
        <w:lastRenderedPageBreak/>
        <w:t xml:space="preserve">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lastRenderedPageBreak/>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80" w:name="_Ref493427479"/>
      <w:bookmarkStart w:id="781" w:name="_Toc1571998"/>
      <w:r>
        <w:t>stack object</w:t>
      </w:r>
      <w:bookmarkEnd w:id="780"/>
      <w:bookmarkEnd w:id="781"/>
    </w:p>
    <w:p w14:paraId="5A2500F3" w14:textId="474DE860" w:rsidR="006E546E" w:rsidRDefault="006E546E" w:rsidP="006E546E">
      <w:pPr>
        <w:pStyle w:val="Heading3"/>
      </w:pPr>
      <w:bookmarkStart w:id="782" w:name="_Toc1571999"/>
      <w:r>
        <w:t>General</w:t>
      </w:r>
      <w:bookmarkEnd w:id="7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83" w:name="_Ref503361859"/>
      <w:bookmarkStart w:id="784" w:name="_Toc1572000"/>
      <w:r>
        <w:t>message property</w:t>
      </w:r>
      <w:bookmarkEnd w:id="783"/>
      <w:bookmarkEnd w:id="784"/>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85" w:name="_Toc1572001"/>
      <w:r>
        <w:t>frames property</w:t>
      </w:r>
      <w:bookmarkEnd w:id="785"/>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86" w:name="_Ref493494398"/>
      <w:bookmarkStart w:id="787" w:name="_Toc1572002"/>
      <w:proofErr w:type="spellStart"/>
      <w:r>
        <w:t>stackFrame</w:t>
      </w:r>
      <w:proofErr w:type="spellEnd"/>
      <w:r>
        <w:t xml:space="preserve"> object</w:t>
      </w:r>
      <w:bookmarkEnd w:id="786"/>
      <w:bookmarkEnd w:id="787"/>
    </w:p>
    <w:p w14:paraId="440DEBE2" w14:textId="2D9664B2" w:rsidR="006E546E" w:rsidRDefault="006E546E" w:rsidP="006E546E">
      <w:pPr>
        <w:pStyle w:val="Heading3"/>
      </w:pPr>
      <w:bookmarkStart w:id="788" w:name="_Toc1572003"/>
      <w:r>
        <w:t>General</w:t>
      </w:r>
      <w:bookmarkEnd w:id="788"/>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789" w:name="_Ref503362303"/>
      <w:bookmarkStart w:id="790" w:name="_Toc1572004"/>
      <w:r>
        <w:t xml:space="preserve">location </w:t>
      </w:r>
      <w:r w:rsidR="00D10846">
        <w:t>property</w:t>
      </w:r>
      <w:bookmarkEnd w:id="789"/>
      <w:bookmarkEnd w:id="790"/>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791" w:name="_Toc1572005"/>
      <w:r>
        <w:t>module property</w:t>
      </w:r>
      <w:bookmarkEnd w:id="79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92" w:name="_Toc1572006"/>
      <w:proofErr w:type="spellStart"/>
      <w:r>
        <w:t>threadId</w:t>
      </w:r>
      <w:proofErr w:type="spellEnd"/>
      <w:r>
        <w:t xml:space="preserve"> property</w:t>
      </w:r>
      <w:bookmarkEnd w:id="79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93" w:name="_Toc1572007"/>
      <w:r>
        <w:t>address property</w:t>
      </w:r>
      <w:bookmarkEnd w:id="79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94" w:name="_Toc1572008"/>
      <w:r>
        <w:lastRenderedPageBreak/>
        <w:t>offset property</w:t>
      </w:r>
      <w:bookmarkEnd w:id="79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95" w:name="_Toc1572009"/>
      <w:r>
        <w:t>parameters property</w:t>
      </w:r>
      <w:bookmarkEnd w:id="79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96" w:name="_Ref493427581"/>
      <w:bookmarkStart w:id="797" w:name="_Ref493427754"/>
      <w:bookmarkStart w:id="798" w:name="_Toc1572010"/>
      <w:proofErr w:type="spellStart"/>
      <w:r>
        <w:t>thread</w:t>
      </w:r>
      <w:r w:rsidR="007D2F0F">
        <w:t>FlowLocation</w:t>
      </w:r>
      <w:proofErr w:type="spellEnd"/>
      <w:r w:rsidR="007D2F0F">
        <w:t xml:space="preserve"> </w:t>
      </w:r>
      <w:r w:rsidR="006E546E">
        <w:t>object</w:t>
      </w:r>
      <w:bookmarkEnd w:id="796"/>
      <w:bookmarkEnd w:id="797"/>
      <w:bookmarkEnd w:id="798"/>
    </w:p>
    <w:p w14:paraId="6AFFA125" w14:textId="72CDB951" w:rsidR="006E546E" w:rsidRDefault="006E546E" w:rsidP="006E546E">
      <w:pPr>
        <w:pStyle w:val="Heading3"/>
      </w:pPr>
      <w:bookmarkStart w:id="799" w:name="_Toc1572011"/>
      <w:r>
        <w:t>General</w:t>
      </w:r>
      <w:bookmarkEnd w:id="79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00" w:name="_Ref493497783"/>
      <w:bookmarkStart w:id="801" w:name="_Ref493499799"/>
      <w:bookmarkStart w:id="802" w:name="_Toc1572012"/>
      <w:r>
        <w:t xml:space="preserve">location </w:t>
      </w:r>
      <w:r w:rsidR="006E546E">
        <w:t>property</w:t>
      </w:r>
      <w:bookmarkEnd w:id="800"/>
      <w:bookmarkEnd w:id="801"/>
      <w:bookmarkEnd w:id="802"/>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lastRenderedPageBreak/>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03" w:name="_Toc1572013"/>
      <w:r>
        <w:t>module property</w:t>
      </w:r>
      <w:bookmarkEnd w:id="80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04" w:name="_Toc1572014"/>
      <w:r>
        <w:t>stack property</w:t>
      </w:r>
      <w:bookmarkEnd w:id="804"/>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805" w:name="_Toc1572015"/>
      <w:r>
        <w:t>kind property</w:t>
      </w:r>
      <w:bookmarkEnd w:id="805"/>
    </w:p>
    <w:p w14:paraId="7C674876" w14:textId="398A0AD6" w:rsidR="00D31582" w:rsidRDefault="00D31582" w:rsidP="00D31582">
      <w:bookmarkStart w:id="80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06"/>
    </w:p>
    <w:p w14:paraId="0D282B13" w14:textId="241F5BD3" w:rsidR="00EC5F35" w:rsidRDefault="00EC5F35" w:rsidP="00EC5F35">
      <w:pPr>
        <w:pStyle w:val="Heading3"/>
      </w:pPr>
      <w:bookmarkStart w:id="807" w:name="_Ref510090188"/>
      <w:bookmarkStart w:id="808" w:name="_Toc1572016"/>
      <w:r>
        <w:lastRenderedPageBreak/>
        <w:t>state property</w:t>
      </w:r>
      <w:bookmarkEnd w:id="807"/>
      <w:bookmarkEnd w:id="808"/>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809" w:name="_Ref510008884"/>
      <w:bookmarkStart w:id="810" w:name="_Toc1572017"/>
      <w:proofErr w:type="spellStart"/>
      <w:r>
        <w:t>nestingLevel</w:t>
      </w:r>
      <w:proofErr w:type="spellEnd"/>
      <w:r>
        <w:t xml:space="preserve"> property</w:t>
      </w:r>
      <w:bookmarkEnd w:id="809"/>
      <w:bookmarkEnd w:id="81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11" w:name="_Ref510008873"/>
      <w:bookmarkStart w:id="812" w:name="_Toc1572018"/>
      <w:proofErr w:type="spellStart"/>
      <w:r>
        <w:t>executionOrder</w:t>
      </w:r>
      <w:proofErr w:type="spellEnd"/>
      <w:r>
        <w:t xml:space="preserve"> property</w:t>
      </w:r>
      <w:bookmarkEnd w:id="811"/>
      <w:bookmarkEnd w:id="812"/>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13" w:name="_Toc1572019"/>
      <w:proofErr w:type="spellStart"/>
      <w:r>
        <w:t>executionTimeUtc</w:t>
      </w:r>
      <w:proofErr w:type="spellEnd"/>
      <w:r>
        <w:t xml:space="preserve"> </w:t>
      </w:r>
      <w:r w:rsidR="005D2999">
        <w:t>property</w:t>
      </w:r>
      <w:bookmarkEnd w:id="813"/>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814" w:name="_Toc1572020"/>
      <w:r>
        <w:t>importance property</w:t>
      </w:r>
      <w:bookmarkEnd w:id="81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15" w:name="_Ref529368289"/>
      <w:bookmarkStart w:id="816" w:name="_Toc1572021"/>
      <w:proofErr w:type="spellStart"/>
      <w:r>
        <w:t>resultProvenance</w:t>
      </w:r>
      <w:proofErr w:type="spellEnd"/>
      <w:r>
        <w:t xml:space="preserve"> object</w:t>
      </w:r>
      <w:bookmarkEnd w:id="815"/>
      <w:bookmarkEnd w:id="816"/>
    </w:p>
    <w:p w14:paraId="75BA9795" w14:textId="77777777" w:rsidR="00C82EC9" w:rsidRDefault="00C82EC9" w:rsidP="00C82EC9">
      <w:pPr>
        <w:pStyle w:val="Heading3"/>
        <w:numPr>
          <w:ilvl w:val="2"/>
          <w:numId w:val="2"/>
        </w:numPr>
      </w:pPr>
      <w:bookmarkStart w:id="817" w:name="_Toc1572022"/>
      <w:r>
        <w:t>General</w:t>
      </w:r>
      <w:bookmarkEnd w:id="81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lastRenderedPageBreak/>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18" w:name="_Toc1572023"/>
      <w:proofErr w:type="spellStart"/>
      <w:r>
        <w:t>firstDetectionTimeUtc</w:t>
      </w:r>
      <w:proofErr w:type="spellEnd"/>
      <w:r>
        <w:t xml:space="preserve"> property</w:t>
      </w:r>
      <w:bookmarkEnd w:id="818"/>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19" w:name="_Toc1572024"/>
      <w:proofErr w:type="spellStart"/>
      <w:r>
        <w:t>lastDetectionTimeUtc</w:t>
      </w:r>
      <w:proofErr w:type="spellEnd"/>
      <w:r>
        <w:t xml:space="preserve"> property</w:t>
      </w:r>
      <w:bookmarkEnd w:id="819"/>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20" w:name="_Toc1572025"/>
      <w:proofErr w:type="spellStart"/>
      <w:r>
        <w:t>firstDetectionRunInstanceGuid</w:t>
      </w:r>
      <w:proofErr w:type="spellEnd"/>
      <w:r>
        <w:t xml:space="preserve"> property</w:t>
      </w:r>
      <w:bookmarkEnd w:id="820"/>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21" w:name="_Toc1572026"/>
      <w:proofErr w:type="spellStart"/>
      <w:r>
        <w:t>lastDetectionRunInstanceGuid</w:t>
      </w:r>
      <w:proofErr w:type="spellEnd"/>
      <w:r>
        <w:t xml:space="preserve"> property</w:t>
      </w:r>
      <w:bookmarkEnd w:id="821"/>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22" w:name="_Toc1572027"/>
      <w:proofErr w:type="spellStart"/>
      <w:r>
        <w:t>invocationIndex</w:t>
      </w:r>
      <w:proofErr w:type="spellEnd"/>
      <w:r>
        <w:t xml:space="preserve"> property</w:t>
      </w:r>
      <w:bookmarkEnd w:id="822"/>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23" w:name="_Ref532468570"/>
      <w:bookmarkStart w:id="824" w:name="_Toc1572028"/>
      <w:proofErr w:type="spellStart"/>
      <w:r>
        <w:t>conversionSources</w:t>
      </w:r>
      <w:proofErr w:type="spellEnd"/>
      <w:r>
        <w:t xml:space="preserve"> property</w:t>
      </w:r>
      <w:bookmarkEnd w:id="823"/>
      <w:bookmarkEnd w:id="82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lastRenderedPageBreak/>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25" w:name="_Ref508812750"/>
      <w:bookmarkStart w:id="826" w:name="_Toc1572029"/>
      <w:bookmarkStart w:id="827" w:name="_Ref493407996"/>
      <w:r>
        <w:t>resources object</w:t>
      </w:r>
      <w:bookmarkEnd w:id="825"/>
      <w:bookmarkEnd w:id="826"/>
    </w:p>
    <w:p w14:paraId="526D1A22" w14:textId="73E461DD" w:rsidR="00E15F22" w:rsidRDefault="00E15F22" w:rsidP="00E15F22">
      <w:pPr>
        <w:pStyle w:val="Heading3"/>
      </w:pPr>
      <w:bookmarkStart w:id="828" w:name="_Toc1572030"/>
      <w:r>
        <w:t>General</w:t>
      </w:r>
      <w:bookmarkEnd w:id="82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29" w:name="_Ref508811824"/>
      <w:bookmarkStart w:id="830" w:name="_Toc1572031"/>
      <w:proofErr w:type="spellStart"/>
      <w:r>
        <w:t>messageStrings</w:t>
      </w:r>
      <w:proofErr w:type="spellEnd"/>
      <w:r>
        <w:t xml:space="preserve"> property</w:t>
      </w:r>
      <w:bookmarkEnd w:id="829"/>
      <w:bookmarkEnd w:id="830"/>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31" w:name="_Ref508870783"/>
      <w:bookmarkStart w:id="832" w:name="_Ref508871574"/>
      <w:bookmarkStart w:id="833" w:name="_Ref508876005"/>
      <w:bookmarkStart w:id="834" w:name="_Toc1572032"/>
      <w:r>
        <w:t>rules property</w:t>
      </w:r>
      <w:bookmarkEnd w:id="831"/>
      <w:bookmarkEnd w:id="832"/>
      <w:bookmarkEnd w:id="833"/>
      <w:bookmarkEnd w:id="834"/>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lastRenderedPageBreak/>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35" w:name="_Ref508814067"/>
      <w:bookmarkStart w:id="836" w:name="_Toc1572033"/>
      <w:r>
        <w:t>rule object</w:t>
      </w:r>
      <w:bookmarkEnd w:id="827"/>
      <w:bookmarkEnd w:id="835"/>
      <w:bookmarkEnd w:id="836"/>
    </w:p>
    <w:p w14:paraId="0004BC6E" w14:textId="658F9ED1" w:rsidR="00B86BC7" w:rsidRDefault="00B86BC7" w:rsidP="00B86BC7">
      <w:pPr>
        <w:pStyle w:val="Heading3"/>
      </w:pPr>
      <w:bookmarkStart w:id="837" w:name="_Toc1572034"/>
      <w:r>
        <w:t>General</w:t>
      </w:r>
      <w:bookmarkEnd w:id="83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38" w:name="_Toc1572035"/>
      <w:r>
        <w:t>Constraints</w:t>
      </w:r>
      <w:bookmarkEnd w:id="838"/>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39" w:name="_Ref493408046"/>
      <w:bookmarkStart w:id="840" w:name="_Toc1572036"/>
      <w:r>
        <w:t>id property</w:t>
      </w:r>
      <w:bookmarkEnd w:id="839"/>
      <w:bookmarkEnd w:id="84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41" w:name="_Toc1572037"/>
      <w:proofErr w:type="spellStart"/>
      <w:r>
        <w:t>deprecatedIds</w:t>
      </w:r>
      <w:proofErr w:type="spellEnd"/>
      <w:r>
        <w:t xml:space="preserve"> property</w:t>
      </w:r>
      <w:bookmarkEnd w:id="841"/>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lastRenderedPageBreak/>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lastRenderedPageBreak/>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42" w:name="_Toc1572038"/>
      <w:r>
        <w:t>name property</w:t>
      </w:r>
      <w:bookmarkEnd w:id="842"/>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lastRenderedPageBreak/>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43" w:name="_Ref493510771"/>
      <w:bookmarkStart w:id="844" w:name="_Toc1572039"/>
      <w:proofErr w:type="spellStart"/>
      <w:r>
        <w:t>shortDescription</w:t>
      </w:r>
      <w:proofErr w:type="spellEnd"/>
      <w:r>
        <w:t xml:space="preserve"> property</w:t>
      </w:r>
      <w:bookmarkEnd w:id="843"/>
      <w:bookmarkEnd w:id="844"/>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45" w:name="_Ref493510781"/>
      <w:bookmarkStart w:id="846" w:name="_Toc1572040"/>
      <w:proofErr w:type="spellStart"/>
      <w:r>
        <w:t>fullDescription</w:t>
      </w:r>
      <w:proofErr w:type="spellEnd"/>
      <w:r>
        <w:t xml:space="preserve"> property</w:t>
      </w:r>
      <w:bookmarkEnd w:id="845"/>
      <w:bookmarkEnd w:id="846"/>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47" w:name="_Ref493345139"/>
      <w:bookmarkStart w:id="848" w:name="_Toc1572041"/>
      <w:proofErr w:type="spellStart"/>
      <w:r>
        <w:t>message</w:t>
      </w:r>
      <w:r w:rsidR="00CD2BD7">
        <w:t>Strings</w:t>
      </w:r>
      <w:proofErr w:type="spellEnd"/>
      <w:r>
        <w:t xml:space="preserve"> property</w:t>
      </w:r>
      <w:bookmarkEnd w:id="847"/>
      <w:bookmarkEnd w:id="848"/>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49" w:name="_Ref503366474"/>
      <w:bookmarkStart w:id="850" w:name="_Ref503366805"/>
      <w:bookmarkStart w:id="851" w:name="_Toc1572042"/>
      <w:proofErr w:type="spellStart"/>
      <w:r>
        <w:t>richMessageStrings</w:t>
      </w:r>
      <w:proofErr w:type="spellEnd"/>
      <w:r w:rsidR="00932BEE">
        <w:t xml:space="preserve"> property</w:t>
      </w:r>
      <w:bookmarkEnd w:id="849"/>
      <w:bookmarkEnd w:id="850"/>
      <w:bookmarkEnd w:id="851"/>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852" w:name="_Toc1572043"/>
      <w:proofErr w:type="spellStart"/>
      <w:r>
        <w:t>help</w:t>
      </w:r>
      <w:r w:rsidR="00326BD5">
        <w:t>Uri</w:t>
      </w:r>
      <w:proofErr w:type="spellEnd"/>
      <w:r>
        <w:t xml:space="preserve"> property</w:t>
      </w:r>
      <w:bookmarkEnd w:id="852"/>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53" w:name="_Ref503364566"/>
      <w:bookmarkStart w:id="854" w:name="_Toc1572044"/>
      <w:r>
        <w:t>help property</w:t>
      </w:r>
      <w:bookmarkEnd w:id="853"/>
      <w:bookmarkEnd w:id="854"/>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55" w:name="_Ref508894471"/>
      <w:bookmarkStart w:id="856" w:name="_Toc1572045"/>
      <w:r>
        <w:t>configuration property</w:t>
      </w:r>
      <w:bookmarkEnd w:id="855"/>
      <w:bookmarkEnd w:id="856"/>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857" w:name="_Ref508894470"/>
      <w:bookmarkStart w:id="858" w:name="_Ref508894720"/>
      <w:bookmarkStart w:id="859" w:name="_Ref508894737"/>
      <w:bookmarkStart w:id="860" w:name="_Toc1572046"/>
      <w:bookmarkStart w:id="861" w:name="_Ref493477061"/>
      <w:proofErr w:type="spellStart"/>
      <w:r>
        <w:lastRenderedPageBreak/>
        <w:t>ruleConfiguration</w:t>
      </w:r>
      <w:proofErr w:type="spellEnd"/>
      <w:r>
        <w:t xml:space="preserve"> object</w:t>
      </w:r>
      <w:bookmarkEnd w:id="857"/>
      <w:bookmarkEnd w:id="858"/>
      <w:bookmarkEnd w:id="859"/>
      <w:bookmarkEnd w:id="860"/>
    </w:p>
    <w:p w14:paraId="2F470253" w14:textId="738DA236" w:rsidR="00164CCB" w:rsidRDefault="00164CCB" w:rsidP="00164CCB">
      <w:pPr>
        <w:pStyle w:val="Heading3"/>
      </w:pPr>
      <w:bookmarkStart w:id="862" w:name="_Toc1572047"/>
      <w:r>
        <w:t>General</w:t>
      </w:r>
      <w:bookmarkEnd w:id="86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863" w:name="_Toc1572048"/>
      <w:r>
        <w:t>enabled property</w:t>
      </w:r>
      <w:bookmarkEnd w:id="86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864" w:name="_Ref508894469"/>
      <w:bookmarkStart w:id="865" w:name="_Toc1572049"/>
      <w:proofErr w:type="spellStart"/>
      <w:r>
        <w:t>defaultLevel</w:t>
      </w:r>
      <w:proofErr w:type="spellEnd"/>
      <w:r>
        <w:t xml:space="preserve"> property</w:t>
      </w:r>
      <w:bookmarkEnd w:id="864"/>
      <w:bookmarkEnd w:id="865"/>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866" w:name="_Ref531188361"/>
      <w:bookmarkStart w:id="867" w:name="_Toc1572050"/>
      <w:proofErr w:type="spellStart"/>
      <w:r>
        <w:t>defaultRank</w:t>
      </w:r>
      <w:proofErr w:type="spellEnd"/>
      <w:r>
        <w:t xml:space="preserve"> property</w:t>
      </w:r>
      <w:bookmarkEnd w:id="866"/>
      <w:bookmarkEnd w:id="867"/>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868" w:name="_Ref508894764"/>
      <w:bookmarkStart w:id="869" w:name="_Ref508894796"/>
      <w:bookmarkStart w:id="870" w:name="_Toc1572051"/>
      <w:r>
        <w:t>parameters property</w:t>
      </w:r>
      <w:bookmarkEnd w:id="868"/>
      <w:bookmarkEnd w:id="869"/>
      <w:bookmarkEnd w:id="870"/>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871" w:name="_Ref530139075"/>
      <w:bookmarkStart w:id="872" w:name="_Toc1572052"/>
      <w:r>
        <w:t>fix object</w:t>
      </w:r>
      <w:bookmarkEnd w:id="861"/>
      <w:bookmarkEnd w:id="871"/>
      <w:bookmarkEnd w:id="872"/>
    </w:p>
    <w:p w14:paraId="410A501F" w14:textId="4C707545" w:rsidR="00B86BC7" w:rsidRDefault="00B86BC7" w:rsidP="00B86BC7">
      <w:pPr>
        <w:pStyle w:val="Heading3"/>
      </w:pPr>
      <w:bookmarkStart w:id="873" w:name="_Toc1572053"/>
      <w:r>
        <w:t>General</w:t>
      </w:r>
      <w:bookmarkEnd w:id="873"/>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74" w:name="_Ref493512730"/>
      <w:bookmarkStart w:id="875" w:name="_Toc1572054"/>
      <w:r>
        <w:t>description property</w:t>
      </w:r>
      <w:bookmarkEnd w:id="874"/>
      <w:bookmarkEnd w:id="875"/>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876" w:name="_Ref493512752"/>
      <w:bookmarkStart w:id="877" w:name="_Ref493513084"/>
      <w:bookmarkStart w:id="878" w:name="_Ref503372111"/>
      <w:bookmarkStart w:id="879" w:name="_Ref503372176"/>
      <w:bookmarkStart w:id="880" w:name="_Toc1572055"/>
      <w:proofErr w:type="spellStart"/>
      <w:r>
        <w:lastRenderedPageBreak/>
        <w:t>fileChanges</w:t>
      </w:r>
      <w:proofErr w:type="spellEnd"/>
      <w:r>
        <w:t xml:space="preserve"> property</w:t>
      </w:r>
      <w:bookmarkEnd w:id="876"/>
      <w:bookmarkEnd w:id="877"/>
      <w:bookmarkEnd w:id="878"/>
      <w:bookmarkEnd w:id="879"/>
      <w:bookmarkEnd w:id="880"/>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881" w:name="_Ref493512744"/>
      <w:bookmarkStart w:id="882" w:name="_Ref493512991"/>
      <w:bookmarkStart w:id="883" w:name="_Toc1572056"/>
      <w:proofErr w:type="spellStart"/>
      <w:r>
        <w:t>fileChange</w:t>
      </w:r>
      <w:proofErr w:type="spellEnd"/>
      <w:r>
        <w:t xml:space="preserve"> object</w:t>
      </w:r>
      <w:bookmarkEnd w:id="881"/>
      <w:bookmarkEnd w:id="882"/>
      <w:bookmarkEnd w:id="883"/>
    </w:p>
    <w:p w14:paraId="74D8322D" w14:textId="06E505AA" w:rsidR="00B86BC7" w:rsidRDefault="00B86BC7" w:rsidP="00B86BC7">
      <w:pPr>
        <w:pStyle w:val="Heading3"/>
      </w:pPr>
      <w:bookmarkStart w:id="884" w:name="_Toc1572057"/>
      <w:r>
        <w:t>General</w:t>
      </w:r>
      <w:bookmarkEnd w:id="88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885" w:name="_Ref493513096"/>
      <w:bookmarkStart w:id="886" w:name="_Ref493513195"/>
      <w:bookmarkStart w:id="887" w:name="_Ref493513493"/>
      <w:bookmarkStart w:id="888" w:name="_Toc1572058"/>
      <w:proofErr w:type="spellStart"/>
      <w:r>
        <w:lastRenderedPageBreak/>
        <w:t>fileLocation</w:t>
      </w:r>
      <w:proofErr w:type="spellEnd"/>
      <w:r w:rsidR="00B86BC7">
        <w:t xml:space="preserve"> property</w:t>
      </w:r>
      <w:bookmarkEnd w:id="885"/>
      <w:bookmarkEnd w:id="886"/>
      <w:bookmarkEnd w:id="887"/>
      <w:bookmarkEnd w:id="888"/>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89" w:name="_Ref493513106"/>
      <w:bookmarkStart w:id="890" w:name="_Toc1572059"/>
      <w:r>
        <w:t>replacements property</w:t>
      </w:r>
      <w:bookmarkEnd w:id="889"/>
      <w:bookmarkEnd w:id="890"/>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891" w:name="_Ref493513114"/>
      <w:bookmarkStart w:id="892" w:name="_Ref493513476"/>
      <w:bookmarkStart w:id="893" w:name="_Toc1572060"/>
      <w:r>
        <w:t>replacement object</w:t>
      </w:r>
      <w:bookmarkEnd w:id="891"/>
      <w:bookmarkEnd w:id="892"/>
      <w:bookmarkEnd w:id="893"/>
    </w:p>
    <w:p w14:paraId="1276FD13" w14:textId="540BBC1F" w:rsidR="00B86BC7" w:rsidRDefault="00B86BC7" w:rsidP="00B86BC7">
      <w:pPr>
        <w:pStyle w:val="Heading3"/>
      </w:pPr>
      <w:bookmarkStart w:id="894" w:name="_Toc1572061"/>
      <w:r>
        <w:t>General</w:t>
      </w:r>
      <w:bookmarkEnd w:id="89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95" w:name="_Toc1572062"/>
      <w:r>
        <w:t>Constraints</w:t>
      </w:r>
      <w:bookmarkEnd w:id="895"/>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896" w:name="_Ref493518436"/>
      <w:bookmarkStart w:id="897" w:name="_Ref493518439"/>
      <w:bookmarkStart w:id="898" w:name="_Ref493518529"/>
      <w:bookmarkStart w:id="899" w:name="_Toc1572063"/>
      <w:proofErr w:type="spellStart"/>
      <w:r>
        <w:t>deleted</w:t>
      </w:r>
      <w:r w:rsidR="00F27F55">
        <w:t>Region</w:t>
      </w:r>
      <w:proofErr w:type="spellEnd"/>
      <w:r>
        <w:t xml:space="preserve"> property</w:t>
      </w:r>
      <w:bookmarkEnd w:id="896"/>
      <w:bookmarkEnd w:id="897"/>
      <w:bookmarkEnd w:id="898"/>
      <w:bookmarkEnd w:id="899"/>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00" w:name="_Ref493518437"/>
      <w:bookmarkStart w:id="901" w:name="_Ref493518440"/>
      <w:bookmarkStart w:id="902" w:name="_Toc1572064"/>
      <w:proofErr w:type="spellStart"/>
      <w:r>
        <w:t>inserted</w:t>
      </w:r>
      <w:r w:rsidR="00F27F55">
        <w:t>Content</w:t>
      </w:r>
      <w:proofErr w:type="spellEnd"/>
      <w:r>
        <w:t xml:space="preserve"> property</w:t>
      </w:r>
      <w:bookmarkEnd w:id="900"/>
      <w:bookmarkEnd w:id="901"/>
      <w:bookmarkEnd w:id="902"/>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lastRenderedPageBreak/>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03" w:name="_Ref493404948"/>
      <w:bookmarkStart w:id="904" w:name="_Ref493406026"/>
      <w:bookmarkStart w:id="905" w:name="_Toc1572065"/>
      <w:r>
        <w:t>notification object</w:t>
      </w:r>
      <w:bookmarkEnd w:id="903"/>
      <w:bookmarkEnd w:id="904"/>
      <w:bookmarkEnd w:id="905"/>
    </w:p>
    <w:p w14:paraId="3BD7AF2E" w14:textId="23E07934" w:rsidR="00B86BC7" w:rsidRDefault="00B86BC7" w:rsidP="00B86BC7">
      <w:pPr>
        <w:pStyle w:val="Heading3"/>
      </w:pPr>
      <w:bookmarkStart w:id="906" w:name="_Toc1572066"/>
      <w:r>
        <w:t>General</w:t>
      </w:r>
      <w:bookmarkEnd w:id="906"/>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907" w:name="_Toc1572067"/>
      <w:r>
        <w:t>id property</w:t>
      </w:r>
      <w:bookmarkEnd w:id="9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08" w:name="_Ref493518926"/>
      <w:bookmarkStart w:id="909" w:name="_Toc1572068"/>
      <w:proofErr w:type="spellStart"/>
      <w:r>
        <w:t>ruleId</w:t>
      </w:r>
      <w:proofErr w:type="spellEnd"/>
      <w:r>
        <w:t xml:space="preserve"> property</w:t>
      </w:r>
      <w:bookmarkEnd w:id="908"/>
      <w:bookmarkEnd w:id="909"/>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910" w:name="_Toc1572069"/>
      <w:proofErr w:type="spellStart"/>
      <w:r>
        <w:t>ruleIndex</w:t>
      </w:r>
      <w:proofErr w:type="spellEnd"/>
      <w:r>
        <w:t xml:space="preserve"> property</w:t>
      </w:r>
      <w:bookmarkEnd w:id="910"/>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911" w:name="_Toc1572070"/>
      <w:proofErr w:type="spellStart"/>
      <w:r>
        <w:t>physicalLocation</w:t>
      </w:r>
      <w:proofErr w:type="spellEnd"/>
      <w:r>
        <w:t xml:space="preserve"> property</w:t>
      </w:r>
      <w:bookmarkEnd w:id="911"/>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912" w:name="_Toc1572071"/>
      <w:r>
        <w:t>message property</w:t>
      </w:r>
      <w:bookmarkEnd w:id="912"/>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13" w:name="_Ref493404972"/>
      <w:bookmarkStart w:id="914" w:name="_Ref493406037"/>
      <w:bookmarkStart w:id="915" w:name="_Toc1572072"/>
      <w:r>
        <w:t>level property</w:t>
      </w:r>
      <w:bookmarkEnd w:id="913"/>
      <w:bookmarkEnd w:id="914"/>
      <w:bookmarkEnd w:id="9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916" w:name="_Toc1572073"/>
      <w:proofErr w:type="spellStart"/>
      <w:r>
        <w:lastRenderedPageBreak/>
        <w:t>threadId</w:t>
      </w:r>
      <w:proofErr w:type="spellEnd"/>
      <w:r>
        <w:t xml:space="preserve"> property</w:t>
      </w:r>
      <w:bookmarkEnd w:id="9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17" w:name="_Toc1572074"/>
      <w:proofErr w:type="spellStart"/>
      <w:r>
        <w:t>time</w:t>
      </w:r>
      <w:r w:rsidR="00BF4F63">
        <w:t>Utc</w:t>
      </w:r>
      <w:proofErr w:type="spellEnd"/>
      <w:r>
        <w:t xml:space="preserve"> property</w:t>
      </w:r>
      <w:bookmarkEnd w:id="917"/>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918" w:name="_Toc1572075"/>
      <w:r>
        <w:t>exception property</w:t>
      </w:r>
      <w:bookmarkEnd w:id="918"/>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19" w:name="_Ref493570836"/>
      <w:bookmarkStart w:id="920" w:name="_Toc1572076"/>
      <w:r>
        <w:t>exception object</w:t>
      </w:r>
      <w:bookmarkEnd w:id="919"/>
      <w:bookmarkEnd w:id="920"/>
    </w:p>
    <w:p w14:paraId="1257C9E2" w14:textId="6070509F" w:rsidR="00B86BC7" w:rsidRDefault="00B86BC7" w:rsidP="00B86BC7">
      <w:pPr>
        <w:pStyle w:val="Heading3"/>
      </w:pPr>
      <w:bookmarkStart w:id="921" w:name="_Toc1572077"/>
      <w:r>
        <w:t>General</w:t>
      </w:r>
      <w:bookmarkEnd w:id="92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22" w:name="_Toc1572078"/>
      <w:r>
        <w:t>kind property</w:t>
      </w:r>
      <w:bookmarkEnd w:id="92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23" w:name="_Toc1572079"/>
      <w:r>
        <w:t>message property</w:t>
      </w:r>
      <w:bookmarkEnd w:id="923"/>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24" w:name="_Toc1572080"/>
      <w:r>
        <w:lastRenderedPageBreak/>
        <w:t>stack property</w:t>
      </w:r>
      <w:bookmarkEnd w:id="924"/>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25" w:name="_Toc1572081"/>
      <w:proofErr w:type="spellStart"/>
      <w:r>
        <w:t>innerExceptions</w:t>
      </w:r>
      <w:proofErr w:type="spellEnd"/>
      <w:r>
        <w:t xml:space="preserve"> property</w:t>
      </w:r>
      <w:bookmarkEnd w:id="92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26" w:name="_Ref528151413"/>
      <w:bookmarkStart w:id="927" w:name="_Toc1572082"/>
      <w:bookmarkStart w:id="928" w:name="_Toc287332011"/>
      <w:r>
        <w:lastRenderedPageBreak/>
        <w:t>External</w:t>
      </w:r>
      <w:r w:rsidR="00F265D8">
        <w:t xml:space="preserve"> property</w:t>
      </w:r>
      <w:r>
        <w:t xml:space="preserve"> file format</w:t>
      </w:r>
      <w:bookmarkEnd w:id="926"/>
      <w:bookmarkEnd w:id="927"/>
    </w:p>
    <w:p w14:paraId="2A3E0063" w14:textId="270C9EBD" w:rsidR="00AF60C1" w:rsidRDefault="00AF60C1" w:rsidP="00AF60C1">
      <w:pPr>
        <w:pStyle w:val="Heading2"/>
      </w:pPr>
      <w:bookmarkStart w:id="929" w:name="_Toc1572083"/>
      <w:r>
        <w:t>General</w:t>
      </w:r>
      <w:bookmarkEnd w:id="929"/>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30" w:name="_Toc1572084"/>
      <w:r>
        <w:t>External property file naming convention</w:t>
      </w:r>
      <w:bookmarkEnd w:id="93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31" w:name="_Toc1572085"/>
      <w:proofErr w:type="spellStart"/>
      <w:r>
        <w:t>externalPropert</w:t>
      </w:r>
      <w:r w:rsidR="00F265D8">
        <w:t>ies</w:t>
      </w:r>
      <w:proofErr w:type="spellEnd"/>
      <w:r>
        <w:t xml:space="preserve"> object</w:t>
      </w:r>
      <w:bookmarkEnd w:id="931"/>
    </w:p>
    <w:p w14:paraId="6E569B6A" w14:textId="60E785B4" w:rsidR="0069571F" w:rsidRPr="0069571F" w:rsidRDefault="0069571F" w:rsidP="0069571F">
      <w:pPr>
        <w:pStyle w:val="Heading3"/>
      </w:pPr>
      <w:bookmarkStart w:id="932" w:name="_Ref525812129"/>
      <w:bookmarkStart w:id="933" w:name="_Toc1572086"/>
      <w:r>
        <w:t>General</w:t>
      </w:r>
      <w:bookmarkEnd w:id="932"/>
      <w:bookmarkEnd w:id="93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017492F"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ins w:id="934" w:author="Laurence Golding" w:date="2019-03-08T10:59:00Z">
        <w:r w:rsidR="009B74AB">
          <w:t xml:space="preserve">. Note that the </w:t>
        </w:r>
        <w:r w:rsidR="009B74AB" w:rsidRPr="009B74AB">
          <w:rPr>
            <w:rStyle w:val="CODEtemp"/>
          </w:rPr>
          <w:t>properties</w:t>
        </w:r>
        <w:r w:rsidR="009B74AB">
          <w:t xml:space="preserve"> property has been externalized under the property name </w:t>
        </w:r>
        <w:proofErr w:type="spellStart"/>
        <w:r w:rsidR="009B74AB" w:rsidRPr="009B74AB">
          <w:rPr>
            <w:rStyle w:val="CODEtemp"/>
          </w:rPr>
          <w:t>externalizedProperties</w:t>
        </w:r>
        <w:proofErr w:type="spellEnd"/>
        <w:r w:rsidR="009B74AB">
          <w:t>, as e</w:t>
        </w:r>
      </w:ins>
      <w:ins w:id="935" w:author="Laurence Golding" w:date="2019-03-08T11:00:00Z">
        <w:r w:rsidR="009B74AB">
          <w:t xml:space="preserve">xplained in </w:t>
        </w:r>
        <w:r w:rsidR="009B74AB">
          <w:t>§</w:t>
        </w:r>
        <w:r w:rsidR="009B74AB">
          <w:fldChar w:fldCharType="begin"/>
        </w:r>
        <w:r w:rsidR="009B74AB">
          <w:instrText xml:space="preserve"> REF _Ref2935260 \r \h </w:instrText>
        </w:r>
      </w:ins>
      <w:r w:rsidR="009B74AB">
        <w:fldChar w:fldCharType="separate"/>
      </w:r>
      <w:ins w:id="936" w:author="Laurence Golding" w:date="2019-03-08T11:00:00Z">
        <w:r w:rsidR="009B74AB">
          <w:t>4.3.6</w:t>
        </w:r>
        <w:r w:rsidR="009B74AB">
          <w:fldChar w:fldCharType="end"/>
        </w:r>
        <w:r w:rsidR="009B74AB">
          <w:t>.</w:t>
        </w:r>
      </w:ins>
      <w:del w:id="937" w:author="Laurence Golding" w:date="2019-03-08T10:59:00Z">
        <w:r w:rsidDel="009B74AB">
          <w:delText>:</w:delText>
        </w:r>
      </w:del>
    </w:p>
    <w:p w14:paraId="11997C11" w14:textId="2C570D3B" w:rsidR="0069571F" w:rsidRPr="00230F9F" w:rsidRDefault="0069571F" w:rsidP="0069571F">
      <w:pPr>
        <w:pStyle w:val="Code"/>
      </w:pPr>
      <w:bookmarkStart w:id="938"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080D2826" w:rsidR="006958DC" w:rsidRDefault="006958DC" w:rsidP="0069571F">
      <w:pPr>
        <w:pStyle w:val="Code"/>
      </w:pPr>
      <w:r>
        <w:t xml:space="preserve">  "</w:t>
      </w:r>
      <w:proofErr w:type="spellStart"/>
      <w:del w:id="939" w:author="Laurence Golding" w:date="2019-03-05T15:26:00Z">
        <w:r w:rsidDel="00A85852">
          <w:delText>instanceGuid</w:delText>
        </w:r>
      </w:del>
      <w:ins w:id="940" w:author="Laurence Golding" w:date="2019-03-05T15:26:00Z">
        <w:r w:rsidR="00A85852">
          <w:t>guid</w:t>
        </w:r>
      </w:ins>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58E172E" w:rsidR="0069571F" w:rsidRDefault="0069571F" w:rsidP="0069571F">
      <w:pPr>
        <w:pStyle w:val="Code"/>
        <w:rPr>
          <w:ins w:id="941" w:author="Laurence Golding" w:date="2019-03-08T10:56:00Z"/>
        </w:rPr>
      </w:pPr>
      <w:r w:rsidRPr="00230F9F">
        <w:t xml:space="preserve">  "</w:t>
      </w:r>
      <w:del w:id="942" w:author="Laurence Golding" w:date="2019-03-08T10:55:00Z">
        <w:r w:rsidR="00F265D8" w:rsidDel="00BA506C">
          <w:delText>run.</w:delText>
        </w:r>
      </w:del>
      <w:r>
        <w:t>files</w:t>
      </w:r>
      <w:r w:rsidRPr="00230F9F">
        <w:t xml:space="preserve">": </w:t>
      </w:r>
      <w:del w:id="943" w:author="Laurence Golding" w:date="2019-03-08T10:56:00Z">
        <w:r w:rsidRPr="00230F9F" w:rsidDel="00BA506C">
          <w:delText>{</w:delText>
        </w:r>
        <w:r w:rsidDel="00BA506C">
          <w:delText xml:space="preserve">              </w:delText>
        </w:r>
      </w:del>
      <w:ins w:id="944" w:author="Laurence Golding" w:date="2019-03-08T10:56:00Z">
        <w:r w:rsidR="00BA506C">
          <w:t>[</w:t>
        </w:r>
        <w:r w:rsidR="00BA506C">
          <w:t xml:space="preserve">                  </w:t>
        </w:r>
      </w:ins>
      <w:r>
        <w:t># See §</w:t>
      </w:r>
      <w:r>
        <w:fldChar w:fldCharType="begin"/>
      </w:r>
      <w:r>
        <w:instrText xml:space="preserve"> REF _Ref525810993 \r \h </w:instrText>
      </w:r>
      <w:r>
        <w:fldChar w:fldCharType="separate"/>
      </w:r>
      <w:r w:rsidR="004905A7">
        <w:t>4.3.6</w:t>
      </w:r>
      <w:r>
        <w:fldChar w:fldCharType="end"/>
      </w:r>
      <w:r>
        <w:t>.</w:t>
      </w:r>
    </w:p>
    <w:p w14:paraId="371BFC54" w14:textId="02F871C6" w:rsidR="00BA506C" w:rsidRDefault="00BA506C" w:rsidP="0069571F">
      <w:pPr>
        <w:pStyle w:val="Code"/>
        <w:rPr>
          <w:ins w:id="945" w:author="Laurence Golding" w:date="2019-03-08T10:56:00Z"/>
        </w:rPr>
      </w:pPr>
      <w:ins w:id="946" w:author="Laurence Golding" w:date="2019-03-08T10:56:00Z">
        <w:r>
          <w:t xml:space="preserve">    {</w:t>
        </w:r>
      </w:ins>
    </w:p>
    <w:p w14:paraId="10317540" w14:textId="6EC829E4" w:rsidR="00BA506C" w:rsidRPr="00230F9F" w:rsidRDefault="00BA506C" w:rsidP="0069571F">
      <w:pPr>
        <w:pStyle w:val="Code"/>
      </w:pPr>
      <w:ins w:id="947" w:author="Laurence Golding" w:date="2019-03-08T10:56:00Z">
        <w:r>
          <w:t xml:space="preserve">      "</w:t>
        </w:r>
        <w:proofErr w:type="spellStart"/>
        <w:r>
          <w:t>fileLocation</w:t>
        </w:r>
        <w:proofErr w:type="spellEnd"/>
        <w:r>
          <w:t>": {</w:t>
        </w:r>
      </w:ins>
    </w:p>
    <w:p w14:paraId="517798FC" w14:textId="1A863714" w:rsidR="0069571F" w:rsidRDefault="0069571F" w:rsidP="0069571F">
      <w:pPr>
        <w:pStyle w:val="Code"/>
        <w:rPr>
          <w:ins w:id="948" w:author="Laurence Golding" w:date="2019-03-08T10:57:00Z"/>
        </w:rPr>
      </w:pPr>
      <w:r w:rsidRPr="00230F9F">
        <w:t xml:space="preserve">    </w:t>
      </w:r>
      <w:ins w:id="949" w:author="Laurence Golding" w:date="2019-03-08T10:56:00Z">
        <w:r w:rsidR="00BA506C">
          <w:t xml:space="preserve">    "uri": </w:t>
        </w:r>
      </w:ins>
      <w:r w:rsidRPr="00230F9F">
        <w:t>"apple.png"</w:t>
      </w:r>
      <w:del w:id="950" w:author="Laurence Golding" w:date="2019-03-08T10:56:00Z">
        <w:r w:rsidRPr="00230F9F" w:rsidDel="00BA506C">
          <w:delText>: {</w:delText>
        </w:r>
      </w:del>
    </w:p>
    <w:p w14:paraId="6F8711F4" w14:textId="4484E646" w:rsidR="00BA506C" w:rsidRPr="00230F9F" w:rsidRDefault="00BA506C" w:rsidP="0069571F">
      <w:pPr>
        <w:pStyle w:val="Code"/>
      </w:pPr>
      <w:ins w:id="951" w:author="Laurence Golding" w:date="2019-03-08T10:57:00Z">
        <w:r>
          <w:t xml:space="preserve">      },</w:t>
        </w:r>
      </w:ins>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3982E9D7" w:rsidR="0069571F" w:rsidRDefault="0069571F" w:rsidP="0069571F">
      <w:pPr>
        <w:pStyle w:val="Code"/>
        <w:rPr>
          <w:ins w:id="952" w:author="Laurence Golding" w:date="2019-03-08T10:57:00Z"/>
        </w:rPr>
      </w:pPr>
      <w:r w:rsidRPr="00E30FBE">
        <w:t xml:space="preserve">    },</w:t>
      </w:r>
    </w:p>
    <w:p w14:paraId="6E51B1D9" w14:textId="15EB2A1E" w:rsidR="00BA506C" w:rsidRDefault="00BA506C" w:rsidP="0069571F">
      <w:pPr>
        <w:pStyle w:val="Code"/>
        <w:rPr>
          <w:ins w:id="953" w:author="Laurence Golding" w:date="2019-03-08T10:57:00Z"/>
        </w:rPr>
      </w:pPr>
      <w:ins w:id="954" w:author="Laurence Golding" w:date="2019-03-08T10:57:00Z">
        <w:r>
          <w:t xml:space="preserve">    {</w:t>
        </w:r>
      </w:ins>
    </w:p>
    <w:p w14:paraId="79BB744C" w14:textId="6FA3EB71" w:rsidR="00BA506C" w:rsidRPr="00E30FBE" w:rsidRDefault="00BA506C" w:rsidP="0069571F">
      <w:pPr>
        <w:pStyle w:val="Code"/>
      </w:pPr>
      <w:ins w:id="955" w:author="Laurence Golding" w:date="2019-03-08T10:57:00Z">
        <w:r>
          <w:t xml:space="preserve">      "</w:t>
        </w:r>
        <w:proofErr w:type="spellStart"/>
        <w:r>
          <w:t>fileLocation</w:t>
        </w:r>
        <w:proofErr w:type="spellEnd"/>
        <w:r>
          <w:t>": {</w:t>
        </w:r>
      </w:ins>
    </w:p>
    <w:p w14:paraId="421A85E4" w14:textId="29FBC39F" w:rsidR="0069571F" w:rsidRDefault="0069571F" w:rsidP="0069571F">
      <w:pPr>
        <w:pStyle w:val="Code"/>
        <w:rPr>
          <w:ins w:id="956" w:author="Laurence Golding" w:date="2019-03-08T10:57:00Z"/>
        </w:rPr>
      </w:pPr>
      <w:r w:rsidRPr="00A92DF0">
        <w:t xml:space="preserve">    </w:t>
      </w:r>
      <w:ins w:id="957" w:author="Laurence Golding" w:date="2019-03-08T10:57:00Z">
        <w:r w:rsidR="00BA506C">
          <w:t xml:space="preserve">    "uri": </w:t>
        </w:r>
      </w:ins>
      <w:r w:rsidRPr="00A92DF0">
        <w:t>"banana.png"</w:t>
      </w:r>
      <w:del w:id="958" w:author="Laurence Golding" w:date="2019-03-08T10:57:00Z">
        <w:r w:rsidRPr="00A92DF0" w:rsidDel="00BA506C">
          <w:delText>: {</w:delText>
        </w:r>
      </w:del>
    </w:p>
    <w:p w14:paraId="448FE81C" w14:textId="6DE76A36" w:rsidR="00BA506C" w:rsidRPr="00A92DF0" w:rsidRDefault="00BA506C" w:rsidP="0069571F">
      <w:pPr>
        <w:pStyle w:val="Code"/>
      </w:pPr>
      <w:ins w:id="959" w:author="Laurence Golding" w:date="2019-03-08T10:57:00Z">
        <w:r>
          <w:t xml:space="preserve">      },</w:t>
        </w:r>
      </w:ins>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5422484A" w:rsidR="0069571F" w:rsidRPr="00230F9F" w:rsidRDefault="0069571F" w:rsidP="0069571F">
      <w:pPr>
        <w:pStyle w:val="Code"/>
      </w:pPr>
      <w:r w:rsidRPr="00230F9F">
        <w:t xml:space="preserve">    }</w:t>
      </w:r>
    </w:p>
    <w:p w14:paraId="386E8DF0" w14:textId="18EC684F" w:rsidR="0069571F" w:rsidRDefault="0069571F" w:rsidP="0069571F">
      <w:pPr>
        <w:pStyle w:val="Code"/>
      </w:pPr>
      <w:r w:rsidRPr="00230F9F">
        <w:t xml:space="preserve">  </w:t>
      </w:r>
      <w:del w:id="960" w:author="Laurence Golding" w:date="2019-03-08T10:58:00Z">
        <w:r w:rsidRPr="00230F9F" w:rsidDel="00BA506C">
          <w:delText>}</w:delText>
        </w:r>
        <w:r w:rsidR="00F265D8" w:rsidDel="00BA506C">
          <w:delText>,</w:delText>
        </w:r>
      </w:del>
      <w:ins w:id="961" w:author="Laurence Golding" w:date="2019-03-08T10:58:00Z">
        <w:r w:rsidR="00BA506C">
          <w:t>]</w:t>
        </w:r>
        <w:r w:rsidR="00BA506C">
          <w:t>,</w:t>
        </w:r>
      </w:ins>
    </w:p>
    <w:p w14:paraId="37BE99C2" w14:textId="261D6FDC" w:rsidR="00F265D8" w:rsidRDefault="00F265D8" w:rsidP="0069571F">
      <w:pPr>
        <w:pStyle w:val="Code"/>
      </w:pPr>
    </w:p>
    <w:p w14:paraId="5259103B" w14:textId="794AFA50" w:rsidR="00F265D8" w:rsidRDefault="00F265D8" w:rsidP="0069571F">
      <w:pPr>
        <w:pStyle w:val="Code"/>
      </w:pPr>
      <w:r>
        <w:t xml:space="preserve">  "</w:t>
      </w:r>
      <w:proofErr w:type="spellStart"/>
      <w:del w:id="962" w:author="Laurence Golding" w:date="2019-03-08T10:55:00Z">
        <w:r w:rsidDel="00BA506C">
          <w:delText>run.p</w:delText>
        </w:r>
      </w:del>
      <w:ins w:id="963" w:author="Laurence Golding" w:date="2019-03-08T10:55:00Z">
        <w:r w:rsidR="00BA506C">
          <w:t>externalizedP</w:t>
        </w:r>
      </w:ins>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64" w:name="_Ref525810506"/>
      <w:bookmarkStart w:id="965" w:name="_Toc1572087"/>
      <w:bookmarkEnd w:id="938"/>
      <w:r>
        <w:t>$schema property</w:t>
      </w:r>
      <w:bookmarkEnd w:id="964"/>
      <w:bookmarkEnd w:id="96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66" w:name="_Ref523913350"/>
      <w:bookmarkStart w:id="967" w:name="_Toc1572088"/>
      <w:r>
        <w:t>version property</w:t>
      </w:r>
      <w:bookmarkEnd w:id="966"/>
      <w:bookmarkEnd w:id="967"/>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34E92FD" w:rsidR="006958DC" w:rsidRDefault="006958DC" w:rsidP="006958DC">
      <w:pPr>
        <w:pStyle w:val="Heading3"/>
      </w:pPr>
      <w:bookmarkStart w:id="968" w:name="_Ref525814013"/>
      <w:bookmarkStart w:id="969" w:name="_Toc1572089"/>
      <w:del w:id="970" w:author="Laurence Golding" w:date="2019-03-05T15:27:00Z">
        <w:r w:rsidDel="00A85852">
          <w:delText xml:space="preserve">instanceGuid </w:delText>
        </w:r>
      </w:del>
      <w:proofErr w:type="spellStart"/>
      <w:ins w:id="971" w:author="Laurence Golding" w:date="2019-03-05T15:27:00Z">
        <w:r w:rsidR="00A85852">
          <w:t>guid</w:t>
        </w:r>
        <w:proofErr w:type="spellEnd"/>
        <w:r w:rsidR="00A85852">
          <w:t xml:space="preserve"> </w:t>
        </w:r>
      </w:ins>
      <w:r>
        <w:t>property</w:t>
      </w:r>
      <w:bookmarkEnd w:id="968"/>
      <w:bookmarkEnd w:id="969"/>
    </w:p>
    <w:p w14:paraId="6E3F5D71" w14:textId="2733D73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del w:id="972" w:author="Laurence Golding" w:date="2019-03-05T15:27:00Z">
        <w:r w:rsidDel="00A85852">
          <w:rPr>
            <w:rStyle w:val="CODEtemp"/>
          </w:rPr>
          <w:delText>instanceGuid</w:delText>
        </w:r>
        <w:r w:rsidRPr="00FC1320" w:rsidDel="00A85852">
          <w:delText xml:space="preserve"> </w:delText>
        </w:r>
      </w:del>
      <w:proofErr w:type="spellStart"/>
      <w:ins w:id="973" w:author="Laurence Golding" w:date="2019-03-05T15:27:00Z">
        <w:r w:rsidR="00A85852">
          <w:rPr>
            <w:rStyle w:val="CODEtemp"/>
          </w:rPr>
          <w:t>guid</w:t>
        </w:r>
        <w:proofErr w:type="spellEnd"/>
        <w:r w:rsidR="00A85852" w:rsidRPr="00FC1320">
          <w:t xml:space="preserve"> </w:t>
        </w:r>
      </w:ins>
      <w:r w:rsidRPr="00FC1320">
        <w:t>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del w:id="974" w:author="Laurence Golding" w:date="2019-03-05T15:27:00Z">
        <w:r w:rsidDel="00A85852">
          <w:rPr>
            <w:rStyle w:val="CODEtemp"/>
          </w:rPr>
          <w:delText>instanceGuid</w:delText>
        </w:r>
        <w:r w:rsidRPr="00FC1320" w:rsidDel="00A85852">
          <w:delText xml:space="preserve"> </w:delText>
        </w:r>
      </w:del>
      <w:proofErr w:type="spellStart"/>
      <w:ins w:id="975" w:author="Laurence Golding" w:date="2019-03-05T15:27:00Z">
        <w:r w:rsidR="00A85852">
          <w:rPr>
            <w:rStyle w:val="CODEtemp"/>
          </w:rPr>
          <w:t>guid</w:t>
        </w:r>
        <w:proofErr w:type="spellEnd"/>
        <w:r w:rsidR="00A85852" w:rsidRPr="00FC1320">
          <w:t xml:space="preserve"> </w:t>
        </w:r>
      </w:ins>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ins w:id="976" w:author="Laurence Golding" w:date="2019-03-08T11:29:00Z">
        <w:r w:rsidR="00D666D4">
          <w:rPr>
            <w:rStyle w:val="CODEtemp"/>
          </w:rPr>
          <w:t>Reference</w:t>
        </w:r>
      </w:ins>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w:t>
      </w:r>
      <w:ins w:id="977" w:author="Laurence Golding" w:date="2019-03-08T11:29:00Z">
        <w:r w:rsidR="00D666D4">
          <w:rPr>
            <w:rStyle w:val="CODEtemp"/>
          </w:rPr>
          <w:t>Reference</w:t>
        </w:r>
      </w:ins>
      <w:r w:rsidRPr="006958DC">
        <w:rPr>
          <w:rStyle w:val="CODEtemp"/>
        </w:rPr>
        <w:t>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978" w:name="_Ref525810969"/>
      <w:bookmarkStart w:id="979" w:name="_Toc1572090"/>
      <w:proofErr w:type="spellStart"/>
      <w:r>
        <w:t>runInstanceGuid</w:t>
      </w:r>
      <w:proofErr w:type="spellEnd"/>
      <w:r>
        <w:t xml:space="preserve"> property</w:t>
      </w:r>
      <w:bookmarkEnd w:id="978"/>
      <w:bookmarkEnd w:id="979"/>
    </w:p>
    <w:p w14:paraId="3E79C8E1" w14:textId="3B856E06" w:rsidR="0069571F" w:rsidRDefault="0069571F" w:rsidP="0069571F">
      <w:r>
        <w:t xml:space="preserve">If the </w:t>
      </w:r>
      <w:r w:rsidRPr="005C34B3">
        <w:rPr>
          <w:rStyle w:val="CODEtemp"/>
        </w:rPr>
        <w:t>run</w:t>
      </w:r>
      <w:r>
        <w:t xml:space="preserve"> object to which the external</w:t>
      </w:r>
      <w:ins w:id="980" w:author="Laurence Golding" w:date="2019-03-08T11:15:00Z">
        <w:r w:rsidR="0062262C">
          <w:t>ized</w:t>
        </w:r>
      </w:ins>
      <w:r>
        <w:t xml:space="preserve">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81" w:name="_Ref525634162"/>
      <w:bookmarkStart w:id="982" w:name="_Ref525810993"/>
      <w:bookmarkStart w:id="983" w:name="_Toc1572091"/>
      <w:bookmarkStart w:id="984" w:name="_Ref2935260"/>
      <w:bookmarkStart w:id="985" w:name="_Ref2935668"/>
      <w:r>
        <w:t>The property value</w:t>
      </w:r>
      <w:bookmarkEnd w:id="981"/>
      <w:r>
        <w:t xml:space="preserve"> propert</w:t>
      </w:r>
      <w:bookmarkEnd w:id="982"/>
      <w:r w:rsidR="00355B20">
        <w:t>ies</w:t>
      </w:r>
      <w:bookmarkEnd w:id="983"/>
      <w:bookmarkEnd w:id="984"/>
      <w:bookmarkEnd w:id="985"/>
    </w:p>
    <w:p w14:paraId="1C099E1F" w14:textId="6AD179BD" w:rsidR="009B74AB" w:rsidRDefault="0069571F" w:rsidP="0069571F">
      <w:pPr>
        <w:rPr>
          <w:ins w:id="986" w:author="Laurence Golding" w:date="2019-03-08T11:05:00Z"/>
        </w:rPr>
      </w:pPr>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w:t>
      </w:r>
      <w:ins w:id="987" w:author="Laurence Golding" w:date="2019-03-08T11:02:00Z">
        <w:r w:rsidR="009B74AB">
          <w:t xml:space="preserve">. </w:t>
        </w:r>
      </w:ins>
      <w:ins w:id="988" w:author="Laurence Golding" w:date="2019-03-08T11:03:00Z">
        <w:r w:rsidR="009B74AB">
          <w:t>With one exception, e</w:t>
        </w:r>
      </w:ins>
      <w:ins w:id="989" w:author="Laurence Golding" w:date="2019-03-08T11:02:00Z">
        <w:r w:rsidR="009B74AB">
          <w:t>ach property name</w:t>
        </w:r>
      </w:ins>
      <w:ins w:id="990" w:author="Laurence Golding" w:date="2019-03-08T11:03:00Z">
        <w:r w:rsidR="009B74AB">
          <w:t xml:space="preserve"> </w:t>
        </w:r>
        <w:r w:rsidR="009B74AB" w:rsidRPr="00D666D4">
          <w:rPr>
            <w:b/>
          </w:rPr>
          <w:t>SHALL</w:t>
        </w:r>
        <w:r w:rsidR="009B74AB">
          <w:t xml:space="preserve"> equal the name of an</w:t>
        </w:r>
      </w:ins>
      <w:ins w:id="991" w:author="Laurence Golding" w:date="2019-03-08T11:04:00Z">
        <w:r w:rsidR="009B74AB">
          <w:t xml:space="preserve"> externalizable property of the </w:t>
        </w:r>
        <w:r w:rsidR="009B74AB" w:rsidRPr="00D666D4">
          <w:rPr>
            <w:rStyle w:val="CODEtemp"/>
          </w:rPr>
          <w:t>run</w:t>
        </w:r>
        <w:r w:rsidR="009B74AB">
          <w:t xml:space="preserve"> object (</w:t>
        </w:r>
      </w:ins>
      <w:ins w:id="992" w:author="Laurence Golding" w:date="2019-03-08T11:05:00Z">
        <w:r w:rsidR="009B74AB">
          <w:t>§</w:t>
        </w:r>
        <w:r w:rsidR="009B74AB">
          <w:fldChar w:fldCharType="begin"/>
        </w:r>
        <w:r w:rsidR="009B74AB">
          <w:instrText xml:space="preserve"> REF _Ref493349997 \r \h </w:instrText>
        </w:r>
        <w:r w:rsidR="009B74AB">
          <w:fldChar w:fldCharType="separate"/>
        </w:r>
        <w:r w:rsidR="009B74AB">
          <w:t>3.13</w:t>
        </w:r>
        <w:r w:rsidR="009B74AB">
          <w:fldChar w:fldCharType="end"/>
        </w:r>
      </w:ins>
      <w:ins w:id="993" w:author="Laurence Golding" w:date="2019-03-08T11:04:00Z">
        <w:r w:rsidR="009B74AB">
          <w:t>).</w:t>
        </w:r>
      </w:ins>
      <w:ins w:id="994" w:author="Laurence Golding" w:date="2019-03-08T11:05:00Z">
        <w:r w:rsidR="009B74AB">
          <w:t xml:space="preserve"> </w:t>
        </w:r>
        <w:r w:rsidR="009B74AB">
          <w:t xml:space="preserve">The exception is that if </w:t>
        </w:r>
        <w:proofErr w:type="spellStart"/>
        <w:r w:rsidR="009B74AB" w:rsidRPr="0040733F">
          <w:rPr>
            <w:rStyle w:val="CODEtemp"/>
          </w:rPr>
          <w:t>run.properties</w:t>
        </w:r>
        <w:proofErr w:type="spellEnd"/>
        <w:r w:rsidR="009B74AB">
          <w:t xml:space="preserve"> (see §</w:t>
        </w:r>
        <w:r w:rsidR="009B74AB">
          <w:fldChar w:fldCharType="begin"/>
        </w:r>
        <w:r w:rsidR="009B74AB">
          <w:instrText xml:space="preserve"> REF _Ref2691618 \r \h </w:instrText>
        </w:r>
        <w:r w:rsidR="009B74AB">
          <w:fldChar w:fldCharType="separate"/>
        </w:r>
        <w:r w:rsidR="009B74AB">
          <w:t>3.8.1</w:t>
        </w:r>
        <w:r w:rsidR="009B74AB">
          <w:fldChar w:fldCharType="end"/>
        </w:r>
        <w:r w:rsidR="009B74AB">
          <w:t xml:space="preserve">) is externalized, the corresponding property name in the </w:t>
        </w:r>
        <w:proofErr w:type="spellStart"/>
        <w:r w:rsidR="009B74AB" w:rsidRPr="0040733F">
          <w:rPr>
            <w:rStyle w:val="CODEtemp"/>
          </w:rPr>
          <w:t>externalProper</w:t>
        </w:r>
      </w:ins>
      <w:ins w:id="995" w:author="Laurence Golding" w:date="2019-03-08T11:30:00Z">
        <w:r w:rsidR="00D666D4">
          <w:rPr>
            <w:rStyle w:val="CODEtemp"/>
          </w:rPr>
          <w:t>tie</w:t>
        </w:r>
      </w:ins>
      <w:ins w:id="996" w:author="Laurence Golding" w:date="2019-03-08T11:05:00Z">
        <w:r w:rsidR="009B74AB" w:rsidRPr="0040733F">
          <w:rPr>
            <w:rStyle w:val="CODEtemp"/>
          </w:rPr>
          <w:t>s</w:t>
        </w:r>
        <w:proofErr w:type="spellEnd"/>
        <w:r w:rsidR="009B74AB">
          <w:t xml:space="preserve"> object </w:t>
        </w:r>
        <w:r w:rsidR="009B74AB" w:rsidRPr="00AF0D6D">
          <w:rPr>
            <w:b/>
          </w:rPr>
          <w:t>SHALL</w:t>
        </w:r>
        <w:r w:rsidR="009B74AB">
          <w:t xml:space="preserve"> be </w:t>
        </w:r>
        <w:proofErr w:type="spellStart"/>
        <w:r w:rsidR="009B74AB" w:rsidRPr="0040733F">
          <w:rPr>
            <w:rStyle w:val="CODEtemp"/>
          </w:rPr>
          <w:t>externalizedProperties</w:t>
        </w:r>
        <w:proofErr w:type="spellEnd"/>
        <w:r w:rsidR="009B74AB">
          <w:t xml:space="preserve"> rather than </w:t>
        </w:r>
        <w:r w:rsidR="009B74AB" w:rsidRPr="0040733F">
          <w:rPr>
            <w:rStyle w:val="CODEtemp"/>
          </w:rPr>
          <w:t>properties</w:t>
        </w:r>
        <w:r w:rsidR="009B74AB">
          <w:t>.</w:t>
        </w:r>
      </w:ins>
    </w:p>
    <w:p w14:paraId="6D60AB50" w14:textId="7899DF97" w:rsidR="009B74AB" w:rsidRDefault="009B74AB" w:rsidP="009B74AB">
      <w:pPr>
        <w:pStyle w:val="Note"/>
        <w:rPr>
          <w:ins w:id="997" w:author="Laurence Golding" w:date="2019-03-08T11:06:00Z"/>
        </w:rPr>
      </w:pPr>
      <w:ins w:id="998" w:author="Laurence Golding" w:date="2019-03-08T11:06:00Z">
        <w:r>
          <w:t>NOTE</w:t>
        </w:r>
        <w:r>
          <w:t xml:space="preserve"> 1</w:t>
        </w:r>
        <w:r>
          <w:t xml:space="preserve">: The purpose of this exception is to allow an </w:t>
        </w:r>
        <w:proofErr w:type="spellStart"/>
        <w:r w:rsidRPr="0040733F">
          <w:rPr>
            <w:rStyle w:val="CODEtemp"/>
          </w:rPr>
          <w:t>externalPropert</w:t>
        </w:r>
        <w:r>
          <w:rPr>
            <w:rStyle w:val="CODEtemp"/>
          </w:rPr>
          <w:t>ies</w:t>
        </w:r>
        <w:proofErr w:type="spellEnd"/>
        <w:r>
          <w:t xml:space="preserve"> object to have a property bag named </w:t>
        </w:r>
        <w:r w:rsidRPr="0040733F">
          <w:rPr>
            <w:rStyle w:val="CODEtemp"/>
          </w:rPr>
          <w:t>properties</w:t>
        </w:r>
        <w:r>
          <w:t>, named consistently with the property bag in all other SARIF objects.</w:t>
        </w:r>
      </w:ins>
      <w:del w:id="999" w:author="Laurence Golding" w:date="2019-03-08T11:02:00Z">
        <w:r w:rsidR="00355B20" w:rsidDel="009B74AB">
          <w:delText xml:space="preserve"> each of</w:delText>
        </w:r>
        <w:r w:rsidR="0069571F" w:rsidDel="009B74AB">
          <w:delText xml:space="preserve"> whose name</w:delText>
        </w:r>
        <w:r w:rsidR="00355B20" w:rsidDel="009B74AB">
          <w:delText xml:space="preserve">s is constructed by prepending the string </w:delText>
        </w:r>
        <w:r w:rsidR="00355B20" w:rsidRPr="00355B20" w:rsidDel="009B74AB">
          <w:rPr>
            <w:rStyle w:val="CODEtemp"/>
          </w:rPr>
          <w:delText>"run."</w:delText>
        </w:r>
        <w:r w:rsidR="00355B20" w:rsidDel="009B74AB">
          <w:delText xml:space="preserve"> to</w:delText>
        </w:r>
        <w:r w:rsidR="0069571F" w:rsidDel="009B74AB">
          <w:delText xml:space="preserve"> </w:delText>
        </w:r>
        <w:r w:rsidR="00E84A11" w:rsidDel="009B74AB">
          <w:delText>the name of the external property</w:delText>
        </w:r>
      </w:del>
    </w:p>
    <w:p w14:paraId="2951789A" w14:textId="13951945" w:rsidR="0069571F" w:rsidRDefault="0069571F" w:rsidP="009B74AB">
      <w:del w:id="1000" w:author="Laurence Golding" w:date="2019-03-08T11:06:00Z">
        <w:r w:rsidDel="009B74AB">
          <w:lastRenderedPageBreak/>
          <w:delText xml:space="preserve"> and whose</w:delText>
        </w:r>
      </w:del>
      <w:ins w:id="1001" w:author="Laurence Golding" w:date="2019-03-08T11:06:00Z">
        <w:r w:rsidR="009B74AB">
          <w:t>The</w:t>
        </w:r>
      </w:ins>
      <w:r>
        <w:t xml:space="preserve"> </w:t>
      </w:r>
      <w:r w:rsidR="00355B20">
        <w:t xml:space="preserve">corresponding </w:t>
      </w:r>
      <w:ins w:id="1002" w:author="Laurence Golding" w:date="2019-03-08T11:30:00Z">
        <w:r w:rsidR="00D666D4">
          <w:t xml:space="preserve">property </w:t>
        </w:r>
      </w:ins>
      <w:r>
        <w:t>value</w:t>
      </w:r>
      <w:r w:rsidR="00355B20">
        <w:t>s</w:t>
      </w:r>
      <w:r>
        <w:t xml:space="preserve"> </w:t>
      </w:r>
      <w:r w:rsidR="00355B20">
        <w:t>are</w:t>
      </w:r>
      <w:r>
        <w:t xml:space="preserve"> the value</w:t>
      </w:r>
      <w:r w:rsidR="00355B20">
        <w:t>s</w:t>
      </w:r>
      <w:r>
        <w:t xml:space="preserve"> of the external</w:t>
      </w:r>
      <w:ins w:id="1003" w:author="Laurence Golding" w:date="2019-03-08T11:06:00Z">
        <w:r w:rsidR="009B74AB">
          <w:t>ized</w:t>
        </w:r>
      </w:ins>
      <w:r>
        <w:t xml:space="preserve"> propert</w:t>
      </w:r>
      <w:r w:rsidR="00355B20">
        <w:t>ies</w:t>
      </w:r>
      <w:r>
        <w:t xml:space="preserve">, exactly as </w:t>
      </w:r>
      <w:del w:id="1004" w:author="Laurence Golding" w:date="2019-03-08T11:35:00Z">
        <w:r w:rsidDel="005E625C">
          <w:delText>th</w:delText>
        </w:r>
        <w:r w:rsidR="00355B20" w:rsidDel="005E625C">
          <w:delText>ose</w:delText>
        </w:r>
        <w:r w:rsidDel="005E625C">
          <w:delText xml:space="preserve"> propert</w:delText>
        </w:r>
        <w:r w:rsidR="00355B20" w:rsidDel="005E625C">
          <w:delText>ies</w:delText>
        </w:r>
      </w:del>
      <w:ins w:id="1005" w:author="Laurence Golding" w:date="2019-03-08T11:35:00Z">
        <w:r w:rsidR="005E625C">
          <w:t>they</w:t>
        </w:r>
      </w:ins>
      <w:r>
        <w:t xml:space="preserve"> would have appeared </w:t>
      </w:r>
      <w:r w:rsidR="00E84A11">
        <w:t xml:space="preserve"> </w:t>
      </w:r>
      <w:r>
        <w:t xml:space="preserve">had </w:t>
      </w:r>
      <w:r w:rsidR="00355B20">
        <w:t>they</w:t>
      </w:r>
      <w:r>
        <w:t xml:space="preserve"> occurred inline in the root file.</w:t>
      </w:r>
    </w:p>
    <w:p w14:paraId="358C759A" w14:textId="3B66C02E" w:rsidR="0069571F" w:rsidRDefault="0069571F" w:rsidP="0069571F">
      <w:pPr>
        <w:pStyle w:val="Note"/>
      </w:pPr>
      <w:r>
        <w:t>NOTE</w:t>
      </w:r>
      <w:ins w:id="1006" w:author="Laurence Golding" w:date="2019-03-08T11:06:00Z">
        <w:r w:rsidR="009B74AB">
          <w:t xml:space="preserve"> 2</w:t>
        </w:r>
      </w:ins>
      <w:r>
        <w:t>: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w:t>
      </w:r>
      <w:ins w:id="1007" w:author="Laurence Golding" w:date="2019-03-08T11:31:00Z">
        <w:r w:rsidR="00D666D4">
          <w:t>ized</w:t>
        </w:r>
      </w:ins>
      <w:r w:rsidR="00E84A11">
        <w:t xml:space="preserve">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w:t>
      </w:r>
      <w:proofErr w:type="spellStart"/>
      <w:r>
        <w:t>named</w:t>
      </w:r>
      <w:del w:id="1008" w:author="Laurence Golding" w:date="2019-03-08T11:02:00Z">
        <w:r w:rsidDel="009B74AB">
          <w:delText xml:space="preserve"> </w:delText>
        </w:r>
        <w:r w:rsidR="00355B20" w:rsidDel="009B74AB">
          <w:rPr>
            <w:rStyle w:val="CODEtemp"/>
          </w:rPr>
          <w:delText>run.</w:delText>
        </w:r>
      </w:del>
      <w:r w:rsidR="00355B20">
        <w:rPr>
          <w:rStyle w:val="CODEtemp"/>
        </w:rPr>
        <w:t>f</w:t>
      </w:r>
      <w:r w:rsidRPr="00975C19">
        <w:rPr>
          <w:rStyle w:val="CODEtemp"/>
        </w:rPr>
        <w:t>iles</w:t>
      </w:r>
      <w:proofErr w:type="spellEnd"/>
      <w:r w:rsidR="00355B20">
        <w:t xml:space="preserve">, and the externalized value of the </w:t>
      </w:r>
      <w:r w:rsidR="00355B20" w:rsidRPr="00355B20">
        <w:rPr>
          <w:rStyle w:val="CODEtemp"/>
        </w:rPr>
        <w:t>properties</w:t>
      </w:r>
      <w:r w:rsidR="00355B20">
        <w:t xml:space="preserve"> property is stored in a property named</w:t>
      </w:r>
      <w:ins w:id="1009" w:author="Laurence Golding" w:date="2019-03-08T11:47:00Z">
        <w:r w:rsidR="002759B5">
          <w:t xml:space="preserve"> </w:t>
        </w:r>
      </w:ins>
      <w:bookmarkStart w:id="1010" w:name="_GoBack"/>
      <w:bookmarkEnd w:id="1010"/>
      <w:del w:id="1011" w:author="Laurence Golding" w:date="2019-03-08T11:02:00Z">
        <w:r w:rsidR="00355B20" w:rsidDel="009B74AB">
          <w:delText xml:space="preserve"> </w:delText>
        </w:r>
        <w:r w:rsidR="00355B20" w:rsidRPr="00355B20" w:rsidDel="009B74AB">
          <w:rPr>
            <w:rStyle w:val="CODEtemp"/>
          </w:rPr>
          <w:delText>run.properties</w:delText>
        </w:r>
      </w:del>
      <w:proofErr w:type="spellStart"/>
      <w:ins w:id="1012" w:author="Laurence Golding" w:date="2019-03-08T11:02:00Z">
        <w:r w:rsidR="009B74AB">
          <w:rPr>
            <w:rStyle w:val="CODEtemp"/>
          </w:rPr>
          <w:t>externalizedP</w:t>
        </w:r>
        <w:r w:rsidR="009B74AB" w:rsidRPr="00355B20">
          <w:rPr>
            <w:rStyle w:val="CODEtemp"/>
          </w:rPr>
          <w:t>roperties</w:t>
        </w:r>
      </w:ins>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013" w:name="_Toc1572092"/>
      <w:r w:rsidRPr="00FD22AC">
        <w:lastRenderedPageBreak/>
        <w:t>Conformance</w:t>
      </w:r>
      <w:bookmarkEnd w:id="928"/>
      <w:bookmarkEnd w:id="1013"/>
    </w:p>
    <w:p w14:paraId="1D48659C" w14:textId="6555FDBE" w:rsidR="00EE1E0B" w:rsidRDefault="00EE1E0B" w:rsidP="002244CB"/>
    <w:p w14:paraId="3BBDC6A3" w14:textId="77777777" w:rsidR="00376AE7" w:rsidRDefault="00376AE7" w:rsidP="00376AE7">
      <w:pPr>
        <w:pStyle w:val="Heading2"/>
        <w:numPr>
          <w:ilvl w:val="1"/>
          <w:numId w:val="2"/>
        </w:numPr>
      </w:pPr>
      <w:bookmarkStart w:id="1014" w:name="_Toc1572093"/>
      <w:r>
        <w:t>Conformance targets</w:t>
      </w:r>
      <w:bookmarkEnd w:id="101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5" w:name="_Toc1572094"/>
      <w:r>
        <w:t>Conformance Clause 1: SARIF log file</w:t>
      </w:r>
      <w:bookmarkEnd w:id="1015"/>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016" w:name="_Toc1572095"/>
      <w:r>
        <w:t>Conformance Clause 2: SARIF resource file</w:t>
      </w:r>
      <w:bookmarkEnd w:id="1016"/>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017" w:name="_Hlk507945868"/>
      <w:r>
        <w:t>§</w:t>
      </w:r>
      <w:r>
        <w:fldChar w:fldCharType="begin"/>
      </w:r>
      <w:r>
        <w:instrText xml:space="preserve"> REF _Ref508811723 \r \h </w:instrText>
      </w:r>
      <w:r>
        <w:fldChar w:fldCharType="separate"/>
      </w:r>
      <w:r w:rsidR="004905A7">
        <w:t>3.11.6.5</w:t>
      </w:r>
      <w:r>
        <w:fldChar w:fldCharType="end"/>
      </w:r>
      <w:r>
        <w:t>.</w:t>
      </w:r>
      <w:bookmarkEnd w:id="1017"/>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018" w:name="_Toc1572096"/>
      <w:r>
        <w:t xml:space="preserve">Conformance Clause </w:t>
      </w:r>
      <w:r w:rsidR="00105CCB">
        <w:t>3</w:t>
      </w:r>
      <w:r>
        <w:t>: SARIF producer</w:t>
      </w:r>
      <w:bookmarkEnd w:id="1018"/>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019" w:name="_Toc1572097"/>
      <w:r>
        <w:lastRenderedPageBreak/>
        <w:t xml:space="preserve">Conformance Clause </w:t>
      </w:r>
      <w:r w:rsidR="00105CCB">
        <w:t>4</w:t>
      </w:r>
      <w:r>
        <w:t>: Direct producer</w:t>
      </w:r>
      <w:bookmarkEnd w:id="10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020" w:name="_Toc1572098"/>
      <w:r>
        <w:t xml:space="preserve">Conformance Clause </w:t>
      </w:r>
      <w:r w:rsidR="00D06F1A">
        <w:t>5</w:t>
      </w:r>
      <w:r>
        <w:t>: Deterministic producer</w:t>
      </w:r>
      <w:bookmarkEnd w:id="10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021" w:name="_Toc1572099"/>
      <w:r>
        <w:t>Conformance Clause 6: Converter</w:t>
      </w:r>
      <w:bookmarkEnd w:id="102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022" w:name="_Toc1572100"/>
      <w:r>
        <w:t>Conformance Clause 7: SARIF post-processor</w:t>
      </w:r>
      <w:bookmarkEnd w:id="10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23" w:name="_Toc1572101"/>
      <w:r>
        <w:t xml:space="preserve">Conformance Clause </w:t>
      </w:r>
      <w:r w:rsidR="00D06F1A">
        <w:t>8</w:t>
      </w:r>
      <w:r>
        <w:t xml:space="preserve">: </w:t>
      </w:r>
      <w:r w:rsidR="0018481C">
        <w:t>SARIF c</w:t>
      </w:r>
      <w:r>
        <w:t>onsumer</w:t>
      </w:r>
      <w:bookmarkEnd w:id="10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24" w:name="_Toc1572102"/>
      <w:r>
        <w:t xml:space="preserve">Conformance Clause </w:t>
      </w:r>
      <w:r w:rsidR="00D06F1A">
        <w:t>9</w:t>
      </w:r>
      <w:r>
        <w:t>: Viewer</w:t>
      </w:r>
      <w:bookmarkEnd w:id="102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25" w:name="_Toc1572103"/>
      <w:bookmarkStart w:id="1026" w:name="_Hlk512505065"/>
      <w:r>
        <w:t>Conformance Clause 10: Result management system</w:t>
      </w:r>
      <w:bookmarkEnd w:id="102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6"/>
    </w:p>
    <w:p w14:paraId="79E66955" w14:textId="44610F19" w:rsidR="00435405" w:rsidRDefault="00435405" w:rsidP="00435405">
      <w:pPr>
        <w:pStyle w:val="Heading2"/>
      </w:pPr>
      <w:bookmarkStart w:id="1027" w:name="_Toc1572104"/>
      <w:r>
        <w:lastRenderedPageBreak/>
        <w:t>Conformance Clause 11: Engineering system</w:t>
      </w:r>
      <w:bookmarkEnd w:id="1027"/>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028" w:name="AppendixAcknowledgments"/>
      <w:bookmarkStart w:id="1029" w:name="_Toc85472897"/>
      <w:bookmarkStart w:id="1030" w:name="_Toc287332012"/>
      <w:bookmarkStart w:id="1031" w:name="_Toc1572105"/>
      <w:bookmarkStart w:id="1032" w:name="_Hlk513041526"/>
      <w:bookmarkEnd w:id="1028"/>
      <w:r>
        <w:lastRenderedPageBreak/>
        <w:t xml:space="preserve">(Informative) </w:t>
      </w:r>
      <w:r w:rsidR="00B80CDB">
        <w:t>Acknowl</w:t>
      </w:r>
      <w:r w:rsidR="004D0E5E">
        <w:t>e</w:t>
      </w:r>
      <w:r w:rsidR="008F61FB">
        <w:t>dg</w:t>
      </w:r>
      <w:r w:rsidR="0052099F">
        <w:t>ments</w:t>
      </w:r>
      <w:bookmarkEnd w:id="1029"/>
      <w:bookmarkEnd w:id="1030"/>
      <w:bookmarkEnd w:id="103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32"/>
    <w:p w14:paraId="645628E0" w14:textId="77777777" w:rsidR="00C76CAA" w:rsidRPr="00C76CAA" w:rsidRDefault="00C76CAA" w:rsidP="00C76CAA"/>
    <w:p w14:paraId="586B0BCA" w14:textId="2CB47B5E" w:rsidR="0052099F" w:rsidRDefault="002244CB" w:rsidP="008C100C">
      <w:pPr>
        <w:pStyle w:val="AppendixHeading1"/>
      </w:pPr>
      <w:bookmarkStart w:id="1033" w:name="AppendixFingerprints"/>
      <w:bookmarkStart w:id="1034" w:name="_Ref513039337"/>
      <w:bookmarkStart w:id="1035" w:name="_Toc1572106"/>
      <w:bookmarkEnd w:id="1033"/>
      <w:r>
        <w:lastRenderedPageBreak/>
        <w:t>(</w:t>
      </w:r>
      <w:r w:rsidR="00E8605A">
        <w:t>Normative</w:t>
      </w:r>
      <w:r>
        <w:t xml:space="preserve">) </w:t>
      </w:r>
      <w:r w:rsidR="00710FE0">
        <w:t>Use of fingerprints by result management systems</w:t>
      </w:r>
      <w:bookmarkEnd w:id="1034"/>
      <w:bookmarkEnd w:id="10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6" w:name="AppendixViewers"/>
      <w:bookmarkStart w:id="1037" w:name="_Toc1572107"/>
      <w:bookmarkEnd w:id="1036"/>
      <w:r>
        <w:lastRenderedPageBreak/>
        <w:t xml:space="preserve">(Informative) </w:t>
      </w:r>
      <w:r w:rsidR="00710FE0">
        <w:t xml:space="preserve">Use of SARIF by log </w:t>
      </w:r>
      <w:r w:rsidR="00AF0D84">
        <w:t xml:space="preserve">file </w:t>
      </w:r>
      <w:r w:rsidR="00710FE0">
        <w:t>viewers</w:t>
      </w:r>
      <w:bookmarkEnd w:id="103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38" w:name="AppendixConverters"/>
      <w:bookmarkStart w:id="1039" w:name="_Toc1572108"/>
      <w:bookmarkEnd w:id="1038"/>
      <w:r>
        <w:lastRenderedPageBreak/>
        <w:t xml:space="preserve">(Informative) </w:t>
      </w:r>
      <w:r w:rsidR="00710FE0">
        <w:t>Production of SARIF by converters</w:t>
      </w:r>
      <w:bookmarkEnd w:id="103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040" w:name="AppendixRuleMetadata"/>
      <w:bookmarkStart w:id="1041" w:name="_Toc1572109"/>
      <w:bookmarkEnd w:id="1040"/>
      <w:r>
        <w:lastRenderedPageBreak/>
        <w:t xml:space="preserve">(Informative) </w:t>
      </w:r>
      <w:r w:rsidR="00710FE0">
        <w:t>Locating rule metadata</w:t>
      </w:r>
      <w:bookmarkEnd w:id="1041"/>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2" w:name="AppendixDeterminism"/>
      <w:bookmarkStart w:id="1043" w:name="_Toc1572110"/>
      <w:bookmarkEnd w:id="1042"/>
      <w:r>
        <w:lastRenderedPageBreak/>
        <w:t xml:space="preserve">(Normative) </w:t>
      </w:r>
      <w:r w:rsidR="00710FE0">
        <w:t>Producing deterministic SARIF log files</w:t>
      </w:r>
      <w:bookmarkEnd w:id="1043"/>
    </w:p>
    <w:p w14:paraId="269DCAE0" w14:textId="72CA49C1" w:rsidR="00B62028" w:rsidRDefault="00B62028" w:rsidP="00B62028">
      <w:pPr>
        <w:pStyle w:val="AppendixHeading2"/>
      </w:pPr>
      <w:bookmarkStart w:id="1044" w:name="_Toc1572111"/>
      <w:r>
        <w:t>General</w:t>
      </w:r>
      <w:bookmarkEnd w:id="10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45" w:name="_Ref513042258"/>
      <w:bookmarkStart w:id="1046" w:name="_Toc1572112"/>
      <w:r>
        <w:t>Non-deterministic file format elements</w:t>
      </w:r>
      <w:bookmarkEnd w:id="1045"/>
      <w:bookmarkEnd w:id="10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47" w:name="_Toc1572113"/>
      <w:r>
        <w:t>Array and dictionary element ordering</w:t>
      </w:r>
      <w:bookmarkEnd w:id="10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8" w:name="_Ref513042289"/>
      <w:bookmarkStart w:id="1049" w:name="_Toc1572114"/>
      <w:r>
        <w:t>Absolute paths</w:t>
      </w:r>
      <w:bookmarkEnd w:id="1048"/>
      <w:bookmarkEnd w:id="104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50" w:name="_Toc1572115"/>
      <w:r>
        <w:t>Compensating for non-deterministic output</w:t>
      </w:r>
      <w:bookmarkEnd w:id="10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1" w:name="_Toc1572116"/>
      <w:r>
        <w:lastRenderedPageBreak/>
        <w:t>Interaction between determinism and baselining</w:t>
      </w:r>
      <w:bookmarkEnd w:id="105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052" w:name="AppendixFixes"/>
      <w:bookmarkStart w:id="1053" w:name="_Toc1572117"/>
      <w:bookmarkEnd w:id="1052"/>
      <w:r>
        <w:lastRenderedPageBreak/>
        <w:t xml:space="preserve">(Informative) </w:t>
      </w:r>
      <w:r w:rsidR="00710FE0">
        <w:t>Guidance on fixes</w:t>
      </w:r>
      <w:bookmarkEnd w:id="105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4" w:name="_Toc1572118"/>
      <w:r>
        <w:lastRenderedPageBreak/>
        <w:t>(Informative) Diagnosing results in generated files</w:t>
      </w:r>
      <w:bookmarkEnd w:id="10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5" w:name="AppendixSourceLanguage"/>
      <w:bookmarkStart w:id="1056" w:name="_Toc1572119"/>
      <w:bookmarkEnd w:id="1055"/>
      <w:r>
        <w:lastRenderedPageBreak/>
        <w:t xml:space="preserve">(Informative) Sample </w:t>
      </w:r>
      <w:proofErr w:type="spellStart"/>
      <w:r>
        <w:t>sourceLanguage</w:t>
      </w:r>
      <w:proofErr w:type="spellEnd"/>
      <w:r>
        <w:t xml:space="preserve"> values</w:t>
      </w:r>
      <w:bookmarkEnd w:id="1056"/>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57" w:name="AppendixExamples"/>
      <w:bookmarkStart w:id="1058" w:name="_Toc1572120"/>
      <w:bookmarkEnd w:id="1057"/>
      <w:r>
        <w:lastRenderedPageBreak/>
        <w:t xml:space="preserve">(Informative) </w:t>
      </w:r>
      <w:r w:rsidR="00710FE0">
        <w:t>Examples</w:t>
      </w:r>
      <w:bookmarkEnd w:id="10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9" w:name="_Toc1572121"/>
      <w:r>
        <w:t xml:space="preserve">Minimal valid SARIF </w:t>
      </w:r>
      <w:r w:rsidR="00EA1C84">
        <w:t>log file</w:t>
      </w:r>
      <w:bookmarkEnd w:id="10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0" w:name="_Toc1572122"/>
      <w:r w:rsidRPr="00745595">
        <w:t xml:space="preserve">Minimal recommended SARIF </w:t>
      </w:r>
      <w:r w:rsidR="00EA1C84">
        <w:t xml:space="preserve">log </w:t>
      </w:r>
      <w:r w:rsidRPr="00745595">
        <w:t>file with source information</w:t>
      </w:r>
      <w:bookmarkEnd w:id="106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1" w:name="_Toc1572123"/>
      <w:r w:rsidRPr="001D7651">
        <w:t xml:space="preserve">Minimal recommended SARIF </w:t>
      </w:r>
      <w:r w:rsidR="00EA1C84">
        <w:t xml:space="preserve">log </w:t>
      </w:r>
      <w:r w:rsidRPr="001D7651">
        <w:t>file without source information</w:t>
      </w:r>
      <w:bookmarkEnd w:id="1061"/>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62" w:name="_Toc1572124"/>
      <w:r w:rsidRPr="001D7651">
        <w:t xml:space="preserve">SARIF </w:t>
      </w:r>
      <w:r w:rsidR="00D71A1D">
        <w:t xml:space="preserve">resource </w:t>
      </w:r>
      <w:r w:rsidRPr="001D7651">
        <w:t xml:space="preserve">file </w:t>
      </w:r>
      <w:r w:rsidR="00D71A1D">
        <w:t>with</w:t>
      </w:r>
      <w:r w:rsidRPr="001D7651">
        <w:t xml:space="preserve"> rule metadata</w:t>
      </w:r>
      <w:bookmarkEnd w:id="1062"/>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63" w:name="_Toc1572125"/>
      <w:r>
        <w:t>Comprehensive SARIF file</w:t>
      </w:r>
      <w:bookmarkEnd w:id="106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64" w:name="AppendixRevisionHistory"/>
      <w:bookmarkStart w:id="1065" w:name="_Toc85472898"/>
      <w:bookmarkStart w:id="1066" w:name="_Toc287332014"/>
      <w:bookmarkStart w:id="1067" w:name="_Toc1572126"/>
      <w:bookmarkEnd w:id="1064"/>
      <w:r>
        <w:lastRenderedPageBreak/>
        <w:t xml:space="preserve">(Informative) </w:t>
      </w:r>
      <w:r w:rsidR="00A05FDF">
        <w:t>Revision History</w:t>
      </w:r>
      <w:bookmarkEnd w:id="1065"/>
      <w:bookmarkEnd w:id="1066"/>
      <w:bookmarkEnd w:id="10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E91DC" w14:textId="77777777" w:rsidR="00DF2434" w:rsidRDefault="00DF2434" w:rsidP="008C100C">
      <w:r>
        <w:separator/>
      </w:r>
    </w:p>
    <w:p w14:paraId="738E75D7" w14:textId="77777777" w:rsidR="00DF2434" w:rsidRDefault="00DF2434" w:rsidP="008C100C"/>
    <w:p w14:paraId="3B4BBFE7" w14:textId="77777777" w:rsidR="00DF2434" w:rsidRDefault="00DF2434" w:rsidP="008C100C"/>
    <w:p w14:paraId="640DD210" w14:textId="77777777" w:rsidR="00DF2434" w:rsidRDefault="00DF2434" w:rsidP="008C100C"/>
    <w:p w14:paraId="0140A528" w14:textId="77777777" w:rsidR="00DF2434" w:rsidRDefault="00DF2434" w:rsidP="008C100C"/>
    <w:p w14:paraId="280C8DE1" w14:textId="77777777" w:rsidR="00DF2434" w:rsidRDefault="00DF2434" w:rsidP="008C100C"/>
    <w:p w14:paraId="04ABB9E0" w14:textId="77777777" w:rsidR="00DF2434" w:rsidRDefault="00DF2434" w:rsidP="008C100C"/>
  </w:endnote>
  <w:endnote w:type="continuationSeparator" w:id="0">
    <w:p w14:paraId="5014DD9B" w14:textId="77777777" w:rsidR="00DF2434" w:rsidRDefault="00DF2434" w:rsidP="008C100C">
      <w:r>
        <w:continuationSeparator/>
      </w:r>
    </w:p>
    <w:p w14:paraId="4B867174" w14:textId="77777777" w:rsidR="00DF2434" w:rsidRDefault="00DF2434" w:rsidP="008C100C"/>
    <w:p w14:paraId="7FBB496D" w14:textId="77777777" w:rsidR="00DF2434" w:rsidRDefault="00DF2434" w:rsidP="008C100C"/>
    <w:p w14:paraId="4EFCD614" w14:textId="77777777" w:rsidR="00DF2434" w:rsidRDefault="00DF2434" w:rsidP="008C100C"/>
    <w:p w14:paraId="54ADA44B" w14:textId="77777777" w:rsidR="00DF2434" w:rsidRDefault="00DF2434" w:rsidP="008C100C"/>
    <w:p w14:paraId="2484A1B9" w14:textId="77777777" w:rsidR="00DF2434" w:rsidRDefault="00DF2434" w:rsidP="008C100C"/>
    <w:p w14:paraId="0F3CECD5" w14:textId="77777777" w:rsidR="00DF2434" w:rsidRDefault="00DF243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E5775" w:rsidRDefault="00AE5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E5775" w:rsidRPr="00195F88" w:rsidRDefault="00AE577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E5775" w:rsidRPr="00195F88" w:rsidRDefault="00AE577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E5775" w:rsidRDefault="00AE5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D7902" w14:textId="77777777" w:rsidR="00DF2434" w:rsidRDefault="00DF2434" w:rsidP="008C100C">
      <w:r>
        <w:separator/>
      </w:r>
    </w:p>
    <w:p w14:paraId="3797F308" w14:textId="77777777" w:rsidR="00DF2434" w:rsidRDefault="00DF2434" w:rsidP="008C100C"/>
  </w:footnote>
  <w:footnote w:type="continuationSeparator" w:id="0">
    <w:p w14:paraId="23FD77E0" w14:textId="77777777" w:rsidR="00DF2434" w:rsidRDefault="00DF2434" w:rsidP="008C100C">
      <w:r>
        <w:continuationSeparator/>
      </w:r>
    </w:p>
    <w:p w14:paraId="4DEC8FBC" w14:textId="77777777" w:rsidR="00DF2434" w:rsidRDefault="00DF2434" w:rsidP="008C100C"/>
  </w:footnote>
  <w:footnote w:id="1">
    <w:p w14:paraId="097233B1" w14:textId="39BD8E76" w:rsidR="00AE5775" w:rsidRDefault="00AE577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E5775" w:rsidRDefault="00AE5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E5775" w:rsidRDefault="00AE57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E5775" w:rsidRDefault="00AE5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9B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E4D"/>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0733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625C"/>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62C"/>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4AB"/>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852"/>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775"/>
    <w:rsid w:val="00AE5D7C"/>
    <w:rsid w:val="00AE64EB"/>
    <w:rsid w:val="00AF0908"/>
    <w:rsid w:val="00AF0D6D"/>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506C"/>
    <w:rsid w:val="00BA7DAA"/>
    <w:rsid w:val="00BB062E"/>
    <w:rsid w:val="00BB2D67"/>
    <w:rsid w:val="00BB3791"/>
    <w:rsid w:val="00BB3C16"/>
    <w:rsid w:val="00BB3FA6"/>
    <w:rsid w:val="00BB40BE"/>
    <w:rsid w:val="00BB6D4D"/>
    <w:rsid w:val="00BB78A9"/>
    <w:rsid w:val="00BC0533"/>
    <w:rsid w:val="00BC0658"/>
    <w:rsid w:val="00BC438F"/>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66D4"/>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434"/>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3B94"/>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19D2-1DC9-4255-8106-0842F556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23611</TotalTime>
  <Pages>169</Pages>
  <Words>68794</Words>
  <Characters>392126</Characters>
  <Application>Microsoft Office Word</Application>
  <DocSecurity>0</DocSecurity>
  <Lines>3267</Lines>
  <Paragraphs>919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460001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1107</cp:revision>
  <cp:lastPrinted>2011-08-05T16:21:00Z</cp:lastPrinted>
  <dcterms:created xsi:type="dcterms:W3CDTF">2017-08-01T19:18:00Z</dcterms:created>
  <dcterms:modified xsi:type="dcterms:W3CDTF">2019-03-08T19:47:00Z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