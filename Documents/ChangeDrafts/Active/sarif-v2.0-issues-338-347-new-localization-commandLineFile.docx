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3D67F1D" w:rsidR="00D17F06" w:rsidRDefault="00740F6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6D7523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A0115D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F174C9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5B0D82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10478A8"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6911EE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C595D"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9DD3AE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248C0F" w14:textId="0A76E6A0" w:rsidR="005F45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442761" w:history="1">
        <w:r w:rsidR="005F4528" w:rsidRPr="00AD0C09">
          <w:rPr>
            <w:rStyle w:val="Hyperlink"/>
            <w:noProof/>
          </w:rPr>
          <w:t>1</w:t>
        </w:r>
        <w:r w:rsidR="005F4528">
          <w:rPr>
            <w:rFonts w:asciiTheme="minorHAnsi" w:eastAsiaTheme="minorEastAsia" w:hAnsiTheme="minorHAnsi" w:cstheme="minorBidi"/>
            <w:noProof/>
            <w:sz w:val="22"/>
            <w:szCs w:val="22"/>
          </w:rPr>
          <w:tab/>
        </w:r>
        <w:r w:rsidR="005F4528" w:rsidRPr="00AD0C09">
          <w:rPr>
            <w:rStyle w:val="Hyperlink"/>
            <w:noProof/>
          </w:rPr>
          <w:t>Introduction</w:t>
        </w:r>
        <w:r w:rsidR="005F4528">
          <w:rPr>
            <w:noProof/>
            <w:webHidden/>
          </w:rPr>
          <w:tab/>
        </w:r>
        <w:r w:rsidR="005F4528">
          <w:rPr>
            <w:noProof/>
            <w:webHidden/>
          </w:rPr>
          <w:fldChar w:fldCharType="begin"/>
        </w:r>
        <w:r w:rsidR="005F4528">
          <w:rPr>
            <w:noProof/>
            <w:webHidden/>
          </w:rPr>
          <w:instrText xml:space="preserve"> PAGEREF _Toc4442761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501E1A4D" w14:textId="532A7311"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62" w:history="1">
        <w:r w:rsidR="005F4528" w:rsidRPr="00AD0C09">
          <w:rPr>
            <w:rStyle w:val="Hyperlink"/>
            <w:noProof/>
          </w:rPr>
          <w:t>1.1 IPR Policy</w:t>
        </w:r>
        <w:r w:rsidR="005F4528">
          <w:rPr>
            <w:noProof/>
            <w:webHidden/>
          </w:rPr>
          <w:tab/>
        </w:r>
        <w:r w:rsidR="005F4528">
          <w:rPr>
            <w:noProof/>
            <w:webHidden/>
          </w:rPr>
          <w:fldChar w:fldCharType="begin"/>
        </w:r>
        <w:r w:rsidR="005F4528">
          <w:rPr>
            <w:noProof/>
            <w:webHidden/>
          </w:rPr>
          <w:instrText xml:space="preserve"> PAGEREF _Toc4442762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2DE3E9BE" w14:textId="295E4A3E"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63" w:history="1">
        <w:r w:rsidR="005F4528" w:rsidRPr="00AD0C09">
          <w:rPr>
            <w:rStyle w:val="Hyperlink"/>
            <w:noProof/>
          </w:rPr>
          <w:t>1.2 Terminology</w:t>
        </w:r>
        <w:r w:rsidR="005F4528">
          <w:rPr>
            <w:noProof/>
            <w:webHidden/>
          </w:rPr>
          <w:tab/>
        </w:r>
        <w:r w:rsidR="005F4528">
          <w:rPr>
            <w:noProof/>
            <w:webHidden/>
          </w:rPr>
          <w:fldChar w:fldCharType="begin"/>
        </w:r>
        <w:r w:rsidR="005F4528">
          <w:rPr>
            <w:noProof/>
            <w:webHidden/>
          </w:rPr>
          <w:instrText xml:space="preserve"> PAGEREF _Toc4442763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1B8AFBD6" w14:textId="151AA09E"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64" w:history="1">
        <w:r w:rsidR="005F4528" w:rsidRPr="00AD0C09">
          <w:rPr>
            <w:rStyle w:val="Hyperlink"/>
            <w:noProof/>
          </w:rPr>
          <w:t>1.3 Normative References</w:t>
        </w:r>
        <w:r w:rsidR="005F4528">
          <w:rPr>
            <w:noProof/>
            <w:webHidden/>
          </w:rPr>
          <w:tab/>
        </w:r>
        <w:r w:rsidR="005F4528">
          <w:rPr>
            <w:noProof/>
            <w:webHidden/>
          </w:rPr>
          <w:fldChar w:fldCharType="begin"/>
        </w:r>
        <w:r w:rsidR="005F4528">
          <w:rPr>
            <w:noProof/>
            <w:webHidden/>
          </w:rPr>
          <w:instrText xml:space="preserve"> PAGEREF _Toc4442764 \h </w:instrText>
        </w:r>
        <w:r w:rsidR="005F4528">
          <w:rPr>
            <w:noProof/>
            <w:webHidden/>
          </w:rPr>
        </w:r>
        <w:r w:rsidR="005F4528">
          <w:rPr>
            <w:noProof/>
            <w:webHidden/>
          </w:rPr>
          <w:fldChar w:fldCharType="separate"/>
        </w:r>
        <w:r w:rsidR="005F4528">
          <w:rPr>
            <w:noProof/>
            <w:webHidden/>
          </w:rPr>
          <w:t>20</w:t>
        </w:r>
        <w:r w:rsidR="005F4528">
          <w:rPr>
            <w:noProof/>
            <w:webHidden/>
          </w:rPr>
          <w:fldChar w:fldCharType="end"/>
        </w:r>
      </w:hyperlink>
    </w:p>
    <w:p w14:paraId="3DEC041A" w14:textId="2FA58943"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65" w:history="1">
        <w:r w:rsidR="005F4528" w:rsidRPr="00AD0C09">
          <w:rPr>
            <w:rStyle w:val="Hyperlink"/>
            <w:noProof/>
          </w:rPr>
          <w:t>1.4 Non-Normative References</w:t>
        </w:r>
        <w:r w:rsidR="005F4528">
          <w:rPr>
            <w:noProof/>
            <w:webHidden/>
          </w:rPr>
          <w:tab/>
        </w:r>
        <w:r w:rsidR="005F4528">
          <w:rPr>
            <w:noProof/>
            <w:webHidden/>
          </w:rPr>
          <w:fldChar w:fldCharType="begin"/>
        </w:r>
        <w:r w:rsidR="005F4528">
          <w:rPr>
            <w:noProof/>
            <w:webHidden/>
          </w:rPr>
          <w:instrText xml:space="preserve"> PAGEREF _Toc4442765 \h </w:instrText>
        </w:r>
        <w:r w:rsidR="005F4528">
          <w:rPr>
            <w:noProof/>
            <w:webHidden/>
          </w:rPr>
        </w:r>
        <w:r w:rsidR="005F4528">
          <w:rPr>
            <w:noProof/>
            <w:webHidden/>
          </w:rPr>
          <w:fldChar w:fldCharType="separate"/>
        </w:r>
        <w:r w:rsidR="005F4528">
          <w:rPr>
            <w:noProof/>
            <w:webHidden/>
          </w:rPr>
          <w:t>21</w:t>
        </w:r>
        <w:r w:rsidR="005F4528">
          <w:rPr>
            <w:noProof/>
            <w:webHidden/>
          </w:rPr>
          <w:fldChar w:fldCharType="end"/>
        </w:r>
      </w:hyperlink>
    </w:p>
    <w:p w14:paraId="22663E9A" w14:textId="5D2C3004" w:rsidR="005F4528" w:rsidRDefault="00740F65">
      <w:pPr>
        <w:pStyle w:val="TOC1"/>
        <w:rPr>
          <w:rFonts w:asciiTheme="minorHAnsi" w:eastAsiaTheme="minorEastAsia" w:hAnsiTheme="minorHAnsi" w:cstheme="minorBidi"/>
          <w:noProof/>
          <w:sz w:val="22"/>
          <w:szCs w:val="22"/>
        </w:rPr>
      </w:pPr>
      <w:hyperlink w:anchor="_Toc4442766" w:history="1">
        <w:r w:rsidR="005F4528" w:rsidRPr="00AD0C09">
          <w:rPr>
            <w:rStyle w:val="Hyperlink"/>
            <w:noProof/>
          </w:rPr>
          <w:t>2</w:t>
        </w:r>
        <w:r w:rsidR="005F4528">
          <w:rPr>
            <w:rFonts w:asciiTheme="minorHAnsi" w:eastAsiaTheme="minorEastAsia" w:hAnsiTheme="minorHAnsi" w:cstheme="minorBidi"/>
            <w:noProof/>
            <w:sz w:val="22"/>
            <w:szCs w:val="22"/>
          </w:rPr>
          <w:tab/>
        </w:r>
        <w:r w:rsidR="005F4528" w:rsidRPr="00AD0C09">
          <w:rPr>
            <w:rStyle w:val="Hyperlink"/>
            <w:noProof/>
          </w:rPr>
          <w:t>Conventions</w:t>
        </w:r>
        <w:r w:rsidR="005F4528">
          <w:rPr>
            <w:noProof/>
            <w:webHidden/>
          </w:rPr>
          <w:tab/>
        </w:r>
        <w:r w:rsidR="005F4528">
          <w:rPr>
            <w:noProof/>
            <w:webHidden/>
          </w:rPr>
          <w:fldChar w:fldCharType="begin"/>
        </w:r>
        <w:r w:rsidR="005F4528">
          <w:rPr>
            <w:noProof/>
            <w:webHidden/>
          </w:rPr>
          <w:instrText xml:space="preserve"> PAGEREF _Toc4442766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477C55AA" w14:textId="0501095E"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67" w:history="1">
        <w:r w:rsidR="005F4528" w:rsidRPr="00AD0C09">
          <w:rPr>
            <w:rStyle w:val="Hyperlink"/>
            <w:noProof/>
          </w:rPr>
          <w:t>2.1 General</w:t>
        </w:r>
        <w:r w:rsidR="005F4528">
          <w:rPr>
            <w:noProof/>
            <w:webHidden/>
          </w:rPr>
          <w:tab/>
        </w:r>
        <w:r w:rsidR="005F4528">
          <w:rPr>
            <w:noProof/>
            <w:webHidden/>
          </w:rPr>
          <w:fldChar w:fldCharType="begin"/>
        </w:r>
        <w:r w:rsidR="005F4528">
          <w:rPr>
            <w:noProof/>
            <w:webHidden/>
          </w:rPr>
          <w:instrText xml:space="preserve"> PAGEREF _Toc4442767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07EF2BAF" w14:textId="5D8C20F2"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68" w:history="1">
        <w:r w:rsidR="005F4528" w:rsidRPr="00AD0C09">
          <w:rPr>
            <w:rStyle w:val="Hyperlink"/>
            <w:noProof/>
          </w:rPr>
          <w:t>2.2 Format examples</w:t>
        </w:r>
        <w:r w:rsidR="005F4528">
          <w:rPr>
            <w:noProof/>
            <w:webHidden/>
          </w:rPr>
          <w:tab/>
        </w:r>
        <w:r w:rsidR="005F4528">
          <w:rPr>
            <w:noProof/>
            <w:webHidden/>
          </w:rPr>
          <w:fldChar w:fldCharType="begin"/>
        </w:r>
        <w:r w:rsidR="005F4528">
          <w:rPr>
            <w:noProof/>
            <w:webHidden/>
          </w:rPr>
          <w:instrText xml:space="preserve"> PAGEREF _Toc4442768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7D6B92A4" w14:textId="2376676F"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69" w:history="1">
        <w:r w:rsidR="005F4528" w:rsidRPr="00AD0C09">
          <w:rPr>
            <w:rStyle w:val="Hyperlink"/>
            <w:noProof/>
          </w:rPr>
          <w:t>2.3 Property notation</w:t>
        </w:r>
        <w:r w:rsidR="005F4528">
          <w:rPr>
            <w:noProof/>
            <w:webHidden/>
          </w:rPr>
          <w:tab/>
        </w:r>
        <w:r w:rsidR="005F4528">
          <w:rPr>
            <w:noProof/>
            <w:webHidden/>
          </w:rPr>
          <w:fldChar w:fldCharType="begin"/>
        </w:r>
        <w:r w:rsidR="005F4528">
          <w:rPr>
            <w:noProof/>
            <w:webHidden/>
          </w:rPr>
          <w:instrText xml:space="preserve"> PAGEREF _Toc4442769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22E59504" w14:textId="10FF8421"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70" w:history="1">
        <w:r w:rsidR="005F4528" w:rsidRPr="00AD0C09">
          <w:rPr>
            <w:rStyle w:val="Hyperlink"/>
            <w:noProof/>
          </w:rPr>
          <w:t>2.4 Syntax notation</w:t>
        </w:r>
        <w:r w:rsidR="005F4528">
          <w:rPr>
            <w:noProof/>
            <w:webHidden/>
          </w:rPr>
          <w:tab/>
        </w:r>
        <w:r w:rsidR="005F4528">
          <w:rPr>
            <w:noProof/>
            <w:webHidden/>
          </w:rPr>
          <w:fldChar w:fldCharType="begin"/>
        </w:r>
        <w:r w:rsidR="005F4528">
          <w:rPr>
            <w:noProof/>
            <w:webHidden/>
          </w:rPr>
          <w:instrText xml:space="preserve"> PAGEREF _Toc4442770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5C92829C" w14:textId="62991862"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71" w:history="1">
        <w:r w:rsidR="005F4528" w:rsidRPr="00AD0C09">
          <w:rPr>
            <w:rStyle w:val="Hyperlink"/>
            <w:noProof/>
          </w:rPr>
          <w:t>2.5 Commonly used objects</w:t>
        </w:r>
        <w:r w:rsidR="005F4528">
          <w:rPr>
            <w:noProof/>
            <w:webHidden/>
          </w:rPr>
          <w:tab/>
        </w:r>
        <w:r w:rsidR="005F4528">
          <w:rPr>
            <w:noProof/>
            <w:webHidden/>
          </w:rPr>
          <w:fldChar w:fldCharType="begin"/>
        </w:r>
        <w:r w:rsidR="005F4528">
          <w:rPr>
            <w:noProof/>
            <w:webHidden/>
          </w:rPr>
          <w:instrText xml:space="preserve"> PAGEREF _Toc4442771 \h </w:instrText>
        </w:r>
        <w:r w:rsidR="005F4528">
          <w:rPr>
            <w:noProof/>
            <w:webHidden/>
          </w:rPr>
        </w:r>
        <w:r w:rsidR="005F4528">
          <w:rPr>
            <w:noProof/>
            <w:webHidden/>
          </w:rPr>
          <w:fldChar w:fldCharType="separate"/>
        </w:r>
        <w:r w:rsidR="005F4528">
          <w:rPr>
            <w:noProof/>
            <w:webHidden/>
          </w:rPr>
          <w:t>22</w:t>
        </w:r>
        <w:r w:rsidR="005F4528">
          <w:rPr>
            <w:noProof/>
            <w:webHidden/>
          </w:rPr>
          <w:fldChar w:fldCharType="end"/>
        </w:r>
      </w:hyperlink>
    </w:p>
    <w:p w14:paraId="7BA9716F" w14:textId="1E9395A7" w:rsidR="005F4528" w:rsidRDefault="00740F65">
      <w:pPr>
        <w:pStyle w:val="TOC1"/>
        <w:rPr>
          <w:rFonts w:asciiTheme="minorHAnsi" w:eastAsiaTheme="minorEastAsia" w:hAnsiTheme="minorHAnsi" w:cstheme="minorBidi"/>
          <w:noProof/>
          <w:sz w:val="22"/>
          <w:szCs w:val="22"/>
        </w:rPr>
      </w:pPr>
      <w:hyperlink w:anchor="_Toc4442772" w:history="1">
        <w:r w:rsidR="005F4528" w:rsidRPr="00AD0C09">
          <w:rPr>
            <w:rStyle w:val="Hyperlink"/>
            <w:noProof/>
          </w:rPr>
          <w:t>3</w:t>
        </w:r>
        <w:r w:rsidR="005F4528">
          <w:rPr>
            <w:rFonts w:asciiTheme="minorHAnsi" w:eastAsiaTheme="minorEastAsia" w:hAnsiTheme="minorHAnsi" w:cstheme="minorBidi"/>
            <w:noProof/>
            <w:sz w:val="22"/>
            <w:szCs w:val="22"/>
          </w:rPr>
          <w:tab/>
        </w:r>
        <w:r w:rsidR="005F4528" w:rsidRPr="00AD0C09">
          <w:rPr>
            <w:rStyle w:val="Hyperlink"/>
            <w:noProof/>
          </w:rPr>
          <w:t>File format</w:t>
        </w:r>
        <w:r w:rsidR="005F4528">
          <w:rPr>
            <w:noProof/>
            <w:webHidden/>
          </w:rPr>
          <w:tab/>
        </w:r>
        <w:r w:rsidR="005F4528">
          <w:rPr>
            <w:noProof/>
            <w:webHidden/>
          </w:rPr>
          <w:fldChar w:fldCharType="begin"/>
        </w:r>
        <w:r w:rsidR="005F4528">
          <w:rPr>
            <w:noProof/>
            <w:webHidden/>
          </w:rPr>
          <w:instrText xml:space="preserve"> PAGEREF _Toc4442772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E71BC91" w14:textId="71ECFF79"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73" w:history="1">
        <w:r w:rsidR="005F4528" w:rsidRPr="00AD0C09">
          <w:rPr>
            <w:rStyle w:val="Hyperlink"/>
            <w:noProof/>
          </w:rPr>
          <w:t>3.1 General</w:t>
        </w:r>
        <w:r w:rsidR="005F4528">
          <w:rPr>
            <w:noProof/>
            <w:webHidden/>
          </w:rPr>
          <w:tab/>
        </w:r>
        <w:r w:rsidR="005F4528">
          <w:rPr>
            <w:noProof/>
            <w:webHidden/>
          </w:rPr>
          <w:fldChar w:fldCharType="begin"/>
        </w:r>
        <w:r w:rsidR="005F4528">
          <w:rPr>
            <w:noProof/>
            <w:webHidden/>
          </w:rPr>
          <w:instrText xml:space="preserve"> PAGEREF _Toc4442773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5C5BC949" w14:textId="120A7D14"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74" w:history="1">
        <w:r w:rsidR="005F4528" w:rsidRPr="00AD0C09">
          <w:rPr>
            <w:rStyle w:val="Hyperlink"/>
            <w:noProof/>
          </w:rPr>
          <w:t>3.2 SARIF file naming convention</w:t>
        </w:r>
        <w:r w:rsidR="005F4528">
          <w:rPr>
            <w:noProof/>
            <w:webHidden/>
          </w:rPr>
          <w:tab/>
        </w:r>
        <w:r w:rsidR="005F4528">
          <w:rPr>
            <w:noProof/>
            <w:webHidden/>
          </w:rPr>
          <w:fldChar w:fldCharType="begin"/>
        </w:r>
        <w:r w:rsidR="005F4528">
          <w:rPr>
            <w:noProof/>
            <w:webHidden/>
          </w:rPr>
          <w:instrText xml:space="preserve"> PAGEREF _Toc4442774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4845E1B7" w14:textId="6AF76C50"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75" w:history="1">
        <w:r w:rsidR="005F4528" w:rsidRPr="00AD0C09">
          <w:rPr>
            <w:rStyle w:val="Hyperlink"/>
            <w:noProof/>
          </w:rPr>
          <w:t>3.3 artifactContent object</w:t>
        </w:r>
        <w:r w:rsidR="005F4528">
          <w:rPr>
            <w:noProof/>
            <w:webHidden/>
          </w:rPr>
          <w:tab/>
        </w:r>
        <w:r w:rsidR="005F4528">
          <w:rPr>
            <w:noProof/>
            <w:webHidden/>
          </w:rPr>
          <w:fldChar w:fldCharType="begin"/>
        </w:r>
        <w:r w:rsidR="005F4528">
          <w:rPr>
            <w:noProof/>
            <w:webHidden/>
          </w:rPr>
          <w:instrText xml:space="preserve"> PAGEREF _Toc4442775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3BF10E69" w14:textId="24BA692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76" w:history="1">
        <w:r w:rsidR="005F4528" w:rsidRPr="00AD0C09">
          <w:rPr>
            <w:rStyle w:val="Hyperlink"/>
            <w:noProof/>
          </w:rPr>
          <w:t>3.3.1 General</w:t>
        </w:r>
        <w:r w:rsidR="005F4528">
          <w:rPr>
            <w:noProof/>
            <w:webHidden/>
          </w:rPr>
          <w:tab/>
        </w:r>
        <w:r w:rsidR="005F4528">
          <w:rPr>
            <w:noProof/>
            <w:webHidden/>
          </w:rPr>
          <w:fldChar w:fldCharType="begin"/>
        </w:r>
        <w:r w:rsidR="005F4528">
          <w:rPr>
            <w:noProof/>
            <w:webHidden/>
          </w:rPr>
          <w:instrText xml:space="preserve"> PAGEREF _Toc4442776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9C29F53" w14:textId="2754E1D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77" w:history="1">
        <w:r w:rsidR="005F4528" w:rsidRPr="00AD0C09">
          <w:rPr>
            <w:rStyle w:val="Hyperlink"/>
            <w:noProof/>
          </w:rPr>
          <w:t>3.3.2 text property</w:t>
        </w:r>
        <w:r w:rsidR="005F4528">
          <w:rPr>
            <w:noProof/>
            <w:webHidden/>
          </w:rPr>
          <w:tab/>
        </w:r>
        <w:r w:rsidR="005F4528">
          <w:rPr>
            <w:noProof/>
            <w:webHidden/>
          </w:rPr>
          <w:fldChar w:fldCharType="begin"/>
        </w:r>
        <w:r w:rsidR="005F4528">
          <w:rPr>
            <w:noProof/>
            <w:webHidden/>
          </w:rPr>
          <w:instrText xml:space="preserve"> PAGEREF _Toc4442777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2A66EA14" w14:textId="250DB54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78" w:history="1">
        <w:r w:rsidR="005F4528" w:rsidRPr="00AD0C09">
          <w:rPr>
            <w:rStyle w:val="Hyperlink"/>
            <w:noProof/>
          </w:rPr>
          <w:t>3.3.3 binary property</w:t>
        </w:r>
        <w:r w:rsidR="005F4528">
          <w:rPr>
            <w:noProof/>
            <w:webHidden/>
          </w:rPr>
          <w:tab/>
        </w:r>
        <w:r w:rsidR="005F4528">
          <w:rPr>
            <w:noProof/>
            <w:webHidden/>
          </w:rPr>
          <w:fldChar w:fldCharType="begin"/>
        </w:r>
        <w:r w:rsidR="005F4528">
          <w:rPr>
            <w:noProof/>
            <w:webHidden/>
          </w:rPr>
          <w:instrText xml:space="preserve"> PAGEREF _Toc4442778 \h </w:instrText>
        </w:r>
        <w:r w:rsidR="005F4528">
          <w:rPr>
            <w:noProof/>
            <w:webHidden/>
          </w:rPr>
        </w:r>
        <w:r w:rsidR="005F4528">
          <w:rPr>
            <w:noProof/>
            <w:webHidden/>
          </w:rPr>
          <w:fldChar w:fldCharType="separate"/>
        </w:r>
        <w:r w:rsidR="005F4528">
          <w:rPr>
            <w:noProof/>
            <w:webHidden/>
          </w:rPr>
          <w:t>24</w:t>
        </w:r>
        <w:r w:rsidR="005F4528">
          <w:rPr>
            <w:noProof/>
            <w:webHidden/>
          </w:rPr>
          <w:fldChar w:fldCharType="end"/>
        </w:r>
      </w:hyperlink>
    </w:p>
    <w:p w14:paraId="492EBA36" w14:textId="7B5FE70B"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79" w:history="1">
        <w:r w:rsidR="005F4528" w:rsidRPr="00AD0C09">
          <w:rPr>
            <w:rStyle w:val="Hyperlink"/>
            <w:noProof/>
          </w:rPr>
          <w:t>3.4 artifactLocation object</w:t>
        </w:r>
        <w:r w:rsidR="005F4528">
          <w:rPr>
            <w:noProof/>
            <w:webHidden/>
          </w:rPr>
          <w:tab/>
        </w:r>
        <w:r w:rsidR="005F4528">
          <w:rPr>
            <w:noProof/>
            <w:webHidden/>
          </w:rPr>
          <w:fldChar w:fldCharType="begin"/>
        </w:r>
        <w:r w:rsidR="005F4528">
          <w:rPr>
            <w:noProof/>
            <w:webHidden/>
          </w:rPr>
          <w:instrText xml:space="preserve"> PAGEREF _Toc4442779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20AA8542" w14:textId="54AF1C7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80" w:history="1">
        <w:r w:rsidR="005F4528" w:rsidRPr="00AD0C09">
          <w:rPr>
            <w:rStyle w:val="Hyperlink"/>
            <w:noProof/>
          </w:rPr>
          <w:t>3.4.1 General</w:t>
        </w:r>
        <w:r w:rsidR="005F4528">
          <w:rPr>
            <w:noProof/>
            <w:webHidden/>
          </w:rPr>
          <w:tab/>
        </w:r>
        <w:r w:rsidR="005F4528">
          <w:rPr>
            <w:noProof/>
            <w:webHidden/>
          </w:rPr>
          <w:fldChar w:fldCharType="begin"/>
        </w:r>
        <w:r w:rsidR="005F4528">
          <w:rPr>
            <w:noProof/>
            <w:webHidden/>
          </w:rPr>
          <w:instrText xml:space="preserve"> PAGEREF _Toc4442780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48C6EE12" w14:textId="3CFB38C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81" w:history="1">
        <w:r w:rsidR="005F4528" w:rsidRPr="00AD0C09">
          <w:rPr>
            <w:rStyle w:val="Hyperlink"/>
            <w:noProof/>
          </w:rPr>
          <w:t>3.4.2 Constraints</w:t>
        </w:r>
        <w:r w:rsidR="005F4528">
          <w:rPr>
            <w:noProof/>
            <w:webHidden/>
          </w:rPr>
          <w:tab/>
        </w:r>
        <w:r w:rsidR="005F4528">
          <w:rPr>
            <w:noProof/>
            <w:webHidden/>
          </w:rPr>
          <w:fldChar w:fldCharType="begin"/>
        </w:r>
        <w:r w:rsidR="005F4528">
          <w:rPr>
            <w:noProof/>
            <w:webHidden/>
          </w:rPr>
          <w:instrText xml:space="preserve"> PAGEREF _Toc4442781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12A8121E" w14:textId="0D87AE2C"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82" w:history="1">
        <w:r w:rsidR="005F4528" w:rsidRPr="00AD0C09">
          <w:rPr>
            <w:rStyle w:val="Hyperlink"/>
            <w:noProof/>
          </w:rPr>
          <w:t>3.4.3 uri property</w:t>
        </w:r>
        <w:r w:rsidR="005F4528">
          <w:rPr>
            <w:noProof/>
            <w:webHidden/>
          </w:rPr>
          <w:tab/>
        </w:r>
        <w:r w:rsidR="005F4528">
          <w:rPr>
            <w:noProof/>
            <w:webHidden/>
          </w:rPr>
          <w:fldChar w:fldCharType="begin"/>
        </w:r>
        <w:r w:rsidR="005F4528">
          <w:rPr>
            <w:noProof/>
            <w:webHidden/>
          </w:rPr>
          <w:instrText xml:space="preserve"> PAGEREF _Toc4442782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54CBB9C0" w14:textId="4B8FC058"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83" w:history="1">
        <w:r w:rsidR="005F4528" w:rsidRPr="00AD0C09">
          <w:rPr>
            <w:rStyle w:val="Hyperlink"/>
            <w:noProof/>
          </w:rPr>
          <w:t>3.4.4 uriBaseId property</w:t>
        </w:r>
        <w:r w:rsidR="005F4528">
          <w:rPr>
            <w:noProof/>
            <w:webHidden/>
          </w:rPr>
          <w:tab/>
        </w:r>
        <w:r w:rsidR="005F4528">
          <w:rPr>
            <w:noProof/>
            <w:webHidden/>
          </w:rPr>
          <w:fldChar w:fldCharType="begin"/>
        </w:r>
        <w:r w:rsidR="005F4528">
          <w:rPr>
            <w:noProof/>
            <w:webHidden/>
          </w:rPr>
          <w:instrText xml:space="preserve"> PAGEREF _Toc4442783 \h </w:instrText>
        </w:r>
        <w:r w:rsidR="005F4528">
          <w:rPr>
            <w:noProof/>
            <w:webHidden/>
          </w:rPr>
        </w:r>
        <w:r w:rsidR="005F4528">
          <w:rPr>
            <w:noProof/>
            <w:webHidden/>
          </w:rPr>
          <w:fldChar w:fldCharType="separate"/>
        </w:r>
        <w:r w:rsidR="005F4528">
          <w:rPr>
            <w:noProof/>
            <w:webHidden/>
          </w:rPr>
          <w:t>25</w:t>
        </w:r>
        <w:r w:rsidR="005F4528">
          <w:rPr>
            <w:noProof/>
            <w:webHidden/>
          </w:rPr>
          <w:fldChar w:fldCharType="end"/>
        </w:r>
      </w:hyperlink>
    </w:p>
    <w:p w14:paraId="26A1E513" w14:textId="22FB7B1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84" w:history="1">
        <w:r w:rsidR="005F4528" w:rsidRPr="00AD0C09">
          <w:rPr>
            <w:rStyle w:val="Hyperlink"/>
            <w:noProof/>
          </w:rPr>
          <w:t>3.4.5 artifactIndex property</w:t>
        </w:r>
        <w:r w:rsidR="005F4528">
          <w:rPr>
            <w:noProof/>
            <w:webHidden/>
          </w:rPr>
          <w:tab/>
        </w:r>
        <w:r w:rsidR="005F4528">
          <w:rPr>
            <w:noProof/>
            <w:webHidden/>
          </w:rPr>
          <w:fldChar w:fldCharType="begin"/>
        </w:r>
        <w:r w:rsidR="005F4528">
          <w:rPr>
            <w:noProof/>
            <w:webHidden/>
          </w:rPr>
          <w:instrText xml:space="preserve"> PAGEREF _Toc4442784 \h </w:instrText>
        </w:r>
        <w:r w:rsidR="005F4528">
          <w:rPr>
            <w:noProof/>
            <w:webHidden/>
          </w:rPr>
        </w:r>
        <w:r w:rsidR="005F4528">
          <w:rPr>
            <w:noProof/>
            <w:webHidden/>
          </w:rPr>
          <w:fldChar w:fldCharType="separate"/>
        </w:r>
        <w:r w:rsidR="005F4528">
          <w:rPr>
            <w:noProof/>
            <w:webHidden/>
          </w:rPr>
          <w:t>27</w:t>
        </w:r>
        <w:r w:rsidR="005F4528">
          <w:rPr>
            <w:noProof/>
            <w:webHidden/>
          </w:rPr>
          <w:fldChar w:fldCharType="end"/>
        </w:r>
      </w:hyperlink>
    </w:p>
    <w:p w14:paraId="2BDDDA14" w14:textId="5DAE21B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85" w:history="1">
        <w:r w:rsidR="005F4528" w:rsidRPr="00AD0C09">
          <w:rPr>
            <w:rStyle w:val="Hyperlink"/>
            <w:noProof/>
          </w:rPr>
          <w:t>3.4.6 Guidance on the use of artifactLocation objects</w:t>
        </w:r>
        <w:r w:rsidR="005F4528">
          <w:rPr>
            <w:noProof/>
            <w:webHidden/>
          </w:rPr>
          <w:tab/>
        </w:r>
        <w:r w:rsidR="005F4528">
          <w:rPr>
            <w:noProof/>
            <w:webHidden/>
          </w:rPr>
          <w:fldChar w:fldCharType="begin"/>
        </w:r>
        <w:r w:rsidR="005F4528">
          <w:rPr>
            <w:noProof/>
            <w:webHidden/>
          </w:rPr>
          <w:instrText xml:space="preserve"> PAGEREF _Toc4442785 \h </w:instrText>
        </w:r>
        <w:r w:rsidR="005F4528">
          <w:rPr>
            <w:noProof/>
            <w:webHidden/>
          </w:rPr>
        </w:r>
        <w:r w:rsidR="005F4528">
          <w:rPr>
            <w:noProof/>
            <w:webHidden/>
          </w:rPr>
          <w:fldChar w:fldCharType="separate"/>
        </w:r>
        <w:r w:rsidR="005F4528">
          <w:rPr>
            <w:noProof/>
            <w:webHidden/>
          </w:rPr>
          <w:t>27</w:t>
        </w:r>
        <w:r w:rsidR="005F4528">
          <w:rPr>
            <w:noProof/>
            <w:webHidden/>
          </w:rPr>
          <w:fldChar w:fldCharType="end"/>
        </w:r>
      </w:hyperlink>
    </w:p>
    <w:p w14:paraId="7903F260" w14:textId="28DCBF73"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86" w:history="1">
        <w:r w:rsidR="005F4528" w:rsidRPr="00AD0C09">
          <w:rPr>
            <w:rStyle w:val="Hyperlink"/>
            <w:noProof/>
          </w:rPr>
          <w:t>3.5 String properties</w:t>
        </w:r>
        <w:r w:rsidR="005F4528">
          <w:rPr>
            <w:noProof/>
            <w:webHidden/>
          </w:rPr>
          <w:tab/>
        </w:r>
        <w:r w:rsidR="005F4528">
          <w:rPr>
            <w:noProof/>
            <w:webHidden/>
          </w:rPr>
          <w:fldChar w:fldCharType="begin"/>
        </w:r>
        <w:r w:rsidR="005F4528">
          <w:rPr>
            <w:noProof/>
            <w:webHidden/>
          </w:rPr>
          <w:instrText xml:space="preserve"> PAGEREF _Toc4442786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27764729" w14:textId="6ED785A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87" w:history="1">
        <w:r w:rsidR="005F4528" w:rsidRPr="00AD0C09">
          <w:rPr>
            <w:rStyle w:val="Hyperlink"/>
            <w:noProof/>
          </w:rPr>
          <w:t>3.5.1 General</w:t>
        </w:r>
        <w:r w:rsidR="005F4528">
          <w:rPr>
            <w:noProof/>
            <w:webHidden/>
          </w:rPr>
          <w:tab/>
        </w:r>
        <w:r w:rsidR="005F4528">
          <w:rPr>
            <w:noProof/>
            <w:webHidden/>
          </w:rPr>
          <w:fldChar w:fldCharType="begin"/>
        </w:r>
        <w:r w:rsidR="005F4528">
          <w:rPr>
            <w:noProof/>
            <w:webHidden/>
          </w:rPr>
          <w:instrText xml:space="preserve"> PAGEREF _Toc4442787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7F94B427" w14:textId="12F5BE5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88" w:history="1">
        <w:r w:rsidR="005F4528" w:rsidRPr="00AD0C09">
          <w:rPr>
            <w:rStyle w:val="Hyperlink"/>
            <w:noProof/>
          </w:rPr>
          <w:t>3.5.2 Redactable string properties</w:t>
        </w:r>
        <w:r w:rsidR="005F4528">
          <w:rPr>
            <w:noProof/>
            <w:webHidden/>
          </w:rPr>
          <w:tab/>
        </w:r>
        <w:r w:rsidR="005F4528">
          <w:rPr>
            <w:noProof/>
            <w:webHidden/>
          </w:rPr>
          <w:fldChar w:fldCharType="begin"/>
        </w:r>
        <w:r w:rsidR="005F4528">
          <w:rPr>
            <w:noProof/>
            <w:webHidden/>
          </w:rPr>
          <w:instrText xml:space="preserve"> PAGEREF _Toc4442788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06D02838" w14:textId="25C95FC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89" w:history="1">
        <w:r w:rsidR="005F4528" w:rsidRPr="00AD0C09">
          <w:rPr>
            <w:rStyle w:val="Hyperlink"/>
            <w:noProof/>
          </w:rPr>
          <w:t>3.5.3 GUID-valued string properties</w:t>
        </w:r>
        <w:r w:rsidR="005F4528">
          <w:rPr>
            <w:noProof/>
            <w:webHidden/>
          </w:rPr>
          <w:tab/>
        </w:r>
        <w:r w:rsidR="005F4528">
          <w:rPr>
            <w:noProof/>
            <w:webHidden/>
          </w:rPr>
          <w:fldChar w:fldCharType="begin"/>
        </w:r>
        <w:r w:rsidR="005F4528">
          <w:rPr>
            <w:noProof/>
            <w:webHidden/>
          </w:rPr>
          <w:instrText xml:space="preserve"> PAGEREF _Toc4442789 \h </w:instrText>
        </w:r>
        <w:r w:rsidR="005F4528">
          <w:rPr>
            <w:noProof/>
            <w:webHidden/>
          </w:rPr>
        </w:r>
        <w:r w:rsidR="005F4528">
          <w:rPr>
            <w:noProof/>
            <w:webHidden/>
          </w:rPr>
          <w:fldChar w:fldCharType="separate"/>
        </w:r>
        <w:r w:rsidR="005F4528">
          <w:rPr>
            <w:noProof/>
            <w:webHidden/>
          </w:rPr>
          <w:t>28</w:t>
        </w:r>
        <w:r w:rsidR="005F4528">
          <w:rPr>
            <w:noProof/>
            <w:webHidden/>
          </w:rPr>
          <w:fldChar w:fldCharType="end"/>
        </w:r>
      </w:hyperlink>
    </w:p>
    <w:p w14:paraId="7AA39D1E" w14:textId="40E632F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90" w:history="1">
        <w:r w:rsidR="005F4528" w:rsidRPr="00AD0C09">
          <w:rPr>
            <w:rStyle w:val="Hyperlink"/>
            <w:noProof/>
          </w:rPr>
          <w:t>3.5.4 Hierarchical strings</w:t>
        </w:r>
        <w:r w:rsidR="005F4528">
          <w:rPr>
            <w:noProof/>
            <w:webHidden/>
          </w:rPr>
          <w:tab/>
        </w:r>
        <w:r w:rsidR="005F4528">
          <w:rPr>
            <w:noProof/>
            <w:webHidden/>
          </w:rPr>
          <w:fldChar w:fldCharType="begin"/>
        </w:r>
        <w:r w:rsidR="005F4528">
          <w:rPr>
            <w:noProof/>
            <w:webHidden/>
          </w:rPr>
          <w:instrText xml:space="preserve"> PAGEREF _Toc4442790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71CF919D" w14:textId="53D5ED94" w:rsidR="005F4528" w:rsidRDefault="00740F65">
      <w:pPr>
        <w:pStyle w:val="TOC4"/>
        <w:tabs>
          <w:tab w:val="right" w:leader="dot" w:pos="9350"/>
        </w:tabs>
        <w:rPr>
          <w:rFonts w:asciiTheme="minorHAnsi" w:eastAsiaTheme="minorEastAsia" w:hAnsiTheme="minorHAnsi" w:cstheme="minorBidi"/>
          <w:noProof/>
          <w:sz w:val="22"/>
          <w:szCs w:val="22"/>
        </w:rPr>
      </w:pPr>
      <w:hyperlink w:anchor="_Toc4442791" w:history="1">
        <w:r w:rsidR="005F4528" w:rsidRPr="00AD0C09">
          <w:rPr>
            <w:rStyle w:val="Hyperlink"/>
            <w:noProof/>
          </w:rPr>
          <w:t>3.5.4.1 General</w:t>
        </w:r>
        <w:r w:rsidR="005F4528">
          <w:rPr>
            <w:noProof/>
            <w:webHidden/>
          </w:rPr>
          <w:tab/>
        </w:r>
        <w:r w:rsidR="005F4528">
          <w:rPr>
            <w:noProof/>
            <w:webHidden/>
          </w:rPr>
          <w:fldChar w:fldCharType="begin"/>
        </w:r>
        <w:r w:rsidR="005F4528">
          <w:rPr>
            <w:noProof/>
            <w:webHidden/>
          </w:rPr>
          <w:instrText xml:space="preserve"> PAGEREF _Toc4442791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43122ED8" w14:textId="0ED96F22" w:rsidR="005F4528" w:rsidRDefault="00740F65">
      <w:pPr>
        <w:pStyle w:val="TOC4"/>
        <w:tabs>
          <w:tab w:val="right" w:leader="dot" w:pos="9350"/>
        </w:tabs>
        <w:rPr>
          <w:rFonts w:asciiTheme="minorHAnsi" w:eastAsiaTheme="minorEastAsia" w:hAnsiTheme="minorHAnsi" w:cstheme="minorBidi"/>
          <w:noProof/>
          <w:sz w:val="22"/>
          <w:szCs w:val="22"/>
        </w:rPr>
      </w:pPr>
      <w:hyperlink w:anchor="_Toc4442792" w:history="1">
        <w:r w:rsidR="005F4528" w:rsidRPr="00AD0C09">
          <w:rPr>
            <w:rStyle w:val="Hyperlink"/>
            <w:noProof/>
          </w:rPr>
          <w:t>3.5.4.2 Versioned hierarchical strings</w:t>
        </w:r>
        <w:r w:rsidR="005F4528">
          <w:rPr>
            <w:noProof/>
            <w:webHidden/>
          </w:rPr>
          <w:tab/>
        </w:r>
        <w:r w:rsidR="005F4528">
          <w:rPr>
            <w:noProof/>
            <w:webHidden/>
          </w:rPr>
          <w:fldChar w:fldCharType="begin"/>
        </w:r>
        <w:r w:rsidR="005F4528">
          <w:rPr>
            <w:noProof/>
            <w:webHidden/>
          </w:rPr>
          <w:instrText xml:space="preserve"> PAGEREF _Toc4442792 \h </w:instrText>
        </w:r>
        <w:r w:rsidR="005F4528">
          <w:rPr>
            <w:noProof/>
            <w:webHidden/>
          </w:rPr>
        </w:r>
        <w:r w:rsidR="005F4528">
          <w:rPr>
            <w:noProof/>
            <w:webHidden/>
          </w:rPr>
          <w:fldChar w:fldCharType="separate"/>
        </w:r>
        <w:r w:rsidR="005F4528">
          <w:rPr>
            <w:noProof/>
            <w:webHidden/>
          </w:rPr>
          <w:t>29</w:t>
        </w:r>
        <w:r w:rsidR="005F4528">
          <w:rPr>
            <w:noProof/>
            <w:webHidden/>
          </w:rPr>
          <w:fldChar w:fldCharType="end"/>
        </w:r>
      </w:hyperlink>
    </w:p>
    <w:p w14:paraId="2B9BE338" w14:textId="48E6FADE"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93" w:history="1">
        <w:r w:rsidR="005F4528" w:rsidRPr="00AD0C09">
          <w:rPr>
            <w:rStyle w:val="Hyperlink"/>
            <w:noProof/>
          </w:rPr>
          <w:t>3.6 Object properties</w:t>
        </w:r>
        <w:r w:rsidR="005F4528">
          <w:rPr>
            <w:noProof/>
            <w:webHidden/>
          </w:rPr>
          <w:tab/>
        </w:r>
        <w:r w:rsidR="005F4528">
          <w:rPr>
            <w:noProof/>
            <w:webHidden/>
          </w:rPr>
          <w:fldChar w:fldCharType="begin"/>
        </w:r>
        <w:r w:rsidR="005F4528">
          <w:rPr>
            <w:noProof/>
            <w:webHidden/>
          </w:rPr>
          <w:instrText xml:space="preserve"> PAGEREF _Toc4442793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1668B184" w14:textId="35DE9285"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94" w:history="1">
        <w:r w:rsidR="005F4528" w:rsidRPr="00AD0C09">
          <w:rPr>
            <w:rStyle w:val="Hyperlink"/>
            <w:noProof/>
          </w:rPr>
          <w:t>3.7 Array properties</w:t>
        </w:r>
        <w:r w:rsidR="005F4528">
          <w:rPr>
            <w:noProof/>
            <w:webHidden/>
          </w:rPr>
          <w:tab/>
        </w:r>
        <w:r w:rsidR="005F4528">
          <w:rPr>
            <w:noProof/>
            <w:webHidden/>
          </w:rPr>
          <w:fldChar w:fldCharType="begin"/>
        </w:r>
        <w:r w:rsidR="005F4528">
          <w:rPr>
            <w:noProof/>
            <w:webHidden/>
          </w:rPr>
          <w:instrText xml:space="preserve"> PAGEREF _Toc4442794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496EC415" w14:textId="318F19C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95" w:history="1">
        <w:r w:rsidR="005F4528" w:rsidRPr="00AD0C09">
          <w:rPr>
            <w:rStyle w:val="Hyperlink"/>
            <w:noProof/>
          </w:rPr>
          <w:t>3.7.1 General</w:t>
        </w:r>
        <w:r w:rsidR="005F4528">
          <w:rPr>
            <w:noProof/>
            <w:webHidden/>
          </w:rPr>
          <w:tab/>
        </w:r>
        <w:r w:rsidR="005F4528">
          <w:rPr>
            <w:noProof/>
            <w:webHidden/>
          </w:rPr>
          <w:fldChar w:fldCharType="begin"/>
        </w:r>
        <w:r w:rsidR="005F4528">
          <w:rPr>
            <w:noProof/>
            <w:webHidden/>
          </w:rPr>
          <w:instrText xml:space="preserve"> PAGEREF _Toc4442795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39653D22" w14:textId="6C42ADA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96" w:history="1">
        <w:r w:rsidR="005F4528" w:rsidRPr="00AD0C09">
          <w:rPr>
            <w:rStyle w:val="Hyperlink"/>
            <w:noProof/>
          </w:rPr>
          <w:t>3.7.2 Array properties with unique values</w:t>
        </w:r>
        <w:r w:rsidR="005F4528">
          <w:rPr>
            <w:noProof/>
            <w:webHidden/>
          </w:rPr>
          <w:tab/>
        </w:r>
        <w:r w:rsidR="005F4528">
          <w:rPr>
            <w:noProof/>
            <w:webHidden/>
          </w:rPr>
          <w:fldChar w:fldCharType="begin"/>
        </w:r>
        <w:r w:rsidR="005F4528">
          <w:rPr>
            <w:noProof/>
            <w:webHidden/>
          </w:rPr>
          <w:instrText xml:space="preserve"> PAGEREF _Toc4442796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7BE72394" w14:textId="510A037D"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97" w:history="1">
        <w:r w:rsidR="005F4528" w:rsidRPr="00AD0C09">
          <w:rPr>
            <w:rStyle w:val="Hyperlink"/>
            <w:noProof/>
          </w:rPr>
          <w:t>3.7.3 Array indices</w:t>
        </w:r>
        <w:r w:rsidR="005F4528">
          <w:rPr>
            <w:noProof/>
            <w:webHidden/>
          </w:rPr>
          <w:tab/>
        </w:r>
        <w:r w:rsidR="005F4528">
          <w:rPr>
            <w:noProof/>
            <w:webHidden/>
          </w:rPr>
          <w:fldChar w:fldCharType="begin"/>
        </w:r>
        <w:r w:rsidR="005F4528">
          <w:rPr>
            <w:noProof/>
            <w:webHidden/>
          </w:rPr>
          <w:instrText xml:space="preserve"> PAGEREF _Toc4442797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6D4CE9FC" w14:textId="336A5B48" w:rsidR="005F4528" w:rsidRDefault="00740F65">
      <w:pPr>
        <w:pStyle w:val="TOC2"/>
        <w:tabs>
          <w:tab w:val="right" w:leader="dot" w:pos="9350"/>
        </w:tabs>
        <w:rPr>
          <w:rFonts w:asciiTheme="minorHAnsi" w:eastAsiaTheme="minorEastAsia" w:hAnsiTheme="minorHAnsi" w:cstheme="minorBidi"/>
          <w:noProof/>
          <w:sz w:val="22"/>
          <w:szCs w:val="22"/>
        </w:rPr>
      </w:pPr>
      <w:hyperlink w:anchor="_Toc4442798" w:history="1">
        <w:r w:rsidR="005F4528" w:rsidRPr="00AD0C09">
          <w:rPr>
            <w:rStyle w:val="Hyperlink"/>
            <w:noProof/>
          </w:rPr>
          <w:t>3.8 Property bags</w:t>
        </w:r>
        <w:r w:rsidR="005F4528">
          <w:rPr>
            <w:noProof/>
            <w:webHidden/>
          </w:rPr>
          <w:tab/>
        </w:r>
        <w:r w:rsidR="005F4528">
          <w:rPr>
            <w:noProof/>
            <w:webHidden/>
          </w:rPr>
          <w:fldChar w:fldCharType="begin"/>
        </w:r>
        <w:r w:rsidR="005F4528">
          <w:rPr>
            <w:noProof/>
            <w:webHidden/>
          </w:rPr>
          <w:instrText xml:space="preserve"> PAGEREF _Toc4442798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3AB96740" w14:textId="7C810E5C" w:rsidR="005F4528" w:rsidRDefault="00740F65">
      <w:pPr>
        <w:pStyle w:val="TOC3"/>
        <w:tabs>
          <w:tab w:val="right" w:leader="dot" w:pos="9350"/>
        </w:tabs>
        <w:rPr>
          <w:rFonts w:asciiTheme="minorHAnsi" w:eastAsiaTheme="minorEastAsia" w:hAnsiTheme="minorHAnsi" w:cstheme="minorBidi"/>
          <w:noProof/>
          <w:sz w:val="22"/>
          <w:szCs w:val="22"/>
        </w:rPr>
      </w:pPr>
      <w:hyperlink w:anchor="_Toc4442799" w:history="1">
        <w:r w:rsidR="005F4528" w:rsidRPr="00AD0C09">
          <w:rPr>
            <w:rStyle w:val="Hyperlink"/>
            <w:noProof/>
          </w:rPr>
          <w:t>3.8.1 General</w:t>
        </w:r>
        <w:r w:rsidR="005F4528">
          <w:rPr>
            <w:noProof/>
            <w:webHidden/>
          </w:rPr>
          <w:tab/>
        </w:r>
        <w:r w:rsidR="005F4528">
          <w:rPr>
            <w:noProof/>
            <w:webHidden/>
          </w:rPr>
          <w:fldChar w:fldCharType="begin"/>
        </w:r>
        <w:r w:rsidR="005F4528">
          <w:rPr>
            <w:noProof/>
            <w:webHidden/>
          </w:rPr>
          <w:instrText xml:space="preserve"> PAGEREF _Toc4442799 \h </w:instrText>
        </w:r>
        <w:r w:rsidR="005F4528">
          <w:rPr>
            <w:noProof/>
            <w:webHidden/>
          </w:rPr>
        </w:r>
        <w:r w:rsidR="005F4528">
          <w:rPr>
            <w:noProof/>
            <w:webHidden/>
          </w:rPr>
          <w:fldChar w:fldCharType="separate"/>
        </w:r>
        <w:r w:rsidR="005F4528">
          <w:rPr>
            <w:noProof/>
            <w:webHidden/>
          </w:rPr>
          <w:t>30</w:t>
        </w:r>
        <w:r w:rsidR="005F4528">
          <w:rPr>
            <w:noProof/>
            <w:webHidden/>
          </w:rPr>
          <w:fldChar w:fldCharType="end"/>
        </w:r>
      </w:hyperlink>
    </w:p>
    <w:p w14:paraId="75BAE215" w14:textId="52F102E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00" w:history="1">
        <w:r w:rsidR="005F4528" w:rsidRPr="00AD0C09">
          <w:rPr>
            <w:rStyle w:val="Hyperlink"/>
            <w:noProof/>
          </w:rPr>
          <w:t>3.8.2 Tags</w:t>
        </w:r>
        <w:r w:rsidR="005F4528">
          <w:rPr>
            <w:noProof/>
            <w:webHidden/>
          </w:rPr>
          <w:tab/>
        </w:r>
        <w:r w:rsidR="005F4528">
          <w:rPr>
            <w:noProof/>
            <w:webHidden/>
          </w:rPr>
          <w:fldChar w:fldCharType="begin"/>
        </w:r>
        <w:r w:rsidR="005F4528">
          <w:rPr>
            <w:noProof/>
            <w:webHidden/>
          </w:rPr>
          <w:instrText xml:space="preserve"> PAGEREF _Toc4442800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1D8025AF" w14:textId="6F72BA86" w:rsidR="005F4528" w:rsidRDefault="00740F65">
      <w:pPr>
        <w:pStyle w:val="TOC4"/>
        <w:tabs>
          <w:tab w:val="right" w:leader="dot" w:pos="9350"/>
        </w:tabs>
        <w:rPr>
          <w:rFonts w:asciiTheme="minorHAnsi" w:eastAsiaTheme="minorEastAsia" w:hAnsiTheme="minorHAnsi" w:cstheme="minorBidi"/>
          <w:noProof/>
          <w:sz w:val="22"/>
          <w:szCs w:val="22"/>
        </w:rPr>
      </w:pPr>
      <w:hyperlink w:anchor="_Toc4442801" w:history="1">
        <w:r w:rsidR="005F4528" w:rsidRPr="00AD0C09">
          <w:rPr>
            <w:rStyle w:val="Hyperlink"/>
            <w:noProof/>
          </w:rPr>
          <w:t>3.8.2.1 General</w:t>
        </w:r>
        <w:r w:rsidR="005F4528">
          <w:rPr>
            <w:noProof/>
            <w:webHidden/>
          </w:rPr>
          <w:tab/>
        </w:r>
        <w:r w:rsidR="005F4528">
          <w:rPr>
            <w:noProof/>
            <w:webHidden/>
          </w:rPr>
          <w:fldChar w:fldCharType="begin"/>
        </w:r>
        <w:r w:rsidR="005F4528">
          <w:rPr>
            <w:noProof/>
            <w:webHidden/>
          </w:rPr>
          <w:instrText xml:space="preserve"> PAGEREF _Toc4442801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58326D56" w14:textId="5ECA855F" w:rsidR="005F4528" w:rsidRDefault="00740F65">
      <w:pPr>
        <w:pStyle w:val="TOC4"/>
        <w:tabs>
          <w:tab w:val="right" w:leader="dot" w:pos="9350"/>
        </w:tabs>
        <w:rPr>
          <w:rFonts w:asciiTheme="minorHAnsi" w:eastAsiaTheme="minorEastAsia" w:hAnsiTheme="minorHAnsi" w:cstheme="minorBidi"/>
          <w:noProof/>
          <w:sz w:val="22"/>
          <w:szCs w:val="22"/>
        </w:rPr>
      </w:pPr>
      <w:hyperlink w:anchor="_Toc4442802" w:history="1">
        <w:r w:rsidR="005F4528" w:rsidRPr="00AD0C09">
          <w:rPr>
            <w:rStyle w:val="Hyperlink"/>
            <w:noProof/>
          </w:rPr>
          <w:t>3.8.2.2 Tag metadata</w:t>
        </w:r>
        <w:r w:rsidR="005F4528">
          <w:rPr>
            <w:noProof/>
            <w:webHidden/>
          </w:rPr>
          <w:tab/>
        </w:r>
        <w:r w:rsidR="005F4528">
          <w:rPr>
            <w:noProof/>
            <w:webHidden/>
          </w:rPr>
          <w:fldChar w:fldCharType="begin"/>
        </w:r>
        <w:r w:rsidR="005F4528">
          <w:rPr>
            <w:noProof/>
            <w:webHidden/>
          </w:rPr>
          <w:instrText xml:space="preserve"> PAGEREF _Toc4442802 \h </w:instrText>
        </w:r>
        <w:r w:rsidR="005F4528">
          <w:rPr>
            <w:noProof/>
            <w:webHidden/>
          </w:rPr>
        </w:r>
        <w:r w:rsidR="005F4528">
          <w:rPr>
            <w:noProof/>
            <w:webHidden/>
          </w:rPr>
          <w:fldChar w:fldCharType="separate"/>
        </w:r>
        <w:r w:rsidR="005F4528">
          <w:rPr>
            <w:noProof/>
            <w:webHidden/>
          </w:rPr>
          <w:t>31</w:t>
        </w:r>
        <w:r w:rsidR="005F4528">
          <w:rPr>
            <w:noProof/>
            <w:webHidden/>
          </w:rPr>
          <w:fldChar w:fldCharType="end"/>
        </w:r>
      </w:hyperlink>
    </w:p>
    <w:p w14:paraId="21995004" w14:textId="6A5C02D3" w:rsidR="005F4528" w:rsidRDefault="00740F65">
      <w:pPr>
        <w:pStyle w:val="TOC2"/>
        <w:tabs>
          <w:tab w:val="right" w:leader="dot" w:pos="9350"/>
        </w:tabs>
        <w:rPr>
          <w:rFonts w:asciiTheme="minorHAnsi" w:eastAsiaTheme="minorEastAsia" w:hAnsiTheme="minorHAnsi" w:cstheme="minorBidi"/>
          <w:noProof/>
          <w:sz w:val="22"/>
          <w:szCs w:val="22"/>
        </w:rPr>
      </w:pPr>
      <w:hyperlink w:anchor="_Toc4442803" w:history="1">
        <w:r w:rsidR="005F4528" w:rsidRPr="00AD0C09">
          <w:rPr>
            <w:rStyle w:val="Hyperlink"/>
            <w:noProof/>
          </w:rPr>
          <w:t>3.9 Date/time properties</w:t>
        </w:r>
        <w:r w:rsidR="005F4528">
          <w:rPr>
            <w:noProof/>
            <w:webHidden/>
          </w:rPr>
          <w:tab/>
        </w:r>
        <w:r w:rsidR="005F4528">
          <w:rPr>
            <w:noProof/>
            <w:webHidden/>
          </w:rPr>
          <w:fldChar w:fldCharType="begin"/>
        </w:r>
        <w:r w:rsidR="005F4528">
          <w:rPr>
            <w:noProof/>
            <w:webHidden/>
          </w:rPr>
          <w:instrText xml:space="preserve"> PAGEREF _Toc4442803 \h </w:instrText>
        </w:r>
        <w:r w:rsidR="005F4528">
          <w:rPr>
            <w:noProof/>
            <w:webHidden/>
          </w:rPr>
        </w:r>
        <w:r w:rsidR="005F4528">
          <w:rPr>
            <w:noProof/>
            <w:webHidden/>
          </w:rPr>
          <w:fldChar w:fldCharType="separate"/>
        </w:r>
        <w:r w:rsidR="005F4528">
          <w:rPr>
            <w:noProof/>
            <w:webHidden/>
          </w:rPr>
          <w:t>32</w:t>
        </w:r>
        <w:r w:rsidR="005F4528">
          <w:rPr>
            <w:noProof/>
            <w:webHidden/>
          </w:rPr>
          <w:fldChar w:fldCharType="end"/>
        </w:r>
      </w:hyperlink>
    </w:p>
    <w:p w14:paraId="119F5FC8" w14:textId="7CBD550C" w:rsidR="005F4528" w:rsidRDefault="00740F65">
      <w:pPr>
        <w:pStyle w:val="TOC2"/>
        <w:tabs>
          <w:tab w:val="right" w:leader="dot" w:pos="9350"/>
        </w:tabs>
        <w:rPr>
          <w:rFonts w:asciiTheme="minorHAnsi" w:eastAsiaTheme="minorEastAsia" w:hAnsiTheme="minorHAnsi" w:cstheme="minorBidi"/>
          <w:noProof/>
          <w:sz w:val="22"/>
          <w:szCs w:val="22"/>
        </w:rPr>
      </w:pPr>
      <w:hyperlink w:anchor="_Toc4442804" w:history="1">
        <w:r w:rsidR="005F4528" w:rsidRPr="00AD0C09">
          <w:rPr>
            <w:rStyle w:val="Hyperlink"/>
            <w:noProof/>
          </w:rPr>
          <w:t>3.10 URI-valued properties</w:t>
        </w:r>
        <w:r w:rsidR="005F4528">
          <w:rPr>
            <w:noProof/>
            <w:webHidden/>
          </w:rPr>
          <w:tab/>
        </w:r>
        <w:r w:rsidR="005F4528">
          <w:rPr>
            <w:noProof/>
            <w:webHidden/>
          </w:rPr>
          <w:fldChar w:fldCharType="begin"/>
        </w:r>
        <w:r w:rsidR="005F4528">
          <w:rPr>
            <w:noProof/>
            <w:webHidden/>
          </w:rPr>
          <w:instrText xml:space="preserve"> PAGEREF _Toc4442804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2A2A2338" w14:textId="696D7F58"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05" w:history="1">
        <w:r w:rsidR="005F4528" w:rsidRPr="00AD0C09">
          <w:rPr>
            <w:rStyle w:val="Hyperlink"/>
            <w:noProof/>
          </w:rPr>
          <w:t>3.10.1 General</w:t>
        </w:r>
        <w:r w:rsidR="005F4528">
          <w:rPr>
            <w:noProof/>
            <w:webHidden/>
          </w:rPr>
          <w:tab/>
        </w:r>
        <w:r w:rsidR="005F4528">
          <w:rPr>
            <w:noProof/>
            <w:webHidden/>
          </w:rPr>
          <w:fldChar w:fldCharType="begin"/>
        </w:r>
        <w:r w:rsidR="005F4528">
          <w:rPr>
            <w:noProof/>
            <w:webHidden/>
          </w:rPr>
          <w:instrText xml:space="preserve"> PAGEREF _Toc4442805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2D95F196" w14:textId="66479F5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06" w:history="1">
        <w:r w:rsidR="005F4528" w:rsidRPr="00AD0C09">
          <w:rPr>
            <w:rStyle w:val="Hyperlink"/>
            <w:noProof/>
          </w:rPr>
          <w:t>3.10.2 URIs that use the file scheme</w:t>
        </w:r>
        <w:r w:rsidR="005F4528">
          <w:rPr>
            <w:noProof/>
            <w:webHidden/>
          </w:rPr>
          <w:tab/>
        </w:r>
        <w:r w:rsidR="005F4528">
          <w:rPr>
            <w:noProof/>
            <w:webHidden/>
          </w:rPr>
          <w:fldChar w:fldCharType="begin"/>
        </w:r>
        <w:r w:rsidR="005F4528">
          <w:rPr>
            <w:noProof/>
            <w:webHidden/>
          </w:rPr>
          <w:instrText xml:space="preserve"> PAGEREF _Toc4442806 \h </w:instrText>
        </w:r>
        <w:r w:rsidR="005F4528">
          <w:rPr>
            <w:noProof/>
            <w:webHidden/>
          </w:rPr>
        </w:r>
        <w:r w:rsidR="005F4528">
          <w:rPr>
            <w:noProof/>
            <w:webHidden/>
          </w:rPr>
          <w:fldChar w:fldCharType="separate"/>
        </w:r>
        <w:r w:rsidR="005F4528">
          <w:rPr>
            <w:noProof/>
            <w:webHidden/>
          </w:rPr>
          <w:t>33</w:t>
        </w:r>
        <w:r w:rsidR="005F4528">
          <w:rPr>
            <w:noProof/>
            <w:webHidden/>
          </w:rPr>
          <w:fldChar w:fldCharType="end"/>
        </w:r>
      </w:hyperlink>
    </w:p>
    <w:p w14:paraId="6C61E3F4" w14:textId="3396083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07" w:history="1">
        <w:r w:rsidR="005F4528" w:rsidRPr="00AD0C09">
          <w:rPr>
            <w:rStyle w:val="Hyperlink"/>
            <w:noProof/>
          </w:rPr>
          <w:t>3.10.3 URIs that use the sarif scheme</w:t>
        </w:r>
        <w:r w:rsidR="005F4528">
          <w:rPr>
            <w:noProof/>
            <w:webHidden/>
          </w:rPr>
          <w:tab/>
        </w:r>
        <w:r w:rsidR="005F4528">
          <w:rPr>
            <w:noProof/>
            <w:webHidden/>
          </w:rPr>
          <w:fldChar w:fldCharType="begin"/>
        </w:r>
        <w:r w:rsidR="005F4528">
          <w:rPr>
            <w:noProof/>
            <w:webHidden/>
          </w:rPr>
          <w:instrText xml:space="preserve"> PAGEREF _Toc4442807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0272E707" w14:textId="3E5A232A"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08" w:history="1">
        <w:r w:rsidR="005F4528" w:rsidRPr="00AD0C09">
          <w:rPr>
            <w:rStyle w:val="Hyperlink"/>
            <w:noProof/>
          </w:rPr>
          <w:t>3.10.4 Internationalized Resource Identifiers (IRIs)</w:t>
        </w:r>
        <w:r w:rsidR="005F4528">
          <w:rPr>
            <w:noProof/>
            <w:webHidden/>
          </w:rPr>
          <w:tab/>
        </w:r>
        <w:r w:rsidR="005F4528">
          <w:rPr>
            <w:noProof/>
            <w:webHidden/>
          </w:rPr>
          <w:fldChar w:fldCharType="begin"/>
        </w:r>
        <w:r w:rsidR="005F4528">
          <w:rPr>
            <w:noProof/>
            <w:webHidden/>
          </w:rPr>
          <w:instrText xml:space="preserve"> PAGEREF _Toc4442808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0D15B3DD" w14:textId="796FF8ED" w:rsidR="005F4528" w:rsidRDefault="00740F65">
      <w:pPr>
        <w:pStyle w:val="TOC2"/>
        <w:tabs>
          <w:tab w:val="right" w:leader="dot" w:pos="9350"/>
        </w:tabs>
        <w:rPr>
          <w:rFonts w:asciiTheme="minorHAnsi" w:eastAsiaTheme="minorEastAsia" w:hAnsiTheme="minorHAnsi" w:cstheme="minorBidi"/>
          <w:noProof/>
          <w:sz w:val="22"/>
          <w:szCs w:val="22"/>
        </w:rPr>
      </w:pPr>
      <w:hyperlink w:anchor="_Toc4442809" w:history="1">
        <w:r w:rsidR="005F4528" w:rsidRPr="00AD0C09">
          <w:rPr>
            <w:rStyle w:val="Hyperlink"/>
            <w:noProof/>
          </w:rPr>
          <w:t>3.11 message object</w:t>
        </w:r>
        <w:r w:rsidR="005F4528">
          <w:rPr>
            <w:noProof/>
            <w:webHidden/>
          </w:rPr>
          <w:tab/>
        </w:r>
        <w:r w:rsidR="005F4528">
          <w:rPr>
            <w:noProof/>
            <w:webHidden/>
          </w:rPr>
          <w:fldChar w:fldCharType="begin"/>
        </w:r>
        <w:r w:rsidR="005F4528">
          <w:rPr>
            <w:noProof/>
            <w:webHidden/>
          </w:rPr>
          <w:instrText xml:space="preserve"> PAGEREF _Toc4442809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14A1E13C" w14:textId="60378CC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10" w:history="1">
        <w:r w:rsidR="005F4528" w:rsidRPr="00AD0C09">
          <w:rPr>
            <w:rStyle w:val="Hyperlink"/>
            <w:noProof/>
          </w:rPr>
          <w:t>3.11.1 General</w:t>
        </w:r>
        <w:r w:rsidR="005F4528">
          <w:rPr>
            <w:noProof/>
            <w:webHidden/>
          </w:rPr>
          <w:tab/>
        </w:r>
        <w:r w:rsidR="005F4528">
          <w:rPr>
            <w:noProof/>
            <w:webHidden/>
          </w:rPr>
          <w:fldChar w:fldCharType="begin"/>
        </w:r>
        <w:r w:rsidR="005F4528">
          <w:rPr>
            <w:noProof/>
            <w:webHidden/>
          </w:rPr>
          <w:instrText xml:space="preserve"> PAGEREF _Toc4442810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214A6AE5" w14:textId="7C28C0D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11" w:history="1">
        <w:r w:rsidR="005F4528" w:rsidRPr="00AD0C09">
          <w:rPr>
            <w:rStyle w:val="Hyperlink"/>
            <w:noProof/>
          </w:rPr>
          <w:t>3.11.2 Constraints</w:t>
        </w:r>
        <w:r w:rsidR="005F4528">
          <w:rPr>
            <w:noProof/>
            <w:webHidden/>
          </w:rPr>
          <w:tab/>
        </w:r>
        <w:r w:rsidR="005F4528">
          <w:rPr>
            <w:noProof/>
            <w:webHidden/>
          </w:rPr>
          <w:fldChar w:fldCharType="begin"/>
        </w:r>
        <w:r w:rsidR="005F4528">
          <w:rPr>
            <w:noProof/>
            <w:webHidden/>
          </w:rPr>
          <w:instrText xml:space="preserve"> PAGEREF _Toc4442811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3EF38EF2" w14:textId="76F5EC7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12" w:history="1">
        <w:r w:rsidR="005F4528" w:rsidRPr="00AD0C09">
          <w:rPr>
            <w:rStyle w:val="Hyperlink"/>
            <w:noProof/>
          </w:rPr>
          <w:t>3.11.3 Plain text messages</w:t>
        </w:r>
        <w:r w:rsidR="005F4528">
          <w:rPr>
            <w:noProof/>
            <w:webHidden/>
          </w:rPr>
          <w:tab/>
        </w:r>
        <w:r w:rsidR="005F4528">
          <w:rPr>
            <w:noProof/>
            <w:webHidden/>
          </w:rPr>
          <w:fldChar w:fldCharType="begin"/>
        </w:r>
        <w:r w:rsidR="005F4528">
          <w:rPr>
            <w:noProof/>
            <w:webHidden/>
          </w:rPr>
          <w:instrText xml:space="preserve"> PAGEREF _Toc4442812 \h </w:instrText>
        </w:r>
        <w:r w:rsidR="005F4528">
          <w:rPr>
            <w:noProof/>
            <w:webHidden/>
          </w:rPr>
        </w:r>
        <w:r w:rsidR="005F4528">
          <w:rPr>
            <w:noProof/>
            <w:webHidden/>
          </w:rPr>
          <w:fldChar w:fldCharType="separate"/>
        </w:r>
        <w:r w:rsidR="005F4528">
          <w:rPr>
            <w:noProof/>
            <w:webHidden/>
          </w:rPr>
          <w:t>34</w:t>
        </w:r>
        <w:r w:rsidR="005F4528">
          <w:rPr>
            <w:noProof/>
            <w:webHidden/>
          </w:rPr>
          <w:fldChar w:fldCharType="end"/>
        </w:r>
      </w:hyperlink>
    </w:p>
    <w:p w14:paraId="20BFC181" w14:textId="06FFE99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13" w:history="1">
        <w:r w:rsidR="005F4528" w:rsidRPr="00AD0C09">
          <w:rPr>
            <w:rStyle w:val="Hyperlink"/>
            <w:noProof/>
          </w:rPr>
          <w:t>3.11.4 Formatted messages</w:t>
        </w:r>
        <w:r w:rsidR="005F4528">
          <w:rPr>
            <w:noProof/>
            <w:webHidden/>
          </w:rPr>
          <w:tab/>
        </w:r>
        <w:r w:rsidR="005F4528">
          <w:rPr>
            <w:noProof/>
            <w:webHidden/>
          </w:rPr>
          <w:fldChar w:fldCharType="begin"/>
        </w:r>
        <w:r w:rsidR="005F4528">
          <w:rPr>
            <w:noProof/>
            <w:webHidden/>
          </w:rPr>
          <w:instrText xml:space="preserve"> PAGEREF _Toc4442813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776F3D17" w14:textId="0250A444" w:rsidR="005F4528" w:rsidRDefault="00740F65">
      <w:pPr>
        <w:pStyle w:val="TOC4"/>
        <w:tabs>
          <w:tab w:val="right" w:leader="dot" w:pos="9350"/>
        </w:tabs>
        <w:rPr>
          <w:rFonts w:asciiTheme="minorHAnsi" w:eastAsiaTheme="minorEastAsia" w:hAnsiTheme="minorHAnsi" w:cstheme="minorBidi"/>
          <w:noProof/>
          <w:sz w:val="22"/>
          <w:szCs w:val="22"/>
        </w:rPr>
      </w:pPr>
      <w:hyperlink w:anchor="_Toc4442814" w:history="1">
        <w:r w:rsidR="005F4528" w:rsidRPr="00AD0C09">
          <w:rPr>
            <w:rStyle w:val="Hyperlink"/>
            <w:noProof/>
          </w:rPr>
          <w:t>3.11.4.1 General</w:t>
        </w:r>
        <w:r w:rsidR="005F4528">
          <w:rPr>
            <w:noProof/>
            <w:webHidden/>
          </w:rPr>
          <w:tab/>
        </w:r>
        <w:r w:rsidR="005F4528">
          <w:rPr>
            <w:noProof/>
            <w:webHidden/>
          </w:rPr>
          <w:fldChar w:fldCharType="begin"/>
        </w:r>
        <w:r w:rsidR="005F4528">
          <w:rPr>
            <w:noProof/>
            <w:webHidden/>
          </w:rPr>
          <w:instrText xml:space="preserve"> PAGEREF _Toc4442814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01878349" w14:textId="002F2C3E" w:rsidR="005F4528" w:rsidRDefault="00740F65">
      <w:pPr>
        <w:pStyle w:val="TOC4"/>
        <w:tabs>
          <w:tab w:val="right" w:leader="dot" w:pos="9350"/>
        </w:tabs>
        <w:rPr>
          <w:rFonts w:asciiTheme="minorHAnsi" w:eastAsiaTheme="minorEastAsia" w:hAnsiTheme="minorHAnsi" w:cstheme="minorBidi"/>
          <w:noProof/>
          <w:sz w:val="22"/>
          <w:szCs w:val="22"/>
        </w:rPr>
      </w:pPr>
      <w:hyperlink w:anchor="_Toc4442815" w:history="1">
        <w:r w:rsidR="005F4528" w:rsidRPr="00AD0C09">
          <w:rPr>
            <w:rStyle w:val="Hyperlink"/>
            <w:noProof/>
          </w:rPr>
          <w:t>3.11.4.2 Security implications</w:t>
        </w:r>
        <w:r w:rsidR="005F4528">
          <w:rPr>
            <w:noProof/>
            <w:webHidden/>
          </w:rPr>
          <w:tab/>
        </w:r>
        <w:r w:rsidR="005F4528">
          <w:rPr>
            <w:noProof/>
            <w:webHidden/>
          </w:rPr>
          <w:fldChar w:fldCharType="begin"/>
        </w:r>
        <w:r w:rsidR="005F4528">
          <w:rPr>
            <w:noProof/>
            <w:webHidden/>
          </w:rPr>
          <w:instrText xml:space="preserve"> PAGEREF _Toc4442815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46C43899" w14:textId="763CA1A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16" w:history="1">
        <w:r w:rsidR="005F4528" w:rsidRPr="00AD0C09">
          <w:rPr>
            <w:rStyle w:val="Hyperlink"/>
            <w:noProof/>
          </w:rPr>
          <w:t>3.11.5 Messages with placeholders</w:t>
        </w:r>
        <w:r w:rsidR="005F4528">
          <w:rPr>
            <w:noProof/>
            <w:webHidden/>
          </w:rPr>
          <w:tab/>
        </w:r>
        <w:r w:rsidR="005F4528">
          <w:rPr>
            <w:noProof/>
            <w:webHidden/>
          </w:rPr>
          <w:fldChar w:fldCharType="begin"/>
        </w:r>
        <w:r w:rsidR="005F4528">
          <w:rPr>
            <w:noProof/>
            <w:webHidden/>
          </w:rPr>
          <w:instrText xml:space="preserve"> PAGEREF _Toc4442816 \h </w:instrText>
        </w:r>
        <w:r w:rsidR="005F4528">
          <w:rPr>
            <w:noProof/>
            <w:webHidden/>
          </w:rPr>
        </w:r>
        <w:r w:rsidR="005F4528">
          <w:rPr>
            <w:noProof/>
            <w:webHidden/>
          </w:rPr>
          <w:fldChar w:fldCharType="separate"/>
        </w:r>
        <w:r w:rsidR="005F4528">
          <w:rPr>
            <w:noProof/>
            <w:webHidden/>
          </w:rPr>
          <w:t>35</w:t>
        </w:r>
        <w:r w:rsidR="005F4528">
          <w:rPr>
            <w:noProof/>
            <w:webHidden/>
          </w:rPr>
          <w:fldChar w:fldCharType="end"/>
        </w:r>
      </w:hyperlink>
    </w:p>
    <w:p w14:paraId="70BC1E72" w14:textId="415AE50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17" w:history="1">
        <w:r w:rsidR="005F4528" w:rsidRPr="00AD0C09">
          <w:rPr>
            <w:rStyle w:val="Hyperlink"/>
            <w:noProof/>
          </w:rPr>
          <w:t>3.11.6 Messages with embedded links</w:t>
        </w:r>
        <w:r w:rsidR="005F4528">
          <w:rPr>
            <w:noProof/>
            <w:webHidden/>
          </w:rPr>
          <w:tab/>
        </w:r>
        <w:r w:rsidR="005F4528">
          <w:rPr>
            <w:noProof/>
            <w:webHidden/>
          </w:rPr>
          <w:fldChar w:fldCharType="begin"/>
        </w:r>
        <w:r w:rsidR="005F4528">
          <w:rPr>
            <w:noProof/>
            <w:webHidden/>
          </w:rPr>
          <w:instrText xml:space="preserve"> PAGEREF _Toc4442817 \h </w:instrText>
        </w:r>
        <w:r w:rsidR="005F4528">
          <w:rPr>
            <w:noProof/>
            <w:webHidden/>
          </w:rPr>
        </w:r>
        <w:r w:rsidR="005F4528">
          <w:rPr>
            <w:noProof/>
            <w:webHidden/>
          </w:rPr>
          <w:fldChar w:fldCharType="separate"/>
        </w:r>
        <w:r w:rsidR="005F4528">
          <w:rPr>
            <w:noProof/>
            <w:webHidden/>
          </w:rPr>
          <w:t>36</w:t>
        </w:r>
        <w:r w:rsidR="005F4528">
          <w:rPr>
            <w:noProof/>
            <w:webHidden/>
          </w:rPr>
          <w:fldChar w:fldCharType="end"/>
        </w:r>
      </w:hyperlink>
    </w:p>
    <w:p w14:paraId="7BE8F10C" w14:textId="03F1138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18" w:history="1">
        <w:r w:rsidR="005F4528" w:rsidRPr="00AD0C09">
          <w:rPr>
            <w:rStyle w:val="Hyperlink"/>
            <w:noProof/>
          </w:rPr>
          <w:t>3.11.7 Message string lookup</w:t>
        </w:r>
        <w:r w:rsidR="005F4528">
          <w:rPr>
            <w:noProof/>
            <w:webHidden/>
          </w:rPr>
          <w:tab/>
        </w:r>
        <w:r w:rsidR="005F4528">
          <w:rPr>
            <w:noProof/>
            <w:webHidden/>
          </w:rPr>
          <w:fldChar w:fldCharType="begin"/>
        </w:r>
        <w:r w:rsidR="005F4528">
          <w:rPr>
            <w:noProof/>
            <w:webHidden/>
          </w:rPr>
          <w:instrText xml:space="preserve"> PAGEREF _Toc4442818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32746075" w14:textId="1F0C1F0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19" w:history="1">
        <w:r w:rsidR="005F4528" w:rsidRPr="00AD0C09">
          <w:rPr>
            <w:rStyle w:val="Hyperlink"/>
            <w:noProof/>
          </w:rPr>
          <w:t>3.11.8 text property</w:t>
        </w:r>
        <w:r w:rsidR="005F4528">
          <w:rPr>
            <w:noProof/>
            <w:webHidden/>
          </w:rPr>
          <w:tab/>
        </w:r>
        <w:r w:rsidR="005F4528">
          <w:rPr>
            <w:noProof/>
            <w:webHidden/>
          </w:rPr>
          <w:fldChar w:fldCharType="begin"/>
        </w:r>
        <w:r w:rsidR="005F4528">
          <w:rPr>
            <w:noProof/>
            <w:webHidden/>
          </w:rPr>
          <w:instrText xml:space="preserve"> PAGEREF _Toc4442819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35A52F2A" w14:textId="2730B5F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20" w:history="1">
        <w:r w:rsidR="005F4528" w:rsidRPr="00AD0C09">
          <w:rPr>
            <w:rStyle w:val="Hyperlink"/>
            <w:noProof/>
          </w:rPr>
          <w:t>3.11.9 markdown property</w:t>
        </w:r>
        <w:r w:rsidR="005F4528">
          <w:rPr>
            <w:noProof/>
            <w:webHidden/>
          </w:rPr>
          <w:tab/>
        </w:r>
        <w:r w:rsidR="005F4528">
          <w:rPr>
            <w:noProof/>
            <w:webHidden/>
          </w:rPr>
          <w:fldChar w:fldCharType="begin"/>
        </w:r>
        <w:r w:rsidR="005F4528">
          <w:rPr>
            <w:noProof/>
            <w:webHidden/>
          </w:rPr>
          <w:instrText xml:space="preserve"> PAGEREF _Toc4442820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1D0F1CC0" w14:textId="2573E1D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21" w:history="1">
        <w:r w:rsidR="005F4528" w:rsidRPr="00AD0C09">
          <w:rPr>
            <w:rStyle w:val="Hyperlink"/>
            <w:noProof/>
          </w:rPr>
          <w:t>3.11.10 messageId property</w:t>
        </w:r>
        <w:r w:rsidR="005F4528">
          <w:rPr>
            <w:noProof/>
            <w:webHidden/>
          </w:rPr>
          <w:tab/>
        </w:r>
        <w:r w:rsidR="005F4528">
          <w:rPr>
            <w:noProof/>
            <w:webHidden/>
          </w:rPr>
          <w:fldChar w:fldCharType="begin"/>
        </w:r>
        <w:r w:rsidR="005F4528">
          <w:rPr>
            <w:noProof/>
            <w:webHidden/>
          </w:rPr>
          <w:instrText xml:space="preserve"> PAGEREF _Toc4442821 \h </w:instrText>
        </w:r>
        <w:r w:rsidR="005F4528">
          <w:rPr>
            <w:noProof/>
            <w:webHidden/>
          </w:rPr>
        </w:r>
        <w:r w:rsidR="005F4528">
          <w:rPr>
            <w:noProof/>
            <w:webHidden/>
          </w:rPr>
          <w:fldChar w:fldCharType="separate"/>
        </w:r>
        <w:r w:rsidR="005F4528">
          <w:rPr>
            <w:noProof/>
            <w:webHidden/>
          </w:rPr>
          <w:t>38</w:t>
        </w:r>
        <w:r w:rsidR="005F4528">
          <w:rPr>
            <w:noProof/>
            <w:webHidden/>
          </w:rPr>
          <w:fldChar w:fldCharType="end"/>
        </w:r>
      </w:hyperlink>
    </w:p>
    <w:p w14:paraId="67CEB7F5" w14:textId="08532680"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22" w:history="1">
        <w:r w:rsidR="005F4528" w:rsidRPr="00AD0C09">
          <w:rPr>
            <w:rStyle w:val="Hyperlink"/>
            <w:noProof/>
          </w:rPr>
          <w:t>3.11.11 arguments property</w:t>
        </w:r>
        <w:r w:rsidR="005F4528">
          <w:rPr>
            <w:noProof/>
            <w:webHidden/>
          </w:rPr>
          <w:tab/>
        </w:r>
        <w:r w:rsidR="005F4528">
          <w:rPr>
            <w:noProof/>
            <w:webHidden/>
          </w:rPr>
          <w:fldChar w:fldCharType="begin"/>
        </w:r>
        <w:r w:rsidR="005F4528">
          <w:rPr>
            <w:noProof/>
            <w:webHidden/>
          </w:rPr>
          <w:instrText xml:space="preserve"> PAGEREF _Toc4442822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0074136A" w14:textId="14C58CE8" w:rsidR="005F4528" w:rsidRDefault="00740F65">
      <w:pPr>
        <w:pStyle w:val="TOC2"/>
        <w:tabs>
          <w:tab w:val="right" w:leader="dot" w:pos="9350"/>
        </w:tabs>
        <w:rPr>
          <w:rFonts w:asciiTheme="minorHAnsi" w:eastAsiaTheme="minorEastAsia" w:hAnsiTheme="minorHAnsi" w:cstheme="minorBidi"/>
          <w:noProof/>
          <w:sz w:val="22"/>
          <w:szCs w:val="22"/>
        </w:rPr>
      </w:pPr>
      <w:hyperlink w:anchor="_Toc4442823" w:history="1">
        <w:r w:rsidR="005F4528" w:rsidRPr="00AD0C09">
          <w:rPr>
            <w:rStyle w:val="Hyperlink"/>
            <w:noProof/>
          </w:rPr>
          <w:t>3.12 multiformatMessageString object</w:t>
        </w:r>
        <w:r w:rsidR="005F4528">
          <w:rPr>
            <w:noProof/>
            <w:webHidden/>
          </w:rPr>
          <w:tab/>
        </w:r>
        <w:r w:rsidR="005F4528">
          <w:rPr>
            <w:noProof/>
            <w:webHidden/>
          </w:rPr>
          <w:fldChar w:fldCharType="begin"/>
        </w:r>
        <w:r w:rsidR="005F4528">
          <w:rPr>
            <w:noProof/>
            <w:webHidden/>
          </w:rPr>
          <w:instrText xml:space="preserve"> PAGEREF _Toc4442823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00198215" w14:textId="4D4B7D3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24" w:history="1">
        <w:r w:rsidR="005F4528" w:rsidRPr="00AD0C09">
          <w:rPr>
            <w:rStyle w:val="Hyperlink"/>
            <w:noProof/>
          </w:rPr>
          <w:t>3.12.1 General</w:t>
        </w:r>
        <w:r w:rsidR="005F4528">
          <w:rPr>
            <w:noProof/>
            <w:webHidden/>
          </w:rPr>
          <w:tab/>
        </w:r>
        <w:r w:rsidR="005F4528">
          <w:rPr>
            <w:noProof/>
            <w:webHidden/>
          </w:rPr>
          <w:fldChar w:fldCharType="begin"/>
        </w:r>
        <w:r w:rsidR="005F4528">
          <w:rPr>
            <w:noProof/>
            <w:webHidden/>
          </w:rPr>
          <w:instrText xml:space="preserve"> PAGEREF _Toc4442824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6DA0186C" w14:textId="55D028B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25" w:history="1">
        <w:r w:rsidR="005F4528" w:rsidRPr="00AD0C09">
          <w:rPr>
            <w:rStyle w:val="Hyperlink"/>
            <w:noProof/>
          </w:rPr>
          <w:t>3.12.2 text property</w:t>
        </w:r>
        <w:r w:rsidR="005F4528">
          <w:rPr>
            <w:noProof/>
            <w:webHidden/>
          </w:rPr>
          <w:tab/>
        </w:r>
        <w:r w:rsidR="005F4528">
          <w:rPr>
            <w:noProof/>
            <w:webHidden/>
          </w:rPr>
          <w:fldChar w:fldCharType="begin"/>
        </w:r>
        <w:r w:rsidR="005F4528">
          <w:rPr>
            <w:noProof/>
            <w:webHidden/>
          </w:rPr>
          <w:instrText xml:space="preserve"> PAGEREF _Toc4442825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31D5E6CD" w14:textId="0AFC10ED"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26" w:history="1">
        <w:r w:rsidR="005F4528" w:rsidRPr="00AD0C09">
          <w:rPr>
            <w:rStyle w:val="Hyperlink"/>
            <w:noProof/>
          </w:rPr>
          <w:t>3.12.3 markdown property</w:t>
        </w:r>
        <w:r w:rsidR="005F4528">
          <w:rPr>
            <w:noProof/>
            <w:webHidden/>
          </w:rPr>
          <w:tab/>
        </w:r>
        <w:r w:rsidR="005F4528">
          <w:rPr>
            <w:noProof/>
            <w:webHidden/>
          </w:rPr>
          <w:fldChar w:fldCharType="begin"/>
        </w:r>
        <w:r w:rsidR="005F4528">
          <w:rPr>
            <w:noProof/>
            <w:webHidden/>
          </w:rPr>
          <w:instrText xml:space="preserve"> PAGEREF _Toc4442826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760401BD" w14:textId="6197E56B" w:rsidR="005F4528" w:rsidRDefault="00740F65">
      <w:pPr>
        <w:pStyle w:val="TOC2"/>
        <w:tabs>
          <w:tab w:val="right" w:leader="dot" w:pos="9350"/>
        </w:tabs>
        <w:rPr>
          <w:rFonts w:asciiTheme="minorHAnsi" w:eastAsiaTheme="minorEastAsia" w:hAnsiTheme="minorHAnsi" w:cstheme="minorBidi"/>
          <w:noProof/>
          <w:sz w:val="22"/>
          <w:szCs w:val="22"/>
        </w:rPr>
      </w:pPr>
      <w:hyperlink w:anchor="_Toc4442827" w:history="1">
        <w:r w:rsidR="005F4528" w:rsidRPr="00AD0C09">
          <w:rPr>
            <w:rStyle w:val="Hyperlink"/>
            <w:noProof/>
          </w:rPr>
          <w:t>3.13 sarifLog object</w:t>
        </w:r>
        <w:r w:rsidR="005F4528">
          <w:rPr>
            <w:noProof/>
            <w:webHidden/>
          </w:rPr>
          <w:tab/>
        </w:r>
        <w:r w:rsidR="005F4528">
          <w:rPr>
            <w:noProof/>
            <w:webHidden/>
          </w:rPr>
          <w:fldChar w:fldCharType="begin"/>
        </w:r>
        <w:r w:rsidR="005F4528">
          <w:rPr>
            <w:noProof/>
            <w:webHidden/>
          </w:rPr>
          <w:instrText xml:space="preserve"> PAGEREF _Toc4442827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12C3A381" w14:textId="141DCAA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28" w:history="1">
        <w:r w:rsidR="005F4528" w:rsidRPr="00AD0C09">
          <w:rPr>
            <w:rStyle w:val="Hyperlink"/>
            <w:noProof/>
          </w:rPr>
          <w:t>3.13.1 General</w:t>
        </w:r>
        <w:r w:rsidR="005F4528">
          <w:rPr>
            <w:noProof/>
            <w:webHidden/>
          </w:rPr>
          <w:tab/>
        </w:r>
        <w:r w:rsidR="005F4528">
          <w:rPr>
            <w:noProof/>
            <w:webHidden/>
          </w:rPr>
          <w:fldChar w:fldCharType="begin"/>
        </w:r>
        <w:r w:rsidR="005F4528">
          <w:rPr>
            <w:noProof/>
            <w:webHidden/>
          </w:rPr>
          <w:instrText xml:space="preserve"> PAGEREF _Toc4442828 \h </w:instrText>
        </w:r>
        <w:r w:rsidR="005F4528">
          <w:rPr>
            <w:noProof/>
            <w:webHidden/>
          </w:rPr>
        </w:r>
        <w:r w:rsidR="005F4528">
          <w:rPr>
            <w:noProof/>
            <w:webHidden/>
          </w:rPr>
          <w:fldChar w:fldCharType="separate"/>
        </w:r>
        <w:r w:rsidR="005F4528">
          <w:rPr>
            <w:noProof/>
            <w:webHidden/>
          </w:rPr>
          <w:t>39</w:t>
        </w:r>
        <w:r w:rsidR="005F4528">
          <w:rPr>
            <w:noProof/>
            <w:webHidden/>
          </w:rPr>
          <w:fldChar w:fldCharType="end"/>
        </w:r>
      </w:hyperlink>
    </w:p>
    <w:p w14:paraId="76643871" w14:textId="23BB2D2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29" w:history="1">
        <w:r w:rsidR="005F4528" w:rsidRPr="00AD0C09">
          <w:rPr>
            <w:rStyle w:val="Hyperlink"/>
            <w:noProof/>
          </w:rPr>
          <w:t>3.13.2 version property</w:t>
        </w:r>
        <w:r w:rsidR="005F4528">
          <w:rPr>
            <w:noProof/>
            <w:webHidden/>
          </w:rPr>
          <w:tab/>
        </w:r>
        <w:r w:rsidR="005F4528">
          <w:rPr>
            <w:noProof/>
            <w:webHidden/>
          </w:rPr>
          <w:fldChar w:fldCharType="begin"/>
        </w:r>
        <w:r w:rsidR="005F4528">
          <w:rPr>
            <w:noProof/>
            <w:webHidden/>
          </w:rPr>
          <w:instrText xml:space="preserve"> PAGEREF _Toc4442829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7DD64A2C" w14:textId="70AD2F9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30" w:history="1">
        <w:r w:rsidR="005F4528" w:rsidRPr="00AD0C09">
          <w:rPr>
            <w:rStyle w:val="Hyperlink"/>
            <w:noProof/>
          </w:rPr>
          <w:t>3.13.3 $schema property</w:t>
        </w:r>
        <w:r w:rsidR="005F4528">
          <w:rPr>
            <w:noProof/>
            <w:webHidden/>
          </w:rPr>
          <w:tab/>
        </w:r>
        <w:r w:rsidR="005F4528">
          <w:rPr>
            <w:noProof/>
            <w:webHidden/>
          </w:rPr>
          <w:fldChar w:fldCharType="begin"/>
        </w:r>
        <w:r w:rsidR="005F4528">
          <w:rPr>
            <w:noProof/>
            <w:webHidden/>
          </w:rPr>
          <w:instrText xml:space="preserve"> PAGEREF _Toc4442830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20E87565" w14:textId="2F98434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31" w:history="1">
        <w:r w:rsidR="005F4528" w:rsidRPr="00AD0C09">
          <w:rPr>
            <w:rStyle w:val="Hyperlink"/>
            <w:noProof/>
          </w:rPr>
          <w:t>3.13.4 runs property</w:t>
        </w:r>
        <w:r w:rsidR="005F4528">
          <w:rPr>
            <w:noProof/>
            <w:webHidden/>
          </w:rPr>
          <w:tab/>
        </w:r>
        <w:r w:rsidR="005F4528">
          <w:rPr>
            <w:noProof/>
            <w:webHidden/>
          </w:rPr>
          <w:fldChar w:fldCharType="begin"/>
        </w:r>
        <w:r w:rsidR="005F4528">
          <w:rPr>
            <w:noProof/>
            <w:webHidden/>
          </w:rPr>
          <w:instrText xml:space="preserve"> PAGEREF _Toc4442831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10EC5D77" w14:textId="685FE45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32" w:history="1">
        <w:r w:rsidR="005F4528" w:rsidRPr="00AD0C09">
          <w:rPr>
            <w:rStyle w:val="Hyperlink"/>
            <w:noProof/>
          </w:rPr>
          <w:t>3.13.5 inlineExternalProperties property</w:t>
        </w:r>
        <w:r w:rsidR="005F4528">
          <w:rPr>
            <w:noProof/>
            <w:webHidden/>
          </w:rPr>
          <w:tab/>
        </w:r>
        <w:r w:rsidR="005F4528">
          <w:rPr>
            <w:noProof/>
            <w:webHidden/>
          </w:rPr>
          <w:fldChar w:fldCharType="begin"/>
        </w:r>
        <w:r w:rsidR="005F4528">
          <w:rPr>
            <w:noProof/>
            <w:webHidden/>
          </w:rPr>
          <w:instrText xml:space="preserve"> PAGEREF _Toc4442832 \h </w:instrText>
        </w:r>
        <w:r w:rsidR="005F4528">
          <w:rPr>
            <w:noProof/>
            <w:webHidden/>
          </w:rPr>
        </w:r>
        <w:r w:rsidR="005F4528">
          <w:rPr>
            <w:noProof/>
            <w:webHidden/>
          </w:rPr>
          <w:fldChar w:fldCharType="separate"/>
        </w:r>
        <w:r w:rsidR="005F4528">
          <w:rPr>
            <w:noProof/>
            <w:webHidden/>
          </w:rPr>
          <w:t>40</w:t>
        </w:r>
        <w:r w:rsidR="005F4528">
          <w:rPr>
            <w:noProof/>
            <w:webHidden/>
          </w:rPr>
          <w:fldChar w:fldCharType="end"/>
        </w:r>
      </w:hyperlink>
    </w:p>
    <w:p w14:paraId="56CA536E" w14:textId="391EBDC4" w:rsidR="005F4528" w:rsidRDefault="00740F65">
      <w:pPr>
        <w:pStyle w:val="TOC2"/>
        <w:tabs>
          <w:tab w:val="right" w:leader="dot" w:pos="9350"/>
        </w:tabs>
        <w:rPr>
          <w:rFonts w:asciiTheme="minorHAnsi" w:eastAsiaTheme="minorEastAsia" w:hAnsiTheme="minorHAnsi" w:cstheme="minorBidi"/>
          <w:noProof/>
          <w:sz w:val="22"/>
          <w:szCs w:val="22"/>
        </w:rPr>
      </w:pPr>
      <w:hyperlink w:anchor="_Toc4442833" w:history="1">
        <w:r w:rsidR="005F4528" w:rsidRPr="00AD0C09">
          <w:rPr>
            <w:rStyle w:val="Hyperlink"/>
            <w:noProof/>
          </w:rPr>
          <w:t>3.14 run object</w:t>
        </w:r>
        <w:r w:rsidR="005F4528">
          <w:rPr>
            <w:noProof/>
            <w:webHidden/>
          </w:rPr>
          <w:tab/>
        </w:r>
        <w:r w:rsidR="005F4528">
          <w:rPr>
            <w:noProof/>
            <w:webHidden/>
          </w:rPr>
          <w:fldChar w:fldCharType="begin"/>
        </w:r>
        <w:r w:rsidR="005F4528">
          <w:rPr>
            <w:noProof/>
            <w:webHidden/>
          </w:rPr>
          <w:instrText xml:space="preserve"> PAGEREF _Toc4442833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2AEF7B74" w14:textId="2934372C"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34" w:history="1">
        <w:r w:rsidR="005F4528" w:rsidRPr="00AD0C09">
          <w:rPr>
            <w:rStyle w:val="Hyperlink"/>
            <w:noProof/>
          </w:rPr>
          <w:t>3.14.1 General</w:t>
        </w:r>
        <w:r w:rsidR="005F4528">
          <w:rPr>
            <w:noProof/>
            <w:webHidden/>
          </w:rPr>
          <w:tab/>
        </w:r>
        <w:r w:rsidR="005F4528">
          <w:rPr>
            <w:noProof/>
            <w:webHidden/>
          </w:rPr>
          <w:fldChar w:fldCharType="begin"/>
        </w:r>
        <w:r w:rsidR="005F4528">
          <w:rPr>
            <w:noProof/>
            <w:webHidden/>
          </w:rPr>
          <w:instrText xml:space="preserve"> PAGEREF _Toc4442834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405FD879" w14:textId="6227F24C"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35" w:history="1">
        <w:r w:rsidR="005F4528" w:rsidRPr="00AD0C09">
          <w:rPr>
            <w:rStyle w:val="Hyperlink"/>
            <w:noProof/>
          </w:rPr>
          <w:t>3.14.2 externalPropertyFileReferences property</w:t>
        </w:r>
        <w:r w:rsidR="005F4528">
          <w:rPr>
            <w:noProof/>
            <w:webHidden/>
          </w:rPr>
          <w:tab/>
        </w:r>
        <w:r w:rsidR="005F4528">
          <w:rPr>
            <w:noProof/>
            <w:webHidden/>
          </w:rPr>
          <w:fldChar w:fldCharType="begin"/>
        </w:r>
        <w:r w:rsidR="005F4528">
          <w:rPr>
            <w:noProof/>
            <w:webHidden/>
          </w:rPr>
          <w:instrText xml:space="preserve"> PAGEREF _Toc4442835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380070CD" w14:textId="00609040" w:rsidR="005F4528" w:rsidRDefault="00740F65">
      <w:pPr>
        <w:pStyle w:val="TOC4"/>
        <w:tabs>
          <w:tab w:val="right" w:leader="dot" w:pos="9350"/>
        </w:tabs>
        <w:rPr>
          <w:rFonts w:asciiTheme="minorHAnsi" w:eastAsiaTheme="minorEastAsia" w:hAnsiTheme="minorHAnsi" w:cstheme="minorBidi"/>
          <w:noProof/>
          <w:sz w:val="22"/>
          <w:szCs w:val="22"/>
        </w:rPr>
      </w:pPr>
      <w:hyperlink w:anchor="_Toc4442836" w:history="1">
        <w:r w:rsidR="005F4528" w:rsidRPr="00AD0C09">
          <w:rPr>
            <w:rStyle w:val="Hyperlink"/>
            <w:noProof/>
          </w:rPr>
          <w:t>3.14.2.1 Rationale</w:t>
        </w:r>
        <w:r w:rsidR="005F4528">
          <w:rPr>
            <w:noProof/>
            <w:webHidden/>
          </w:rPr>
          <w:tab/>
        </w:r>
        <w:r w:rsidR="005F4528">
          <w:rPr>
            <w:noProof/>
            <w:webHidden/>
          </w:rPr>
          <w:fldChar w:fldCharType="begin"/>
        </w:r>
        <w:r w:rsidR="005F4528">
          <w:rPr>
            <w:noProof/>
            <w:webHidden/>
          </w:rPr>
          <w:instrText xml:space="preserve"> PAGEREF _Toc4442836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03F42FF5" w14:textId="352C3AE4" w:rsidR="005F4528" w:rsidRDefault="00740F65">
      <w:pPr>
        <w:pStyle w:val="TOC4"/>
        <w:tabs>
          <w:tab w:val="right" w:leader="dot" w:pos="9350"/>
        </w:tabs>
        <w:rPr>
          <w:rFonts w:asciiTheme="minorHAnsi" w:eastAsiaTheme="minorEastAsia" w:hAnsiTheme="minorHAnsi" w:cstheme="minorBidi"/>
          <w:noProof/>
          <w:sz w:val="22"/>
          <w:szCs w:val="22"/>
        </w:rPr>
      </w:pPr>
      <w:hyperlink w:anchor="_Toc4442837" w:history="1">
        <w:r w:rsidR="005F4528" w:rsidRPr="00AD0C09">
          <w:rPr>
            <w:rStyle w:val="Hyperlink"/>
            <w:noProof/>
          </w:rPr>
          <w:t>3.14.2.2 Property definition</w:t>
        </w:r>
        <w:r w:rsidR="005F4528">
          <w:rPr>
            <w:noProof/>
            <w:webHidden/>
          </w:rPr>
          <w:tab/>
        </w:r>
        <w:r w:rsidR="005F4528">
          <w:rPr>
            <w:noProof/>
            <w:webHidden/>
          </w:rPr>
          <w:fldChar w:fldCharType="begin"/>
        </w:r>
        <w:r w:rsidR="005F4528">
          <w:rPr>
            <w:noProof/>
            <w:webHidden/>
          </w:rPr>
          <w:instrText xml:space="preserve"> PAGEREF _Toc4442837 \h </w:instrText>
        </w:r>
        <w:r w:rsidR="005F4528">
          <w:rPr>
            <w:noProof/>
            <w:webHidden/>
          </w:rPr>
        </w:r>
        <w:r w:rsidR="005F4528">
          <w:rPr>
            <w:noProof/>
            <w:webHidden/>
          </w:rPr>
          <w:fldChar w:fldCharType="separate"/>
        </w:r>
        <w:r w:rsidR="005F4528">
          <w:rPr>
            <w:noProof/>
            <w:webHidden/>
          </w:rPr>
          <w:t>42</w:t>
        </w:r>
        <w:r w:rsidR="005F4528">
          <w:rPr>
            <w:noProof/>
            <w:webHidden/>
          </w:rPr>
          <w:fldChar w:fldCharType="end"/>
        </w:r>
      </w:hyperlink>
    </w:p>
    <w:p w14:paraId="49E0886B" w14:textId="1A7F0DF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38" w:history="1">
        <w:r w:rsidR="005F4528" w:rsidRPr="00AD0C09">
          <w:rPr>
            <w:rStyle w:val="Hyperlink"/>
            <w:noProof/>
          </w:rPr>
          <w:t>3.14.3 automationDetails property</w:t>
        </w:r>
        <w:r w:rsidR="005F4528">
          <w:rPr>
            <w:noProof/>
            <w:webHidden/>
          </w:rPr>
          <w:tab/>
        </w:r>
        <w:r w:rsidR="005F4528">
          <w:rPr>
            <w:noProof/>
            <w:webHidden/>
          </w:rPr>
          <w:fldChar w:fldCharType="begin"/>
        </w:r>
        <w:r w:rsidR="005F4528">
          <w:rPr>
            <w:noProof/>
            <w:webHidden/>
          </w:rPr>
          <w:instrText xml:space="preserve"> PAGEREF _Toc4442838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45DE5679" w14:textId="389EA74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39" w:history="1">
        <w:r w:rsidR="005F4528" w:rsidRPr="00AD0C09">
          <w:rPr>
            <w:rStyle w:val="Hyperlink"/>
            <w:noProof/>
          </w:rPr>
          <w:t>3.14.4 aggregateIds property</w:t>
        </w:r>
        <w:r w:rsidR="005F4528">
          <w:rPr>
            <w:noProof/>
            <w:webHidden/>
          </w:rPr>
          <w:tab/>
        </w:r>
        <w:r w:rsidR="005F4528">
          <w:rPr>
            <w:noProof/>
            <w:webHidden/>
          </w:rPr>
          <w:fldChar w:fldCharType="begin"/>
        </w:r>
        <w:r w:rsidR="005F4528">
          <w:rPr>
            <w:noProof/>
            <w:webHidden/>
          </w:rPr>
          <w:instrText xml:space="preserve"> PAGEREF _Toc4442839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7DA8457B" w14:textId="2CFD98C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40" w:history="1">
        <w:r w:rsidR="005F4528" w:rsidRPr="00AD0C09">
          <w:rPr>
            <w:rStyle w:val="Hyperlink"/>
            <w:noProof/>
          </w:rPr>
          <w:t>3.14.5 baselineGuid property</w:t>
        </w:r>
        <w:r w:rsidR="005F4528">
          <w:rPr>
            <w:noProof/>
            <w:webHidden/>
          </w:rPr>
          <w:tab/>
        </w:r>
        <w:r w:rsidR="005F4528">
          <w:rPr>
            <w:noProof/>
            <w:webHidden/>
          </w:rPr>
          <w:fldChar w:fldCharType="begin"/>
        </w:r>
        <w:r w:rsidR="005F4528">
          <w:rPr>
            <w:noProof/>
            <w:webHidden/>
          </w:rPr>
          <w:instrText xml:space="preserve"> PAGEREF _Toc4442840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3B7E849B" w14:textId="5865BDF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41" w:history="1">
        <w:r w:rsidR="005F4528" w:rsidRPr="00AD0C09">
          <w:rPr>
            <w:rStyle w:val="Hyperlink"/>
            <w:noProof/>
          </w:rPr>
          <w:t>3.14.6 tool property</w:t>
        </w:r>
        <w:r w:rsidR="005F4528">
          <w:rPr>
            <w:noProof/>
            <w:webHidden/>
          </w:rPr>
          <w:tab/>
        </w:r>
        <w:r w:rsidR="005F4528">
          <w:rPr>
            <w:noProof/>
            <w:webHidden/>
          </w:rPr>
          <w:fldChar w:fldCharType="begin"/>
        </w:r>
        <w:r w:rsidR="005F4528">
          <w:rPr>
            <w:noProof/>
            <w:webHidden/>
          </w:rPr>
          <w:instrText xml:space="preserve"> PAGEREF _Toc4442841 \h </w:instrText>
        </w:r>
        <w:r w:rsidR="005F4528">
          <w:rPr>
            <w:noProof/>
            <w:webHidden/>
          </w:rPr>
        </w:r>
        <w:r w:rsidR="005F4528">
          <w:rPr>
            <w:noProof/>
            <w:webHidden/>
          </w:rPr>
          <w:fldChar w:fldCharType="separate"/>
        </w:r>
        <w:r w:rsidR="005F4528">
          <w:rPr>
            <w:noProof/>
            <w:webHidden/>
          </w:rPr>
          <w:t>45</w:t>
        </w:r>
        <w:r w:rsidR="005F4528">
          <w:rPr>
            <w:noProof/>
            <w:webHidden/>
          </w:rPr>
          <w:fldChar w:fldCharType="end"/>
        </w:r>
      </w:hyperlink>
    </w:p>
    <w:p w14:paraId="7FB21123" w14:textId="4FB7A12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42" w:history="1">
        <w:r w:rsidR="005F4528" w:rsidRPr="00AD0C09">
          <w:rPr>
            <w:rStyle w:val="Hyperlink"/>
            <w:noProof/>
          </w:rPr>
          <w:t>3.14.7 invocations property</w:t>
        </w:r>
        <w:r w:rsidR="005F4528">
          <w:rPr>
            <w:noProof/>
            <w:webHidden/>
          </w:rPr>
          <w:tab/>
        </w:r>
        <w:r w:rsidR="005F4528">
          <w:rPr>
            <w:noProof/>
            <w:webHidden/>
          </w:rPr>
          <w:fldChar w:fldCharType="begin"/>
        </w:r>
        <w:r w:rsidR="005F4528">
          <w:rPr>
            <w:noProof/>
            <w:webHidden/>
          </w:rPr>
          <w:instrText xml:space="preserve"> PAGEREF _Toc4442842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6D485BF4" w14:textId="1FB2DF1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43" w:history="1">
        <w:r w:rsidR="005F4528" w:rsidRPr="00AD0C09">
          <w:rPr>
            <w:rStyle w:val="Hyperlink"/>
            <w:noProof/>
          </w:rPr>
          <w:t>3.14.8 conversion property</w:t>
        </w:r>
        <w:r w:rsidR="005F4528">
          <w:rPr>
            <w:noProof/>
            <w:webHidden/>
          </w:rPr>
          <w:tab/>
        </w:r>
        <w:r w:rsidR="005F4528">
          <w:rPr>
            <w:noProof/>
            <w:webHidden/>
          </w:rPr>
          <w:fldChar w:fldCharType="begin"/>
        </w:r>
        <w:r w:rsidR="005F4528">
          <w:rPr>
            <w:noProof/>
            <w:webHidden/>
          </w:rPr>
          <w:instrText xml:space="preserve"> PAGEREF _Toc4442843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0BFCA3BE" w14:textId="13C62D12"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44" w:history="1">
        <w:r w:rsidR="005F4528" w:rsidRPr="00AD0C09">
          <w:rPr>
            <w:rStyle w:val="Hyperlink"/>
            <w:noProof/>
          </w:rPr>
          <w:t>3.14.9 versionControlProvenance property</w:t>
        </w:r>
        <w:r w:rsidR="005F4528">
          <w:rPr>
            <w:noProof/>
            <w:webHidden/>
          </w:rPr>
          <w:tab/>
        </w:r>
        <w:r w:rsidR="005F4528">
          <w:rPr>
            <w:noProof/>
            <w:webHidden/>
          </w:rPr>
          <w:fldChar w:fldCharType="begin"/>
        </w:r>
        <w:r w:rsidR="005F4528">
          <w:rPr>
            <w:noProof/>
            <w:webHidden/>
          </w:rPr>
          <w:instrText xml:space="preserve"> PAGEREF _Toc4442844 \h </w:instrText>
        </w:r>
        <w:r w:rsidR="005F4528">
          <w:rPr>
            <w:noProof/>
            <w:webHidden/>
          </w:rPr>
        </w:r>
        <w:r w:rsidR="005F4528">
          <w:rPr>
            <w:noProof/>
            <w:webHidden/>
          </w:rPr>
          <w:fldChar w:fldCharType="separate"/>
        </w:r>
        <w:r w:rsidR="005F4528">
          <w:rPr>
            <w:noProof/>
            <w:webHidden/>
          </w:rPr>
          <w:t>46</w:t>
        </w:r>
        <w:r w:rsidR="005F4528">
          <w:rPr>
            <w:noProof/>
            <w:webHidden/>
          </w:rPr>
          <w:fldChar w:fldCharType="end"/>
        </w:r>
      </w:hyperlink>
    </w:p>
    <w:p w14:paraId="76226C7D" w14:textId="63B67C8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45" w:history="1">
        <w:r w:rsidR="005F4528" w:rsidRPr="00AD0C09">
          <w:rPr>
            <w:rStyle w:val="Hyperlink"/>
            <w:noProof/>
          </w:rPr>
          <w:t>3.14.10 originalUriBaseIds property</w:t>
        </w:r>
        <w:r w:rsidR="005F4528">
          <w:rPr>
            <w:noProof/>
            <w:webHidden/>
          </w:rPr>
          <w:tab/>
        </w:r>
        <w:r w:rsidR="005F4528">
          <w:rPr>
            <w:noProof/>
            <w:webHidden/>
          </w:rPr>
          <w:fldChar w:fldCharType="begin"/>
        </w:r>
        <w:r w:rsidR="005F4528">
          <w:rPr>
            <w:noProof/>
            <w:webHidden/>
          </w:rPr>
          <w:instrText xml:space="preserve"> PAGEREF _Toc4442845 \h </w:instrText>
        </w:r>
        <w:r w:rsidR="005F4528">
          <w:rPr>
            <w:noProof/>
            <w:webHidden/>
          </w:rPr>
        </w:r>
        <w:r w:rsidR="005F4528">
          <w:rPr>
            <w:noProof/>
            <w:webHidden/>
          </w:rPr>
          <w:fldChar w:fldCharType="separate"/>
        </w:r>
        <w:r w:rsidR="005F4528">
          <w:rPr>
            <w:noProof/>
            <w:webHidden/>
          </w:rPr>
          <w:t>47</w:t>
        </w:r>
        <w:r w:rsidR="005F4528">
          <w:rPr>
            <w:noProof/>
            <w:webHidden/>
          </w:rPr>
          <w:fldChar w:fldCharType="end"/>
        </w:r>
      </w:hyperlink>
    </w:p>
    <w:p w14:paraId="21A8E7A8" w14:textId="604BE95C"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46" w:history="1">
        <w:r w:rsidR="005F4528" w:rsidRPr="00AD0C09">
          <w:rPr>
            <w:rStyle w:val="Hyperlink"/>
            <w:noProof/>
          </w:rPr>
          <w:t>3.14.11 artifacts property</w:t>
        </w:r>
        <w:r w:rsidR="005F4528">
          <w:rPr>
            <w:noProof/>
            <w:webHidden/>
          </w:rPr>
          <w:tab/>
        </w:r>
        <w:r w:rsidR="005F4528">
          <w:rPr>
            <w:noProof/>
            <w:webHidden/>
          </w:rPr>
          <w:fldChar w:fldCharType="begin"/>
        </w:r>
        <w:r w:rsidR="005F4528">
          <w:rPr>
            <w:noProof/>
            <w:webHidden/>
          </w:rPr>
          <w:instrText xml:space="preserve"> PAGEREF _Toc4442846 \h </w:instrText>
        </w:r>
        <w:r w:rsidR="005F4528">
          <w:rPr>
            <w:noProof/>
            <w:webHidden/>
          </w:rPr>
        </w:r>
        <w:r w:rsidR="005F4528">
          <w:rPr>
            <w:noProof/>
            <w:webHidden/>
          </w:rPr>
          <w:fldChar w:fldCharType="separate"/>
        </w:r>
        <w:r w:rsidR="005F4528">
          <w:rPr>
            <w:noProof/>
            <w:webHidden/>
          </w:rPr>
          <w:t>48</w:t>
        </w:r>
        <w:r w:rsidR="005F4528">
          <w:rPr>
            <w:noProof/>
            <w:webHidden/>
          </w:rPr>
          <w:fldChar w:fldCharType="end"/>
        </w:r>
      </w:hyperlink>
    </w:p>
    <w:p w14:paraId="67CBCF67" w14:textId="466F638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47" w:history="1">
        <w:r w:rsidR="005F4528" w:rsidRPr="00AD0C09">
          <w:rPr>
            <w:rStyle w:val="Hyperlink"/>
            <w:noProof/>
          </w:rPr>
          <w:t>3.14.12 logicalLocations property</w:t>
        </w:r>
        <w:r w:rsidR="005F4528">
          <w:rPr>
            <w:noProof/>
            <w:webHidden/>
          </w:rPr>
          <w:tab/>
        </w:r>
        <w:r w:rsidR="005F4528">
          <w:rPr>
            <w:noProof/>
            <w:webHidden/>
          </w:rPr>
          <w:fldChar w:fldCharType="begin"/>
        </w:r>
        <w:r w:rsidR="005F4528">
          <w:rPr>
            <w:noProof/>
            <w:webHidden/>
          </w:rPr>
          <w:instrText xml:space="preserve"> PAGEREF _Toc4442847 \h </w:instrText>
        </w:r>
        <w:r w:rsidR="005F4528">
          <w:rPr>
            <w:noProof/>
            <w:webHidden/>
          </w:rPr>
        </w:r>
        <w:r w:rsidR="005F4528">
          <w:rPr>
            <w:noProof/>
            <w:webHidden/>
          </w:rPr>
          <w:fldChar w:fldCharType="separate"/>
        </w:r>
        <w:r w:rsidR="005F4528">
          <w:rPr>
            <w:noProof/>
            <w:webHidden/>
          </w:rPr>
          <w:t>49</w:t>
        </w:r>
        <w:r w:rsidR="005F4528">
          <w:rPr>
            <w:noProof/>
            <w:webHidden/>
          </w:rPr>
          <w:fldChar w:fldCharType="end"/>
        </w:r>
      </w:hyperlink>
    </w:p>
    <w:p w14:paraId="10E0852D" w14:textId="567196E2"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48" w:history="1">
        <w:r w:rsidR="005F4528" w:rsidRPr="00AD0C09">
          <w:rPr>
            <w:rStyle w:val="Hyperlink"/>
            <w:noProof/>
          </w:rPr>
          <w:t>3.14.13 threadFlowLocations property</w:t>
        </w:r>
        <w:r w:rsidR="005F4528">
          <w:rPr>
            <w:noProof/>
            <w:webHidden/>
          </w:rPr>
          <w:tab/>
        </w:r>
        <w:r w:rsidR="005F4528">
          <w:rPr>
            <w:noProof/>
            <w:webHidden/>
          </w:rPr>
          <w:fldChar w:fldCharType="begin"/>
        </w:r>
        <w:r w:rsidR="005F4528">
          <w:rPr>
            <w:noProof/>
            <w:webHidden/>
          </w:rPr>
          <w:instrText xml:space="preserve"> PAGEREF _Toc4442848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061D243" w14:textId="296CDD8A"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49" w:history="1">
        <w:r w:rsidR="005F4528" w:rsidRPr="00AD0C09">
          <w:rPr>
            <w:rStyle w:val="Hyperlink"/>
            <w:noProof/>
          </w:rPr>
          <w:t>3.14.14 graphs property</w:t>
        </w:r>
        <w:r w:rsidR="005F4528">
          <w:rPr>
            <w:noProof/>
            <w:webHidden/>
          </w:rPr>
          <w:tab/>
        </w:r>
        <w:r w:rsidR="005F4528">
          <w:rPr>
            <w:noProof/>
            <w:webHidden/>
          </w:rPr>
          <w:fldChar w:fldCharType="begin"/>
        </w:r>
        <w:r w:rsidR="005F4528">
          <w:rPr>
            <w:noProof/>
            <w:webHidden/>
          </w:rPr>
          <w:instrText xml:space="preserve"> PAGEREF _Toc4442849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3CC0FB0" w14:textId="252BCEB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50" w:history="1">
        <w:r w:rsidR="005F4528" w:rsidRPr="00AD0C09">
          <w:rPr>
            <w:rStyle w:val="Hyperlink"/>
            <w:noProof/>
          </w:rPr>
          <w:t>3.14.15 results property</w:t>
        </w:r>
        <w:r w:rsidR="005F4528">
          <w:rPr>
            <w:noProof/>
            <w:webHidden/>
          </w:rPr>
          <w:tab/>
        </w:r>
        <w:r w:rsidR="005F4528">
          <w:rPr>
            <w:noProof/>
            <w:webHidden/>
          </w:rPr>
          <w:fldChar w:fldCharType="begin"/>
        </w:r>
        <w:r w:rsidR="005F4528">
          <w:rPr>
            <w:noProof/>
            <w:webHidden/>
          </w:rPr>
          <w:instrText xml:space="preserve"> PAGEREF _Toc4442850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16828105" w14:textId="4DD42D5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51" w:history="1">
        <w:r w:rsidR="005F4528" w:rsidRPr="00AD0C09">
          <w:rPr>
            <w:rStyle w:val="Hyperlink"/>
            <w:noProof/>
          </w:rPr>
          <w:t>3.14.16 defaultEncoding property</w:t>
        </w:r>
        <w:r w:rsidR="005F4528">
          <w:rPr>
            <w:noProof/>
            <w:webHidden/>
          </w:rPr>
          <w:tab/>
        </w:r>
        <w:r w:rsidR="005F4528">
          <w:rPr>
            <w:noProof/>
            <w:webHidden/>
          </w:rPr>
          <w:fldChar w:fldCharType="begin"/>
        </w:r>
        <w:r w:rsidR="005F4528">
          <w:rPr>
            <w:noProof/>
            <w:webHidden/>
          </w:rPr>
          <w:instrText xml:space="preserve"> PAGEREF _Toc4442851 \h </w:instrText>
        </w:r>
        <w:r w:rsidR="005F4528">
          <w:rPr>
            <w:noProof/>
            <w:webHidden/>
          </w:rPr>
        </w:r>
        <w:r w:rsidR="005F4528">
          <w:rPr>
            <w:noProof/>
            <w:webHidden/>
          </w:rPr>
          <w:fldChar w:fldCharType="separate"/>
        </w:r>
        <w:r w:rsidR="005F4528">
          <w:rPr>
            <w:noProof/>
            <w:webHidden/>
          </w:rPr>
          <w:t>50</w:t>
        </w:r>
        <w:r w:rsidR="005F4528">
          <w:rPr>
            <w:noProof/>
            <w:webHidden/>
          </w:rPr>
          <w:fldChar w:fldCharType="end"/>
        </w:r>
      </w:hyperlink>
    </w:p>
    <w:p w14:paraId="279C6B7E" w14:textId="2FDA48B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52" w:history="1">
        <w:r w:rsidR="005F4528" w:rsidRPr="00AD0C09">
          <w:rPr>
            <w:rStyle w:val="Hyperlink"/>
            <w:noProof/>
          </w:rPr>
          <w:t>3.14.17 defaultSourceLanguage property</w:t>
        </w:r>
        <w:r w:rsidR="005F4528">
          <w:rPr>
            <w:noProof/>
            <w:webHidden/>
          </w:rPr>
          <w:tab/>
        </w:r>
        <w:r w:rsidR="005F4528">
          <w:rPr>
            <w:noProof/>
            <w:webHidden/>
          </w:rPr>
          <w:fldChar w:fldCharType="begin"/>
        </w:r>
        <w:r w:rsidR="005F4528">
          <w:rPr>
            <w:noProof/>
            <w:webHidden/>
          </w:rPr>
          <w:instrText xml:space="preserve"> PAGEREF _Toc4442852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36D48FF9" w14:textId="5D2F921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53" w:history="1">
        <w:r w:rsidR="005F4528" w:rsidRPr="00AD0C09">
          <w:rPr>
            <w:rStyle w:val="Hyperlink"/>
            <w:noProof/>
          </w:rPr>
          <w:t>3.14.18 newlineSequences property</w:t>
        </w:r>
        <w:r w:rsidR="005F4528">
          <w:rPr>
            <w:noProof/>
            <w:webHidden/>
          </w:rPr>
          <w:tab/>
        </w:r>
        <w:r w:rsidR="005F4528">
          <w:rPr>
            <w:noProof/>
            <w:webHidden/>
          </w:rPr>
          <w:fldChar w:fldCharType="begin"/>
        </w:r>
        <w:r w:rsidR="005F4528">
          <w:rPr>
            <w:noProof/>
            <w:webHidden/>
          </w:rPr>
          <w:instrText xml:space="preserve"> PAGEREF _Toc4442853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13A41D13" w14:textId="429CA21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54" w:history="1">
        <w:r w:rsidR="005F4528" w:rsidRPr="00AD0C09">
          <w:rPr>
            <w:rStyle w:val="Hyperlink"/>
            <w:noProof/>
          </w:rPr>
          <w:t>3.14.19 columnKind property</w:t>
        </w:r>
        <w:r w:rsidR="005F4528">
          <w:rPr>
            <w:noProof/>
            <w:webHidden/>
          </w:rPr>
          <w:tab/>
        </w:r>
        <w:r w:rsidR="005F4528">
          <w:rPr>
            <w:noProof/>
            <w:webHidden/>
          </w:rPr>
          <w:fldChar w:fldCharType="begin"/>
        </w:r>
        <w:r w:rsidR="005F4528">
          <w:rPr>
            <w:noProof/>
            <w:webHidden/>
          </w:rPr>
          <w:instrText xml:space="preserve"> PAGEREF _Toc4442854 \h </w:instrText>
        </w:r>
        <w:r w:rsidR="005F4528">
          <w:rPr>
            <w:noProof/>
            <w:webHidden/>
          </w:rPr>
        </w:r>
        <w:r w:rsidR="005F4528">
          <w:rPr>
            <w:noProof/>
            <w:webHidden/>
          </w:rPr>
          <w:fldChar w:fldCharType="separate"/>
        </w:r>
        <w:r w:rsidR="005F4528">
          <w:rPr>
            <w:noProof/>
            <w:webHidden/>
          </w:rPr>
          <w:t>51</w:t>
        </w:r>
        <w:r w:rsidR="005F4528">
          <w:rPr>
            <w:noProof/>
            <w:webHidden/>
          </w:rPr>
          <w:fldChar w:fldCharType="end"/>
        </w:r>
      </w:hyperlink>
    </w:p>
    <w:p w14:paraId="19FC1EAC" w14:textId="403C11D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55" w:history="1">
        <w:r w:rsidR="005F4528" w:rsidRPr="00AD0C09">
          <w:rPr>
            <w:rStyle w:val="Hyperlink"/>
            <w:noProof/>
          </w:rPr>
          <w:t>3.14.20 redactionToken property</w:t>
        </w:r>
        <w:r w:rsidR="005F4528">
          <w:rPr>
            <w:noProof/>
            <w:webHidden/>
          </w:rPr>
          <w:tab/>
        </w:r>
        <w:r w:rsidR="005F4528">
          <w:rPr>
            <w:noProof/>
            <w:webHidden/>
          </w:rPr>
          <w:fldChar w:fldCharType="begin"/>
        </w:r>
        <w:r w:rsidR="005F4528">
          <w:rPr>
            <w:noProof/>
            <w:webHidden/>
          </w:rPr>
          <w:instrText xml:space="preserve"> PAGEREF _Toc4442855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78316BDF" w14:textId="6971AF2A" w:rsidR="005F4528" w:rsidRDefault="00740F65">
      <w:pPr>
        <w:pStyle w:val="TOC2"/>
        <w:tabs>
          <w:tab w:val="right" w:leader="dot" w:pos="9350"/>
        </w:tabs>
        <w:rPr>
          <w:rFonts w:asciiTheme="minorHAnsi" w:eastAsiaTheme="minorEastAsia" w:hAnsiTheme="minorHAnsi" w:cstheme="minorBidi"/>
          <w:noProof/>
          <w:sz w:val="22"/>
          <w:szCs w:val="22"/>
        </w:rPr>
      </w:pPr>
      <w:hyperlink w:anchor="_Toc4442856" w:history="1">
        <w:r w:rsidR="005F4528" w:rsidRPr="00AD0C09">
          <w:rPr>
            <w:rStyle w:val="Hyperlink"/>
            <w:noProof/>
          </w:rPr>
          <w:t>3.15 externalPropertyFileReference object</w:t>
        </w:r>
        <w:r w:rsidR="005F4528">
          <w:rPr>
            <w:noProof/>
            <w:webHidden/>
          </w:rPr>
          <w:tab/>
        </w:r>
        <w:r w:rsidR="005F4528">
          <w:rPr>
            <w:noProof/>
            <w:webHidden/>
          </w:rPr>
          <w:fldChar w:fldCharType="begin"/>
        </w:r>
        <w:r w:rsidR="005F4528">
          <w:rPr>
            <w:noProof/>
            <w:webHidden/>
          </w:rPr>
          <w:instrText xml:space="preserve"> PAGEREF _Toc4442856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1B043D7B" w14:textId="220D04A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57" w:history="1">
        <w:r w:rsidR="005F4528" w:rsidRPr="00AD0C09">
          <w:rPr>
            <w:rStyle w:val="Hyperlink"/>
            <w:noProof/>
          </w:rPr>
          <w:t>3.15.1 General</w:t>
        </w:r>
        <w:r w:rsidR="005F4528">
          <w:rPr>
            <w:noProof/>
            <w:webHidden/>
          </w:rPr>
          <w:tab/>
        </w:r>
        <w:r w:rsidR="005F4528">
          <w:rPr>
            <w:noProof/>
            <w:webHidden/>
          </w:rPr>
          <w:fldChar w:fldCharType="begin"/>
        </w:r>
        <w:r w:rsidR="005F4528">
          <w:rPr>
            <w:noProof/>
            <w:webHidden/>
          </w:rPr>
          <w:instrText xml:space="preserve"> PAGEREF _Toc4442857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0CB747B7" w14:textId="1E91FA88"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58" w:history="1">
        <w:r w:rsidR="005F4528" w:rsidRPr="00AD0C09">
          <w:rPr>
            <w:rStyle w:val="Hyperlink"/>
            <w:noProof/>
          </w:rPr>
          <w:t>3.15.2 location property</w:t>
        </w:r>
        <w:r w:rsidR="005F4528">
          <w:rPr>
            <w:noProof/>
            <w:webHidden/>
          </w:rPr>
          <w:tab/>
        </w:r>
        <w:r w:rsidR="005F4528">
          <w:rPr>
            <w:noProof/>
            <w:webHidden/>
          </w:rPr>
          <w:fldChar w:fldCharType="begin"/>
        </w:r>
        <w:r w:rsidR="005F4528">
          <w:rPr>
            <w:noProof/>
            <w:webHidden/>
          </w:rPr>
          <w:instrText xml:space="preserve"> PAGEREF _Toc4442858 \h </w:instrText>
        </w:r>
        <w:r w:rsidR="005F4528">
          <w:rPr>
            <w:noProof/>
            <w:webHidden/>
          </w:rPr>
        </w:r>
        <w:r w:rsidR="005F4528">
          <w:rPr>
            <w:noProof/>
            <w:webHidden/>
          </w:rPr>
          <w:fldChar w:fldCharType="separate"/>
        </w:r>
        <w:r w:rsidR="005F4528">
          <w:rPr>
            <w:noProof/>
            <w:webHidden/>
          </w:rPr>
          <w:t>52</w:t>
        </w:r>
        <w:r w:rsidR="005F4528">
          <w:rPr>
            <w:noProof/>
            <w:webHidden/>
          </w:rPr>
          <w:fldChar w:fldCharType="end"/>
        </w:r>
      </w:hyperlink>
    </w:p>
    <w:p w14:paraId="6E46FB83" w14:textId="20A58A5A"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59" w:history="1">
        <w:r w:rsidR="005F4528" w:rsidRPr="00AD0C09">
          <w:rPr>
            <w:rStyle w:val="Hyperlink"/>
            <w:noProof/>
          </w:rPr>
          <w:t>3.15.3 guid property</w:t>
        </w:r>
        <w:r w:rsidR="005F4528">
          <w:rPr>
            <w:noProof/>
            <w:webHidden/>
          </w:rPr>
          <w:tab/>
        </w:r>
        <w:r w:rsidR="005F4528">
          <w:rPr>
            <w:noProof/>
            <w:webHidden/>
          </w:rPr>
          <w:fldChar w:fldCharType="begin"/>
        </w:r>
        <w:r w:rsidR="005F4528">
          <w:rPr>
            <w:noProof/>
            <w:webHidden/>
          </w:rPr>
          <w:instrText xml:space="preserve"> PAGEREF _Toc4442859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342BCE19" w14:textId="2074159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60" w:history="1">
        <w:r w:rsidR="005F4528" w:rsidRPr="00AD0C09">
          <w:rPr>
            <w:rStyle w:val="Hyperlink"/>
            <w:noProof/>
          </w:rPr>
          <w:t>3.15.4 itemCount property</w:t>
        </w:r>
        <w:r w:rsidR="005F4528">
          <w:rPr>
            <w:noProof/>
            <w:webHidden/>
          </w:rPr>
          <w:tab/>
        </w:r>
        <w:r w:rsidR="005F4528">
          <w:rPr>
            <w:noProof/>
            <w:webHidden/>
          </w:rPr>
          <w:fldChar w:fldCharType="begin"/>
        </w:r>
        <w:r w:rsidR="005F4528">
          <w:rPr>
            <w:noProof/>
            <w:webHidden/>
          </w:rPr>
          <w:instrText xml:space="preserve"> PAGEREF _Toc4442860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0F8E5227" w14:textId="60F70925" w:rsidR="005F4528" w:rsidRDefault="00740F65">
      <w:pPr>
        <w:pStyle w:val="TOC2"/>
        <w:tabs>
          <w:tab w:val="right" w:leader="dot" w:pos="9350"/>
        </w:tabs>
        <w:rPr>
          <w:rFonts w:asciiTheme="minorHAnsi" w:eastAsiaTheme="minorEastAsia" w:hAnsiTheme="minorHAnsi" w:cstheme="minorBidi"/>
          <w:noProof/>
          <w:sz w:val="22"/>
          <w:szCs w:val="22"/>
        </w:rPr>
      </w:pPr>
      <w:hyperlink w:anchor="_Toc4442861" w:history="1">
        <w:r w:rsidR="005F4528" w:rsidRPr="00AD0C09">
          <w:rPr>
            <w:rStyle w:val="Hyperlink"/>
            <w:noProof/>
          </w:rPr>
          <w:t>3.16 runAutomationDetails object</w:t>
        </w:r>
        <w:r w:rsidR="005F4528">
          <w:rPr>
            <w:noProof/>
            <w:webHidden/>
          </w:rPr>
          <w:tab/>
        </w:r>
        <w:r w:rsidR="005F4528">
          <w:rPr>
            <w:noProof/>
            <w:webHidden/>
          </w:rPr>
          <w:fldChar w:fldCharType="begin"/>
        </w:r>
        <w:r w:rsidR="005F4528">
          <w:rPr>
            <w:noProof/>
            <w:webHidden/>
          </w:rPr>
          <w:instrText xml:space="preserve"> PAGEREF _Toc4442861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61F25711" w14:textId="5E2F2B6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62" w:history="1">
        <w:r w:rsidR="005F4528" w:rsidRPr="00AD0C09">
          <w:rPr>
            <w:rStyle w:val="Hyperlink"/>
            <w:noProof/>
          </w:rPr>
          <w:t>3.16.1 General</w:t>
        </w:r>
        <w:r w:rsidR="005F4528">
          <w:rPr>
            <w:noProof/>
            <w:webHidden/>
          </w:rPr>
          <w:tab/>
        </w:r>
        <w:r w:rsidR="005F4528">
          <w:rPr>
            <w:noProof/>
            <w:webHidden/>
          </w:rPr>
          <w:fldChar w:fldCharType="begin"/>
        </w:r>
        <w:r w:rsidR="005F4528">
          <w:rPr>
            <w:noProof/>
            <w:webHidden/>
          </w:rPr>
          <w:instrText xml:space="preserve"> PAGEREF _Toc4442862 \h </w:instrText>
        </w:r>
        <w:r w:rsidR="005F4528">
          <w:rPr>
            <w:noProof/>
            <w:webHidden/>
          </w:rPr>
        </w:r>
        <w:r w:rsidR="005F4528">
          <w:rPr>
            <w:noProof/>
            <w:webHidden/>
          </w:rPr>
          <w:fldChar w:fldCharType="separate"/>
        </w:r>
        <w:r w:rsidR="005F4528">
          <w:rPr>
            <w:noProof/>
            <w:webHidden/>
          </w:rPr>
          <w:t>53</w:t>
        </w:r>
        <w:r w:rsidR="005F4528">
          <w:rPr>
            <w:noProof/>
            <w:webHidden/>
          </w:rPr>
          <w:fldChar w:fldCharType="end"/>
        </w:r>
      </w:hyperlink>
    </w:p>
    <w:p w14:paraId="29030A28" w14:textId="60A8A78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63" w:history="1">
        <w:r w:rsidR="005F4528" w:rsidRPr="00AD0C09">
          <w:rPr>
            <w:rStyle w:val="Hyperlink"/>
            <w:noProof/>
          </w:rPr>
          <w:t>3.16.2 Constraints</w:t>
        </w:r>
        <w:r w:rsidR="005F4528">
          <w:rPr>
            <w:noProof/>
            <w:webHidden/>
          </w:rPr>
          <w:tab/>
        </w:r>
        <w:r w:rsidR="005F4528">
          <w:rPr>
            <w:noProof/>
            <w:webHidden/>
          </w:rPr>
          <w:fldChar w:fldCharType="begin"/>
        </w:r>
        <w:r w:rsidR="005F4528">
          <w:rPr>
            <w:noProof/>
            <w:webHidden/>
          </w:rPr>
          <w:instrText xml:space="preserve"> PAGEREF _Toc4442863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74A97858" w14:textId="670AEEC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64" w:history="1">
        <w:r w:rsidR="005F4528" w:rsidRPr="00AD0C09">
          <w:rPr>
            <w:rStyle w:val="Hyperlink"/>
            <w:noProof/>
          </w:rPr>
          <w:t>3.16.3 description property</w:t>
        </w:r>
        <w:r w:rsidR="005F4528">
          <w:rPr>
            <w:noProof/>
            <w:webHidden/>
          </w:rPr>
          <w:tab/>
        </w:r>
        <w:r w:rsidR="005F4528">
          <w:rPr>
            <w:noProof/>
            <w:webHidden/>
          </w:rPr>
          <w:fldChar w:fldCharType="begin"/>
        </w:r>
        <w:r w:rsidR="005F4528">
          <w:rPr>
            <w:noProof/>
            <w:webHidden/>
          </w:rPr>
          <w:instrText xml:space="preserve"> PAGEREF _Toc4442864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247AC3AD" w14:textId="2643463D"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65" w:history="1">
        <w:r w:rsidR="005F4528" w:rsidRPr="00AD0C09">
          <w:rPr>
            <w:rStyle w:val="Hyperlink"/>
            <w:noProof/>
          </w:rPr>
          <w:t>3.16.4 id property</w:t>
        </w:r>
        <w:r w:rsidR="005F4528">
          <w:rPr>
            <w:noProof/>
            <w:webHidden/>
          </w:rPr>
          <w:tab/>
        </w:r>
        <w:r w:rsidR="005F4528">
          <w:rPr>
            <w:noProof/>
            <w:webHidden/>
          </w:rPr>
          <w:fldChar w:fldCharType="begin"/>
        </w:r>
        <w:r w:rsidR="005F4528">
          <w:rPr>
            <w:noProof/>
            <w:webHidden/>
          </w:rPr>
          <w:instrText xml:space="preserve"> PAGEREF _Toc4442865 \h </w:instrText>
        </w:r>
        <w:r w:rsidR="005F4528">
          <w:rPr>
            <w:noProof/>
            <w:webHidden/>
          </w:rPr>
        </w:r>
        <w:r w:rsidR="005F4528">
          <w:rPr>
            <w:noProof/>
            <w:webHidden/>
          </w:rPr>
          <w:fldChar w:fldCharType="separate"/>
        </w:r>
        <w:r w:rsidR="005F4528">
          <w:rPr>
            <w:noProof/>
            <w:webHidden/>
          </w:rPr>
          <w:t>54</w:t>
        </w:r>
        <w:r w:rsidR="005F4528">
          <w:rPr>
            <w:noProof/>
            <w:webHidden/>
          </w:rPr>
          <w:fldChar w:fldCharType="end"/>
        </w:r>
      </w:hyperlink>
    </w:p>
    <w:p w14:paraId="14B1997E" w14:textId="27BC1C3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66" w:history="1">
        <w:r w:rsidR="005F4528" w:rsidRPr="00AD0C09">
          <w:rPr>
            <w:rStyle w:val="Hyperlink"/>
            <w:noProof/>
          </w:rPr>
          <w:t>3.16.5 guid property</w:t>
        </w:r>
        <w:r w:rsidR="005F4528">
          <w:rPr>
            <w:noProof/>
            <w:webHidden/>
          </w:rPr>
          <w:tab/>
        </w:r>
        <w:r w:rsidR="005F4528">
          <w:rPr>
            <w:noProof/>
            <w:webHidden/>
          </w:rPr>
          <w:fldChar w:fldCharType="begin"/>
        </w:r>
        <w:r w:rsidR="005F4528">
          <w:rPr>
            <w:noProof/>
            <w:webHidden/>
          </w:rPr>
          <w:instrText xml:space="preserve"> PAGEREF _Toc4442866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7C5A41D9" w14:textId="21915F1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67" w:history="1">
        <w:r w:rsidR="005F4528" w:rsidRPr="00AD0C09">
          <w:rPr>
            <w:rStyle w:val="Hyperlink"/>
            <w:noProof/>
          </w:rPr>
          <w:t>3.16.6 correlationGuid property</w:t>
        </w:r>
        <w:r w:rsidR="005F4528">
          <w:rPr>
            <w:noProof/>
            <w:webHidden/>
          </w:rPr>
          <w:tab/>
        </w:r>
        <w:r w:rsidR="005F4528">
          <w:rPr>
            <w:noProof/>
            <w:webHidden/>
          </w:rPr>
          <w:fldChar w:fldCharType="begin"/>
        </w:r>
        <w:r w:rsidR="005F4528">
          <w:rPr>
            <w:noProof/>
            <w:webHidden/>
          </w:rPr>
          <w:instrText xml:space="preserve"> PAGEREF _Toc4442867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2D9D2230" w14:textId="75D15244" w:rsidR="005F4528" w:rsidRDefault="00740F65">
      <w:pPr>
        <w:pStyle w:val="TOC2"/>
        <w:tabs>
          <w:tab w:val="right" w:leader="dot" w:pos="9350"/>
        </w:tabs>
        <w:rPr>
          <w:rFonts w:asciiTheme="minorHAnsi" w:eastAsiaTheme="minorEastAsia" w:hAnsiTheme="minorHAnsi" w:cstheme="minorBidi"/>
          <w:noProof/>
          <w:sz w:val="22"/>
          <w:szCs w:val="22"/>
        </w:rPr>
      </w:pPr>
      <w:hyperlink w:anchor="_Toc4442868" w:history="1">
        <w:r w:rsidR="005F4528" w:rsidRPr="00AD0C09">
          <w:rPr>
            <w:rStyle w:val="Hyperlink"/>
            <w:noProof/>
          </w:rPr>
          <w:t>3.17 tool object</w:t>
        </w:r>
        <w:r w:rsidR="005F4528">
          <w:rPr>
            <w:noProof/>
            <w:webHidden/>
          </w:rPr>
          <w:tab/>
        </w:r>
        <w:r w:rsidR="005F4528">
          <w:rPr>
            <w:noProof/>
            <w:webHidden/>
          </w:rPr>
          <w:fldChar w:fldCharType="begin"/>
        </w:r>
        <w:r w:rsidR="005F4528">
          <w:rPr>
            <w:noProof/>
            <w:webHidden/>
          </w:rPr>
          <w:instrText xml:space="preserve"> PAGEREF _Toc4442868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003544C3" w14:textId="36AB3AF4"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69" w:history="1">
        <w:r w:rsidR="005F4528" w:rsidRPr="00AD0C09">
          <w:rPr>
            <w:rStyle w:val="Hyperlink"/>
            <w:noProof/>
          </w:rPr>
          <w:t>3.17.1 General</w:t>
        </w:r>
        <w:r w:rsidR="005F4528">
          <w:rPr>
            <w:noProof/>
            <w:webHidden/>
          </w:rPr>
          <w:tab/>
        </w:r>
        <w:r w:rsidR="005F4528">
          <w:rPr>
            <w:noProof/>
            <w:webHidden/>
          </w:rPr>
          <w:fldChar w:fldCharType="begin"/>
        </w:r>
        <w:r w:rsidR="005F4528">
          <w:rPr>
            <w:noProof/>
            <w:webHidden/>
          </w:rPr>
          <w:instrText xml:space="preserve"> PAGEREF _Toc4442869 \h </w:instrText>
        </w:r>
        <w:r w:rsidR="005F4528">
          <w:rPr>
            <w:noProof/>
            <w:webHidden/>
          </w:rPr>
        </w:r>
        <w:r w:rsidR="005F4528">
          <w:rPr>
            <w:noProof/>
            <w:webHidden/>
          </w:rPr>
          <w:fldChar w:fldCharType="separate"/>
        </w:r>
        <w:r w:rsidR="005F4528">
          <w:rPr>
            <w:noProof/>
            <w:webHidden/>
          </w:rPr>
          <w:t>55</w:t>
        </w:r>
        <w:r w:rsidR="005F4528">
          <w:rPr>
            <w:noProof/>
            <w:webHidden/>
          </w:rPr>
          <w:fldChar w:fldCharType="end"/>
        </w:r>
      </w:hyperlink>
    </w:p>
    <w:p w14:paraId="169B9E98" w14:textId="726F1B2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70" w:history="1">
        <w:r w:rsidR="005F4528" w:rsidRPr="00AD0C09">
          <w:rPr>
            <w:rStyle w:val="Hyperlink"/>
            <w:noProof/>
          </w:rPr>
          <w:t>3.17.2 driver property</w:t>
        </w:r>
        <w:r w:rsidR="005F4528">
          <w:rPr>
            <w:noProof/>
            <w:webHidden/>
          </w:rPr>
          <w:tab/>
        </w:r>
        <w:r w:rsidR="005F4528">
          <w:rPr>
            <w:noProof/>
            <w:webHidden/>
          </w:rPr>
          <w:fldChar w:fldCharType="begin"/>
        </w:r>
        <w:r w:rsidR="005F4528">
          <w:rPr>
            <w:noProof/>
            <w:webHidden/>
          </w:rPr>
          <w:instrText xml:space="preserve"> PAGEREF _Toc4442870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6B1FF812" w14:textId="251009A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71" w:history="1">
        <w:r w:rsidR="005F4528" w:rsidRPr="00AD0C09">
          <w:rPr>
            <w:rStyle w:val="Hyperlink"/>
            <w:noProof/>
          </w:rPr>
          <w:t>3.17.3 extensions property</w:t>
        </w:r>
        <w:r w:rsidR="005F4528">
          <w:rPr>
            <w:noProof/>
            <w:webHidden/>
          </w:rPr>
          <w:tab/>
        </w:r>
        <w:r w:rsidR="005F4528">
          <w:rPr>
            <w:noProof/>
            <w:webHidden/>
          </w:rPr>
          <w:fldChar w:fldCharType="begin"/>
        </w:r>
        <w:r w:rsidR="005F4528">
          <w:rPr>
            <w:noProof/>
            <w:webHidden/>
          </w:rPr>
          <w:instrText xml:space="preserve"> PAGEREF _Toc4442871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447CC45B" w14:textId="70820E75" w:rsidR="005F4528" w:rsidRDefault="00740F65">
      <w:pPr>
        <w:pStyle w:val="TOC2"/>
        <w:tabs>
          <w:tab w:val="right" w:leader="dot" w:pos="9350"/>
        </w:tabs>
        <w:rPr>
          <w:rFonts w:asciiTheme="minorHAnsi" w:eastAsiaTheme="minorEastAsia" w:hAnsiTheme="minorHAnsi" w:cstheme="minorBidi"/>
          <w:noProof/>
          <w:sz w:val="22"/>
          <w:szCs w:val="22"/>
        </w:rPr>
      </w:pPr>
      <w:hyperlink w:anchor="_Toc4442872" w:history="1">
        <w:r w:rsidR="005F4528" w:rsidRPr="00AD0C09">
          <w:rPr>
            <w:rStyle w:val="Hyperlink"/>
            <w:noProof/>
          </w:rPr>
          <w:t>3.18 toolComponent object</w:t>
        </w:r>
        <w:r w:rsidR="005F4528">
          <w:rPr>
            <w:noProof/>
            <w:webHidden/>
          </w:rPr>
          <w:tab/>
        </w:r>
        <w:r w:rsidR="005F4528">
          <w:rPr>
            <w:noProof/>
            <w:webHidden/>
          </w:rPr>
          <w:fldChar w:fldCharType="begin"/>
        </w:r>
        <w:r w:rsidR="005F4528">
          <w:rPr>
            <w:noProof/>
            <w:webHidden/>
          </w:rPr>
          <w:instrText xml:space="preserve"> PAGEREF _Toc4442872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01859FD1" w14:textId="5EF6184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73" w:history="1">
        <w:r w:rsidR="005F4528" w:rsidRPr="00AD0C09">
          <w:rPr>
            <w:rStyle w:val="Hyperlink"/>
            <w:noProof/>
          </w:rPr>
          <w:t>3.18.1 General</w:t>
        </w:r>
        <w:r w:rsidR="005F4528">
          <w:rPr>
            <w:noProof/>
            <w:webHidden/>
          </w:rPr>
          <w:tab/>
        </w:r>
        <w:r w:rsidR="005F4528">
          <w:rPr>
            <w:noProof/>
            <w:webHidden/>
          </w:rPr>
          <w:fldChar w:fldCharType="begin"/>
        </w:r>
        <w:r w:rsidR="005F4528">
          <w:rPr>
            <w:noProof/>
            <w:webHidden/>
          </w:rPr>
          <w:instrText xml:space="preserve"> PAGEREF _Toc4442873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E50D6B6" w14:textId="3CEE272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74" w:history="1">
        <w:r w:rsidR="005F4528" w:rsidRPr="00AD0C09">
          <w:rPr>
            <w:rStyle w:val="Hyperlink"/>
            <w:noProof/>
          </w:rPr>
          <w:t>3.18.2 guid property</w:t>
        </w:r>
        <w:r w:rsidR="005F4528">
          <w:rPr>
            <w:noProof/>
            <w:webHidden/>
          </w:rPr>
          <w:tab/>
        </w:r>
        <w:r w:rsidR="005F4528">
          <w:rPr>
            <w:noProof/>
            <w:webHidden/>
          </w:rPr>
          <w:fldChar w:fldCharType="begin"/>
        </w:r>
        <w:r w:rsidR="005F4528">
          <w:rPr>
            <w:noProof/>
            <w:webHidden/>
          </w:rPr>
          <w:instrText xml:space="preserve"> PAGEREF _Toc4442874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E49F063" w14:textId="629629F2"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75" w:history="1">
        <w:r w:rsidR="005F4528" w:rsidRPr="00AD0C09">
          <w:rPr>
            <w:rStyle w:val="Hyperlink"/>
            <w:noProof/>
          </w:rPr>
          <w:t>3.18.3 name property</w:t>
        </w:r>
        <w:r w:rsidR="005F4528">
          <w:rPr>
            <w:noProof/>
            <w:webHidden/>
          </w:rPr>
          <w:tab/>
        </w:r>
        <w:r w:rsidR="005F4528">
          <w:rPr>
            <w:noProof/>
            <w:webHidden/>
          </w:rPr>
          <w:fldChar w:fldCharType="begin"/>
        </w:r>
        <w:r w:rsidR="005F4528">
          <w:rPr>
            <w:noProof/>
            <w:webHidden/>
          </w:rPr>
          <w:instrText xml:space="preserve"> PAGEREF _Toc4442875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7597FD79" w14:textId="2646ECB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76" w:history="1">
        <w:r w:rsidR="005F4528" w:rsidRPr="00AD0C09">
          <w:rPr>
            <w:rStyle w:val="Hyperlink"/>
            <w:noProof/>
          </w:rPr>
          <w:t>3.18.4 fullName property</w:t>
        </w:r>
        <w:r w:rsidR="005F4528">
          <w:rPr>
            <w:noProof/>
            <w:webHidden/>
          </w:rPr>
          <w:tab/>
        </w:r>
        <w:r w:rsidR="005F4528">
          <w:rPr>
            <w:noProof/>
            <w:webHidden/>
          </w:rPr>
          <w:fldChar w:fldCharType="begin"/>
        </w:r>
        <w:r w:rsidR="005F4528">
          <w:rPr>
            <w:noProof/>
            <w:webHidden/>
          </w:rPr>
          <w:instrText xml:space="preserve"> PAGEREF _Toc4442876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62E4005E" w14:textId="6EB1598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77" w:history="1">
        <w:r w:rsidR="005F4528" w:rsidRPr="00AD0C09">
          <w:rPr>
            <w:rStyle w:val="Hyperlink"/>
            <w:noProof/>
          </w:rPr>
          <w:t>3.18.5 semanticVersion property</w:t>
        </w:r>
        <w:r w:rsidR="005F4528">
          <w:rPr>
            <w:noProof/>
            <w:webHidden/>
          </w:rPr>
          <w:tab/>
        </w:r>
        <w:r w:rsidR="005F4528">
          <w:rPr>
            <w:noProof/>
            <w:webHidden/>
          </w:rPr>
          <w:fldChar w:fldCharType="begin"/>
        </w:r>
        <w:r w:rsidR="005F4528">
          <w:rPr>
            <w:noProof/>
            <w:webHidden/>
          </w:rPr>
          <w:instrText xml:space="preserve"> PAGEREF _Toc4442877 \h </w:instrText>
        </w:r>
        <w:r w:rsidR="005F4528">
          <w:rPr>
            <w:noProof/>
            <w:webHidden/>
          </w:rPr>
        </w:r>
        <w:r w:rsidR="005F4528">
          <w:rPr>
            <w:noProof/>
            <w:webHidden/>
          </w:rPr>
          <w:fldChar w:fldCharType="separate"/>
        </w:r>
        <w:r w:rsidR="005F4528">
          <w:rPr>
            <w:noProof/>
            <w:webHidden/>
          </w:rPr>
          <w:t>56</w:t>
        </w:r>
        <w:r w:rsidR="005F4528">
          <w:rPr>
            <w:noProof/>
            <w:webHidden/>
          </w:rPr>
          <w:fldChar w:fldCharType="end"/>
        </w:r>
      </w:hyperlink>
    </w:p>
    <w:p w14:paraId="5FEF0843" w14:textId="4944AAA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78" w:history="1">
        <w:r w:rsidR="005F4528" w:rsidRPr="00AD0C09">
          <w:rPr>
            <w:rStyle w:val="Hyperlink"/>
            <w:noProof/>
          </w:rPr>
          <w:t>3.18.6 version property</w:t>
        </w:r>
        <w:r w:rsidR="005F4528">
          <w:rPr>
            <w:noProof/>
            <w:webHidden/>
          </w:rPr>
          <w:tab/>
        </w:r>
        <w:r w:rsidR="005F4528">
          <w:rPr>
            <w:noProof/>
            <w:webHidden/>
          </w:rPr>
          <w:fldChar w:fldCharType="begin"/>
        </w:r>
        <w:r w:rsidR="005F4528">
          <w:rPr>
            <w:noProof/>
            <w:webHidden/>
          </w:rPr>
          <w:instrText xml:space="preserve"> PAGEREF _Toc4442878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701CE4AE" w14:textId="2A45834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79" w:history="1">
        <w:r w:rsidR="005F4528" w:rsidRPr="00AD0C09">
          <w:rPr>
            <w:rStyle w:val="Hyperlink"/>
            <w:noProof/>
          </w:rPr>
          <w:t>3.18.7 dottedQuadFileVersion property</w:t>
        </w:r>
        <w:r w:rsidR="005F4528">
          <w:rPr>
            <w:noProof/>
            <w:webHidden/>
          </w:rPr>
          <w:tab/>
        </w:r>
        <w:r w:rsidR="005F4528">
          <w:rPr>
            <w:noProof/>
            <w:webHidden/>
          </w:rPr>
          <w:fldChar w:fldCharType="begin"/>
        </w:r>
        <w:r w:rsidR="005F4528">
          <w:rPr>
            <w:noProof/>
            <w:webHidden/>
          </w:rPr>
          <w:instrText xml:space="preserve"> PAGEREF _Toc4442879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1F7DC818" w14:textId="7716A942"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80" w:history="1">
        <w:r w:rsidR="005F4528" w:rsidRPr="00AD0C09">
          <w:rPr>
            <w:rStyle w:val="Hyperlink"/>
            <w:noProof/>
          </w:rPr>
          <w:t>3.18.8 releaseDateUtc</w:t>
        </w:r>
        <w:r w:rsidR="005F4528">
          <w:rPr>
            <w:noProof/>
            <w:webHidden/>
          </w:rPr>
          <w:tab/>
        </w:r>
        <w:r w:rsidR="005F4528">
          <w:rPr>
            <w:noProof/>
            <w:webHidden/>
          </w:rPr>
          <w:fldChar w:fldCharType="begin"/>
        </w:r>
        <w:r w:rsidR="005F4528">
          <w:rPr>
            <w:noProof/>
            <w:webHidden/>
          </w:rPr>
          <w:instrText xml:space="preserve"> PAGEREF _Toc4442880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37721550" w14:textId="1843655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81" w:history="1">
        <w:r w:rsidR="005F4528" w:rsidRPr="00AD0C09">
          <w:rPr>
            <w:rStyle w:val="Hyperlink"/>
            <w:noProof/>
          </w:rPr>
          <w:t>3.18.9 downloadUri property</w:t>
        </w:r>
        <w:r w:rsidR="005F4528">
          <w:rPr>
            <w:noProof/>
            <w:webHidden/>
          </w:rPr>
          <w:tab/>
        </w:r>
        <w:r w:rsidR="005F4528">
          <w:rPr>
            <w:noProof/>
            <w:webHidden/>
          </w:rPr>
          <w:fldChar w:fldCharType="begin"/>
        </w:r>
        <w:r w:rsidR="005F4528">
          <w:rPr>
            <w:noProof/>
            <w:webHidden/>
          </w:rPr>
          <w:instrText xml:space="preserve"> PAGEREF _Toc4442881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2EA87AAD" w14:textId="6E5D2D30"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82" w:history="1">
        <w:r w:rsidR="005F4528" w:rsidRPr="00AD0C09">
          <w:rPr>
            <w:rStyle w:val="Hyperlink"/>
            <w:noProof/>
          </w:rPr>
          <w:t>3.18.10 informationUri property</w:t>
        </w:r>
        <w:r w:rsidR="005F4528">
          <w:rPr>
            <w:noProof/>
            <w:webHidden/>
          </w:rPr>
          <w:tab/>
        </w:r>
        <w:r w:rsidR="005F4528">
          <w:rPr>
            <w:noProof/>
            <w:webHidden/>
          </w:rPr>
          <w:fldChar w:fldCharType="begin"/>
        </w:r>
        <w:r w:rsidR="005F4528">
          <w:rPr>
            <w:noProof/>
            <w:webHidden/>
          </w:rPr>
          <w:instrText xml:space="preserve"> PAGEREF _Toc4442882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107705CF" w14:textId="73AE3E5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83" w:history="1">
        <w:r w:rsidR="005F4528" w:rsidRPr="00AD0C09">
          <w:rPr>
            <w:rStyle w:val="Hyperlink"/>
            <w:noProof/>
          </w:rPr>
          <w:t>3.18.11 organization property</w:t>
        </w:r>
        <w:r w:rsidR="005F4528">
          <w:rPr>
            <w:noProof/>
            <w:webHidden/>
          </w:rPr>
          <w:tab/>
        </w:r>
        <w:r w:rsidR="005F4528">
          <w:rPr>
            <w:noProof/>
            <w:webHidden/>
          </w:rPr>
          <w:fldChar w:fldCharType="begin"/>
        </w:r>
        <w:r w:rsidR="005F4528">
          <w:rPr>
            <w:noProof/>
            <w:webHidden/>
          </w:rPr>
          <w:instrText xml:space="preserve"> PAGEREF _Toc4442883 \h </w:instrText>
        </w:r>
        <w:r w:rsidR="005F4528">
          <w:rPr>
            <w:noProof/>
            <w:webHidden/>
          </w:rPr>
        </w:r>
        <w:r w:rsidR="005F4528">
          <w:rPr>
            <w:noProof/>
            <w:webHidden/>
          </w:rPr>
          <w:fldChar w:fldCharType="separate"/>
        </w:r>
        <w:r w:rsidR="005F4528">
          <w:rPr>
            <w:noProof/>
            <w:webHidden/>
          </w:rPr>
          <w:t>57</w:t>
        </w:r>
        <w:r w:rsidR="005F4528">
          <w:rPr>
            <w:noProof/>
            <w:webHidden/>
          </w:rPr>
          <w:fldChar w:fldCharType="end"/>
        </w:r>
      </w:hyperlink>
    </w:p>
    <w:p w14:paraId="41268A33" w14:textId="71DA741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84" w:history="1">
        <w:r w:rsidR="005F4528" w:rsidRPr="00AD0C09">
          <w:rPr>
            <w:rStyle w:val="Hyperlink"/>
            <w:noProof/>
          </w:rPr>
          <w:t>3.18.12 product property</w:t>
        </w:r>
        <w:r w:rsidR="005F4528">
          <w:rPr>
            <w:noProof/>
            <w:webHidden/>
          </w:rPr>
          <w:tab/>
        </w:r>
        <w:r w:rsidR="005F4528">
          <w:rPr>
            <w:noProof/>
            <w:webHidden/>
          </w:rPr>
          <w:fldChar w:fldCharType="begin"/>
        </w:r>
        <w:r w:rsidR="005F4528">
          <w:rPr>
            <w:noProof/>
            <w:webHidden/>
          </w:rPr>
          <w:instrText xml:space="preserve"> PAGEREF _Toc4442884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7E90A29C" w14:textId="646C311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85" w:history="1">
        <w:r w:rsidR="005F4528" w:rsidRPr="00AD0C09">
          <w:rPr>
            <w:rStyle w:val="Hyperlink"/>
            <w:noProof/>
          </w:rPr>
          <w:t>3.18.13 productSuite property</w:t>
        </w:r>
        <w:r w:rsidR="005F4528">
          <w:rPr>
            <w:noProof/>
            <w:webHidden/>
          </w:rPr>
          <w:tab/>
        </w:r>
        <w:r w:rsidR="005F4528">
          <w:rPr>
            <w:noProof/>
            <w:webHidden/>
          </w:rPr>
          <w:fldChar w:fldCharType="begin"/>
        </w:r>
        <w:r w:rsidR="005F4528">
          <w:rPr>
            <w:noProof/>
            <w:webHidden/>
          </w:rPr>
          <w:instrText xml:space="preserve"> PAGEREF _Toc4442885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0DBB43F2" w14:textId="0C339BD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86" w:history="1">
        <w:r w:rsidR="005F4528" w:rsidRPr="00AD0C09">
          <w:rPr>
            <w:rStyle w:val="Hyperlink"/>
            <w:noProof/>
          </w:rPr>
          <w:t>3.18.14 shortDescription property</w:t>
        </w:r>
        <w:r w:rsidR="005F4528">
          <w:rPr>
            <w:noProof/>
            <w:webHidden/>
          </w:rPr>
          <w:tab/>
        </w:r>
        <w:r w:rsidR="005F4528">
          <w:rPr>
            <w:noProof/>
            <w:webHidden/>
          </w:rPr>
          <w:fldChar w:fldCharType="begin"/>
        </w:r>
        <w:r w:rsidR="005F4528">
          <w:rPr>
            <w:noProof/>
            <w:webHidden/>
          </w:rPr>
          <w:instrText xml:space="preserve"> PAGEREF _Toc4442886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642A4566" w14:textId="1546B378"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87" w:history="1">
        <w:r w:rsidR="005F4528" w:rsidRPr="00AD0C09">
          <w:rPr>
            <w:rStyle w:val="Hyperlink"/>
            <w:noProof/>
          </w:rPr>
          <w:t>3.18.15 fullDescription property</w:t>
        </w:r>
        <w:r w:rsidR="005F4528">
          <w:rPr>
            <w:noProof/>
            <w:webHidden/>
          </w:rPr>
          <w:tab/>
        </w:r>
        <w:r w:rsidR="005F4528">
          <w:rPr>
            <w:noProof/>
            <w:webHidden/>
          </w:rPr>
          <w:fldChar w:fldCharType="begin"/>
        </w:r>
        <w:r w:rsidR="005F4528">
          <w:rPr>
            <w:noProof/>
            <w:webHidden/>
          </w:rPr>
          <w:instrText xml:space="preserve"> PAGEREF _Toc4442887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44B53385" w14:textId="5E8B060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88" w:history="1">
        <w:r w:rsidR="005F4528" w:rsidRPr="00AD0C09">
          <w:rPr>
            <w:rStyle w:val="Hyperlink"/>
            <w:noProof/>
          </w:rPr>
          <w:t>3.18.16 language property</w:t>
        </w:r>
        <w:r w:rsidR="005F4528">
          <w:rPr>
            <w:noProof/>
            <w:webHidden/>
          </w:rPr>
          <w:tab/>
        </w:r>
        <w:r w:rsidR="005F4528">
          <w:rPr>
            <w:noProof/>
            <w:webHidden/>
          </w:rPr>
          <w:fldChar w:fldCharType="begin"/>
        </w:r>
        <w:r w:rsidR="005F4528">
          <w:rPr>
            <w:noProof/>
            <w:webHidden/>
          </w:rPr>
          <w:instrText xml:space="preserve"> PAGEREF _Toc4442888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76864A82" w14:textId="0786289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89" w:history="1">
        <w:r w:rsidR="005F4528" w:rsidRPr="00AD0C09">
          <w:rPr>
            <w:rStyle w:val="Hyperlink"/>
            <w:noProof/>
          </w:rPr>
          <w:t>3.18.17 globalMessageStrings property</w:t>
        </w:r>
        <w:r w:rsidR="005F4528">
          <w:rPr>
            <w:noProof/>
            <w:webHidden/>
          </w:rPr>
          <w:tab/>
        </w:r>
        <w:r w:rsidR="005F4528">
          <w:rPr>
            <w:noProof/>
            <w:webHidden/>
          </w:rPr>
          <w:fldChar w:fldCharType="begin"/>
        </w:r>
        <w:r w:rsidR="005F4528">
          <w:rPr>
            <w:noProof/>
            <w:webHidden/>
          </w:rPr>
          <w:instrText xml:space="preserve"> PAGEREF _Toc4442889 \h </w:instrText>
        </w:r>
        <w:r w:rsidR="005F4528">
          <w:rPr>
            <w:noProof/>
            <w:webHidden/>
          </w:rPr>
        </w:r>
        <w:r w:rsidR="005F4528">
          <w:rPr>
            <w:noProof/>
            <w:webHidden/>
          </w:rPr>
          <w:fldChar w:fldCharType="separate"/>
        </w:r>
        <w:r w:rsidR="005F4528">
          <w:rPr>
            <w:noProof/>
            <w:webHidden/>
          </w:rPr>
          <w:t>58</w:t>
        </w:r>
        <w:r w:rsidR="005F4528">
          <w:rPr>
            <w:noProof/>
            <w:webHidden/>
          </w:rPr>
          <w:fldChar w:fldCharType="end"/>
        </w:r>
      </w:hyperlink>
    </w:p>
    <w:p w14:paraId="18E54B39" w14:textId="44D0C0A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90" w:history="1">
        <w:r w:rsidR="005F4528" w:rsidRPr="00AD0C09">
          <w:rPr>
            <w:rStyle w:val="Hyperlink"/>
            <w:noProof/>
          </w:rPr>
          <w:t>3.18.18 ruleDescriptors property</w:t>
        </w:r>
        <w:r w:rsidR="005F4528">
          <w:rPr>
            <w:noProof/>
            <w:webHidden/>
          </w:rPr>
          <w:tab/>
        </w:r>
        <w:r w:rsidR="005F4528">
          <w:rPr>
            <w:noProof/>
            <w:webHidden/>
          </w:rPr>
          <w:fldChar w:fldCharType="begin"/>
        </w:r>
        <w:r w:rsidR="005F4528">
          <w:rPr>
            <w:noProof/>
            <w:webHidden/>
          </w:rPr>
          <w:instrText xml:space="preserve"> PAGEREF _Toc4442890 \h </w:instrText>
        </w:r>
        <w:r w:rsidR="005F4528">
          <w:rPr>
            <w:noProof/>
            <w:webHidden/>
          </w:rPr>
        </w:r>
        <w:r w:rsidR="005F4528">
          <w:rPr>
            <w:noProof/>
            <w:webHidden/>
          </w:rPr>
          <w:fldChar w:fldCharType="separate"/>
        </w:r>
        <w:r w:rsidR="005F4528">
          <w:rPr>
            <w:noProof/>
            <w:webHidden/>
          </w:rPr>
          <w:t>59</w:t>
        </w:r>
        <w:r w:rsidR="005F4528">
          <w:rPr>
            <w:noProof/>
            <w:webHidden/>
          </w:rPr>
          <w:fldChar w:fldCharType="end"/>
        </w:r>
      </w:hyperlink>
    </w:p>
    <w:p w14:paraId="2F83960F" w14:textId="3CC0BB5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91" w:history="1">
        <w:r w:rsidR="005F4528" w:rsidRPr="00AD0C09">
          <w:rPr>
            <w:rStyle w:val="Hyperlink"/>
            <w:noProof/>
          </w:rPr>
          <w:t>3.18.19 notificationDescriptors property</w:t>
        </w:r>
        <w:r w:rsidR="005F4528">
          <w:rPr>
            <w:noProof/>
            <w:webHidden/>
          </w:rPr>
          <w:tab/>
        </w:r>
        <w:r w:rsidR="005F4528">
          <w:rPr>
            <w:noProof/>
            <w:webHidden/>
          </w:rPr>
          <w:fldChar w:fldCharType="begin"/>
        </w:r>
        <w:r w:rsidR="005F4528">
          <w:rPr>
            <w:noProof/>
            <w:webHidden/>
          </w:rPr>
          <w:instrText xml:space="preserve"> PAGEREF _Toc4442891 \h </w:instrText>
        </w:r>
        <w:r w:rsidR="005F4528">
          <w:rPr>
            <w:noProof/>
            <w:webHidden/>
          </w:rPr>
        </w:r>
        <w:r w:rsidR="005F4528">
          <w:rPr>
            <w:noProof/>
            <w:webHidden/>
          </w:rPr>
          <w:fldChar w:fldCharType="separate"/>
        </w:r>
        <w:r w:rsidR="005F4528">
          <w:rPr>
            <w:noProof/>
            <w:webHidden/>
          </w:rPr>
          <w:t>59</w:t>
        </w:r>
        <w:r w:rsidR="005F4528">
          <w:rPr>
            <w:noProof/>
            <w:webHidden/>
          </w:rPr>
          <w:fldChar w:fldCharType="end"/>
        </w:r>
      </w:hyperlink>
    </w:p>
    <w:p w14:paraId="66209ACF" w14:textId="24D1FABA"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92" w:history="1">
        <w:r w:rsidR="005F4528" w:rsidRPr="00AD0C09">
          <w:rPr>
            <w:rStyle w:val="Hyperlink"/>
            <w:noProof/>
          </w:rPr>
          <w:t>3.18.20 taxonDescriptors</w:t>
        </w:r>
        <w:r w:rsidR="005F4528">
          <w:rPr>
            <w:noProof/>
            <w:webHidden/>
          </w:rPr>
          <w:tab/>
        </w:r>
        <w:r w:rsidR="005F4528">
          <w:rPr>
            <w:noProof/>
            <w:webHidden/>
          </w:rPr>
          <w:fldChar w:fldCharType="begin"/>
        </w:r>
        <w:r w:rsidR="005F4528">
          <w:rPr>
            <w:noProof/>
            <w:webHidden/>
          </w:rPr>
          <w:instrText xml:space="preserve"> PAGEREF _Toc4442892 \h </w:instrText>
        </w:r>
        <w:r w:rsidR="005F4528">
          <w:rPr>
            <w:noProof/>
            <w:webHidden/>
          </w:rPr>
        </w:r>
        <w:r w:rsidR="005F4528">
          <w:rPr>
            <w:noProof/>
            <w:webHidden/>
          </w:rPr>
          <w:fldChar w:fldCharType="separate"/>
        </w:r>
        <w:r w:rsidR="005F4528">
          <w:rPr>
            <w:noProof/>
            <w:webHidden/>
          </w:rPr>
          <w:t>60</w:t>
        </w:r>
        <w:r w:rsidR="005F4528">
          <w:rPr>
            <w:noProof/>
            <w:webHidden/>
          </w:rPr>
          <w:fldChar w:fldCharType="end"/>
        </w:r>
      </w:hyperlink>
    </w:p>
    <w:p w14:paraId="0BDFDD7B" w14:textId="0154663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93" w:history="1">
        <w:r w:rsidR="005F4528" w:rsidRPr="00AD0C09">
          <w:rPr>
            <w:rStyle w:val="Hyperlink"/>
            <w:noProof/>
          </w:rPr>
          <w:t>3.18.21 supportedTaxonomies</w:t>
        </w:r>
        <w:r w:rsidR="005F4528">
          <w:rPr>
            <w:noProof/>
            <w:webHidden/>
          </w:rPr>
          <w:tab/>
        </w:r>
        <w:r w:rsidR="005F4528">
          <w:rPr>
            <w:noProof/>
            <w:webHidden/>
          </w:rPr>
          <w:fldChar w:fldCharType="begin"/>
        </w:r>
        <w:r w:rsidR="005F4528">
          <w:rPr>
            <w:noProof/>
            <w:webHidden/>
          </w:rPr>
          <w:instrText xml:space="preserve"> PAGEREF _Toc4442893 \h </w:instrText>
        </w:r>
        <w:r w:rsidR="005F4528">
          <w:rPr>
            <w:noProof/>
            <w:webHidden/>
          </w:rPr>
        </w:r>
        <w:r w:rsidR="005F4528">
          <w:rPr>
            <w:noProof/>
            <w:webHidden/>
          </w:rPr>
          <w:fldChar w:fldCharType="separate"/>
        </w:r>
        <w:r w:rsidR="005F4528">
          <w:rPr>
            <w:noProof/>
            <w:webHidden/>
          </w:rPr>
          <w:t>61</w:t>
        </w:r>
        <w:r w:rsidR="005F4528">
          <w:rPr>
            <w:noProof/>
            <w:webHidden/>
          </w:rPr>
          <w:fldChar w:fldCharType="end"/>
        </w:r>
      </w:hyperlink>
    </w:p>
    <w:p w14:paraId="264068D7" w14:textId="22AED41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94" w:history="1">
        <w:r w:rsidR="005F4528" w:rsidRPr="00AD0C09">
          <w:rPr>
            <w:rStyle w:val="Hyperlink"/>
            <w:noProof/>
          </w:rPr>
          <w:t>3.18.22 artifactIndices property</w:t>
        </w:r>
        <w:r w:rsidR="005F4528">
          <w:rPr>
            <w:noProof/>
            <w:webHidden/>
          </w:rPr>
          <w:tab/>
        </w:r>
        <w:r w:rsidR="005F4528">
          <w:rPr>
            <w:noProof/>
            <w:webHidden/>
          </w:rPr>
          <w:fldChar w:fldCharType="begin"/>
        </w:r>
        <w:r w:rsidR="005F4528">
          <w:rPr>
            <w:noProof/>
            <w:webHidden/>
          </w:rPr>
          <w:instrText xml:space="preserve"> PAGEREF _Toc4442894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1002B994" w14:textId="3F769C3C" w:rsidR="005F4528" w:rsidRDefault="00740F65">
      <w:pPr>
        <w:pStyle w:val="TOC2"/>
        <w:tabs>
          <w:tab w:val="right" w:leader="dot" w:pos="9350"/>
        </w:tabs>
        <w:rPr>
          <w:rFonts w:asciiTheme="minorHAnsi" w:eastAsiaTheme="minorEastAsia" w:hAnsiTheme="minorHAnsi" w:cstheme="minorBidi"/>
          <w:noProof/>
          <w:sz w:val="22"/>
          <w:szCs w:val="22"/>
        </w:rPr>
      </w:pPr>
      <w:hyperlink w:anchor="_Toc4442895" w:history="1">
        <w:r w:rsidR="005F4528" w:rsidRPr="00AD0C09">
          <w:rPr>
            <w:rStyle w:val="Hyperlink"/>
            <w:noProof/>
          </w:rPr>
          <w:t>3.19 invocation object</w:t>
        </w:r>
        <w:r w:rsidR="005F4528">
          <w:rPr>
            <w:noProof/>
            <w:webHidden/>
          </w:rPr>
          <w:tab/>
        </w:r>
        <w:r w:rsidR="005F4528">
          <w:rPr>
            <w:noProof/>
            <w:webHidden/>
          </w:rPr>
          <w:fldChar w:fldCharType="begin"/>
        </w:r>
        <w:r w:rsidR="005F4528">
          <w:rPr>
            <w:noProof/>
            <w:webHidden/>
          </w:rPr>
          <w:instrText xml:space="preserve"> PAGEREF _Toc4442895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53962274" w14:textId="28A3233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96" w:history="1">
        <w:r w:rsidR="005F4528" w:rsidRPr="00AD0C09">
          <w:rPr>
            <w:rStyle w:val="Hyperlink"/>
            <w:noProof/>
          </w:rPr>
          <w:t>3.19.1 General</w:t>
        </w:r>
        <w:r w:rsidR="005F4528">
          <w:rPr>
            <w:noProof/>
            <w:webHidden/>
          </w:rPr>
          <w:tab/>
        </w:r>
        <w:r w:rsidR="005F4528">
          <w:rPr>
            <w:noProof/>
            <w:webHidden/>
          </w:rPr>
          <w:fldChar w:fldCharType="begin"/>
        </w:r>
        <w:r w:rsidR="005F4528">
          <w:rPr>
            <w:noProof/>
            <w:webHidden/>
          </w:rPr>
          <w:instrText xml:space="preserve"> PAGEREF _Toc4442896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41B4A51E" w14:textId="33938DB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97" w:history="1">
        <w:r w:rsidR="005F4528" w:rsidRPr="00AD0C09">
          <w:rPr>
            <w:rStyle w:val="Hyperlink"/>
            <w:noProof/>
          </w:rPr>
          <w:t>3.19.2 commandLine property</w:t>
        </w:r>
        <w:r w:rsidR="005F4528">
          <w:rPr>
            <w:noProof/>
            <w:webHidden/>
          </w:rPr>
          <w:tab/>
        </w:r>
        <w:r w:rsidR="005F4528">
          <w:rPr>
            <w:noProof/>
            <w:webHidden/>
          </w:rPr>
          <w:fldChar w:fldCharType="begin"/>
        </w:r>
        <w:r w:rsidR="005F4528">
          <w:rPr>
            <w:noProof/>
            <w:webHidden/>
          </w:rPr>
          <w:instrText xml:space="preserve"> PAGEREF _Toc4442897 \h </w:instrText>
        </w:r>
        <w:r w:rsidR="005F4528">
          <w:rPr>
            <w:noProof/>
            <w:webHidden/>
          </w:rPr>
        </w:r>
        <w:r w:rsidR="005F4528">
          <w:rPr>
            <w:noProof/>
            <w:webHidden/>
          </w:rPr>
          <w:fldChar w:fldCharType="separate"/>
        </w:r>
        <w:r w:rsidR="005F4528">
          <w:rPr>
            <w:noProof/>
            <w:webHidden/>
          </w:rPr>
          <w:t>62</w:t>
        </w:r>
        <w:r w:rsidR="005F4528">
          <w:rPr>
            <w:noProof/>
            <w:webHidden/>
          </w:rPr>
          <w:fldChar w:fldCharType="end"/>
        </w:r>
      </w:hyperlink>
    </w:p>
    <w:p w14:paraId="4A2F35BB" w14:textId="31EA6B9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98" w:history="1">
        <w:r w:rsidR="005F4528" w:rsidRPr="00AD0C09">
          <w:rPr>
            <w:rStyle w:val="Hyperlink"/>
            <w:noProof/>
          </w:rPr>
          <w:t>3.19.3 arguments property</w:t>
        </w:r>
        <w:r w:rsidR="005F4528">
          <w:rPr>
            <w:noProof/>
            <w:webHidden/>
          </w:rPr>
          <w:tab/>
        </w:r>
        <w:r w:rsidR="005F4528">
          <w:rPr>
            <w:noProof/>
            <w:webHidden/>
          </w:rPr>
          <w:fldChar w:fldCharType="begin"/>
        </w:r>
        <w:r w:rsidR="005F4528">
          <w:rPr>
            <w:noProof/>
            <w:webHidden/>
          </w:rPr>
          <w:instrText xml:space="preserve"> PAGEREF _Toc4442898 \h </w:instrText>
        </w:r>
        <w:r w:rsidR="005F4528">
          <w:rPr>
            <w:noProof/>
            <w:webHidden/>
          </w:rPr>
        </w:r>
        <w:r w:rsidR="005F4528">
          <w:rPr>
            <w:noProof/>
            <w:webHidden/>
          </w:rPr>
          <w:fldChar w:fldCharType="separate"/>
        </w:r>
        <w:r w:rsidR="005F4528">
          <w:rPr>
            <w:noProof/>
            <w:webHidden/>
          </w:rPr>
          <w:t>63</w:t>
        </w:r>
        <w:r w:rsidR="005F4528">
          <w:rPr>
            <w:noProof/>
            <w:webHidden/>
          </w:rPr>
          <w:fldChar w:fldCharType="end"/>
        </w:r>
      </w:hyperlink>
    </w:p>
    <w:p w14:paraId="102D2BDE" w14:textId="1C3CCB1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899" w:history="1">
        <w:r w:rsidR="005F4528" w:rsidRPr="00AD0C09">
          <w:rPr>
            <w:rStyle w:val="Hyperlink"/>
            <w:noProof/>
          </w:rPr>
          <w:t>3.19.4 responseFiles property</w:t>
        </w:r>
        <w:r w:rsidR="005F4528">
          <w:rPr>
            <w:noProof/>
            <w:webHidden/>
          </w:rPr>
          <w:tab/>
        </w:r>
        <w:r w:rsidR="005F4528">
          <w:rPr>
            <w:noProof/>
            <w:webHidden/>
          </w:rPr>
          <w:fldChar w:fldCharType="begin"/>
        </w:r>
        <w:r w:rsidR="005F4528">
          <w:rPr>
            <w:noProof/>
            <w:webHidden/>
          </w:rPr>
          <w:instrText xml:space="preserve"> PAGEREF _Toc4442899 \h </w:instrText>
        </w:r>
        <w:r w:rsidR="005F4528">
          <w:rPr>
            <w:noProof/>
            <w:webHidden/>
          </w:rPr>
        </w:r>
        <w:r w:rsidR="005F4528">
          <w:rPr>
            <w:noProof/>
            <w:webHidden/>
          </w:rPr>
          <w:fldChar w:fldCharType="separate"/>
        </w:r>
        <w:r w:rsidR="005F4528">
          <w:rPr>
            <w:noProof/>
            <w:webHidden/>
          </w:rPr>
          <w:t>63</w:t>
        </w:r>
        <w:r w:rsidR="005F4528">
          <w:rPr>
            <w:noProof/>
            <w:webHidden/>
          </w:rPr>
          <w:fldChar w:fldCharType="end"/>
        </w:r>
      </w:hyperlink>
    </w:p>
    <w:p w14:paraId="2FF88A76" w14:textId="797F3E2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00" w:history="1">
        <w:r w:rsidR="005F4528" w:rsidRPr="00AD0C09">
          <w:rPr>
            <w:rStyle w:val="Hyperlink"/>
            <w:noProof/>
          </w:rPr>
          <w:t>3.19.5 ruleConfigurationOverrides property</w:t>
        </w:r>
        <w:r w:rsidR="005F4528">
          <w:rPr>
            <w:noProof/>
            <w:webHidden/>
          </w:rPr>
          <w:tab/>
        </w:r>
        <w:r w:rsidR="005F4528">
          <w:rPr>
            <w:noProof/>
            <w:webHidden/>
          </w:rPr>
          <w:fldChar w:fldCharType="begin"/>
        </w:r>
        <w:r w:rsidR="005F4528">
          <w:rPr>
            <w:noProof/>
            <w:webHidden/>
          </w:rPr>
          <w:instrText xml:space="preserve"> PAGEREF _Toc4442900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CE4AE27" w14:textId="098A968D"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01" w:history="1">
        <w:r w:rsidR="005F4528" w:rsidRPr="00AD0C09">
          <w:rPr>
            <w:rStyle w:val="Hyperlink"/>
            <w:noProof/>
          </w:rPr>
          <w:t>3.19.6 notificationConfigurationOverrides property</w:t>
        </w:r>
        <w:r w:rsidR="005F4528">
          <w:rPr>
            <w:noProof/>
            <w:webHidden/>
          </w:rPr>
          <w:tab/>
        </w:r>
        <w:r w:rsidR="005F4528">
          <w:rPr>
            <w:noProof/>
            <w:webHidden/>
          </w:rPr>
          <w:fldChar w:fldCharType="begin"/>
        </w:r>
        <w:r w:rsidR="005F4528">
          <w:rPr>
            <w:noProof/>
            <w:webHidden/>
          </w:rPr>
          <w:instrText xml:space="preserve"> PAGEREF _Toc4442901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1BF9ED7B" w14:textId="40CE61E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02" w:history="1">
        <w:r w:rsidR="005F4528" w:rsidRPr="00AD0C09">
          <w:rPr>
            <w:rStyle w:val="Hyperlink"/>
            <w:noProof/>
          </w:rPr>
          <w:t>3.19.7 startTimeUtc property</w:t>
        </w:r>
        <w:r w:rsidR="005F4528">
          <w:rPr>
            <w:noProof/>
            <w:webHidden/>
          </w:rPr>
          <w:tab/>
        </w:r>
        <w:r w:rsidR="005F4528">
          <w:rPr>
            <w:noProof/>
            <w:webHidden/>
          </w:rPr>
          <w:fldChar w:fldCharType="begin"/>
        </w:r>
        <w:r w:rsidR="005F4528">
          <w:rPr>
            <w:noProof/>
            <w:webHidden/>
          </w:rPr>
          <w:instrText xml:space="preserve"> PAGEREF _Toc4442902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5E183CF5" w14:textId="09263184"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03" w:history="1">
        <w:r w:rsidR="005F4528" w:rsidRPr="00AD0C09">
          <w:rPr>
            <w:rStyle w:val="Hyperlink"/>
            <w:noProof/>
          </w:rPr>
          <w:t>3.19.8 endTimeUtc property</w:t>
        </w:r>
        <w:r w:rsidR="005F4528">
          <w:rPr>
            <w:noProof/>
            <w:webHidden/>
          </w:rPr>
          <w:tab/>
        </w:r>
        <w:r w:rsidR="005F4528">
          <w:rPr>
            <w:noProof/>
            <w:webHidden/>
          </w:rPr>
          <w:fldChar w:fldCharType="begin"/>
        </w:r>
        <w:r w:rsidR="005F4528">
          <w:rPr>
            <w:noProof/>
            <w:webHidden/>
          </w:rPr>
          <w:instrText xml:space="preserve"> PAGEREF _Toc4442903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2E76276" w14:textId="436D23ED"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04" w:history="1">
        <w:r w:rsidR="005F4528" w:rsidRPr="00AD0C09">
          <w:rPr>
            <w:rStyle w:val="Hyperlink"/>
            <w:noProof/>
          </w:rPr>
          <w:t>3.19.9 exitCode property</w:t>
        </w:r>
        <w:r w:rsidR="005F4528">
          <w:rPr>
            <w:noProof/>
            <w:webHidden/>
          </w:rPr>
          <w:tab/>
        </w:r>
        <w:r w:rsidR="005F4528">
          <w:rPr>
            <w:noProof/>
            <w:webHidden/>
          </w:rPr>
          <w:fldChar w:fldCharType="begin"/>
        </w:r>
        <w:r w:rsidR="005F4528">
          <w:rPr>
            <w:noProof/>
            <w:webHidden/>
          </w:rPr>
          <w:instrText xml:space="preserve"> PAGEREF _Toc4442904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61B93270" w14:textId="6E89531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05" w:history="1">
        <w:r w:rsidR="005F4528" w:rsidRPr="00AD0C09">
          <w:rPr>
            <w:rStyle w:val="Hyperlink"/>
            <w:noProof/>
          </w:rPr>
          <w:t>3.19.10 exitCodeDescription property</w:t>
        </w:r>
        <w:r w:rsidR="005F4528">
          <w:rPr>
            <w:noProof/>
            <w:webHidden/>
          </w:rPr>
          <w:tab/>
        </w:r>
        <w:r w:rsidR="005F4528">
          <w:rPr>
            <w:noProof/>
            <w:webHidden/>
          </w:rPr>
          <w:fldChar w:fldCharType="begin"/>
        </w:r>
        <w:r w:rsidR="005F4528">
          <w:rPr>
            <w:noProof/>
            <w:webHidden/>
          </w:rPr>
          <w:instrText xml:space="preserve"> PAGEREF _Toc4442905 \h </w:instrText>
        </w:r>
        <w:r w:rsidR="005F4528">
          <w:rPr>
            <w:noProof/>
            <w:webHidden/>
          </w:rPr>
        </w:r>
        <w:r w:rsidR="005F4528">
          <w:rPr>
            <w:noProof/>
            <w:webHidden/>
          </w:rPr>
          <w:fldChar w:fldCharType="separate"/>
        </w:r>
        <w:r w:rsidR="005F4528">
          <w:rPr>
            <w:noProof/>
            <w:webHidden/>
          </w:rPr>
          <w:t>64</w:t>
        </w:r>
        <w:r w:rsidR="005F4528">
          <w:rPr>
            <w:noProof/>
            <w:webHidden/>
          </w:rPr>
          <w:fldChar w:fldCharType="end"/>
        </w:r>
      </w:hyperlink>
    </w:p>
    <w:p w14:paraId="18D0F045" w14:textId="6ECE1F88"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06" w:history="1">
        <w:r w:rsidR="005F4528" w:rsidRPr="00AD0C09">
          <w:rPr>
            <w:rStyle w:val="Hyperlink"/>
            <w:noProof/>
          </w:rPr>
          <w:t>3.19.11 exitSignalName property</w:t>
        </w:r>
        <w:r w:rsidR="005F4528">
          <w:rPr>
            <w:noProof/>
            <w:webHidden/>
          </w:rPr>
          <w:tab/>
        </w:r>
        <w:r w:rsidR="005F4528">
          <w:rPr>
            <w:noProof/>
            <w:webHidden/>
          </w:rPr>
          <w:fldChar w:fldCharType="begin"/>
        </w:r>
        <w:r w:rsidR="005F4528">
          <w:rPr>
            <w:noProof/>
            <w:webHidden/>
          </w:rPr>
          <w:instrText xml:space="preserve"> PAGEREF _Toc4442906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229E4B07" w14:textId="61B38CA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07" w:history="1">
        <w:r w:rsidR="005F4528" w:rsidRPr="00AD0C09">
          <w:rPr>
            <w:rStyle w:val="Hyperlink"/>
            <w:noProof/>
          </w:rPr>
          <w:t>3.19.12 exitSignalNumber property</w:t>
        </w:r>
        <w:r w:rsidR="005F4528">
          <w:rPr>
            <w:noProof/>
            <w:webHidden/>
          </w:rPr>
          <w:tab/>
        </w:r>
        <w:r w:rsidR="005F4528">
          <w:rPr>
            <w:noProof/>
            <w:webHidden/>
          </w:rPr>
          <w:fldChar w:fldCharType="begin"/>
        </w:r>
        <w:r w:rsidR="005F4528">
          <w:rPr>
            <w:noProof/>
            <w:webHidden/>
          </w:rPr>
          <w:instrText xml:space="preserve"> PAGEREF _Toc4442907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2DB11BB8" w14:textId="0A89D1AC"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08" w:history="1">
        <w:r w:rsidR="005F4528" w:rsidRPr="00AD0C09">
          <w:rPr>
            <w:rStyle w:val="Hyperlink"/>
            <w:noProof/>
          </w:rPr>
          <w:t>3.19.13 processStartFailureMessage property</w:t>
        </w:r>
        <w:r w:rsidR="005F4528">
          <w:rPr>
            <w:noProof/>
            <w:webHidden/>
          </w:rPr>
          <w:tab/>
        </w:r>
        <w:r w:rsidR="005F4528">
          <w:rPr>
            <w:noProof/>
            <w:webHidden/>
          </w:rPr>
          <w:fldChar w:fldCharType="begin"/>
        </w:r>
        <w:r w:rsidR="005F4528">
          <w:rPr>
            <w:noProof/>
            <w:webHidden/>
          </w:rPr>
          <w:instrText xml:space="preserve"> PAGEREF _Toc4442908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7E8122F4" w14:textId="2522777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09" w:history="1">
        <w:r w:rsidR="005F4528" w:rsidRPr="00AD0C09">
          <w:rPr>
            <w:rStyle w:val="Hyperlink"/>
            <w:noProof/>
          </w:rPr>
          <w:t>3.19.14 toolExecutionSuccessful property</w:t>
        </w:r>
        <w:r w:rsidR="005F4528">
          <w:rPr>
            <w:noProof/>
            <w:webHidden/>
          </w:rPr>
          <w:tab/>
        </w:r>
        <w:r w:rsidR="005F4528">
          <w:rPr>
            <w:noProof/>
            <w:webHidden/>
          </w:rPr>
          <w:fldChar w:fldCharType="begin"/>
        </w:r>
        <w:r w:rsidR="005F4528">
          <w:rPr>
            <w:noProof/>
            <w:webHidden/>
          </w:rPr>
          <w:instrText xml:space="preserve"> PAGEREF _Toc4442909 \h </w:instrText>
        </w:r>
        <w:r w:rsidR="005F4528">
          <w:rPr>
            <w:noProof/>
            <w:webHidden/>
          </w:rPr>
        </w:r>
        <w:r w:rsidR="005F4528">
          <w:rPr>
            <w:noProof/>
            <w:webHidden/>
          </w:rPr>
          <w:fldChar w:fldCharType="separate"/>
        </w:r>
        <w:r w:rsidR="005F4528">
          <w:rPr>
            <w:noProof/>
            <w:webHidden/>
          </w:rPr>
          <w:t>65</w:t>
        </w:r>
        <w:r w:rsidR="005F4528">
          <w:rPr>
            <w:noProof/>
            <w:webHidden/>
          </w:rPr>
          <w:fldChar w:fldCharType="end"/>
        </w:r>
      </w:hyperlink>
    </w:p>
    <w:p w14:paraId="3B26E4ED" w14:textId="35CC4288"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10" w:history="1">
        <w:r w:rsidR="005F4528" w:rsidRPr="00AD0C09">
          <w:rPr>
            <w:rStyle w:val="Hyperlink"/>
            <w:noProof/>
          </w:rPr>
          <w:t>3.19.15 machine property</w:t>
        </w:r>
        <w:r w:rsidR="005F4528">
          <w:rPr>
            <w:noProof/>
            <w:webHidden/>
          </w:rPr>
          <w:tab/>
        </w:r>
        <w:r w:rsidR="005F4528">
          <w:rPr>
            <w:noProof/>
            <w:webHidden/>
          </w:rPr>
          <w:fldChar w:fldCharType="begin"/>
        </w:r>
        <w:r w:rsidR="005F4528">
          <w:rPr>
            <w:noProof/>
            <w:webHidden/>
          </w:rPr>
          <w:instrText xml:space="preserve"> PAGEREF _Toc4442910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5E291C5B" w14:textId="0534C66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11" w:history="1">
        <w:r w:rsidR="005F4528" w:rsidRPr="00AD0C09">
          <w:rPr>
            <w:rStyle w:val="Hyperlink"/>
            <w:noProof/>
          </w:rPr>
          <w:t>3.19.16 account property</w:t>
        </w:r>
        <w:r w:rsidR="005F4528">
          <w:rPr>
            <w:noProof/>
            <w:webHidden/>
          </w:rPr>
          <w:tab/>
        </w:r>
        <w:r w:rsidR="005F4528">
          <w:rPr>
            <w:noProof/>
            <w:webHidden/>
          </w:rPr>
          <w:fldChar w:fldCharType="begin"/>
        </w:r>
        <w:r w:rsidR="005F4528">
          <w:rPr>
            <w:noProof/>
            <w:webHidden/>
          </w:rPr>
          <w:instrText xml:space="preserve"> PAGEREF _Toc4442911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6A31BB1A" w14:textId="42110BA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12" w:history="1">
        <w:r w:rsidR="005F4528" w:rsidRPr="00AD0C09">
          <w:rPr>
            <w:rStyle w:val="Hyperlink"/>
            <w:noProof/>
          </w:rPr>
          <w:t>3.19.17 processId property</w:t>
        </w:r>
        <w:r w:rsidR="005F4528">
          <w:rPr>
            <w:noProof/>
            <w:webHidden/>
          </w:rPr>
          <w:tab/>
        </w:r>
        <w:r w:rsidR="005F4528">
          <w:rPr>
            <w:noProof/>
            <w:webHidden/>
          </w:rPr>
          <w:fldChar w:fldCharType="begin"/>
        </w:r>
        <w:r w:rsidR="005F4528">
          <w:rPr>
            <w:noProof/>
            <w:webHidden/>
          </w:rPr>
          <w:instrText xml:space="preserve"> PAGEREF _Toc4442912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10E3D1CE" w14:textId="3216298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13" w:history="1">
        <w:r w:rsidR="005F4528" w:rsidRPr="00AD0C09">
          <w:rPr>
            <w:rStyle w:val="Hyperlink"/>
            <w:noProof/>
          </w:rPr>
          <w:t>3.19.18 executableLocation property</w:t>
        </w:r>
        <w:r w:rsidR="005F4528">
          <w:rPr>
            <w:noProof/>
            <w:webHidden/>
          </w:rPr>
          <w:tab/>
        </w:r>
        <w:r w:rsidR="005F4528">
          <w:rPr>
            <w:noProof/>
            <w:webHidden/>
          </w:rPr>
          <w:fldChar w:fldCharType="begin"/>
        </w:r>
        <w:r w:rsidR="005F4528">
          <w:rPr>
            <w:noProof/>
            <w:webHidden/>
          </w:rPr>
          <w:instrText xml:space="preserve"> PAGEREF _Toc4442913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0EF47AE5" w14:textId="402BC33C"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14" w:history="1">
        <w:r w:rsidR="005F4528" w:rsidRPr="00AD0C09">
          <w:rPr>
            <w:rStyle w:val="Hyperlink"/>
            <w:noProof/>
          </w:rPr>
          <w:t>3.19.19 workingDirectory property</w:t>
        </w:r>
        <w:r w:rsidR="005F4528">
          <w:rPr>
            <w:noProof/>
            <w:webHidden/>
          </w:rPr>
          <w:tab/>
        </w:r>
        <w:r w:rsidR="005F4528">
          <w:rPr>
            <w:noProof/>
            <w:webHidden/>
          </w:rPr>
          <w:fldChar w:fldCharType="begin"/>
        </w:r>
        <w:r w:rsidR="005F4528">
          <w:rPr>
            <w:noProof/>
            <w:webHidden/>
          </w:rPr>
          <w:instrText xml:space="preserve"> PAGEREF _Toc4442914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541B595D" w14:textId="3195198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15" w:history="1">
        <w:r w:rsidR="005F4528" w:rsidRPr="00AD0C09">
          <w:rPr>
            <w:rStyle w:val="Hyperlink"/>
            <w:noProof/>
          </w:rPr>
          <w:t>3.19.20 environmentVariables property</w:t>
        </w:r>
        <w:r w:rsidR="005F4528">
          <w:rPr>
            <w:noProof/>
            <w:webHidden/>
          </w:rPr>
          <w:tab/>
        </w:r>
        <w:r w:rsidR="005F4528">
          <w:rPr>
            <w:noProof/>
            <w:webHidden/>
          </w:rPr>
          <w:fldChar w:fldCharType="begin"/>
        </w:r>
        <w:r w:rsidR="005F4528">
          <w:rPr>
            <w:noProof/>
            <w:webHidden/>
          </w:rPr>
          <w:instrText xml:space="preserve"> PAGEREF _Toc4442915 \h </w:instrText>
        </w:r>
        <w:r w:rsidR="005F4528">
          <w:rPr>
            <w:noProof/>
            <w:webHidden/>
          </w:rPr>
        </w:r>
        <w:r w:rsidR="005F4528">
          <w:rPr>
            <w:noProof/>
            <w:webHidden/>
          </w:rPr>
          <w:fldChar w:fldCharType="separate"/>
        </w:r>
        <w:r w:rsidR="005F4528">
          <w:rPr>
            <w:noProof/>
            <w:webHidden/>
          </w:rPr>
          <w:t>66</w:t>
        </w:r>
        <w:r w:rsidR="005F4528">
          <w:rPr>
            <w:noProof/>
            <w:webHidden/>
          </w:rPr>
          <w:fldChar w:fldCharType="end"/>
        </w:r>
      </w:hyperlink>
    </w:p>
    <w:p w14:paraId="38402B23" w14:textId="1E08310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16" w:history="1">
        <w:r w:rsidR="005F4528" w:rsidRPr="00AD0C09">
          <w:rPr>
            <w:rStyle w:val="Hyperlink"/>
            <w:noProof/>
          </w:rPr>
          <w:t>3.19.21 toolExecutionNotifications property</w:t>
        </w:r>
        <w:r w:rsidR="005F4528">
          <w:rPr>
            <w:noProof/>
            <w:webHidden/>
          </w:rPr>
          <w:tab/>
        </w:r>
        <w:r w:rsidR="005F4528">
          <w:rPr>
            <w:noProof/>
            <w:webHidden/>
          </w:rPr>
          <w:fldChar w:fldCharType="begin"/>
        </w:r>
        <w:r w:rsidR="005F4528">
          <w:rPr>
            <w:noProof/>
            <w:webHidden/>
          </w:rPr>
          <w:instrText xml:space="preserve"> PAGEREF _Toc4442916 \h </w:instrText>
        </w:r>
        <w:r w:rsidR="005F4528">
          <w:rPr>
            <w:noProof/>
            <w:webHidden/>
          </w:rPr>
        </w:r>
        <w:r w:rsidR="005F4528">
          <w:rPr>
            <w:noProof/>
            <w:webHidden/>
          </w:rPr>
          <w:fldChar w:fldCharType="separate"/>
        </w:r>
        <w:r w:rsidR="005F4528">
          <w:rPr>
            <w:noProof/>
            <w:webHidden/>
          </w:rPr>
          <w:t>67</w:t>
        </w:r>
        <w:r w:rsidR="005F4528">
          <w:rPr>
            <w:noProof/>
            <w:webHidden/>
          </w:rPr>
          <w:fldChar w:fldCharType="end"/>
        </w:r>
      </w:hyperlink>
    </w:p>
    <w:p w14:paraId="10C3BC34" w14:textId="298C9A4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17" w:history="1">
        <w:r w:rsidR="005F4528" w:rsidRPr="00AD0C09">
          <w:rPr>
            <w:rStyle w:val="Hyperlink"/>
            <w:noProof/>
          </w:rPr>
          <w:t>3.19.22 toolConfigurationNotifications property</w:t>
        </w:r>
        <w:r w:rsidR="005F4528">
          <w:rPr>
            <w:noProof/>
            <w:webHidden/>
          </w:rPr>
          <w:tab/>
        </w:r>
        <w:r w:rsidR="005F4528">
          <w:rPr>
            <w:noProof/>
            <w:webHidden/>
          </w:rPr>
          <w:fldChar w:fldCharType="begin"/>
        </w:r>
        <w:r w:rsidR="005F4528">
          <w:rPr>
            <w:noProof/>
            <w:webHidden/>
          </w:rPr>
          <w:instrText xml:space="preserve"> PAGEREF _Toc4442917 \h </w:instrText>
        </w:r>
        <w:r w:rsidR="005F4528">
          <w:rPr>
            <w:noProof/>
            <w:webHidden/>
          </w:rPr>
        </w:r>
        <w:r w:rsidR="005F4528">
          <w:rPr>
            <w:noProof/>
            <w:webHidden/>
          </w:rPr>
          <w:fldChar w:fldCharType="separate"/>
        </w:r>
        <w:r w:rsidR="005F4528">
          <w:rPr>
            <w:noProof/>
            <w:webHidden/>
          </w:rPr>
          <w:t>67</w:t>
        </w:r>
        <w:r w:rsidR="005F4528">
          <w:rPr>
            <w:noProof/>
            <w:webHidden/>
          </w:rPr>
          <w:fldChar w:fldCharType="end"/>
        </w:r>
      </w:hyperlink>
    </w:p>
    <w:p w14:paraId="4017CC3D" w14:textId="198A44D4"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18" w:history="1">
        <w:r w:rsidR="005F4528" w:rsidRPr="00AD0C09">
          <w:rPr>
            <w:rStyle w:val="Hyperlink"/>
            <w:noProof/>
          </w:rPr>
          <w:t>3.19.23 stdin, stdout, stderr, and stdoutStderr properties</w:t>
        </w:r>
        <w:r w:rsidR="005F4528">
          <w:rPr>
            <w:noProof/>
            <w:webHidden/>
          </w:rPr>
          <w:tab/>
        </w:r>
        <w:r w:rsidR="005F4528">
          <w:rPr>
            <w:noProof/>
            <w:webHidden/>
          </w:rPr>
          <w:fldChar w:fldCharType="begin"/>
        </w:r>
        <w:r w:rsidR="005F4528">
          <w:rPr>
            <w:noProof/>
            <w:webHidden/>
          </w:rPr>
          <w:instrText xml:space="preserve"> PAGEREF _Toc4442918 \h </w:instrText>
        </w:r>
        <w:r w:rsidR="005F4528">
          <w:rPr>
            <w:noProof/>
            <w:webHidden/>
          </w:rPr>
        </w:r>
        <w:r w:rsidR="005F4528">
          <w:rPr>
            <w:noProof/>
            <w:webHidden/>
          </w:rPr>
          <w:fldChar w:fldCharType="separate"/>
        </w:r>
        <w:r w:rsidR="005F4528">
          <w:rPr>
            <w:noProof/>
            <w:webHidden/>
          </w:rPr>
          <w:t>68</w:t>
        </w:r>
        <w:r w:rsidR="005F4528">
          <w:rPr>
            <w:noProof/>
            <w:webHidden/>
          </w:rPr>
          <w:fldChar w:fldCharType="end"/>
        </w:r>
      </w:hyperlink>
    </w:p>
    <w:p w14:paraId="6C032696" w14:textId="4996916F" w:rsidR="005F4528" w:rsidRDefault="00740F65">
      <w:pPr>
        <w:pStyle w:val="TOC2"/>
        <w:tabs>
          <w:tab w:val="right" w:leader="dot" w:pos="9350"/>
        </w:tabs>
        <w:rPr>
          <w:rFonts w:asciiTheme="minorHAnsi" w:eastAsiaTheme="minorEastAsia" w:hAnsiTheme="minorHAnsi" w:cstheme="minorBidi"/>
          <w:noProof/>
          <w:sz w:val="22"/>
          <w:szCs w:val="22"/>
        </w:rPr>
      </w:pPr>
      <w:hyperlink w:anchor="_Toc4442919" w:history="1">
        <w:r w:rsidR="005F4528" w:rsidRPr="00AD0C09">
          <w:rPr>
            <w:rStyle w:val="Hyperlink"/>
            <w:noProof/>
          </w:rPr>
          <w:t>3.20 attachment object</w:t>
        </w:r>
        <w:r w:rsidR="005F4528">
          <w:rPr>
            <w:noProof/>
            <w:webHidden/>
          </w:rPr>
          <w:tab/>
        </w:r>
        <w:r w:rsidR="005F4528">
          <w:rPr>
            <w:noProof/>
            <w:webHidden/>
          </w:rPr>
          <w:fldChar w:fldCharType="begin"/>
        </w:r>
        <w:r w:rsidR="005F4528">
          <w:rPr>
            <w:noProof/>
            <w:webHidden/>
          </w:rPr>
          <w:instrText xml:space="preserve"> PAGEREF _Toc4442919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4FEC2DF2" w14:textId="40EBFDD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20" w:history="1">
        <w:r w:rsidR="005F4528" w:rsidRPr="00AD0C09">
          <w:rPr>
            <w:rStyle w:val="Hyperlink"/>
            <w:noProof/>
          </w:rPr>
          <w:t>3.20.1 General</w:t>
        </w:r>
        <w:r w:rsidR="005F4528">
          <w:rPr>
            <w:noProof/>
            <w:webHidden/>
          </w:rPr>
          <w:tab/>
        </w:r>
        <w:r w:rsidR="005F4528">
          <w:rPr>
            <w:noProof/>
            <w:webHidden/>
          </w:rPr>
          <w:fldChar w:fldCharType="begin"/>
        </w:r>
        <w:r w:rsidR="005F4528">
          <w:rPr>
            <w:noProof/>
            <w:webHidden/>
          </w:rPr>
          <w:instrText xml:space="preserve"> PAGEREF _Toc4442920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32AB74A8" w14:textId="44E2A84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21" w:history="1">
        <w:r w:rsidR="005F4528" w:rsidRPr="00AD0C09">
          <w:rPr>
            <w:rStyle w:val="Hyperlink"/>
            <w:noProof/>
          </w:rPr>
          <w:t>3.20.2 description property</w:t>
        </w:r>
        <w:r w:rsidR="005F4528">
          <w:rPr>
            <w:noProof/>
            <w:webHidden/>
          </w:rPr>
          <w:tab/>
        </w:r>
        <w:r w:rsidR="005F4528">
          <w:rPr>
            <w:noProof/>
            <w:webHidden/>
          </w:rPr>
          <w:fldChar w:fldCharType="begin"/>
        </w:r>
        <w:r w:rsidR="005F4528">
          <w:rPr>
            <w:noProof/>
            <w:webHidden/>
          </w:rPr>
          <w:instrText xml:space="preserve"> PAGEREF _Toc4442921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76A71F67" w14:textId="499AD48C"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22" w:history="1">
        <w:r w:rsidR="005F4528" w:rsidRPr="00AD0C09">
          <w:rPr>
            <w:rStyle w:val="Hyperlink"/>
            <w:noProof/>
          </w:rPr>
          <w:t>3.20.3 artifactLocation property</w:t>
        </w:r>
        <w:r w:rsidR="005F4528">
          <w:rPr>
            <w:noProof/>
            <w:webHidden/>
          </w:rPr>
          <w:tab/>
        </w:r>
        <w:r w:rsidR="005F4528">
          <w:rPr>
            <w:noProof/>
            <w:webHidden/>
          </w:rPr>
          <w:fldChar w:fldCharType="begin"/>
        </w:r>
        <w:r w:rsidR="005F4528">
          <w:rPr>
            <w:noProof/>
            <w:webHidden/>
          </w:rPr>
          <w:instrText xml:space="preserve"> PAGEREF _Toc4442922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046CB279" w14:textId="7E9C5A7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23" w:history="1">
        <w:r w:rsidR="005F4528" w:rsidRPr="00AD0C09">
          <w:rPr>
            <w:rStyle w:val="Hyperlink"/>
            <w:noProof/>
          </w:rPr>
          <w:t>3.20.4 regions property</w:t>
        </w:r>
        <w:r w:rsidR="005F4528">
          <w:rPr>
            <w:noProof/>
            <w:webHidden/>
          </w:rPr>
          <w:tab/>
        </w:r>
        <w:r w:rsidR="005F4528">
          <w:rPr>
            <w:noProof/>
            <w:webHidden/>
          </w:rPr>
          <w:fldChar w:fldCharType="begin"/>
        </w:r>
        <w:r w:rsidR="005F4528">
          <w:rPr>
            <w:noProof/>
            <w:webHidden/>
          </w:rPr>
          <w:instrText xml:space="preserve"> PAGEREF _Toc4442923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59078FC4" w14:textId="6F48C71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24" w:history="1">
        <w:r w:rsidR="005F4528" w:rsidRPr="00AD0C09">
          <w:rPr>
            <w:rStyle w:val="Hyperlink"/>
            <w:noProof/>
          </w:rPr>
          <w:t>3.20.5 rectangles property</w:t>
        </w:r>
        <w:r w:rsidR="005F4528">
          <w:rPr>
            <w:noProof/>
            <w:webHidden/>
          </w:rPr>
          <w:tab/>
        </w:r>
        <w:r w:rsidR="005F4528">
          <w:rPr>
            <w:noProof/>
            <w:webHidden/>
          </w:rPr>
          <w:fldChar w:fldCharType="begin"/>
        </w:r>
        <w:r w:rsidR="005F4528">
          <w:rPr>
            <w:noProof/>
            <w:webHidden/>
          </w:rPr>
          <w:instrText xml:space="preserve"> PAGEREF _Toc4442924 \h </w:instrText>
        </w:r>
        <w:r w:rsidR="005F4528">
          <w:rPr>
            <w:noProof/>
            <w:webHidden/>
          </w:rPr>
        </w:r>
        <w:r w:rsidR="005F4528">
          <w:rPr>
            <w:noProof/>
            <w:webHidden/>
          </w:rPr>
          <w:fldChar w:fldCharType="separate"/>
        </w:r>
        <w:r w:rsidR="005F4528">
          <w:rPr>
            <w:noProof/>
            <w:webHidden/>
          </w:rPr>
          <w:t>69</w:t>
        </w:r>
        <w:r w:rsidR="005F4528">
          <w:rPr>
            <w:noProof/>
            <w:webHidden/>
          </w:rPr>
          <w:fldChar w:fldCharType="end"/>
        </w:r>
      </w:hyperlink>
    </w:p>
    <w:p w14:paraId="12233ACE" w14:textId="65195DFC" w:rsidR="005F4528" w:rsidRDefault="00740F65">
      <w:pPr>
        <w:pStyle w:val="TOC2"/>
        <w:tabs>
          <w:tab w:val="right" w:leader="dot" w:pos="9350"/>
        </w:tabs>
        <w:rPr>
          <w:rFonts w:asciiTheme="minorHAnsi" w:eastAsiaTheme="minorEastAsia" w:hAnsiTheme="minorHAnsi" w:cstheme="minorBidi"/>
          <w:noProof/>
          <w:sz w:val="22"/>
          <w:szCs w:val="22"/>
        </w:rPr>
      </w:pPr>
      <w:hyperlink w:anchor="_Toc4442925" w:history="1">
        <w:r w:rsidR="005F4528" w:rsidRPr="00AD0C09">
          <w:rPr>
            <w:rStyle w:val="Hyperlink"/>
            <w:noProof/>
          </w:rPr>
          <w:t>3.21 conversion object</w:t>
        </w:r>
        <w:r w:rsidR="005F4528">
          <w:rPr>
            <w:noProof/>
            <w:webHidden/>
          </w:rPr>
          <w:tab/>
        </w:r>
        <w:r w:rsidR="005F4528">
          <w:rPr>
            <w:noProof/>
            <w:webHidden/>
          </w:rPr>
          <w:fldChar w:fldCharType="begin"/>
        </w:r>
        <w:r w:rsidR="005F4528">
          <w:rPr>
            <w:noProof/>
            <w:webHidden/>
          </w:rPr>
          <w:instrText xml:space="preserve"> PAGEREF _Toc4442925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6C93BA30" w14:textId="52673CC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26" w:history="1">
        <w:r w:rsidR="005F4528" w:rsidRPr="00AD0C09">
          <w:rPr>
            <w:rStyle w:val="Hyperlink"/>
            <w:noProof/>
          </w:rPr>
          <w:t>3.21.1 General</w:t>
        </w:r>
        <w:r w:rsidR="005F4528">
          <w:rPr>
            <w:noProof/>
            <w:webHidden/>
          </w:rPr>
          <w:tab/>
        </w:r>
        <w:r w:rsidR="005F4528">
          <w:rPr>
            <w:noProof/>
            <w:webHidden/>
          </w:rPr>
          <w:fldChar w:fldCharType="begin"/>
        </w:r>
        <w:r w:rsidR="005F4528">
          <w:rPr>
            <w:noProof/>
            <w:webHidden/>
          </w:rPr>
          <w:instrText xml:space="preserve"> PAGEREF _Toc4442926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7A5ABCF8" w14:textId="12A182A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27" w:history="1">
        <w:r w:rsidR="005F4528" w:rsidRPr="00AD0C09">
          <w:rPr>
            <w:rStyle w:val="Hyperlink"/>
            <w:noProof/>
          </w:rPr>
          <w:t>3.21.2 tool property</w:t>
        </w:r>
        <w:r w:rsidR="005F4528">
          <w:rPr>
            <w:noProof/>
            <w:webHidden/>
          </w:rPr>
          <w:tab/>
        </w:r>
        <w:r w:rsidR="005F4528">
          <w:rPr>
            <w:noProof/>
            <w:webHidden/>
          </w:rPr>
          <w:fldChar w:fldCharType="begin"/>
        </w:r>
        <w:r w:rsidR="005F4528">
          <w:rPr>
            <w:noProof/>
            <w:webHidden/>
          </w:rPr>
          <w:instrText xml:space="preserve"> PAGEREF _Toc4442927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061067EA" w14:textId="22CC077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28" w:history="1">
        <w:r w:rsidR="005F4528" w:rsidRPr="00AD0C09">
          <w:rPr>
            <w:rStyle w:val="Hyperlink"/>
            <w:noProof/>
          </w:rPr>
          <w:t>3.21.3 invocation property</w:t>
        </w:r>
        <w:r w:rsidR="005F4528">
          <w:rPr>
            <w:noProof/>
            <w:webHidden/>
          </w:rPr>
          <w:tab/>
        </w:r>
        <w:r w:rsidR="005F4528">
          <w:rPr>
            <w:noProof/>
            <w:webHidden/>
          </w:rPr>
          <w:fldChar w:fldCharType="begin"/>
        </w:r>
        <w:r w:rsidR="005F4528">
          <w:rPr>
            <w:noProof/>
            <w:webHidden/>
          </w:rPr>
          <w:instrText xml:space="preserve"> PAGEREF _Toc4442928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3E6F2C30" w14:textId="36EAF6F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29" w:history="1">
        <w:r w:rsidR="005F4528" w:rsidRPr="00AD0C09">
          <w:rPr>
            <w:rStyle w:val="Hyperlink"/>
            <w:noProof/>
          </w:rPr>
          <w:t>3.21.4 analysisToolLogFiles property</w:t>
        </w:r>
        <w:r w:rsidR="005F4528">
          <w:rPr>
            <w:noProof/>
            <w:webHidden/>
          </w:rPr>
          <w:tab/>
        </w:r>
        <w:r w:rsidR="005F4528">
          <w:rPr>
            <w:noProof/>
            <w:webHidden/>
          </w:rPr>
          <w:fldChar w:fldCharType="begin"/>
        </w:r>
        <w:r w:rsidR="005F4528">
          <w:rPr>
            <w:noProof/>
            <w:webHidden/>
          </w:rPr>
          <w:instrText xml:space="preserve"> PAGEREF _Toc4442929 \h </w:instrText>
        </w:r>
        <w:r w:rsidR="005F4528">
          <w:rPr>
            <w:noProof/>
            <w:webHidden/>
          </w:rPr>
        </w:r>
        <w:r w:rsidR="005F4528">
          <w:rPr>
            <w:noProof/>
            <w:webHidden/>
          </w:rPr>
          <w:fldChar w:fldCharType="separate"/>
        </w:r>
        <w:r w:rsidR="005F4528">
          <w:rPr>
            <w:noProof/>
            <w:webHidden/>
          </w:rPr>
          <w:t>70</w:t>
        </w:r>
        <w:r w:rsidR="005F4528">
          <w:rPr>
            <w:noProof/>
            <w:webHidden/>
          </w:rPr>
          <w:fldChar w:fldCharType="end"/>
        </w:r>
      </w:hyperlink>
    </w:p>
    <w:p w14:paraId="49FEFF69" w14:textId="55DFEBC0" w:rsidR="005F4528" w:rsidRDefault="00740F65">
      <w:pPr>
        <w:pStyle w:val="TOC2"/>
        <w:tabs>
          <w:tab w:val="right" w:leader="dot" w:pos="9350"/>
        </w:tabs>
        <w:rPr>
          <w:rFonts w:asciiTheme="minorHAnsi" w:eastAsiaTheme="minorEastAsia" w:hAnsiTheme="minorHAnsi" w:cstheme="minorBidi"/>
          <w:noProof/>
          <w:sz w:val="22"/>
          <w:szCs w:val="22"/>
        </w:rPr>
      </w:pPr>
      <w:hyperlink w:anchor="_Toc4442930" w:history="1">
        <w:r w:rsidR="005F4528" w:rsidRPr="00AD0C09">
          <w:rPr>
            <w:rStyle w:val="Hyperlink"/>
            <w:noProof/>
          </w:rPr>
          <w:t>3.22 versionControlDetails object</w:t>
        </w:r>
        <w:r w:rsidR="005F4528">
          <w:rPr>
            <w:noProof/>
            <w:webHidden/>
          </w:rPr>
          <w:tab/>
        </w:r>
        <w:r w:rsidR="005F4528">
          <w:rPr>
            <w:noProof/>
            <w:webHidden/>
          </w:rPr>
          <w:fldChar w:fldCharType="begin"/>
        </w:r>
        <w:r w:rsidR="005F4528">
          <w:rPr>
            <w:noProof/>
            <w:webHidden/>
          </w:rPr>
          <w:instrText xml:space="preserve"> PAGEREF _Toc4442930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56992E0B" w14:textId="13E6A06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31" w:history="1">
        <w:r w:rsidR="005F4528" w:rsidRPr="00AD0C09">
          <w:rPr>
            <w:rStyle w:val="Hyperlink"/>
            <w:noProof/>
          </w:rPr>
          <w:t>3.22.1 General</w:t>
        </w:r>
        <w:r w:rsidR="005F4528">
          <w:rPr>
            <w:noProof/>
            <w:webHidden/>
          </w:rPr>
          <w:tab/>
        </w:r>
        <w:r w:rsidR="005F4528">
          <w:rPr>
            <w:noProof/>
            <w:webHidden/>
          </w:rPr>
          <w:fldChar w:fldCharType="begin"/>
        </w:r>
        <w:r w:rsidR="005F4528">
          <w:rPr>
            <w:noProof/>
            <w:webHidden/>
          </w:rPr>
          <w:instrText xml:space="preserve"> PAGEREF _Toc4442931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4D88401A" w14:textId="0F35812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32" w:history="1">
        <w:r w:rsidR="005F4528" w:rsidRPr="00AD0C09">
          <w:rPr>
            <w:rStyle w:val="Hyperlink"/>
            <w:noProof/>
          </w:rPr>
          <w:t>3.22.2 Constraints</w:t>
        </w:r>
        <w:r w:rsidR="005F4528">
          <w:rPr>
            <w:noProof/>
            <w:webHidden/>
          </w:rPr>
          <w:tab/>
        </w:r>
        <w:r w:rsidR="005F4528">
          <w:rPr>
            <w:noProof/>
            <w:webHidden/>
          </w:rPr>
          <w:fldChar w:fldCharType="begin"/>
        </w:r>
        <w:r w:rsidR="005F4528">
          <w:rPr>
            <w:noProof/>
            <w:webHidden/>
          </w:rPr>
          <w:instrText xml:space="preserve"> PAGEREF _Toc4442932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7F0FF2B1" w14:textId="270A11F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33" w:history="1">
        <w:r w:rsidR="005F4528" w:rsidRPr="00AD0C09">
          <w:rPr>
            <w:rStyle w:val="Hyperlink"/>
            <w:noProof/>
          </w:rPr>
          <w:t>3.22.3 repositoryUri property</w:t>
        </w:r>
        <w:r w:rsidR="005F4528">
          <w:rPr>
            <w:noProof/>
            <w:webHidden/>
          </w:rPr>
          <w:tab/>
        </w:r>
        <w:r w:rsidR="005F4528">
          <w:rPr>
            <w:noProof/>
            <w:webHidden/>
          </w:rPr>
          <w:fldChar w:fldCharType="begin"/>
        </w:r>
        <w:r w:rsidR="005F4528">
          <w:rPr>
            <w:noProof/>
            <w:webHidden/>
          </w:rPr>
          <w:instrText xml:space="preserve"> PAGEREF _Toc4442933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21DE7AEC" w14:textId="3D59B8D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34" w:history="1">
        <w:r w:rsidR="005F4528" w:rsidRPr="00AD0C09">
          <w:rPr>
            <w:rStyle w:val="Hyperlink"/>
            <w:noProof/>
          </w:rPr>
          <w:t>3.22.4 revisionId property</w:t>
        </w:r>
        <w:r w:rsidR="005F4528">
          <w:rPr>
            <w:noProof/>
            <w:webHidden/>
          </w:rPr>
          <w:tab/>
        </w:r>
        <w:r w:rsidR="005F4528">
          <w:rPr>
            <w:noProof/>
            <w:webHidden/>
          </w:rPr>
          <w:fldChar w:fldCharType="begin"/>
        </w:r>
        <w:r w:rsidR="005F4528">
          <w:rPr>
            <w:noProof/>
            <w:webHidden/>
          </w:rPr>
          <w:instrText xml:space="preserve"> PAGEREF _Toc4442934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6F1E64B5" w14:textId="0187AB50"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35" w:history="1">
        <w:r w:rsidR="005F4528" w:rsidRPr="00AD0C09">
          <w:rPr>
            <w:rStyle w:val="Hyperlink"/>
            <w:noProof/>
          </w:rPr>
          <w:t>3.22.5 branch property</w:t>
        </w:r>
        <w:r w:rsidR="005F4528">
          <w:rPr>
            <w:noProof/>
            <w:webHidden/>
          </w:rPr>
          <w:tab/>
        </w:r>
        <w:r w:rsidR="005F4528">
          <w:rPr>
            <w:noProof/>
            <w:webHidden/>
          </w:rPr>
          <w:fldChar w:fldCharType="begin"/>
        </w:r>
        <w:r w:rsidR="005F4528">
          <w:rPr>
            <w:noProof/>
            <w:webHidden/>
          </w:rPr>
          <w:instrText xml:space="preserve"> PAGEREF _Toc4442935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7C0A5DB3" w14:textId="73723CDD"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36" w:history="1">
        <w:r w:rsidR="005F4528" w:rsidRPr="00AD0C09">
          <w:rPr>
            <w:rStyle w:val="Hyperlink"/>
            <w:noProof/>
          </w:rPr>
          <w:t>3.22.6 revisionTag property</w:t>
        </w:r>
        <w:r w:rsidR="005F4528">
          <w:rPr>
            <w:noProof/>
            <w:webHidden/>
          </w:rPr>
          <w:tab/>
        </w:r>
        <w:r w:rsidR="005F4528">
          <w:rPr>
            <w:noProof/>
            <w:webHidden/>
          </w:rPr>
          <w:fldChar w:fldCharType="begin"/>
        </w:r>
        <w:r w:rsidR="005F4528">
          <w:rPr>
            <w:noProof/>
            <w:webHidden/>
          </w:rPr>
          <w:instrText xml:space="preserve"> PAGEREF _Toc4442936 \h </w:instrText>
        </w:r>
        <w:r w:rsidR="005F4528">
          <w:rPr>
            <w:noProof/>
            <w:webHidden/>
          </w:rPr>
        </w:r>
        <w:r w:rsidR="005F4528">
          <w:rPr>
            <w:noProof/>
            <w:webHidden/>
          </w:rPr>
          <w:fldChar w:fldCharType="separate"/>
        </w:r>
        <w:r w:rsidR="005F4528">
          <w:rPr>
            <w:noProof/>
            <w:webHidden/>
          </w:rPr>
          <w:t>71</w:t>
        </w:r>
        <w:r w:rsidR="005F4528">
          <w:rPr>
            <w:noProof/>
            <w:webHidden/>
          </w:rPr>
          <w:fldChar w:fldCharType="end"/>
        </w:r>
      </w:hyperlink>
    </w:p>
    <w:p w14:paraId="34B9963D" w14:textId="08ACBD8A"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37" w:history="1">
        <w:r w:rsidR="005F4528" w:rsidRPr="00AD0C09">
          <w:rPr>
            <w:rStyle w:val="Hyperlink"/>
            <w:noProof/>
          </w:rPr>
          <w:t>3.22.7 asOfTimeUtc property</w:t>
        </w:r>
        <w:r w:rsidR="005F4528">
          <w:rPr>
            <w:noProof/>
            <w:webHidden/>
          </w:rPr>
          <w:tab/>
        </w:r>
        <w:r w:rsidR="005F4528">
          <w:rPr>
            <w:noProof/>
            <w:webHidden/>
          </w:rPr>
          <w:fldChar w:fldCharType="begin"/>
        </w:r>
        <w:r w:rsidR="005F4528">
          <w:rPr>
            <w:noProof/>
            <w:webHidden/>
          </w:rPr>
          <w:instrText xml:space="preserve"> PAGEREF _Toc4442937 \h </w:instrText>
        </w:r>
        <w:r w:rsidR="005F4528">
          <w:rPr>
            <w:noProof/>
            <w:webHidden/>
          </w:rPr>
        </w:r>
        <w:r w:rsidR="005F4528">
          <w:rPr>
            <w:noProof/>
            <w:webHidden/>
          </w:rPr>
          <w:fldChar w:fldCharType="separate"/>
        </w:r>
        <w:r w:rsidR="005F4528">
          <w:rPr>
            <w:noProof/>
            <w:webHidden/>
          </w:rPr>
          <w:t>72</w:t>
        </w:r>
        <w:r w:rsidR="005F4528">
          <w:rPr>
            <w:noProof/>
            <w:webHidden/>
          </w:rPr>
          <w:fldChar w:fldCharType="end"/>
        </w:r>
      </w:hyperlink>
    </w:p>
    <w:p w14:paraId="4EC55F87" w14:textId="06DBE472"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38" w:history="1">
        <w:r w:rsidR="005F4528" w:rsidRPr="00AD0C09">
          <w:rPr>
            <w:rStyle w:val="Hyperlink"/>
            <w:noProof/>
          </w:rPr>
          <w:t>3.22.8 mappedTo property</w:t>
        </w:r>
        <w:r w:rsidR="005F4528">
          <w:rPr>
            <w:noProof/>
            <w:webHidden/>
          </w:rPr>
          <w:tab/>
        </w:r>
        <w:r w:rsidR="005F4528">
          <w:rPr>
            <w:noProof/>
            <w:webHidden/>
          </w:rPr>
          <w:fldChar w:fldCharType="begin"/>
        </w:r>
        <w:r w:rsidR="005F4528">
          <w:rPr>
            <w:noProof/>
            <w:webHidden/>
          </w:rPr>
          <w:instrText xml:space="preserve"> PAGEREF _Toc4442938 \h </w:instrText>
        </w:r>
        <w:r w:rsidR="005F4528">
          <w:rPr>
            <w:noProof/>
            <w:webHidden/>
          </w:rPr>
        </w:r>
        <w:r w:rsidR="005F4528">
          <w:rPr>
            <w:noProof/>
            <w:webHidden/>
          </w:rPr>
          <w:fldChar w:fldCharType="separate"/>
        </w:r>
        <w:r w:rsidR="005F4528">
          <w:rPr>
            <w:noProof/>
            <w:webHidden/>
          </w:rPr>
          <w:t>72</w:t>
        </w:r>
        <w:r w:rsidR="005F4528">
          <w:rPr>
            <w:noProof/>
            <w:webHidden/>
          </w:rPr>
          <w:fldChar w:fldCharType="end"/>
        </w:r>
      </w:hyperlink>
    </w:p>
    <w:p w14:paraId="04EE8ED2" w14:textId="2961046C" w:rsidR="005F4528" w:rsidRDefault="00740F65">
      <w:pPr>
        <w:pStyle w:val="TOC2"/>
        <w:tabs>
          <w:tab w:val="right" w:leader="dot" w:pos="9350"/>
        </w:tabs>
        <w:rPr>
          <w:rFonts w:asciiTheme="minorHAnsi" w:eastAsiaTheme="minorEastAsia" w:hAnsiTheme="minorHAnsi" w:cstheme="minorBidi"/>
          <w:noProof/>
          <w:sz w:val="22"/>
          <w:szCs w:val="22"/>
        </w:rPr>
      </w:pPr>
      <w:hyperlink w:anchor="_Toc4442939" w:history="1">
        <w:r w:rsidR="005F4528" w:rsidRPr="00AD0C09">
          <w:rPr>
            <w:rStyle w:val="Hyperlink"/>
            <w:noProof/>
          </w:rPr>
          <w:t>3.23 artifact object</w:t>
        </w:r>
        <w:r w:rsidR="005F4528">
          <w:rPr>
            <w:noProof/>
            <w:webHidden/>
          </w:rPr>
          <w:tab/>
        </w:r>
        <w:r w:rsidR="005F4528">
          <w:rPr>
            <w:noProof/>
            <w:webHidden/>
          </w:rPr>
          <w:fldChar w:fldCharType="begin"/>
        </w:r>
        <w:r w:rsidR="005F4528">
          <w:rPr>
            <w:noProof/>
            <w:webHidden/>
          </w:rPr>
          <w:instrText xml:space="preserve"> PAGEREF _Toc4442939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4EE9BA6C" w14:textId="105BE75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40" w:history="1">
        <w:r w:rsidR="005F4528" w:rsidRPr="00AD0C09">
          <w:rPr>
            <w:rStyle w:val="Hyperlink"/>
            <w:noProof/>
          </w:rPr>
          <w:t>3.23.1 General</w:t>
        </w:r>
        <w:r w:rsidR="005F4528">
          <w:rPr>
            <w:noProof/>
            <w:webHidden/>
          </w:rPr>
          <w:tab/>
        </w:r>
        <w:r w:rsidR="005F4528">
          <w:rPr>
            <w:noProof/>
            <w:webHidden/>
          </w:rPr>
          <w:fldChar w:fldCharType="begin"/>
        </w:r>
        <w:r w:rsidR="005F4528">
          <w:rPr>
            <w:noProof/>
            <w:webHidden/>
          </w:rPr>
          <w:instrText xml:space="preserve"> PAGEREF _Toc4442940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77A19A8C" w14:textId="5CBC00D8"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41" w:history="1">
        <w:r w:rsidR="005F4528" w:rsidRPr="00AD0C09">
          <w:rPr>
            <w:rStyle w:val="Hyperlink"/>
            <w:noProof/>
          </w:rPr>
          <w:t>3.23.2 artifactLocation property</w:t>
        </w:r>
        <w:r w:rsidR="005F4528">
          <w:rPr>
            <w:noProof/>
            <w:webHidden/>
          </w:rPr>
          <w:tab/>
        </w:r>
        <w:r w:rsidR="005F4528">
          <w:rPr>
            <w:noProof/>
            <w:webHidden/>
          </w:rPr>
          <w:fldChar w:fldCharType="begin"/>
        </w:r>
        <w:r w:rsidR="005F4528">
          <w:rPr>
            <w:noProof/>
            <w:webHidden/>
          </w:rPr>
          <w:instrText xml:space="preserve"> PAGEREF _Toc4442941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0DB2DA7C" w14:textId="7D36F54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42" w:history="1">
        <w:r w:rsidR="005F4528" w:rsidRPr="00AD0C09">
          <w:rPr>
            <w:rStyle w:val="Hyperlink"/>
            <w:noProof/>
          </w:rPr>
          <w:t>3.23.3 parentIndex property</w:t>
        </w:r>
        <w:r w:rsidR="005F4528">
          <w:rPr>
            <w:noProof/>
            <w:webHidden/>
          </w:rPr>
          <w:tab/>
        </w:r>
        <w:r w:rsidR="005F4528">
          <w:rPr>
            <w:noProof/>
            <w:webHidden/>
          </w:rPr>
          <w:fldChar w:fldCharType="begin"/>
        </w:r>
        <w:r w:rsidR="005F4528">
          <w:rPr>
            <w:noProof/>
            <w:webHidden/>
          </w:rPr>
          <w:instrText xml:space="preserve"> PAGEREF _Toc4442942 \h </w:instrText>
        </w:r>
        <w:r w:rsidR="005F4528">
          <w:rPr>
            <w:noProof/>
            <w:webHidden/>
          </w:rPr>
        </w:r>
        <w:r w:rsidR="005F4528">
          <w:rPr>
            <w:noProof/>
            <w:webHidden/>
          </w:rPr>
          <w:fldChar w:fldCharType="separate"/>
        </w:r>
        <w:r w:rsidR="005F4528">
          <w:rPr>
            <w:noProof/>
            <w:webHidden/>
          </w:rPr>
          <w:t>74</w:t>
        </w:r>
        <w:r w:rsidR="005F4528">
          <w:rPr>
            <w:noProof/>
            <w:webHidden/>
          </w:rPr>
          <w:fldChar w:fldCharType="end"/>
        </w:r>
      </w:hyperlink>
    </w:p>
    <w:p w14:paraId="217470A2" w14:textId="78434E3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43" w:history="1">
        <w:r w:rsidR="005F4528" w:rsidRPr="00AD0C09">
          <w:rPr>
            <w:rStyle w:val="Hyperlink"/>
            <w:noProof/>
          </w:rPr>
          <w:t>3.23.4 offset property</w:t>
        </w:r>
        <w:r w:rsidR="005F4528">
          <w:rPr>
            <w:noProof/>
            <w:webHidden/>
          </w:rPr>
          <w:tab/>
        </w:r>
        <w:r w:rsidR="005F4528">
          <w:rPr>
            <w:noProof/>
            <w:webHidden/>
          </w:rPr>
          <w:fldChar w:fldCharType="begin"/>
        </w:r>
        <w:r w:rsidR="005F4528">
          <w:rPr>
            <w:noProof/>
            <w:webHidden/>
          </w:rPr>
          <w:instrText xml:space="preserve"> PAGEREF _Toc4442943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0B11C96D" w14:textId="61539AE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44" w:history="1">
        <w:r w:rsidR="005F4528" w:rsidRPr="00AD0C09">
          <w:rPr>
            <w:rStyle w:val="Hyperlink"/>
            <w:noProof/>
          </w:rPr>
          <w:t>3.23.5 length property</w:t>
        </w:r>
        <w:r w:rsidR="005F4528">
          <w:rPr>
            <w:noProof/>
            <w:webHidden/>
          </w:rPr>
          <w:tab/>
        </w:r>
        <w:r w:rsidR="005F4528">
          <w:rPr>
            <w:noProof/>
            <w:webHidden/>
          </w:rPr>
          <w:fldChar w:fldCharType="begin"/>
        </w:r>
        <w:r w:rsidR="005F4528">
          <w:rPr>
            <w:noProof/>
            <w:webHidden/>
          </w:rPr>
          <w:instrText xml:space="preserve"> PAGEREF _Toc4442944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44691484" w14:textId="45DAB15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45" w:history="1">
        <w:r w:rsidR="005F4528" w:rsidRPr="00AD0C09">
          <w:rPr>
            <w:rStyle w:val="Hyperlink"/>
            <w:noProof/>
          </w:rPr>
          <w:t>3.23.6 roles property</w:t>
        </w:r>
        <w:r w:rsidR="005F4528">
          <w:rPr>
            <w:noProof/>
            <w:webHidden/>
          </w:rPr>
          <w:tab/>
        </w:r>
        <w:r w:rsidR="005F4528">
          <w:rPr>
            <w:noProof/>
            <w:webHidden/>
          </w:rPr>
          <w:fldChar w:fldCharType="begin"/>
        </w:r>
        <w:r w:rsidR="005F4528">
          <w:rPr>
            <w:noProof/>
            <w:webHidden/>
          </w:rPr>
          <w:instrText xml:space="preserve"> PAGEREF _Toc4442945 \h </w:instrText>
        </w:r>
        <w:r w:rsidR="005F4528">
          <w:rPr>
            <w:noProof/>
            <w:webHidden/>
          </w:rPr>
        </w:r>
        <w:r w:rsidR="005F4528">
          <w:rPr>
            <w:noProof/>
            <w:webHidden/>
          </w:rPr>
          <w:fldChar w:fldCharType="separate"/>
        </w:r>
        <w:r w:rsidR="005F4528">
          <w:rPr>
            <w:noProof/>
            <w:webHidden/>
          </w:rPr>
          <w:t>75</w:t>
        </w:r>
        <w:r w:rsidR="005F4528">
          <w:rPr>
            <w:noProof/>
            <w:webHidden/>
          </w:rPr>
          <w:fldChar w:fldCharType="end"/>
        </w:r>
      </w:hyperlink>
    </w:p>
    <w:p w14:paraId="0E44F575" w14:textId="39C0591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46" w:history="1">
        <w:r w:rsidR="005F4528" w:rsidRPr="00AD0C09">
          <w:rPr>
            <w:rStyle w:val="Hyperlink"/>
            <w:noProof/>
          </w:rPr>
          <w:t>3.23.7 mimeType property</w:t>
        </w:r>
        <w:r w:rsidR="005F4528">
          <w:rPr>
            <w:noProof/>
            <w:webHidden/>
          </w:rPr>
          <w:tab/>
        </w:r>
        <w:r w:rsidR="005F4528">
          <w:rPr>
            <w:noProof/>
            <w:webHidden/>
          </w:rPr>
          <w:fldChar w:fldCharType="begin"/>
        </w:r>
        <w:r w:rsidR="005F4528">
          <w:rPr>
            <w:noProof/>
            <w:webHidden/>
          </w:rPr>
          <w:instrText xml:space="preserve"> PAGEREF _Toc4442946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06893365" w14:textId="49E86320"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47" w:history="1">
        <w:r w:rsidR="005F4528" w:rsidRPr="00AD0C09">
          <w:rPr>
            <w:rStyle w:val="Hyperlink"/>
            <w:noProof/>
          </w:rPr>
          <w:t>3.23.8 contents property</w:t>
        </w:r>
        <w:r w:rsidR="005F4528">
          <w:rPr>
            <w:noProof/>
            <w:webHidden/>
          </w:rPr>
          <w:tab/>
        </w:r>
        <w:r w:rsidR="005F4528">
          <w:rPr>
            <w:noProof/>
            <w:webHidden/>
          </w:rPr>
          <w:fldChar w:fldCharType="begin"/>
        </w:r>
        <w:r w:rsidR="005F4528">
          <w:rPr>
            <w:noProof/>
            <w:webHidden/>
          </w:rPr>
          <w:instrText xml:space="preserve"> PAGEREF _Toc4442947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58854B68" w14:textId="73AA8938"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48" w:history="1">
        <w:r w:rsidR="005F4528" w:rsidRPr="00AD0C09">
          <w:rPr>
            <w:rStyle w:val="Hyperlink"/>
            <w:noProof/>
          </w:rPr>
          <w:t>3.23.9 encoding property</w:t>
        </w:r>
        <w:r w:rsidR="005F4528">
          <w:rPr>
            <w:noProof/>
            <w:webHidden/>
          </w:rPr>
          <w:tab/>
        </w:r>
        <w:r w:rsidR="005F4528">
          <w:rPr>
            <w:noProof/>
            <w:webHidden/>
          </w:rPr>
          <w:fldChar w:fldCharType="begin"/>
        </w:r>
        <w:r w:rsidR="005F4528">
          <w:rPr>
            <w:noProof/>
            <w:webHidden/>
          </w:rPr>
          <w:instrText xml:space="preserve"> PAGEREF _Toc4442948 \h </w:instrText>
        </w:r>
        <w:r w:rsidR="005F4528">
          <w:rPr>
            <w:noProof/>
            <w:webHidden/>
          </w:rPr>
        </w:r>
        <w:r w:rsidR="005F4528">
          <w:rPr>
            <w:noProof/>
            <w:webHidden/>
          </w:rPr>
          <w:fldChar w:fldCharType="separate"/>
        </w:r>
        <w:r w:rsidR="005F4528">
          <w:rPr>
            <w:noProof/>
            <w:webHidden/>
          </w:rPr>
          <w:t>76</w:t>
        </w:r>
        <w:r w:rsidR="005F4528">
          <w:rPr>
            <w:noProof/>
            <w:webHidden/>
          </w:rPr>
          <w:fldChar w:fldCharType="end"/>
        </w:r>
      </w:hyperlink>
    </w:p>
    <w:p w14:paraId="0CAACAF2" w14:textId="7923C8B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49" w:history="1">
        <w:r w:rsidR="005F4528" w:rsidRPr="00AD0C09">
          <w:rPr>
            <w:rStyle w:val="Hyperlink"/>
            <w:noProof/>
          </w:rPr>
          <w:t>3.23.10 sourceLanguage property</w:t>
        </w:r>
        <w:r w:rsidR="005F4528">
          <w:rPr>
            <w:noProof/>
            <w:webHidden/>
          </w:rPr>
          <w:tab/>
        </w:r>
        <w:r w:rsidR="005F4528">
          <w:rPr>
            <w:noProof/>
            <w:webHidden/>
          </w:rPr>
          <w:fldChar w:fldCharType="begin"/>
        </w:r>
        <w:r w:rsidR="005F4528">
          <w:rPr>
            <w:noProof/>
            <w:webHidden/>
          </w:rPr>
          <w:instrText xml:space="preserve"> PAGEREF _Toc4442949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0F386A8D" w14:textId="1F4F6168" w:rsidR="005F4528" w:rsidRDefault="00740F65">
      <w:pPr>
        <w:pStyle w:val="TOC4"/>
        <w:tabs>
          <w:tab w:val="right" w:leader="dot" w:pos="9350"/>
        </w:tabs>
        <w:rPr>
          <w:rFonts w:asciiTheme="minorHAnsi" w:eastAsiaTheme="minorEastAsia" w:hAnsiTheme="minorHAnsi" w:cstheme="minorBidi"/>
          <w:noProof/>
          <w:sz w:val="22"/>
          <w:szCs w:val="22"/>
        </w:rPr>
      </w:pPr>
      <w:hyperlink w:anchor="_Toc4442950" w:history="1">
        <w:r w:rsidR="005F4528" w:rsidRPr="00AD0C09">
          <w:rPr>
            <w:rStyle w:val="Hyperlink"/>
            <w:noProof/>
          </w:rPr>
          <w:t>3.23.10.1 General</w:t>
        </w:r>
        <w:r w:rsidR="005F4528">
          <w:rPr>
            <w:noProof/>
            <w:webHidden/>
          </w:rPr>
          <w:tab/>
        </w:r>
        <w:r w:rsidR="005F4528">
          <w:rPr>
            <w:noProof/>
            <w:webHidden/>
          </w:rPr>
          <w:fldChar w:fldCharType="begin"/>
        </w:r>
        <w:r w:rsidR="005F4528">
          <w:rPr>
            <w:noProof/>
            <w:webHidden/>
          </w:rPr>
          <w:instrText xml:space="preserve"> PAGEREF _Toc4442950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025C6563" w14:textId="7FA52393" w:rsidR="005F4528" w:rsidRDefault="00740F65">
      <w:pPr>
        <w:pStyle w:val="TOC4"/>
        <w:tabs>
          <w:tab w:val="right" w:leader="dot" w:pos="9350"/>
        </w:tabs>
        <w:rPr>
          <w:rFonts w:asciiTheme="minorHAnsi" w:eastAsiaTheme="minorEastAsia" w:hAnsiTheme="minorHAnsi" w:cstheme="minorBidi"/>
          <w:noProof/>
          <w:sz w:val="22"/>
          <w:szCs w:val="22"/>
        </w:rPr>
      </w:pPr>
      <w:hyperlink w:anchor="_Toc4442951" w:history="1">
        <w:r w:rsidR="005F4528" w:rsidRPr="00AD0C09">
          <w:rPr>
            <w:rStyle w:val="Hyperlink"/>
            <w:noProof/>
          </w:rPr>
          <w:t>3.23.10.2 Source language identifier conventions and practices</w:t>
        </w:r>
        <w:r w:rsidR="005F4528">
          <w:rPr>
            <w:noProof/>
            <w:webHidden/>
          </w:rPr>
          <w:tab/>
        </w:r>
        <w:r w:rsidR="005F4528">
          <w:rPr>
            <w:noProof/>
            <w:webHidden/>
          </w:rPr>
          <w:fldChar w:fldCharType="begin"/>
        </w:r>
        <w:r w:rsidR="005F4528">
          <w:rPr>
            <w:noProof/>
            <w:webHidden/>
          </w:rPr>
          <w:instrText xml:space="preserve"> PAGEREF _Toc4442951 \h </w:instrText>
        </w:r>
        <w:r w:rsidR="005F4528">
          <w:rPr>
            <w:noProof/>
            <w:webHidden/>
          </w:rPr>
        </w:r>
        <w:r w:rsidR="005F4528">
          <w:rPr>
            <w:noProof/>
            <w:webHidden/>
          </w:rPr>
          <w:fldChar w:fldCharType="separate"/>
        </w:r>
        <w:r w:rsidR="005F4528">
          <w:rPr>
            <w:noProof/>
            <w:webHidden/>
          </w:rPr>
          <w:t>77</w:t>
        </w:r>
        <w:r w:rsidR="005F4528">
          <w:rPr>
            <w:noProof/>
            <w:webHidden/>
          </w:rPr>
          <w:fldChar w:fldCharType="end"/>
        </w:r>
      </w:hyperlink>
    </w:p>
    <w:p w14:paraId="2DAA495A" w14:textId="0163352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52" w:history="1">
        <w:r w:rsidR="005F4528" w:rsidRPr="00AD0C09">
          <w:rPr>
            <w:rStyle w:val="Hyperlink"/>
            <w:noProof/>
          </w:rPr>
          <w:t>3.23.11 hashes property</w:t>
        </w:r>
        <w:r w:rsidR="005F4528">
          <w:rPr>
            <w:noProof/>
            <w:webHidden/>
          </w:rPr>
          <w:tab/>
        </w:r>
        <w:r w:rsidR="005F4528">
          <w:rPr>
            <w:noProof/>
            <w:webHidden/>
          </w:rPr>
          <w:fldChar w:fldCharType="begin"/>
        </w:r>
        <w:r w:rsidR="005F4528">
          <w:rPr>
            <w:noProof/>
            <w:webHidden/>
          </w:rPr>
          <w:instrText xml:space="preserve"> PAGEREF _Toc4442952 \h </w:instrText>
        </w:r>
        <w:r w:rsidR="005F4528">
          <w:rPr>
            <w:noProof/>
            <w:webHidden/>
          </w:rPr>
        </w:r>
        <w:r w:rsidR="005F4528">
          <w:rPr>
            <w:noProof/>
            <w:webHidden/>
          </w:rPr>
          <w:fldChar w:fldCharType="separate"/>
        </w:r>
        <w:r w:rsidR="005F4528">
          <w:rPr>
            <w:noProof/>
            <w:webHidden/>
          </w:rPr>
          <w:t>78</w:t>
        </w:r>
        <w:r w:rsidR="005F4528">
          <w:rPr>
            <w:noProof/>
            <w:webHidden/>
          </w:rPr>
          <w:fldChar w:fldCharType="end"/>
        </w:r>
      </w:hyperlink>
    </w:p>
    <w:p w14:paraId="78CCD8FC" w14:textId="41BF570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53" w:history="1">
        <w:r w:rsidR="005F4528" w:rsidRPr="00AD0C09">
          <w:rPr>
            <w:rStyle w:val="Hyperlink"/>
            <w:noProof/>
          </w:rPr>
          <w:t>3.23.12 lastModifiedTimeUtc property</w:t>
        </w:r>
        <w:r w:rsidR="005F4528">
          <w:rPr>
            <w:noProof/>
            <w:webHidden/>
          </w:rPr>
          <w:tab/>
        </w:r>
        <w:r w:rsidR="005F4528">
          <w:rPr>
            <w:noProof/>
            <w:webHidden/>
          </w:rPr>
          <w:fldChar w:fldCharType="begin"/>
        </w:r>
        <w:r w:rsidR="005F4528">
          <w:rPr>
            <w:noProof/>
            <w:webHidden/>
          </w:rPr>
          <w:instrText xml:space="preserve"> PAGEREF _Toc4442953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65AD43D7" w14:textId="48A9BB19" w:rsidR="005F4528" w:rsidRDefault="00740F65">
      <w:pPr>
        <w:pStyle w:val="TOC2"/>
        <w:tabs>
          <w:tab w:val="right" w:leader="dot" w:pos="9350"/>
        </w:tabs>
        <w:rPr>
          <w:rFonts w:asciiTheme="minorHAnsi" w:eastAsiaTheme="minorEastAsia" w:hAnsiTheme="minorHAnsi" w:cstheme="minorBidi"/>
          <w:noProof/>
          <w:sz w:val="22"/>
          <w:szCs w:val="22"/>
        </w:rPr>
      </w:pPr>
      <w:hyperlink w:anchor="_Toc4442954" w:history="1">
        <w:r w:rsidR="005F4528" w:rsidRPr="00AD0C09">
          <w:rPr>
            <w:rStyle w:val="Hyperlink"/>
            <w:noProof/>
          </w:rPr>
          <w:t>3.24 result object</w:t>
        </w:r>
        <w:r w:rsidR="005F4528">
          <w:rPr>
            <w:noProof/>
            <w:webHidden/>
          </w:rPr>
          <w:tab/>
        </w:r>
        <w:r w:rsidR="005F4528">
          <w:rPr>
            <w:noProof/>
            <w:webHidden/>
          </w:rPr>
          <w:fldChar w:fldCharType="begin"/>
        </w:r>
        <w:r w:rsidR="005F4528">
          <w:rPr>
            <w:noProof/>
            <w:webHidden/>
          </w:rPr>
          <w:instrText xml:space="preserve"> PAGEREF _Toc4442954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43107888" w14:textId="2A717BEC"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55" w:history="1">
        <w:r w:rsidR="005F4528" w:rsidRPr="00AD0C09">
          <w:rPr>
            <w:rStyle w:val="Hyperlink"/>
            <w:noProof/>
          </w:rPr>
          <w:t>3.24.1 General</w:t>
        </w:r>
        <w:r w:rsidR="005F4528">
          <w:rPr>
            <w:noProof/>
            <w:webHidden/>
          </w:rPr>
          <w:tab/>
        </w:r>
        <w:r w:rsidR="005F4528">
          <w:rPr>
            <w:noProof/>
            <w:webHidden/>
          </w:rPr>
          <w:fldChar w:fldCharType="begin"/>
        </w:r>
        <w:r w:rsidR="005F4528">
          <w:rPr>
            <w:noProof/>
            <w:webHidden/>
          </w:rPr>
          <w:instrText xml:space="preserve"> PAGEREF _Toc4442955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69ECC2AF" w14:textId="31E8400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56" w:history="1">
        <w:r w:rsidR="005F4528" w:rsidRPr="00AD0C09">
          <w:rPr>
            <w:rStyle w:val="Hyperlink"/>
            <w:noProof/>
          </w:rPr>
          <w:t>3.24.2 Distinguishing logically identical from logically distinct results</w:t>
        </w:r>
        <w:r w:rsidR="005F4528">
          <w:rPr>
            <w:noProof/>
            <w:webHidden/>
          </w:rPr>
          <w:tab/>
        </w:r>
        <w:r w:rsidR="005F4528">
          <w:rPr>
            <w:noProof/>
            <w:webHidden/>
          </w:rPr>
          <w:fldChar w:fldCharType="begin"/>
        </w:r>
        <w:r w:rsidR="005F4528">
          <w:rPr>
            <w:noProof/>
            <w:webHidden/>
          </w:rPr>
          <w:instrText xml:space="preserve"> PAGEREF _Toc4442956 \h </w:instrText>
        </w:r>
        <w:r w:rsidR="005F4528">
          <w:rPr>
            <w:noProof/>
            <w:webHidden/>
          </w:rPr>
        </w:r>
        <w:r w:rsidR="005F4528">
          <w:rPr>
            <w:noProof/>
            <w:webHidden/>
          </w:rPr>
          <w:fldChar w:fldCharType="separate"/>
        </w:r>
        <w:r w:rsidR="005F4528">
          <w:rPr>
            <w:noProof/>
            <w:webHidden/>
          </w:rPr>
          <w:t>79</w:t>
        </w:r>
        <w:r w:rsidR="005F4528">
          <w:rPr>
            <w:noProof/>
            <w:webHidden/>
          </w:rPr>
          <w:fldChar w:fldCharType="end"/>
        </w:r>
      </w:hyperlink>
    </w:p>
    <w:p w14:paraId="3AF5A624" w14:textId="76908FC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57" w:history="1">
        <w:r w:rsidR="005F4528" w:rsidRPr="00AD0C09">
          <w:rPr>
            <w:rStyle w:val="Hyperlink"/>
            <w:noProof/>
          </w:rPr>
          <w:t>3.24.3 guid property</w:t>
        </w:r>
        <w:r w:rsidR="005F4528">
          <w:rPr>
            <w:noProof/>
            <w:webHidden/>
          </w:rPr>
          <w:tab/>
        </w:r>
        <w:r w:rsidR="005F4528">
          <w:rPr>
            <w:noProof/>
            <w:webHidden/>
          </w:rPr>
          <w:fldChar w:fldCharType="begin"/>
        </w:r>
        <w:r w:rsidR="005F4528">
          <w:rPr>
            <w:noProof/>
            <w:webHidden/>
          </w:rPr>
          <w:instrText xml:space="preserve"> PAGEREF _Toc4442957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7CF38280" w14:textId="3E17A2E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58" w:history="1">
        <w:r w:rsidR="005F4528" w:rsidRPr="00AD0C09">
          <w:rPr>
            <w:rStyle w:val="Hyperlink"/>
            <w:noProof/>
          </w:rPr>
          <w:t>3.24.4 correlationGuid property</w:t>
        </w:r>
        <w:r w:rsidR="005F4528">
          <w:rPr>
            <w:noProof/>
            <w:webHidden/>
          </w:rPr>
          <w:tab/>
        </w:r>
        <w:r w:rsidR="005F4528">
          <w:rPr>
            <w:noProof/>
            <w:webHidden/>
          </w:rPr>
          <w:fldChar w:fldCharType="begin"/>
        </w:r>
        <w:r w:rsidR="005F4528">
          <w:rPr>
            <w:noProof/>
            <w:webHidden/>
          </w:rPr>
          <w:instrText xml:space="preserve"> PAGEREF _Toc4442958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24E25705" w14:textId="635C1CC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59" w:history="1">
        <w:r w:rsidR="005F4528" w:rsidRPr="00AD0C09">
          <w:rPr>
            <w:rStyle w:val="Hyperlink"/>
            <w:noProof/>
          </w:rPr>
          <w:t>3.24.5 ruleId property</w:t>
        </w:r>
        <w:r w:rsidR="005F4528">
          <w:rPr>
            <w:noProof/>
            <w:webHidden/>
          </w:rPr>
          <w:tab/>
        </w:r>
        <w:r w:rsidR="005F4528">
          <w:rPr>
            <w:noProof/>
            <w:webHidden/>
          </w:rPr>
          <w:fldChar w:fldCharType="begin"/>
        </w:r>
        <w:r w:rsidR="005F4528">
          <w:rPr>
            <w:noProof/>
            <w:webHidden/>
          </w:rPr>
          <w:instrText xml:space="preserve"> PAGEREF _Toc4442959 \h </w:instrText>
        </w:r>
        <w:r w:rsidR="005F4528">
          <w:rPr>
            <w:noProof/>
            <w:webHidden/>
          </w:rPr>
        </w:r>
        <w:r w:rsidR="005F4528">
          <w:rPr>
            <w:noProof/>
            <w:webHidden/>
          </w:rPr>
          <w:fldChar w:fldCharType="separate"/>
        </w:r>
        <w:r w:rsidR="005F4528">
          <w:rPr>
            <w:noProof/>
            <w:webHidden/>
          </w:rPr>
          <w:t>80</w:t>
        </w:r>
        <w:r w:rsidR="005F4528">
          <w:rPr>
            <w:noProof/>
            <w:webHidden/>
          </w:rPr>
          <w:fldChar w:fldCharType="end"/>
        </w:r>
      </w:hyperlink>
    </w:p>
    <w:p w14:paraId="1A3131A9" w14:textId="36BFB28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60" w:history="1">
        <w:r w:rsidR="005F4528" w:rsidRPr="00AD0C09">
          <w:rPr>
            <w:rStyle w:val="Hyperlink"/>
            <w:noProof/>
          </w:rPr>
          <w:t>3.24.6 ruleIndex property</w:t>
        </w:r>
        <w:r w:rsidR="005F4528">
          <w:rPr>
            <w:noProof/>
            <w:webHidden/>
          </w:rPr>
          <w:tab/>
        </w:r>
        <w:r w:rsidR="005F4528">
          <w:rPr>
            <w:noProof/>
            <w:webHidden/>
          </w:rPr>
          <w:fldChar w:fldCharType="begin"/>
        </w:r>
        <w:r w:rsidR="005F4528">
          <w:rPr>
            <w:noProof/>
            <w:webHidden/>
          </w:rPr>
          <w:instrText xml:space="preserve"> PAGEREF _Toc4442960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6C4AE7E0" w14:textId="7F491E4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61" w:history="1">
        <w:r w:rsidR="005F4528" w:rsidRPr="00AD0C09">
          <w:rPr>
            <w:rStyle w:val="Hyperlink"/>
            <w:noProof/>
          </w:rPr>
          <w:t>3.24.7 ruleDescriptorReference property</w:t>
        </w:r>
        <w:r w:rsidR="005F4528">
          <w:rPr>
            <w:noProof/>
            <w:webHidden/>
          </w:rPr>
          <w:tab/>
        </w:r>
        <w:r w:rsidR="005F4528">
          <w:rPr>
            <w:noProof/>
            <w:webHidden/>
          </w:rPr>
          <w:fldChar w:fldCharType="begin"/>
        </w:r>
        <w:r w:rsidR="005F4528">
          <w:rPr>
            <w:noProof/>
            <w:webHidden/>
          </w:rPr>
          <w:instrText xml:space="preserve"> PAGEREF _Toc4442961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10AE6128" w14:textId="3EC72D08"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62" w:history="1">
        <w:r w:rsidR="005F4528" w:rsidRPr="00AD0C09">
          <w:rPr>
            <w:rStyle w:val="Hyperlink"/>
            <w:noProof/>
          </w:rPr>
          <w:t>3.24.8 taxonReferences</w:t>
        </w:r>
        <w:r w:rsidR="005F4528">
          <w:rPr>
            <w:noProof/>
            <w:webHidden/>
          </w:rPr>
          <w:tab/>
        </w:r>
        <w:r w:rsidR="005F4528">
          <w:rPr>
            <w:noProof/>
            <w:webHidden/>
          </w:rPr>
          <w:fldChar w:fldCharType="begin"/>
        </w:r>
        <w:r w:rsidR="005F4528">
          <w:rPr>
            <w:noProof/>
            <w:webHidden/>
          </w:rPr>
          <w:instrText xml:space="preserve"> PAGEREF _Toc4442962 \h </w:instrText>
        </w:r>
        <w:r w:rsidR="005F4528">
          <w:rPr>
            <w:noProof/>
            <w:webHidden/>
          </w:rPr>
        </w:r>
        <w:r w:rsidR="005F4528">
          <w:rPr>
            <w:noProof/>
            <w:webHidden/>
          </w:rPr>
          <w:fldChar w:fldCharType="separate"/>
        </w:r>
        <w:r w:rsidR="005F4528">
          <w:rPr>
            <w:noProof/>
            <w:webHidden/>
          </w:rPr>
          <w:t>82</w:t>
        </w:r>
        <w:r w:rsidR="005F4528">
          <w:rPr>
            <w:noProof/>
            <w:webHidden/>
          </w:rPr>
          <w:fldChar w:fldCharType="end"/>
        </w:r>
      </w:hyperlink>
    </w:p>
    <w:p w14:paraId="0CD1FAD9" w14:textId="2CFABC0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63" w:history="1">
        <w:r w:rsidR="005F4528" w:rsidRPr="00AD0C09">
          <w:rPr>
            <w:rStyle w:val="Hyperlink"/>
            <w:noProof/>
          </w:rPr>
          <w:t>3.24.9 kind property</w:t>
        </w:r>
        <w:r w:rsidR="005F4528">
          <w:rPr>
            <w:noProof/>
            <w:webHidden/>
          </w:rPr>
          <w:tab/>
        </w:r>
        <w:r w:rsidR="005F4528">
          <w:rPr>
            <w:noProof/>
            <w:webHidden/>
          </w:rPr>
          <w:fldChar w:fldCharType="begin"/>
        </w:r>
        <w:r w:rsidR="005F4528">
          <w:rPr>
            <w:noProof/>
            <w:webHidden/>
          </w:rPr>
          <w:instrText xml:space="preserve"> PAGEREF _Toc4442963 \h </w:instrText>
        </w:r>
        <w:r w:rsidR="005F4528">
          <w:rPr>
            <w:noProof/>
            <w:webHidden/>
          </w:rPr>
        </w:r>
        <w:r w:rsidR="005F4528">
          <w:rPr>
            <w:noProof/>
            <w:webHidden/>
          </w:rPr>
          <w:fldChar w:fldCharType="separate"/>
        </w:r>
        <w:r w:rsidR="005F4528">
          <w:rPr>
            <w:noProof/>
            <w:webHidden/>
          </w:rPr>
          <w:t>84</w:t>
        </w:r>
        <w:r w:rsidR="005F4528">
          <w:rPr>
            <w:noProof/>
            <w:webHidden/>
          </w:rPr>
          <w:fldChar w:fldCharType="end"/>
        </w:r>
      </w:hyperlink>
    </w:p>
    <w:p w14:paraId="6E911CF6" w14:textId="7734E21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64" w:history="1">
        <w:r w:rsidR="005F4528" w:rsidRPr="00AD0C09">
          <w:rPr>
            <w:rStyle w:val="Hyperlink"/>
            <w:noProof/>
          </w:rPr>
          <w:t>3.24.10 level property</w:t>
        </w:r>
        <w:r w:rsidR="005F4528">
          <w:rPr>
            <w:noProof/>
            <w:webHidden/>
          </w:rPr>
          <w:tab/>
        </w:r>
        <w:r w:rsidR="005F4528">
          <w:rPr>
            <w:noProof/>
            <w:webHidden/>
          </w:rPr>
          <w:fldChar w:fldCharType="begin"/>
        </w:r>
        <w:r w:rsidR="005F4528">
          <w:rPr>
            <w:noProof/>
            <w:webHidden/>
          </w:rPr>
          <w:instrText xml:space="preserve"> PAGEREF _Toc4442964 \h </w:instrText>
        </w:r>
        <w:r w:rsidR="005F4528">
          <w:rPr>
            <w:noProof/>
            <w:webHidden/>
          </w:rPr>
        </w:r>
        <w:r w:rsidR="005F4528">
          <w:rPr>
            <w:noProof/>
            <w:webHidden/>
          </w:rPr>
          <w:fldChar w:fldCharType="separate"/>
        </w:r>
        <w:r w:rsidR="005F4528">
          <w:rPr>
            <w:noProof/>
            <w:webHidden/>
          </w:rPr>
          <w:t>85</w:t>
        </w:r>
        <w:r w:rsidR="005F4528">
          <w:rPr>
            <w:noProof/>
            <w:webHidden/>
          </w:rPr>
          <w:fldChar w:fldCharType="end"/>
        </w:r>
      </w:hyperlink>
    </w:p>
    <w:p w14:paraId="50110A2B" w14:textId="230B364A"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65" w:history="1">
        <w:r w:rsidR="005F4528" w:rsidRPr="00AD0C09">
          <w:rPr>
            <w:rStyle w:val="Hyperlink"/>
            <w:noProof/>
          </w:rPr>
          <w:t>3.24.11 message property</w:t>
        </w:r>
        <w:r w:rsidR="005F4528">
          <w:rPr>
            <w:noProof/>
            <w:webHidden/>
          </w:rPr>
          <w:tab/>
        </w:r>
        <w:r w:rsidR="005F4528">
          <w:rPr>
            <w:noProof/>
            <w:webHidden/>
          </w:rPr>
          <w:fldChar w:fldCharType="begin"/>
        </w:r>
        <w:r w:rsidR="005F4528">
          <w:rPr>
            <w:noProof/>
            <w:webHidden/>
          </w:rPr>
          <w:instrText xml:space="preserve"> PAGEREF _Toc4442965 \h </w:instrText>
        </w:r>
        <w:r w:rsidR="005F4528">
          <w:rPr>
            <w:noProof/>
            <w:webHidden/>
          </w:rPr>
        </w:r>
        <w:r w:rsidR="005F4528">
          <w:rPr>
            <w:noProof/>
            <w:webHidden/>
          </w:rPr>
          <w:fldChar w:fldCharType="separate"/>
        </w:r>
        <w:r w:rsidR="005F4528">
          <w:rPr>
            <w:noProof/>
            <w:webHidden/>
          </w:rPr>
          <w:t>86</w:t>
        </w:r>
        <w:r w:rsidR="005F4528">
          <w:rPr>
            <w:noProof/>
            <w:webHidden/>
          </w:rPr>
          <w:fldChar w:fldCharType="end"/>
        </w:r>
      </w:hyperlink>
    </w:p>
    <w:p w14:paraId="38BFF6C1" w14:textId="5162103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66" w:history="1">
        <w:r w:rsidR="005F4528" w:rsidRPr="00AD0C09">
          <w:rPr>
            <w:rStyle w:val="Hyperlink"/>
            <w:noProof/>
          </w:rPr>
          <w:t>3.24.12 locations property</w:t>
        </w:r>
        <w:r w:rsidR="005F4528">
          <w:rPr>
            <w:noProof/>
            <w:webHidden/>
          </w:rPr>
          <w:tab/>
        </w:r>
        <w:r w:rsidR="005F4528">
          <w:rPr>
            <w:noProof/>
            <w:webHidden/>
          </w:rPr>
          <w:fldChar w:fldCharType="begin"/>
        </w:r>
        <w:r w:rsidR="005F4528">
          <w:rPr>
            <w:noProof/>
            <w:webHidden/>
          </w:rPr>
          <w:instrText xml:space="preserve"> PAGEREF _Toc4442966 \h </w:instrText>
        </w:r>
        <w:r w:rsidR="005F4528">
          <w:rPr>
            <w:noProof/>
            <w:webHidden/>
          </w:rPr>
        </w:r>
        <w:r w:rsidR="005F4528">
          <w:rPr>
            <w:noProof/>
            <w:webHidden/>
          </w:rPr>
          <w:fldChar w:fldCharType="separate"/>
        </w:r>
        <w:r w:rsidR="005F4528">
          <w:rPr>
            <w:noProof/>
            <w:webHidden/>
          </w:rPr>
          <w:t>87</w:t>
        </w:r>
        <w:r w:rsidR="005F4528">
          <w:rPr>
            <w:noProof/>
            <w:webHidden/>
          </w:rPr>
          <w:fldChar w:fldCharType="end"/>
        </w:r>
      </w:hyperlink>
    </w:p>
    <w:p w14:paraId="376A0981" w14:textId="10FBE47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67" w:history="1">
        <w:r w:rsidR="005F4528" w:rsidRPr="00AD0C09">
          <w:rPr>
            <w:rStyle w:val="Hyperlink"/>
            <w:noProof/>
          </w:rPr>
          <w:t>3.24.13 analysisTarget property</w:t>
        </w:r>
        <w:r w:rsidR="005F4528">
          <w:rPr>
            <w:noProof/>
            <w:webHidden/>
          </w:rPr>
          <w:tab/>
        </w:r>
        <w:r w:rsidR="005F4528">
          <w:rPr>
            <w:noProof/>
            <w:webHidden/>
          </w:rPr>
          <w:fldChar w:fldCharType="begin"/>
        </w:r>
        <w:r w:rsidR="005F4528">
          <w:rPr>
            <w:noProof/>
            <w:webHidden/>
          </w:rPr>
          <w:instrText xml:space="preserve"> PAGEREF _Toc4442967 \h </w:instrText>
        </w:r>
        <w:r w:rsidR="005F4528">
          <w:rPr>
            <w:noProof/>
            <w:webHidden/>
          </w:rPr>
        </w:r>
        <w:r w:rsidR="005F4528">
          <w:rPr>
            <w:noProof/>
            <w:webHidden/>
          </w:rPr>
          <w:fldChar w:fldCharType="separate"/>
        </w:r>
        <w:r w:rsidR="005F4528">
          <w:rPr>
            <w:noProof/>
            <w:webHidden/>
          </w:rPr>
          <w:t>88</w:t>
        </w:r>
        <w:r w:rsidR="005F4528">
          <w:rPr>
            <w:noProof/>
            <w:webHidden/>
          </w:rPr>
          <w:fldChar w:fldCharType="end"/>
        </w:r>
      </w:hyperlink>
    </w:p>
    <w:p w14:paraId="79FB66F6" w14:textId="4BCB508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68" w:history="1">
        <w:r w:rsidR="005F4528" w:rsidRPr="00AD0C09">
          <w:rPr>
            <w:rStyle w:val="Hyperlink"/>
            <w:noProof/>
          </w:rPr>
          <w:t>3.24.14 fingerprints property</w:t>
        </w:r>
        <w:r w:rsidR="005F4528">
          <w:rPr>
            <w:noProof/>
            <w:webHidden/>
          </w:rPr>
          <w:tab/>
        </w:r>
        <w:r w:rsidR="005F4528">
          <w:rPr>
            <w:noProof/>
            <w:webHidden/>
          </w:rPr>
          <w:fldChar w:fldCharType="begin"/>
        </w:r>
        <w:r w:rsidR="005F4528">
          <w:rPr>
            <w:noProof/>
            <w:webHidden/>
          </w:rPr>
          <w:instrText xml:space="preserve"> PAGEREF _Toc4442968 \h </w:instrText>
        </w:r>
        <w:r w:rsidR="005F4528">
          <w:rPr>
            <w:noProof/>
            <w:webHidden/>
          </w:rPr>
        </w:r>
        <w:r w:rsidR="005F4528">
          <w:rPr>
            <w:noProof/>
            <w:webHidden/>
          </w:rPr>
          <w:fldChar w:fldCharType="separate"/>
        </w:r>
        <w:r w:rsidR="005F4528">
          <w:rPr>
            <w:noProof/>
            <w:webHidden/>
          </w:rPr>
          <w:t>89</w:t>
        </w:r>
        <w:r w:rsidR="005F4528">
          <w:rPr>
            <w:noProof/>
            <w:webHidden/>
          </w:rPr>
          <w:fldChar w:fldCharType="end"/>
        </w:r>
      </w:hyperlink>
    </w:p>
    <w:p w14:paraId="3CA9E80C" w14:textId="79E7048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69" w:history="1">
        <w:r w:rsidR="005F4528" w:rsidRPr="00AD0C09">
          <w:rPr>
            <w:rStyle w:val="Hyperlink"/>
            <w:noProof/>
          </w:rPr>
          <w:t>3.24.15 partialFingerprints property</w:t>
        </w:r>
        <w:r w:rsidR="005F4528">
          <w:rPr>
            <w:noProof/>
            <w:webHidden/>
          </w:rPr>
          <w:tab/>
        </w:r>
        <w:r w:rsidR="005F4528">
          <w:rPr>
            <w:noProof/>
            <w:webHidden/>
          </w:rPr>
          <w:fldChar w:fldCharType="begin"/>
        </w:r>
        <w:r w:rsidR="005F4528">
          <w:rPr>
            <w:noProof/>
            <w:webHidden/>
          </w:rPr>
          <w:instrText xml:space="preserve"> PAGEREF _Toc4442969 \h </w:instrText>
        </w:r>
        <w:r w:rsidR="005F4528">
          <w:rPr>
            <w:noProof/>
            <w:webHidden/>
          </w:rPr>
        </w:r>
        <w:r w:rsidR="005F4528">
          <w:rPr>
            <w:noProof/>
            <w:webHidden/>
          </w:rPr>
          <w:fldChar w:fldCharType="separate"/>
        </w:r>
        <w:r w:rsidR="005F4528">
          <w:rPr>
            <w:noProof/>
            <w:webHidden/>
          </w:rPr>
          <w:t>90</w:t>
        </w:r>
        <w:r w:rsidR="005F4528">
          <w:rPr>
            <w:noProof/>
            <w:webHidden/>
          </w:rPr>
          <w:fldChar w:fldCharType="end"/>
        </w:r>
      </w:hyperlink>
    </w:p>
    <w:p w14:paraId="5D37F7CA" w14:textId="5B9873D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70" w:history="1">
        <w:r w:rsidR="005F4528" w:rsidRPr="00AD0C09">
          <w:rPr>
            <w:rStyle w:val="Hyperlink"/>
            <w:noProof/>
          </w:rPr>
          <w:t>3.24.16 codeFlows property</w:t>
        </w:r>
        <w:r w:rsidR="005F4528">
          <w:rPr>
            <w:noProof/>
            <w:webHidden/>
          </w:rPr>
          <w:tab/>
        </w:r>
        <w:r w:rsidR="005F4528">
          <w:rPr>
            <w:noProof/>
            <w:webHidden/>
          </w:rPr>
          <w:fldChar w:fldCharType="begin"/>
        </w:r>
        <w:r w:rsidR="005F4528">
          <w:rPr>
            <w:noProof/>
            <w:webHidden/>
          </w:rPr>
          <w:instrText xml:space="preserve"> PAGEREF _Toc4442970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4729DBA5" w14:textId="55E390C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71" w:history="1">
        <w:r w:rsidR="005F4528" w:rsidRPr="00AD0C09">
          <w:rPr>
            <w:rStyle w:val="Hyperlink"/>
            <w:noProof/>
          </w:rPr>
          <w:t>3.24.17 graphs property</w:t>
        </w:r>
        <w:r w:rsidR="005F4528">
          <w:rPr>
            <w:noProof/>
            <w:webHidden/>
          </w:rPr>
          <w:tab/>
        </w:r>
        <w:r w:rsidR="005F4528">
          <w:rPr>
            <w:noProof/>
            <w:webHidden/>
          </w:rPr>
          <w:fldChar w:fldCharType="begin"/>
        </w:r>
        <w:r w:rsidR="005F4528">
          <w:rPr>
            <w:noProof/>
            <w:webHidden/>
          </w:rPr>
          <w:instrText xml:space="preserve"> PAGEREF _Toc4442971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2BDC2BEC" w14:textId="7A1C41D8"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72" w:history="1">
        <w:r w:rsidR="005F4528" w:rsidRPr="00AD0C09">
          <w:rPr>
            <w:rStyle w:val="Hyperlink"/>
            <w:noProof/>
          </w:rPr>
          <w:t>3.24.18 graphTraversals property</w:t>
        </w:r>
        <w:r w:rsidR="005F4528">
          <w:rPr>
            <w:noProof/>
            <w:webHidden/>
          </w:rPr>
          <w:tab/>
        </w:r>
        <w:r w:rsidR="005F4528">
          <w:rPr>
            <w:noProof/>
            <w:webHidden/>
          </w:rPr>
          <w:fldChar w:fldCharType="begin"/>
        </w:r>
        <w:r w:rsidR="005F4528">
          <w:rPr>
            <w:noProof/>
            <w:webHidden/>
          </w:rPr>
          <w:instrText xml:space="preserve"> PAGEREF _Toc4442972 \h </w:instrText>
        </w:r>
        <w:r w:rsidR="005F4528">
          <w:rPr>
            <w:noProof/>
            <w:webHidden/>
          </w:rPr>
        </w:r>
        <w:r w:rsidR="005F4528">
          <w:rPr>
            <w:noProof/>
            <w:webHidden/>
          </w:rPr>
          <w:fldChar w:fldCharType="separate"/>
        </w:r>
        <w:r w:rsidR="005F4528">
          <w:rPr>
            <w:noProof/>
            <w:webHidden/>
          </w:rPr>
          <w:t>91</w:t>
        </w:r>
        <w:r w:rsidR="005F4528">
          <w:rPr>
            <w:noProof/>
            <w:webHidden/>
          </w:rPr>
          <w:fldChar w:fldCharType="end"/>
        </w:r>
      </w:hyperlink>
    </w:p>
    <w:p w14:paraId="388DD48D" w14:textId="5D64BB7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73" w:history="1">
        <w:r w:rsidR="005F4528" w:rsidRPr="00AD0C09">
          <w:rPr>
            <w:rStyle w:val="Hyperlink"/>
            <w:noProof/>
          </w:rPr>
          <w:t>3.24.19 stacks property</w:t>
        </w:r>
        <w:r w:rsidR="005F4528">
          <w:rPr>
            <w:noProof/>
            <w:webHidden/>
          </w:rPr>
          <w:tab/>
        </w:r>
        <w:r w:rsidR="005F4528">
          <w:rPr>
            <w:noProof/>
            <w:webHidden/>
          </w:rPr>
          <w:fldChar w:fldCharType="begin"/>
        </w:r>
        <w:r w:rsidR="005F4528">
          <w:rPr>
            <w:noProof/>
            <w:webHidden/>
          </w:rPr>
          <w:instrText xml:space="preserve"> PAGEREF _Toc4442973 \h </w:instrText>
        </w:r>
        <w:r w:rsidR="005F4528">
          <w:rPr>
            <w:noProof/>
            <w:webHidden/>
          </w:rPr>
        </w:r>
        <w:r w:rsidR="005F4528">
          <w:rPr>
            <w:noProof/>
            <w:webHidden/>
          </w:rPr>
          <w:fldChar w:fldCharType="separate"/>
        </w:r>
        <w:r w:rsidR="005F4528">
          <w:rPr>
            <w:noProof/>
            <w:webHidden/>
          </w:rPr>
          <w:t>92</w:t>
        </w:r>
        <w:r w:rsidR="005F4528">
          <w:rPr>
            <w:noProof/>
            <w:webHidden/>
          </w:rPr>
          <w:fldChar w:fldCharType="end"/>
        </w:r>
      </w:hyperlink>
    </w:p>
    <w:p w14:paraId="341FFA91" w14:textId="474D3C3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74" w:history="1">
        <w:r w:rsidR="005F4528" w:rsidRPr="00AD0C09">
          <w:rPr>
            <w:rStyle w:val="Hyperlink"/>
            <w:noProof/>
          </w:rPr>
          <w:t>3.24.20 relatedLocations property</w:t>
        </w:r>
        <w:r w:rsidR="005F4528">
          <w:rPr>
            <w:noProof/>
            <w:webHidden/>
          </w:rPr>
          <w:tab/>
        </w:r>
        <w:r w:rsidR="005F4528">
          <w:rPr>
            <w:noProof/>
            <w:webHidden/>
          </w:rPr>
          <w:fldChar w:fldCharType="begin"/>
        </w:r>
        <w:r w:rsidR="005F4528">
          <w:rPr>
            <w:noProof/>
            <w:webHidden/>
          </w:rPr>
          <w:instrText xml:space="preserve"> PAGEREF _Toc4442974 \h </w:instrText>
        </w:r>
        <w:r w:rsidR="005F4528">
          <w:rPr>
            <w:noProof/>
            <w:webHidden/>
          </w:rPr>
        </w:r>
        <w:r w:rsidR="005F4528">
          <w:rPr>
            <w:noProof/>
            <w:webHidden/>
          </w:rPr>
          <w:fldChar w:fldCharType="separate"/>
        </w:r>
        <w:r w:rsidR="005F4528">
          <w:rPr>
            <w:noProof/>
            <w:webHidden/>
          </w:rPr>
          <w:t>92</w:t>
        </w:r>
        <w:r w:rsidR="005F4528">
          <w:rPr>
            <w:noProof/>
            <w:webHidden/>
          </w:rPr>
          <w:fldChar w:fldCharType="end"/>
        </w:r>
      </w:hyperlink>
    </w:p>
    <w:p w14:paraId="49DC623E" w14:textId="5D3F407D"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75" w:history="1">
        <w:r w:rsidR="005F4528" w:rsidRPr="00AD0C09">
          <w:rPr>
            <w:rStyle w:val="Hyperlink"/>
            <w:noProof/>
          </w:rPr>
          <w:t>3.24.21 suppressions property</w:t>
        </w:r>
        <w:r w:rsidR="005F4528">
          <w:rPr>
            <w:noProof/>
            <w:webHidden/>
          </w:rPr>
          <w:tab/>
        </w:r>
        <w:r w:rsidR="005F4528">
          <w:rPr>
            <w:noProof/>
            <w:webHidden/>
          </w:rPr>
          <w:fldChar w:fldCharType="begin"/>
        </w:r>
        <w:r w:rsidR="005F4528">
          <w:rPr>
            <w:noProof/>
            <w:webHidden/>
          </w:rPr>
          <w:instrText xml:space="preserve"> PAGEREF _Toc4442975 \h </w:instrText>
        </w:r>
        <w:r w:rsidR="005F4528">
          <w:rPr>
            <w:noProof/>
            <w:webHidden/>
          </w:rPr>
        </w:r>
        <w:r w:rsidR="005F4528">
          <w:rPr>
            <w:noProof/>
            <w:webHidden/>
          </w:rPr>
          <w:fldChar w:fldCharType="separate"/>
        </w:r>
        <w:r w:rsidR="005F4528">
          <w:rPr>
            <w:noProof/>
            <w:webHidden/>
          </w:rPr>
          <w:t>93</w:t>
        </w:r>
        <w:r w:rsidR="005F4528">
          <w:rPr>
            <w:noProof/>
            <w:webHidden/>
          </w:rPr>
          <w:fldChar w:fldCharType="end"/>
        </w:r>
      </w:hyperlink>
    </w:p>
    <w:p w14:paraId="26B1CF00" w14:textId="66897AE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76" w:history="1">
        <w:r w:rsidR="005F4528" w:rsidRPr="00AD0C09">
          <w:rPr>
            <w:rStyle w:val="Hyperlink"/>
            <w:noProof/>
          </w:rPr>
          <w:t>3.24.22 baselineState property</w:t>
        </w:r>
        <w:r w:rsidR="005F4528">
          <w:rPr>
            <w:noProof/>
            <w:webHidden/>
          </w:rPr>
          <w:tab/>
        </w:r>
        <w:r w:rsidR="005F4528">
          <w:rPr>
            <w:noProof/>
            <w:webHidden/>
          </w:rPr>
          <w:fldChar w:fldCharType="begin"/>
        </w:r>
        <w:r w:rsidR="005F4528">
          <w:rPr>
            <w:noProof/>
            <w:webHidden/>
          </w:rPr>
          <w:instrText xml:space="preserve"> PAGEREF _Toc4442976 \h </w:instrText>
        </w:r>
        <w:r w:rsidR="005F4528">
          <w:rPr>
            <w:noProof/>
            <w:webHidden/>
          </w:rPr>
        </w:r>
        <w:r w:rsidR="005F4528">
          <w:rPr>
            <w:noProof/>
            <w:webHidden/>
          </w:rPr>
          <w:fldChar w:fldCharType="separate"/>
        </w:r>
        <w:r w:rsidR="005F4528">
          <w:rPr>
            <w:noProof/>
            <w:webHidden/>
          </w:rPr>
          <w:t>93</w:t>
        </w:r>
        <w:r w:rsidR="005F4528">
          <w:rPr>
            <w:noProof/>
            <w:webHidden/>
          </w:rPr>
          <w:fldChar w:fldCharType="end"/>
        </w:r>
      </w:hyperlink>
    </w:p>
    <w:p w14:paraId="0E5EEAC0" w14:textId="0D8519A2"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77" w:history="1">
        <w:r w:rsidR="005F4528" w:rsidRPr="00AD0C09">
          <w:rPr>
            <w:rStyle w:val="Hyperlink"/>
            <w:noProof/>
          </w:rPr>
          <w:t>3.24.23 rank property</w:t>
        </w:r>
        <w:r w:rsidR="005F4528">
          <w:rPr>
            <w:noProof/>
            <w:webHidden/>
          </w:rPr>
          <w:tab/>
        </w:r>
        <w:r w:rsidR="005F4528">
          <w:rPr>
            <w:noProof/>
            <w:webHidden/>
          </w:rPr>
          <w:fldChar w:fldCharType="begin"/>
        </w:r>
        <w:r w:rsidR="005F4528">
          <w:rPr>
            <w:noProof/>
            <w:webHidden/>
          </w:rPr>
          <w:instrText xml:space="preserve"> PAGEREF _Toc4442977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6A60809E" w14:textId="50DC09C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78" w:history="1">
        <w:r w:rsidR="005F4528" w:rsidRPr="00AD0C09">
          <w:rPr>
            <w:rStyle w:val="Hyperlink"/>
            <w:noProof/>
          </w:rPr>
          <w:t>3.24.24 attachments property</w:t>
        </w:r>
        <w:r w:rsidR="005F4528">
          <w:rPr>
            <w:noProof/>
            <w:webHidden/>
          </w:rPr>
          <w:tab/>
        </w:r>
        <w:r w:rsidR="005F4528">
          <w:rPr>
            <w:noProof/>
            <w:webHidden/>
          </w:rPr>
          <w:fldChar w:fldCharType="begin"/>
        </w:r>
        <w:r w:rsidR="005F4528">
          <w:rPr>
            <w:noProof/>
            <w:webHidden/>
          </w:rPr>
          <w:instrText xml:space="preserve"> PAGEREF _Toc4442978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1333286F" w14:textId="064B3ECB"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79" w:history="1">
        <w:r w:rsidR="005F4528" w:rsidRPr="00AD0C09">
          <w:rPr>
            <w:rStyle w:val="Hyperlink"/>
            <w:noProof/>
          </w:rPr>
          <w:t>3.24.25 workItemUris property</w:t>
        </w:r>
        <w:r w:rsidR="005F4528">
          <w:rPr>
            <w:noProof/>
            <w:webHidden/>
          </w:rPr>
          <w:tab/>
        </w:r>
        <w:r w:rsidR="005F4528">
          <w:rPr>
            <w:noProof/>
            <w:webHidden/>
          </w:rPr>
          <w:fldChar w:fldCharType="begin"/>
        </w:r>
        <w:r w:rsidR="005F4528">
          <w:rPr>
            <w:noProof/>
            <w:webHidden/>
          </w:rPr>
          <w:instrText xml:space="preserve"> PAGEREF _Toc4442979 \h </w:instrText>
        </w:r>
        <w:r w:rsidR="005F4528">
          <w:rPr>
            <w:noProof/>
            <w:webHidden/>
          </w:rPr>
        </w:r>
        <w:r w:rsidR="005F4528">
          <w:rPr>
            <w:noProof/>
            <w:webHidden/>
          </w:rPr>
          <w:fldChar w:fldCharType="separate"/>
        </w:r>
        <w:r w:rsidR="005F4528">
          <w:rPr>
            <w:noProof/>
            <w:webHidden/>
          </w:rPr>
          <w:t>94</w:t>
        </w:r>
        <w:r w:rsidR="005F4528">
          <w:rPr>
            <w:noProof/>
            <w:webHidden/>
          </w:rPr>
          <w:fldChar w:fldCharType="end"/>
        </w:r>
      </w:hyperlink>
    </w:p>
    <w:p w14:paraId="2CA2E78B" w14:textId="1150E36D"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80" w:history="1">
        <w:r w:rsidR="005F4528" w:rsidRPr="00AD0C09">
          <w:rPr>
            <w:rStyle w:val="Hyperlink"/>
            <w:noProof/>
          </w:rPr>
          <w:t>3.24.26 hostedViewerUri property</w:t>
        </w:r>
        <w:r w:rsidR="005F4528">
          <w:rPr>
            <w:noProof/>
            <w:webHidden/>
          </w:rPr>
          <w:tab/>
        </w:r>
        <w:r w:rsidR="005F4528">
          <w:rPr>
            <w:noProof/>
            <w:webHidden/>
          </w:rPr>
          <w:fldChar w:fldCharType="begin"/>
        </w:r>
        <w:r w:rsidR="005F4528">
          <w:rPr>
            <w:noProof/>
            <w:webHidden/>
          </w:rPr>
          <w:instrText xml:space="preserve"> PAGEREF _Toc4442980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00998256" w14:textId="239ACD44"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81" w:history="1">
        <w:r w:rsidR="005F4528" w:rsidRPr="00AD0C09">
          <w:rPr>
            <w:rStyle w:val="Hyperlink"/>
            <w:noProof/>
          </w:rPr>
          <w:t>3.24.27 provenance property</w:t>
        </w:r>
        <w:r w:rsidR="005F4528">
          <w:rPr>
            <w:noProof/>
            <w:webHidden/>
          </w:rPr>
          <w:tab/>
        </w:r>
        <w:r w:rsidR="005F4528">
          <w:rPr>
            <w:noProof/>
            <w:webHidden/>
          </w:rPr>
          <w:fldChar w:fldCharType="begin"/>
        </w:r>
        <w:r w:rsidR="005F4528">
          <w:rPr>
            <w:noProof/>
            <w:webHidden/>
          </w:rPr>
          <w:instrText xml:space="preserve"> PAGEREF _Toc4442981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1C29D19F" w14:textId="473F86C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82" w:history="1">
        <w:r w:rsidR="005F4528" w:rsidRPr="00AD0C09">
          <w:rPr>
            <w:rStyle w:val="Hyperlink"/>
            <w:noProof/>
          </w:rPr>
          <w:t>3.24.28 fixes property</w:t>
        </w:r>
        <w:r w:rsidR="005F4528">
          <w:rPr>
            <w:noProof/>
            <w:webHidden/>
          </w:rPr>
          <w:tab/>
        </w:r>
        <w:r w:rsidR="005F4528">
          <w:rPr>
            <w:noProof/>
            <w:webHidden/>
          </w:rPr>
          <w:fldChar w:fldCharType="begin"/>
        </w:r>
        <w:r w:rsidR="005F4528">
          <w:rPr>
            <w:noProof/>
            <w:webHidden/>
          </w:rPr>
          <w:instrText xml:space="preserve"> PAGEREF _Toc4442982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0B5B72F8" w14:textId="1C8AA3EF"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83" w:history="1">
        <w:r w:rsidR="005F4528" w:rsidRPr="00AD0C09">
          <w:rPr>
            <w:rStyle w:val="Hyperlink"/>
            <w:noProof/>
          </w:rPr>
          <w:t>3.24.29 occurrenceCount property</w:t>
        </w:r>
        <w:r w:rsidR="005F4528">
          <w:rPr>
            <w:noProof/>
            <w:webHidden/>
          </w:rPr>
          <w:tab/>
        </w:r>
        <w:r w:rsidR="005F4528">
          <w:rPr>
            <w:noProof/>
            <w:webHidden/>
          </w:rPr>
          <w:fldChar w:fldCharType="begin"/>
        </w:r>
        <w:r w:rsidR="005F4528">
          <w:rPr>
            <w:noProof/>
            <w:webHidden/>
          </w:rPr>
          <w:instrText xml:space="preserve"> PAGEREF _Toc4442983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4E564788" w14:textId="178184A7" w:rsidR="005F4528" w:rsidRDefault="00740F65">
      <w:pPr>
        <w:pStyle w:val="TOC2"/>
        <w:tabs>
          <w:tab w:val="right" w:leader="dot" w:pos="9350"/>
        </w:tabs>
        <w:rPr>
          <w:rFonts w:asciiTheme="minorHAnsi" w:eastAsiaTheme="minorEastAsia" w:hAnsiTheme="minorHAnsi" w:cstheme="minorBidi"/>
          <w:noProof/>
          <w:sz w:val="22"/>
          <w:szCs w:val="22"/>
        </w:rPr>
      </w:pPr>
      <w:hyperlink w:anchor="_Toc4442984" w:history="1">
        <w:r w:rsidR="005F4528" w:rsidRPr="00AD0C09">
          <w:rPr>
            <w:rStyle w:val="Hyperlink"/>
            <w:noProof/>
          </w:rPr>
          <w:t>3.25 location object</w:t>
        </w:r>
        <w:r w:rsidR="005F4528">
          <w:rPr>
            <w:noProof/>
            <w:webHidden/>
          </w:rPr>
          <w:tab/>
        </w:r>
        <w:r w:rsidR="005F4528">
          <w:rPr>
            <w:noProof/>
            <w:webHidden/>
          </w:rPr>
          <w:fldChar w:fldCharType="begin"/>
        </w:r>
        <w:r w:rsidR="005F4528">
          <w:rPr>
            <w:noProof/>
            <w:webHidden/>
          </w:rPr>
          <w:instrText xml:space="preserve"> PAGEREF _Toc4442984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5F030DC6" w14:textId="1498D948"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85" w:history="1">
        <w:r w:rsidR="005F4528" w:rsidRPr="00AD0C09">
          <w:rPr>
            <w:rStyle w:val="Hyperlink"/>
            <w:noProof/>
          </w:rPr>
          <w:t>3.25.1 General</w:t>
        </w:r>
        <w:r w:rsidR="005F4528">
          <w:rPr>
            <w:noProof/>
            <w:webHidden/>
          </w:rPr>
          <w:tab/>
        </w:r>
        <w:r w:rsidR="005F4528">
          <w:rPr>
            <w:noProof/>
            <w:webHidden/>
          </w:rPr>
          <w:fldChar w:fldCharType="begin"/>
        </w:r>
        <w:r w:rsidR="005F4528">
          <w:rPr>
            <w:noProof/>
            <w:webHidden/>
          </w:rPr>
          <w:instrText xml:space="preserve"> PAGEREF _Toc4442985 \h </w:instrText>
        </w:r>
        <w:r w:rsidR="005F4528">
          <w:rPr>
            <w:noProof/>
            <w:webHidden/>
          </w:rPr>
        </w:r>
        <w:r w:rsidR="005F4528">
          <w:rPr>
            <w:noProof/>
            <w:webHidden/>
          </w:rPr>
          <w:fldChar w:fldCharType="separate"/>
        </w:r>
        <w:r w:rsidR="005F4528">
          <w:rPr>
            <w:noProof/>
            <w:webHidden/>
          </w:rPr>
          <w:t>95</w:t>
        </w:r>
        <w:r w:rsidR="005F4528">
          <w:rPr>
            <w:noProof/>
            <w:webHidden/>
          </w:rPr>
          <w:fldChar w:fldCharType="end"/>
        </w:r>
      </w:hyperlink>
    </w:p>
    <w:p w14:paraId="13345387" w14:textId="29CADB06"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86" w:history="1">
        <w:r w:rsidR="005F4528" w:rsidRPr="00AD0C09">
          <w:rPr>
            <w:rStyle w:val="Hyperlink"/>
            <w:noProof/>
          </w:rPr>
          <w:t>3.25.2 physicalLocation property</w:t>
        </w:r>
        <w:r w:rsidR="005F4528">
          <w:rPr>
            <w:noProof/>
            <w:webHidden/>
          </w:rPr>
          <w:tab/>
        </w:r>
        <w:r w:rsidR="005F4528">
          <w:rPr>
            <w:noProof/>
            <w:webHidden/>
          </w:rPr>
          <w:fldChar w:fldCharType="begin"/>
        </w:r>
        <w:r w:rsidR="005F4528">
          <w:rPr>
            <w:noProof/>
            <w:webHidden/>
          </w:rPr>
          <w:instrText xml:space="preserve"> PAGEREF _Toc4442986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5975196A" w14:textId="6537ABB7"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87" w:history="1">
        <w:r w:rsidR="005F4528" w:rsidRPr="00AD0C09">
          <w:rPr>
            <w:rStyle w:val="Hyperlink"/>
            <w:noProof/>
          </w:rPr>
          <w:t>3.25.3 logicalLocation property</w:t>
        </w:r>
        <w:r w:rsidR="005F4528">
          <w:rPr>
            <w:noProof/>
            <w:webHidden/>
          </w:rPr>
          <w:tab/>
        </w:r>
        <w:r w:rsidR="005F4528">
          <w:rPr>
            <w:noProof/>
            <w:webHidden/>
          </w:rPr>
          <w:fldChar w:fldCharType="begin"/>
        </w:r>
        <w:r w:rsidR="005F4528">
          <w:rPr>
            <w:noProof/>
            <w:webHidden/>
          </w:rPr>
          <w:instrText xml:space="preserve"> PAGEREF _Toc4442987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7C5CDA43" w14:textId="2DE65E6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88" w:history="1">
        <w:r w:rsidR="005F4528" w:rsidRPr="00AD0C09">
          <w:rPr>
            <w:rStyle w:val="Hyperlink"/>
            <w:noProof/>
          </w:rPr>
          <w:t>3.25.4 message property</w:t>
        </w:r>
        <w:r w:rsidR="005F4528">
          <w:rPr>
            <w:noProof/>
            <w:webHidden/>
          </w:rPr>
          <w:tab/>
        </w:r>
        <w:r w:rsidR="005F4528">
          <w:rPr>
            <w:noProof/>
            <w:webHidden/>
          </w:rPr>
          <w:fldChar w:fldCharType="begin"/>
        </w:r>
        <w:r w:rsidR="005F4528">
          <w:rPr>
            <w:noProof/>
            <w:webHidden/>
          </w:rPr>
          <w:instrText xml:space="preserve"> PAGEREF _Toc4442988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112E259E" w14:textId="3CD2987E"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89" w:history="1">
        <w:r w:rsidR="005F4528" w:rsidRPr="00AD0C09">
          <w:rPr>
            <w:rStyle w:val="Hyperlink"/>
            <w:noProof/>
          </w:rPr>
          <w:t>3.25.5 annotations property</w:t>
        </w:r>
        <w:r w:rsidR="005F4528">
          <w:rPr>
            <w:noProof/>
            <w:webHidden/>
          </w:rPr>
          <w:tab/>
        </w:r>
        <w:r w:rsidR="005F4528">
          <w:rPr>
            <w:noProof/>
            <w:webHidden/>
          </w:rPr>
          <w:fldChar w:fldCharType="begin"/>
        </w:r>
        <w:r w:rsidR="005F4528">
          <w:rPr>
            <w:noProof/>
            <w:webHidden/>
          </w:rPr>
          <w:instrText xml:space="preserve"> PAGEREF _Toc4442989 \h </w:instrText>
        </w:r>
        <w:r w:rsidR="005F4528">
          <w:rPr>
            <w:noProof/>
            <w:webHidden/>
          </w:rPr>
        </w:r>
        <w:r w:rsidR="005F4528">
          <w:rPr>
            <w:noProof/>
            <w:webHidden/>
          </w:rPr>
          <w:fldChar w:fldCharType="separate"/>
        </w:r>
        <w:r w:rsidR="005F4528">
          <w:rPr>
            <w:noProof/>
            <w:webHidden/>
          </w:rPr>
          <w:t>96</w:t>
        </w:r>
        <w:r w:rsidR="005F4528">
          <w:rPr>
            <w:noProof/>
            <w:webHidden/>
          </w:rPr>
          <w:fldChar w:fldCharType="end"/>
        </w:r>
      </w:hyperlink>
    </w:p>
    <w:p w14:paraId="3265D9D1" w14:textId="163F2FDE" w:rsidR="005F4528" w:rsidRDefault="00740F65">
      <w:pPr>
        <w:pStyle w:val="TOC2"/>
        <w:tabs>
          <w:tab w:val="right" w:leader="dot" w:pos="9350"/>
        </w:tabs>
        <w:rPr>
          <w:rFonts w:asciiTheme="minorHAnsi" w:eastAsiaTheme="minorEastAsia" w:hAnsiTheme="minorHAnsi" w:cstheme="minorBidi"/>
          <w:noProof/>
          <w:sz w:val="22"/>
          <w:szCs w:val="22"/>
        </w:rPr>
      </w:pPr>
      <w:hyperlink w:anchor="_Toc4442990" w:history="1">
        <w:r w:rsidR="005F4528" w:rsidRPr="00AD0C09">
          <w:rPr>
            <w:rStyle w:val="Hyperlink"/>
            <w:noProof/>
          </w:rPr>
          <w:t>3.26 physicalLocation object</w:t>
        </w:r>
        <w:r w:rsidR="005F4528">
          <w:rPr>
            <w:noProof/>
            <w:webHidden/>
          </w:rPr>
          <w:tab/>
        </w:r>
        <w:r w:rsidR="005F4528">
          <w:rPr>
            <w:noProof/>
            <w:webHidden/>
          </w:rPr>
          <w:fldChar w:fldCharType="begin"/>
        </w:r>
        <w:r w:rsidR="005F4528">
          <w:rPr>
            <w:noProof/>
            <w:webHidden/>
          </w:rPr>
          <w:instrText xml:space="preserve"> PAGEREF _Toc4442990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08620258" w14:textId="6055BA0C"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91" w:history="1">
        <w:r w:rsidR="005F4528" w:rsidRPr="00AD0C09">
          <w:rPr>
            <w:rStyle w:val="Hyperlink"/>
            <w:noProof/>
          </w:rPr>
          <w:t>3.26.1 General</w:t>
        </w:r>
        <w:r w:rsidR="005F4528">
          <w:rPr>
            <w:noProof/>
            <w:webHidden/>
          </w:rPr>
          <w:tab/>
        </w:r>
        <w:r w:rsidR="005F4528">
          <w:rPr>
            <w:noProof/>
            <w:webHidden/>
          </w:rPr>
          <w:fldChar w:fldCharType="begin"/>
        </w:r>
        <w:r w:rsidR="005F4528">
          <w:rPr>
            <w:noProof/>
            <w:webHidden/>
          </w:rPr>
          <w:instrText xml:space="preserve"> PAGEREF _Toc4442991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33008E29" w14:textId="7B051FC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92" w:history="1">
        <w:r w:rsidR="005F4528" w:rsidRPr="00AD0C09">
          <w:rPr>
            <w:rStyle w:val="Hyperlink"/>
            <w:noProof/>
          </w:rPr>
          <w:t>3.26.2 id property</w:t>
        </w:r>
        <w:r w:rsidR="005F4528">
          <w:rPr>
            <w:noProof/>
            <w:webHidden/>
          </w:rPr>
          <w:tab/>
        </w:r>
        <w:r w:rsidR="005F4528">
          <w:rPr>
            <w:noProof/>
            <w:webHidden/>
          </w:rPr>
          <w:fldChar w:fldCharType="begin"/>
        </w:r>
        <w:r w:rsidR="005F4528">
          <w:rPr>
            <w:noProof/>
            <w:webHidden/>
          </w:rPr>
          <w:instrText xml:space="preserve"> PAGEREF _Toc4442992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375A8A78" w14:textId="72445063"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93" w:history="1">
        <w:r w:rsidR="005F4528" w:rsidRPr="00AD0C09">
          <w:rPr>
            <w:rStyle w:val="Hyperlink"/>
            <w:noProof/>
          </w:rPr>
          <w:t>3.26.3 artifactLocation property</w:t>
        </w:r>
        <w:r w:rsidR="005F4528">
          <w:rPr>
            <w:noProof/>
            <w:webHidden/>
          </w:rPr>
          <w:tab/>
        </w:r>
        <w:r w:rsidR="005F4528">
          <w:rPr>
            <w:noProof/>
            <w:webHidden/>
          </w:rPr>
          <w:fldChar w:fldCharType="begin"/>
        </w:r>
        <w:r w:rsidR="005F4528">
          <w:rPr>
            <w:noProof/>
            <w:webHidden/>
          </w:rPr>
          <w:instrText xml:space="preserve"> PAGEREF _Toc4442993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277EF3B0" w14:textId="6155002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94" w:history="1">
        <w:r w:rsidR="005F4528" w:rsidRPr="00AD0C09">
          <w:rPr>
            <w:rStyle w:val="Hyperlink"/>
            <w:noProof/>
          </w:rPr>
          <w:t>3.26.4 region property</w:t>
        </w:r>
        <w:r w:rsidR="005F4528">
          <w:rPr>
            <w:noProof/>
            <w:webHidden/>
          </w:rPr>
          <w:tab/>
        </w:r>
        <w:r w:rsidR="005F4528">
          <w:rPr>
            <w:noProof/>
            <w:webHidden/>
          </w:rPr>
          <w:fldChar w:fldCharType="begin"/>
        </w:r>
        <w:r w:rsidR="005F4528">
          <w:rPr>
            <w:noProof/>
            <w:webHidden/>
          </w:rPr>
          <w:instrText xml:space="preserve"> PAGEREF _Toc4442994 \h </w:instrText>
        </w:r>
        <w:r w:rsidR="005F4528">
          <w:rPr>
            <w:noProof/>
            <w:webHidden/>
          </w:rPr>
        </w:r>
        <w:r w:rsidR="005F4528">
          <w:rPr>
            <w:noProof/>
            <w:webHidden/>
          </w:rPr>
          <w:fldChar w:fldCharType="separate"/>
        </w:r>
        <w:r w:rsidR="005F4528">
          <w:rPr>
            <w:noProof/>
            <w:webHidden/>
          </w:rPr>
          <w:t>97</w:t>
        </w:r>
        <w:r w:rsidR="005F4528">
          <w:rPr>
            <w:noProof/>
            <w:webHidden/>
          </w:rPr>
          <w:fldChar w:fldCharType="end"/>
        </w:r>
      </w:hyperlink>
    </w:p>
    <w:p w14:paraId="4C577576" w14:textId="67924041"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95" w:history="1">
        <w:r w:rsidR="005F4528" w:rsidRPr="00AD0C09">
          <w:rPr>
            <w:rStyle w:val="Hyperlink"/>
            <w:noProof/>
          </w:rPr>
          <w:t>3.26.5 contextRegion property</w:t>
        </w:r>
        <w:r w:rsidR="005F4528">
          <w:rPr>
            <w:noProof/>
            <w:webHidden/>
          </w:rPr>
          <w:tab/>
        </w:r>
        <w:r w:rsidR="005F4528">
          <w:rPr>
            <w:noProof/>
            <w:webHidden/>
          </w:rPr>
          <w:fldChar w:fldCharType="begin"/>
        </w:r>
        <w:r w:rsidR="005F4528">
          <w:rPr>
            <w:noProof/>
            <w:webHidden/>
          </w:rPr>
          <w:instrText xml:space="preserve"> PAGEREF _Toc4442995 \h </w:instrText>
        </w:r>
        <w:r w:rsidR="005F4528">
          <w:rPr>
            <w:noProof/>
            <w:webHidden/>
          </w:rPr>
        </w:r>
        <w:r w:rsidR="005F4528">
          <w:rPr>
            <w:noProof/>
            <w:webHidden/>
          </w:rPr>
          <w:fldChar w:fldCharType="separate"/>
        </w:r>
        <w:r w:rsidR="005F4528">
          <w:rPr>
            <w:noProof/>
            <w:webHidden/>
          </w:rPr>
          <w:t>98</w:t>
        </w:r>
        <w:r w:rsidR="005F4528">
          <w:rPr>
            <w:noProof/>
            <w:webHidden/>
          </w:rPr>
          <w:fldChar w:fldCharType="end"/>
        </w:r>
      </w:hyperlink>
    </w:p>
    <w:p w14:paraId="5242177E" w14:textId="648F57BD" w:rsidR="005F4528" w:rsidRDefault="00740F65">
      <w:pPr>
        <w:pStyle w:val="TOC2"/>
        <w:tabs>
          <w:tab w:val="right" w:leader="dot" w:pos="9350"/>
        </w:tabs>
        <w:rPr>
          <w:rFonts w:asciiTheme="minorHAnsi" w:eastAsiaTheme="minorEastAsia" w:hAnsiTheme="minorHAnsi" w:cstheme="minorBidi"/>
          <w:noProof/>
          <w:sz w:val="22"/>
          <w:szCs w:val="22"/>
        </w:rPr>
      </w:pPr>
      <w:hyperlink w:anchor="_Toc4442996" w:history="1">
        <w:r w:rsidR="005F4528" w:rsidRPr="00AD0C09">
          <w:rPr>
            <w:rStyle w:val="Hyperlink"/>
            <w:noProof/>
          </w:rPr>
          <w:t>3.27 region object</w:t>
        </w:r>
        <w:r w:rsidR="005F4528">
          <w:rPr>
            <w:noProof/>
            <w:webHidden/>
          </w:rPr>
          <w:tab/>
        </w:r>
        <w:r w:rsidR="005F4528">
          <w:rPr>
            <w:noProof/>
            <w:webHidden/>
          </w:rPr>
          <w:fldChar w:fldCharType="begin"/>
        </w:r>
        <w:r w:rsidR="005F4528">
          <w:rPr>
            <w:noProof/>
            <w:webHidden/>
          </w:rPr>
          <w:instrText xml:space="preserve"> PAGEREF _Toc4442996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4C8C1EA1" w14:textId="4E7679D9"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97" w:history="1">
        <w:r w:rsidR="005F4528" w:rsidRPr="00AD0C09">
          <w:rPr>
            <w:rStyle w:val="Hyperlink"/>
            <w:noProof/>
          </w:rPr>
          <w:t>3.27.1 General</w:t>
        </w:r>
        <w:r w:rsidR="005F4528">
          <w:rPr>
            <w:noProof/>
            <w:webHidden/>
          </w:rPr>
          <w:tab/>
        </w:r>
        <w:r w:rsidR="005F4528">
          <w:rPr>
            <w:noProof/>
            <w:webHidden/>
          </w:rPr>
          <w:fldChar w:fldCharType="begin"/>
        </w:r>
        <w:r w:rsidR="005F4528">
          <w:rPr>
            <w:noProof/>
            <w:webHidden/>
          </w:rPr>
          <w:instrText xml:space="preserve"> PAGEREF _Toc4442997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367FE8DF" w14:textId="166863B4"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98" w:history="1">
        <w:r w:rsidR="005F4528" w:rsidRPr="00AD0C09">
          <w:rPr>
            <w:rStyle w:val="Hyperlink"/>
            <w:noProof/>
          </w:rPr>
          <w:t>3.27.2 Text regions</w:t>
        </w:r>
        <w:r w:rsidR="005F4528">
          <w:rPr>
            <w:noProof/>
            <w:webHidden/>
          </w:rPr>
          <w:tab/>
        </w:r>
        <w:r w:rsidR="005F4528">
          <w:rPr>
            <w:noProof/>
            <w:webHidden/>
          </w:rPr>
          <w:fldChar w:fldCharType="begin"/>
        </w:r>
        <w:r w:rsidR="005F4528">
          <w:rPr>
            <w:noProof/>
            <w:webHidden/>
          </w:rPr>
          <w:instrText xml:space="preserve"> PAGEREF _Toc4442998 \h </w:instrText>
        </w:r>
        <w:r w:rsidR="005F4528">
          <w:rPr>
            <w:noProof/>
            <w:webHidden/>
          </w:rPr>
        </w:r>
        <w:r w:rsidR="005F4528">
          <w:rPr>
            <w:noProof/>
            <w:webHidden/>
          </w:rPr>
          <w:fldChar w:fldCharType="separate"/>
        </w:r>
        <w:r w:rsidR="005F4528">
          <w:rPr>
            <w:noProof/>
            <w:webHidden/>
          </w:rPr>
          <w:t>99</w:t>
        </w:r>
        <w:r w:rsidR="005F4528">
          <w:rPr>
            <w:noProof/>
            <w:webHidden/>
          </w:rPr>
          <w:fldChar w:fldCharType="end"/>
        </w:r>
      </w:hyperlink>
    </w:p>
    <w:p w14:paraId="64157971" w14:textId="0D676175" w:rsidR="005F4528" w:rsidRDefault="00740F65">
      <w:pPr>
        <w:pStyle w:val="TOC3"/>
        <w:tabs>
          <w:tab w:val="right" w:leader="dot" w:pos="9350"/>
        </w:tabs>
        <w:rPr>
          <w:rFonts w:asciiTheme="minorHAnsi" w:eastAsiaTheme="minorEastAsia" w:hAnsiTheme="minorHAnsi" w:cstheme="minorBidi"/>
          <w:noProof/>
          <w:sz w:val="22"/>
          <w:szCs w:val="22"/>
        </w:rPr>
      </w:pPr>
      <w:hyperlink w:anchor="_Toc4442999" w:history="1">
        <w:r w:rsidR="005F4528" w:rsidRPr="00AD0C09">
          <w:rPr>
            <w:rStyle w:val="Hyperlink"/>
            <w:noProof/>
          </w:rPr>
          <w:t>3.27.3 Binary regions</w:t>
        </w:r>
        <w:r w:rsidR="005F4528">
          <w:rPr>
            <w:noProof/>
            <w:webHidden/>
          </w:rPr>
          <w:tab/>
        </w:r>
        <w:r w:rsidR="005F4528">
          <w:rPr>
            <w:noProof/>
            <w:webHidden/>
          </w:rPr>
          <w:fldChar w:fldCharType="begin"/>
        </w:r>
        <w:r w:rsidR="005F4528">
          <w:rPr>
            <w:noProof/>
            <w:webHidden/>
          </w:rPr>
          <w:instrText xml:space="preserve"> PAGEREF _Toc4442999 \h </w:instrText>
        </w:r>
        <w:r w:rsidR="005F4528">
          <w:rPr>
            <w:noProof/>
            <w:webHidden/>
          </w:rPr>
        </w:r>
        <w:r w:rsidR="005F4528">
          <w:rPr>
            <w:noProof/>
            <w:webHidden/>
          </w:rPr>
          <w:fldChar w:fldCharType="separate"/>
        </w:r>
        <w:r w:rsidR="005F4528">
          <w:rPr>
            <w:noProof/>
            <w:webHidden/>
          </w:rPr>
          <w:t>101</w:t>
        </w:r>
        <w:r w:rsidR="005F4528">
          <w:rPr>
            <w:noProof/>
            <w:webHidden/>
          </w:rPr>
          <w:fldChar w:fldCharType="end"/>
        </w:r>
      </w:hyperlink>
    </w:p>
    <w:p w14:paraId="26E0DA5D" w14:textId="08C4261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00" w:history="1">
        <w:r w:rsidR="005F4528" w:rsidRPr="00AD0C09">
          <w:rPr>
            <w:rStyle w:val="Hyperlink"/>
            <w:noProof/>
          </w:rPr>
          <w:t>3.27.4 Independence of text and binary regions</w:t>
        </w:r>
        <w:r w:rsidR="005F4528">
          <w:rPr>
            <w:noProof/>
            <w:webHidden/>
          </w:rPr>
          <w:tab/>
        </w:r>
        <w:r w:rsidR="005F4528">
          <w:rPr>
            <w:noProof/>
            <w:webHidden/>
          </w:rPr>
          <w:fldChar w:fldCharType="begin"/>
        </w:r>
        <w:r w:rsidR="005F4528">
          <w:rPr>
            <w:noProof/>
            <w:webHidden/>
          </w:rPr>
          <w:instrText xml:space="preserve"> PAGEREF _Toc4443000 \h </w:instrText>
        </w:r>
        <w:r w:rsidR="005F4528">
          <w:rPr>
            <w:noProof/>
            <w:webHidden/>
          </w:rPr>
        </w:r>
        <w:r w:rsidR="005F4528">
          <w:rPr>
            <w:noProof/>
            <w:webHidden/>
          </w:rPr>
          <w:fldChar w:fldCharType="separate"/>
        </w:r>
        <w:r w:rsidR="005F4528">
          <w:rPr>
            <w:noProof/>
            <w:webHidden/>
          </w:rPr>
          <w:t>101</w:t>
        </w:r>
        <w:r w:rsidR="005F4528">
          <w:rPr>
            <w:noProof/>
            <w:webHidden/>
          </w:rPr>
          <w:fldChar w:fldCharType="end"/>
        </w:r>
      </w:hyperlink>
    </w:p>
    <w:p w14:paraId="1B25F45C" w14:textId="7E03940C"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01" w:history="1">
        <w:r w:rsidR="005F4528" w:rsidRPr="00AD0C09">
          <w:rPr>
            <w:rStyle w:val="Hyperlink"/>
            <w:noProof/>
          </w:rPr>
          <w:t>3.27.5 startLine property</w:t>
        </w:r>
        <w:r w:rsidR="005F4528">
          <w:rPr>
            <w:noProof/>
            <w:webHidden/>
          </w:rPr>
          <w:tab/>
        </w:r>
        <w:r w:rsidR="005F4528">
          <w:rPr>
            <w:noProof/>
            <w:webHidden/>
          </w:rPr>
          <w:fldChar w:fldCharType="begin"/>
        </w:r>
        <w:r w:rsidR="005F4528">
          <w:rPr>
            <w:noProof/>
            <w:webHidden/>
          </w:rPr>
          <w:instrText xml:space="preserve"> PAGEREF _Toc4443001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1A1C2758" w14:textId="21469BA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02" w:history="1">
        <w:r w:rsidR="005F4528" w:rsidRPr="00AD0C09">
          <w:rPr>
            <w:rStyle w:val="Hyperlink"/>
            <w:noProof/>
          </w:rPr>
          <w:t>3.27.6 startColumn property</w:t>
        </w:r>
        <w:r w:rsidR="005F4528">
          <w:rPr>
            <w:noProof/>
            <w:webHidden/>
          </w:rPr>
          <w:tab/>
        </w:r>
        <w:r w:rsidR="005F4528">
          <w:rPr>
            <w:noProof/>
            <w:webHidden/>
          </w:rPr>
          <w:fldChar w:fldCharType="begin"/>
        </w:r>
        <w:r w:rsidR="005F4528">
          <w:rPr>
            <w:noProof/>
            <w:webHidden/>
          </w:rPr>
          <w:instrText xml:space="preserve"> PAGEREF _Toc4443002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451E1E1B" w14:textId="61D9C76B"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03" w:history="1">
        <w:r w:rsidR="005F4528" w:rsidRPr="00AD0C09">
          <w:rPr>
            <w:rStyle w:val="Hyperlink"/>
            <w:noProof/>
          </w:rPr>
          <w:t>3.27.7 endLine property</w:t>
        </w:r>
        <w:r w:rsidR="005F4528">
          <w:rPr>
            <w:noProof/>
            <w:webHidden/>
          </w:rPr>
          <w:tab/>
        </w:r>
        <w:r w:rsidR="005F4528">
          <w:rPr>
            <w:noProof/>
            <w:webHidden/>
          </w:rPr>
          <w:fldChar w:fldCharType="begin"/>
        </w:r>
        <w:r w:rsidR="005F4528">
          <w:rPr>
            <w:noProof/>
            <w:webHidden/>
          </w:rPr>
          <w:instrText xml:space="preserve"> PAGEREF _Toc4443003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2F75C20F" w14:textId="5D2C412C"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04" w:history="1">
        <w:r w:rsidR="005F4528" w:rsidRPr="00AD0C09">
          <w:rPr>
            <w:rStyle w:val="Hyperlink"/>
            <w:noProof/>
          </w:rPr>
          <w:t>3.27.8 endColumn property</w:t>
        </w:r>
        <w:r w:rsidR="005F4528">
          <w:rPr>
            <w:noProof/>
            <w:webHidden/>
          </w:rPr>
          <w:tab/>
        </w:r>
        <w:r w:rsidR="005F4528">
          <w:rPr>
            <w:noProof/>
            <w:webHidden/>
          </w:rPr>
          <w:fldChar w:fldCharType="begin"/>
        </w:r>
        <w:r w:rsidR="005F4528">
          <w:rPr>
            <w:noProof/>
            <w:webHidden/>
          </w:rPr>
          <w:instrText xml:space="preserve"> PAGEREF _Toc4443004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53A28188" w14:textId="211BD84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05" w:history="1">
        <w:r w:rsidR="005F4528" w:rsidRPr="00AD0C09">
          <w:rPr>
            <w:rStyle w:val="Hyperlink"/>
            <w:noProof/>
          </w:rPr>
          <w:t>3.27.9 charOffset property</w:t>
        </w:r>
        <w:r w:rsidR="005F4528">
          <w:rPr>
            <w:noProof/>
            <w:webHidden/>
          </w:rPr>
          <w:tab/>
        </w:r>
        <w:r w:rsidR="005F4528">
          <w:rPr>
            <w:noProof/>
            <w:webHidden/>
          </w:rPr>
          <w:fldChar w:fldCharType="begin"/>
        </w:r>
        <w:r w:rsidR="005F4528">
          <w:rPr>
            <w:noProof/>
            <w:webHidden/>
          </w:rPr>
          <w:instrText xml:space="preserve"> PAGEREF _Toc4443005 \h </w:instrText>
        </w:r>
        <w:r w:rsidR="005F4528">
          <w:rPr>
            <w:noProof/>
            <w:webHidden/>
          </w:rPr>
        </w:r>
        <w:r w:rsidR="005F4528">
          <w:rPr>
            <w:noProof/>
            <w:webHidden/>
          </w:rPr>
          <w:fldChar w:fldCharType="separate"/>
        </w:r>
        <w:r w:rsidR="005F4528">
          <w:rPr>
            <w:noProof/>
            <w:webHidden/>
          </w:rPr>
          <w:t>102</w:t>
        </w:r>
        <w:r w:rsidR="005F4528">
          <w:rPr>
            <w:noProof/>
            <w:webHidden/>
          </w:rPr>
          <w:fldChar w:fldCharType="end"/>
        </w:r>
      </w:hyperlink>
    </w:p>
    <w:p w14:paraId="1C500E35" w14:textId="15B7640D"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06" w:history="1">
        <w:r w:rsidR="005F4528" w:rsidRPr="00AD0C09">
          <w:rPr>
            <w:rStyle w:val="Hyperlink"/>
            <w:noProof/>
          </w:rPr>
          <w:t>3.27.10 charLength property</w:t>
        </w:r>
        <w:r w:rsidR="005F4528">
          <w:rPr>
            <w:noProof/>
            <w:webHidden/>
          </w:rPr>
          <w:tab/>
        </w:r>
        <w:r w:rsidR="005F4528">
          <w:rPr>
            <w:noProof/>
            <w:webHidden/>
          </w:rPr>
          <w:fldChar w:fldCharType="begin"/>
        </w:r>
        <w:r w:rsidR="005F4528">
          <w:rPr>
            <w:noProof/>
            <w:webHidden/>
          </w:rPr>
          <w:instrText xml:space="preserve"> PAGEREF _Toc4443006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463DCBE3" w14:textId="681D8158"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07" w:history="1">
        <w:r w:rsidR="005F4528" w:rsidRPr="00AD0C09">
          <w:rPr>
            <w:rStyle w:val="Hyperlink"/>
            <w:noProof/>
          </w:rPr>
          <w:t>3.27.11 byteOffset property</w:t>
        </w:r>
        <w:r w:rsidR="005F4528">
          <w:rPr>
            <w:noProof/>
            <w:webHidden/>
          </w:rPr>
          <w:tab/>
        </w:r>
        <w:r w:rsidR="005F4528">
          <w:rPr>
            <w:noProof/>
            <w:webHidden/>
          </w:rPr>
          <w:fldChar w:fldCharType="begin"/>
        </w:r>
        <w:r w:rsidR="005F4528">
          <w:rPr>
            <w:noProof/>
            <w:webHidden/>
          </w:rPr>
          <w:instrText xml:space="preserve"> PAGEREF _Toc4443007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4BC3ABFD" w14:textId="1A9C5944"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08" w:history="1">
        <w:r w:rsidR="005F4528" w:rsidRPr="00AD0C09">
          <w:rPr>
            <w:rStyle w:val="Hyperlink"/>
            <w:noProof/>
          </w:rPr>
          <w:t>3.27.12 byteLength property</w:t>
        </w:r>
        <w:r w:rsidR="005F4528">
          <w:rPr>
            <w:noProof/>
            <w:webHidden/>
          </w:rPr>
          <w:tab/>
        </w:r>
        <w:r w:rsidR="005F4528">
          <w:rPr>
            <w:noProof/>
            <w:webHidden/>
          </w:rPr>
          <w:fldChar w:fldCharType="begin"/>
        </w:r>
        <w:r w:rsidR="005F4528">
          <w:rPr>
            <w:noProof/>
            <w:webHidden/>
          </w:rPr>
          <w:instrText xml:space="preserve"> PAGEREF _Toc4443008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2CA9F1A9" w14:textId="19C39D5A"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09" w:history="1">
        <w:r w:rsidR="005F4528" w:rsidRPr="00AD0C09">
          <w:rPr>
            <w:rStyle w:val="Hyperlink"/>
            <w:noProof/>
          </w:rPr>
          <w:t>3.27.13 snippet property</w:t>
        </w:r>
        <w:r w:rsidR="005F4528">
          <w:rPr>
            <w:noProof/>
            <w:webHidden/>
          </w:rPr>
          <w:tab/>
        </w:r>
        <w:r w:rsidR="005F4528">
          <w:rPr>
            <w:noProof/>
            <w:webHidden/>
          </w:rPr>
          <w:fldChar w:fldCharType="begin"/>
        </w:r>
        <w:r w:rsidR="005F4528">
          <w:rPr>
            <w:noProof/>
            <w:webHidden/>
          </w:rPr>
          <w:instrText xml:space="preserve"> PAGEREF _Toc4443009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0EA8B7B0" w14:textId="3698D0D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10" w:history="1">
        <w:r w:rsidR="005F4528" w:rsidRPr="00AD0C09">
          <w:rPr>
            <w:rStyle w:val="Hyperlink"/>
            <w:noProof/>
          </w:rPr>
          <w:t>3.27.14 message property</w:t>
        </w:r>
        <w:r w:rsidR="005F4528">
          <w:rPr>
            <w:noProof/>
            <w:webHidden/>
          </w:rPr>
          <w:tab/>
        </w:r>
        <w:r w:rsidR="005F4528">
          <w:rPr>
            <w:noProof/>
            <w:webHidden/>
          </w:rPr>
          <w:fldChar w:fldCharType="begin"/>
        </w:r>
        <w:r w:rsidR="005F4528">
          <w:rPr>
            <w:noProof/>
            <w:webHidden/>
          </w:rPr>
          <w:instrText xml:space="preserve"> PAGEREF _Toc4443010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799BA5DD" w14:textId="4B5B3B5B"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11" w:history="1">
        <w:r w:rsidR="005F4528" w:rsidRPr="00AD0C09">
          <w:rPr>
            <w:rStyle w:val="Hyperlink"/>
            <w:noProof/>
          </w:rPr>
          <w:t>3.27.15 sourceLanguage property</w:t>
        </w:r>
        <w:r w:rsidR="005F4528">
          <w:rPr>
            <w:noProof/>
            <w:webHidden/>
          </w:rPr>
          <w:tab/>
        </w:r>
        <w:r w:rsidR="005F4528">
          <w:rPr>
            <w:noProof/>
            <w:webHidden/>
          </w:rPr>
          <w:fldChar w:fldCharType="begin"/>
        </w:r>
        <w:r w:rsidR="005F4528">
          <w:rPr>
            <w:noProof/>
            <w:webHidden/>
          </w:rPr>
          <w:instrText xml:space="preserve"> PAGEREF _Toc4443011 \h </w:instrText>
        </w:r>
        <w:r w:rsidR="005F4528">
          <w:rPr>
            <w:noProof/>
            <w:webHidden/>
          </w:rPr>
        </w:r>
        <w:r w:rsidR="005F4528">
          <w:rPr>
            <w:noProof/>
            <w:webHidden/>
          </w:rPr>
          <w:fldChar w:fldCharType="separate"/>
        </w:r>
        <w:r w:rsidR="005F4528">
          <w:rPr>
            <w:noProof/>
            <w:webHidden/>
          </w:rPr>
          <w:t>103</w:t>
        </w:r>
        <w:r w:rsidR="005F4528">
          <w:rPr>
            <w:noProof/>
            <w:webHidden/>
          </w:rPr>
          <w:fldChar w:fldCharType="end"/>
        </w:r>
      </w:hyperlink>
    </w:p>
    <w:p w14:paraId="633701B3" w14:textId="4FCEC53F"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12" w:history="1">
        <w:r w:rsidR="005F4528" w:rsidRPr="00AD0C09">
          <w:rPr>
            <w:rStyle w:val="Hyperlink"/>
            <w:noProof/>
          </w:rPr>
          <w:t>3.28 rectangle object</w:t>
        </w:r>
        <w:r w:rsidR="005F4528">
          <w:rPr>
            <w:noProof/>
            <w:webHidden/>
          </w:rPr>
          <w:tab/>
        </w:r>
        <w:r w:rsidR="005F4528">
          <w:rPr>
            <w:noProof/>
            <w:webHidden/>
          </w:rPr>
          <w:fldChar w:fldCharType="begin"/>
        </w:r>
        <w:r w:rsidR="005F4528">
          <w:rPr>
            <w:noProof/>
            <w:webHidden/>
          </w:rPr>
          <w:instrText xml:space="preserve"> PAGEREF _Toc4443012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504917F4" w14:textId="26D59BB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13" w:history="1">
        <w:r w:rsidR="005F4528" w:rsidRPr="00AD0C09">
          <w:rPr>
            <w:rStyle w:val="Hyperlink"/>
            <w:noProof/>
          </w:rPr>
          <w:t>3.28.1 General</w:t>
        </w:r>
        <w:r w:rsidR="005F4528">
          <w:rPr>
            <w:noProof/>
            <w:webHidden/>
          </w:rPr>
          <w:tab/>
        </w:r>
        <w:r w:rsidR="005F4528">
          <w:rPr>
            <w:noProof/>
            <w:webHidden/>
          </w:rPr>
          <w:fldChar w:fldCharType="begin"/>
        </w:r>
        <w:r w:rsidR="005F4528">
          <w:rPr>
            <w:noProof/>
            <w:webHidden/>
          </w:rPr>
          <w:instrText xml:space="preserve"> PAGEREF _Toc4443013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1F28C302" w14:textId="3B7AC90C"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14" w:history="1">
        <w:r w:rsidR="005F4528" w:rsidRPr="00AD0C09">
          <w:rPr>
            <w:rStyle w:val="Hyperlink"/>
            <w:noProof/>
          </w:rPr>
          <w:t>3.28.2 top, left, bottom, and right properties</w:t>
        </w:r>
        <w:r w:rsidR="005F4528">
          <w:rPr>
            <w:noProof/>
            <w:webHidden/>
          </w:rPr>
          <w:tab/>
        </w:r>
        <w:r w:rsidR="005F4528">
          <w:rPr>
            <w:noProof/>
            <w:webHidden/>
          </w:rPr>
          <w:fldChar w:fldCharType="begin"/>
        </w:r>
        <w:r w:rsidR="005F4528">
          <w:rPr>
            <w:noProof/>
            <w:webHidden/>
          </w:rPr>
          <w:instrText xml:space="preserve"> PAGEREF _Toc4443014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79CDF59F" w14:textId="47C2C02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15" w:history="1">
        <w:r w:rsidR="005F4528" w:rsidRPr="00AD0C09">
          <w:rPr>
            <w:rStyle w:val="Hyperlink"/>
            <w:noProof/>
          </w:rPr>
          <w:t>3.28.3 message property</w:t>
        </w:r>
        <w:r w:rsidR="005F4528">
          <w:rPr>
            <w:noProof/>
            <w:webHidden/>
          </w:rPr>
          <w:tab/>
        </w:r>
        <w:r w:rsidR="005F4528">
          <w:rPr>
            <w:noProof/>
            <w:webHidden/>
          </w:rPr>
          <w:fldChar w:fldCharType="begin"/>
        </w:r>
        <w:r w:rsidR="005F4528">
          <w:rPr>
            <w:noProof/>
            <w:webHidden/>
          </w:rPr>
          <w:instrText xml:space="preserve"> PAGEREF _Toc4443015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6D54C30E" w14:textId="12D2E5EE"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16" w:history="1">
        <w:r w:rsidR="005F4528" w:rsidRPr="00AD0C09">
          <w:rPr>
            <w:rStyle w:val="Hyperlink"/>
            <w:noProof/>
          </w:rPr>
          <w:t>3.29 logicalLocation object</w:t>
        </w:r>
        <w:r w:rsidR="005F4528">
          <w:rPr>
            <w:noProof/>
            <w:webHidden/>
          </w:rPr>
          <w:tab/>
        </w:r>
        <w:r w:rsidR="005F4528">
          <w:rPr>
            <w:noProof/>
            <w:webHidden/>
          </w:rPr>
          <w:fldChar w:fldCharType="begin"/>
        </w:r>
        <w:r w:rsidR="005F4528">
          <w:rPr>
            <w:noProof/>
            <w:webHidden/>
          </w:rPr>
          <w:instrText xml:space="preserve"> PAGEREF _Toc4443016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67CBD84F" w14:textId="086CC60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17" w:history="1">
        <w:r w:rsidR="005F4528" w:rsidRPr="00AD0C09">
          <w:rPr>
            <w:rStyle w:val="Hyperlink"/>
            <w:noProof/>
          </w:rPr>
          <w:t>3.29.1 General</w:t>
        </w:r>
        <w:r w:rsidR="005F4528">
          <w:rPr>
            <w:noProof/>
            <w:webHidden/>
          </w:rPr>
          <w:tab/>
        </w:r>
        <w:r w:rsidR="005F4528">
          <w:rPr>
            <w:noProof/>
            <w:webHidden/>
          </w:rPr>
          <w:fldChar w:fldCharType="begin"/>
        </w:r>
        <w:r w:rsidR="005F4528">
          <w:rPr>
            <w:noProof/>
            <w:webHidden/>
          </w:rPr>
          <w:instrText xml:space="preserve"> PAGEREF _Toc4443017 \h </w:instrText>
        </w:r>
        <w:r w:rsidR="005F4528">
          <w:rPr>
            <w:noProof/>
            <w:webHidden/>
          </w:rPr>
        </w:r>
        <w:r w:rsidR="005F4528">
          <w:rPr>
            <w:noProof/>
            <w:webHidden/>
          </w:rPr>
          <w:fldChar w:fldCharType="separate"/>
        </w:r>
        <w:r w:rsidR="005F4528">
          <w:rPr>
            <w:noProof/>
            <w:webHidden/>
          </w:rPr>
          <w:t>104</w:t>
        </w:r>
        <w:r w:rsidR="005F4528">
          <w:rPr>
            <w:noProof/>
            <w:webHidden/>
          </w:rPr>
          <w:fldChar w:fldCharType="end"/>
        </w:r>
      </w:hyperlink>
    </w:p>
    <w:p w14:paraId="12364204" w14:textId="56D602FD"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18" w:history="1">
        <w:r w:rsidR="005F4528" w:rsidRPr="00AD0C09">
          <w:rPr>
            <w:rStyle w:val="Hyperlink"/>
            <w:noProof/>
          </w:rPr>
          <w:t>3.29.2 Constraints</w:t>
        </w:r>
        <w:r w:rsidR="005F4528">
          <w:rPr>
            <w:noProof/>
            <w:webHidden/>
          </w:rPr>
          <w:tab/>
        </w:r>
        <w:r w:rsidR="005F4528">
          <w:rPr>
            <w:noProof/>
            <w:webHidden/>
          </w:rPr>
          <w:fldChar w:fldCharType="begin"/>
        </w:r>
        <w:r w:rsidR="005F4528">
          <w:rPr>
            <w:noProof/>
            <w:webHidden/>
          </w:rPr>
          <w:instrText xml:space="preserve"> PAGEREF _Toc4443018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468F5BD5" w14:textId="568B6578"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19" w:history="1">
        <w:r w:rsidR="005F4528" w:rsidRPr="00AD0C09">
          <w:rPr>
            <w:rStyle w:val="Hyperlink"/>
            <w:noProof/>
          </w:rPr>
          <w:t>3.29.3 Logical location naming rules</w:t>
        </w:r>
        <w:r w:rsidR="005F4528">
          <w:rPr>
            <w:noProof/>
            <w:webHidden/>
          </w:rPr>
          <w:tab/>
        </w:r>
        <w:r w:rsidR="005F4528">
          <w:rPr>
            <w:noProof/>
            <w:webHidden/>
          </w:rPr>
          <w:fldChar w:fldCharType="begin"/>
        </w:r>
        <w:r w:rsidR="005F4528">
          <w:rPr>
            <w:noProof/>
            <w:webHidden/>
          </w:rPr>
          <w:instrText xml:space="preserve"> PAGEREF _Toc4443019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04C2E60E" w14:textId="00D62243"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20" w:history="1">
        <w:r w:rsidR="005F4528" w:rsidRPr="00AD0C09">
          <w:rPr>
            <w:rStyle w:val="Hyperlink"/>
            <w:noProof/>
          </w:rPr>
          <w:t>3.29.4 name property</w:t>
        </w:r>
        <w:r w:rsidR="005F4528">
          <w:rPr>
            <w:noProof/>
            <w:webHidden/>
          </w:rPr>
          <w:tab/>
        </w:r>
        <w:r w:rsidR="005F4528">
          <w:rPr>
            <w:noProof/>
            <w:webHidden/>
          </w:rPr>
          <w:fldChar w:fldCharType="begin"/>
        </w:r>
        <w:r w:rsidR="005F4528">
          <w:rPr>
            <w:noProof/>
            <w:webHidden/>
          </w:rPr>
          <w:instrText xml:space="preserve"> PAGEREF _Toc4443020 \h </w:instrText>
        </w:r>
        <w:r w:rsidR="005F4528">
          <w:rPr>
            <w:noProof/>
            <w:webHidden/>
          </w:rPr>
        </w:r>
        <w:r w:rsidR="005F4528">
          <w:rPr>
            <w:noProof/>
            <w:webHidden/>
          </w:rPr>
          <w:fldChar w:fldCharType="separate"/>
        </w:r>
        <w:r w:rsidR="005F4528">
          <w:rPr>
            <w:noProof/>
            <w:webHidden/>
          </w:rPr>
          <w:t>105</w:t>
        </w:r>
        <w:r w:rsidR="005F4528">
          <w:rPr>
            <w:noProof/>
            <w:webHidden/>
          </w:rPr>
          <w:fldChar w:fldCharType="end"/>
        </w:r>
      </w:hyperlink>
    </w:p>
    <w:p w14:paraId="44005B3C" w14:textId="51E0FD9A"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21" w:history="1">
        <w:r w:rsidR="005F4528" w:rsidRPr="00AD0C09">
          <w:rPr>
            <w:rStyle w:val="Hyperlink"/>
            <w:noProof/>
          </w:rPr>
          <w:t>3.29.5 index property</w:t>
        </w:r>
        <w:r w:rsidR="005F4528">
          <w:rPr>
            <w:noProof/>
            <w:webHidden/>
          </w:rPr>
          <w:tab/>
        </w:r>
        <w:r w:rsidR="005F4528">
          <w:rPr>
            <w:noProof/>
            <w:webHidden/>
          </w:rPr>
          <w:fldChar w:fldCharType="begin"/>
        </w:r>
        <w:r w:rsidR="005F4528">
          <w:rPr>
            <w:noProof/>
            <w:webHidden/>
          </w:rPr>
          <w:instrText xml:space="preserve"> PAGEREF _Toc4443021 \h </w:instrText>
        </w:r>
        <w:r w:rsidR="005F4528">
          <w:rPr>
            <w:noProof/>
            <w:webHidden/>
          </w:rPr>
        </w:r>
        <w:r w:rsidR="005F4528">
          <w:rPr>
            <w:noProof/>
            <w:webHidden/>
          </w:rPr>
          <w:fldChar w:fldCharType="separate"/>
        </w:r>
        <w:r w:rsidR="005F4528">
          <w:rPr>
            <w:noProof/>
            <w:webHidden/>
          </w:rPr>
          <w:t>106</w:t>
        </w:r>
        <w:r w:rsidR="005F4528">
          <w:rPr>
            <w:noProof/>
            <w:webHidden/>
          </w:rPr>
          <w:fldChar w:fldCharType="end"/>
        </w:r>
      </w:hyperlink>
    </w:p>
    <w:p w14:paraId="5CB8F6D2" w14:textId="549502B4"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22" w:history="1">
        <w:r w:rsidR="005F4528" w:rsidRPr="00AD0C09">
          <w:rPr>
            <w:rStyle w:val="Hyperlink"/>
            <w:noProof/>
          </w:rPr>
          <w:t>3.29.6 fullyQualifiedName property</w:t>
        </w:r>
        <w:r w:rsidR="005F4528">
          <w:rPr>
            <w:noProof/>
            <w:webHidden/>
          </w:rPr>
          <w:tab/>
        </w:r>
        <w:r w:rsidR="005F4528">
          <w:rPr>
            <w:noProof/>
            <w:webHidden/>
          </w:rPr>
          <w:fldChar w:fldCharType="begin"/>
        </w:r>
        <w:r w:rsidR="005F4528">
          <w:rPr>
            <w:noProof/>
            <w:webHidden/>
          </w:rPr>
          <w:instrText xml:space="preserve"> PAGEREF _Toc4443022 \h </w:instrText>
        </w:r>
        <w:r w:rsidR="005F4528">
          <w:rPr>
            <w:noProof/>
            <w:webHidden/>
          </w:rPr>
        </w:r>
        <w:r w:rsidR="005F4528">
          <w:rPr>
            <w:noProof/>
            <w:webHidden/>
          </w:rPr>
          <w:fldChar w:fldCharType="separate"/>
        </w:r>
        <w:r w:rsidR="005F4528">
          <w:rPr>
            <w:noProof/>
            <w:webHidden/>
          </w:rPr>
          <w:t>106</w:t>
        </w:r>
        <w:r w:rsidR="005F4528">
          <w:rPr>
            <w:noProof/>
            <w:webHidden/>
          </w:rPr>
          <w:fldChar w:fldCharType="end"/>
        </w:r>
      </w:hyperlink>
    </w:p>
    <w:p w14:paraId="3EE1B0F4" w14:textId="31ABECF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23" w:history="1">
        <w:r w:rsidR="005F4528" w:rsidRPr="00AD0C09">
          <w:rPr>
            <w:rStyle w:val="Hyperlink"/>
            <w:noProof/>
          </w:rPr>
          <w:t>3.29.7 decoratedName property</w:t>
        </w:r>
        <w:r w:rsidR="005F4528">
          <w:rPr>
            <w:noProof/>
            <w:webHidden/>
          </w:rPr>
          <w:tab/>
        </w:r>
        <w:r w:rsidR="005F4528">
          <w:rPr>
            <w:noProof/>
            <w:webHidden/>
          </w:rPr>
          <w:fldChar w:fldCharType="begin"/>
        </w:r>
        <w:r w:rsidR="005F4528">
          <w:rPr>
            <w:noProof/>
            <w:webHidden/>
          </w:rPr>
          <w:instrText xml:space="preserve"> PAGEREF _Toc4443023 \h </w:instrText>
        </w:r>
        <w:r w:rsidR="005F4528">
          <w:rPr>
            <w:noProof/>
            <w:webHidden/>
          </w:rPr>
        </w:r>
        <w:r w:rsidR="005F4528">
          <w:rPr>
            <w:noProof/>
            <w:webHidden/>
          </w:rPr>
          <w:fldChar w:fldCharType="separate"/>
        </w:r>
        <w:r w:rsidR="005F4528">
          <w:rPr>
            <w:noProof/>
            <w:webHidden/>
          </w:rPr>
          <w:t>107</w:t>
        </w:r>
        <w:r w:rsidR="005F4528">
          <w:rPr>
            <w:noProof/>
            <w:webHidden/>
          </w:rPr>
          <w:fldChar w:fldCharType="end"/>
        </w:r>
      </w:hyperlink>
    </w:p>
    <w:p w14:paraId="734E523C" w14:textId="46B702AB"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24" w:history="1">
        <w:r w:rsidR="005F4528" w:rsidRPr="00AD0C09">
          <w:rPr>
            <w:rStyle w:val="Hyperlink"/>
            <w:noProof/>
          </w:rPr>
          <w:t>3.29.8 kind property</w:t>
        </w:r>
        <w:r w:rsidR="005F4528">
          <w:rPr>
            <w:noProof/>
            <w:webHidden/>
          </w:rPr>
          <w:tab/>
        </w:r>
        <w:r w:rsidR="005F4528">
          <w:rPr>
            <w:noProof/>
            <w:webHidden/>
          </w:rPr>
          <w:fldChar w:fldCharType="begin"/>
        </w:r>
        <w:r w:rsidR="005F4528">
          <w:rPr>
            <w:noProof/>
            <w:webHidden/>
          </w:rPr>
          <w:instrText xml:space="preserve"> PAGEREF _Toc4443024 \h </w:instrText>
        </w:r>
        <w:r w:rsidR="005F4528">
          <w:rPr>
            <w:noProof/>
            <w:webHidden/>
          </w:rPr>
        </w:r>
        <w:r w:rsidR="005F4528">
          <w:rPr>
            <w:noProof/>
            <w:webHidden/>
          </w:rPr>
          <w:fldChar w:fldCharType="separate"/>
        </w:r>
        <w:r w:rsidR="005F4528">
          <w:rPr>
            <w:noProof/>
            <w:webHidden/>
          </w:rPr>
          <w:t>108</w:t>
        </w:r>
        <w:r w:rsidR="005F4528">
          <w:rPr>
            <w:noProof/>
            <w:webHidden/>
          </w:rPr>
          <w:fldChar w:fldCharType="end"/>
        </w:r>
      </w:hyperlink>
    </w:p>
    <w:p w14:paraId="1EB5C095" w14:textId="2E232F14"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25" w:history="1">
        <w:r w:rsidR="005F4528" w:rsidRPr="00AD0C09">
          <w:rPr>
            <w:rStyle w:val="Hyperlink"/>
            <w:noProof/>
          </w:rPr>
          <w:t>3.29.9 parentIndex property</w:t>
        </w:r>
        <w:r w:rsidR="005F4528">
          <w:rPr>
            <w:noProof/>
            <w:webHidden/>
          </w:rPr>
          <w:tab/>
        </w:r>
        <w:r w:rsidR="005F4528">
          <w:rPr>
            <w:noProof/>
            <w:webHidden/>
          </w:rPr>
          <w:fldChar w:fldCharType="begin"/>
        </w:r>
        <w:r w:rsidR="005F4528">
          <w:rPr>
            <w:noProof/>
            <w:webHidden/>
          </w:rPr>
          <w:instrText xml:space="preserve"> PAGEREF _Toc4443025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DA9E67A" w14:textId="5CD110A7"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26" w:history="1">
        <w:r w:rsidR="005F4528" w:rsidRPr="00AD0C09">
          <w:rPr>
            <w:rStyle w:val="Hyperlink"/>
            <w:noProof/>
          </w:rPr>
          <w:t>3.30 suppression object</w:t>
        </w:r>
        <w:r w:rsidR="005F4528">
          <w:rPr>
            <w:noProof/>
            <w:webHidden/>
          </w:rPr>
          <w:tab/>
        </w:r>
        <w:r w:rsidR="005F4528">
          <w:rPr>
            <w:noProof/>
            <w:webHidden/>
          </w:rPr>
          <w:fldChar w:fldCharType="begin"/>
        </w:r>
        <w:r w:rsidR="005F4528">
          <w:rPr>
            <w:noProof/>
            <w:webHidden/>
          </w:rPr>
          <w:instrText xml:space="preserve"> PAGEREF _Toc4443026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9FBA1B3" w14:textId="7308C8C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27" w:history="1">
        <w:r w:rsidR="005F4528" w:rsidRPr="00AD0C09">
          <w:rPr>
            <w:rStyle w:val="Hyperlink"/>
            <w:noProof/>
          </w:rPr>
          <w:t>3.30.1 General</w:t>
        </w:r>
        <w:r w:rsidR="005F4528">
          <w:rPr>
            <w:noProof/>
            <w:webHidden/>
          </w:rPr>
          <w:tab/>
        </w:r>
        <w:r w:rsidR="005F4528">
          <w:rPr>
            <w:noProof/>
            <w:webHidden/>
          </w:rPr>
          <w:fldChar w:fldCharType="begin"/>
        </w:r>
        <w:r w:rsidR="005F4528">
          <w:rPr>
            <w:noProof/>
            <w:webHidden/>
          </w:rPr>
          <w:instrText xml:space="preserve"> PAGEREF _Toc4443027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05771F88" w14:textId="56A5B68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28" w:history="1">
        <w:r w:rsidR="005F4528" w:rsidRPr="00AD0C09">
          <w:rPr>
            <w:rStyle w:val="Hyperlink"/>
            <w:noProof/>
          </w:rPr>
          <w:t>3.30.2 kind property</w:t>
        </w:r>
        <w:r w:rsidR="005F4528">
          <w:rPr>
            <w:noProof/>
            <w:webHidden/>
          </w:rPr>
          <w:tab/>
        </w:r>
        <w:r w:rsidR="005F4528">
          <w:rPr>
            <w:noProof/>
            <w:webHidden/>
          </w:rPr>
          <w:fldChar w:fldCharType="begin"/>
        </w:r>
        <w:r w:rsidR="005F4528">
          <w:rPr>
            <w:noProof/>
            <w:webHidden/>
          </w:rPr>
          <w:instrText xml:space="preserve"> PAGEREF _Toc4443028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46014D2B" w14:textId="02864D66" w:rsidR="005F4528" w:rsidRDefault="00740F65">
      <w:pPr>
        <w:pStyle w:val="TOC4"/>
        <w:tabs>
          <w:tab w:val="right" w:leader="dot" w:pos="9350"/>
        </w:tabs>
        <w:rPr>
          <w:rFonts w:asciiTheme="minorHAnsi" w:eastAsiaTheme="minorEastAsia" w:hAnsiTheme="minorHAnsi" w:cstheme="minorBidi"/>
          <w:noProof/>
          <w:sz w:val="22"/>
          <w:szCs w:val="22"/>
        </w:rPr>
      </w:pPr>
      <w:hyperlink w:anchor="_Toc4443029" w:history="1">
        <w:r w:rsidR="005F4528" w:rsidRPr="00AD0C09">
          <w:rPr>
            <w:rStyle w:val="Hyperlink"/>
            <w:noProof/>
          </w:rPr>
          <w:t>3.30.2.1 suppressedInSource value</w:t>
        </w:r>
        <w:r w:rsidR="005F4528">
          <w:rPr>
            <w:noProof/>
            <w:webHidden/>
          </w:rPr>
          <w:tab/>
        </w:r>
        <w:r w:rsidR="005F4528">
          <w:rPr>
            <w:noProof/>
            <w:webHidden/>
          </w:rPr>
          <w:fldChar w:fldCharType="begin"/>
        </w:r>
        <w:r w:rsidR="005F4528">
          <w:rPr>
            <w:noProof/>
            <w:webHidden/>
          </w:rPr>
          <w:instrText xml:space="preserve"> PAGEREF _Toc4443029 \h </w:instrText>
        </w:r>
        <w:r w:rsidR="005F4528">
          <w:rPr>
            <w:noProof/>
            <w:webHidden/>
          </w:rPr>
        </w:r>
        <w:r w:rsidR="005F4528">
          <w:rPr>
            <w:noProof/>
            <w:webHidden/>
          </w:rPr>
          <w:fldChar w:fldCharType="separate"/>
        </w:r>
        <w:r w:rsidR="005F4528">
          <w:rPr>
            <w:noProof/>
            <w:webHidden/>
          </w:rPr>
          <w:t>111</w:t>
        </w:r>
        <w:r w:rsidR="005F4528">
          <w:rPr>
            <w:noProof/>
            <w:webHidden/>
          </w:rPr>
          <w:fldChar w:fldCharType="end"/>
        </w:r>
      </w:hyperlink>
    </w:p>
    <w:p w14:paraId="3AFA3D45" w14:textId="35B38316" w:rsidR="005F4528" w:rsidRDefault="00740F65">
      <w:pPr>
        <w:pStyle w:val="TOC4"/>
        <w:tabs>
          <w:tab w:val="right" w:leader="dot" w:pos="9350"/>
        </w:tabs>
        <w:rPr>
          <w:rFonts w:asciiTheme="minorHAnsi" w:eastAsiaTheme="minorEastAsia" w:hAnsiTheme="minorHAnsi" w:cstheme="minorBidi"/>
          <w:noProof/>
          <w:sz w:val="22"/>
          <w:szCs w:val="22"/>
        </w:rPr>
      </w:pPr>
      <w:hyperlink w:anchor="_Toc4443030" w:history="1">
        <w:r w:rsidR="005F4528" w:rsidRPr="00AD0C09">
          <w:rPr>
            <w:rStyle w:val="Hyperlink"/>
            <w:noProof/>
          </w:rPr>
          <w:t>3.30.2.2 suppressedExternally value</w:t>
        </w:r>
        <w:r w:rsidR="005F4528">
          <w:rPr>
            <w:noProof/>
            <w:webHidden/>
          </w:rPr>
          <w:tab/>
        </w:r>
        <w:r w:rsidR="005F4528">
          <w:rPr>
            <w:noProof/>
            <w:webHidden/>
          </w:rPr>
          <w:fldChar w:fldCharType="begin"/>
        </w:r>
        <w:r w:rsidR="005F4528">
          <w:rPr>
            <w:noProof/>
            <w:webHidden/>
          </w:rPr>
          <w:instrText xml:space="preserve"> PAGEREF _Toc4443030 \h </w:instrText>
        </w:r>
        <w:r w:rsidR="005F4528">
          <w:rPr>
            <w:noProof/>
            <w:webHidden/>
          </w:rPr>
        </w:r>
        <w:r w:rsidR="005F4528">
          <w:rPr>
            <w:noProof/>
            <w:webHidden/>
          </w:rPr>
          <w:fldChar w:fldCharType="separate"/>
        </w:r>
        <w:r w:rsidR="005F4528">
          <w:rPr>
            <w:noProof/>
            <w:webHidden/>
          </w:rPr>
          <w:t>112</w:t>
        </w:r>
        <w:r w:rsidR="005F4528">
          <w:rPr>
            <w:noProof/>
            <w:webHidden/>
          </w:rPr>
          <w:fldChar w:fldCharType="end"/>
        </w:r>
      </w:hyperlink>
    </w:p>
    <w:p w14:paraId="2D0D40F5" w14:textId="65FC2EAB"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31" w:history="1">
        <w:r w:rsidR="005F4528" w:rsidRPr="00AD0C09">
          <w:rPr>
            <w:rStyle w:val="Hyperlink"/>
            <w:noProof/>
          </w:rPr>
          <w:t>3.30.3 location property</w:t>
        </w:r>
        <w:r w:rsidR="005F4528">
          <w:rPr>
            <w:noProof/>
            <w:webHidden/>
          </w:rPr>
          <w:tab/>
        </w:r>
        <w:r w:rsidR="005F4528">
          <w:rPr>
            <w:noProof/>
            <w:webHidden/>
          </w:rPr>
          <w:fldChar w:fldCharType="begin"/>
        </w:r>
        <w:r w:rsidR="005F4528">
          <w:rPr>
            <w:noProof/>
            <w:webHidden/>
          </w:rPr>
          <w:instrText xml:space="preserve"> PAGEREF _Toc4443031 \h </w:instrText>
        </w:r>
        <w:r w:rsidR="005F4528">
          <w:rPr>
            <w:noProof/>
            <w:webHidden/>
          </w:rPr>
        </w:r>
        <w:r w:rsidR="005F4528">
          <w:rPr>
            <w:noProof/>
            <w:webHidden/>
          </w:rPr>
          <w:fldChar w:fldCharType="separate"/>
        </w:r>
        <w:r w:rsidR="005F4528">
          <w:rPr>
            <w:noProof/>
            <w:webHidden/>
          </w:rPr>
          <w:t>112</w:t>
        </w:r>
        <w:r w:rsidR="005F4528">
          <w:rPr>
            <w:noProof/>
            <w:webHidden/>
          </w:rPr>
          <w:fldChar w:fldCharType="end"/>
        </w:r>
      </w:hyperlink>
    </w:p>
    <w:p w14:paraId="7081B604" w14:textId="6F10CEBF"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32" w:history="1">
        <w:r w:rsidR="005F4528" w:rsidRPr="00AD0C09">
          <w:rPr>
            <w:rStyle w:val="Hyperlink"/>
            <w:noProof/>
          </w:rPr>
          <w:t>3.31 codeFlow object</w:t>
        </w:r>
        <w:r w:rsidR="005F4528">
          <w:rPr>
            <w:noProof/>
            <w:webHidden/>
          </w:rPr>
          <w:tab/>
        </w:r>
        <w:r w:rsidR="005F4528">
          <w:rPr>
            <w:noProof/>
            <w:webHidden/>
          </w:rPr>
          <w:fldChar w:fldCharType="begin"/>
        </w:r>
        <w:r w:rsidR="005F4528">
          <w:rPr>
            <w:noProof/>
            <w:webHidden/>
          </w:rPr>
          <w:instrText xml:space="preserve"> PAGEREF _Toc4443032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3B30AE71" w14:textId="42C79183"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33" w:history="1">
        <w:r w:rsidR="005F4528" w:rsidRPr="00AD0C09">
          <w:rPr>
            <w:rStyle w:val="Hyperlink"/>
            <w:noProof/>
          </w:rPr>
          <w:t>3.31.1 General</w:t>
        </w:r>
        <w:r w:rsidR="005F4528">
          <w:rPr>
            <w:noProof/>
            <w:webHidden/>
          </w:rPr>
          <w:tab/>
        </w:r>
        <w:r w:rsidR="005F4528">
          <w:rPr>
            <w:noProof/>
            <w:webHidden/>
          </w:rPr>
          <w:fldChar w:fldCharType="begin"/>
        </w:r>
        <w:r w:rsidR="005F4528">
          <w:rPr>
            <w:noProof/>
            <w:webHidden/>
          </w:rPr>
          <w:instrText xml:space="preserve"> PAGEREF _Toc4443033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55A0E99C" w14:textId="3F60A71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34" w:history="1">
        <w:r w:rsidR="005F4528" w:rsidRPr="00AD0C09">
          <w:rPr>
            <w:rStyle w:val="Hyperlink"/>
            <w:noProof/>
          </w:rPr>
          <w:t>3.31.2 message property</w:t>
        </w:r>
        <w:r w:rsidR="005F4528">
          <w:rPr>
            <w:noProof/>
            <w:webHidden/>
          </w:rPr>
          <w:tab/>
        </w:r>
        <w:r w:rsidR="005F4528">
          <w:rPr>
            <w:noProof/>
            <w:webHidden/>
          </w:rPr>
          <w:fldChar w:fldCharType="begin"/>
        </w:r>
        <w:r w:rsidR="005F4528">
          <w:rPr>
            <w:noProof/>
            <w:webHidden/>
          </w:rPr>
          <w:instrText xml:space="preserve"> PAGEREF _Toc4443034 \h </w:instrText>
        </w:r>
        <w:r w:rsidR="005F4528">
          <w:rPr>
            <w:noProof/>
            <w:webHidden/>
          </w:rPr>
        </w:r>
        <w:r w:rsidR="005F4528">
          <w:rPr>
            <w:noProof/>
            <w:webHidden/>
          </w:rPr>
          <w:fldChar w:fldCharType="separate"/>
        </w:r>
        <w:r w:rsidR="005F4528">
          <w:rPr>
            <w:noProof/>
            <w:webHidden/>
          </w:rPr>
          <w:t>113</w:t>
        </w:r>
        <w:r w:rsidR="005F4528">
          <w:rPr>
            <w:noProof/>
            <w:webHidden/>
          </w:rPr>
          <w:fldChar w:fldCharType="end"/>
        </w:r>
      </w:hyperlink>
    </w:p>
    <w:p w14:paraId="192EE73B" w14:textId="3ABB9D6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35" w:history="1">
        <w:r w:rsidR="005F4528" w:rsidRPr="00AD0C09">
          <w:rPr>
            <w:rStyle w:val="Hyperlink"/>
            <w:noProof/>
          </w:rPr>
          <w:t>3.31.3 threadFlows property</w:t>
        </w:r>
        <w:r w:rsidR="005F4528">
          <w:rPr>
            <w:noProof/>
            <w:webHidden/>
          </w:rPr>
          <w:tab/>
        </w:r>
        <w:r w:rsidR="005F4528">
          <w:rPr>
            <w:noProof/>
            <w:webHidden/>
          </w:rPr>
          <w:fldChar w:fldCharType="begin"/>
        </w:r>
        <w:r w:rsidR="005F4528">
          <w:rPr>
            <w:noProof/>
            <w:webHidden/>
          </w:rPr>
          <w:instrText xml:space="preserve"> PAGEREF _Toc4443035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76988F1" w14:textId="3138C386"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36" w:history="1">
        <w:r w:rsidR="005F4528" w:rsidRPr="00AD0C09">
          <w:rPr>
            <w:rStyle w:val="Hyperlink"/>
            <w:noProof/>
          </w:rPr>
          <w:t>3.32 threadFlow object</w:t>
        </w:r>
        <w:r w:rsidR="005F4528">
          <w:rPr>
            <w:noProof/>
            <w:webHidden/>
          </w:rPr>
          <w:tab/>
        </w:r>
        <w:r w:rsidR="005F4528">
          <w:rPr>
            <w:noProof/>
            <w:webHidden/>
          </w:rPr>
          <w:fldChar w:fldCharType="begin"/>
        </w:r>
        <w:r w:rsidR="005F4528">
          <w:rPr>
            <w:noProof/>
            <w:webHidden/>
          </w:rPr>
          <w:instrText xml:space="preserve"> PAGEREF _Toc4443036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66B75C77" w14:textId="5A4BE5AC"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37" w:history="1">
        <w:r w:rsidR="005F4528" w:rsidRPr="00AD0C09">
          <w:rPr>
            <w:rStyle w:val="Hyperlink"/>
            <w:noProof/>
          </w:rPr>
          <w:t>3.32.1 General</w:t>
        </w:r>
        <w:r w:rsidR="005F4528">
          <w:rPr>
            <w:noProof/>
            <w:webHidden/>
          </w:rPr>
          <w:tab/>
        </w:r>
        <w:r w:rsidR="005F4528">
          <w:rPr>
            <w:noProof/>
            <w:webHidden/>
          </w:rPr>
          <w:fldChar w:fldCharType="begin"/>
        </w:r>
        <w:r w:rsidR="005F4528">
          <w:rPr>
            <w:noProof/>
            <w:webHidden/>
          </w:rPr>
          <w:instrText xml:space="preserve"> PAGEREF _Toc4443037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2363360C" w14:textId="15787066"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38" w:history="1">
        <w:r w:rsidR="005F4528" w:rsidRPr="00AD0C09">
          <w:rPr>
            <w:rStyle w:val="Hyperlink"/>
            <w:noProof/>
          </w:rPr>
          <w:t>3.32.2 id property</w:t>
        </w:r>
        <w:r w:rsidR="005F4528">
          <w:rPr>
            <w:noProof/>
            <w:webHidden/>
          </w:rPr>
          <w:tab/>
        </w:r>
        <w:r w:rsidR="005F4528">
          <w:rPr>
            <w:noProof/>
            <w:webHidden/>
          </w:rPr>
          <w:fldChar w:fldCharType="begin"/>
        </w:r>
        <w:r w:rsidR="005F4528">
          <w:rPr>
            <w:noProof/>
            <w:webHidden/>
          </w:rPr>
          <w:instrText xml:space="preserve"> PAGEREF _Toc4443038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01D24A8" w14:textId="19ED857D"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39" w:history="1">
        <w:r w:rsidR="005F4528" w:rsidRPr="00AD0C09">
          <w:rPr>
            <w:rStyle w:val="Hyperlink"/>
            <w:noProof/>
          </w:rPr>
          <w:t>3.32.3 message property</w:t>
        </w:r>
        <w:r w:rsidR="005F4528">
          <w:rPr>
            <w:noProof/>
            <w:webHidden/>
          </w:rPr>
          <w:tab/>
        </w:r>
        <w:r w:rsidR="005F4528">
          <w:rPr>
            <w:noProof/>
            <w:webHidden/>
          </w:rPr>
          <w:fldChar w:fldCharType="begin"/>
        </w:r>
        <w:r w:rsidR="005F4528">
          <w:rPr>
            <w:noProof/>
            <w:webHidden/>
          </w:rPr>
          <w:instrText xml:space="preserve"> PAGEREF _Toc4443039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691400A5" w14:textId="414CBAF0"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40" w:history="1">
        <w:r w:rsidR="005F4528" w:rsidRPr="00AD0C09">
          <w:rPr>
            <w:rStyle w:val="Hyperlink"/>
            <w:noProof/>
          </w:rPr>
          <w:t>3.32.4 initialState property</w:t>
        </w:r>
        <w:r w:rsidR="005F4528">
          <w:rPr>
            <w:noProof/>
            <w:webHidden/>
          </w:rPr>
          <w:tab/>
        </w:r>
        <w:r w:rsidR="005F4528">
          <w:rPr>
            <w:noProof/>
            <w:webHidden/>
          </w:rPr>
          <w:fldChar w:fldCharType="begin"/>
        </w:r>
        <w:r w:rsidR="005F4528">
          <w:rPr>
            <w:noProof/>
            <w:webHidden/>
          </w:rPr>
          <w:instrText xml:space="preserve"> PAGEREF _Toc4443040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3F699BF3" w14:textId="71D4EF7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41" w:history="1">
        <w:r w:rsidR="005F4528" w:rsidRPr="00AD0C09">
          <w:rPr>
            <w:rStyle w:val="Hyperlink"/>
            <w:noProof/>
          </w:rPr>
          <w:t>3.32.5 immutableState property</w:t>
        </w:r>
        <w:r w:rsidR="005F4528">
          <w:rPr>
            <w:noProof/>
            <w:webHidden/>
          </w:rPr>
          <w:tab/>
        </w:r>
        <w:r w:rsidR="005F4528">
          <w:rPr>
            <w:noProof/>
            <w:webHidden/>
          </w:rPr>
          <w:fldChar w:fldCharType="begin"/>
        </w:r>
        <w:r w:rsidR="005F4528">
          <w:rPr>
            <w:noProof/>
            <w:webHidden/>
          </w:rPr>
          <w:instrText xml:space="preserve"> PAGEREF _Toc4443041 \h </w:instrText>
        </w:r>
        <w:r w:rsidR="005F4528">
          <w:rPr>
            <w:noProof/>
            <w:webHidden/>
          </w:rPr>
        </w:r>
        <w:r w:rsidR="005F4528">
          <w:rPr>
            <w:noProof/>
            <w:webHidden/>
          </w:rPr>
          <w:fldChar w:fldCharType="separate"/>
        </w:r>
        <w:r w:rsidR="005F4528">
          <w:rPr>
            <w:noProof/>
            <w:webHidden/>
          </w:rPr>
          <w:t>114</w:t>
        </w:r>
        <w:r w:rsidR="005F4528">
          <w:rPr>
            <w:noProof/>
            <w:webHidden/>
          </w:rPr>
          <w:fldChar w:fldCharType="end"/>
        </w:r>
      </w:hyperlink>
    </w:p>
    <w:p w14:paraId="5190833B" w14:textId="53E6E95B"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42" w:history="1">
        <w:r w:rsidR="005F4528" w:rsidRPr="00AD0C09">
          <w:rPr>
            <w:rStyle w:val="Hyperlink"/>
            <w:noProof/>
          </w:rPr>
          <w:t>3.32.6 locations property</w:t>
        </w:r>
        <w:r w:rsidR="005F4528">
          <w:rPr>
            <w:noProof/>
            <w:webHidden/>
          </w:rPr>
          <w:tab/>
        </w:r>
        <w:r w:rsidR="005F4528">
          <w:rPr>
            <w:noProof/>
            <w:webHidden/>
          </w:rPr>
          <w:fldChar w:fldCharType="begin"/>
        </w:r>
        <w:r w:rsidR="005F4528">
          <w:rPr>
            <w:noProof/>
            <w:webHidden/>
          </w:rPr>
          <w:instrText xml:space="preserve"> PAGEREF _Toc4443042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300752FD" w14:textId="2AA9B712"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43" w:history="1">
        <w:r w:rsidR="005F4528" w:rsidRPr="00AD0C09">
          <w:rPr>
            <w:rStyle w:val="Hyperlink"/>
            <w:noProof/>
          </w:rPr>
          <w:t>3.33 graph object</w:t>
        </w:r>
        <w:r w:rsidR="005F4528">
          <w:rPr>
            <w:noProof/>
            <w:webHidden/>
          </w:rPr>
          <w:tab/>
        </w:r>
        <w:r w:rsidR="005F4528">
          <w:rPr>
            <w:noProof/>
            <w:webHidden/>
          </w:rPr>
          <w:fldChar w:fldCharType="begin"/>
        </w:r>
        <w:r w:rsidR="005F4528">
          <w:rPr>
            <w:noProof/>
            <w:webHidden/>
          </w:rPr>
          <w:instrText xml:space="preserve"> PAGEREF _Toc4443043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2407849C" w14:textId="2B59933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44" w:history="1">
        <w:r w:rsidR="005F4528" w:rsidRPr="00AD0C09">
          <w:rPr>
            <w:rStyle w:val="Hyperlink"/>
            <w:noProof/>
          </w:rPr>
          <w:t>3.33.1 General</w:t>
        </w:r>
        <w:r w:rsidR="005F4528">
          <w:rPr>
            <w:noProof/>
            <w:webHidden/>
          </w:rPr>
          <w:tab/>
        </w:r>
        <w:r w:rsidR="005F4528">
          <w:rPr>
            <w:noProof/>
            <w:webHidden/>
          </w:rPr>
          <w:fldChar w:fldCharType="begin"/>
        </w:r>
        <w:r w:rsidR="005F4528">
          <w:rPr>
            <w:noProof/>
            <w:webHidden/>
          </w:rPr>
          <w:instrText xml:space="preserve"> PAGEREF _Toc4443044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4F772033" w14:textId="61BA6CAD"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45" w:history="1">
        <w:r w:rsidR="005F4528" w:rsidRPr="00AD0C09">
          <w:rPr>
            <w:rStyle w:val="Hyperlink"/>
            <w:noProof/>
          </w:rPr>
          <w:t>3.33.2 description property</w:t>
        </w:r>
        <w:r w:rsidR="005F4528">
          <w:rPr>
            <w:noProof/>
            <w:webHidden/>
          </w:rPr>
          <w:tab/>
        </w:r>
        <w:r w:rsidR="005F4528">
          <w:rPr>
            <w:noProof/>
            <w:webHidden/>
          </w:rPr>
          <w:fldChar w:fldCharType="begin"/>
        </w:r>
        <w:r w:rsidR="005F4528">
          <w:rPr>
            <w:noProof/>
            <w:webHidden/>
          </w:rPr>
          <w:instrText xml:space="preserve"> PAGEREF _Toc4443045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281B21F7" w14:textId="7D1B7A3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46" w:history="1">
        <w:r w:rsidR="005F4528" w:rsidRPr="00AD0C09">
          <w:rPr>
            <w:rStyle w:val="Hyperlink"/>
            <w:noProof/>
          </w:rPr>
          <w:t>3.33.3 nodes property</w:t>
        </w:r>
        <w:r w:rsidR="005F4528">
          <w:rPr>
            <w:noProof/>
            <w:webHidden/>
          </w:rPr>
          <w:tab/>
        </w:r>
        <w:r w:rsidR="005F4528">
          <w:rPr>
            <w:noProof/>
            <w:webHidden/>
          </w:rPr>
          <w:fldChar w:fldCharType="begin"/>
        </w:r>
        <w:r w:rsidR="005F4528">
          <w:rPr>
            <w:noProof/>
            <w:webHidden/>
          </w:rPr>
          <w:instrText xml:space="preserve"> PAGEREF _Toc4443046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33F2C79D" w14:textId="50F9706B"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47" w:history="1">
        <w:r w:rsidR="005F4528" w:rsidRPr="00AD0C09">
          <w:rPr>
            <w:rStyle w:val="Hyperlink"/>
            <w:noProof/>
          </w:rPr>
          <w:t>3.33.4 edges property</w:t>
        </w:r>
        <w:r w:rsidR="005F4528">
          <w:rPr>
            <w:noProof/>
            <w:webHidden/>
          </w:rPr>
          <w:tab/>
        </w:r>
        <w:r w:rsidR="005F4528">
          <w:rPr>
            <w:noProof/>
            <w:webHidden/>
          </w:rPr>
          <w:fldChar w:fldCharType="begin"/>
        </w:r>
        <w:r w:rsidR="005F4528">
          <w:rPr>
            <w:noProof/>
            <w:webHidden/>
          </w:rPr>
          <w:instrText xml:space="preserve"> PAGEREF _Toc4443047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03E0A56F" w14:textId="79B16436"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48" w:history="1">
        <w:r w:rsidR="005F4528" w:rsidRPr="00AD0C09">
          <w:rPr>
            <w:rStyle w:val="Hyperlink"/>
            <w:noProof/>
          </w:rPr>
          <w:t>3.34 node object</w:t>
        </w:r>
        <w:r w:rsidR="005F4528">
          <w:rPr>
            <w:noProof/>
            <w:webHidden/>
          </w:rPr>
          <w:tab/>
        </w:r>
        <w:r w:rsidR="005F4528">
          <w:rPr>
            <w:noProof/>
            <w:webHidden/>
          </w:rPr>
          <w:fldChar w:fldCharType="begin"/>
        </w:r>
        <w:r w:rsidR="005F4528">
          <w:rPr>
            <w:noProof/>
            <w:webHidden/>
          </w:rPr>
          <w:instrText xml:space="preserve"> PAGEREF _Toc4443048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5C374D2B" w14:textId="5ADEBE6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49" w:history="1">
        <w:r w:rsidR="005F4528" w:rsidRPr="00AD0C09">
          <w:rPr>
            <w:rStyle w:val="Hyperlink"/>
            <w:noProof/>
          </w:rPr>
          <w:t>3.34.1 General</w:t>
        </w:r>
        <w:r w:rsidR="005F4528">
          <w:rPr>
            <w:noProof/>
            <w:webHidden/>
          </w:rPr>
          <w:tab/>
        </w:r>
        <w:r w:rsidR="005F4528">
          <w:rPr>
            <w:noProof/>
            <w:webHidden/>
          </w:rPr>
          <w:fldChar w:fldCharType="begin"/>
        </w:r>
        <w:r w:rsidR="005F4528">
          <w:rPr>
            <w:noProof/>
            <w:webHidden/>
          </w:rPr>
          <w:instrText xml:space="preserve"> PAGEREF _Toc4443049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50984D27" w14:textId="40805C14"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50" w:history="1">
        <w:r w:rsidR="005F4528" w:rsidRPr="00AD0C09">
          <w:rPr>
            <w:rStyle w:val="Hyperlink"/>
            <w:noProof/>
          </w:rPr>
          <w:t>3.34.2 id property</w:t>
        </w:r>
        <w:r w:rsidR="005F4528">
          <w:rPr>
            <w:noProof/>
            <w:webHidden/>
          </w:rPr>
          <w:tab/>
        </w:r>
        <w:r w:rsidR="005F4528">
          <w:rPr>
            <w:noProof/>
            <w:webHidden/>
          </w:rPr>
          <w:fldChar w:fldCharType="begin"/>
        </w:r>
        <w:r w:rsidR="005F4528">
          <w:rPr>
            <w:noProof/>
            <w:webHidden/>
          </w:rPr>
          <w:instrText xml:space="preserve"> PAGEREF _Toc4443050 \h </w:instrText>
        </w:r>
        <w:r w:rsidR="005F4528">
          <w:rPr>
            <w:noProof/>
            <w:webHidden/>
          </w:rPr>
        </w:r>
        <w:r w:rsidR="005F4528">
          <w:rPr>
            <w:noProof/>
            <w:webHidden/>
          </w:rPr>
          <w:fldChar w:fldCharType="separate"/>
        </w:r>
        <w:r w:rsidR="005F4528">
          <w:rPr>
            <w:noProof/>
            <w:webHidden/>
          </w:rPr>
          <w:t>115</w:t>
        </w:r>
        <w:r w:rsidR="005F4528">
          <w:rPr>
            <w:noProof/>
            <w:webHidden/>
          </w:rPr>
          <w:fldChar w:fldCharType="end"/>
        </w:r>
      </w:hyperlink>
    </w:p>
    <w:p w14:paraId="7DD4A589" w14:textId="215DAB2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51" w:history="1">
        <w:r w:rsidR="005F4528" w:rsidRPr="00AD0C09">
          <w:rPr>
            <w:rStyle w:val="Hyperlink"/>
            <w:noProof/>
          </w:rPr>
          <w:t>3.34.3 label property</w:t>
        </w:r>
        <w:r w:rsidR="005F4528">
          <w:rPr>
            <w:noProof/>
            <w:webHidden/>
          </w:rPr>
          <w:tab/>
        </w:r>
        <w:r w:rsidR="005F4528">
          <w:rPr>
            <w:noProof/>
            <w:webHidden/>
          </w:rPr>
          <w:fldChar w:fldCharType="begin"/>
        </w:r>
        <w:r w:rsidR="005F4528">
          <w:rPr>
            <w:noProof/>
            <w:webHidden/>
          </w:rPr>
          <w:instrText xml:space="preserve"> PAGEREF _Toc4443051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61DF66D6" w14:textId="3CC3DD9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52" w:history="1">
        <w:r w:rsidR="005F4528" w:rsidRPr="00AD0C09">
          <w:rPr>
            <w:rStyle w:val="Hyperlink"/>
            <w:noProof/>
          </w:rPr>
          <w:t>3.34.4 location property</w:t>
        </w:r>
        <w:r w:rsidR="005F4528">
          <w:rPr>
            <w:noProof/>
            <w:webHidden/>
          </w:rPr>
          <w:tab/>
        </w:r>
        <w:r w:rsidR="005F4528">
          <w:rPr>
            <w:noProof/>
            <w:webHidden/>
          </w:rPr>
          <w:fldChar w:fldCharType="begin"/>
        </w:r>
        <w:r w:rsidR="005F4528">
          <w:rPr>
            <w:noProof/>
            <w:webHidden/>
          </w:rPr>
          <w:instrText xml:space="preserve"> PAGEREF _Toc4443052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52791980" w14:textId="68502F6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53" w:history="1">
        <w:r w:rsidR="005F4528" w:rsidRPr="00AD0C09">
          <w:rPr>
            <w:rStyle w:val="Hyperlink"/>
            <w:noProof/>
          </w:rPr>
          <w:t>3.34.5 children property</w:t>
        </w:r>
        <w:r w:rsidR="005F4528">
          <w:rPr>
            <w:noProof/>
            <w:webHidden/>
          </w:rPr>
          <w:tab/>
        </w:r>
        <w:r w:rsidR="005F4528">
          <w:rPr>
            <w:noProof/>
            <w:webHidden/>
          </w:rPr>
          <w:fldChar w:fldCharType="begin"/>
        </w:r>
        <w:r w:rsidR="005F4528">
          <w:rPr>
            <w:noProof/>
            <w:webHidden/>
          </w:rPr>
          <w:instrText xml:space="preserve"> PAGEREF _Toc4443053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AD423B6" w14:textId="6EF343F6"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54" w:history="1">
        <w:r w:rsidR="005F4528" w:rsidRPr="00AD0C09">
          <w:rPr>
            <w:rStyle w:val="Hyperlink"/>
            <w:noProof/>
          </w:rPr>
          <w:t>3.35 edge object</w:t>
        </w:r>
        <w:r w:rsidR="005F4528">
          <w:rPr>
            <w:noProof/>
            <w:webHidden/>
          </w:rPr>
          <w:tab/>
        </w:r>
        <w:r w:rsidR="005F4528">
          <w:rPr>
            <w:noProof/>
            <w:webHidden/>
          </w:rPr>
          <w:fldChar w:fldCharType="begin"/>
        </w:r>
        <w:r w:rsidR="005F4528">
          <w:rPr>
            <w:noProof/>
            <w:webHidden/>
          </w:rPr>
          <w:instrText xml:space="preserve"> PAGEREF _Toc4443054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76AB94A" w14:textId="4C03E7B1"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55" w:history="1">
        <w:r w:rsidR="005F4528" w:rsidRPr="00AD0C09">
          <w:rPr>
            <w:rStyle w:val="Hyperlink"/>
            <w:noProof/>
          </w:rPr>
          <w:t>3.35.1 General</w:t>
        </w:r>
        <w:r w:rsidR="005F4528">
          <w:rPr>
            <w:noProof/>
            <w:webHidden/>
          </w:rPr>
          <w:tab/>
        </w:r>
        <w:r w:rsidR="005F4528">
          <w:rPr>
            <w:noProof/>
            <w:webHidden/>
          </w:rPr>
          <w:fldChar w:fldCharType="begin"/>
        </w:r>
        <w:r w:rsidR="005F4528">
          <w:rPr>
            <w:noProof/>
            <w:webHidden/>
          </w:rPr>
          <w:instrText xml:space="preserve"> PAGEREF _Toc4443055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2452F9E4" w14:textId="4A551225"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56" w:history="1">
        <w:r w:rsidR="005F4528" w:rsidRPr="00AD0C09">
          <w:rPr>
            <w:rStyle w:val="Hyperlink"/>
            <w:noProof/>
          </w:rPr>
          <w:t>3.35.2 id property</w:t>
        </w:r>
        <w:r w:rsidR="005F4528">
          <w:rPr>
            <w:noProof/>
            <w:webHidden/>
          </w:rPr>
          <w:tab/>
        </w:r>
        <w:r w:rsidR="005F4528">
          <w:rPr>
            <w:noProof/>
            <w:webHidden/>
          </w:rPr>
          <w:fldChar w:fldCharType="begin"/>
        </w:r>
        <w:r w:rsidR="005F4528">
          <w:rPr>
            <w:noProof/>
            <w:webHidden/>
          </w:rPr>
          <w:instrText xml:space="preserve"> PAGEREF _Toc4443056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1E496789" w14:textId="74BBD194"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57" w:history="1">
        <w:r w:rsidR="005F4528" w:rsidRPr="00AD0C09">
          <w:rPr>
            <w:rStyle w:val="Hyperlink"/>
            <w:noProof/>
          </w:rPr>
          <w:t>3.35.3 label property</w:t>
        </w:r>
        <w:r w:rsidR="005F4528">
          <w:rPr>
            <w:noProof/>
            <w:webHidden/>
          </w:rPr>
          <w:tab/>
        </w:r>
        <w:r w:rsidR="005F4528">
          <w:rPr>
            <w:noProof/>
            <w:webHidden/>
          </w:rPr>
          <w:fldChar w:fldCharType="begin"/>
        </w:r>
        <w:r w:rsidR="005F4528">
          <w:rPr>
            <w:noProof/>
            <w:webHidden/>
          </w:rPr>
          <w:instrText xml:space="preserve"> PAGEREF _Toc4443057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0115C618" w14:textId="4A4DB865"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58" w:history="1">
        <w:r w:rsidR="005F4528" w:rsidRPr="00AD0C09">
          <w:rPr>
            <w:rStyle w:val="Hyperlink"/>
            <w:noProof/>
          </w:rPr>
          <w:t>3.35.4 sourceNodeId property</w:t>
        </w:r>
        <w:r w:rsidR="005F4528">
          <w:rPr>
            <w:noProof/>
            <w:webHidden/>
          </w:rPr>
          <w:tab/>
        </w:r>
        <w:r w:rsidR="005F4528">
          <w:rPr>
            <w:noProof/>
            <w:webHidden/>
          </w:rPr>
          <w:fldChar w:fldCharType="begin"/>
        </w:r>
        <w:r w:rsidR="005F4528">
          <w:rPr>
            <w:noProof/>
            <w:webHidden/>
          </w:rPr>
          <w:instrText xml:space="preserve"> PAGEREF _Toc4443058 \h </w:instrText>
        </w:r>
        <w:r w:rsidR="005F4528">
          <w:rPr>
            <w:noProof/>
            <w:webHidden/>
          </w:rPr>
        </w:r>
        <w:r w:rsidR="005F4528">
          <w:rPr>
            <w:noProof/>
            <w:webHidden/>
          </w:rPr>
          <w:fldChar w:fldCharType="separate"/>
        </w:r>
        <w:r w:rsidR="005F4528">
          <w:rPr>
            <w:noProof/>
            <w:webHidden/>
          </w:rPr>
          <w:t>116</w:t>
        </w:r>
        <w:r w:rsidR="005F4528">
          <w:rPr>
            <w:noProof/>
            <w:webHidden/>
          </w:rPr>
          <w:fldChar w:fldCharType="end"/>
        </w:r>
      </w:hyperlink>
    </w:p>
    <w:p w14:paraId="3B5D3998" w14:textId="6488E7B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59" w:history="1">
        <w:r w:rsidR="005F4528" w:rsidRPr="00AD0C09">
          <w:rPr>
            <w:rStyle w:val="Hyperlink"/>
            <w:noProof/>
          </w:rPr>
          <w:t>3.35.5 targetNodeId property</w:t>
        </w:r>
        <w:r w:rsidR="005F4528">
          <w:rPr>
            <w:noProof/>
            <w:webHidden/>
          </w:rPr>
          <w:tab/>
        </w:r>
        <w:r w:rsidR="005F4528">
          <w:rPr>
            <w:noProof/>
            <w:webHidden/>
          </w:rPr>
          <w:fldChar w:fldCharType="begin"/>
        </w:r>
        <w:r w:rsidR="005F4528">
          <w:rPr>
            <w:noProof/>
            <w:webHidden/>
          </w:rPr>
          <w:instrText xml:space="preserve"> PAGEREF _Toc4443059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027762E0" w14:textId="33FE1AC7"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60" w:history="1">
        <w:r w:rsidR="005F4528" w:rsidRPr="00AD0C09">
          <w:rPr>
            <w:rStyle w:val="Hyperlink"/>
            <w:noProof/>
          </w:rPr>
          <w:t>3.36 graphTraversal object</w:t>
        </w:r>
        <w:r w:rsidR="005F4528">
          <w:rPr>
            <w:noProof/>
            <w:webHidden/>
          </w:rPr>
          <w:tab/>
        </w:r>
        <w:r w:rsidR="005F4528">
          <w:rPr>
            <w:noProof/>
            <w:webHidden/>
          </w:rPr>
          <w:fldChar w:fldCharType="begin"/>
        </w:r>
        <w:r w:rsidR="005F4528">
          <w:rPr>
            <w:noProof/>
            <w:webHidden/>
          </w:rPr>
          <w:instrText xml:space="preserve"> PAGEREF _Toc4443060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3918E479" w14:textId="551617D5"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61" w:history="1">
        <w:r w:rsidR="005F4528" w:rsidRPr="00AD0C09">
          <w:rPr>
            <w:rStyle w:val="Hyperlink"/>
            <w:noProof/>
          </w:rPr>
          <w:t>3.36.1 General</w:t>
        </w:r>
        <w:r w:rsidR="005F4528">
          <w:rPr>
            <w:noProof/>
            <w:webHidden/>
          </w:rPr>
          <w:tab/>
        </w:r>
        <w:r w:rsidR="005F4528">
          <w:rPr>
            <w:noProof/>
            <w:webHidden/>
          </w:rPr>
          <w:fldChar w:fldCharType="begin"/>
        </w:r>
        <w:r w:rsidR="005F4528">
          <w:rPr>
            <w:noProof/>
            <w:webHidden/>
          </w:rPr>
          <w:instrText xml:space="preserve"> PAGEREF _Toc4443061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0B01B92C" w14:textId="6AA2D7E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62" w:history="1">
        <w:r w:rsidR="005F4528" w:rsidRPr="00AD0C09">
          <w:rPr>
            <w:rStyle w:val="Hyperlink"/>
            <w:noProof/>
          </w:rPr>
          <w:t>3.36.2 Constraints</w:t>
        </w:r>
        <w:r w:rsidR="005F4528">
          <w:rPr>
            <w:noProof/>
            <w:webHidden/>
          </w:rPr>
          <w:tab/>
        </w:r>
        <w:r w:rsidR="005F4528">
          <w:rPr>
            <w:noProof/>
            <w:webHidden/>
          </w:rPr>
          <w:fldChar w:fldCharType="begin"/>
        </w:r>
        <w:r w:rsidR="005F4528">
          <w:rPr>
            <w:noProof/>
            <w:webHidden/>
          </w:rPr>
          <w:instrText xml:space="preserve"> PAGEREF _Toc4443062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5C2994D7" w14:textId="07AE892A"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63" w:history="1">
        <w:r w:rsidR="005F4528" w:rsidRPr="00AD0C09">
          <w:rPr>
            <w:rStyle w:val="Hyperlink"/>
            <w:noProof/>
          </w:rPr>
          <w:t>3.36.3 resultGraphIndex property</w:t>
        </w:r>
        <w:r w:rsidR="005F4528">
          <w:rPr>
            <w:noProof/>
            <w:webHidden/>
          </w:rPr>
          <w:tab/>
        </w:r>
        <w:r w:rsidR="005F4528">
          <w:rPr>
            <w:noProof/>
            <w:webHidden/>
          </w:rPr>
          <w:fldChar w:fldCharType="begin"/>
        </w:r>
        <w:r w:rsidR="005F4528">
          <w:rPr>
            <w:noProof/>
            <w:webHidden/>
          </w:rPr>
          <w:instrText xml:space="preserve"> PAGEREF _Toc4443063 \h </w:instrText>
        </w:r>
        <w:r w:rsidR="005F4528">
          <w:rPr>
            <w:noProof/>
            <w:webHidden/>
          </w:rPr>
        </w:r>
        <w:r w:rsidR="005F4528">
          <w:rPr>
            <w:noProof/>
            <w:webHidden/>
          </w:rPr>
          <w:fldChar w:fldCharType="separate"/>
        </w:r>
        <w:r w:rsidR="005F4528">
          <w:rPr>
            <w:noProof/>
            <w:webHidden/>
          </w:rPr>
          <w:t>117</w:t>
        </w:r>
        <w:r w:rsidR="005F4528">
          <w:rPr>
            <w:noProof/>
            <w:webHidden/>
          </w:rPr>
          <w:fldChar w:fldCharType="end"/>
        </w:r>
      </w:hyperlink>
    </w:p>
    <w:p w14:paraId="423FDD5D" w14:textId="3115B27A"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64" w:history="1">
        <w:r w:rsidR="005F4528" w:rsidRPr="00AD0C09">
          <w:rPr>
            <w:rStyle w:val="Hyperlink"/>
            <w:noProof/>
          </w:rPr>
          <w:t>3.36.4 runGraphIndex property</w:t>
        </w:r>
        <w:r w:rsidR="005F4528">
          <w:rPr>
            <w:noProof/>
            <w:webHidden/>
          </w:rPr>
          <w:tab/>
        </w:r>
        <w:r w:rsidR="005F4528">
          <w:rPr>
            <w:noProof/>
            <w:webHidden/>
          </w:rPr>
          <w:fldChar w:fldCharType="begin"/>
        </w:r>
        <w:r w:rsidR="005F4528">
          <w:rPr>
            <w:noProof/>
            <w:webHidden/>
          </w:rPr>
          <w:instrText xml:space="preserve"> PAGEREF _Toc4443064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271C09C9" w14:textId="360418CB"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65" w:history="1">
        <w:r w:rsidR="005F4528" w:rsidRPr="00AD0C09">
          <w:rPr>
            <w:rStyle w:val="Hyperlink"/>
            <w:noProof/>
          </w:rPr>
          <w:t>3.36.5 description property</w:t>
        </w:r>
        <w:r w:rsidR="005F4528">
          <w:rPr>
            <w:noProof/>
            <w:webHidden/>
          </w:rPr>
          <w:tab/>
        </w:r>
        <w:r w:rsidR="005F4528">
          <w:rPr>
            <w:noProof/>
            <w:webHidden/>
          </w:rPr>
          <w:fldChar w:fldCharType="begin"/>
        </w:r>
        <w:r w:rsidR="005F4528">
          <w:rPr>
            <w:noProof/>
            <w:webHidden/>
          </w:rPr>
          <w:instrText xml:space="preserve"> PAGEREF _Toc4443065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79B0250E" w14:textId="1FE352E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66" w:history="1">
        <w:r w:rsidR="005F4528" w:rsidRPr="00AD0C09">
          <w:rPr>
            <w:rStyle w:val="Hyperlink"/>
            <w:noProof/>
          </w:rPr>
          <w:t>3.36.6 initialState property</w:t>
        </w:r>
        <w:r w:rsidR="005F4528">
          <w:rPr>
            <w:noProof/>
            <w:webHidden/>
          </w:rPr>
          <w:tab/>
        </w:r>
        <w:r w:rsidR="005F4528">
          <w:rPr>
            <w:noProof/>
            <w:webHidden/>
          </w:rPr>
          <w:fldChar w:fldCharType="begin"/>
        </w:r>
        <w:r w:rsidR="005F4528">
          <w:rPr>
            <w:noProof/>
            <w:webHidden/>
          </w:rPr>
          <w:instrText xml:space="preserve"> PAGEREF _Toc4443066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758A7D66" w14:textId="45A056F8"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67" w:history="1">
        <w:r w:rsidR="005F4528" w:rsidRPr="00AD0C09">
          <w:rPr>
            <w:rStyle w:val="Hyperlink"/>
            <w:noProof/>
          </w:rPr>
          <w:t>3.36.7 immutableState property</w:t>
        </w:r>
        <w:r w:rsidR="005F4528">
          <w:rPr>
            <w:noProof/>
            <w:webHidden/>
          </w:rPr>
          <w:tab/>
        </w:r>
        <w:r w:rsidR="005F4528">
          <w:rPr>
            <w:noProof/>
            <w:webHidden/>
          </w:rPr>
          <w:fldChar w:fldCharType="begin"/>
        </w:r>
        <w:r w:rsidR="005F4528">
          <w:rPr>
            <w:noProof/>
            <w:webHidden/>
          </w:rPr>
          <w:instrText xml:space="preserve"> PAGEREF _Toc4443067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5CF9A0DF" w14:textId="382B83EA"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68" w:history="1">
        <w:r w:rsidR="005F4528" w:rsidRPr="00AD0C09">
          <w:rPr>
            <w:rStyle w:val="Hyperlink"/>
            <w:noProof/>
          </w:rPr>
          <w:t>3.36.8 edgeTraversals property</w:t>
        </w:r>
        <w:r w:rsidR="005F4528">
          <w:rPr>
            <w:noProof/>
            <w:webHidden/>
          </w:rPr>
          <w:tab/>
        </w:r>
        <w:r w:rsidR="005F4528">
          <w:rPr>
            <w:noProof/>
            <w:webHidden/>
          </w:rPr>
          <w:fldChar w:fldCharType="begin"/>
        </w:r>
        <w:r w:rsidR="005F4528">
          <w:rPr>
            <w:noProof/>
            <w:webHidden/>
          </w:rPr>
          <w:instrText xml:space="preserve"> PAGEREF _Toc4443068 \h </w:instrText>
        </w:r>
        <w:r w:rsidR="005F4528">
          <w:rPr>
            <w:noProof/>
            <w:webHidden/>
          </w:rPr>
        </w:r>
        <w:r w:rsidR="005F4528">
          <w:rPr>
            <w:noProof/>
            <w:webHidden/>
          </w:rPr>
          <w:fldChar w:fldCharType="separate"/>
        </w:r>
        <w:r w:rsidR="005F4528">
          <w:rPr>
            <w:noProof/>
            <w:webHidden/>
          </w:rPr>
          <w:t>118</w:t>
        </w:r>
        <w:r w:rsidR="005F4528">
          <w:rPr>
            <w:noProof/>
            <w:webHidden/>
          </w:rPr>
          <w:fldChar w:fldCharType="end"/>
        </w:r>
      </w:hyperlink>
    </w:p>
    <w:p w14:paraId="6F9D7DB9" w14:textId="3B0C1DA6"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69" w:history="1">
        <w:r w:rsidR="005F4528" w:rsidRPr="00AD0C09">
          <w:rPr>
            <w:rStyle w:val="Hyperlink"/>
            <w:noProof/>
          </w:rPr>
          <w:t>3.37 edgeTraversal object</w:t>
        </w:r>
        <w:r w:rsidR="005F4528">
          <w:rPr>
            <w:noProof/>
            <w:webHidden/>
          </w:rPr>
          <w:tab/>
        </w:r>
        <w:r w:rsidR="005F4528">
          <w:rPr>
            <w:noProof/>
            <w:webHidden/>
          </w:rPr>
          <w:fldChar w:fldCharType="begin"/>
        </w:r>
        <w:r w:rsidR="005F4528">
          <w:rPr>
            <w:noProof/>
            <w:webHidden/>
          </w:rPr>
          <w:instrText xml:space="preserve"> PAGEREF _Toc4443069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07ED25EF" w14:textId="201AD49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70" w:history="1">
        <w:r w:rsidR="005F4528" w:rsidRPr="00AD0C09">
          <w:rPr>
            <w:rStyle w:val="Hyperlink"/>
            <w:noProof/>
          </w:rPr>
          <w:t>3.37.1 General</w:t>
        </w:r>
        <w:r w:rsidR="005F4528">
          <w:rPr>
            <w:noProof/>
            <w:webHidden/>
          </w:rPr>
          <w:tab/>
        </w:r>
        <w:r w:rsidR="005F4528">
          <w:rPr>
            <w:noProof/>
            <w:webHidden/>
          </w:rPr>
          <w:fldChar w:fldCharType="begin"/>
        </w:r>
        <w:r w:rsidR="005F4528">
          <w:rPr>
            <w:noProof/>
            <w:webHidden/>
          </w:rPr>
          <w:instrText xml:space="preserve"> PAGEREF _Toc4443070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2FD501E4" w14:textId="42F03B3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71" w:history="1">
        <w:r w:rsidR="005F4528" w:rsidRPr="00AD0C09">
          <w:rPr>
            <w:rStyle w:val="Hyperlink"/>
            <w:noProof/>
          </w:rPr>
          <w:t>3.37.2 edgeId property</w:t>
        </w:r>
        <w:r w:rsidR="005F4528">
          <w:rPr>
            <w:noProof/>
            <w:webHidden/>
          </w:rPr>
          <w:tab/>
        </w:r>
        <w:r w:rsidR="005F4528">
          <w:rPr>
            <w:noProof/>
            <w:webHidden/>
          </w:rPr>
          <w:fldChar w:fldCharType="begin"/>
        </w:r>
        <w:r w:rsidR="005F4528">
          <w:rPr>
            <w:noProof/>
            <w:webHidden/>
          </w:rPr>
          <w:instrText xml:space="preserve"> PAGEREF _Toc4443071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19B646EC" w14:textId="503938D0"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72" w:history="1">
        <w:r w:rsidR="005F4528" w:rsidRPr="00AD0C09">
          <w:rPr>
            <w:rStyle w:val="Hyperlink"/>
            <w:noProof/>
          </w:rPr>
          <w:t>3.37.3 message property</w:t>
        </w:r>
        <w:r w:rsidR="005F4528">
          <w:rPr>
            <w:noProof/>
            <w:webHidden/>
          </w:rPr>
          <w:tab/>
        </w:r>
        <w:r w:rsidR="005F4528">
          <w:rPr>
            <w:noProof/>
            <w:webHidden/>
          </w:rPr>
          <w:fldChar w:fldCharType="begin"/>
        </w:r>
        <w:r w:rsidR="005F4528">
          <w:rPr>
            <w:noProof/>
            <w:webHidden/>
          </w:rPr>
          <w:instrText xml:space="preserve"> PAGEREF _Toc4443072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00CB7CF7" w14:textId="4888F9A0"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73" w:history="1">
        <w:r w:rsidR="005F4528" w:rsidRPr="00AD0C09">
          <w:rPr>
            <w:rStyle w:val="Hyperlink"/>
            <w:noProof/>
          </w:rPr>
          <w:t>3.37.4 finalState property</w:t>
        </w:r>
        <w:r w:rsidR="005F4528">
          <w:rPr>
            <w:noProof/>
            <w:webHidden/>
          </w:rPr>
          <w:tab/>
        </w:r>
        <w:r w:rsidR="005F4528">
          <w:rPr>
            <w:noProof/>
            <w:webHidden/>
          </w:rPr>
          <w:fldChar w:fldCharType="begin"/>
        </w:r>
        <w:r w:rsidR="005F4528">
          <w:rPr>
            <w:noProof/>
            <w:webHidden/>
          </w:rPr>
          <w:instrText xml:space="preserve"> PAGEREF _Toc4443073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1985D02C" w14:textId="600C822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74" w:history="1">
        <w:r w:rsidR="005F4528" w:rsidRPr="00AD0C09">
          <w:rPr>
            <w:rStyle w:val="Hyperlink"/>
            <w:noProof/>
          </w:rPr>
          <w:t>3.37.5 stepOverEdgeCount property</w:t>
        </w:r>
        <w:r w:rsidR="005F4528">
          <w:rPr>
            <w:noProof/>
            <w:webHidden/>
          </w:rPr>
          <w:tab/>
        </w:r>
        <w:r w:rsidR="005F4528">
          <w:rPr>
            <w:noProof/>
            <w:webHidden/>
          </w:rPr>
          <w:fldChar w:fldCharType="begin"/>
        </w:r>
        <w:r w:rsidR="005F4528">
          <w:rPr>
            <w:noProof/>
            <w:webHidden/>
          </w:rPr>
          <w:instrText xml:space="preserve"> PAGEREF _Toc4443074 \h </w:instrText>
        </w:r>
        <w:r w:rsidR="005F4528">
          <w:rPr>
            <w:noProof/>
            <w:webHidden/>
          </w:rPr>
        </w:r>
        <w:r w:rsidR="005F4528">
          <w:rPr>
            <w:noProof/>
            <w:webHidden/>
          </w:rPr>
          <w:fldChar w:fldCharType="separate"/>
        </w:r>
        <w:r w:rsidR="005F4528">
          <w:rPr>
            <w:noProof/>
            <w:webHidden/>
          </w:rPr>
          <w:t>120</w:t>
        </w:r>
        <w:r w:rsidR="005F4528">
          <w:rPr>
            <w:noProof/>
            <w:webHidden/>
          </w:rPr>
          <w:fldChar w:fldCharType="end"/>
        </w:r>
      </w:hyperlink>
    </w:p>
    <w:p w14:paraId="3D8FE38E" w14:textId="34B514A3"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75" w:history="1">
        <w:r w:rsidR="005F4528" w:rsidRPr="00AD0C09">
          <w:rPr>
            <w:rStyle w:val="Hyperlink"/>
            <w:noProof/>
          </w:rPr>
          <w:t>3.38 stack object</w:t>
        </w:r>
        <w:r w:rsidR="005F4528">
          <w:rPr>
            <w:noProof/>
            <w:webHidden/>
          </w:rPr>
          <w:tab/>
        </w:r>
        <w:r w:rsidR="005F4528">
          <w:rPr>
            <w:noProof/>
            <w:webHidden/>
          </w:rPr>
          <w:fldChar w:fldCharType="begin"/>
        </w:r>
        <w:r w:rsidR="005F4528">
          <w:rPr>
            <w:noProof/>
            <w:webHidden/>
          </w:rPr>
          <w:instrText xml:space="preserve"> PAGEREF _Toc4443075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4198D13" w14:textId="0F2310F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76" w:history="1">
        <w:r w:rsidR="005F4528" w:rsidRPr="00AD0C09">
          <w:rPr>
            <w:rStyle w:val="Hyperlink"/>
            <w:noProof/>
          </w:rPr>
          <w:t>3.38.1 General</w:t>
        </w:r>
        <w:r w:rsidR="005F4528">
          <w:rPr>
            <w:noProof/>
            <w:webHidden/>
          </w:rPr>
          <w:tab/>
        </w:r>
        <w:r w:rsidR="005F4528">
          <w:rPr>
            <w:noProof/>
            <w:webHidden/>
          </w:rPr>
          <w:fldChar w:fldCharType="begin"/>
        </w:r>
        <w:r w:rsidR="005F4528">
          <w:rPr>
            <w:noProof/>
            <w:webHidden/>
          </w:rPr>
          <w:instrText xml:space="preserve"> PAGEREF _Toc4443076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7345E2D2" w14:textId="357366AB"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77" w:history="1">
        <w:r w:rsidR="005F4528" w:rsidRPr="00AD0C09">
          <w:rPr>
            <w:rStyle w:val="Hyperlink"/>
            <w:noProof/>
          </w:rPr>
          <w:t>3.38.2 message property</w:t>
        </w:r>
        <w:r w:rsidR="005F4528">
          <w:rPr>
            <w:noProof/>
            <w:webHidden/>
          </w:rPr>
          <w:tab/>
        </w:r>
        <w:r w:rsidR="005F4528">
          <w:rPr>
            <w:noProof/>
            <w:webHidden/>
          </w:rPr>
          <w:fldChar w:fldCharType="begin"/>
        </w:r>
        <w:r w:rsidR="005F4528">
          <w:rPr>
            <w:noProof/>
            <w:webHidden/>
          </w:rPr>
          <w:instrText xml:space="preserve"> PAGEREF _Toc4443077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B1B9915" w14:textId="1158702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78" w:history="1">
        <w:r w:rsidR="005F4528" w:rsidRPr="00AD0C09">
          <w:rPr>
            <w:rStyle w:val="Hyperlink"/>
            <w:noProof/>
          </w:rPr>
          <w:t>3.38.3 frames property</w:t>
        </w:r>
        <w:r w:rsidR="005F4528">
          <w:rPr>
            <w:noProof/>
            <w:webHidden/>
          </w:rPr>
          <w:tab/>
        </w:r>
        <w:r w:rsidR="005F4528">
          <w:rPr>
            <w:noProof/>
            <w:webHidden/>
          </w:rPr>
          <w:fldChar w:fldCharType="begin"/>
        </w:r>
        <w:r w:rsidR="005F4528">
          <w:rPr>
            <w:noProof/>
            <w:webHidden/>
          </w:rPr>
          <w:instrText xml:space="preserve"> PAGEREF _Toc4443078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4CCCB224" w14:textId="5A51B383"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79" w:history="1">
        <w:r w:rsidR="005F4528" w:rsidRPr="00AD0C09">
          <w:rPr>
            <w:rStyle w:val="Hyperlink"/>
            <w:noProof/>
          </w:rPr>
          <w:t>3.39 stackFrame object</w:t>
        </w:r>
        <w:r w:rsidR="005F4528">
          <w:rPr>
            <w:noProof/>
            <w:webHidden/>
          </w:rPr>
          <w:tab/>
        </w:r>
        <w:r w:rsidR="005F4528">
          <w:rPr>
            <w:noProof/>
            <w:webHidden/>
          </w:rPr>
          <w:fldChar w:fldCharType="begin"/>
        </w:r>
        <w:r w:rsidR="005F4528">
          <w:rPr>
            <w:noProof/>
            <w:webHidden/>
          </w:rPr>
          <w:instrText xml:space="preserve"> PAGEREF _Toc4443079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63DADE0D" w14:textId="4883BC7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80" w:history="1">
        <w:r w:rsidR="005F4528" w:rsidRPr="00AD0C09">
          <w:rPr>
            <w:rStyle w:val="Hyperlink"/>
            <w:noProof/>
          </w:rPr>
          <w:t>3.39.1 General</w:t>
        </w:r>
        <w:r w:rsidR="005F4528">
          <w:rPr>
            <w:noProof/>
            <w:webHidden/>
          </w:rPr>
          <w:tab/>
        </w:r>
        <w:r w:rsidR="005F4528">
          <w:rPr>
            <w:noProof/>
            <w:webHidden/>
          </w:rPr>
          <w:fldChar w:fldCharType="begin"/>
        </w:r>
        <w:r w:rsidR="005F4528">
          <w:rPr>
            <w:noProof/>
            <w:webHidden/>
          </w:rPr>
          <w:instrText xml:space="preserve"> PAGEREF _Toc4443080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5E8583CB" w14:textId="5DCE9545"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81" w:history="1">
        <w:r w:rsidR="005F4528" w:rsidRPr="00AD0C09">
          <w:rPr>
            <w:rStyle w:val="Hyperlink"/>
            <w:noProof/>
          </w:rPr>
          <w:t>3.39.2 location property</w:t>
        </w:r>
        <w:r w:rsidR="005F4528">
          <w:rPr>
            <w:noProof/>
            <w:webHidden/>
          </w:rPr>
          <w:tab/>
        </w:r>
        <w:r w:rsidR="005F4528">
          <w:rPr>
            <w:noProof/>
            <w:webHidden/>
          </w:rPr>
          <w:fldChar w:fldCharType="begin"/>
        </w:r>
        <w:r w:rsidR="005F4528">
          <w:rPr>
            <w:noProof/>
            <w:webHidden/>
          </w:rPr>
          <w:instrText xml:space="preserve"> PAGEREF _Toc4443081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431DF23D" w14:textId="02B9BF40"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82" w:history="1">
        <w:r w:rsidR="005F4528" w:rsidRPr="00AD0C09">
          <w:rPr>
            <w:rStyle w:val="Hyperlink"/>
            <w:noProof/>
          </w:rPr>
          <w:t>3.39.3 module property</w:t>
        </w:r>
        <w:r w:rsidR="005F4528">
          <w:rPr>
            <w:noProof/>
            <w:webHidden/>
          </w:rPr>
          <w:tab/>
        </w:r>
        <w:r w:rsidR="005F4528">
          <w:rPr>
            <w:noProof/>
            <w:webHidden/>
          </w:rPr>
          <w:fldChar w:fldCharType="begin"/>
        </w:r>
        <w:r w:rsidR="005F4528">
          <w:rPr>
            <w:noProof/>
            <w:webHidden/>
          </w:rPr>
          <w:instrText xml:space="preserve"> PAGEREF _Toc4443082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6EE2F2C9" w14:textId="56E3BD65"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83" w:history="1">
        <w:r w:rsidR="005F4528" w:rsidRPr="00AD0C09">
          <w:rPr>
            <w:rStyle w:val="Hyperlink"/>
            <w:noProof/>
          </w:rPr>
          <w:t>3.39.4 threadId property</w:t>
        </w:r>
        <w:r w:rsidR="005F4528">
          <w:rPr>
            <w:noProof/>
            <w:webHidden/>
          </w:rPr>
          <w:tab/>
        </w:r>
        <w:r w:rsidR="005F4528">
          <w:rPr>
            <w:noProof/>
            <w:webHidden/>
          </w:rPr>
          <w:fldChar w:fldCharType="begin"/>
        </w:r>
        <w:r w:rsidR="005F4528">
          <w:rPr>
            <w:noProof/>
            <w:webHidden/>
          </w:rPr>
          <w:instrText xml:space="preserve"> PAGEREF _Toc4443083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1389070D" w14:textId="56730384"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84" w:history="1">
        <w:r w:rsidR="005F4528" w:rsidRPr="00AD0C09">
          <w:rPr>
            <w:rStyle w:val="Hyperlink"/>
            <w:noProof/>
          </w:rPr>
          <w:t>3.39.5 address property</w:t>
        </w:r>
        <w:r w:rsidR="005F4528">
          <w:rPr>
            <w:noProof/>
            <w:webHidden/>
          </w:rPr>
          <w:tab/>
        </w:r>
        <w:r w:rsidR="005F4528">
          <w:rPr>
            <w:noProof/>
            <w:webHidden/>
          </w:rPr>
          <w:fldChar w:fldCharType="begin"/>
        </w:r>
        <w:r w:rsidR="005F4528">
          <w:rPr>
            <w:noProof/>
            <w:webHidden/>
          </w:rPr>
          <w:instrText xml:space="preserve"> PAGEREF _Toc4443084 \h </w:instrText>
        </w:r>
        <w:r w:rsidR="005F4528">
          <w:rPr>
            <w:noProof/>
            <w:webHidden/>
          </w:rPr>
        </w:r>
        <w:r w:rsidR="005F4528">
          <w:rPr>
            <w:noProof/>
            <w:webHidden/>
          </w:rPr>
          <w:fldChar w:fldCharType="separate"/>
        </w:r>
        <w:r w:rsidR="005F4528">
          <w:rPr>
            <w:noProof/>
            <w:webHidden/>
          </w:rPr>
          <w:t>122</w:t>
        </w:r>
        <w:r w:rsidR="005F4528">
          <w:rPr>
            <w:noProof/>
            <w:webHidden/>
          </w:rPr>
          <w:fldChar w:fldCharType="end"/>
        </w:r>
      </w:hyperlink>
    </w:p>
    <w:p w14:paraId="0AE04548" w14:textId="5538068A"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85" w:history="1">
        <w:r w:rsidR="005F4528" w:rsidRPr="00AD0C09">
          <w:rPr>
            <w:rStyle w:val="Hyperlink"/>
            <w:noProof/>
          </w:rPr>
          <w:t>3.39.6 offset property</w:t>
        </w:r>
        <w:r w:rsidR="005F4528">
          <w:rPr>
            <w:noProof/>
            <w:webHidden/>
          </w:rPr>
          <w:tab/>
        </w:r>
        <w:r w:rsidR="005F4528">
          <w:rPr>
            <w:noProof/>
            <w:webHidden/>
          </w:rPr>
          <w:fldChar w:fldCharType="begin"/>
        </w:r>
        <w:r w:rsidR="005F4528">
          <w:rPr>
            <w:noProof/>
            <w:webHidden/>
          </w:rPr>
          <w:instrText xml:space="preserve"> PAGEREF _Toc4443085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58CEA08A" w14:textId="0E1EC23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86" w:history="1">
        <w:r w:rsidR="005F4528" w:rsidRPr="00AD0C09">
          <w:rPr>
            <w:rStyle w:val="Hyperlink"/>
            <w:noProof/>
          </w:rPr>
          <w:t>3.39.7 parameters property</w:t>
        </w:r>
        <w:r w:rsidR="005F4528">
          <w:rPr>
            <w:noProof/>
            <w:webHidden/>
          </w:rPr>
          <w:tab/>
        </w:r>
        <w:r w:rsidR="005F4528">
          <w:rPr>
            <w:noProof/>
            <w:webHidden/>
          </w:rPr>
          <w:fldChar w:fldCharType="begin"/>
        </w:r>
        <w:r w:rsidR="005F4528">
          <w:rPr>
            <w:noProof/>
            <w:webHidden/>
          </w:rPr>
          <w:instrText xml:space="preserve"> PAGEREF _Toc4443086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09F1AF9E" w14:textId="5C4F3EC0"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87" w:history="1">
        <w:r w:rsidR="005F4528" w:rsidRPr="00AD0C09">
          <w:rPr>
            <w:rStyle w:val="Hyperlink"/>
            <w:noProof/>
          </w:rPr>
          <w:t>3.40 threadFlowLocation object</w:t>
        </w:r>
        <w:r w:rsidR="005F4528">
          <w:rPr>
            <w:noProof/>
            <w:webHidden/>
          </w:rPr>
          <w:tab/>
        </w:r>
        <w:r w:rsidR="005F4528">
          <w:rPr>
            <w:noProof/>
            <w:webHidden/>
          </w:rPr>
          <w:fldChar w:fldCharType="begin"/>
        </w:r>
        <w:r w:rsidR="005F4528">
          <w:rPr>
            <w:noProof/>
            <w:webHidden/>
          </w:rPr>
          <w:instrText xml:space="preserve"> PAGEREF _Toc4443087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17EAFFF1" w14:textId="7002D52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88" w:history="1">
        <w:r w:rsidR="005F4528" w:rsidRPr="00AD0C09">
          <w:rPr>
            <w:rStyle w:val="Hyperlink"/>
            <w:noProof/>
          </w:rPr>
          <w:t>3.40.1 General</w:t>
        </w:r>
        <w:r w:rsidR="005F4528">
          <w:rPr>
            <w:noProof/>
            <w:webHidden/>
          </w:rPr>
          <w:tab/>
        </w:r>
        <w:r w:rsidR="005F4528">
          <w:rPr>
            <w:noProof/>
            <w:webHidden/>
          </w:rPr>
          <w:fldChar w:fldCharType="begin"/>
        </w:r>
        <w:r w:rsidR="005F4528">
          <w:rPr>
            <w:noProof/>
            <w:webHidden/>
          </w:rPr>
          <w:instrText xml:space="preserve"> PAGEREF _Toc4443088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2D69753A" w14:textId="0FC6B068"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89" w:history="1">
        <w:r w:rsidR="005F4528" w:rsidRPr="00AD0C09">
          <w:rPr>
            <w:rStyle w:val="Hyperlink"/>
            <w:noProof/>
          </w:rPr>
          <w:t>3.40.2 index property</w:t>
        </w:r>
        <w:r w:rsidR="005F4528">
          <w:rPr>
            <w:noProof/>
            <w:webHidden/>
          </w:rPr>
          <w:tab/>
        </w:r>
        <w:r w:rsidR="005F4528">
          <w:rPr>
            <w:noProof/>
            <w:webHidden/>
          </w:rPr>
          <w:fldChar w:fldCharType="begin"/>
        </w:r>
        <w:r w:rsidR="005F4528">
          <w:rPr>
            <w:noProof/>
            <w:webHidden/>
          </w:rPr>
          <w:instrText xml:space="preserve"> PAGEREF _Toc4443089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41C30025" w14:textId="6D3BAFC5"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90" w:history="1">
        <w:r w:rsidR="005F4528" w:rsidRPr="00AD0C09">
          <w:rPr>
            <w:rStyle w:val="Hyperlink"/>
            <w:noProof/>
          </w:rPr>
          <w:t>3.40.3 location property</w:t>
        </w:r>
        <w:r w:rsidR="005F4528">
          <w:rPr>
            <w:noProof/>
            <w:webHidden/>
          </w:rPr>
          <w:tab/>
        </w:r>
        <w:r w:rsidR="005F4528">
          <w:rPr>
            <w:noProof/>
            <w:webHidden/>
          </w:rPr>
          <w:fldChar w:fldCharType="begin"/>
        </w:r>
        <w:r w:rsidR="005F4528">
          <w:rPr>
            <w:noProof/>
            <w:webHidden/>
          </w:rPr>
          <w:instrText xml:space="preserve"> PAGEREF _Toc4443090 \h </w:instrText>
        </w:r>
        <w:r w:rsidR="005F4528">
          <w:rPr>
            <w:noProof/>
            <w:webHidden/>
          </w:rPr>
        </w:r>
        <w:r w:rsidR="005F4528">
          <w:rPr>
            <w:noProof/>
            <w:webHidden/>
          </w:rPr>
          <w:fldChar w:fldCharType="separate"/>
        </w:r>
        <w:r w:rsidR="005F4528">
          <w:rPr>
            <w:noProof/>
            <w:webHidden/>
          </w:rPr>
          <w:t>123</w:t>
        </w:r>
        <w:r w:rsidR="005F4528">
          <w:rPr>
            <w:noProof/>
            <w:webHidden/>
          </w:rPr>
          <w:fldChar w:fldCharType="end"/>
        </w:r>
      </w:hyperlink>
    </w:p>
    <w:p w14:paraId="70E96F9E" w14:textId="1C708B1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91" w:history="1">
        <w:r w:rsidR="005F4528" w:rsidRPr="00AD0C09">
          <w:rPr>
            <w:rStyle w:val="Hyperlink"/>
            <w:noProof/>
          </w:rPr>
          <w:t>3.40.4 module property</w:t>
        </w:r>
        <w:r w:rsidR="005F4528">
          <w:rPr>
            <w:noProof/>
            <w:webHidden/>
          </w:rPr>
          <w:tab/>
        </w:r>
        <w:r w:rsidR="005F4528">
          <w:rPr>
            <w:noProof/>
            <w:webHidden/>
          </w:rPr>
          <w:fldChar w:fldCharType="begin"/>
        </w:r>
        <w:r w:rsidR="005F4528">
          <w:rPr>
            <w:noProof/>
            <w:webHidden/>
          </w:rPr>
          <w:instrText xml:space="preserve"> PAGEREF _Toc4443091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466BFAFB" w14:textId="376D3128"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92" w:history="1">
        <w:r w:rsidR="005F4528" w:rsidRPr="00AD0C09">
          <w:rPr>
            <w:rStyle w:val="Hyperlink"/>
            <w:noProof/>
          </w:rPr>
          <w:t>3.40.5 stack property</w:t>
        </w:r>
        <w:r w:rsidR="005F4528">
          <w:rPr>
            <w:noProof/>
            <w:webHidden/>
          </w:rPr>
          <w:tab/>
        </w:r>
        <w:r w:rsidR="005F4528">
          <w:rPr>
            <w:noProof/>
            <w:webHidden/>
          </w:rPr>
          <w:fldChar w:fldCharType="begin"/>
        </w:r>
        <w:r w:rsidR="005F4528">
          <w:rPr>
            <w:noProof/>
            <w:webHidden/>
          </w:rPr>
          <w:instrText xml:space="preserve"> PAGEREF _Toc4443092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37884F51" w14:textId="2DA4BA6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93" w:history="1">
        <w:r w:rsidR="005F4528" w:rsidRPr="00AD0C09">
          <w:rPr>
            <w:rStyle w:val="Hyperlink"/>
            <w:noProof/>
          </w:rPr>
          <w:t>3.40.6 kinds property</w:t>
        </w:r>
        <w:r w:rsidR="005F4528">
          <w:rPr>
            <w:noProof/>
            <w:webHidden/>
          </w:rPr>
          <w:tab/>
        </w:r>
        <w:r w:rsidR="005F4528">
          <w:rPr>
            <w:noProof/>
            <w:webHidden/>
          </w:rPr>
          <w:fldChar w:fldCharType="begin"/>
        </w:r>
        <w:r w:rsidR="005F4528">
          <w:rPr>
            <w:noProof/>
            <w:webHidden/>
          </w:rPr>
          <w:instrText xml:space="preserve"> PAGEREF _Toc4443093 \h </w:instrText>
        </w:r>
        <w:r w:rsidR="005F4528">
          <w:rPr>
            <w:noProof/>
            <w:webHidden/>
          </w:rPr>
        </w:r>
        <w:r w:rsidR="005F4528">
          <w:rPr>
            <w:noProof/>
            <w:webHidden/>
          </w:rPr>
          <w:fldChar w:fldCharType="separate"/>
        </w:r>
        <w:r w:rsidR="005F4528">
          <w:rPr>
            <w:noProof/>
            <w:webHidden/>
          </w:rPr>
          <w:t>125</w:t>
        </w:r>
        <w:r w:rsidR="005F4528">
          <w:rPr>
            <w:noProof/>
            <w:webHidden/>
          </w:rPr>
          <w:fldChar w:fldCharType="end"/>
        </w:r>
      </w:hyperlink>
    </w:p>
    <w:p w14:paraId="0357B1FE" w14:textId="316B5B7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94" w:history="1">
        <w:r w:rsidR="005F4528" w:rsidRPr="00AD0C09">
          <w:rPr>
            <w:rStyle w:val="Hyperlink"/>
            <w:noProof/>
          </w:rPr>
          <w:t>3.40.7 state property</w:t>
        </w:r>
        <w:r w:rsidR="005F4528">
          <w:rPr>
            <w:noProof/>
            <w:webHidden/>
          </w:rPr>
          <w:tab/>
        </w:r>
        <w:r w:rsidR="005F4528">
          <w:rPr>
            <w:noProof/>
            <w:webHidden/>
          </w:rPr>
          <w:fldChar w:fldCharType="begin"/>
        </w:r>
        <w:r w:rsidR="005F4528">
          <w:rPr>
            <w:noProof/>
            <w:webHidden/>
          </w:rPr>
          <w:instrText xml:space="preserve"> PAGEREF _Toc4443094 \h </w:instrText>
        </w:r>
        <w:r w:rsidR="005F4528">
          <w:rPr>
            <w:noProof/>
            <w:webHidden/>
          </w:rPr>
        </w:r>
        <w:r w:rsidR="005F4528">
          <w:rPr>
            <w:noProof/>
            <w:webHidden/>
          </w:rPr>
          <w:fldChar w:fldCharType="separate"/>
        </w:r>
        <w:r w:rsidR="005F4528">
          <w:rPr>
            <w:noProof/>
            <w:webHidden/>
          </w:rPr>
          <w:t>126</w:t>
        </w:r>
        <w:r w:rsidR="005F4528">
          <w:rPr>
            <w:noProof/>
            <w:webHidden/>
          </w:rPr>
          <w:fldChar w:fldCharType="end"/>
        </w:r>
      </w:hyperlink>
    </w:p>
    <w:p w14:paraId="56540F66" w14:textId="76A1B8A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95" w:history="1">
        <w:r w:rsidR="005F4528" w:rsidRPr="00AD0C09">
          <w:rPr>
            <w:rStyle w:val="Hyperlink"/>
            <w:noProof/>
          </w:rPr>
          <w:t>3.40.8 nestingLevel property</w:t>
        </w:r>
        <w:r w:rsidR="005F4528">
          <w:rPr>
            <w:noProof/>
            <w:webHidden/>
          </w:rPr>
          <w:tab/>
        </w:r>
        <w:r w:rsidR="005F4528">
          <w:rPr>
            <w:noProof/>
            <w:webHidden/>
          </w:rPr>
          <w:fldChar w:fldCharType="begin"/>
        </w:r>
        <w:r w:rsidR="005F4528">
          <w:rPr>
            <w:noProof/>
            <w:webHidden/>
          </w:rPr>
          <w:instrText xml:space="preserve"> PAGEREF _Toc4443095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71DFA9BF" w14:textId="3B6CD7A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96" w:history="1">
        <w:r w:rsidR="005F4528" w:rsidRPr="00AD0C09">
          <w:rPr>
            <w:rStyle w:val="Hyperlink"/>
            <w:noProof/>
          </w:rPr>
          <w:t>3.40.9 executionOrder property</w:t>
        </w:r>
        <w:r w:rsidR="005F4528">
          <w:rPr>
            <w:noProof/>
            <w:webHidden/>
          </w:rPr>
          <w:tab/>
        </w:r>
        <w:r w:rsidR="005F4528">
          <w:rPr>
            <w:noProof/>
            <w:webHidden/>
          </w:rPr>
          <w:fldChar w:fldCharType="begin"/>
        </w:r>
        <w:r w:rsidR="005F4528">
          <w:rPr>
            <w:noProof/>
            <w:webHidden/>
          </w:rPr>
          <w:instrText xml:space="preserve"> PAGEREF _Toc4443096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2C800198" w14:textId="3828D04D"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97" w:history="1">
        <w:r w:rsidR="005F4528" w:rsidRPr="00AD0C09">
          <w:rPr>
            <w:rStyle w:val="Hyperlink"/>
            <w:noProof/>
          </w:rPr>
          <w:t>3.40.10 executionTimeUtc property</w:t>
        </w:r>
        <w:r w:rsidR="005F4528">
          <w:rPr>
            <w:noProof/>
            <w:webHidden/>
          </w:rPr>
          <w:tab/>
        </w:r>
        <w:r w:rsidR="005F4528">
          <w:rPr>
            <w:noProof/>
            <w:webHidden/>
          </w:rPr>
          <w:fldChar w:fldCharType="begin"/>
        </w:r>
        <w:r w:rsidR="005F4528">
          <w:rPr>
            <w:noProof/>
            <w:webHidden/>
          </w:rPr>
          <w:instrText xml:space="preserve"> PAGEREF _Toc4443097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45C9EBC6" w14:textId="2E294FD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098" w:history="1">
        <w:r w:rsidR="005F4528" w:rsidRPr="00AD0C09">
          <w:rPr>
            <w:rStyle w:val="Hyperlink"/>
            <w:noProof/>
          </w:rPr>
          <w:t>3.40.11 importance property</w:t>
        </w:r>
        <w:r w:rsidR="005F4528">
          <w:rPr>
            <w:noProof/>
            <w:webHidden/>
          </w:rPr>
          <w:tab/>
        </w:r>
        <w:r w:rsidR="005F4528">
          <w:rPr>
            <w:noProof/>
            <w:webHidden/>
          </w:rPr>
          <w:fldChar w:fldCharType="begin"/>
        </w:r>
        <w:r w:rsidR="005F4528">
          <w:rPr>
            <w:noProof/>
            <w:webHidden/>
          </w:rPr>
          <w:instrText xml:space="preserve"> PAGEREF _Toc4443098 \h </w:instrText>
        </w:r>
        <w:r w:rsidR="005F4528">
          <w:rPr>
            <w:noProof/>
            <w:webHidden/>
          </w:rPr>
        </w:r>
        <w:r w:rsidR="005F4528">
          <w:rPr>
            <w:noProof/>
            <w:webHidden/>
          </w:rPr>
          <w:fldChar w:fldCharType="separate"/>
        </w:r>
        <w:r w:rsidR="005F4528">
          <w:rPr>
            <w:noProof/>
            <w:webHidden/>
          </w:rPr>
          <w:t>127</w:t>
        </w:r>
        <w:r w:rsidR="005F4528">
          <w:rPr>
            <w:noProof/>
            <w:webHidden/>
          </w:rPr>
          <w:fldChar w:fldCharType="end"/>
        </w:r>
      </w:hyperlink>
    </w:p>
    <w:p w14:paraId="6E66F6AD" w14:textId="0BB5FFE2" w:rsidR="005F4528" w:rsidRDefault="00740F65">
      <w:pPr>
        <w:pStyle w:val="TOC2"/>
        <w:tabs>
          <w:tab w:val="right" w:leader="dot" w:pos="9350"/>
        </w:tabs>
        <w:rPr>
          <w:rFonts w:asciiTheme="minorHAnsi" w:eastAsiaTheme="minorEastAsia" w:hAnsiTheme="minorHAnsi" w:cstheme="minorBidi"/>
          <w:noProof/>
          <w:sz w:val="22"/>
          <w:szCs w:val="22"/>
        </w:rPr>
      </w:pPr>
      <w:hyperlink w:anchor="_Toc4443099" w:history="1">
        <w:r w:rsidR="005F4528" w:rsidRPr="00AD0C09">
          <w:rPr>
            <w:rStyle w:val="Hyperlink"/>
            <w:noProof/>
          </w:rPr>
          <w:t>3.41 resultProvenance object</w:t>
        </w:r>
        <w:r w:rsidR="005F4528">
          <w:rPr>
            <w:noProof/>
            <w:webHidden/>
          </w:rPr>
          <w:tab/>
        </w:r>
        <w:r w:rsidR="005F4528">
          <w:rPr>
            <w:noProof/>
            <w:webHidden/>
          </w:rPr>
          <w:fldChar w:fldCharType="begin"/>
        </w:r>
        <w:r w:rsidR="005F4528">
          <w:rPr>
            <w:noProof/>
            <w:webHidden/>
          </w:rPr>
          <w:instrText xml:space="preserve"> PAGEREF _Toc4443099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7F122C53" w14:textId="63629F24"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00" w:history="1">
        <w:r w:rsidR="005F4528" w:rsidRPr="00AD0C09">
          <w:rPr>
            <w:rStyle w:val="Hyperlink"/>
            <w:noProof/>
          </w:rPr>
          <w:t>3.41.1 General</w:t>
        </w:r>
        <w:r w:rsidR="005F4528">
          <w:rPr>
            <w:noProof/>
            <w:webHidden/>
          </w:rPr>
          <w:tab/>
        </w:r>
        <w:r w:rsidR="005F4528">
          <w:rPr>
            <w:noProof/>
            <w:webHidden/>
          </w:rPr>
          <w:fldChar w:fldCharType="begin"/>
        </w:r>
        <w:r w:rsidR="005F4528">
          <w:rPr>
            <w:noProof/>
            <w:webHidden/>
          </w:rPr>
          <w:instrText xml:space="preserve"> PAGEREF _Toc4443100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773B787D" w14:textId="6C4CFF5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01" w:history="1">
        <w:r w:rsidR="005F4528" w:rsidRPr="00AD0C09">
          <w:rPr>
            <w:rStyle w:val="Hyperlink"/>
            <w:noProof/>
          </w:rPr>
          <w:t>3.41.2 firstDetectionTimeUtc property</w:t>
        </w:r>
        <w:r w:rsidR="005F4528">
          <w:rPr>
            <w:noProof/>
            <w:webHidden/>
          </w:rPr>
          <w:tab/>
        </w:r>
        <w:r w:rsidR="005F4528">
          <w:rPr>
            <w:noProof/>
            <w:webHidden/>
          </w:rPr>
          <w:fldChar w:fldCharType="begin"/>
        </w:r>
        <w:r w:rsidR="005F4528">
          <w:rPr>
            <w:noProof/>
            <w:webHidden/>
          </w:rPr>
          <w:instrText xml:space="preserve"> PAGEREF _Toc4443101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3F8A5BDB" w14:textId="34929F8B"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02" w:history="1">
        <w:r w:rsidR="005F4528" w:rsidRPr="00AD0C09">
          <w:rPr>
            <w:rStyle w:val="Hyperlink"/>
            <w:noProof/>
          </w:rPr>
          <w:t>3.41.3 lastDetectionTimeUtc property</w:t>
        </w:r>
        <w:r w:rsidR="005F4528">
          <w:rPr>
            <w:noProof/>
            <w:webHidden/>
          </w:rPr>
          <w:tab/>
        </w:r>
        <w:r w:rsidR="005F4528">
          <w:rPr>
            <w:noProof/>
            <w:webHidden/>
          </w:rPr>
          <w:fldChar w:fldCharType="begin"/>
        </w:r>
        <w:r w:rsidR="005F4528">
          <w:rPr>
            <w:noProof/>
            <w:webHidden/>
          </w:rPr>
          <w:instrText xml:space="preserve"> PAGEREF _Toc4443102 \h </w:instrText>
        </w:r>
        <w:r w:rsidR="005F4528">
          <w:rPr>
            <w:noProof/>
            <w:webHidden/>
          </w:rPr>
        </w:r>
        <w:r w:rsidR="005F4528">
          <w:rPr>
            <w:noProof/>
            <w:webHidden/>
          </w:rPr>
          <w:fldChar w:fldCharType="separate"/>
        </w:r>
        <w:r w:rsidR="005F4528">
          <w:rPr>
            <w:noProof/>
            <w:webHidden/>
          </w:rPr>
          <w:t>128</w:t>
        </w:r>
        <w:r w:rsidR="005F4528">
          <w:rPr>
            <w:noProof/>
            <w:webHidden/>
          </w:rPr>
          <w:fldChar w:fldCharType="end"/>
        </w:r>
      </w:hyperlink>
    </w:p>
    <w:p w14:paraId="39F2B18F" w14:textId="70505C1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03" w:history="1">
        <w:r w:rsidR="005F4528" w:rsidRPr="00AD0C09">
          <w:rPr>
            <w:rStyle w:val="Hyperlink"/>
            <w:noProof/>
          </w:rPr>
          <w:t>3.41.4 firstDetectionRunGuid property</w:t>
        </w:r>
        <w:r w:rsidR="005F4528">
          <w:rPr>
            <w:noProof/>
            <w:webHidden/>
          </w:rPr>
          <w:tab/>
        </w:r>
        <w:r w:rsidR="005F4528">
          <w:rPr>
            <w:noProof/>
            <w:webHidden/>
          </w:rPr>
          <w:fldChar w:fldCharType="begin"/>
        </w:r>
        <w:r w:rsidR="005F4528">
          <w:rPr>
            <w:noProof/>
            <w:webHidden/>
          </w:rPr>
          <w:instrText xml:space="preserve"> PAGEREF _Toc4443103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2E927BFD" w14:textId="3AC2AB38"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04" w:history="1">
        <w:r w:rsidR="005F4528" w:rsidRPr="00AD0C09">
          <w:rPr>
            <w:rStyle w:val="Hyperlink"/>
            <w:noProof/>
          </w:rPr>
          <w:t>3.41.5 lastDetectionRunGuid property</w:t>
        </w:r>
        <w:r w:rsidR="005F4528">
          <w:rPr>
            <w:noProof/>
            <w:webHidden/>
          </w:rPr>
          <w:tab/>
        </w:r>
        <w:r w:rsidR="005F4528">
          <w:rPr>
            <w:noProof/>
            <w:webHidden/>
          </w:rPr>
          <w:fldChar w:fldCharType="begin"/>
        </w:r>
        <w:r w:rsidR="005F4528">
          <w:rPr>
            <w:noProof/>
            <w:webHidden/>
          </w:rPr>
          <w:instrText xml:space="preserve"> PAGEREF _Toc4443104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44AB65DD" w14:textId="6205ACC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05" w:history="1">
        <w:r w:rsidR="005F4528" w:rsidRPr="00AD0C09">
          <w:rPr>
            <w:rStyle w:val="Hyperlink"/>
            <w:noProof/>
          </w:rPr>
          <w:t>3.41.6 invocationIndex property</w:t>
        </w:r>
        <w:r w:rsidR="005F4528">
          <w:rPr>
            <w:noProof/>
            <w:webHidden/>
          </w:rPr>
          <w:tab/>
        </w:r>
        <w:r w:rsidR="005F4528">
          <w:rPr>
            <w:noProof/>
            <w:webHidden/>
          </w:rPr>
          <w:fldChar w:fldCharType="begin"/>
        </w:r>
        <w:r w:rsidR="005F4528">
          <w:rPr>
            <w:noProof/>
            <w:webHidden/>
          </w:rPr>
          <w:instrText xml:space="preserve"> PAGEREF _Toc4443105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7E6F97AA" w14:textId="6E0E1384"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06" w:history="1">
        <w:r w:rsidR="005F4528" w:rsidRPr="00AD0C09">
          <w:rPr>
            <w:rStyle w:val="Hyperlink"/>
            <w:noProof/>
          </w:rPr>
          <w:t>3.41.7 conversionSources property</w:t>
        </w:r>
        <w:r w:rsidR="005F4528">
          <w:rPr>
            <w:noProof/>
            <w:webHidden/>
          </w:rPr>
          <w:tab/>
        </w:r>
        <w:r w:rsidR="005F4528">
          <w:rPr>
            <w:noProof/>
            <w:webHidden/>
          </w:rPr>
          <w:fldChar w:fldCharType="begin"/>
        </w:r>
        <w:r w:rsidR="005F4528">
          <w:rPr>
            <w:noProof/>
            <w:webHidden/>
          </w:rPr>
          <w:instrText xml:space="preserve"> PAGEREF _Toc4443106 \h </w:instrText>
        </w:r>
        <w:r w:rsidR="005F4528">
          <w:rPr>
            <w:noProof/>
            <w:webHidden/>
          </w:rPr>
        </w:r>
        <w:r w:rsidR="005F4528">
          <w:rPr>
            <w:noProof/>
            <w:webHidden/>
          </w:rPr>
          <w:fldChar w:fldCharType="separate"/>
        </w:r>
        <w:r w:rsidR="005F4528">
          <w:rPr>
            <w:noProof/>
            <w:webHidden/>
          </w:rPr>
          <w:t>129</w:t>
        </w:r>
        <w:r w:rsidR="005F4528">
          <w:rPr>
            <w:noProof/>
            <w:webHidden/>
          </w:rPr>
          <w:fldChar w:fldCharType="end"/>
        </w:r>
      </w:hyperlink>
    </w:p>
    <w:p w14:paraId="1A1A406F" w14:textId="5CA0A54B"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07" w:history="1">
        <w:r w:rsidR="005F4528" w:rsidRPr="00AD0C09">
          <w:rPr>
            <w:rStyle w:val="Hyperlink"/>
            <w:noProof/>
          </w:rPr>
          <w:t>3.42</w:t>
        </w:r>
        <w:r w:rsidR="005F4528" w:rsidRPr="00AD0C09">
          <w:rPr>
            <w:rStyle w:val="Hyperlink"/>
            <w:bCs/>
            <w:noProof/>
          </w:rPr>
          <w:t xml:space="preserve"> reportingDescriptor</w:t>
        </w:r>
        <w:r w:rsidR="005F4528" w:rsidRPr="00AD0C09">
          <w:rPr>
            <w:rStyle w:val="Hyperlink"/>
            <w:noProof/>
          </w:rPr>
          <w:t xml:space="preserve"> object</w:t>
        </w:r>
        <w:r w:rsidR="005F4528">
          <w:rPr>
            <w:noProof/>
            <w:webHidden/>
          </w:rPr>
          <w:tab/>
        </w:r>
        <w:r w:rsidR="005F4528">
          <w:rPr>
            <w:noProof/>
            <w:webHidden/>
          </w:rPr>
          <w:fldChar w:fldCharType="begin"/>
        </w:r>
        <w:r w:rsidR="005F4528">
          <w:rPr>
            <w:noProof/>
            <w:webHidden/>
          </w:rPr>
          <w:instrText xml:space="preserve"> PAGEREF _Toc4443107 \h </w:instrText>
        </w:r>
        <w:r w:rsidR="005F4528">
          <w:rPr>
            <w:noProof/>
            <w:webHidden/>
          </w:rPr>
        </w:r>
        <w:r w:rsidR="005F4528">
          <w:rPr>
            <w:noProof/>
            <w:webHidden/>
          </w:rPr>
          <w:fldChar w:fldCharType="separate"/>
        </w:r>
        <w:r w:rsidR="005F4528">
          <w:rPr>
            <w:noProof/>
            <w:webHidden/>
          </w:rPr>
          <w:t>130</w:t>
        </w:r>
        <w:r w:rsidR="005F4528">
          <w:rPr>
            <w:noProof/>
            <w:webHidden/>
          </w:rPr>
          <w:fldChar w:fldCharType="end"/>
        </w:r>
      </w:hyperlink>
    </w:p>
    <w:p w14:paraId="7C26968C" w14:textId="161C41C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08" w:history="1">
        <w:r w:rsidR="005F4528" w:rsidRPr="00AD0C09">
          <w:rPr>
            <w:rStyle w:val="Hyperlink"/>
            <w:noProof/>
          </w:rPr>
          <w:t>3.42.1 General</w:t>
        </w:r>
        <w:r w:rsidR="005F4528">
          <w:rPr>
            <w:noProof/>
            <w:webHidden/>
          </w:rPr>
          <w:tab/>
        </w:r>
        <w:r w:rsidR="005F4528">
          <w:rPr>
            <w:noProof/>
            <w:webHidden/>
          </w:rPr>
          <w:fldChar w:fldCharType="begin"/>
        </w:r>
        <w:r w:rsidR="005F4528">
          <w:rPr>
            <w:noProof/>
            <w:webHidden/>
          </w:rPr>
          <w:instrText xml:space="preserve"> PAGEREF _Toc4443108 \h </w:instrText>
        </w:r>
        <w:r w:rsidR="005F4528">
          <w:rPr>
            <w:noProof/>
            <w:webHidden/>
          </w:rPr>
        </w:r>
        <w:r w:rsidR="005F4528">
          <w:rPr>
            <w:noProof/>
            <w:webHidden/>
          </w:rPr>
          <w:fldChar w:fldCharType="separate"/>
        </w:r>
        <w:r w:rsidR="005F4528">
          <w:rPr>
            <w:noProof/>
            <w:webHidden/>
          </w:rPr>
          <w:t>130</w:t>
        </w:r>
        <w:r w:rsidR="005F4528">
          <w:rPr>
            <w:noProof/>
            <w:webHidden/>
          </w:rPr>
          <w:fldChar w:fldCharType="end"/>
        </w:r>
      </w:hyperlink>
    </w:p>
    <w:p w14:paraId="6F6A69D9" w14:textId="6BC7088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09" w:history="1">
        <w:r w:rsidR="005F4528" w:rsidRPr="00AD0C09">
          <w:rPr>
            <w:rStyle w:val="Hyperlink"/>
            <w:noProof/>
          </w:rPr>
          <w:t>3.42.2 Constraints</w:t>
        </w:r>
        <w:r w:rsidR="005F4528">
          <w:rPr>
            <w:noProof/>
            <w:webHidden/>
          </w:rPr>
          <w:tab/>
        </w:r>
        <w:r w:rsidR="005F4528">
          <w:rPr>
            <w:noProof/>
            <w:webHidden/>
          </w:rPr>
          <w:fldChar w:fldCharType="begin"/>
        </w:r>
        <w:r w:rsidR="005F4528">
          <w:rPr>
            <w:noProof/>
            <w:webHidden/>
          </w:rPr>
          <w:instrText xml:space="preserve"> PAGEREF _Toc4443109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606BA6BC" w14:textId="1303890D"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10" w:history="1">
        <w:r w:rsidR="005F4528" w:rsidRPr="00AD0C09">
          <w:rPr>
            <w:rStyle w:val="Hyperlink"/>
            <w:noProof/>
          </w:rPr>
          <w:t>3.42.3 id property</w:t>
        </w:r>
        <w:r w:rsidR="005F4528">
          <w:rPr>
            <w:noProof/>
            <w:webHidden/>
          </w:rPr>
          <w:tab/>
        </w:r>
        <w:r w:rsidR="005F4528">
          <w:rPr>
            <w:noProof/>
            <w:webHidden/>
          </w:rPr>
          <w:fldChar w:fldCharType="begin"/>
        </w:r>
        <w:r w:rsidR="005F4528">
          <w:rPr>
            <w:noProof/>
            <w:webHidden/>
          </w:rPr>
          <w:instrText xml:space="preserve"> PAGEREF _Toc4443110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1CE872B6" w14:textId="5A713333"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11" w:history="1">
        <w:r w:rsidR="005F4528" w:rsidRPr="00AD0C09">
          <w:rPr>
            <w:rStyle w:val="Hyperlink"/>
            <w:noProof/>
          </w:rPr>
          <w:t>3.42.4 deprecatedIds property</w:t>
        </w:r>
        <w:r w:rsidR="005F4528">
          <w:rPr>
            <w:noProof/>
            <w:webHidden/>
          </w:rPr>
          <w:tab/>
        </w:r>
        <w:r w:rsidR="005F4528">
          <w:rPr>
            <w:noProof/>
            <w:webHidden/>
          </w:rPr>
          <w:fldChar w:fldCharType="begin"/>
        </w:r>
        <w:r w:rsidR="005F4528">
          <w:rPr>
            <w:noProof/>
            <w:webHidden/>
          </w:rPr>
          <w:instrText xml:space="preserve"> PAGEREF _Toc4443111 \h </w:instrText>
        </w:r>
        <w:r w:rsidR="005F4528">
          <w:rPr>
            <w:noProof/>
            <w:webHidden/>
          </w:rPr>
        </w:r>
        <w:r w:rsidR="005F4528">
          <w:rPr>
            <w:noProof/>
            <w:webHidden/>
          </w:rPr>
          <w:fldChar w:fldCharType="separate"/>
        </w:r>
        <w:r w:rsidR="005F4528">
          <w:rPr>
            <w:noProof/>
            <w:webHidden/>
          </w:rPr>
          <w:t>131</w:t>
        </w:r>
        <w:r w:rsidR="005F4528">
          <w:rPr>
            <w:noProof/>
            <w:webHidden/>
          </w:rPr>
          <w:fldChar w:fldCharType="end"/>
        </w:r>
      </w:hyperlink>
    </w:p>
    <w:p w14:paraId="1C855FA0" w14:textId="103FF01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12" w:history="1">
        <w:r w:rsidR="005F4528" w:rsidRPr="00AD0C09">
          <w:rPr>
            <w:rStyle w:val="Hyperlink"/>
            <w:noProof/>
          </w:rPr>
          <w:t>3.42.5 guid property</w:t>
        </w:r>
        <w:r w:rsidR="005F4528">
          <w:rPr>
            <w:noProof/>
            <w:webHidden/>
          </w:rPr>
          <w:tab/>
        </w:r>
        <w:r w:rsidR="005F4528">
          <w:rPr>
            <w:noProof/>
            <w:webHidden/>
          </w:rPr>
          <w:fldChar w:fldCharType="begin"/>
        </w:r>
        <w:r w:rsidR="005F4528">
          <w:rPr>
            <w:noProof/>
            <w:webHidden/>
          </w:rPr>
          <w:instrText xml:space="preserve"> PAGEREF _Toc4443112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43B236BF" w14:textId="45CE934C"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13" w:history="1">
        <w:r w:rsidR="005F4528" w:rsidRPr="00AD0C09">
          <w:rPr>
            <w:rStyle w:val="Hyperlink"/>
            <w:noProof/>
          </w:rPr>
          <w:t>3.42.6 deprecatedGuids property</w:t>
        </w:r>
        <w:r w:rsidR="005F4528">
          <w:rPr>
            <w:noProof/>
            <w:webHidden/>
          </w:rPr>
          <w:tab/>
        </w:r>
        <w:r w:rsidR="005F4528">
          <w:rPr>
            <w:noProof/>
            <w:webHidden/>
          </w:rPr>
          <w:fldChar w:fldCharType="begin"/>
        </w:r>
        <w:r w:rsidR="005F4528">
          <w:rPr>
            <w:noProof/>
            <w:webHidden/>
          </w:rPr>
          <w:instrText xml:space="preserve"> PAGEREF _Toc4443113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26EB0B04" w14:textId="65F69C0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14" w:history="1">
        <w:r w:rsidR="005F4528" w:rsidRPr="00AD0C09">
          <w:rPr>
            <w:rStyle w:val="Hyperlink"/>
            <w:noProof/>
          </w:rPr>
          <w:t>3.42.7 name property</w:t>
        </w:r>
        <w:r w:rsidR="005F4528">
          <w:rPr>
            <w:noProof/>
            <w:webHidden/>
          </w:rPr>
          <w:tab/>
        </w:r>
        <w:r w:rsidR="005F4528">
          <w:rPr>
            <w:noProof/>
            <w:webHidden/>
          </w:rPr>
          <w:fldChar w:fldCharType="begin"/>
        </w:r>
        <w:r w:rsidR="005F4528">
          <w:rPr>
            <w:noProof/>
            <w:webHidden/>
          </w:rPr>
          <w:instrText xml:space="preserve"> PAGEREF _Toc4443114 \h </w:instrText>
        </w:r>
        <w:r w:rsidR="005F4528">
          <w:rPr>
            <w:noProof/>
            <w:webHidden/>
          </w:rPr>
        </w:r>
        <w:r w:rsidR="005F4528">
          <w:rPr>
            <w:noProof/>
            <w:webHidden/>
          </w:rPr>
          <w:fldChar w:fldCharType="separate"/>
        </w:r>
        <w:r w:rsidR="005F4528">
          <w:rPr>
            <w:noProof/>
            <w:webHidden/>
          </w:rPr>
          <w:t>133</w:t>
        </w:r>
        <w:r w:rsidR="005F4528">
          <w:rPr>
            <w:noProof/>
            <w:webHidden/>
          </w:rPr>
          <w:fldChar w:fldCharType="end"/>
        </w:r>
      </w:hyperlink>
    </w:p>
    <w:p w14:paraId="221252D3" w14:textId="1EA421A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15" w:history="1">
        <w:r w:rsidR="005F4528" w:rsidRPr="00AD0C09">
          <w:rPr>
            <w:rStyle w:val="Hyperlink"/>
            <w:noProof/>
          </w:rPr>
          <w:t>3.42.8 deprecatedNames property</w:t>
        </w:r>
        <w:r w:rsidR="005F4528">
          <w:rPr>
            <w:noProof/>
            <w:webHidden/>
          </w:rPr>
          <w:tab/>
        </w:r>
        <w:r w:rsidR="005F4528">
          <w:rPr>
            <w:noProof/>
            <w:webHidden/>
          </w:rPr>
          <w:fldChar w:fldCharType="begin"/>
        </w:r>
        <w:r w:rsidR="005F4528">
          <w:rPr>
            <w:noProof/>
            <w:webHidden/>
          </w:rPr>
          <w:instrText xml:space="preserve"> PAGEREF _Toc4443115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34002F3C" w14:textId="7AD4078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16" w:history="1">
        <w:r w:rsidR="005F4528" w:rsidRPr="00AD0C09">
          <w:rPr>
            <w:rStyle w:val="Hyperlink"/>
            <w:noProof/>
          </w:rPr>
          <w:t>3.42.9 shortDescription property</w:t>
        </w:r>
        <w:r w:rsidR="005F4528">
          <w:rPr>
            <w:noProof/>
            <w:webHidden/>
          </w:rPr>
          <w:tab/>
        </w:r>
        <w:r w:rsidR="005F4528">
          <w:rPr>
            <w:noProof/>
            <w:webHidden/>
          </w:rPr>
          <w:fldChar w:fldCharType="begin"/>
        </w:r>
        <w:r w:rsidR="005F4528">
          <w:rPr>
            <w:noProof/>
            <w:webHidden/>
          </w:rPr>
          <w:instrText xml:space="preserve"> PAGEREF _Toc4443116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0620EEB0" w14:textId="2FCFE2A6"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17" w:history="1">
        <w:r w:rsidR="005F4528" w:rsidRPr="00AD0C09">
          <w:rPr>
            <w:rStyle w:val="Hyperlink"/>
            <w:noProof/>
          </w:rPr>
          <w:t>3.42.10 fullDescription property</w:t>
        </w:r>
        <w:r w:rsidR="005F4528">
          <w:rPr>
            <w:noProof/>
            <w:webHidden/>
          </w:rPr>
          <w:tab/>
        </w:r>
        <w:r w:rsidR="005F4528">
          <w:rPr>
            <w:noProof/>
            <w:webHidden/>
          </w:rPr>
          <w:fldChar w:fldCharType="begin"/>
        </w:r>
        <w:r w:rsidR="005F4528">
          <w:rPr>
            <w:noProof/>
            <w:webHidden/>
          </w:rPr>
          <w:instrText xml:space="preserve"> PAGEREF _Toc4443117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387179E7" w14:textId="7857701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18" w:history="1">
        <w:r w:rsidR="005F4528" w:rsidRPr="00AD0C09">
          <w:rPr>
            <w:rStyle w:val="Hyperlink"/>
            <w:noProof/>
          </w:rPr>
          <w:t>3.42.11 messageStrings property</w:t>
        </w:r>
        <w:r w:rsidR="005F4528">
          <w:rPr>
            <w:noProof/>
            <w:webHidden/>
          </w:rPr>
          <w:tab/>
        </w:r>
        <w:r w:rsidR="005F4528">
          <w:rPr>
            <w:noProof/>
            <w:webHidden/>
          </w:rPr>
          <w:fldChar w:fldCharType="begin"/>
        </w:r>
        <w:r w:rsidR="005F4528">
          <w:rPr>
            <w:noProof/>
            <w:webHidden/>
          </w:rPr>
          <w:instrText xml:space="preserve"> PAGEREF _Toc4443118 \h </w:instrText>
        </w:r>
        <w:r w:rsidR="005F4528">
          <w:rPr>
            <w:noProof/>
            <w:webHidden/>
          </w:rPr>
        </w:r>
        <w:r w:rsidR="005F4528">
          <w:rPr>
            <w:noProof/>
            <w:webHidden/>
          </w:rPr>
          <w:fldChar w:fldCharType="separate"/>
        </w:r>
        <w:r w:rsidR="005F4528">
          <w:rPr>
            <w:noProof/>
            <w:webHidden/>
          </w:rPr>
          <w:t>134</w:t>
        </w:r>
        <w:r w:rsidR="005F4528">
          <w:rPr>
            <w:noProof/>
            <w:webHidden/>
          </w:rPr>
          <w:fldChar w:fldCharType="end"/>
        </w:r>
      </w:hyperlink>
    </w:p>
    <w:p w14:paraId="745E73F2" w14:textId="1E93D48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19" w:history="1">
        <w:r w:rsidR="005F4528" w:rsidRPr="00AD0C09">
          <w:rPr>
            <w:rStyle w:val="Hyperlink"/>
            <w:noProof/>
          </w:rPr>
          <w:t>3.42.12 helpUri property</w:t>
        </w:r>
        <w:r w:rsidR="005F4528">
          <w:rPr>
            <w:noProof/>
            <w:webHidden/>
          </w:rPr>
          <w:tab/>
        </w:r>
        <w:r w:rsidR="005F4528">
          <w:rPr>
            <w:noProof/>
            <w:webHidden/>
          </w:rPr>
          <w:fldChar w:fldCharType="begin"/>
        </w:r>
        <w:r w:rsidR="005F4528">
          <w:rPr>
            <w:noProof/>
            <w:webHidden/>
          </w:rPr>
          <w:instrText xml:space="preserve"> PAGEREF _Toc4443119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669313BB" w14:textId="1BE04B6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20" w:history="1">
        <w:r w:rsidR="005F4528" w:rsidRPr="00AD0C09">
          <w:rPr>
            <w:rStyle w:val="Hyperlink"/>
            <w:noProof/>
          </w:rPr>
          <w:t>3.42.13 help property</w:t>
        </w:r>
        <w:r w:rsidR="005F4528">
          <w:rPr>
            <w:noProof/>
            <w:webHidden/>
          </w:rPr>
          <w:tab/>
        </w:r>
        <w:r w:rsidR="005F4528">
          <w:rPr>
            <w:noProof/>
            <w:webHidden/>
          </w:rPr>
          <w:fldChar w:fldCharType="begin"/>
        </w:r>
        <w:r w:rsidR="005F4528">
          <w:rPr>
            <w:noProof/>
            <w:webHidden/>
          </w:rPr>
          <w:instrText xml:space="preserve"> PAGEREF _Toc4443120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3368E0D9" w14:textId="2C07EC06"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21" w:history="1">
        <w:r w:rsidR="005F4528" w:rsidRPr="00AD0C09">
          <w:rPr>
            <w:rStyle w:val="Hyperlink"/>
            <w:noProof/>
          </w:rPr>
          <w:t>3.42.14 defaultConfiguration property</w:t>
        </w:r>
        <w:r w:rsidR="005F4528">
          <w:rPr>
            <w:noProof/>
            <w:webHidden/>
          </w:rPr>
          <w:tab/>
        </w:r>
        <w:r w:rsidR="005F4528">
          <w:rPr>
            <w:noProof/>
            <w:webHidden/>
          </w:rPr>
          <w:fldChar w:fldCharType="begin"/>
        </w:r>
        <w:r w:rsidR="005F4528">
          <w:rPr>
            <w:noProof/>
            <w:webHidden/>
          </w:rPr>
          <w:instrText xml:space="preserve"> PAGEREF _Toc4443121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5986BE98" w14:textId="359005F5"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22" w:history="1">
        <w:r w:rsidR="005F4528" w:rsidRPr="00AD0C09">
          <w:rPr>
            <w:rStyle w:val="Hyperlink"/>
            <w:noProof/>
          </w:rPr>
          <w:t>3.42.15 taxonReferences property</w:t>
        </w:r>
        <w:r w:rsidR="005F4528">
          <w:rPr>
            <w:noProof/>
            <w:webHidden/>
          </w:rPr>
          <w:tab/>
        </w:r>
        <w:r w:rsidR="005F4528">
          <w:rPr>
            <w:noProof/>
            <w:webHidden/>
          </w:rPr>
          <w:fldChar w:fldCharType="begin"/>
        </w:r>
        <w:r w:rsidR="005F4528">
          <w:rPr>
            <w:noProof/>
            <w:webHidden/>
          </w:rPr>
          <w:instrText xml:space="preserve"> PAGEREF _Toc4443122 \h </w:instrText>
        </w:r>
        <w:r w:rsidR="005F4528">
          <w:rPr>
            <w:noProof/>
            <w:webHidden/>
          </w:rPr>
        </w:r>
        <w:r w:rsidR="005F4528">
          <w:rPr>
            <w:noProof/>
            <w:webHidden/>
          </w:rPr>
          <w:fldChar w:fldCharType="separate"/>
        </w:r>
        <w:r w:rsidR="005F4528">
          <w:rPr>
            <w:noProof/>
            <w:webHidden/>
          </w:rPr>
          <w:t>135</w:t>
        </w:r>
        <w:r w:rsidR="005F4528">
          <w:rPr>
            <w:noProof/>
            <w:webHidden/>
          </w:rPr>
          <w:fldChar w:fldCharType="end"/>
        </w:r>
      </w:hyperlink>
    </w:p>
    <w:p w14:paraId="214ABE4A" w14:textId="1B2F4504"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23" w:history="1">
        <w:r w:rsidR="005F4528" w:rsidRPr="00AD0C09">
          <w:rPr>
            <w:rStyle w:val="Hyperlink"/>
            <w:noProof/>
          </w:rPr>
          <w:t>3.42.16 optionalTaxonReferences</w:t>
        </w:r>
        <w:r w:rsidR="005F4528">
          <w:rPr>
            <w:noProof/>
            <w:webHidden/>
          </w:rPr>
          <w:tab/>
        </w:r>
        <w:r w:rsidR="005F4528">
          <w:rPr>
            <w:noProof/>
            <w:webHidden/>
          </w:rPr>
          <w:fldChar w:fldCharType="begin"/>
        </w:r>
        <w:r w:rsidR="005F4528">
          <w:rPr>
            <w:noProof/>
            <w:webHidden/>
          </w:rPr>
          <w:instrText xml:space="preserve"> PAGEREF _Toc4443123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4B72D408" w14:textId="3BAE0A3A"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24" w:history="1">
        <w:r w:rsidR="005F4528" w:rsidRPr="00AD0C09">
          <w:rPr>
            <w:rStyle w:val="Hyperlink"/>
            <w:noProof/>
          </w:rPr>
          <w:t>3.43 reportingConfiguration object</w:t>
        </w:r>
        <w:r w:rsidR="005F4528">
          <w:rPr>
            <w:noProof/>
            <w:webHidden/>
          </w:rPr>
          <w:tab/>
        </w:r>
        <w:r w:rsidR="005F4528">
          <w:rPr>
            <w:noProof/>
            <w:webHidden/>
          </w:rPr>
          <w:fldChar w:fldCharType="begin"/>
        </w:r>
        <w:r w:rsidR="005F4528">
          <w:rPr>
            <w:noProof/>
            <w:webHidden/>
          </w:rPr>
          <w:instrText xml:space="preserve"> PAGEREF _Toc4443124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0F3D04C3" w14:textId="3432A05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25" w:history="1">
        <w:r w:rsidR="005F4528" w:rsidRPr="00AD0C09">
          <w:rPr>
            <w:rStyle w:val="Hyperlink"/>
            <w:noProof/>
          </w:rPr>
          <w:t>3.43.1 General</w:t>
        </w:r>
        <w:r w:rsidR="005F4528">
          <w:rPr>
            <w:noProof/>
            <w:webHidden/>
          </w:rPr>
          <w:tab/>
        </w:r>
        <w:r w:rsidR="005F4528">
          <w:rPr>
            <w:noProof/>
            <w:webHidden/>
          </w:rPr>
          <w:fldChar w:fldCharType="begin"/>
        </w:r>
        <w:r w:rsidR="005F4528">
          <w:rPr>
            <w:noProof/>
            <w:webHidden/>
          </w:rPr>
          <w:instrText xml:space="preserve"> PAGEREF _Toc4443125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32EC55C0" w14:textId="6EC9E75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26" w:history="1">
        <w:r w:rsidR="005F4528" w:rsidRPr="00AD0C09">
          <w:rPr>
            <w:rStyle w:val="Hyperlink"/>
            <w:noProof/>
          </w:rPr>
          <w:t>3.43.2 enabled property</w:t>
        </w:r>
        <w:r w:rsidR="005F4528">
          <w:rPr>
            <w:noProof/>
            <w:webHidden/>
          </w:rPr>
          <w:tab/>
        </w:r>
        <w:r w:rsidR="005F4528">
          <w:rPr>
            <w:noProof/>
            <w:webHidden/>
          </w:rPr>
          <w:fldChar w:fldCharType="begin"/>
        </w:r>
        <w:r w:rsidR="005F4528">
          <w:rPr>
            <w:noProof/>
            <w:webHidden/>
          </w:rPr>
          <w:instrText xml:space="preserve"> PAGEREF _Toc4443126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2FA28755" w14:textId="5C28F900"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27" w:history="1">
        <w:r w:rsidR="005F4528" w:rsidRPr="00AD0C09">
          <w:rPr>
            <w:rStyle w:val="Hyperlink"/>
            <w:noProof/>
          </w:rPr>
          <w:t>3.43.3 level property</w:t>
        </w:r>
        <w:r w:rsidR="005F4528">
          <w:rPr>
            <w:noProof/>
            <w:webHidden/>
          </w:rPr>
          <w:tab/>
        </w:r>
        <w:r w:rsidR="005F4528">
          <w:rPr>
            <w:noProof/>
            <w:webHidden/>
          </w:rPr>
          <w:fldChar w:fldCharType="begin"/>
        </w:r>
        <w:r w:rsidR="005F4528">
          <w:rPr>
            <w:noProof/>
            <w:webHidden/>
          </w:rPr>
          <w:instrText xml:space="preserve"> PAGEREF _Toc4443127 \h </w:instrText>
        </w:r>
        <w:r w:rsidR="005F4528">
          <w:rPr>
            <w:noProof/>
            <w:webHidden/>
          </w:rPr>
        </w:r>
        <w:r w:rsidR="005F4528">
          <w:rPr>
            <w:noProof/>
            <w:webHidden/>
          </w:rPr>
          <w:fldChar w:fldCharType="separate"/>
        </w:r>
        <w:r w:rsidR="005F4528">
          <w:rPr>
            <w:noProof/>
            <w:webHidden/>
          </w:rPr>
          <w:t>136</w:t>
        </w:r>
        <w:r w:rsidR="005F4528">
          <w:rPr>
            <w:noProof/>
            <w:webHidden/>
          </w:rPr>
          <w:fldChar w:fldCharType="end"/>
        </w:r>
      </w:hyperlink>
    </w:p>
    <w:p w14:paraId="092EA6E4" w14:textId="4F43B41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28" w:history="1">
        <w:r w:rsidR="005F4528" w:rsidRPr="00AD0C09">
          <w:rPr>
            <w:rStyle w:val="Hyperlink"/>
            <w:noProof/>
          </w:rPr>
          <w:t>3.43.4 rank property</w:t>
        </w:r>
        <w:r w:rsidR="005F4528">
          <w:rPr>
            <w:noProof/>
            <w:webHidden/>
          </w:rPr>
          <w:tab/>
        </w:r>
        <w:r w:rsidR="005F4528">
          <w:rPr>
            <w:noProof/>
            <w:webHidden/>
          </w:rPr>
          <w:fldChar w:fldCharType="begin"/>
        </w:r>
        <w:r w:rsidR="005F4528">
          <w:rPr>
            <w:noProof/>
            <w:webHidden/>
          </w:rPr>
          <w:instrText xml:space="preserve"> PAGEREF _Toc4443128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5DC53897" w14:textId="7D8240D3"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29" w:history="1">
        <w:r w:rsidR="005F4528" w:rsidRPr="00AD0C09">
          <w:rPr>
            <w:rStyle w:val="Hyperlink"/>
            <w:noProof/>
          </w:rPr>
          <w:t>3.43.5 parameters property</w:t>
        </w:r>
        <w:r w:rsidR="005F4528">
          <w:rPr>
            <w:noProof/>
            <w:webHidden/>
          </w:rPr>
          <w:tab/>
        </w:r>
        <w:r w:rsidR="005F4528">
          <w:rPr>
            <w:noProof/>
            <w:webHidden/>
          </w:rPr>
          <w:fldChar w:fldCharType="begin"/>
        </w:r>
        <w:r w:rsidR="005F4528">
          <w:rPr>
            <w:noProof/>
            <w:webHidden/>
          </w:rPr>
          <w:instrText xml:space="preserve"> PAGEREF _Toc4443129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7218E8CC" w14:textId="5912AA66"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30" w:history="1">
        <w:r w:rsidR="005F4528" w:rsidRPr="00AD0C09">
          <w:rPr>
            <w:rStyle w:val="Hyperlink"/>
            <w:noProof/>
          </w:rPr>
          <w:t>3.44 reportingConfigurationOverride object</w:t>
        </w:r>
        <w:r w:rsidR="005F4528">
          <w:rPr>
            <w:noProof/>
            <w:webHidden/>
          </w:rPr>
          <w:tab/>
        </w:r>
        <w:r w:rsidR="005F4528">
          <w:rPr>
            <w:noProof/>
            <w:webHidden/>
          </w:rPr>
          <w:fldChar w:fldCharType="begin"/>
        </w:r>
        <w:r w:rsidR="005F4528">
          <w:rPr>
            <w:noProof/>
            <w:webHidden/>
          </w:rPr>
          <w:instrText xml:space="preserve"> PAGEREF _Toc4443130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40A7C22F" w14:textId="220BF86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31" w:history="1">
        <w:r w:rsidR="005F4528" w:rsidRPr="00AD0C09">
          <w:rPr>
            <w:rStyle w:val="Hyperlink"/>
            <w:noProof/>
          </w:rPr>
          <w:t>3.44.1 General</w:t>
        </w:r>
        <w:r w:rsidR="005F4528">
          <w:rPr>
            <w:noProof/>
            <w:webHidden/>
          </w:rPr>
          <w:tab/>
        </w:r>
        <w:r w:rsidR="005F4528">
          <w:rPr>
            <w:noProof/>
            <w:webHidden/>
          </w:rPr>
          <w:fldChar w:fldCharType="begin"/>
        </w:r>
        <w:r w:rsidR="005F4528">
          <w:rPr>
            <w:noProof/>
            <w:webHidden/>
          </w:rPr>
          <w:instrText xml:space="preserve"> PAGEREF _Toc4443131 \h </w:instrText>
        </w:r>
        <w:r w:rsidR="005F4528">
          <w:rPr>
            <w:noProof/>
            <w:webHidden/>
          </w:rPr>
        </w:r>
        <w:r w:rsidR="005F4528">
          <w:rPr>
            <w:noProof/>
            <w:webHidden/>
          </w:rPr>
          <w:fldChar w:fldCharType="separate"/>
        </w:r>
        <w:r w:rsidR="005F4528">
          <w:rPr>
            <w:noProof/>
            <w:webHidden/>
          </w:rPr>
          <w:t>137</w:t>
        </w:r>
        <w:r w:rsidR="005F4528">
          <w:rPr>
            <w:noProof/>
            <w:webHidden/>
          </w:rPr>
          <w:fldChar w:fldCharType="end"/>
        </w:r>
      </w:hyperlink>
    </w:p>
    <w:p w14:paraId="7ED16A73" w14:textId="5EE54B4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32" w:history="1">
        <w:r w:rsidR="005F4528" w:rsidRPr="00AD0C09">
          <w:rPr>
            <w:rStyle w:val="Hyperlink"/>
            <w:noProof/>
          </w:rPr>
          <w:t>3.44.2 reportingDescriptorReference property</w:t>
        </w:r>
        <w:r w:rsidR="005F4528">
          <w:rPr>
            <w:noProof/>
            <w:webHidden/>
          </w:rPr>
          <w:tab/>
        </w:r>
        <w:r w:rsidR="005F4528">
          <w:rPr>
            <w:noProof/>
            <w:webHidden/>
          </w:rPr>
          <w:fldChar w:fldCharType="begin"/>
        </w:r>
        <w:r w:rsidR="005F4528">
          <w:rPr>
            <w:noProof/>
            <w:webHidden/>
          </w:rPr>
          <w:instrText xml:space="preserve"> PAGEREF _Toc4443132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42EDB4C3" w14:textId="6D5C55E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33" w:history="1">
        <w:r w:rsidR="005F4528" w:rsidRPr="00AD0C09">
          <w:rPr>
            <w:rStyle w:val="Hyperlink"/>
            <w:noProof/>
          </w:rPr>
          <w:t>3.44.3 configuration property</w:t>
        </w:r>
        <w:r w:rsidR="005F4528">
          <w:rPr>
            <w:noProof/>
            <w:webHidden/>
          </w:rPr>
          <w:tab/>
        </w:r>
        <w:r w:rsidR="005F4528">
          <w:rPr>
            <w:noProof/>
            <w:webHidden/>
          </w:rPr>
          <w:fldChar w:fldCharType="begin"/>
        </w:r>
        <w:r w:rsidR="005F4528">
          <w:rPr>
            <w:noProof/>
            <w:webHidden/>
          </w:rPr>
          <w:instrText xml:space="preserve"> PAGEREF _Toc4443133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343C87C3" w14:textId="7B75DAE4"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34" w:history="1">
        <w:r w:rsidR="005F4528" w:rsidRPr="00AD0C09">
          <w:rPr>
            <w:rStyle w:val="Hyperlink"/>
            <w:noProof/>
          </w:rPr>
          <w:t>3.45 reportingDescriptorReference object</w:t>
        </w:r>
        <w:r w:rsidR="005F4528">
          <w:rPr>
            <w:noProof/>
            <w:webHidden/>
          </w:rPr>
          <w:tab/>
        </w:r>
        <w:r w:rsidR="005F4528">
          <w:rPr>
            <w:noProof/>
            <w:webHidden/>
          </w:rPr>
          <w:fldChar w:fldCharType="begin"/>
        </w:r>
        <w:r w:rsidR="005F4528">
          <w:rPr>
            <w:noProof/>
            <w:webHidden/>
          </w:rPr>
          <w:instrText xml:space="preserve"> PAGEREF _Toc4443134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11312566" w14:textId="5A1B50FC"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35" w:history="1">
        <w:r w:rsidR="005F4528" w:rsidRPr="00AD0C09">
          <w:rPr>
            <w:rStyle w:val="Hyperlink"/>
            <w:noProof/>
          </w:rPr>
          <w:t>3.45.1 General</w:t>
        </w:r>
        <w:r w:rsidR="005F4528">
          <w:rPr>
            <w:noProof/>
            <w:webHidden/>
          </w:rPr>
          <w:tab/>
        </w:r>
        <w:r w:rsidR="005F4528">
          <w:rPr>
            <w:noProof/>
            <w:webHidden/>
          </w:rPr>
          <w:fldChar w:fldCharType="begin"/>
        </w:r>
        <w:r w:rsidR="005F4528">
          <w:rPr>
            <w:noProof/>
            <w:webHidden/>
          </w:rPr>
          <w:instrText xml:space="preserve"> PAGEREF _Toc4443135 \h </w:instrText>
        </w:r>
        <w:r w:rsidR="005F4528">
          <w:rPr>
            <w:noProof/>
            <w:webHidden/>
          </w:rPr>
        </w:r>
        <w:r w:rsidR="005F4528">
          <w:rPr>
            <w:noProof/>
            <w:webHidden/>
          </w:rPr>
          <w:fldChar w:fldCharType="separate"/>
        </w:r>
        <w:r w:rsidR="005F4528">
          <w:rPr>
            <w:noProof/>
            <w:webHidden/>
          </w:rPr>
          <w:t>138</w:t>
        </w:r>
        <w:r w:rsidR="005F4528">
          <w:rPr>
            <w:noProof/>
            <w:webHidden/>
          </w:rPr>
          <w:fldChar w:fldCharType="end"/>
        </w:r>
      </w:hyperlink>
    </w:p>
    <w:p w14:paraId="25748090" w14:textId="09D0CF01"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36" w:history="1">
        <w:r w:rsidR="005F4528" w:rsidRPr="00AD0C09">
          <w:rPr>
            <w:rStyle w:val="Hyperlink"/>
            <w:noProof/>
          </w:rPr>
          <w:t>3.45.2 Constraints</w:t>
        </w:r>
        <w:r w:rsidR="005F4528">
          <w:rPr>
            <w:noProof/>
            <w:webHidden/>
          </w:rPr>
          <w:tab/>
        </w:r>
        <w:r w:rsidR="005F4528">
          <w:rPr>
            <w:noProof/>
            <w:webHidden/>
          </w:rPr>
          <w:fldChar w:fldCharType="begin"/>
        </w:r>
        <w:r w:rsidR="005F4528">
          <w:rPr>
            <w:noProof/>
            <w:webHidden/>
          </w:rPr>
          <w:instrText xml:space="preserve"> PAGEREF _Toc4443136 \h </w:instrText>
        </w:r>
        <w:r w:rsidR="005F4528">
          <w:rPr>
            <w:noProof/>
            <w:webHidden/>
          </w:rPr>
        </w:r>
        <w:r w:rsidR="005F4528">
          <w:rPr>
            <w:noProof/>
            <w:webHidden/>
          </w:rPr>
          <w:fldChar w:fldCharType="separate"/>
        </w:r>
        <w:r w:rsidR="005F4528">
          <w:rPr>
            <w:noProof/>
            <w:webHidden/>
          </w:rPr>
          <w:t>139</w:t>
        </w:r>
        <w:r w:rsidR="005F4528">
          <w:rPr>
            <w:noProof/>
            <w:webHidden/>
          </w:rPr>
          <w:fldChar w:fldCharType="end"/>
        </w:r>
      </w:hyperlink>
    </w:p>
    <w:p w14:paraId="0174EB3C" w14:textId="5E4E90C4"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37" w:history="1">
        <w:r w:rsidR="005F4528" w:rsidRPr="00AD0C09">
          <w:rPr>
            <w:rStyle w:val="Hyperlink"/>
            <w:noProof/>
          </w:rPr>
          <w:t>3.45.3 reportingDescriptor lookup</w:t>
        </w:r>
        <w:r w:rsidR="005F4528">
          <w:rPr>
            <w:noProof/>
            <w:webHidden/>
          </w:rPr>
          <w:tab/>
        </w:r>
        <w:r w:rsidR="005F4528">
          <w:rPr>
            <w:noProof/>
            <w:webHidden/>
          </w:rPr>
          <w:fldChar w:fldCharType="begin"/>
        </w:r>
        <w:r w:rsidR="005F4528">
          <w:rPr>
            <w:noProof/>
            <w:webHidden/>
          </w:rPr>
          <w:instrText xml:space="preserve"> PAGEREF _Toc4443137 \h </w:instrText>
        </w:r>
        <w:r w:rsidR="005F4528">
          <w:rPr>
            <w:noProof/>
            <w:webHidden/>
          </w:rPr>
        </w:r>
        <w:r w:rsidR="005F4528">
          <w:rPr>
            <w:noProof/>
            <w:webHidden/>
          </w:rPr>
          <w:fldChar w:fldCharType="separate"/>
        </w:r>
        <w:r w:rsidR="005F4528">
          <w:rPr>
            <w:noProof/>
            <w:webHidden/>
          </w:rPr>
          <w:t>139</w:t>
        </w:r>
        <w:r w:rsidR="005F4528">
          <w:rPr>
            <w:noProof/>
            <w:webHidden/>
          </w:rPr>
          <w:fldChar w:fldCharType="end"/>
        </w:r>
      </w:hyperlink>
    </w:p>
    <w:p w14:paraId="7D7104E1" w14:textId="524C591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38" w:history="1">
        <w:r w:rsidR="005F4528" w:rsidRPr="00AD0C09">
          <w:rPr>
            <w:rStyle w:val="Hyperlink"/>
            <w:noProof/>
          </w:rPr>
          <w:t>3.45.4 id</w:t>
        </w:r>
        <w:r w:rsidR="005F4528">
          <w:rPr>
            <w:noProof/>
            <w:webHidden/>
          </w:rPr>
          <w:tab/>
        </w:r>
        <w:r w:rsidR="005F4528">
          <w:rPr>
            <w:noProof/>
            <w:webHidden/>
          </w:rPr>
          <w:fldChar w:fldCharType="begin"/>
        </w:r>
        <w:r w:rsidR="005F4528">
          <w:rPr>
            <w:noProof/>
            <w:webHidden/>
          </w:rPr>
          <w:instrText xml:space="preserve"> PAGEREF _Toc4443138 \h </w:instrText>
        </w:r>
        <w:r w:rsidR="005F4528">
          <w:rPr>
            <w:noProof/>
            <w:webHidden/>
          </w:rPr>
        </w:r>
        <w:r w:rsidR="005F4528">
          <w:rPr>
            <w:noProof/>
            <w:webHidden/>
          </w:rPr>
          <w:fldChar w:fldCharType="separate"/>
        </w:r>
        <w:r w:rsidR="005F4528">
          <w:rPr>
            <w:noProof/>
            <w:webHidden/>
          </w:rPr>
          <w:t>140</w:t>
        </w:r>
        <w:r w:rsidR="005F4528">
          <w:rPr>
            <w:noProof/>
            <w:webHidden/>
          </w:rPr>
          <w:fldChar w:fldCharType="end"/>
        </w:r>
      </w:hyperlink>
    </w:p>
    <w:p w14:paraId="73D532C2" w14:textId="384F8E7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39" w:history="1">
        <w:r w:rsidR="005F4528" w:rsidRPr="00AD0C09">
          <w:rPr>
            <w:rStyle w:val="Hyperlink"/>
            <w:noProof/>
          </w:rPr>
          <w:t>3.45.5 index</w:t>
        </w:r>
        <w:r w:rsidR="005F4528">
          <w:rPr>
            <w:noProof/>
            <w:webHidden/>
          </w:rPr>
          <w:tab/>
        </w:r>
        <w:r w:rsidR="005F4528">
          <w:rPr>
            <w:noProof/>
            <w:webHidden/>
          </w:rPr>
          <w:fldChar w:fldCharType="begin"/>
        </w:r>
        <w:r w:rsidR="005F4528">
          <w:rPr>
            <w:noProof/>
            <w:webHidden/>
          </w:rPr>
          <w:instrText xml:space="preserve"> PAGEREF _Toc4443139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55092DFE" w14:textId="35BCE28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40" w:history="1">
        <w:r w:rsidR="005F4528" w:rsidRPr="00AD0C09">
          <w:rPr>
            <w:rStyle w:val="Hyperlink"/>
            <w:noProof/>
          </w:rPr>
          <w:t>3.45.6 guid</w:t>
        </w:r>
        <w:r w:rsidR="005F4528">
          <w:rPr>
            <w:noProof/>
            <w:webHidden/>
          </w:rPr>
          <w:tab/>
        </w:r>
        <w:r w:rsidR="005F4528">
          <w:rPr>
            <w:noProof/>
            <w:webHidden/>
          </w:rPr>
          <w:fldChar w:fldCharType="begin"/>
        </w:r>
        <w:r w:rsidR="005F4528">
          <w:rPr>
            <w:noProof/>
            <w:webHidden/>
          </w:rPr>
          <w:instrText xml:space="preserve"> PAGEREF _Toc4443140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5C364A4E" w14:textId="072038E6"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41" w:history="1">
        <w:r w:rsidR="005F4528" w:rsidRPr="00AD0C09">
          <w:rPr>
            <w:rStyle w:val="Hyperlink"/>
            <w:noProof/>
          </w:rPr>
          <w:t>3.45.7 toolComponentReference</w:t>
        </w:r>
        <w:r w:rsidR="005F4528">
          <w:rPr>
            <w:noProof/>
            <w:webHidden/>
          </w:rPr>
          <w:tab/>
        </w:r>
        <w:r w:rsidR="005F4528">
          <w:rPr>
            <w:noProof/>
            <w:webHidden/>
          </w:rPr>
          <w:fldChar w:fldCharType="begin"/>
        </w:r>
        <w:r w:rsidR="005F4528">
          <w:rPr>
            <w:noProof/>
            <w:webHidden/>
          </w:rPr>
          <w:instrText xml:space="preserve"> PAGEREF _Toc4443141 \h </w:instrText>
        </w:r>
        <w:r w:rsidR="005F4528">
          <w:rPr>
            <w:noProof/>
            <w:webHidden/>
          </w:rPr>
        </w:r>
        <w:r w:rsidR="005F4528">
          <w:rPr>
            <w:noProof/>
            <w:webHidden/>
          </w:rPr>
          <w:fldChar w:fldCharType="separate"/>
        </w:r>
        <w:r w:rsidR="005F4528">
          <w:rPr>
            <w:noProof/>
            <w:webHidden/>
          </w:rPr>
          <w:t>141</w:t>
        </w:r>
        <w:r w:rsidR="005F4528">
          <w:rPr>
            <w:noProof/>
            <w:webHidden/>
          </w:rPr>
          <w:fldChar w:fldCharType="end"/>
        </w:r>
      </w:hyperlink>
    </w:p>
    <w:p w14:paraId="29CD74CB" w14:textId="7B5FAC5A"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42" w:history="1">
        <w:r w:rsidR="005F4528" w:rsidRPr="00AD0C09">
          <w:rPr>
            <w:rStyle w:val="Hyperlink"/>
            <w:noProof/>
          </w:rPr>
          <w:t>3.46 toolComponentReference object</w:t>
        </w:r>
        <w:r w:rsidR="005F4528">
          <w:rPr>
            <w:noProof/>
            <w:webHidden/>
          </w:rPr>
          <w:tab/>
        </w:r>
        <w:r w:rsidR="005F4528">
          <w:rPr>
            <w:noProof/>
            <w:webHidden/>
          </w:rPr>
          <w:fldChar w:fldCharType="begin"/>
        </w:r>
        <w:r w:rsidR="005F4528">
          <w:rPr>
            <w:noProof/>
            <w:webHidden/>
          </w:rPr>
          <w:instrText xml:space="preserve"> PAGEREF _Toc4443142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4A065D26" w14:textId="34FC99B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43" w:history="1">
        <w:r w:rsidR="005F4528" w:rsidRPr="00AD0C09">
          <w:rPr>
            <w:rStyle w:val="Hyperlink"/>
            <w:noProof/>
          </w:rPr>
          <w:t>3.46.1 General</w:t>
        </w:r>
        <w:r w:rsidR="005F4528">
          <w:rPr>
            <w:noProof/>
            <w:webHidden/>
          </w:rPr>
          <w:tab/>
        </w:r>
        <w:r w:rsidR="005F4528">
          <w:rPr>
            <w:noProof/>
            <w:webHidden/>
          </w:rPr>
          <w:fldChar w:fldCharType="begin"/>
        </w:r>
        <w:r w:rsidR="005F4528">
          <w:rPr>
            <w:noProof/>
            <w:webHidden/>
          </w:rPr>
          <w:instrText xml:space="preserve"> PAGEREF _Toc4443143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713046A1" w14:textId="3B384931"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44" w:history="1">
        <w:r w:rsidR="005F4528" w:rsidRPr="00AD0C09">
          <w:rPr>
            <w:rStyle w:val="Hyperlink"/>
            <w:noProof/>
          </w:rPr>
          <w:t>3.46.2 toolComponent lookup</w:t>
        </w:r>
        <w:r w:rsidR="005F4528">
          <w:rPr>
            <w:noProof/>
            <w:webHidden/>
          </w:rPr>
          <w:tab/>
        </w:r>
        <w:r w:rsidR="005F4528">
          <w:rPr>
            <w:noProof/>
            <w:webHidden/>
          </w:rPr>
          <w:fldChar w:fldCharType="begin"/>
        </w:r>
        <w:r w:rsidR="005F4528">
          <w:rPr>
            <w:noProof/>
            <w:webHidden/>
          </w:rPr>
          <w:instrText xml:space="preserve"> PAGEREF _Toc4443144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641287CC" w14:textId="5544E4C6"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45" w:history="1">
        <w:r w:rsidR="005F4528" w:rsidRPr="00AD0C09">
          <w:rPr>
            <w:rStyle w:val="Hyperlink"/>
            <w:noProof/>
          </w:rPr>
          <w:t>3.46.3 name property</w:t>
        </w:r>
        <w:r w:rsidR="005F4528">
          <w:rPr>
            <w:noProof/>
            <w:webHidden/>
          </w:rPr>
          <w:tab/>
        </w:r>
        <w:r w:rsidR="005F4528">
          <w:rPr>
            <w:noProof/>
            <w:webHidden/>
          </w:rPr>
          <w:fldChar w:fldCharType="begin"/>
        </w:r>
        <w:r w:rsidR="005F4528">
          <w:rPr>
            <w:noProof/>
            <w:webHidden/>
          </w:rPr>
          <w:instrText xml:space="preserve"> PAGEREF _Toc4443145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35F079F2" w14:textId="7087ED36"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46" w:history="1">
        <w:r w:rsidR="005F4528" w:rsidRPr="00AD0C09">
          <w:rPr>
            <w:rStyle w:val="Hyperlink"/>
            <w:noProof/>
          </w:rPr>
          <w:t>3.46.4 index property</w:t>
        </w:r>
        <w:r w:rsidR="005F4528">
          <w:rPr>
            <w:noProof/>
            <w:webHidden/>
          </w:rPr>
          <w:tab/>
        </w:r>
        <w:r w:rsidR="005F4528">
          <w:rPr>
            <w:noProof/>
            <w:webHidden/>
          </w:rPr>
          <w:fldChar w:fldCharType="begin"/>
        </w:r>
        <w:r w:rsidR="005F4528">
          <w:rPr>
            <w:noProof/>
            <w:webHidden/>
          </w:rPr>
          <w:instrText xml:space="preserve"> PAGEREF _Toc4443146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658314C6" w14:textId="02E1FB9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47" w:history="1">
        <w:r w:rsidR="005F4528" w:rsidRPr="00AD0C09">
          <w:rPr>
            <w:rStyle w:val="Hyperlink"/>
            <w:noProof/>
          </w:rPr>
          <w:t>3.46.5 guid property</w:t>
        </w:r>
        <w:r w:rsidR="005F4528">
          <w:rPr>
            <w:noProof/>
            <w:webHidden/>
          </w:rPr>
          <w:tab/>
        </w:r>
        <w:r w:rsidR="005F4528">
          <w:rPr>
            <w:noProof/>
            <w:webHidden/>
          </w:rPr>
          <w:fldChar w:fldCharType="begin"/>
        </w:r>
        <w:r w:rsidR="005F4528">
          <w:rPr>
            <w:noProof/>
            <w:webHidden/>
          </w:rPr>
          <w:instrText xml:space="preserve"> PAGEREF _Toc4443147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70C0E44A" w14:textId="2D049AA3"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48" w:history="1">
        <w:r w:rsidR="005F4528" w:rsidRPr="00AD0C09">
          <w:rPr>
            <w:rStyle w:val="Hyperlink"/>
            <w:noProof/>
          </w:rPr>
          <w:t>3.47 fix object</w:t>
        </w:r>
        <w:r w:rsidR="005F4528">
          <w:rPr>
            <w:noProof/>
            <w:webHidden/>
          </w:rPr>
          <w:tab/>
        </w:r>
        <w:r w:rsidR="005F4528">
          <w:rPr>
            <w:noProof/>
            <w:webHidden/>
          </w:rPr>
          <w:fldChar w:fldCharType="begin"/>
        </w:r>
        <w:r w:rsidR="005F4528">
          <w:rPr>
            <w:noProof/>
            <w:webHidden/>
          </w:rPr>
          <w:instrText xml:space="preserve"> PAGEREF _Toc4443148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3302EE75" w14:textId="34F21708"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49" w:history="1">
        <w:r w:rsidR="005F4528" w:rsidRPr="00AD0C09">
          <w:rPr>
            <w:rStyle w:val="Hyperlink"/>
            <w:noProof/>
          </w:rPr>
          <w:t>3.47.1 General</w:t>
        </w:r>
        <w:r w:rsidR="005F4528">
          <w:rPr>
            <w:noProof/>
            <w:webHidden/>
          </w:rPr>
          <w:tab/>
        </w:r>
        <w:r w:rsidR="005F4528">
          <w:rPr>
            <w:noProof/>
            <w:webHidden/>
          </w:rPr>
          <w:fldChar w:fldCharType="begin"/>
        </w:r>
        <w:r w:rsidR="005F4528">
          <w:rPr>
            <w:noProof/>
            <w:webHidden/>
          </w:rPr>
          <w:instrText xml:space="preserve"> PAGEREF _Toc4443149 \h </w:instrText>
        </w:r>
        <w:r w:rsidR="005F4528">
          <w:rPr>
            <w:noProof/>
            <w:webHidden/>
          </w:rPr>
        </w:r>
        <w:r w:rsidR="005F4528">
          <w:rPr>
            <w:noProof/>
            <w:webHidden/>
          </w:rPr>
          <w:fldChar w:fldCharType="separate"/>
        </w:r>
        <w:r w:rsidR="005F4528">
          <w:rPr>
            <w:noProof/>
            <w:webHidden/>
          </w:rPr>
          <w:t>142</w:t>
        </w:r>
        <w:r w:rsidR="005F4528">
          <w:rPr>
            <w:noProof/>
            <w:webHidden/>
          </w:rPr>
          <w:fldChar w:fldCharType="end"/>
        </w:r>
      </w:hyperlink>
    </w:p>
    <w:p w14:paraId="1282D6D9" w14:textId="319F4FCC"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50" w:history="1">
        <w:r w:rsidR="005F4528" w:rsidRPr="00AD0C09">
          <w:rPr>
            <w:rStyle w:val="Hyperlink"/>
            <w:noProof/>
          </w:rPr>
          <w:t>3.47.2 description property</w:t>
        </w:r>
        <w:r w:rsidR="005F4528">
          <w:rPr>
            <w:noProof/>
            <w:webHidden/>
          </w:rPr>
          <w:tab/>
        </w:r>
        <w:r w:rsidR="005F4528">
          <w:rPr>
            <w:noProof/>
            <w:webHidden/>
          </w:rPr>
          <w:fldChar w:fldCharType="begin"/>
        </w:r>
        <w:r w:rsidR="005F4528">
          <w:rPr>
            <w:noProof/>
            <w:webHidden/>
          </w:rPr>
          <w:instrText xml:space="preserve"> PAGEREF _Toc4443150 \h </w:instrText>
        </w:r>
        <w:r w:rsidR="005F4528">
          <w:rPr>
            <w:noProof/>
            <w:webHidden/>
          </w:rPr>
        </w:r>
        <w:r w:rsidR="005F4528">
          <w:rPr>
            <w:noProof/>
            <w:webHidden/>
          </w:rPr>
          <w:fldChar w:fldCharType="separate"/>
        </w:r>
        <w:r w:rsidR="005F4528">
          <w:rPr>
            <w:noProof/>
            <w:webHidden/>
          </w:rPr>
          <w:t>143</w:t>
        </w:r>
        <w:r w:rsidR="005F4528">
          <w:rPr>
            <w:noProof/>
            <w:webHidden/>
          </w:rPr>
          <w:fldChar w:fldCharType="end"/>
        </w:r>
      </w:hyperlink>
    </w:p>
    <w:p w14:paraId="4078FC3A" w14:textId="4D9B1690"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51" w:history="1">
        <w:r w:rsidR="005F4528" w:rsidRPr="00AD0C09">
          <w:rPr>
            <w:rStyle w:val="Hyperlink"/>
            <w:noProof/>
          </w:rPr>
          <w:t>3.47.3 artifactChanges property</w:t>
        </w:r>
        <w:r w:rsidR="005F4528">
          <w:rPr>
            <w:noProof/>
            <w:webHidden/>
          </w:rPr>
          <w:tab/>
        </w:r>
        <w:r w:rsidR="005F4528">
          <w:rPr>
            <w:noProof/>
            <w:webHidden/>
          </w:rPr>
          <w:fldChar w:fldCharType="begin"/>
        </w:r>
        <w:r w:rsidR="005F4528">
          <w:rPr>
            <w:noProof/>
            <w:webHidden/>
          </w:rPr>
          <w:instrText xml:space="preserve"> PAGEREF _Toc4443151 \h </w:instrText>
        </w:r>
        <w:r w:rsidR="005F4528">
          <w:rPr>
            <w:noProof/>
            <w:webHidden/>
          </w:rPr>
        </w:r>
        <w:r w:rsidR="005F4528">
          <w:rPr>
            <w:noProof/>
            <w:webHidden/>
          </w:rPr>
          <w:fldChar w:fldCharType="separate"/>
        </w:r>
        <w:r w:rsidR="005F4528">
          <w:rPr>
            <w:noProof/>
            <w:webHidden/>
          </w:rPr>
          <w:t>143</w:t>
        </w:r>
        <w:r w:rsidR="005F4528">
          <w:rPr>
            <w:noProof/>
            <w:webHidden/>
          </w:rPr>
          <w:fldChar w:fldCharType="end"/>
        </w:r>
      </w:hyperlink>
    </w:p>
    <w:p w14:paraId="7C711C27" w14:textId="3C79F60A"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52" w:history="1">
        <w:r w:rsidR="005F4528" w:rsidRPr="00AD0C09">
          <w:rPr>
            <w:rStyle w:val="Hyperlink"/>
            <w:noProof/>
          </w:rPr>
          <w:t>3.48 artifactChange object</w:t>
        </w:r>
        <w:r w:rsidR="005F4528">
          <w:rPr>
            <w:noProof/>
            <w:webHidden/>
          </w:rPr>
          <w:tab/>
        </w:r>
        <w:r w:rsidR="005F4528">
          <w:rPr>
            <w:noProof/>
            <w:webHidden/>
          </w:rPr>
          <w:fldChar w:fldCharType="begin"/>
        </w:r>
        <w:r w:rsidR="005F4528">
          <w:rPr>
            <w:noProof/>
            <w:webHidden/>
          </w:rPr>
          <w:instrText xml:space="preserve"> PAGEREF _Toc4443152 \h </w:instrText>
        </w:r>
        <w:r w:rsidR="005F4528">
          <w:rPr>
            <w:noProof/>
            <w:webHidden/>
          </w:rPr>
        </w:r>
        <w:r w:rsidR="005F4528">
          <w:rPr>
            <w:noProof/>
            <w:webHidden/>
          </w:rPr>
          <w:fldChar w:fldCharType="separate"/>
        </w:r>
        <w:r w:rsidR="005F4528">
          <w:rPr>
            <w:noProof/>
            <w:webHidden/>
          </w:rPr>
          <w:t>144</w:t>
        </w:r>
        <w:r w:rsidR="005F4528">
          <w:rPr>
            <w:noProof/>
            <w:webHidden/>
          </w:rPr>
          <w:fldChar w:fldCharType="end"/>
        </w:r>
      </w:hyperlink>
    </w:p>
    <w:p w14:paraId="1A51F144" w14:textId="1FB0BFC1"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53" w:history="1">
        <w:r w:rsidR="005F4528" w:rsidRPr="00AD0C09">
          <w:rPr>
            <w:rStyle w:val="Hyperlink"/>
            <w:noProof/>
          </w:rPr>
          <w:t>3.48.1 General</w:t>
        </w:r>
        <w:r w:rsidR="005F4528">
          <w:rPr>
            <w:noProof/>
            <w:webHidden/>
          </w:rPr>
          <w:tab/>
        </w:r>
        <w:r w:rsidR="005F4528">
          <w:rPr>
            <w:noProof/>
            <w:webHidden/>
          </w:rPr>
          <w:fldChar w:fldCharType="begin"/>
        </w:r>
        <w:r w:rsidR="005F4528">
          <w:rPr>
            <w:noProof/>
            <w:webHidden/>
          </w:rPr>
          <w:instrText xml:space="preserve"> PAGEREF _Toc4443153 \h </w:instrText>
        </w:r>
        <w:r w:rsidR="005F4528">
          <w:rPr>
            <w:noProof/>
            <w:webHidden/>
          </w:rPr>
        </w:r>
        <w:r w:rsidR="005F4528">
          <w:rPr>
            <w:noProof/>
            <w:webHidden/>
          </w:rPr>
          <w:fldChar w:fldCharType="separate"/>
        </w:r>
        <w:r w:rsidR="005F4528">
          <w:rPr>
            <w:noProof/>
            <w:webHidden/>
          </w:rPr>
          <w:t>144</w:t>
        </w:r>
        <w:r w:rsidR="005F4528">
          <w:rPr>
            <w:noProof/>
            <w:webHidden/>
          </w:rPr>
          <w:fldChar w:fldCharType="end"/>
        </w:r>
      </w:hyperlink>
    </w:p>
    <w:p w14:paraId="54A18329" w14:textId="15726EC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54" w:history="1">
        <w:r w:rsidR="005F4528" w:rsidRPr="00AD0C09">
          <w:rPr>
            <w:rStyle w:val="Hyperlink"/>
            <w:noProof/>
          </w:rPr>
          <w:t>3.48.2 artifactLocation property</w:t>
        </w:r>
        <w:r w:rsidR="005F4528">
          <w:rPr>
            <w:noProof/>
            <w:webHidden/>
          </w:rPr>
          <w:tab/>
        </w:r>
        <w:r w:rsidR="005F4528">
          <w:rPr>
            <w:noProof/>
            <w:webHidden/>
          </w:rPr>
          <w:fldChar w:fldCharType="begin"/>
        </w:r>
        <w:r w:rsidR="005F4528">
          <w:rPr>
            <w:noProof/>
            <w:webHidden/>
          </w:rPr>
          <w:instrText xml:space="preserve"> PAGEREF _Toc4443154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5331A458" w14:textId="0B13D6DC"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55" w:history="1">
        <w:r w:rsidR="005F4528" w:rsidRPr="00AD0C09">
          <w:rPr>
            <w:rStyle w:val="Hyperlink"/>
            <w:noProof/>
          </w:rPr>
          <w:t>3.48.3 replacements property</w:t>
        </w:r>
        <w:r w:rsidR="005F4528">
          <w:rPr>
            <w:noProof/>
            <w:webHidden/>
          </w:rPr>
          <w:tab/>
        </w:r>
        <w:r w:rsidR="005F4528">
          <w:rPr>
            <w:noProof/>
            <w:webHidden/>
          </w:rPr>
          <w:fldChar w:fldCharType="begin"/>
        </w:r>
        <w:r w:rsidR="005F4528">
          <w:rPr>
            <w:noProof/>
            <w:webHidden/>
          </w:rPr>
          <w:instrText xml:space="preserve"> PAGEREF _Toc4443155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327AA5C0" w14:textId="0C08311E"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56" w:history="1">
        <w:r w:rsidR="005F4528" w:rsidRPr="00AD0C09">
          <w:rPr>
            <w:rStyle w:val="Hyperlink"/>
            <w:noProof/>
          </w:rPr>
          <w:t>3.49 replacement object</w:t>
        </w:r>
        <w:r w:rsidR="005F4528">
          <w:rPr>
            <w:noProof/>
            <w:webHidden/>
          </w:rPr>
          <w:tab/>
        </w:r>
        <w:r w:rsidR="005F4528">
          <w:rPr>
            <w:noProof/>
            <w:webHidden/>
          </w:rPr>
          <w:fldChar w:fldCharType="begin"/>
        </w:r>
        <w:r w:rsidR="005F4528">
          <w:rPr>
            <w:noProof/>
            <w:webHidden/>
          </w:rPr>
          <w:instrText xml:space="preserve"> PAGEREF _Toc4443156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2635922A" w14:textId="3968A4E8"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57" w:history="1">
        <w:r w:rsidR="005F4528" w:rsidRPr="00AD0C09">
          <w:rPr>
            <w:rStyle w:val="Hyperlink"/>
            <w:noProof/>
          </w:rPr>
          <w:t>3.49.1 General</w:t>
        </w:r>
        <w:r w:rsidR="005F4528">
          <w:rPr>
            <w:noProof/>
            <w:webHidden/>
          </w:rPr>
          <w:tab/>
        </w:r>
        <w:r w:rsidR="005F4528">
          <w:rPr>
            <w:noProof/>
            <w:webHidden/>
          </w:rPr>
          <w:fldChar w:fldCharType="begin"/>
        </w:r>
        <w:r w:rsidR="005F4528">
          <w:rPr>
            <w:noProof/>
            <w:webHidden/>
          </w:rPr>
          <w:instrText xml:space="preserve"> PAGEREF _Toc4443157 \h </w:instrText>
        </w:r>
        <w:r w:rsidR="005F4528">
          <w:rPr>
            <w:noProof/>
            <w:webHidden/>
          </w:rPr>
        </w:r>
        <w:r w:rsidR="005F4528">
          <w:rPr>
            <w:noProof/>
            <w:webHidden/>
          </w:rPr>
          <w:fldChar w:fldCharType="separate"/>
        </w:r>
        <w:r w:rsidR="005F4528">
          <w:rPr>
            <w:noProof/>
            <w:webHidden/>
          </w:rPr>
          <w:t>145</w:t>
        </w:r>
        <w:r w:rsidR="005F4528">
          <w:rPr>
            <w:noProof/>
            <w:webHidden/>
          </w:rPr>
          <w:fldChar w:fldCharType="end"/>
        </w:r>
      </w:hyperlink>
    </w:p>
    <w:p w14:paraId="70351FCF" w14:textId="33AD41C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58" w:history="1">
        <w:r w:rsidR="005F4528" w:rsidRPr="00AD0C09">
          <w:rPr>
            <w:rStyle w:val="Hyperlink"/>
            <w:noProof/>
          </w:rPr>
          <w:t>3.49.2 Constraints</w:t>
        </w:r>
        <w:r w:rsidR="005F4528">
          <w:rPr>
            <w:noProof/>
            <w:webHidden/>
          </w:rPr>
          <w:tab/>
        </w:r>
        <w:r w:rsidR="005F4528">
          <w:rPr>
            <w:noProof/>
            <w:webHidden/>
          </w:rPr>
          <w:fldChar w:fldCharType="begin"/>
        </w:r>
        <w:r w:rsidR="005F4528">
          <w:rPr>
            <w:noProof/>
            <w:webHidden/>
          </w:rPr>
          <w:instrText xml:space="preserve"> PAGEREF _Toc4443158 \h </w:instrText>
        </w:r>
        <w:r w:rsidR="005F4528">
          <w:rPr>
            <w:noProof/>
            <w:webHidden/>
          </w:rPr>
        </w:r>
        <w:r w:rsidR="005F4528">
          <w:rPr>
            <w:noProof/>
            <w:webHidden/>
          </w:rPr>
          <w:fldChar w:fldCharType="separate"/>
        </w:r>
        <w:r w:rsidR="005F4528">
          <w:rPr>
            <w:noProof/>
            <w:webHidden/>
          </w:rPr>
          <w:t>146</w:t>
        </w:r>
        <w:r w:rsidR="005F4528">
          <w:rPr>
            <w:noProof/>
            <w:webHidden/>
          </w:rPr>
          <w:fldChar w:fldCharType="end"/>
        </w:r>
      </w:hyperlink>
    </w:p>
    <w:p w14:paraId="41123E23" w14:textId="6708953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59" w:history="1">
        <w:r w:rsidR="005F4528" w:rsidRPr="00AD0C09">
          <w:rPr>
            <w:rStyle w:val="Hyperlink"/>
            <w:noProof/>
          </w:rPr>
          <w:t>3.49.3 deletedRegion property</w:t>
        </w:r>
        <w:r w:rsidR="005F4528">
          <w:rPr>
            <w:noProof/>
            <w:webHidden/>
          </w:rPr>
          <w:tab/>
        </w:r>
        <w:r w:rsidR="005F4528">
          <w:rPr>
            <w:noProof/>
            <w:webHidden/>
          </w:rPr>
          <w:fldChar w:fldCharType="begin"/>
        </w:r>
        <w:r w:rsidR="005F4528">
          <w:rPr>
            <w:noProof/>
            <w:webHidden/>
          </w:rPr>
          <w:instrText xml:space="preserve"> PAGEREF _Toc4443159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3E69AF4" w14:textId="40C06FC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60" w:history="1">
        <w:r w:rsidR="005F4528" w:rsidRPr="00AD0C09">
          <w:rPr>
            <w:rStyle w:val="Hyperlink"/>
            <w:noProof/>
          </w:rPr>
          <w:t>3.49.4 insertedContent property</w:t>
        </w:r>
        <w:r w:rsidR="005F4528">
          <w:rPr>
            <w:noProof/>
            <w:webHidden/>
          </w:rPr>
          <w:tab/>
        </w:r>
        <w:r w:rsidR="005F4528">
          <w:rPr>
            <w:noProof/>
            <w:webHidden/>
          </w:rPr>
          <w:fldChar w:fldCharType="begin"/>
        </w:r>
        <w:r w:rsidR="005F4528">
          <w:rPr>
            <w:noProof/>
            <w:webHidden/>
          </w:rPr>
          <w:instrText xml:space="preserve"> PAGEREF _Toc4443160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0D38576" w14:textId="491C23AD"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61" w:history="1">
        <w:r w:rsidR="005F4528" w:rsidRPr="00AD0C09">
          <w:rPr>
            <w:rStyle w:val="Hyperlink"/>
            <w:noProof/>
          </w:rPr>
          <w:t>3.50 notification object</w:t>
        </w:r>
        <w:r w:rsidR="005F4528">
          <w:rPr>
            <w:noProof/>
            <w:webHidden/>
          </w:rPr>
          <w:tab/>
        </w:r>
        <w:r w:rsidR="005F4528">
          <w:rPr>
            <w:noProof/>
            <w:webHidden/>
          </w:rPr>
          <w:fldChar w:fldCharType="begin"/>
        </w:r>
        <w:r w:rsidR="005F4528">
          <w:rPr>
            <w:noProof/>
            <w:webHidden/>
          </w:rPr>
          <w:instrText xml:space="preserve"> PAGEREF _Toc4443161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DB405C3" w14:textId="50A1E46A"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62" w:history="1">
        <w:r w:rsidR="005F4528" w:rsidRPr="00AD0C09">
          <w:rPr>
            <w:rStyle w:val="Hyperlink"/>
            <w:noProof/>
          </w:rPr>
          <w:t>3.50.1 General</w:t>
        </w:r>
        <w:r w:rsidR="005F4528">
          <w:rPr>
            <w:noProof/>
            <w:webHidden/>
          </w:rPr>
          <w:tab/>
        </w:r>
        <w:r w:rsidR="005F4528">
          <w:rPr>
            <w:noProof/>
            <w:webHidden/>
          </w:rPr>
          <w:fldChar w:fldCharType="begin"/>
        </w:r>
        <w:r w:rsidR="005F4528">
          <w:rPr>
            <w:noProof/>
            <w:webHidden/>
          </w:rPr>
          <w:instrText xml:space="preserve"> PAGEREF _Toc4443162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7E4DFA74" w14:textId="5BA7A8CA"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63" w:history="1">
        <w:r w:rsidR="005F4528" w:rsidRPr="00AD0C09">
          <w:rPr>
            <w:rStyle w:val="Hyperlink"/>
            <w:noProof/>
          </w:rPr>
          <w:t>3.50.2 notificationDescriptorReference property</w:t>
        </w:r>
        <w:r w:rsidR="005F4528">
          <w:rPr>
            <w:noProof/>
            <w:webHidden/>
          </w:rPr>
          <w:tab/>
        </w:r>
        <w:r w:rsidR="005F4528">
          <w:rPr>
            <w:noProof/>
            <w:webHidden/>
          </w:rPr>
          <w:fldChar w:fldCharType="begin"/>
        </w:r>
        <w:r w:rsidR="005F4528">
          <w:rPr>
            <w:noProof/>
            <w:webHidden/>
          </w:rPr>
          <w:instrText xml:space="preserve"> PAGEREF _Toc4443163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108E34A5" w14:textId="21132052"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64" w:history="1">
        <w:r w:rsidR="005F4528" w:rsidRPr="00AD0C09">
          <w:rPr>
            <w:rStyle w:val="Hyperlink"/>
            <w:noProof/>
          </w:rPr>
          <w:t>3.50.3 associatedRuleDescriptorReference property</w:t>
        </w:r>
        <w:r w:rsidR="005F4528">
          <w:rPr>
            <w:noProof/>
            <w:webHidden/>
          </w:rPr>
          <w:tab/>
        </w:r>
        <w:r w:rsidR="005F4528">
          <w:rPr>
            <w:noProof/>
            <w:webHidden/>
          </w:rPr>
          <w:fldChar w:fldCharType="begin"/>
        </w:r>
        <w:r w:rsidR="005F4528">
          <w:rPr>
            <w:noProof/>
            <w:webHidden/>
          </w:rPr>
          <w:instrText xml:space="preserve"> PAGEREF _Toc4443164 \h </w:instrText>
        </w:r>
        <w:r w:rsidR="005F4528">
          <w:rPr>
            <w:noProof/>
            <w:webHidden/>
          </w:rPr>
        </w:r>
        <w:r w:rsidR="005F4528">
          <w:rPr>
            <w:noProof/>
            <w:webHidden/>
          </w:rPr>
          <w:fldChar w:fldCharType="separate"/>
        </w:r>
        <w:r w:rsidR="005F4528">
          <w:rPr>
            <w:noProof/>
            <w:webHidden/>
          </w:rPr>
          <w:t>147</w:t>
        </w:r>
        <w:r w:rsidR="005F4528">
          <w:rPr>
            <w:noProof/>
            <w:webHidden/>
          </w:rPr>
          <w:fldChar w:fldCharType="end"/>
        </w:r>
      </w:hyperlink>
    </w:p>
    <w:p w14:paraId="3A866533" w14:textId="3C54309B"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65" w:history="1">
        <w:r w:rsidR="005F4528" w:rsidRPr="00AD0C09">
          <w:rPr>
            <w:rStyle w:val="Hyperlink"/>
            <w:noProof/>
          </w:rPr>
          <w:t>3.50.4 physicalLocation property</w:t>
        </w:r>
        <w:r w:rsidR="005F4528">
          <w:rPr>
            <w:noProof/>
            <w:webHidden/>
          </w:rPr>
          <w:tab/>
        </w:r>
        <w:r w:rsidR="005F4528">
          <w:rPr>
            <w:noProof/>
            <w:webHidden/>
          </w:rPr>
          <w:fldChar w:fldCharType="begin"/>
        </w:r>
        <w:r w:rsidR="005F4528">
          <w:rPr>
            <w:noProof/>
            <w:webHidden/>
          </w:rPr>
          <w:instrText xml:space="preserve"> PAGEREF _Toc4443165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50E52566" w14:textId="1F81D9B1"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66" w:history="1">
        <w:r w:rsidR="005F4528" w:rsidRPr="00AD0C09">
          <w:rPr>
            <w:rStyle w:val="Hyperlink"/>
            <w:noProof/>
          </w:rPr>
          <w:t>3.50.5 message property</w:t>
        </w:r>
        <w:r w:rsidR="005F4528">
          <w:rPr>
            <w:noProof/>
            <w:webHidden/>
          </w:rPr>
          <w:tab/>
        </w:r>
        <w:r w:rsidR="005F4528">
          <w:rPr>
            <w:noProof/>
            <w:webHidden/>
          </w:rPr>
          <w:fldChar w:fldCharType="begin"/>
        </w:r>
        <w:r w:rsidR="005F4528">
          <w:rPr>
            <w:noProof/>
            <w:webHidden/>
          </w:rPr>
          <w:instrText xml:space="preserve"> PAGEREF _Toc4443166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01D8AC06" w14:textId="288A410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67" w:history="1">
        <w:r w:rsidR="005F4528" w:rsidRPr="00AD0C09">
          <w:rPr>
            <w:rStyle w:val="Hyperlink"/>
            <w:noProof/>
          </w:rPr>
          <w:t>3.50.6 level property</w:t>
        </w:r>
        <w:r w:rsidR="005F4528">
          <w:rPr>
            <w:noProof/>
            <w:webHidden/>
          </w:rPr>
          <w:tab/>
        </w:r>
        <w:r w:rsidR="005F4528">
          <w:rPr>
            <w:noProof/>
            <w:webHidden/>
          </w:rPr>
          <w:fldChar w:fldCharType="begin"/>
        </w:r>
        <w:r w:rsidR="005F4528">
          <w:rPr>
            <w:noProof/>
            <w:webHidden/>
          </w:rPr>
          <w:instrText xml:space="preserve"> PAGEREF _Toc4443167 \h </w:instrText>
        </w:r>
        <w:r w:rsidR="005F4528">
          <w:rPr>
            <w:noProof/>
            <w:webHidden/>
          </w:rPr>
        </w:r>
        <w:r w:rsidR="005F4528">
          <w:rPr>
            <w:noProof/>
            <w:webHidden/>
          </w:rPr>
          <w:fldChar w:fldCharType="separate"/>
        </w:r>
        <w:r w:rsidR="005F4528">
          <w:rPr>
            <w:noProof/>
            <w:webHidden/>
          </w:rPr>
          <w:t>148</w:t>
        </w:r>
        <w:r w:rsidR="005F4528">
          <w:rPr>
            <w:noProof/>
            <w:webHidden/>
          </w:rPr>
          <w:fldChar w:fldCharType="end"/>
        </w:r>
      </w:hyperlink>
    </w:p>
    <w:p w14:paraId="704C2038" w14:textId="48A8A5F6"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68" w:history="1">
        <w:r w:rsidR="005F4528" w:rsidRPr="00AD0C09">
          <w:rPr>
            <w:rStyle w:val="Hyperlink"/>
            <w:noProof/>
          </w:rPr>
          <w:t>3.50.7 threadId property</w:t>
        </w:r>
        <w:r w:rsidR="005F4528">
          <w:rPr>
            <w:noProof/>
            <w:webHidden/>
          </w:rPr>
          <w:tab/>
        </w:r>
        <w:r w:rsidR="005F4528">
          <w:rPr>
            <w:noProof/>
            <w:webHidden/>
          </w:rPr>
          <w:fldChar w:fldCharType="begin"/>
        </w:r>
        <w:r w:rsidR="005F4528">
          <w:rPr>
            <w:noProof/>
            <w:webHidden/>
          </w:rPr>
          <w:instrText xml:space="preserve"> PAGEREF _Toc4443168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337CED79" w14:textId="6D68F0BB"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69" w:history="1">
        <w:r w:rsidR="005F4528" w:rsidRPr="00AD0C09">
          <w:rPr>
            <w:rStyle w:val="Hyperlink"/>
            <w:noProof/>
          </w:rPr>
          <w:t>3.50.8 timeUtc property</w:t>
        </w:r>
        <w:r w:rsidR="005F4528">
          <w:rPr>
            <w:noProof/>
            <w:webHidden/>
          </w:rPr>
          <w:tab/>
        </w:r>
        <w:r w:rsidR="005F4528">
          <w:rPr>
            <w:noProof/>
            <w:webHidden/>
          </w:rPr>
          <w:fldChar w:fldCharType="begin"/>
        </w:r>
        <w:r w:rsidR="005F4528">
          <w:rPr>
            <w:noProof/>
            <w:webHidden/>
          </w:rPr>
          <w:instrText xml:space="preserve"> PAGEREF _Toc4443169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5AAEFF5E" w14:textId="366D3AF8"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70" w:history="1">
        <w:r w:rsidR="005F4528" w:rsidRPr="00AD0C09">
          <w:rPr>
            <w:rStyle w:val="Hyperlink"/>
            <w:noProof/>
          </w:rPr>
          <w:t>3.50.9 exception property</w:t>
        </w:r>
        <w:r w:rsidR="005F4528">
          <w:rPr>
            <w:noProof/>
            <w:webHidden/>
          </w:rPr>
          <w:tab/>
        </w:r>
        <w:r w:rsidR="005F4528">
          <w:rPr>
            <w:noProof/>
            <w:webHidden/>
          </w:rPr>
          <w:fldChar w:fldCharType="begin"/>
        </w:r>
        <w:r w:rsidR="005F4528">
          <w:rPr>
            <w:noProof/>
            <w:webHidden/>
          </w:rPr>
          <w:instrText xml:space="preserve"> PAGEREF _Toc4443170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06878CC6" w14:textId="3482BDCA"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71" w:history="1">
        <w:r w:rsidR="005F4528" w:rsidRPr="00AD0C09">
          <w:rPr>
            <w:rStyle w:val="Hyperlink"/>
            <w:noProof/>
          </w:rPr>
          <w:t>3.51 exception object</w:t>
        </w:r>
        <w:r w:rsidR="005F4528">
          <w:rPr>
            <w:noProof/>
            <w:webHidden/>
          </w:rPr>
          <w:tab/>
        </w:r>
        <w:r w:rsidR="005F4528">
          <w:rPr>
            <w:noProof/>
            <w:webHidden/>
          </w:rPr>
          <w:fldChar w:fldCharType="begin"/>
        </w:r>
        <w:r w:rsidR="005F4528">
          <w:rPr>
            <w:noProof/>
            <w:webHidden/>
          </w:rPr>
          <w:instrText xml:space="preserve"> PAGEREF _Toc4443171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19303052" w14:textId="23DDC841"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72" w:history="1">
        <w:r w:rsidR="005F4528" w:rsidRPr="00AD0C09">
          <w:rPr>
            <w:rStyle w:val="Hyperlink"/>
            <w:noProof/>
          </w:rPr>
          <w:t>3.51.1 General</w:t>
        </w:r>
        <w:r w:rsidR="005F4528">
          <w:rPr>
            <w:noProof/>
            <w:webHidden/>
          </w:rPr>
          <w:tab/>
        </w:r>
        <w:r w:rsidR="005F4528">
          <w:rPr>
            <w:noProof/>
            <w:webHidden/>
          </w:rPr>
          <w:fldChar w:fldCharType="begin"/>
        </w:r>
        <w:r w:rsidR="005F4528">
          <w:rPr>
            <w:noProof/>
            <w:webHidden/>
          </w:rPr>
          <w:instrText xml:space="preserve"> PAGEREF _Toc4443172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68BA6997" w14:textId="54C55240"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73" w:history="1">
        <w:r w:rsidR="005F4528" w:rsidRPr="00AD0C09">
          <w:rPr>
            <w:rStyle w:val="Hyperlink"/>
            <w:noProof/>
          </w:rPr>
          <w:t>3.51.2 kind property</w:t>
        </w:r>
        <w:r w:rsidR="005F4528">
          <w:rPr>
            <w:noProof/>
            <w:webHidden/>
          </w:rPr>
          <w:tab/>
        </w:r>
        <w:r w:rsidR="005F4528">
          <w:rPr>
            <w:noProof/>
            <w:webHidden/>
          </w:rPr>
          <w:fldChar w:fldCharType="begin"/>
        </w:r>
        <w:r w:rsidR="005F4528">
          <w:rPr>
            <w:noProof/>
            <w:webHidden/>
          </w:rPr>
          <w:instrText xml:space="preserve"> PAGEREF _Toc4443173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5271C1B6" w14:textId="290A16C3"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74" w:history="1">
        <w:r w:rsidR="005F4528" w:rsidRPr="00AD0C09">
          <w:rPr>
            <w:rStyle w:val="Hyperlink"/>
            <w:noProof/>
          </w:rPr>
          <w:t>3.51.3 message property</w:t>
        </w:r>
        <w:r w:rsidR="005F4528">
          <w:rPr>
            <w:noProof/>
            <w:webHidden/>
          </w:rPr>
          <w:tab/>
        </w:r>
        <w:r w:rsidR="005F4528">
          <w:rPr>
            <w:noProof/>
            <w:webHidden/>
          </w:rPr>
          <w:fldChar w:fldCharType="begin"/>
        </w:r>
        <w:r w:rsidR="005F4528">
          <w:rPr>
            <w:noProof/>
            <w:webHidden/>
          </w:rPr>
          <w:instrText xml:space="preserve"> PAGEREF _Toc4443174 \h </w:instrText>
        </w:r>
        <w:r w:rsidR="005F4528">
          <w:rPr>
            <w:noProof/>
            <w:webHidden/>
          </w:rPr>
        </w:r>
        <w:r w:rsidR="005F4528">
          <w:rPr>
            <w:noProof/>
            <w:webHidden/>
          </w:rPr>
          <w:fldChar w:fldCharType="separate"/>
        </w:r>
        <w:r w:rsidR="005F4528">
          <w:rPr>
            <w:noProof/>
            <w:webHidden/>
          </w:rPr>
          <w:t>149</w:t>
        </w:r>
        <w:r w:rsidR="005F4528">
          <w:rPr>
            <w:noProof/>
            <w:webHidden/>
          </w:rPr>
          <w:fldChar w:fldCharType="end"/>
        </w:r>
      </w:hyperlink>
    </w:p>
    <w:p w14:paraId="7121469F" w14:textId="5E36E7A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75" w:history="1">
        <w:r w:rsidR="005F4528" w:rsidRPr="00AD0C09">
          <w:rPr>
            <w:rStyle w:val="Hyperlink"/>
            <w:noProof/>
          </w:rPr>
          <w:t>3.51.4 stack property</w:t>
        </w:r>
        <w:r w:rsidR="005F4528">
          <w:rPr>
            <w:noProof/>
            <w:webHidden/>
          </w:rPr>
          <w:tab/>
        </w:r>
        <w:r w:rsidR="005F4528">
          <w:rPr>
            <w:noProof/>
            <w:webHidden/>
          </w:rPr>
          <w:fldChar w:fldCharType="begin"/>
        </w:r>
        <w:r w:rsidR="005F4528">
          <w:rPr>
            <w:noProof/>
            <w:webHidden/>
          </w:rPr>
          <w:instrText xml:space="preserve"> PAGEREF _Toc4443175 \h </w:instrText>
        </w:r>
        <w:r w:rsidR="005F4528">
          <w:rPr>
            <w:noProof/>
            <w:webHidden/>
          </w:rPr>
        </w:r>
        <w:r w:rsidR="005F4528">
          <w:rPr>
            <w:noProof/>
            <w:webHidden/>
          </w:rPr>
          <w:fldChar w:fldCharType="separate"/>
        </w:r>
        <w:r w:rsidR="005F4528">
          <w:rPr>
            <w:noProof/>
            <w:webHidden/>
          </w:rPr>
          <w:t>150</w:t>
        </w:r>
        <w:r w:rsidR="005F4528">
          <w:rPr>
            <w:noProof/>
            <w:webHidden/>
          </w:rPr>
          <w:fldChar w:fldCharType="end"/>
        </w:r>
      </w:hyperlink>
    </w:p>
    <w:p w14:paraId="249F23FF" w14:textId="2EF9DFC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76" w:history="1">
        <w:r w:rsidR="005F4528" w:rsidRPr="00AD0C09">
          <w:rPr>
            <w:rStyle w:val="Hyperlink"/>
            <w:noProof/>
          </w:rPr>
          <w:t>3.51.5 innerExceptions property</w:t>
        </w:r>
        <w:r w:rsidR="005F4528">
          <w:rPr>
            <w:noProof/>
            <w:webHidden/>
          </w:rPr>
          <w:tab/>
        </w:r>
        <w:r w:rsidR="005F4528">
          <w:rPr>
            <w:noProof/>
            <w:webHidden/>
          </w:rPr>
          <w:fldChar w:fldCharType="begin"/>
        </w:r>
        <w:r w:rsidR="005F4528">
          <w:rPr>
            <w:noProof/>
            <w:webHidden/>
          </w:rPr>
          <w:instrText xml:space="preserve"> PAGEREF _Toc4443176 \h </w:instrText>
        </w:r>
        <w:r w:rsidR="005F4528">
          <w:rPr>
            <w:noProof/>
            <w:webHidden/>
          </w:rPr>
        </w:r>
        <w:r w:rsidR="005F4528">
          <w:rPr>
            <w:noProof/>
            <w:webHidden/>
          </w:rPr>
          <w:fldChar w:fldCharType="separate"/>
        </w:r>
        <w:r w:rsidR="005F4528">
          <w:rPr>
            <w:noProof/>
            <w:webHidden/>
          </w:rPr>
          <w:t>150</w:t>
        </w:r>
        <w:r w:rsidR="005F4528">
          <w:rPr>
            <w:noProof/>
            <w:webHidden/>
          </w:rPr>
          <w:fldChar w:fldCharType="end"/>
        </w:r>
      </w:hyperlink>
    </w:p>
    <w:p w14:paraId="0834A636" w14:textId="0C2091D7" w:rsidR="005F4528" w:rsidRDefault="00740F65">
      <w:pPr>
        <w:pStyle w:val="TOC1"/>
        <w:rPr>
          <w:rFonts w:asciiTheme="minorHAnsi" w:eastAsiaTheme="minorEastAsia" w:hAnsiTheme="minorHAnsi" w:cstheme="minorBidi"/>
          <w:noProof/>
          <w:sz w:val="22"/>
          <w:szCs w:val="22"/>
        </w:rPr>
      </w:pPr>
      <w:hyperlink w:anchor="_Toc4443177" w:history="1">
        <w:r w:rsidR="005F4528" w:rsidRPr="00AD0C09">
          <w:rPr>
            <w:rStyle w:val="Hyperlink"/>
            <w:noProof/>
          </w:rPr>
          <w:t>4</w:t>
        </w:r>
        <w:r w:rsidR="005F4528">
          <w:rPr>
            <w:rFonts w:asciiTheme="minorHAnsi" w:eastAsiaTheme="minorEastAsia" w:hAnsiTheme="minorHAnsi" w:cstheme="minorBidi"/>
            <w:noProof/>
            <w:sz w:val="22"/>
            <w:szCs w:val="22"/>
          </w:rPr>
          <w:tab/>
        </w:r>
        <w:r w:rsidR="005F4528" w:rsidRPr="00AD0C09">
          <w:rPr>
            <w:rStyle w:val="Hyperlink"/>
            <w:noProof/>
          </w:rPr>
          <w:t>External property file format</w:t>
        </w:r>
        <w:r w:rsidR="005F4528">
          <w:rPr>
            <w:noProof/>
            <w:webHidden/>
          </w:rPr>
          <w:tab/>
        </w:r>
        <w:r w:rsidR="005F4528">
          <w:rPr>
            <w:noProof/>
            <w:webHidden/>
          </w:rPr>
          <w:fldChar w:fldCharType="begin"/>
        </w:r>
        <w:r w:rsidR="005F4528">
          <w:rPr>
            <w:noProof/>
            <w:webHidden/>
          </w:rPr>
          <w:instrText xml:space="preserve"> PAGEREF _Toc4443177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66D91E69" w14:textId="628E616D"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78" w:history="1">
        <w:r w:rsidR="005F4528" w:rsidRPr="00AD0C09">
          <w:rPr>
            <w:rStyle w:val="Hyperlink"/>
            <w:noProof/>
          </w:rPr>
          <w:t>4.1 General</w:t>
        </w:r>
        <w:r w:rsidR="005F4528">
          <w:rPr>
            <w:noProof/>
            <w:webHidden/>
          </w:rPr>
          <w:tab/>
        </w:r>
        <w:r w:rsidR="005F4528">
          <w:rPr>
            <w:noProof/>
            <w:webHidden/>
          </w:rPr>
          <w:fldChar w:fldCharType="begin"/>
        </w:r>
        <w:r w:rsidR="005F4528">
          <w:rPr>
            <w:noProof/>
            <w:webHidden/>
          </w:rPr>
          <w:instrText xml:space="preserve"> PAGEREF _Toc4443178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32709636" w14:textId="2F0658CB"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79" w:history="1">
        <w:r w:rsidR="005F4528" w:rsidRPr="00AD0C09">
          <w:rPr>
            <w:rStyle w:val="Hyperlink"/>
            <w:noProof/>
          </w:rPr>
          <w:t>4.2 External property file naming convention</w:t>
        </w:r>
        <w:r w:rsidR="005F4528">
          <w:rPr>
            <w:noProof/>
            <w:webHidden/>
          </w:rPr>
          <w:tab/>
        </w:r>
        <w:r w:rsidR="005F4528">
          <w:rPr>
            <w:noProof/>
            <w:webHidden/>
          </w:rPr>
          <w:fldChar w:fldCharType="begin"/>
        </w:r>
        <w:r w:rsidR="005F4528">
          <w:rPr>
            <w:noProof/>
            <w:webHidden/>
          </w:rPr>
          <w:instrText xml:space="preserve"> PAGEREF _Toc4443179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243F56F5" w14:textId="5824B1DB"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80" w:history="1">
        <w:r w:rsidR="005F4528" w:rsidRPr="00AD0C09">
          <w:rPr>
            <w:rStyle w:val="Hyperlink"/>
            <w:noProof/>
          </w:rPr>
          <w:t>4.3 externalProperties object</w:t>
        </w:r>
        <w:r w:rsidR="005F4528">
          <w:rPr>
            <w:noProof/>
            <w:webHidden/>
          </w:rPr>
          <w:tab/>
        </w:r>
        <w:r w:rsidR="005F4528">
          <w:rPr>
            <w:noProof/>
            <w:webHidden/>
          </w:rPr>
          <w:fldChar w:fldCharType="begin"/>
        </w:r>
        <w:r w:rsidR="005F4528">
          <w:rPr>
            <w:noProof/>
            <w:webHidden/>
          </w:rPr>
          <w:instrText xml:space="preserve"> PAGEREF _Toc4443180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2CF7B777" w14:textId="736DE6E6"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81" w:history="1">
        <w:r w:rsidR="005F4528" w:rsidRPr="00AD0C09">
          <w:rPr>
            <w:rStyle w:val="Hyperlink"/>
            <w:noProof/>
          </w:rPr>
          <w:t>4.3.1 General</w:t>
        </w:r>
        <w:r w:rsidR="005F4528">
          <w:rPr>
            <w:noProof/>
            <w:webHidden/>
          </w:rPr>
          <w:tab/>
        </w:r>
        <w:r w:rsidR="005F4528">
          <w:rPr>
            <w:noProof/>
            <w:webHidden/>
          </w:rPr>
          <w:fldChar w:fldCharType="begin"/>
        </w:r>
        <w:r w:rsidR="005F4528">
          <w:rPr>
            <w:noProof/>
            <w:webHidden/>
          </w:rPr>
          <w:instrText xml:space="preserve"> PAGEREF _Toc4443181 \h </w:instrText>
        </w:r>
        <w:r w:rsidR="005F4528">
          <w:rPr>
            <w:noProof/>
            <w:webHidden/>
          </w:rPr>
        </w:r>
        <w:r w:rsidR="005F4528">
          <w:rPr>
            <w:noProof/>
            <w:webHidden/>
          </w:rPr>
          <w:fldChar w:fldCharType="separate"/>
        </w:r>
        <w:r w:rsidR="005F4528">
          <w:rPr>
            <w:noProof/>
            <w:webHidden/>
          </w:rPr>
          <w:t>151</w:t>
        </w:r>
        <w:r w:rsidR="005F4528">
          <w:rPr>
            <w:noProof/>
            <w:webHidden/>
          </w:rPr>
          <w:fldChar w:fldCharType="end"/>
        </w:r>
      </w:hyperlink>
    </w:p>
    <w:p w14:paraId="36462E7E" w14:textId="105F3839"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82" w:history="1">
        <w:r w:rsidR="005F4528" w:rsidRPr="00AD0C09">
          <w:rPr>
            <w:rStyle w:val="Hyperlink"/>
            <w:noProof/>
          </w:rPr>
          <w:t>4.3.2 $schema property</w:t>
        </w:r>
        <w:r w:rsidR="005F4528">
          <w:rPr>
            <w:noProof/>
            <w:webHidden/>
          </w:rPr>
          <w:tab/>
        </w:r>
        <w:r w:rsidR="005F4528">
          <w:rPr>
            <w:noProof/>
            <w:webHidden/>
          </w:rPr>
          <w:fldChar w:fldCharType="begin"/>
        </w:r>
        <w:r w:rsidR="005F4528">
          <w:rPr>
            <w:noProof/>
            <w:webHidden/>
          </w:rPr>
          <w:instrText xml:space="preserve"> PAGEREF _Toc4443182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3D725E95" w14:textId="3B97E407"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83" w:history="1">
        <w:r w:rsidR="005F4528" w:rsidRPr="00AD0C09">
          <w:rPr>
            <w:rStyle w:val="Hyperlink"/>
            <w:noProof/>
          </w:rPr>
          <w:t>4.3.3 version property</w:t>
        </w:r>
        <w:r w:rsidR="005F4528">
          <w:rPr>
            <w:noProof/>
            <w:webHidden/>
          </w:rPr>
          <w:tab/>
        </w:r>
        <w:r w:rsidR="005F4528">
          <w:rPr>
            <w:noProof/>
            <w:webHidden/>
          </w:rPr>
          <w:fldChar w:fldCharType="begin"/>
        </w:r>
        <w:r w:rsidR="005F4528">
          <w:rPr>
            <w:noProof/>
            <w:webHidden/>
          </w:rPr>
          <w:instrText xml:space="preserve"> PAGEREF _Toc4443183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67A3468E" w14:textId="7EA3DD7E"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84" w:history="1">
        <w:r w:rsidR="005F4528" w:rsidRPr="00AD0C09">
          <w:rPr>
            <w:rStyle w:val="Hyperlink"/>
            <w:noProof/>
          </w:rPr>
          <w:t>4.3.4 guid property</w:t>
        </w:r>
        <w:r w:rsidR="005F4528">
          <w:rPr>
            <w:noProof/>
            <w:webHidden/>
          </w:rPr>
          <w:tab/>
        </w:r>
        <w:r w:rsidR="005F4528">
          <w:rPr>
            <w:noProof/>
            <w:webHidden/>
          </w:rPr>
          <w:fldChar w:fldCharType="begin"/>
        </w:r>
        <w:r w:rsidR="005F4528">
          <w:rPr>
            <w:noProof/>
            <w:webHidden/>
          </w:rPr>
          <w:instrText xml:space="preserve"> PAGEREF _Toc4443184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7DD699E9" w14:textId="49E1E0E1"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85" w:history="1">
        <w:r w:rsidR="005F4528" w:rsidRPr="00AD0C09">
          <w:rPr>
            <w:rStyle w:val="Hyperlink"/>
            <w:noProof/>
          </w:rPr>
          <w:t>4.3.5 runGuid property</w:t>
        </w:r>
        <w:r w:rsidR="005F4528">
          <w:rPr>
            <w:noProof/>
            <w:webHidden/>
          </w:rPr>
          <w:tab/>
        </w:r>
        <w:r w:rsidR="005F4528">
          <w:rPr>
            <w:noProof/>
            <w:webHidden/>
          </w:rPr>
          <w:fldChar w:fldCharType="begin"/>
        </w:r>
        <w:r w:rsidR="005F4528">
          <w:rPr>
            <w:noProof/>
            <w:webHidden/>
          </w:rPr>
          <w:instrText xml:space="preserve"> PAGEREF _Toc4443185 \h </w:instrText>
        </w:r>
        <w:r w:rsidR="005F4528">
          <w:rPr>
            <w:noProof/>
            <w:webHidden/>
          </w:rPr>
        </w:r>
        <w:r w:rsidR="005F4528">
          <w:rPr>
            <w:noProof/>
            <w:webHidden/>
          </w:rPr>
          <w:fldChar w:fldCharType="separate"/>
        </w:r>
        <w:r w:rsidR="005F4528">
          <w:rPr>
            <w:noProof/>
            <w:webHidden/>
          </w:rPr>
          <w:t>152</w:t>
        </w:r>
        <w:r w:rsidR="005F4528">
          <w:rPr>
            <w:noProof/>
            <w:webHidden/>
          </w:rPr>
          <w:fldChar w:fldCharType="end"/>
        </w:r>
      </w:hyperlink>
    </w:p>
    <w:p w14:paraId="2CDB882A" w14:textId="4168BABF" w:rsidR="005F4528" w:rsidRDefault="00740F65">
      <w:pPr>
        <w:pStyle w:val="TOC3"/>
        <w:tabs>
          <w:tab w:val="right" w:leader="dot" w:pos="9350"/>
        </w:tabs>
        <w:rPr>
          <w:rFonts w:asciiTheme="minorHAnsi" w:eastAsiaTheme="minorEastAsia" w:hAnsiTheme="minorHAnsi" w:cstheme="minorBidi"/>
          <w:noProof/>
          <w:sz w:val="22"/>
          <w:szCs w:val="22"/>
        </w:rPr>
      </w:pPr>
      <w:hyperlink w:anchor="_Toc4443186" w:history="1">
        <w:r w:rsidR="005F4528" w:rsidRPr="00AD0C09">
          <w:rPr>
            <w:rStyle w:val="Hyperlink"/>
            <w:noProof/>
          </w:rPr>
          <w:t>4.3.6 The property value properties</w:t>
        </w:r>
        <w:r w:rsidR="005F4528">
          <w:rPr>
            <w:noProof/>
            <w:webHidden/>
          </w:rPr>
          <w:tab/>
        </w:r>
        <w:r w:rsidR="005F4528">
          <w:rPr>
            <w:noProof/>
            <w:webHidden/>
          </w:rPr>
          <w:fldChar w:fldCharType="begin"/>
        </w:r>
        <w:r w:rsidR="005F4528">
          <w:rPr>
            <w:noProof/>
            <w:webHidden/>
          </w:rPr>
          <w:instrText xml:space="preserve"> PAGEREF _Toc4443186 \h </w:instrText>
        </w:r>
        <w:r w:rsidR="005F4528">
          <w:rPr>
            <w:noProof/>
            <w:webHidden/>
          </w:rPr>
        </w:r>
        <w:r w:rsidR="005F4528">
          <w:rPr>
            <w:noProof/>
            <w:webHidden/>
          </w:rPr>
          <w:fldChar w:fldCharType="separate"/>
        </w:r>
        <w:r w:rsidR="005F4528">
          <w:rPr>
            <w:noProof/>
            <w:webHidden/>
          </w:rPr>
          <w:t>153</w:t>
        </w:r>
        <w:r w:rsidR="005F4528">
          <w:rPr>
            <w:noProof/>
            <w:webHidden/>
          </w:rPr>
          <w:fldChar w:fldCharType="end"/>
        </w:r>
      </w:hyperlink>
    </w:p>
    <w:p w14:paraId="7D038B4C" w14:textId="3977D746" w:rsidR="005F4528" w:rsidRDefault="00740F65">
      <w:pPr>
        <w:pStyle w:val="TOC1"/>
        <w:rPr>
          <w:rFonts w:asciiTheme="minorHAnsi" w:eastAsiaTheme="minorEastAsia" w:hAnsiTheme="minorHAnsi" w:cstheme="minorBidi"/>
          <w:noProof/>
          <w:sz w:val="22"/>
          <w:szCs w:val="22"/>
        </w:rPr>
      </w:pPr>
      <w:hyperlink w:anchor="_Toc4443187" w:history="1">
        <w:r w:rsidR="005F4528" w:rsidRPr="00AD0C09">
          <w:rPr>
            <w:rStyle w:val="Hyperlink"/>
            <w:noProof/>
          </w:rPr>
          <w:t>5</w:t>
        </w:r>
        <w:r w:rsidR="005F4528">
          <w:rPr>
            <w:rFonts w:asciiTheme="minorHAnsi" w:eastAsiaTheme="minorEastAsia" w:hAnsiTheme="minorHAnsi" w:cstheme="minorBidi"/>
            <w:noProof/>
            <w:sz w:val="22"/>
            <w:szCs w:val="22"/>
          </w:rPr>
          <w:tab/>
        </w:r>
        <w:r w:rsidR="005F4528" w:rsidRPr="00AD0C09">
          <w:rPr>
            <w:rStyle w:val="Hyperlink"/>
            <w:noProof/>
          </w:rPr>
          <w:t>Conformance</w:t>
        </w:r>
        <w:r w:rsidR="005F4528">
          <w:rPr>
            <w:noProof/>
            <w:webHidden/>
          </w:rPr>
          <w:tab/>
        </w:r>
        <w:r w:rsidR="005F4528">
          <w:rPr>
            <w:noProof/>
            <w:webHidden/>
          </w:rPr>
          <w:fldChar w:fldCharType="begin"/>
        </w:r>
        <w:r w:rsidR="005F4528">
          <w:rPr>
            <w:noProof/>
            <w:webHidden/>
          </w:rPr>
          <w:instrText xml:space="preserve"> PAGEREF _Toc4443187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0C03CCDC" w14:textId="3DD46622"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88" w:history="1">
        <w:r w:rsidR="005F4528" w:rsidRPr="00AD0C09">
          <w:rPr>
            <w:rStyle w:val="Hyperlink"/>
            <w:noProof/>
          </w:rPr>
          <w:t>5.1 Conformance targets</w:t>
        </w:r>
        <w:r w:rsidR="005F4528">
          <w:rPr>
            <w:noProof/>
            <w:webHidden/>
          </w:rPr>
          <w:tab/>
        </w:r>
        <w:r w:rsidR="005F4528">
          <w:rPr>
            <w:noProof/>
            <w:webHidden/>
          </w:rPr>
          <w:fldChar w:fldCharType="begin"/>
        </w:r>
        <w:r w:rsidR="005F4528">
          <w:rPr>
            <w:noProof/>
            <w:webHidden/>
          </w:rPr>
          <w:instrText xml:space="preserve"> PAGEREF _Toc4443188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08D6DD48" w14:textId="2869EFA6"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89" w:history="1">
        <w:r w:rsidR="005F4528" w:rsidRPr="00AD0C09">
          <w:rPr>
            <w:rStyle w:val="Hyperlink"/>
            <w:noProof/>
          </w:rPr>
          <w:t>5.2 Conformance Clause 1: SARIF log file</w:t>
        </w:r>
        <w:r w:rsidR="005F4528">
          <w:rPr>
            <w:noProof/>
            <w:webHidden/>
          </w:rPr>
          <w:tab/>
        </w:r>
        <w:r w:rsidR="005F4528">
          <w:rPr>
            <w:noProof/>
            <w:webHidden/>
          </w:rPr>
          <w:fldChar w:fldCharType="begin"/>
        </w:r>
        <w:r w:rsidR="005F4528">
          <w:rPr>
            <w:noProof/>
            <w:webHidden/>
          </w:rPr>
          <w:instrText xml:space="preserve"> PAGEREF _Toc4443189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35F3BFF7" w14:textId="0FCCBED6"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90" w:history="1">
        <w:r w:rsidR="005F4528" w:rsidRPr="00AD0C09">
          <w:rPr>
            <w:rStyle w:val="Hyperlink"/>
            <w:noProof/>
          </w:rPr>
          <w:t>5.3 Conformance Clause 2: SARIF producer</w:t>
        </w:r>
        <w:r w:rsidR="005F4528">
          <w:rPr>
            <w:noProof/>
            <w:webHidden/>
          </w:rPr>
          <w:tab/>
        </w:r>
        <w:r w:rsidR="005F4528">
          <w:rPr>
            <w:noProof/>
            <w:webHidden/>
          </w:rPr>
          <w:fldChar w:fldCharType="begin"/>
        </w:r>
        <w:r w:rsidR="005F4528">
          <w:rPr>
            <w:noProof/>
            <w:webHidden/>
          </w:rPr>
          <w:instrText xml:space="preserve"> PAGEREF _Toc4443190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63183208" w14:textId="06820907"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91" w:history="1">
        <w:r w:rsidR="005F4528" w:rsidRPr="00AD0C09">
          <w:rPr>
            <w:rStyle w:val="Hyperlink"/>
            <w:noProof/>
          </w:rPr>
          <w:t>5.4 Conformance Clause 3: Direct producer</w:t>
        </w:r>
        <w:r w:rsidR="005F4528">
          <w:rPr>
            <w:noProof/>
            <w:webHidden/>
          </w:rPr>
          <w:tab/>
        </w:r>
        <w:r w:rsidR="005F4528">
          <w:rPr>
            <w:noProof/>
            <w:webHidden/>
          </w:rPr>
          <w:fldChar w:fldCharType="begin"/>
        </w:r>
        <w:r w:rsidR="005F4528">
          <w:rPr>
            <w:noProof/>
            <w:webHidden/>
          </w:rPr>
          <w:instrText xml:space="preserve"> PAGEREF _Toc4443191 \h </w:instrText>
        </w:r>
        <w:r w:rsidR="005F4528">
          <w:rPr>
            <w:noProof/>
            <w:webHidden/>
          </w:rPr>
        </w:r>
        <w:r w:rsidR="005F4528">
          <w:rPr>
            <w:noProof/>
            <w:webHidden/>
          </w:rPr>
          <w:fldChar w:fldCharType="separate"/>
        </w:r>
        <w:r w:rsidR="005F4528">
          <w:rPr>
            <w:noProof/>
            <w:webHidden/>
          </w:rPr>
          <w:t>154</w:t>
        </w:r>
        <w:r w:rsidR="005F4528">
          <w:rPr>
            <w:noProof/>
            <w:webHidden/>
          </w:rPr>
          <w:fldChar w:fldCharType="end"/>
        </w:r>
      </w:hyperlink>
    </w:p>
    <w:p w14:paraId="32444BCD" w14:textId="2D3624FE"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92" w:history="1">
        <w:r w:rsidR="005F4528" w:rsidRPr="00AD0C09">
          <w:rPr>
            <w:rStyle w:val="Hyperlink"/>
            <w:noProof/>
          </w:rPr>
          <w:t>5.5 Conformance Clause 4: Deterministic producer</w:t>
        </w:r>
        <w:r w:rsidR="005F4528">
          <w:rPr>
            <w:noProof/>
            <w:webHidden/>
          </w:rPr>
          <w:tab/>
        </w:r>
        <w:r w:rsidR="005F4528">
          <w:rPr>
            <w:noProof/>
            <w:webHidden/>
          </w:rPr>
          <w:fldChar w:fldCharType="begin"/>
        </w:r>
        <w:r w:rsidR="005F4528">
          <w:rPr>
            <w:noProof/>
            <w:webHidden/>
          </w:rPr>
          <w:instrText xml:space="preserve"> PAGEREF _Toc4443192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011CCAB9" w14:textId="06482E39"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93" w:history="1">
        <w:r w:rsidR="005F4528" w:rsidRPr="00AD0C09">
          <w:rPr>
            <w:rStyle w:val="Hyperlink"/>
            <w:noProof/>
          </w:rPr>
          <w:t>5.6 Conformance Clause 5: Converter</w:t>
        </w:r>
        <w:r w:rsidR="005F4528">
          <w:rPr>
            <w:noProof/>
            <w:webHidden/>
          </w:rPr>
          <w:tab/>
        </w:r>
        <w:r w:rsidR="005F4528">
          <w:rPr>
            <w:noProof/>
            <w:webHidden/>
          </w:rPr>
          <w:fldChar w:fldCharType="begin"/>
        </w:r>
        <w:r w:rsidR="005F4528">
          <w:rPr>
            <w:noProof/>
            <w:webHidden/>
          </w:rPr>
          <w:instrText xml:space="preserve"> PAGEREF _Toc4443193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4899C71D" w14:textId="4D9F0B8B"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94" w:history="1">
        <w:r w:rsidR="005F4528" w:rsidRPr="00AD0C09">
          <w:rPr>
            <w:rStyle w:val="Hyperlink"/>
            <w:noProof/>
          </w:rPr>
          <w:t>5.7 Conformance Clause 6: SARIF post-processor</w:t>
        </w:r>
        <w:r w:rsidR="005F4528">
          <w:rPr>
            <w:noProof/>
            <w:webHidden/>
          </w:rPr>
          <w:tab/>
        </w:r>
        <w:r w:rsidR="005F4528">
          <w:rPr>
            <w:noProof/>
            <w:webHidden/>
          </w:rPr>
          <w:fldChar w:fldCharType="begin"/>
        </w:r>
        <w:r w:rsidR="005F4528">
          <w:rPr>
            <w:noProof/>
            <w:webHidden/>
          </w:rPr>
          <w:instrText xml:space="preserve"> PAGEREF _Toc4443194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4E788E4F" w14:textId="6897B134"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95" w:history="1">
        <w:r w:rsidR="005F4528" w:rsidRPr="00AD0C09">
          <w:rPr>
            <w:rStyle w:val="Hyperlink"/>
            <w:noProof/>
          </w:rPr>
          <w:t>5.8 Conformance Clause 7: SARIF consumer</w:t>
        </w:r>
        <w:r w:rsidR="005F4528">
          <w:rPr>
            <w:noProof/>
            <w:webHidden/>
          </w:rPr>
          <w:tab/>
        </w:r>
        <w:r w:rsidR="005F4528">
          <w:rPr>
            <w:noProof/>
            <w:webHidden/>
          </w:rPr>
          <w:fldChar w:fldCharType="begin"/>
        </w:r>
        <w:r w:rsidR="005F4528">
          <w:rPr>
            <w:noProof/>
            <w:webHidden/>
          </w:rPr>
          <w:instrText xml:space="preserve"> PAGEREF _Toc4443195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01F84BCA" w14:textId="5B2AF5D0"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96" w:history="1">
        <w:r w:rsidR="005F4528" w:rsidRPr="00AD0C09">
          <w:rPr>
            <w:rStyle w:val="Hyperlink"/>
            <w:noProof/>
          </w:rPr>
          <w:t>5.9 Conformance Clause 8: Viewer</w:t>
        </w:r>
        <w:r w:rsidR="005F4528">
          <w:rPr>
            <w:noProof/>
            <w:webHidden/>
          </w:rPr>
          <w:tab/>
        </w:r>
        <w:r w:rsidR="005F4528">
          <w:rPr>
            <w:noProof/>
            <w:webHidden/>
          </w:rPr>
          <w:fldChar w:fldCharType="begin"/>
        </w:r>
        <w:r w:rsidR="005F4528">
          <w:rPr>
            <w:noProof/>
            <w:webHidden/>
          </w:rPr>
          <w:instrText xml:space="preserve"> PAGEREF _Toc4443196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2D8024C1" w14:textId="687354C1"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97" w:history="1">
        <w:r w:rsidR="005F4528" w:rsidRPr="00AD0C09">
          <w:rPr>
            <w:rStyle w:val="Hyperlink"/>
            <w:noProof/>
          </w:rPr>
          <w:t>5.10 Conformance Clause 9: Result management system</w:t>
        </w:r>
        <w:r w:rsidR="005F4528">
          <w:rPr>
            <w:noProof/>
            <w:webHidden/>
          </w:rPr>
          <w:tab/>
        </w:r>
        <w:r w:rsidR="005F4528">
          <w:rPr>
            <w:noProof/>
            <w:webHidden/>
          </w:rPr>
          <w:fldChar w:fldCharType="begin"/>
        </w:r>
        <w:r w:rsidR="005F4528">
          <w:rPr>
            <w:noProof/>
            <w:webHidden/>
          </w:rPr>
          <w:instrText xml:space="preserve"> PAGEREF _Toc4443197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280EC593" w14:textId="1BF7F31D" w:rsidR="005F4528" w:rsidRDefault="00740F65">
      <w:pPr>
        <w:pStyle w:val="TOC2"/>
        <w:tabs>
          <w:tab w:val="right" w:leader="dot" w:pos="9350"/>
        </w:tabs>
        <w:rPr>
          <w:rFonts w:asciiTheme="minorHAnsi" w:eastAsiaTheme="minorEastAsia" w:hAnsiTheme="minorHAnsi" w:cstheme="minorBidi"/>
          <w:noProof/>
          <w:sz w:val="22"/>
          <w:szCs w:val="22"/>
        </w:rPr>
      </w:pPr>
      <w:hyperlink w:anchor="_Toc4443198" w:history="1">
        <w:r w:rsidR="005F4528" w:rsidRPr="00AD0C09">
          <w:rPr>
            <w:rStyle w:val="Hyperlink"/>
            <w:noProof/>
          </w:rPr>
          <w:t>5.11 Conformance Clause 10: Engineering system</w:t>
        </w:r>
        <w:r w:rsidR="005F4528">
          <w:rPr>
            <w:noProof/>
            <w:webHidden/>
          </w:rPr>
          <w:tab/>
        </w:r>
        <w:r w:rsidR="005F4528">
          <w:rPr>
            <w:noProof/>
            <w:webHidden/>
          </w:rPr>
          <w:fldChar w:fldCharType="begin"/>
        </w:r>
        <w:r w:rsidR="005F4528">
          <w:rPr>
            <w:noProof/>
            <w:webHidden/>
          </w:rPr>
          <w:instrText xml:space="preserve"> PAGEREF _Toc4443198 \h </w:instrText>
        </w:r>
        <w:r w:rsidR="005F4528">
          <w:rPr>
            <w:noProof/>
            <w:webHidden/>
          </w:rPr>
        </w:r>
        <w:r w:rsidR="005F4528">
          <w:rPr>
            <w:noProof/>
            <w:webHidden/>
          </w:rPr>
          <w:fldChar w:fldCharType="separate"/>
        </w:r>
        <w:r w:rsidR="005F4528">
          <w:rPr>
            <w:noProof/>
            <w:webHidden/>
          </w:rPr>
          <w:t>155</w:t>
        </w:r>
        <w:r w:rsidR="005F4528">
          <w:rPr>
            <w:noProof/>
            <w:webHidden/>
          </w:rPr>
          <w:fldChar w:fldCharType="end"/>
        </w:r>
      </w:hyperlink>
    </w:p>
    <w:p w14:paraId="59BE717E" w14:textId="2C2A20C4" w:rsidR="005F4528" w:rsidRDefault="00740F65">
      <w:pPr>
        <w:pStyle w:val="TOC1"/>
        <w:rPr>
          <w:rFonts w:asciiTheme="minorHAnsi" w:eastAsiaTheme="minorEastAsia" w:hAnsiTheme="minorHAnsi" w:cstheme="minorBidi"/>
          <w:noProof/>
          <w:sz w:val="22"/>
          <w:szCs w:val="22"/>
        </w:rPr>
      </w:pPr>
      <w:hyperlink w:anchor="_Toc4443199" w:history="1">
        <w:r w:rsidR="005F4528" w:rsidRPr="00AD0C09">
          <w:rPr>
            <w:rStyle w:val="Hyperlink"/>
            <w:noProof/>
          </w:rPr>
          <w:t>Appendix A. (Informative) Acknowledgments</w:t>
        </w:r>
        <w:r w:rsidR="005F4528">
          <w:rPr>
            <w:noProof/>
            <w:webHidden/>
          </w:rPr>
          <w:tab/>
        </w:r>
        <w:r w:rsidR="005F4528">
          <w:rPr>
            <w:noProof/>
            <w:webHidden/>
          </w:rPr>
          <w:fldChar w:fldCharType="begin"/>
        </w:r>
        <w:r w:rsidR="005F4528">
          <w:rPr>
            <w:noProof/>
            <w:webHidden/>
          </w:rPr>
          <w:instrText xml:space="preserve"> PAGEREF _Toc4443199 \h </w:instrText>
        </w:r>
        <w:r w:rsidR="005F4528">
          <w:rPr>
            <w:noProof/>
            <w:webHidden/>
          </w:rPr>
        </w:r>
        <w:r w:rsidR="005F4528">
          <w:rPr>
            <w:noProof/>
            <w:webHidden/>
          </w:rPr>
          <w:fldChar w:fldCharType="separate"/>
        </w:r>
        <w:r w:rsidR="005F4528">
          <w:rPr>
            <w:noProof/>
            <w:webHidden/>
          </w:rPr>
          <w:t>156</w:t>
        </w:r>
        <w:r w:rsidR="005F4528">
          <w:rPr>
            <w:noProof/>
            <w:webHidden/>
          </w:rPr>
          <w:fldChar w:fldCharType="end"/>
        </w:r>
      </w:hyperlink>
    </w:p>
    <w:p w14:paraId="7A14C77C" w14:textId="4942C391" w:rsidR="005F4528" w:rsidRDefault="00740F65">
      <w:pPr>
        <w:pStyle w:val="TOC1"/>
        <w:rPr>
          <w:rFonts w:asciiTheme="minorHAnsi" w:eastAsiaTheme="minorEastAsia" w:hAnsiTheme="minorHAnsi" w:cstheme="minorBidi"/>
          <w:noProof/>
          <w:sz w:val="22"/>
          <w:szCs w:val="22"/>
        </w:rPr>
      </w:pPr>
      <w:hyperlink w:anchor="_Toc4443200" w:history="1">
        <w:r w:rsidR="005F4528" w:rsidRPr="00AD0C09">
          <w:rPr>
            <w:rStyle w:val="Hyperlink"/>
            <w:noProof/>
          </w:rPr>
          <w:t>Appendix B. (Normative) Use of fingerprints by result management systems</w:t>
        </w:r>
        <w:r w:rsidR="005F4528">
          <w:rPr>
            <w:noProof/>
            <w:webHidden/>
          </w:rPr>
          <w:tab/>
        </w:r>
        <w:r w:rsidR="005F4528">
          <w:rPr>
            <w:noProof/>
            <w:webHidden/>
          </w:rPr>
          <w:fldChar w:fldCharType="begin"/>
        </w:r>
        <w:r w:rsidR="005F4528">
          <w:rPr>
            <w:noProof/>
            <w:webHidden/>
          </w:rPr>
          <w:instrText xml:space="preserve"> PAGEREF _Toc4443200 \h </w:instrText>
        </w:r>
        <w:r w:rsidR="005F4528">
          <w:rPr>
            <w:noProof/>
            <w:webHidden/>
          </w:rPr>
        </w:r>
        <w:r w:rsidR="005F4528">
          <w:rPr>
            <w:noProof/>
            <w:webHidden/>
          </w:rPr>
          <w:fldChar w:fldCharType="separate"/>
        </w:r>
        <w:r w:rsidR="005F4528">
          <w:rPr>
            <w:noProof/>
            <w:webHidden/>
          </w:rPr>
          <w:t>157</w:t>
        </w:r>
        <w:r w:rsidR="005F4528">
          <w:rPr>
            <w:noProof/>
            <w:webHidden/>
          </w:rPr>
          <w:fldChar w:fldCharType="end"/>
        </w:r>
      </w:hyperlink>
    </w:p>
    <w:p w14:paraId="0A35E2A7" w14:textId="7D4AB7D0" w:rsidR="005F4528" w:rsidRDefault="00740F65">
      <w:pPr>
        <w:pStyle w:val="TOC1"/>
        <w:rPr>
          <w:rFonts w:asciiTheme="minorHAnsi" w:eastAsiaTheme="minorEastAsia" w:hAnsiTheme="minorHAnsi" w:cstheme="minorBidi"/>
          <w:noProof/>
          <w:sz w:val="22"/>
          <w:szCs w:val="22"/>
        </w:rPr>
      </w:pPr>
      <w:hyperlink w:anchor="_Toc4443201" w:history="1">
        <w:r w:rsidR="005F4528" w:rsidRPr="00AD0C09">
          <w:rPr>
            <w:rStyle w:val="Hyperlink"/>
            <w:noProof/>
          </w:rPr>
          <w:t>Appendix C. (Informative) Use of SARIF by log file viewers</w:t>
        </w:r>
        <w:r w:rsidR="005F4528">
          <w:rPr>
            <w:noProof/>
            <w:webHidden/>
          </w:rPr>
          <w:tab/>
        </w:r>
        <w:r w:rsidR="005F4528">
          <w:rPr>
            <w:noProof/>
            <w:webHidden/>
          </w:rPr>
          <w:fldChar w:fldCharType="begin"/>
        </w:r>
        <w:r w:rsidR="005F4528">
          <w:rPr>
            <w:noProof/>
            <w:webHidden/>
          </w:rPr>
          <w:instrText xml:space="preserve"> PAGEREF _Toc4443201 \h </w:instrText>
        </w:r>
        <w:r w:rsidR="005F4528">
          <w:rPr>
            <w:noProof/>
            <w:webHidden/>
          </w:rPr>
        </w:r>
        <w:r w:rsidR="005F4528">
          <w:rPr>
            <w:noProof/>
            <w:webHidden/>
          </w:rPr>
          <w:fldChar w:fldCharType="separate"/>
        </w:r>
        <w:r w:rsidR="005F4528">
          <w:rPr>
            <w:noProof/>
            <w:webHidden/>
          </w:rPr>
          <w:t>158</w:t>
        </w:r>
        <w:r w:rsidR="005F4528">
          <w:rPr>
            <w:noProof/>
            <w:webHidden/>
          </w:rPr>
          <w:fldChar w:fldCharType="end"/>
        </w:r>
      </w:hyperlink>
    </w:p>
    <w:p w14:paraId="5044C4DC" w14:textId="1100EB82" w:rsidR="005F4528" w:rsidRDefault="00740F65">
      <w:pPr>
        <w:pStyle w:val="TOC1"/>
        <w:rPr>
          <w:rFonts w:asciiTheme="minorHAnsi" w:eastAsiaTheme="minorEastAsia" w:hAnsiTheme="minorHAnsi" w:cstheme="minorBidi"/>
          <w:noProof/>
          <w:sz w:val="22"/>
          <w:szCs w:val="22"/>
        </w:rPr>
      </w:pPr>
      <w:hyperlink w:anchor="_Toc4443202" w:history="1">
        <w:r w:rsidR="005F4528" w:rsidRPr="00AD0C09">
          <w:rPr>
            <w:rStyle w:val="Hyperlink"/>
            <w:noProof/>
          </w:rPr>
          <w:t>Appendix D. (Informative) Production of SARIF by converters</w:t>
        </w:r>
        <w:r w:rsidR="005F4528">
          <w:rPr>
            <w:noProof/>
            <w:webHidden/>
          </w:rPr>
          <w:tab/>
        </w:r>
        <w:r w:rsidR="005F4528">
          <w:rPr>
            <w:noProof/>
            <w:webHidden/>
          </w:rPr>
          <w:fldChar w:fldCharType="begin"/>
        </w:r>
        <w:r w:rsidR="005F4528">
          <w:rPr>
            <w:noProof/>
            <w:webHidden/>
          </w:rPr>
          <w:instrText xml:space="preserve"> PAGEREF _Toc4443202 \h </w:instrText>
        </w:r>
        <w:r w:rsidR="005F4528">
          <w:rPr>
            <w:noProof/>
            <w:webHidden/>
          </w:rPr>
        </w:r>
        <w:r w:rsidR="005F4528">
          <w:rPr>
            <w:noProof/>
            <w:webHidden/>
          </w:rPr>
          <w:fldChar w:fldCharType="separate"/>
        </w:r>
        <w:r w:rsidR="005F4528">
          <w:rPr>
            <w:noProof/>
            <w:webHidden/>
          </w:rPr>
          <w:t>159</w:t>
        </w:r>
        <w:r w:rsidR="005F4528">
          <w:rPr>
            <w:noProof/>
            <w:webHidden/>
          </w:rPr>
          <w:fldChar w:fldCharType="end"/>
        </w:r>
      </w:hyperlink>
    </w:p>
    <w:p w14:paraId="7940FB7E" w14:textId="6F477046" w:rsidR="005F4528" w:rsidRDefault="00740F65">
      <w:pPr>
        <w:pStyle w:val="TOC1"/>
        <w:rPr>
          <w:rFonts w:asciiTheme="minorHAnsi" w:eastAsiaTheme="minorEastAsia" w:hAnsiTheme="minorHAnsi" w:cstheme="minorBidi"/>
          <w:noProof/>
          <w:sz w:val="22"/>
          <w:szCs w:val="22"/>
        </w:rPr>
      </w:pPr>
      <w:hyperlink w:anchor="_Toc4443203" w:history="1">
        <w:r w:rsidR="005F4528" w:rsidRPr="00AD0C09">
          <w:rPr>
            <w:rStyle w:val="Hyperlink"/>
            <w:noProof/>
          </w:rPr>
          <w:t>Appendix E. (Informative) Locating rule and notification metadata</w:t>
        </w:r>
        <w:r w:rsidR="005F4528">
          <w:rPr>
            <w:noProof/>
            <w:webHidden/>
          </w:rPr>
          <w:tab/>
        </w:r>
        <w:r w:rsidR="005F4528">
          <w:rPr>
            <w:noProof/>
            <w:webHidden/>
          </w:rPr>
          <w:fldChar w:fldCharType="begin"/>
        </w:r>
        <w:r w:rsidR="005F4528">
          <w:rPr>
            <w:noProof/>
            <w:webHidden/>
          </w:rPr>
          <w:instrText xml:space="preserve"> PAGEREF _Toc4443203 \h </w:instrText>
        </w:r>
        <w:r w:rsidR="005F4528">
          <w:rPr>
            <w:noProof/>
            <w:webHidden/>
          </w:rPr>
        </w:r>
        <w:r w:rsidR="005F4528">
          <w:rPr>
            <w:noProof/>
            <w:webHidden/>
          </w:rPr>
          <w:fldChar w:fldCharType="separate"/>
        </w:r>
        <w:r w:rsidR="005F4528">
          <w:rPr>
            <w:noProof/>
            <w:webHidden/>
          </w:rPr>
          <w:t>160</w:t>
        </w:r>
        <w:r w:rsidR="005F4528">
          <w:rPr>
            <w:noProof/>
            <w:webHidden/>
          </w:rPr>
          <w:fldChar w:fldCharType="end"/>
        </w:r>
      </w:hyperlink>
    </w:p>
    <w:p w14:paraId="4CFD0D3B" w14:textId="44D532A0" w:rsidR="005F4528" w:rsidRDefault="00740F65">
      <w:pPr>
        <w:pStyle w:val="TOC1"/>
        <w:rPr>
          <w:rFonts w:asciiTheme="minorHAnsi" w:eastAsiaTheme="minorEastAsia" w:hAnsiTheme="minorHAnsi" w:cstheme="minorBidi"/>
          <w:noProof/>
          <w:sz w:val="22"/>
          <w:szCs w:val="22"/>
        </w:rPr>
      </w:pPr>
      <w:hyperlink w:anchor="_Toc4443204" w:history="1">
        <w:r w:rsidR="005F4528" w:rsidRPr="00AD0C09">
          <w:rPr>
            <w:rStyle w:val="Hyperlink"/>
            <w:noProof/>
          </w:rPr>
          <w:t>Appendix F. (Normative) Producing deterministic SARIF log files</w:t>
        </w:r>
        <w:r w:rsidR="005F4528">
          <w:rPr>
            <w:noProof/>
            <w:webHidden/>
          </w:rPr>
          <w:tab/>
        </w:r>
        <w:r w:rsidR="005F4528">
          <w:rPr>
            <w:noProof/>
            <w:webHidden/>
          </w:rPr>
          <w:fldChar w:fldCharType="begin"/>
        </w:r>
        <w:r w:rsidR="005F4528">
          <w:rPr>
            <w:noProof/>
            <w:webHidden/>
          </w:rPr>
          <w:instrText xml:space="preserve"> PAGEREF _Toc4443204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22F15F09" w14:textId="1E89FAA2" w:rsidR="005F4528" w:rsidRDefault="00740F65">
      <w:pPr>
        <w:pStyle w:val="TOC2"/>
        <w:tabs>
          <w:tab w:val="right" w:leader="dot" w:pos="9350"/>
        </w:tabs>
        <w:rPr>
          <w:rFonts w:asciiTheme="minorHAnsi" w:eastAsiaTheme="minorEastAsia" w:hAnsiTheme="minorHAnsi" w:cstheme="minorBidi"/>
          <w:noProof/>
          <w:sz w:val="22"/>
          <w:szCs w:val="22"/>
        </w:rPr>
      </w:pPr>
      <w:hyperlink w:anchor="_Toc4443205" w:history="1">
        <w:r w:rsidR="005F4528" w:rsidRPr="00AD0C09">
          <w:rPr>
            <w:rStyle w:val="Hyperlink"/>
            <w:noProof/>
          </w:rPr>
          <w:t>F.1 General</w:t>
        </w:r>
        <w:r w:rsidR="005F4528">
          <w:rPr>
            <w:noProof/>
            <w:webHidden/>
          </w:rPr>
          <w:tab/>
        </w:r>
        <w:r w:rsidR="005F4528">
          <w:rPr>
            <w:noProof/>
            <w:webHidden/>
          </w:rPr>
          <w:fldChar w:fldCharType="begin"/>
        </w:r>
        <w:r w:rsidR="005F4528">
          <w:rPr>
            <w:noProof/>
            <w:webHidden/>
          </w:rPr>
          <w:instrText xml:space="preserve"> PAGEREF _Toc4443205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20D7A481" w14:textId="79C0D754" w:rsidR="005F4528" w:rsidRDefault="00740F65">
      <w:pPr>
        <w:pStyle w:val="TOC2"/>
        <w:tabs>
          <w:tab w:val="right" w:leader="dot" w:pos="9350"/>
        </w:tabs>
        <w:rPr>
          <w:rFonts w:asciiTheme="minorHAnsi" w:eastAsiaTheme="minorEastAsia" w:hAnsiTheme="minorHAnsi" w:cstheme="minorBidi"/>
          <w:noProof/>
          <w:sz w:val="22"/>
          <w:szCs w:val="22"/>
        </w:rPr>
      </w:pPr>
      <w:hyperlink w:anchor="_Toc4443206" w:history="1">
        <w:r w:rsidR="005F4528" w:rsidRPr="00AD0C09">
          <w:rPr>
            <w:rStyle w:val="Hyperlink"/>
            <w:noProof/>
          </w:rPr>
          <w:t>F.2 Non-deterministic file format elements</w:t>
        </w:r>
        <w:r w:rsidR="005F4528">
          <w:rPr>
            <w:noProof/>
            <w:webHidden/>
          </w:rPr>
          <w:tab/>
        </w:r>
        <w:r w:rsidR="005F4528">
          <w:rPr>
            <w:noProof/>
            <w:webHidden/>
          </w:rPr>
          <w:fldChar w:fldCharType="begin"/>
        </w:r>
        <w:r w:rsidR="005F4528">
          <w:rPr>
            <w:noProof/>
            <w:webHidden/>
          </w:rPr>
          <w:instrText xml:space="preserve"> PAGEREF _Toc4443206 \h </w:instrText>
        </w:r>
        <w:r w:rsidR="005F4528">
          <w:rPr>
            <w:noProof/>
            <w:webHidden/>
          </w:rPr>
        </w:r>
        <w:r w:rsidR="005F4528">
          <w:rPr>
            <w:noProof/>
            <w:webHidden/>
          </w:rPr>
          <w:fldChar w:fldCharType="separate"/>
        </w:r>
        <w:r w:rsidR="005F4528">
          <w:rPr>
            <w:noProof/>
            <w:webHidden/>
          </w:rPr>
          <w:t>161</w:t>
        </w:r>
        <w:r w:rsidR="005F4528">
          <w:rPr>
            <w:noProof/>
            <w:webHidden/>
          </w:rPr>
          <w:fldChar w:fldCharType="end"/>
        </w:r>
      </w:hyperlink>
    </w:p>
    <w:p w14:paraId="0BCEA03D" w14:textId="54B543B0" w:rsidR="005F4528" w:rsidRDefault="00740F65">
      <w:pPr>
        <w:pStyle w:val="TOC2"/>
        <w:tabs>
          <w:tab w:val="right" w:leader="dot" w:pos="9350"/>
        </w:tabs>
        <w:rPr>
          <w:rFonts w:asciiTheme="minorHAnsi" w:eastAsiaTheme="minorEastAsia" w:hAnsiTheme="minorHAnsi" w:cstheme="minorBidi"/>
          <w:noProof/>
          <w:sz w:val="22"/>
          <w:szCs w:val="22"/>
        </w:rPr>
      </w:pPr>
      <w:hyperlink w:anchor="_Toc4443207" w:history="1">
        <w:r w:rsidR="005F4528" w:rsidRPr="00AD0C09">
          <w:rPr>
            <w:rStyle w:val="Hyperlink"/>
            <w:noProof/>
          </w:rPr>
          <w:t>F.3 Array and dictionary element ordering</w:t>
        </w:r>
        <w:r w:rsidR="005F4528">
          <w:rPr>
            <w:noProof/>
            <w:webHidden/>
          </w:rPr>
          <w:tab/>
        </w:r>
        <w:r w:rsidR="005F4528">
          <w:rPr>
            <w:noProof/>
            <w:webHidden/>
          </w:rPr>
          <w:fldChar w:fldCharType="begin"/>
        </w:r>
        <w:r w:rsidR="005F4528">
          <w:rPr>
            <w:noProof/>
            <w:webHidden/>
          </w:rPr>
          <w:instrText xml:space="preserve"> PAGEREF _Toc4443207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10E6008E" w14:textId="30F4386E" w:rsidR="005F4528" w:rsidRDefault="00740F65">
      <w:pPr>
        <w:pStyle w:val="TOC2"/>
        <w:tabs>
          <w:tab w:val="right" w:leader="dot" w:pos="9350"/>
        </w:tabs>
        <w:rPr>
          <w:rFonts w:asciiTheme="minorHAnsi" w:eastAsiaTheme="minorEastAsia" w:hAnsiTheme="minorHAnsi" w:cstheme="minorBidi"/>
          <w:noProof/>
          <w:sz w:val="22"/>
          <w:szCs w:val="22"/>
        </w:rPr>
      </w:pPr>
      <w:hyperlink w:anchor="_Toc4443208" w:history="1">
        <w:r w:rsidR="005F4528" w:rsidRPr="00AD0C09">
          <w:rPr>
            <w:rStyle w:val="Hyperlink"/>
            <w:noProof/>
          </w:rPr>
          <w:t>F.4 Absolute paths</w:t>
        </w:r>
        <w:r w:rsidR="005F4528">
          <w:rPr>
            <w:noProof/>
            <w:webHidden/>
          </w:rPr>
          <w:tab/>
        </w:r>
        <w:r w:rsidR="005F4528">
          <w:rPr>
            <w:noProof/>
            <w:webHidden/>
          </w:rPr>
          <w:fldChar w:fldCharType="begin"/>
        </w:r>
        <w:r w:rsidR="005F4528">
          <w:rPr>
            <w:noProof/>
            <w:webHidden/>
          </w:rPr>
          <w:instrText xml:space="preserve"> PAGEREF _Toc4443208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62B00A7F" w14:textId="637B7CF5" w:rsidR="005F4528" w:rsidRDefault="00740F65">
      <w:pPr>
        <w:pStyle w:val="TOC2"/>
        <w:tabs>
          <w:tab w:val="right" w:leader="dot" w:pos="9350"/>
        </w:tabs>
        <w:rPr>
          <w:rFonts w:asciiTheme="minorHAnsi" w:eastAsiaTheme="minorEastAsia" w:hAnsiTheme="minorHAnsi" w:cstheme="minorBidi"/>
          <w:noProof/>
          <w:sz w:val="22"/>
          <w:szCs w:val="22"/>
        </w:rPr>
      </w:pPr>
      <w:hyperlink w:anchor="_Toc4443209" w:history="1">
        <w:r w:rsidR="005F4528" w:rsidRPr="00AD0C09">
          <w:rPr>
            <w:rStyle w:val="Hyperlink"/>
            <w:noProof/>
          </w:rPr>
          <w:t>F.5 Compensating for non-deterministic output</w:t>
        </w:r>
        <w:r w:rsidR="005F4528">
          <w:rPr>
            <w:noProof/>
            <w:webHidden/>
          </w:rPr>
          <w:tab/>
        </w:r>
        <w:r w:rsidR="005F4528">
          <w:rPr>
            <w:noProof/>
            <w:webHidden/>
          </w:rPr>
          <w:fldChar w:fldCharType="begin"/>
        </w:r>
        <w:r w:rsidR="005F4528">
          <w:rPr>
            <w:noProof/>
            <w:webHidden/>
          </w:rPr>
          <w:instrText xml:space="preserve"> PAGEREF _Toc4443209 \h </w:instrText>
        </w:r>
        <w:r w:rsidR="005F4528">
          <w:rPr>
            <w:noProof/>
            <w:webHidden/>
          </w:rPr>
        </w:r>
        <w:r w:rsidR="005F4528">
          <w:rPr>
            <w:noProof/>
            <w:webHidden/>
          </w:rPr>
          <w:fldChar w:fldCharType="separate"/>
        </w:r>
        <w:r w:rsidR="005F4528">
          <w:rPr>
            <w:noProof/>
            <w:webHidden/>
          </w:rPr>
          <w:t>162</w:t>
        </w:r>
        <w:r w:rsidR="005F4528">
          <w:rPr>
            <w:noProof/>
            <w:webHidden/>
          </w:rPr>
          <w:fldChar w:fldCharType="end"/>
        </w:r>
      </w:hyperlink>
    </w:p>
    <w:p w14:paraId="168F8BD9" w14:textId="7A926C69" w:rsidR="005F4528" w:rsidRDefault="00740F65">
      <w:pPr>
        <w:pStyle w:val="TOC2"/>
        <w:tabs>
          <w:tab w:val="right" w:leader="dot" w:pos="9350"/>
        </w:tabs>
        <w:rPr>
          <w:rFonts w:asciiTheme="minorHAnsi" w:eastAsiaTheme="minorEastAsia" w:hAnsiTheme="minorHAnsi" w:cstheme="minorBidi"/>
          <w:noProof/>
          <w:sz w:val="22"/>
          <w:szCs w:val="22"/>
        </w:rPr>
      </w:pPr>
      <w:hyperlink w:anchor="_Toc4443210" w:history="1">
        <w:r w:rsidR="005F4528" w:rsidRPr="00AD0C09">
          <w:rPr>
            <w:rStyle w:val="Hyperlink"/>
            <w:noProof/>
          </w:rPr>
          <w:t>F.6 Interaction between determinism and baselining</w:t>
        </w:r>
        <w:r w:rsidR="005F4528">
          <w:rPr>
            <w:noProof/>
            <w:webHidden/>
          </w:rPr>
          <w:tab/>
        </w:r>
        <w:r w:rsidR="005F4528">
          <w:rPr>
            <w:noProof/>
            <w:webHidden/>
          </w:rPr>
          <w:fldChar w:fldCharType="begin"/>
        </w:r>
        <w:r w:rsidR="005F4528">
          <w:rPr>
            <w:noProof/>
            <w:webHidden/>
          </w:rPr>
          <w:instrText xml:space="preserve"> PAGEREF _Toc4443210 \h </w:instrText>
        </w:r>
        <w:r w:rsidR="005F4528">
          <w:rPr>
            <w:noProof/>
            <w:webHidden/>
          </w:rPr>
        </w:r>
        <w:r w:rsidR="005F4528">
          <w:rPr>
            <w:noProof/>
            <w:webHidden/>
          </w:rPr>
          <w:fldChar w:fldCharType="separate"/>
        </w:r>
        <w:r w:rsidR="005F4528">
          <w:rPr>
            <w:noProof/>
            <w:webHidden/>
          </w:rPr>
          <w:t>163</w:t>
        </w:r>
        <w:r w:rsidR="005F4528">
          <w:rPr>
            <w:noProof/>
            <w:webHidden/>
          </w:rPr>
          <w:fldChar w:fldCharType="end"/>
        </w:r>
      </w:hyperlink>
    </w:p>
    <w:p w14:paraId="1BF4B1EA" w14:textId="5A4B7B18" w:rsidR="005F4528" w:rsidRDefault="00740F65">
      <w:pPr>
        <w:pStyle w:val="TOC1"/>
        <w:rPr>
          <w:rFonts w:asciiTheme="minorHAnsi" w:eastAsiaTheme="minorEastAsia" w:hAnsiTheme="minorHAnsi" w:cstheme="minorBidi"/>
          <w:noProof/>
          <w:sz w:val="22"/>
          <w:szCs w:val="22"/>
        </w:rPr>
      </w:pPr>
      <w:hyperlink w:anchor="_Toc4443211" w:history="1">
        <w:r w:rsidR="005F4528" w:rsidRPr="00AD0C09">
          <w:rPr>
            <w:rStyle w:val="Hyperlink"/>
            <w:noProof/>
          </w:rPr>
          <w:t>Appendix G. (Informative) Guidance on fixes</w:t>
        </w:r>
        <w:r w:rsidR="005F4528">
          <w:rPr>
            <w:noProof/>
            <w:webHidden/>
          </w:rPr>
          <w:tab/>
        </w:r>
        <w:r w:rsidR="005F4528">
          <w:rPr>
            <w:noProof/>
            <w:webHidden/>
          </w:rPr>
          <w:fldChar w:fldCharType="begin"/>
        </w:r>
        <w:r w:rsidR="005F4528">
          <w:rPr>
            <w:noProof/>
            <w:webHidden/>
          </w:rPr>
          <w:instrText xml:space="preserve"> PAGEREF _Toc4443211 \h </w:instrText>
        </w:r>
        <w:r w:rsidR="005F4528">
          <w:rPr>
            <w:noProof/>
            <w:webHidden/>
          </w:rPr>
        </w:r>
        <w:r w:rsidR="005F4528">
          <w:rPr>
            <w:noProof/>
            <w:webHidden/>
          </w:rPr>
          <w:fldChar w:fldCharType="separate"/>
        </w:r>
        <w:r w:rsidR="005F4528">
          <w:rPr>
            <w:noProof/>
            <w:webHidden/>
          </w:rPr>
          <w:t>164</w:t>
        </w:r>
        <w:r w:rsidR="005F4528">
          <w:rPr>
            <w:noProof/>
            <w:webHidden/>
          </w:rPr>
          <w:fldChar w:fldCharType="end"/>
        </w:r>
      </w:hyperlink>
    </w:p>
    <w:p w14:paraId="155A2CAF" w14:textId="09CFF42A" w:rsidR="005F4528" w:rsidRDefault="00740F65">
      <w:pPr>
        <w:pStyle w:val="TOC1"/>
        <w:rPr>
          <w:rFonts w:asciiTheme="minorHAnsi" w:eastAsiaTheme="minorEastAsia" w:hAnsiTheme="minorHAnsi" w:cstheme="minorBidi"/>
          <w:noProof/>
          <w:sz w:val="22"/>
          <w:szCs w:val="22"/>
        </w:rPr>
      </w:pPr>
      <w:hyperlink w:anchor="_Toc4443212" w:history="1">
        <w:r w:rsidR="005F4528" w:rsidRPr="00AD0C09">
          <w:rPr>
            <w:rStyle w:val="Hyperlink"/>
            <w:noProof/>
          </w:rPr>
          <w:t>Appendix H. (Informative) Diagnosing results in generated files</w:t>
        </w:r>
        <w:r w:rsidR="005F4528">
          <w:rPr>
            <w:noProof/>
            <w:webHidden/>
          </w:rPr>
          <w:tab/>
        </w:r>
        <w:r w:rsidR="005F4528">
          <w:rPr>
            <w:noProof/>
            <w:webHidden/>
          </w:rPr>
          <w:fldChar w:fldCharType="begin"/>
        </w:r>
        <w:r w:rsidR="005F4528">
          <w:rPr>
            <w:noProof/>
            <w:webHidden/>
          </w:rPr>
          <w:instrText xml:space="preserve"> PAGEREF _Toc4443212 \h </w:instrText>
        </w:r>
        <w:r w:rsidR="005F4528">
          <w:rPr>
            <w:noProof/>
            <w:webHidden/>
          </w:rPr>
        </w:r>
        <w:r w:rsidR="005F4528">
          <w:rPr>
            <w:noProof/>
            <w:webHidden/>
          </w:rPr>
          <w:fldChar w:fldCharType="separate"/>
        </w:r>
        <w:r w:rsidR="005F4528">
          <w:rPr>
            <w:noProof/>
            <w:webHidden/>
          </w:rPr>
          <w:t>165</w:t>
        </w:r>
        <w:r w:rsidR="005F4528">
          <w:rPr>
            <w:noProof/>
            <w:webHidden/>
          </w:rPr>
          <w:fldChar w:fldCharType="end"/>
        </w:r>
      </w:hyperlink>
    </w:p>
    <w:p w14:paraId="3F7104C6" w14:textId="035DDE64" w:rsidR="005F4528" w:rsidRDefault="00740F65">
      <w:pPr>
        <w:pStyle w:val="TOC1"/>
        <w:rPr>
          <w:rFonts w:asciiTheme="minorHAnsi" w:eastAsiaTheme="minorEastAsia" w:hAnsiTheme="minorHAnsi" w:cstheme="minorBidi"/>
          <w:noProof/>
          <w:sz w:val="22"/>
          <w:szCs w:val="22"/>
        </w:rPr>
      </w:pPr>
      <w:hyperlink w:anchor="_Toc4443213" w:history="1">
        <w:r w:rsidR="005F4528" w:rsidRPr="00AD0C09">
          <w:rPr>
            <w:rStyle w:val="Hyperlink"/>
            <w:noProof/>
          </w:rPr>
          <w:t>Appendix I. (Informative) Sample sourceLanguage values</w:t>
        </w:r>
        <w:r w:rsidR="005F4528">
          <w:rPr>
            <w:noProof/>
            <w:webHidden/>
          </w:rPr>
          <w:tab/>
        </w:r>
        <w:r w:rsidR="005F4528">
          <w:rPr>
            <w:noProof/>
            <w:webHidden/>
          </w:rPr>
          <w:fldChar w:fldCharType="begin"/>
        </w:r>
        <w:r w:rsidR="005F4528">
          <w:rPr>
            <w:noProof/>
            <w:webHidden/>
          </w:rPr>
          <w:instrText xml:space="preserve"> PAGEREF _Toc4443213 \h </w:instrText>
        </w:r>
        <w:r w:rsidR="005F4528">
          <w:rPr>
            <w:noProof/>
            <w:webHidden/>
          </w:rPr>
        </w:r>
        <w:r w:rsidR="005F4528">
          <w:rPr>
            <w:noProof/>
            <w:webHidden/>
          </w:rPr>
          <w:fldChar w:fldCharType="separate"/>
        </w:r>
        <w:r w:rsidR="005F4528">
          <w:rPr>
            <w:noProof/>
            <w:webHidden/>
          </w:rPr>
          <w:t>168</w:t>
        </w:r>
        <w:r w:rsidR="005F4528">
          <w:rPr>
            <w:noProof/>
            <w:webHidden/>
          </w:rPr>
          <w:fldChar w:fldCharType="end"/>
        </w:r>
      </w:hyperlink>
    </w:p>
    <w:p w14:paraId="6DD0F98B" w14:textId="7AF925F1" w:rsidR="005F4528" w:rsidRDefault="00740F65">
      <w:pPr>
        <w:pStyle w:val="TOC1"/>
        <w:rPr>
          <w:rFonts w:asciiTheme="minorHAnsi" w:eastAsiaTheme="minorEastAsia" w:hAnsiTheme="minorHAnsi" w:cstheme="minorBidi"/>
          <w:noProof/>
          <w:sz w:val="22"/>
          <w:szCs w:val="22"/>
        </w:rPr>
      </w:pPr>
      <w:hyperlink w:anchor="_Toc4443214" w:history="1">
        <w:r w:rsidR="005F4528" w:rsidRPr="00AD0C09">
          <w:rPr>
            <w:rStyle w:val="Hyperlink"/>
            <w:noProof/>
          </w:rPr>
          <w:t>Appendix J. (Informative) Examples</w:t>
        </w:r>
        <w:r w:rsidR="005F4528">
          <w:rPr>
            <w:noProof/>
            <w:webHidden/>
          </w:rPr>
          <w:tab/>
        </w:r>
        <w:r w:rsidR="005F4528">
          <w:rPr>
            <w:noProof/>
            <w:webHidden/>
          </w:rPr>
          <w:fldChar w:fldCharType="begin"/>
        </w:r>
        <w:r w:rsidR="005F4528">
          <w:rPr>
            <w:noProof/>
            <w:webHidden/>
          </w:rPr>
          <w:instrText xml:space="preserve"> PAGEREF _Toc4443214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05022CA1" w14:textId="647A9888" w:rsidR="005F4528" w:rsidRDefault="00740F65">
      <w:pPr>
        <w:pStyle w:val="TOC2"/>
        <w:tabs>
          <w:tab w:val="right" w:leader="dot" w:pos="9350"/>
        </w:tabs>
        <w:rPr>
          <w:rFonts w:asciiTheme="minorHAnsi" w:eastAsiaTheme="minorEastAsia" w:hAnsiTheme="minorHAnsi" w:cstheme="minorBidi"/>
          <w:noProof/>
          <w:sz w:val="22"/>
          <w:szCs w:val="22"/>
        </w:rPr>
      </w:pPr>
      <w:hyperlink w:anchor="_Toc4443215" w:history="1">
        <w:r w:rsidR="005F4528" w:rsidRPr="00AD0C09">
          <w:rPr>
            <w:rStyle w:val="Hyperlink"/>
            <w:noProof/>
          </w:rPr>
          <w:t>J.1 Minimal valid SARIF log file</w:t>
        </w:r>
        <w:r w:rsidR="005F4528">
          <w:rPr>
            <w:noProof/>
            <w:webHidden/>
          </w:rPr>
          <w:tab/>
        </w:r>
        <w:r w:rsidR="005F4528">
          <w:rPr>
            <w:noProof/>
            <w:webHidden/>
          </w:rPr>
          <w:fldChar w:fldCharType="begin"/>
        </w:r>
        <w:r w:rsidR="005F4528">
          <w:rPr>
            <w:noProof/>
            <w:webHidden/>
          </w:rPr>
          <w:instrText xml:space="preserve"> PAGEREF _Toc4443215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3F76DBF4" w14:textId="6D5DDFC5" w:rsidR="005F4528" w:rsidRDefault="00740F65">
      <w:pPr>
        <w:pStyle w:val="TOC2"/>
        <w:tabs>
          <w:tab w:val="right" w:leader="dot" w:pos="9350"/>
        </w:tabs>
        <w:rPr>
          <w:rFonts w:asciiTheme="minorHAnsi" w:eastAsiaTheme="minorEastAsia" w:hAnsiTheme="minorHAnsi" w:cstheme="minorBidi"/>
          <w:noProof/>
          <w:sz w:val="22"/>
          <w:szCs w:val="22"/>
        </w:rPr>
      </w:pPr>
      <w:hyperlink w:anchor="_Toc4443216" w:history="1">
        <w:r w:rsidR="005F4528" w:rsidRPr="00AD0C09">
          <w:rPr>
            <w:rStyle w:val="Hyperlink"/>
            <w:noProof/>
          </w:rPr>
          <w:t>J.2 Minimal recommended SARIF log file with source information</w:t>
        </w:r>
        <w:r w:rsidR="005F4528">
          <w:rPr>
            <w:noProof/>
            <w:webHidden/>
          </w:rPr>
          <w:tab/>
        </w:r>
        <w:r w:rsidR="005F4528">
          <w:rPr>
            <w:noProof/>
            <w:webHidden/>
          </w:rPr>
          <w:fldChar w:fldCharType="begin"/>
        </w:r>
        <w:r w:rsidR="005F4528">
          <w:rPr>
            <w:noProof/>
            <w:webHidden/>
          </w:rPr>
          <w:instrText xml:space="preserve"> PAGEREF _Toc4443216 \h </w:instrText>
        </w:r>
        <w:r w:rsidR="005F4528">
          <w:rPr>
            <w:noProof/>
            <w:webHidden/>
          </w:rPr>
        </w:r>
        <w:r w:rsidR="005F4528">
          <w:rPr>
            <w:noProof/>
            <w:webHidden/>
          </w:rPr>
          <w:fldChar w:fldCharType="separate"/>
        </w:r>
        <w:r w:rsidR="005F4528">
          <w:rPr>
            <w:noProof/>
            <w:webHidden/>
          </w:rPr>
          <w:t>170</w:t>
        </w:r>
        <w:r w:rsidR="005F4528">
          <w:rPr>
            <w:noProof/>
            <w:webHidden/>
          </w:rPr>
          <w:fldChar w:fldCharType="end"/>
        </w:r>
      </w:hyperlink>
    </w:p>
    <w:p w14:paraId="4DE0F3B6" w14:textId="7D792808" w:rsidR="005F4528" w:rsidRDefault="00740F65">
      <w:pPr>
        <w:pStyle w:val="TOC2"/>
        <w:tabs>
          <w:tab w:val="right" w:leader="dot" w:pos="9350"/>
        </w:tabs>
        <w:rPr>
          <w:rFonts w:asciiTheme="minorHAnsi" w:eastAsiaTheme="minorEastAsia" w:hAnsiTheme="minorHAnsi" w:cstheme="minorBidi"/>
          <w:noProof/>
          <w:sz w:val="22"/>
          <w:szCs w:val="22"/>
        </w:rPr>
      </w:pPr>
      <w:hyperlink w:anchor="_Toc4443217" w:history="1">
        <w:r w:rsidR="005F4528" w:rsidRPr="00AD0C09">
          <w:rPr>
            <w:rStyle w:val="Hyperlink"/>
            <w:noProof/>
          </w:rPr>
          <w:t>J.3 Minimal recommended SARIF log file without source information</w:t>
        </w:r>
        <w:r w:rsidR="005F4528">
          <w:rPr>
            <w:noProof/>
            <w:webHidden/>
          </w:rPr>
          <w:tab/>
        </w:r>
        <w:r w:rsidR="005F4528">
          <w:rPr>
            <w:noProof/>
            <w:webHidden/>
          </w:rPr>
          <w:fldChar w:fldCharType="begin"/>
        </w:r>
        <w:r w:rsidR="005F4528">
          <w:rPr>
            <w:noProof/>
            <w:webHidden/>
          </w:rPr>
          <w:instrText xml:space="preserve"> PAGEREF _Toc4443217 \h </w:instrText>
        </w:r>
        <w:r w:rsidR="005F4528">
          <w:rPr>
            <w:noProof/>
            <w:webHidden/>
          </w:rPr>
        </w:r>
        <w:r w:rsidR="005F4528">
          <w:rPr>
            <w:noProof/>
            <w:webHidden/>
          </w:rPr>
          <w:fldChar w:fldCharType="separate"/>
        </w:r>
        <w:r w:rsidR="005F4528">
          <w:rPr>
            <w:noProof/>
            <w:webHidden/>
          </w:rPr>
          <w:t>171</w:t>
        </w:r>
        <w:r w:rsidR="005F4528">
          <w:rPr>
            <w:noProof/>
            <w:webHidden/>
          </w:rPr>
          <w:fldChar w:fldCharType="end"/>
        </w:r>
      </w:hyperlink>
    </w:p>
    <w:p w14:paraId="49F25F50" w14:textId="15C8AC3F" w:rsidR="005F4528" w:rsidRDefault="00740F65">
      <w:pPr>
        <w:pStyle w:val="TOC2"/>
        <w:tabs>
          <w:tab w:val="right" w:leader="dot" w:pos="9350"/>
        </w:tabs>
        <w:rPr>
          <w:rFonts w:asciiTheme="minorHAnsi" w:eastAsiaTheme="minorEastAsia" w:hAnsiTheme="minorHAnsi" w:cstheme="minorBidi"/>
          <w:noProof/>
          <w:sz w:val="22"/>
          <w:szCs w:val="22"/>
        </w:rPr>
      </w:pPr>
      <w:hyperlink w:anchor="_Toc4443218" w:history="1">
        <w:r w:rsidR="005F4528" w:rsidRPr="00AD0C09">
          <w:rPr>
            <w:rStyle w:val="Hyperlink"/>
            <w:noProof/>
          </w:rPr>
          <w:t>J.4 Comprehensive SARIF file</w:t>
        </w:r>
        <w:r w:rsidR="005F4528">
          <w:rPr>
            <w:noProof/>
            <w:webHidden/>
          </w:rPr>
          <w:tab/>
        </w:r>
        <w:r w:rsidR="005F4528">
          <w:rPr>
            <w:noProof/>
            <w:webHidden/>
          </w:rPr>
          <w:fldChar w:fldCharType="begin"/>
        </w:r>
        <w:r w:rsidR="005F4528">
          <w:rPr>
            <w:noProof/>
            <w:webHidden/>
          </w:rPr>
          <w:instrText xml:space="preserve"> PAGEREF _Toc4443218 \h </w:instrText>
        </w:r>
        <w:r w:rsidR="005F4528">
          <w:rPr>
            <w:noProof/>
            <w:webHidden/>
          </w:rPr>
        </w:r>
        <w:r w:rsidR="005F4528">
          <w:rPr>
            <w:noProof/>
            <w:webHidden/>
          </w:rPr>
          <w:fldChar w:fldCharType="separate"/>
        </w:r>
        <w:r w:rsidR="005F4528">
          <w:rPr>
            <w:noProof/>
            <w:webHidden/>
          </w:rPr>
          <w:t>172</w:t>
        </w:r>
        <w:r w:rsidR="005F4528">
          <w:rPr>
            <w:noProof/>
            <w:webHidden/>
          </w:rPr>
          <w:fldChar w:fldCharType="end"/>
        </w:r>
      </w:hyperlink>
    </w:p>
    <w:p w14:paraId="723F63DD" w14:textId="6CD1392D" w:rsidR="005F4528" w:rsidRDefault="00740F65">
      <w:pPr>
        <w:pStyle w:val="TOC1"/>
        <w:rPr>
          <w:rFonts w:asciiTheme="minorHAnsi" w:eastAsiaTheme="minorEastAsia" w:hAnsiTheme="minorHAnsi" w:cstheme="minorBidi"/>
          <w:noProof/>
          <w:sz w:val="22"/>
          <w:szCs w:val="22"/>
        </w:rPr>
      </w:pPr>
      <w:hyperlink w:anchor="_Toc4443219" w:history="1">
        <w:r w:rsidR="005F4528" w:rsidRPr="00AD0C09">
          <w:rPr>
            <w:rStyle w:val="Hyperlink"/>
            <w:noProof/>
          </w:rPr>
          <w:t>Appendix K. (Informative) Revision History</w:t>
        </w:r>
        <w:r w:rsidR="005F4528">
          <w:rPr>
            <w:noProof/>
            <w:webHidden/>
          </w:rPr>
          <w:tab/>
        </w:r>
        <w:r w:rsidR="005F4528">
          <w:rPr>
            <w:noProof/>
            <w:webHidden/>
          </w:rPr>
          <w:fldChar w:fldCharType="begin"/>
        </w:r>
        <w:r w:rsidR="005F4528">
          <w:rPr>
            <w:noProof/>
            <w:webHidden/>
          </w:rPr>
          <w:instrText xml:space="preserve"> PAGEREF _Toc4443219 \h </w:instrText>
        </w:r>
        <w:r w:rsidR="005F4528">
          <w:rPr>
            <w:noProof/>
            <w:webHidden/>
          </w:rPr>
        </w:r>
        <w:r w:rsidR="005F4528">
          <w:rPr>
            <w:noProof/>
            <w:webHidden/>
          </w:rPr>
          <w:fldChar w:fldCharType="separate"/>
        </w:r>
        <w:r w:rsidR="005F4528">
          <w:rPr>
            <w:noProof/>
            <w:webHidden/>
          </w:rPr>
          <w:t>183</w:t>
        </w:r>
        <w:r w:rsidR="005F4528">
          <w:rPr>
            <w:noProof/>
            <w:webHidden/>
          </w:rPr>
          <w:fldChar w:fldCharType="end"/>
        </w:r>
      </w:hyperlink>
    </w:p>
    <w:p w14:paraId="300EBE96" w14:textId="368A6A8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44276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442762"/>
      <w:bookmarkStart w:id="6" w:name="_Toc85472893"/>
      <w:bookmarkStart w:id="7" w:name="_Toc287332007"/>
      <w:r>
        <w:t>IPR Policy</w:t>
      </w:r>
      <w:bookmarkEnd w:id="5"/>
    </w:p>
    <w:p w14:paraId="46AF25ED" w14:textId="4BA6738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BAAA2D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442763"/>
      <w:r>
        <w:t>Terminology</w:t>
      </w:r>
      <w:bookmarkEnd w:id="6"/>
      <w:bookmarkEnd w:id="7"/>
      <w:bookmarkEnd w:id="8"/>
    </w:p>
    <w:p w14:paraId="332C78E7" w14:textId="51B7ACB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996F" w:rsidR="00B05C99" w:rsidRDefault="00740F6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AA4D87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CA3FFB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982EA5A" w:rsidR="008119BF" w:rsidRPr="008119BF" w:rsidRDefault="00740F6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E656E31" w:rsidR="0044419A" w:rsidRDefault="00740F6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78BFD8" w:rsidR="0044419A" w:rsidRDefault="00740F6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0E3D72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FC30FC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0C4EE6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0991AE34" w:rsidR="0008529C" w:rsidRDefault="00740F65" w:rsidP="0008529C">
      <w:pPr>
        <w:pStyle w:val="Definition"/>
        <w:rPr>
          <w:ins w:id="19" w:author="Laurence Golding" w:date="2019-03-27T09:11:00Z"/>
        </w:rPr>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rPr>
          <w:ins w:id="20" w:author="Laurence Golding" w:date="2019-03-27T09:11:00Z"/>
        </w:rPr>
      </w:pPr>
      <w:bookmarkStart w:id="21" w:name="def_custom_taxonomy"/>
      <w:bookmarkEnd w:id="21"/>
      <w:ins w:id="22" w:author="Laurence Golding" w:date="2019-03-27T09:11:00Z">
        <w:r>
          <w:t>custom taxonomy</w:t>
        </w:r>
      </w:ins>
    </w:p>
    <w:p w14:paraId="17824909" w14:textId="26796417" w:rsidR="00815B8E" w:rsidRPr="00B53EA7" w:rsidRDefault="00815B8E" w:rsidP="00B53EA7">
      <w:pPr>
        <w:pStyle w:val="Definition"/>
      </w:pPr>
      <w:ins w:id="23" w:author="Laurence Golding" w:date="2019-03-27T09:12:00Z">
        <w:r>
          <w:fldChar w:fldCharType="begin"/>
        </w:r>
        <w:r>
          <w:instrText xml:space="preserve"> HYPERLINK  \l "def_taxonomy" </w:instrText>
        </w:r>
        <w:r>
          <w:fldChar w:fldCharType="separate"/>
        </w:r>
        <w:r w:rsidRPr="00815B8E">
          <w:rPr>
            <w:rStyle w:val="Hyperlink"/>
          </w:rPr>
          <w:t>taxonomy</w:t>
        </w:r>
        <w:r>
          <w:fldChar w:fldCharType="end"/>
        </w:r>
      </w:ins>
      <w:ins w:id="24" w:author="Laurence Golding" w:date="2019-03-27T09:11:00Z">
        <w:r>
          <w:t xml:space="preserve"> defined by and intended for use with a particular </w:t>
        </w:r>
      </w:ins>
      <w:ins w:id="25" w:author="Laurence Golding" w:date="2019-03-27T09:12:00Z">
        <w:r>
          <w:fldChar w:fldCharType="begin"/>
        </w:r>
        <w:r>
          <w:instrText xml:space="preserve"> HYPERLINK  \l "def_static_analysis_tool" </w:instrText>
        </w:r>
        <w:r>
          <w:fldChar w:fldCharType="separate"/>
        </w:r>
        <w:r w:rsidRPr="00815B8E">
          <w:rPr>
            <w:rStyle w:val="Hyperlink"/>
          </w:rPr>
          <w:t>analysis tool</w:t>
        </w:r>
        <w:r>
          <w:fldChar w:fldCharType="end"/>
        </w:r>
      </w:ins>
    </w:p>
    <w:p w14:paraId="385E38B2" w14:textId="46F496FD" w:rsidR="00D06F1A" w:rsidRDefault="00D06F1A" w:rsidP="00D06F1A">
      <w:pPr>
        <w:pStyle w:val="Definitionterm"/>
      </w:pPr>
      <w:r>
        <w:t>deterministic producer</w:t>
      </w:r>
    </w:p>
    <w:p w14:paraId="370508D3" w14:textId="3F8D46D8" w:rsidR="00D06F1A" w:rsidRPr="00D06F1A" w:rsidRDefault="00740F6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6" w:name="def_direct_producer"/>
      <w:r>
        <w:t>direct producer</w:t>
      </w:r>
      <w:bookmarkEnd w:id="26"/>
    </w:p>
    <w:p w14:paraId="0955FC92" w14:textId="1AE373BB" w:rsidR="00376AE7" w:rsidRDefault="00740F6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7" w:name="def_driver"/>
      <w:bookmarkEnd w:id="27"/>
      <w:r>
        <w:t>driver</w:t>
      </w:r>
    </w:p>
    <w:p w14:paraId="69022F57" w14:textId="39439C61" w:rsidR="005A4921" w:rsidRPr="00FA7D11" w:rsidRDefault="00740F6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2A0401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8" w:name="def_engineering_system"/>
      <w:r>
        <w:t>engineering system</w:t>
      </w:r>
      <w:bookmarkEnd w:id="28"/>
    </w:p>
    <w:p w14:paraId="5762D674" w14:textId="78C7013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585FBB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9" w:name="def_end_user"/>
      <w:r>
        <w:t>(end) user</w:t>
      </w:r>
      <w:bookmarkEnd w:id="29"/>
    </w:p>
    <w:p w14:paraId="2B9FF6D7" w14:textId="3AB3B5E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30" w:name="def_extension"/>
      <w:bookmarkEnd w:id="30"/>
      <w:r>
        <w:t>extension</w:t>
      </w:r>
    </w:p>
    <w:p w14:paraId="371F756C" w14:textId="3D039EF2" w:rsidR="008B0BAE" w:rsidRPr="00FA7D11" w:rsidRDefault="00740F6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31" w:name="def_external_property_file"/>
      <w:r>
        <w:t>external property file</w:t>
      </w:r>
      <w:bookmarkEnd w:id="31"/>
    </w:p>
    <w:p w14:paraId="5932A836" w14:textId="4EF58A7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CCF092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2" w:name="def_externalized_property"/>
      <w:bookmarkEnd w:id="32"/>
      <w:r>
        <w:t>externalized property</w:t>
      </w:r>
    </w:p>
    <w:p w14:paraId="1B0F891B" w14:textId="6D9EB69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58FF014" w:rsidR="0044419A" w:rsidRDefault="00740F6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39B95C5" w:rsidR="0044419A" w:rsidRDefault="00740F6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33" w:name="def_fully_qualified_logical_name"/>
      <w:r>
        <w:t>formatted message</w:t>
      </w:r>
    </w:p>
    <w:p w14:paraId="6E3C8741" w14:textId="02CD51CE" w:rsidR="008563DD" w:rsidRDefault="00740F6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3"/>
    </w:p>
    <w:p w14:paraId="2BC69F36" w14:textId="19C7F7E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77DDE8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4" w:name="def_hierarchical_string"/>
      <w:r>
        <w:t>hierarchical string</w:t>
      </w:r>
      <w:bookmarkEnd w:id="34"/>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5" w:name="def_line"/>
      <w:r>
        <w:t>line</w:t>
      </w:r>
      <w:bookmarkEnd w:id="35"/>
    </w:p>
    <w:p w14:paraId="1C2EBEBC" w14:textId="026B2C64"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BAC8A46" w:rsidR="00366BA7" w:rsidRDefault="00366BA7" w:rsidP="0044419A">
      <w:pPr>
        <w:pStyle w:val="Definitionterm"/>
      </w:pPr>
      <w:bookmarkStart w:id="36" w:name="def_localizable"/>
      <w:bookmarkEnd w:id="36"/>
      <w:r>
        <w:t>localiza</w:t>
      </w:r>
      <w:ins w:id="37" w:author="Laurence Golding" w:date="2019-03-27T13:56:00Z">
        <w:r w:rsidR="0051580C">
          <w:t>ble</w:t>
        </w:r>
      </w:ins>
      <w:del w:id="38" w:author="Laurence Golding" w:date="2019-03-27T13:56:00Z">
        <w:r w:rsidDel="0051580C">
          <w:delText>tion</w:delText>
        </w:r>
      </w:del>
    </w:p>
    <w:p w14:paraId="7388F780" w14:textId="7F5B4506" w:rsidR="00366BA7" w:rsidRPr="00366BA7" w:rsidRDefault="00366BA7" w:rsidP="00366BA7">
      <w:pPr>
        <w:pStyle w:val="Definition"/>
      </w:pPr>
      <w:del w:id="39" w:author="Laurence Golding" w:date="2019-03-27T13:56:00Z">
        <w:r w:rsidDel="0051580C">
          <w:delText xml:space="preserve">process of adapting a </w:delText>
        </w:r>
        <w:r w:rsidR="00304277" w:rsidDel="0051580C">
          <w:delText>program</w:delText>
        </w:r>
        <w:r w:rsidR="000237CE" w:rsidDel="0051580C">
          <w:delText xml:space="preserve"> to a language, region, or culture</w:delText>
        </w:r>
      </w:del>
      <w:ins w:id="40" w:author="Laurence Golding" w:date="2019-03-27T13:56:00Z">
        <w:r w:rsidR="0051580C">
          <w:t>subject to being translated from one natural language to another</w:t>
        </w:r>
      </w:ins>
    </w:p>
    <w:p w14:paraId="3C5A95CA" w14:textId="606F1769" w:rsidR="0044419A" w:rsidRDefault="0044419A" w:rsidP="0044419A">
      <w:pPr>
        <w:pStyle w:val="Definitionterm"/>
      </w:pPr>
      <w:bookmarkStart w:id="41" w:name="def_log_file"/>
      <w:r>
        <w:t>log file</w:t>
      </w:r>
      <w:bookmarkEnd w:id="41"/>
    </w:p>
    <w:p w14:paraId="7A312E29" w14:textId="685A609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2" w:name="def_log_file_viewer"/>
      <w:r>
        <w:t>(log file) viewer</w:t>
      </w:r>
      <w:bookmarkEnd w:id="42"/>
    </w:p>
    <w:p w14:paraId="16E84D5B" w14:textId="521CA3D3" w:rsidR="0044419A" w:rsidRDefault="00740F6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43" w:name="def_logical_location"/>
      <w:r>
        <w:t>logical location</w:t>
      </w:r>
      <w:bookmarkEnd w:id="43"/>
    </w:p>
    <w:p w14:paraId="4BBB3B8A" w14:textId="2FC5BABB"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4" w:name="def_logical_name"/>
      <w:r>
        <w:t>logical name</w:t>
      </w:r>
      <w:bookmarkEnd w:id="44"/>
    </w:p>
    <w:p w14:paraId="61CE7EB5" w14:textId="4CDF686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1B5177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45" w:name="def_message_string"/>
      <w:r>
        <w:t>message</w:t>
      </w:r>
      <w:r w:rsidR="00366BA7">
        <w:t xml:space="preserve"> string</w:t>
      </w:r>
      <w:bookmarkEnd w:id="4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6" w:name="def_nested_artifact"/>
      <w:bookmarkEnd w:id="46"/>
      <w:r>
        <w:t xml:space="preserve">nested </w:t>
      </w:r>
      <w:r w:rsidR="00796853">
        <w:t>artifact</w:t>
      </w:r>
    </w:p>
    <w:p w14:paraId="38861355" w14:textId="0B5277EB" w:rsidR="00646038" w:rsidRDefault="00740F6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5CF289E" w:rsidR="0044419A" w:rsidRDefault="00740F6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7" w:name="def_newline_sequence"/>
      <w:r>
        <w:t>newline sequence</w:t>
      </w:r>
      <w:bookmarkEnd w:id="4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8" w:name="def_notification"/>
      <w:bookmarkEnd w:id="48"/>
      <w:r>
        <w:t>notification</w:t>
      </w:r>
    </w:p>
    <w:p w14:paraId="58EC9C94" w14:textId="2E7EC749" w:rsidR="00E10ADE" w:rsidRPr="00E10ADE" w:rsidRDefault="00740F65"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9D20E68" w:rsidR="00646038" w:rsidRDefault="00740F6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FC6804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33A092" w:rsidR="0044419A" w:rsidRDefault="00740F6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9" w:name="def_plugin"/>
      <w:bookmarkEnd w:id="49"/>
      <w:r>
        <w:t>plugin</w:t>
      </w:r>
    </w:p>
    <w:p w14:paraId="347D7D39" w14:textId="4BA492FA" w:rsidR="008B0BAE" w:rsidRDefault="00740F65" w:rsidP="00FA7D11">
      <w:pPr>
        <w:pStyle w:val="Definition"/>
        <w:rPr>
          <w:ins w:id="50" w:author="Laurence Golding" w:date="2019-03-27T15:02:00Z"/>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rPr>
          <w:ins w:id="51" w:author="Laurence Golding" w:date="2019-03-27T15:02:00Z"/>
        </w:rPr>
      </w:pPr>
      <w:ins w:id="52" w:author="Laurence Golding" w:date="2019-03-27T15:02:00Z">
        <w:r>
          <w:t>policy</w:t>
        </w:r>
      </w:ins>
    </w:p>
    <w:p w14:paraId="60F0857D" w14:textId="1903BAFA" w:rsidR="0087229D" w:rsidRPr="0087229D" w:rsidRDefault="0087229D" w:rsidP="0087229D">
      <w:pPr>
        <w:pStyle w:val="Definition"/>
      </w:pPr>
      <w:ins w:id="53" w:author="Laurence Golding" w:date="2019-03-27T15:02:00Z">
        <w:r>
          <w:lastRenderedPageBreak/>
          <w:t xml:space="preserve">set of </w:t>
        </w:r>
      </w:ins>
      <w:ins w:id="54" w:author="Laurence Golding" w:date="2019-03-27T15:06:00Z">
        <w:r>
          <w:fldChar w:fldCharType="begin"/>
        </w:r>
        <w:r>
          <w:instrText xml:space="preserve"> HYPERLINK  \l "def_rule_configuration" </w:instrText>
        </w:r>
        <w:r>
          <w:fldChar w:fldCharType="separate"/>
        </w:r>
        <w:r w:rsidRPr="0087229D">
          <w:rPr>
            <w:rStyle w:val="Hyperlink"/>
          </w:rPr>
          <w:t>rule configurations</w:t>
        </w:r>
        <w:r>
          <w:fldChar w:fldCharType="end"/>
        </w:r>
      </w:ins>
      <w:ins w:id="55" w:author="Laurence Golding" w:date="2019-03-27T15:02:00Z">
        <w:r>
          <w:t xml:space="preserve"> that specify how </w:t>
        </w:r>
      </w:ins>
      <w:ins w:id="56" w:author="Laurence Golding" w:date="2019-03-27T15:06:00Z">
        <w:r>
          <w:fldChar w:fldCharType="begin"/>
        </w:r>
        <w:r>
          <w:instrText xml:space="preserve"> HYPERLINK  \l "def_result" </w:instrText>
        </w:r>
        <w:r>
          <w:fldChar w:fldCharType="separate"/>
        </w:r>
        <w:r w:rsidRPr="0087229D">
          <w:rPr>
            <w:rStyle w:val="Hyperlink"/>
          </w:rPr>
          <w:t>results</w:t>
        </w:r>
        <w:r>
          <w:fldChar w:fldCharType="end"/>
        </w:r>
      </w:ins>
      <w:ins w:id="57" w:author="Laurence Golding" w:date="2019-03-27T15:02:00Z">
        <w:r>
          <w:t xml:space="preserve"> that violate </w:t>
        </w:r>
      </w:ins>
      <w:ins w:id="58" w:author="Laurence Golding" w:date="2019-03-27T15:26:00Z">
        <w:r w:rsidR="000C422E">
          <w:t>the</w:t>
        </w:r>
      </w:ins>
      <w:ins w:id="59" w:author="Laurence Golding" w:date="2019-03-27T15:02:00Z">
        <w:r>
          <w:t xml:space="preserve"> </w:t>
        </w:r>
      </w:ins>
      <w:ins w:id="60" w:author="Laurence Golding" w:date="2019-03-27T15:07:00Z">
        <w:r>
          <w:fldChar w:fldCharType="begin"/>
        </w:r>
      </w:ins>
      <w:ins w:id="61" w:author="Laurence Golding" w:date="2019-03-27T15:26:00Z">
        <w:r w:rsidR="000C422E">
          <w:instrText>HYPERLINK  \l "def_rule"</w:instrText>
        </w:r>
      </w:ins>
      <w:ins w:id="62" w:author="Laurence Golding" w:date="2019-03-27T15:07:00Z">
        <w:r>
          <w:fldChar w:fldCharType="separate"/>
        </w:r>
      </w:ins>
      <w:ins w:id="63" w:author="Laurence Golding" w:date="2019-03-27T15:26:00Z">
        <w:r w:rsidR="000C422E">
          <w:rPr>
            <w:rStyle w:val="Hyperlink"/>
          </w:rPr>
          <w:t>rules</w:t>
        </w:r>
      </w:ins>
      <w:ins w:id="64" w:author="Laurence Golding" w:date="2019-03-27T15:07:00Z">
        <w:r>
          <w:fldChar w:fldCharType="end"/>
        </w:r>
      </w:ins>
      <w:ins w:id="65" w:author="Laurence Golding" w:date="2019-03-27T15:02:00Z">
        <w:r>
          <w:t xml:space="preserve"> </w:t>
        </w:r>
      </w:ins>
      <w:ins w:id="66" w:author="Laurence Golding" w:date="2019-03-27T15:26:00Z">
        <w:r w:rsidR="000C422E">
          <w:t xml:space="preserve">defined by a particular </w:t>
        </w:r>
        <w:r w:rsidR="000C422E">
          <w:fldChar w:fldCharType="begin"/>
        </w:r>
        <w:r w:rsidR="000C422E">
          <w:instrText xml:space="preserve"> HYPERLINK  \l "def_tool_component" </w:instrText>
        </w:r>
        <w:r w:rsidR="000C422E">
          <w:fldChar w:fldCharType="separate"/>
        </w:r>
        <w:r w:rsidR="000C422E" w:rsidRPr="000C422E">
          <w:rPr>
            <w:rStyle w:val="Hyperlink"/>
          </w:rPr>
          <w:t>tool component</w:t>
        </w:r>
        <w:r w:rsidR="000C422E">
          <w:fldChar w:fldCharType="end"/>
        </w:r>
        <w:r w:rsidR="000C422E">
          <w:t xml:space="preserve"> </w:t>
        </w:r>
      </w:ins>
      <w:ins w:id="67" w:author="Laurence Golding" w:date="2019-03-27T15:02:00Z">
        <w:r>
          <w:t>are</w:t>
        </w:r>
      </w:ins>
      <w:ins w:id="68" w:author="Laurence Golding" w:date="2019-03-27T15:40:00Z">
        <w:r w:rsidR="00213743">
          <w:t xml:space="preserve"> to be</w:t>
        </w:r>
      </w:ins>
      <w:ins w:id="69" w:author="Laurence Golding" w:date="2019-03-27T15:02:00Z">
        <w:r>
          <w:t xml:space="preserve"> treated</w:t>
        </w:r>
      </w:ins>
    </w:p>
    <w:p w14:paraId="05D238D4" w14:textId="77777777" w:rsidR="00B05C99" w:rsidRDefault="00B05C99" w:rsidP="00B05C99">
      <w:pPr>
        <w:pStyle w:val="Definitionterm"/>
      </w:pPr>
      <w:bookmarkStart w:id="70" w:name="def_problem"/>
      <w:r>
        <w:t>problem</w:t>
      </w:r>
      <w:bookmarkEnd w:id="70"/>
    </w:p>
    <w:p w14:paraId="6CDABD9B" w14:textId="4AA0A3EE" w:rsidR="00B05C99" w:rsidRDefault="00740F6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71" w:name="def_property"/>
      <w:r>
        <w:t>property</w:t>
      </w:r>
      <w:bookmarkEnd w:id="7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C755E5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774185" w:rsidR="00D65090" w:rsidRPr="00D65090" w:rsidRDefault="00740F6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72" w:name="def_region"/>
      <w:r>
        <w:t>region</w:t>
      </w:r>
      <w:bookmarkEnd w:id="72"/>
    </w:p>
    <w:p w14:paraId="1059A9E8" w14:textId="03194A2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73" w:name="def_reporting_item"/>
      <w:bookmarkEnd w:id="73"/>
      <w:r>
        <w:t>reporting item</w:t>
      </w:r>
    </w:p>
    <w:p w14:paraId="128CB173" w14:textId="595AC36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74" w:name="def_reporting_configuration"/>
      <w:bookmarkEnd w:id="74"/>
      <w:r>
        <w:t>reporting configuration</w:t>
      </w:r>
    </w:p>
    <w:p w14:paraId="5DEF0840" w14:textId="730888C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ins w:id="75" w:author="Laurence Golding" w:date="2019-03-27T15:04:00Z">
        <w:r w:rsidR="0087229D">
          <w:br/>
        </w:r>
      </w:ins>
      <w:ins w:id="76" w:author="Laurence Golding" w:date="2019-03-27T15:03:00Z">
        <w:r w:rsidR="0087229D">
          <w:br/>
          <w:t>Examples: severity level, rank</w:t>
        </w:r>
      </w:ins>
    </w:p>
    <w:p w14:paraId="079C0270" w14:textId="64D1A813" w:rsidR="006B73AA" w:rsidRDefault="006B73AA" w:rsidP="006B73AA">
      <w:pPr>
        <w:pStyle w:val="Definitionterm"/>
      </w:pPr>
      <w:r>
        <w:t>reporting descriptor</w:t>
      </w:r>
    </w:p>
    <w:p w14:paraId="5A29DC02" w14:textId="689C5FCB"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77" w:name="def_reporting_metadata"/>
      <w:bookmarkEnd w:id="77"/>
      <w:r>
        <w:t>reporting metadata</w:t>
      </w:r>
    </w:p>
    <w:p w14:paraId="6CE85171" w14:textId="155D52E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del w:id="78" w:author="Laurence Golding" w:date="2019-03-27T15:05:00Z">
        <w:r w:rsidR="00F828BF" w:rsidDel="0087229D">
          <w:delText>, severity level</w:delText>
        </w:r>
      </w:del>
    </w:p>
    <w:p w14:paraId="2E4E3016" w14:textId="144CD82A" w:rsidR="002315DB" w:rsidRDefault="002315DB" w:rsidP="002315DB">
      <w:pPr>
        <w:pStyle w:val="Definitionterm"/>
      </w:pPr>
      <w:bookmarkStart w:id="79" w:name="def_repository"/>
      <w:r>
        <w:t>repository</w:t>
      </w:r>
      <w:bookmarkEnd w:id="7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14437A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80" w:name="def_result"/>
      <w:r>
        <w:t>result</w:t>
      </w:r>
      <w:bookmarkEnd w:id="80"/>
    </w:p>
    <w:p w14:paraId="7C7B90EF" w14:textId="4869F56D" w:rsidR="00B05C99" w:rsidRDefault="00740F65"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298C72F" w:rsidR="00B05C99" w:rsidRDefault="00740F6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81" w:name="def_result_management_system"/>
      <w:r>
        <w:t>result management system</w:t>
      </w:r>
      <w:bookmarkEnd w:id="81"/>
    </w:p>
    <w:p w14:paraId="1864B8E6" w14:textId="4E88218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77B37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770191C6" w:rsidR="00811F21" w:rsidRPr="00811F21" w:rsidRDefault="00740F6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82" w:name="def_rule"/>
      <w:r>
        <w:t>rule</w:t>
      </w:r>
      <w:bookmarkEnd w:id="82"/>
    </w:p>
    <w:p w14:paraId="40742D5C" w14:textId="12424C0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FF63FB3"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rPr>
          <w:ins w:id="83" w:author="Laurence Golding" w:date="2019-03-27T14:56:00Z"/>
        </w:rPr>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rPr>
          <w:ins w:id="84" w:author="Laurence Golding" w:date="2019-03-27T14:57:00Z"/>
        </w:rPr>
      </w:pPr>
      <w:bookmarkStart w:id="85" w:name="def_rule_configuration"/>
      <w:bookmarkEnd w:id="85"/>
      <w:ins w:id="86" w:author="Laurence Golding" w:date="2019-03-27T14:56:00Z">
        <w:r>
          <w:t>rule</w:t>
        </w:r>
      </w:ins>
      <w:ins w:id="87" w:author="Laurence Golding" w:date="2019-03-27T14:57:00Z">
        <w:r>
          <w:t xml:space="preserve"> </w:t>
        </w:r>
        <w:r w:rsidR="0087229D">
          <w:t>configuration</w:t>
        </w:r>
      </w:ins>
    </w:p>
    <w:p w14:paraId="632695F5" w14:textId="68B7204E" w:rsidR="0087229D" w:rsidRPr="0087229D" w:rsidRDefault="0087229D" w:rsidP="0087229D">
      <w:pPr>
        <w:pStyle w:val="Definition"/>
      </w:pPr>
      <w:ins w:id="88" w:author="Laurence Golding" w:date="2019-03-27T15:07:00Z">
        <w:r>
          <w:fldChar w:fldCharType="begin"/>
        </w:r>
        <w:r>
          <w:instrText xml:space="preserve"> HYPERLINK  \l "def_reporting_configuration" </w:instrText>
        </w:r>
        <w:r>
          <w:fldChar w:fldCharType="separate"/>
        </w:r>
        <w:r w:rsidRPr="0087229D">
          <w:rPr>
            <w:rStyle w:val="Hyperlink"/>
          </w:rPr>
          <w:t>reporting configuration</w:t>
        </w:r>
        <w:r>
          <w:fldChar w:fldCharType="end"/>
        </w:r>
      </w:ins>
      <w:ins w:id="89" w:author="Laurence Golding" w:date="2019-03-27T15:03:00Z">
        <w:r>
          <w:t xml:space="preserve"> that applies to a </w:t>
        </w:r>
      </w:ins>
      <w:ins w:id="90" w:author="Laurence Golding" w:date="2019-03-27T15:07:00Z">
        <w:r>
          <w:fldChar w:fldCharType="begin"/>
        </w:r>
        <w:r>
          <w:instrText xml:space="preserve"> HYPERLINK  \l "def_rule" </w:instrText>
        </w:r>
        <w:r>
          <w:fldChar w:fldCharType="separate"/>
        </w:r>
        <w:r w:rsidRPr="0087229D">
          <w:rPr>
            <w:rStyle w:val="Hyperlink"/>
          </w:rPr>
          <w:t>rule</w:t>
        </w:r>
        <w:r>
          <w:fldChar w:fldCharType="end"/>
        </w:r>
      </w:ins>
    </w:p>
    <w:p w14:paraId="4D1C2AB5" w14:textId="77777777" w:rsidR="00B05C99" w:rsidRDefault="00B05C99" w:rsidP="00B05C99">
      <w:pPr>
        <w:pStyle w:val="Definitionterm"/>
      </w:pPr>
      <w:bookmarkStart w:id="91" w:name="def_rule_id"/>
      <w:r>
        <w:t>rule id</w:t>
      </w:r>
      <w:bookmarkEnd w:id="91"/>
    </w:p>
    <w:p w14:paraId="4C9F5179" w14:textId="377494BA" w:rsidR="00B05C99" w:rsidRDefault="00740F6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92" w:name="def_rule_metadata"/>
      <w:r>
        <w:t>rule metadata</w:t>
      </w:r>
      <w:bookmarkEnd w:id="92"/>
    </w:p>
    <w:p w14:paraId="4DC3C58A" w14:textId="097815DC" w:rsidR="00B05C99" w:rsidRDefault="00740F65"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93" w:name="def_run"/>
      <w:r>
        <w:t>run</w:t>
      </w:r>
      <w:bookmarkEnd w:id="93"/>
    </w:p>
    <w:p w14:paraId="22615526" w14:textId="028B85FE"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DA007D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94" w:name="def_sarif_consumer"/>
      <w:r>
        <w:t>SARIF consumer</w:t>
      </w:r>
      <w:bookmarkEnd w:id="9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95" w:name="def_sarif_log_file"/>
      <w:r>
        <w:t>SARIF log file</w:t>
      </w:r>
      <w:bookmarkEnd w:id="95"/>
    </w:p>
    <w:p w14:paraId="3BDD8C08" w14:textId="3F5A71AB" w:rsidR="00366BA7" w:rsidRDefault="00740F6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96" w:name="def_post_processor"/>
      <w:r>
        <w:t>SARIF post-processor</w:t>
      </w:r>
      <w:bookmarkEnd w:id="96"/>
    </w:p>
    <w:p w14:paraId="346D0207" w14:textId="00F038C7" w:rsidR="00753025" w:rsidRPr="00753025" w:rsidRDefault="00740F6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97" w:name="def_sarif_producer"/>
      <w:r>
        <w:t>SARIF producer</w:t>
      </w:r>
      <w:bookmarkEnd w:id="9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98" w:name="def_stable_value"/>
      <w:r>
        <w:t>stable value</w:t>
      </w:r>
      <w:bookmarkEnd w:id="98"/>
    </w:p>
    <w:p w14:paraId="3BAF6F39" w14:textId="18F98F0F" w:rsidR="0008529C" w:rsidRDefault="00B05C99" w:rsidP="0008529C">
      <w:pPr>
        <w:pStyle w:val="Definition"/>
        <w:rPr>
          <w:ins w:id="99" w:author="Laurence Golding" w:date="2019-03-27T09:09:00Z"/>
        </w:rPr>
      </w:pPr>
      <w:r w:rsidRPr="00C130CD">
        <w:t>value which, once established, never changes over time</w:t>
      </w:r>
    </w:p>
    <w:p w14:paraId="38F1E028" w14:textId="4A70B68A" w:rsidR="00815B8E" w:rsidRDefault="00815B8E" w:rsidP="00815B8E">
      <w:pPr>
        <w:pStyle w:val="Definitionterm"/>
        <w:rPr>
          <w:ins w:id="100" w:author="Laurence Golding" w:date="2019-03-27T09:09:00Z"/>
        </w:rPr>
      </w:pPr>
      <w:bookmarkStart w:id="101" w:name="def_standard_taxonomy"/>
      <w:bookmarkEnd w:id="101"/>
      <w:ins w:id="102" w:author="Laurence Golding" w:date="2019-03-27T09:09:00Z">
        <w:r>
          <w:t>standard taxonomy</w:t>
        </w:r>
      </w:ins>
    </w:p>
    <w:p w14:paraId="6117B21C" w14:textId="28ACD5C5" w:rsidR="00815B8E" w:rsidRPr="00B53EA7" w:rsidRDefault="00815B8E" w:rsidP="00B53EA7">
      <w:pPr>
        <w:pStyle w:val="Definition"/>
      </w:pPr>
      <w:ins w:id="103" w:author="Laurence Golding" w:date="2019-03-27T09:11:00Z">
        <w:r>
          <w:fldChar w:fldCharType="begin"/>
        </w:r>
        <w:r>
          <w:instrText xml:space="preserve"> HYPERLINK  \l "def_taxonomy" </w:instrText>
        </w:r>
        <w:r>
          <w:fldChar w:fldCharType="separate"/>
        </w:r>
        <w:r w:rsidRPr="00815B8E">
          <w:rPr>
            <w:rStyle w:val="Hyperlink"/>
          </w:rPr>
          <w:t>taxonomy</w:t>
        </w:r>
        <w:r>
          <w:fldChar w:fldCharType="end"/>
        </w:r>
      </w:ins>
      <w:ins w:id="104" w:author="Laurence Golding" w:date="2019-03-27T09:09:00Z">
        <w:r>
          <w:t xml:space="preserve"> defined </w:t>
        </w:r>
      </w:ins>
      <w:ins w:id="105" w:author="Laurence Golding" w:date="2019-03-27T09:10:00Z">
        <w:r>
          <w:t xml:space="preserve">without reference to a particular </w:t>
        </w:r>
      </w:ins>
      <w:ins w:id="106" w:author="Laurence Golding" w:date="2019-03-27T09:11:00Z">
        <w:r>
          <w:fldChar w:fldCharType="begin"/>
        </w:r>
        <w:r>
          <w:instrText xml:space="preserve"> HYPERLINK  \l "def_static_analysis_tool" </w:instrText>
        </w:r>
        <w:r>
          <w:fldChar w:fldCharType="separate"/>
        </w:r>
        <w:r w:rsidRPr="00815B8E">
          <w:rPr>
            <w:rStyle w:val="Hyperlink"/>
          </w:rPr>
          <w:t>analysis tool</w:t>
        </w:r>
        <w:r>
          <w:fldChar w:fldCharType="end"/>
        </w:r>
      </w:ins>
    </w:p>
    <w:p w14:paraId="614E8997" w14:textId="37E53925" w:rsidR="00B05C99" w:rsidRDefault="00B05C99" w:rsidP="00B05C99">
      <w:pPr>
        <w:pStyle w:val="Definitionterm"/>
      </w:pPr>
      <w:bookmarkStart w:id="107" w:name="def_static_analysis_tool"/>
      <w:r>
        <w:t>(static analysis) tool</w:t>
      </w:r>
      <w:bookmarkEnd w:id="107"/>
    </w:p>
    <w:p w14:paraId="1D0151E8" w14:textId="1ABEC86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241B6519"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108" w:name="def_taxonomic_category"/>
      <w:bookmarkStart w:id="109" w:name="def_taxonomy"/>
      <w:bookmarkEnd w:id="108"/>
      <w:bookmarkEnd w:id="109"/>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110" w:name="def_tag"/>
      <w:r>
        <w:t>tag</w:t>
      </w:r>
      <w:bookmarkEnd w:id="110"/>
    </w:p>
    <w:p w14:paraId="54E71C71" w14:textId="4A02463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111" w:name="def_text_file"/>
      <w:r>
        <w:t xml:space="preserve">text </w:t>
      </w:r>
      <w:bookmarkEnd w:id="111"/>
      <w:r w:rsidR="00127F3B">
        <w:t>artifact</w:t>
      </w:r>
    </w:p>
    <w:p w14:paraId="29A46E48" w14:textId="2C3CFB1C" w:rsidR="0044419A" w:rsidRDefault="00740F6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0BECB8" w:rsidR="0044419A" w:rsidRDefault="00740F6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112" w:name="def_thread_flow"/>
      <w:r>
        <w:t>thread flow</w:t>
      </w:r>
      <w:bookmarkEnd w:id="11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113" w:name="def_tool_component"/>
      <w:bookmarkEnd w:id="113"/>
      <w:r>
        <w:t>tool component</w:t>
      </w:r>
    </w:p>
    <w:p w14:paraId="3D6E1983" w14:textId="0DCF39B7"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1E5C79E" w:rsidR="0003129F" w:rsidRDefault="00740F6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727E3B2" w:rsidR="0044419A" w:rsidRDefault="00740F6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rPr>
          <w:ins w:id="114" w:author="Laurence Golding" w:date="2019-03-27T13:54:00Z"/>
        </w:rPr>
      </w:pPr>
      <w:r>
        <w:t>Example: A global function in C++</w:t>
      </w:r>
    </w:p>
    <w:p w14:paraId="60BF4B79" w14:textId="4C2C81A8" w:rsidR="006412B0" w:rsidRDefault="006412B0" w:rsidP="006412B0">
      <w:pPr>
        <w:pStyle w:val="Definitionterm"/>
        <w:rPr>
          <w:ins w:id="115" w:author="Laurence Golding" w:date="2019-03-27T13:54:00Z"/>
        </w:rPr>
      </w:pPr>
      <w:bookmarkStart w:id="116" w:name="def_translation"/>
      <w:bookmarkEnd w:id="116"/>
      <w:ins w:id="117" w:author="Laurence Golding" w:date="2019-03-27T13:54:00Z">
        <w:r>
          <w:t>translation</w:t>
        </w:r>
      </w:ins>
    </w:p>
    <w:p w14:paraId="6276FB05" w14:textId="4F555A3E" w:rsidR="006412B0" w:rsidRPr="0051580C" w:rsidRDefault="006412B0">
      <w:pPr>
        <w:pStyle w:val="Definition"/>
        <w:pPrChange w:id="118" w:author="Laurence Golding" w:date="2019-03-27T13:54:00Z">
          <w:pPr>
            <w:pStyle w:val="Note"/>
          </w:pPr>
        </w:pPrChange>
      </w:pPr>
      <w:ins w:id="119" w:author="Laurence Golding" w:date="2019-03-27T13:54:00Z">
        <w:r>
          <w:t xml:space="preserve">rendering of a </w:t>
        </w:r>
      </w:ins>
      <w:ins w:id="120" w:author="Laurence Golding" w:date="2019-03-27T13:55:00Z">
        <w:r w:rsidR="0051580C">
          <w:fldChar w:fldCharType="begin"/>
        </w:r>
        <w:r w:rsidR="0051580C">
          <w:instrText xml:space="preserve"> HYPERLINK  \l "def_tool_component" </w:instrText>
        </w:r>
        <w:r w:rsidR="0051580C">
          <w:fldChar w:fldCharType="separate"/>
        </w:r>
        <w:r w:rsidR="0051580C" w:rsidRPr="0051580C">
          <w:rPr>
            <w:rStyle w:val="Hyperlink"/>
          </w:rPr>
          <w:t>tool component</w:t>
        </w:r>
        <w:r w:rsidR="0051580C">
          <w:fldChar w:fldCharType="end"/>
        </w:r>
      </w:ins>
      <w:ins w:id="121" w:author="Laurence Golding" w:date="2019-03-27T13:54:00Z">
        <w:r w:rsidR="0051580C">
          <w:t xml:space="preserve">’s </w:t>
        </w:r>
      </w:ins>
      <w:ins w:id="122" w:author="Laurence Golding" w:date="2019-03-27T13:57:00Z">
        <w:r w:rsidR="0051580C">
          <w:fldChar w:fldCharType="begin"/>
        </w:r>
        <w:r w:rsidR="0051580C">
          <w:instrText xml:space="preserve"> HYPERLINK  \l "def_localizable" </w:instrText>
        </w:r>
        <w:r w:rsidR="0051580C">
          <w:fldChar w:fldCharType="separate"/>
        </w:r>
        <w:r w:rsidR="0051580C" w:rsidRPr="0051580C">
          <w:rPr>
            <w:rStyle w:val="Hyperlink"/>
          </w:rPr>
          <w:t>localizable</w:t>
        </w:r>
        <w:r w:rsidR="0051580C">
          <w:fldChar w:fldCharType="end"/>
        </w:r>
      </w:ins>
      <w:ins w:id="123" w:author="Laurence Golding" w:date="2019-03-27T13:54:00Z">
        <w:r w:rsidR="0051580C">
          <w:t xml:space="preserve"> </w:t>
        </w:r>
        <w:r>
          <w:t>strings into</w:t>
        </w:r>
        <w:r w:rsidR="0051580C">
          <w:t xml:space="preserve"> another language</w:t>
        </w:r>
      </w:ins>
    </w:p>
    <w:p w14:paraId="6C2013A1" w14:textId="4CCEE914" w:rsidR="00367B83" w:rsidRDefault="00367B83" w:rsidP="00367B83">
      <w:pPr>
        <w:pStyle w:val="Definitionterm"/>
      </w:pPr>
      <w:bookmarkStart w:id="124" w:name="def_triage"/>
      <w:r>
        <w:t>triage</w:t>
      </w:r>
      <w:bookmarkEnd w:id="124"/>
    </w:p>
    <w:p w14:paraId="38D08C7E" w14:textId="04E9084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AEFFE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5" w:name="def_vcs"/>
      <w:r>
        <w:t>VCS</w:t>
      </w:r>
      <w:bookmarkEnd w:id="12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3F1827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6" w:name="_Ref7502892"/>
      <w:bookmarkStart w:id="127" w:name="_Toc12011611"/>
      <w:bookmarkStart w:id="128" w:name="_Toc85472894"/>
      <w:bookmarkStart w:id="129" w:name="_Toc287332008"/>
      <w:bookmarkStart w:id="130" w:name="_Toc4442764"/>
      <w:r>
        <w:t>Normative</w:t>
      </w:r>
      <w:bookmarkEnd w:id="126"/>
      <w:bookmarkEnd w:id="127"/>
      <w:r>
        <w:t xml:space="preserve"> References</w:t>
      </w:r>
      <w:bookmarkEnd w:id="128"/>
      <w:bookmarkEnd w:id="129"/>
      <w:bookmarkEnd w:id="130"/>
    </w:p>
    <w:p w14:paraId="1CA20F39" w14:textId="3EB9E8F7" w:rsidR="00130B0A" w:rsidRDefault="00130B0A" w:rsidP="00130B0A">
      <w:pPr>
        <w:pStyle w:val="Ref"/>
        <w:rPr>
          <w:rStyle w:val="Refterm"/>
          <w:b w:val="0"/>
        </w:rPr>
      </w:pPr>
      <w:r w:rsidRPr="00EE7D13">
        <w:rPr>
          <w:rStyle w:val="Refterm"/>
        </w:rPr>
        <w:t>[</w:t>
      </w:r>
      <w:bookmarkStart w:id="131" w:name="BCP14"/>
      <w:r>
        <w:rPr>
          <w:rStyle w:val="Refterm"/>
        </w:rPr>
        <w:t>BCP14</w:t>
      </w:r>
      <w:bookmarkEnd w:id="13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32748AE" w:rsidR="005B76B8" w:rsidRDefault="005B76B8" w:rsidP="005B76B8">
      <w:pPr>
        <w:pStyle w:val="Ref"/>
        <w:rPr>
          <w:rStyle w:val="Refterm"/>
          <w:b w:val="0"/>
        </w:rPr>
      </w:pPr>
      <w:r w:rsidRPr="00EE7D13">
        <w:rPr>
          <w:rStyle w:val="Refterm"/>
        </w:rPr>
        <w:t>[</w:t>
      </w:r>
      <w:bookmarkStart w:id="132" w:name="GFM"/>
      <w:r>
        <w:rPr>
          <w:rStyle w:val="Refterm"/>
        </w:rPr>
        <w:t>GFM</w:t>
      </w:r>
      <w:bookmarkEnd w:id="13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1C0431" w:rsidR="00A95453" w:rsidRDefault="00A95453" w:rsidP="005B76B8">
      <w:pPr>
        <w:pStyle w:val="Ref"/>
        <w:rPr>
          <w:rStyle w:val="Refterm"/>
          <w:b w:val="0"/>
        </w:rPr>
      </w:pPr>
      <w:r w:rsidRPr="00EE7D13">
        <w:rPr>
          <w:rStyle w:val="Refterm"/>
        </w:rPr>
        <w:t>[</w:t>
      </w:r>
      <w:bookmarkStart w:id="133" w:name="IANA_ENC"/>
      <w:r>
        <w:rPr>
          <w:rStyle w:val="Refterm"/>
        </w:rPr>
        <w:t>IANA-ENC</w:t>
      </w:r>
      <w:bookmarkEnd w:id="13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ED9A27F" w:rsidR="00EE0846" w:rsidRDefault="00EE0846" w:rsidP="00EE0846">
      <w:pPr>
        <w:pStyle w:val="Ref"/>
        <w:rPr>
          <w:rStyle w:val="Refterm"/>
          <w:b w:val="0"/>
        </w:rPr>
      </w:pPr>
      <w:r w:rsidRPr="00EE7D13">
        <w:rPr>
          <w:rStyle w:val="Refterm"/>
        </w:rPr>
        <w:t>[</w:t>
      </w:r>
      <w:bookmarkStart w:id="134" w:name="IANA_HASH"/>
      <w:r>
        <w:rPr>
          <w:rStyle w:val="Refterm"/>
        </w:rPr>
        <w:t>IANA-HASH</w:t>
      </w:r>
      <w:bookmarkEnd w:id="13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DE694D8" w:rsidR="00F27B42" w:rsidDel="00813DC2" w:rsidRDefault="00F27B42" w:rsidP="00EE0846">
      <w:pPr>
        <w:pStyle w:val="Ref"/>
        <w:rPr>
          <w:del w:id="135" w:author="Laurence Golding" w:date="2019-03-26T12:03:00Z"/>
          <w:rStyle w:val="Refterm"/>
          <w:b w:val="0"/>
        </w:rPr>
      </w:pPr>
      <w:del w:id="136" w:author="Laurence Golding" w:date="2019-03-26T12:03:00Z">
        <w:r w:rsidRPr="00EE7D13" w:rsidDel="00813DC2">
          <w:rPr>
            <w:rStyle w:val="Refterm"/>
          </w:rPr>
          <w:delText>[</w:delText>
        </w:r>
        <w:bookmarkStart w:id="137" w:name="ISO639_1"/>
        <w:r w:rsidDel="00813DC2">
          <w:rPr>
            <w:rStyle w:val="Refterm"/>
          </w:rPr>
          <w:delText>ISO639-1</w:delText>
        </w:r>
        <w:bookmarkEnd w:id="137"/>
        <w:r w:rsidRPr="00EE7D13" w:rsidDel="00813DC2">
          <w:rPr>
            <w:rStyle w:val="Refterm"/>
          </w:rPr>
          <w:delText>]</w:delText>
        </w:r>
        <w:r w:rsidRPr="005126F2" w:rsidDel="00813DC2">
          <w:rPr>
            <w:rStyle w:val="Refterm"/>
            <w:b w:val="0"/>
          </w:rPr>
          <w:tab/>
        </w:r>
        <w:r w:rsidDel="00813DC2">
          <w:delText>“</w:delText>
        </w:r>
        <w:r w:rsidRPr="008C3365" w:rsidDel="00813DC2">
          <w:delText>Codes for the representation of names of languages -- Part 1: Alpha-2 code</w:delText>
        </w:r>
        <w:r w:rsidDel="00813DC2">
          <w:delText xml:space="preserve">”, ISO 639-1:2002, July 2002, </w:delText>
        </w:r>
        <w:r w:rsidR="00093B1E" w:rsidDel="00813DC2">
          <w:fldChar w:fldCharType="begin"/>
        </w:r>
        <w:r w:rsidR="00093B1E" w:rsidDel="00813DC2">
          <w:delInstrText xml:space="preserve"> HYPERLINK "https://www.iso.org/standard/22109.html" </w:delInstrText>
        </w:r>
        <w:r w:rsidR="00093B1E" w:rsidDel="00813DC2">
          <w:fldChar w:fldCharType="separate"/>
        </w:r>
        <w:r w:rsidRPr="008A1B04" w:rsidDel="00813DC2">
          <w:rPr>
            <w:rStyle w:val="Hyperlink"/>
          </w:rPr>
          <w:delText>https://www.iso.org/standard/22109.html</w:delText>
        </w:r>
        <w:r w:rsidR="00093B1E" w:rsidDel="00813DC2">
          <w:rPr>
            <w:rStyle w:val="Hyperlink"/>
          </w:rPr>
          <w:fldChar w:fldCharType="end"/>
        </w:r>
        <w:r w:rsidRPr="005B76B8" w:rsidDel="00813DC2">
          <w:rPr>
            <w:rStyle w:val="Refterm"/>
            <w:b w:val="0"/>
          </w:rPr>
          <w:delText>.</w:delText>
        </w:r>
      </w:del>
    </w:p>
    <w:p w14:paraId="28CDCF62" w14:textId="0A611A4D" w:rsidR="00F27B42" w:rsidDel="00813DC2" w:rsidRDefault="00F27B42" w:rsidP="00F27B42">
      <w:pPr>
        <w:pStyle w:val="Ref"/>
        <w:rPr>
          <w:del w:id="138" w:author="Laurence Golding" w:date="2019-03-26T12:03:00Z"/>
          <w:rStyle w:val="Refterm"/>
          <w:b w:val="0"/>
        </w:rPr>
      </w:pPr>
      <w:del w:id="139" w:author="Laurence Golding" w:date="2019-03-26T12:03:00Z">
        <w:r w:rsidRPr="00EE7D13" w:rsidDel="00813DC2">
          <w:rPr>
            <w:rStyle w:val="Refterm"/>
          </w:rPr>
          <w:delText>[</w:delText>
        </w:r>
        <w:bookmarkStart w:id="140" w:name="ISO639_2"/>
        <w:r w:rsidDel="00813DC2">
          <w:rPr>
            <w:rStyle w:val="Refterm"/>
          </w:rPr>
          <w:delText>ISO639-2</w:delText>
        </w:r>
        <w:bookmarkEnd w:id="140"/>
        <w:r w:rsidRPr="00EE7D13" w:rsidDel="00813DC2">
          <w:rPr>
            <w:rStyle w:val="Refterm"/>
          </w:rPr>
          <w:delText>]</w:delText>
        </w:r>
        <w:r w:rsidRPr="005126F2" w:rsidDel="00813DC2">
          <w:rPr>
            <w:rStyle w:val="Refterm"/>
            <w:b w:val="0"/>
          </w:rPr>
          <w:tab/>
        </w:r>
        <w:r w:rsidDel="00813DC2">
          <w:delText>“</w:delText>
        </w:r>
        <w:r w:rsidRPr="008C3365" w:rsidDel="00813DC2">
          <w:delText xml:space="preserve">Codes for the representation of names of languages -- Part </w:delText>
        </w:r>
        <w:r w:rsidDel="00813DC2">
          <w:delText>2</w:delText>
        </w:r>
        <w:r w:rsidRPr="008C3365" w:rsidDel="00813DC2">
          <w:delText>: Alpha-</w:delText>
        </w:r>
        <w:r w:rsidDel="00813DC2">
          <w:delText>3</w:delText>
        </w:r>
        <w:r w:rsidRPr="008C3365" w:rsidDel="00813DC2">
          <w:delText xml:space="preserve"> code</w:delText>
        </w:r>
        <w:r w:rsidDel="00813DC2">
          <w:delText xml:space="preserve">”, ISO 639-2:1998, October 1998, </w:delText>
        </w:r>
        <w:r w:rsidR="00093B1E" w:rsidDel="00813DC2">
          <w:fldChar w:fldCharType="begin"/>
        </w:r>
        <w:r w:rsidR="00093B1E" w:rsidDel="00813DC2">
          <w:delInstrText xml:space="preserve"> HYPERLINK "https://www.iso.org/standard/4767.html" </w:delInstrText>
        </w:r>
        <w:r w:rsidR="00093B1E" w:rsidDel="00813DC2">
          <w:fldChar w:fldCharType="separate"/>
        </w:r>
        <w:r w:rsidRPr="008A1B04" w:rsidDel="00813DC2">
          <w:rPr>
            <w:rStyle w:val="Hyperlink"/>
          </w:rPr>
          <w:delText>https://www.iso.org/standard/4767.html</w:delText>
        </w:r>
        <w:r w:rsidR="00093B1E" w:rsidDel="00813DC2">
          <w:rPr>
            <w:rStyle w:val="Hyperlink"/>
          </w:rPr>
          <w:fldChar w:fldCharType="end"/>
        </w:r>
        <w:r w:rsidRPr="005B76B8" w:rsidDel="00813DC2">
          <w:rPr>
            <w:rStyle w:val="Refterm"/>
            <w:b w:val="0"/>
          </w:rPr>
          <w:delText>.</w:delText>
        </w:r>
      </w:del>
    </w:p>
    <w:p w14:paraId="7A99BE16" w14:textId="5DF35C5F" w:rsidR="00F27B42" w:rsidDel="00813DC2" w:rsidRDefault="00F27B42" w:rsidP="00F27B42">
      <w:pPr>
        <w:pStyle w:val="Ref"/>
        <w:rPr>
          <w:del w:id="141" w:author="Laurence Golding" w:date="2019-03-26T12:03:00Z"/>
          <w:rStyle w:val="Refterm"/>
          <w:b w:val="0"/>
        </w:rPr>
      </w:pPr>
      <w:del w:id="142" w:author="Laurence Golding" w:date="2019-03-26T12:03:00Z">
        <w:r w:rsidRPr="00EE7D13" w:rsidDel="00813DC2">
          <w:rPr>
            <w:rStyle w:val="Refterm"/>
          </w:rPr>
          <w:delText>[</w:delText>
        </w:r>
        <w:bookmarkStart w:id="143" w:name="ISO639_3"/>
        <w:r w:rsidDel="00813DC2">
          <w:rPr>
            <w:rStyle w:val="Refterm"/>
          </w:rPr>
          <w:delText>ISO639-3</w:delText>
        </w:r>
        <w:bookmarkEnd w:id="143"/>
        <w:r w:rsidRPr="00EE7D13" w:rsidDel="00813DC2">
          <w:rPr>
            <w:rStyle w:val="Refterm"/>
          </w:rPr>
          <w:delText>]</w:delText>
        </w:r>
        <w:r w:rsidRPr="005126F2" w:rsidDel="00813DC2">
          <w:rPr>
            <w:rStyle w:val="Refterm"/>
            <w:b w:val="0"/>
          </w:rPr>
          <w:tab/>
        </w:r>
        <w:r w:rsidDel="00813DC2">
          <w:delText>“</w:delText>
        </w:r>
        <w:r w:rsidRPr="008C3365" w:rsidDel="00813DC2">
          <w:delText xml:space="preserve">Codes for the representation of names of languages -- Part </w:delText>
        </w:r>
        <w:r w:rsidDel="00813DC2">
          <w:delText>3</w:delText>
        </w:r>
        <w:r w:rsidRPr="008C3365" w:rsidDel="00813DC2">
          <w:delText>: Alpha-</w:delText>
        </w:r>
        <w:r w:rsidDel="00813DC2">
          <w:delText>3</w:delText>
        </w:r>
        <w:r w:rsidRPr="008C3365" w:rsidDel="00813DC2">
          <w:delText xml:space="preserve"> code</w:delText>
        </w:r>
        <w:r w:rsidDel="00813DC2">
          <w:delText xml:space="preserve"> for comprehensive coverage of languages”, ISO 639-3:2007, February 2007, </w:delText>
        </w:r>
        <w:r w:rsidR="00093B1E" w:rsidDel="00813DC2">
          <w:fldChar w:fldCharType="begin"/>
        </w:r>
        <w:r w:rsidR="00093B1E" w:rsidDel="00813DC2">
          <w:delInstrText xml:space="preserve"> HYPERLINK "https://www.iso.org/standard/39534.html" </w:delInstrText>
        </w:r>
        <w:r w:rsidR="00093B1E" w:rsidDel="00813DC2">
          <w:fldChar w:fldCharType="separate"/>
        </w:r>
        <w:r w:rsidRPr="008A1B04" w:rsidDel="00813DC2">
          <w:rPr>
            <w:rStyle w:val="Hyperlink"/>
          </w:rPr>
          <w:delText>https://www.iso.org/standard/39534.html</w:delText>
        </w:r>
        <w:r w:rsidR="00093B1E" w:rsidDel="00813DC2">
          <w:rPr>
            <w:rStyle w:val="Hyperlink"/>
          </w:rPr>
          <w:fldChar w:fldCharType="end"/>
        </w:r>
        <w:r w:rsidDel="00813DC2">
          <w:delText>.</w:delText>
        </w:r>
      </w:del>
    </w:p>
    <w:p w14:paraId="055E043F" w14:textId="41C91009" w:rsidR="00AB66A4" w:rsidRDefault="00AB66A4" w:rsidP="00F27B42">
      <w:pPr>
        <w:pStyle w:val="Ref"/>
      </w:pPr>
      <w:r w:rsidRPr="00EE7D13">
        <w:rPr>
          <w:rStyle w:val="Refterm"/>
        </w:rPr>
        <w:t>[</w:t>
      </w:r>
      <w:bookmarkStart w:id="144" w:name="ISO86012004"/>
      <w:r w:rsidRPr="00EE7D13">
        <w:rPr>
          <w:rStyle w:val="Refterm"/>
        </w:rPr>
        <w:t>ISO8601:2004</w:t>
      </w:r>
      <w:bookmarkEnd w:id="144"/>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9790D99" w:rsidR="004F385B" w:rsidRDefault="004F385B" w:rsidP="004F385B">
      <w:pPr>
        <w:pStyle w:val="Ref"/>
      </w:pPr>
      <w:r w:rsidRPr="00EE7D13">
        <w:rPr>
          <w:rStyle w:val="Refterm"/>
        </w:rPr>
        <w:t>[</w:t>
      </w:r>
      <w:bookmarkStart w:id="145" w:name="ISO14977"/>
      <w:r w:rsidRPr="00EE7D13">
        <w:rPr>
          <w:rStyle w:val="Refterm"/>
        </w:rPr>
        <w:t>ISO</w:t>
      </w:r>
      <w:r>
        <w:rPr>
          <w:rStyle w:val="Refterm"/>
        </w:rPr>
        <w:t>14977</w:t>
      </w:r>
      <w:r w:rsidRPr="00EE7D13">
        <w:rPr>
          <w:rStyle w:val="Refterm"/>
        </w:rPr>
        <w:t>:</w:t>
      </w:r>
      <w:r>
        <w:rPr>
          <w:rStyle w:val="Refterm"/>
        </w:rPr>
        <w:t>1996</w:t>
      </w:r>
      <w:bookmarkEnd w:id="145"/>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140B88BE" w:rsidR="00F85576" w:rsidRDefault="00F85576" w:rsidP="004F385B">
      <w:pPr>
        <w:pStyle w:val="Ref"/>
      </w:pPr>
      <w:r w:rsidRPr="00EE7D13">
        <w:rPr>
          <w:rStyle w:val="Refterm"/>
        </w:rPr>
        <w:lastRenderedPageBreak/>
        <w:t>[</w:t>
      </w:r>
      <w:bookmarkStart w:id="146" w:name="JSCHEMA01"/>
      <w:r w:rsidRPr="00EE7D13">
        <w:rPr>
          <w:rStyle w:val="Refterm"/>
        </w:rPr>
        <w:t>JSCHEMA01</w:t>
      </w:r>
      <w:bookmarkEnd w:id="1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989928E" w:rsidR="00C02DEC" w:rsidRDefault="00C02DEC" w:rsidP="00F85576">
      <w:pPr>
        <w:pStyle w:val="Ref"/>
      </w:pPr>
      <w:r w:rsidRPr="00EE7D13">
        <w:rPr>
          <w:rStyle w:val="Refterm"/>
        </w:rPr>
        <w:t>[</w:t>
      </w:r>
      <w:bookmarkStart w:id="147" w:name="RFC2119"/>
      <w:r w:rsidRPr="00EE7D13">
        <w:rPr>
          <w:rStyle w:val="Refterm"/>
        </w:rPr>
        <w:t>RFC2119</w:t>
      </w:r>
      <w:bookmarkEnd w:id="1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DC80789" w:rsidR="00AB66A4" w:rsidRDefault="00AB66A4" w:rsidP="00AB66A4">
      <w:pPr>
        <w:pStyle w:val="Ref"/>
      </w:pPr>
      <w:r w:rsidRPr="00EE7D13">
        <w:rPr>
          <w:rStyle w:val="Refterm"/>
        </w:rPr>
        <w:t>[</w:t>
      </w:r>
      <w:bookmarkStart w:id="148" w:name="RFC2045"/>
      <w:r w:rsidRPr="00EE7D13">
        <w:rPr>
          <w:rStyle w:val="Refterm"/>
        </w:rPr>
        <w:t>RFC2045</w:t>
      </w:r>
      <w:bookmarkEnd w:id="1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DD5E438" w:rsidR="00C56762" w:rsidRPr="0052312C" w:rsidRDefault="00C56762" w:rsidP="00C56762">
      <w:pPr>
        <w:pStyle w:val="Ref"/>
      </w:pPr>
      <w:r>
        <w:rPr>
          <w:rStyle w:val="Refterm"/>
        </w:rPr>
        <w:t>[</w:t>
      </w:r>
      <w:bookmarkStart w:id="149" w:name="RFC3629"/>
      <w:r>
        <w:rPr>
          <w:rStyle w:val="Refterm"/>
        </w:rPr>
        <w:t>RFC3629</w:t>
      </w:r>
      <w:bookmarkEnd w:id="149"/>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1A0FCD4" w:rsidR="0092395F" w:rsidRDefault="00AB66A4" w:rsidP="00C56762">
      <w:pPr>
        <w:pStyle w:val="Ref"/>
      </w:pPr>
      <w:r w:rsidRPr="00EE7D13">
        <w:rPr>
          <w:rStyle w:val="Refterm"/>
        </w:rPr>
        <w:t>[</w:t>
      </w:r>
      <w:bookmarkStart w:id="150" w:name="RFC3986"/>
      <w:r w:rsidRPr="00EE7D13">
        <w:rPr>
          <w:rStyle w:val="Refterm"/>
        </w:rPr>
        <w:t>RFC3986</w:t>
      </w:r>
      <w:bookmarkEnd w:id="1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8102B9A" w:rsidR="00A146BE" w:rsidRDefault="00A146BE" w:rsidP="00A146BE">
      <w:pPr>
        <w:pStyle w:val="Ref"/>
      </w:pPr>
      <w:r w:rsidRPr="00EE7D13">
        <w:rPr>
          <w:rStyle w:val="Refterm"/>
        </w:rPr>
        <w:t>[</w:t>
      </w:r>
      <w:bookmarkStart w:id="151" w:name="RFC3987"/>
      <w:r w:rsidRPr="00EE7D13">
        <w:rPr>
          <w:rStyle w:val="Refterm"/>
        </w:rPr>
        <w:t>RFC398</w:t>
      </w:r>
      <w:r>
        <w:rPr>
          <w:rStyle w:val="Refterm"/>
        </w:rPr>
        <w:t>7</w:t>
      </w:r>
      <w:bookmarkEnd w:id="151"/>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F65A3F1" w:rsidR="00435405" w:rsidRDefault="00435405" w:rsidP="00A146BE">
      <w:pPr>
        <w:pStyle w:val="Ref"/>
      </w:pPr>
      <w:r>
        <w:rPr>
          <w:rStyle w:val="Refterm"/>
        </w:rPr>
        <w:t>[</w:t>
      </w:r>
      <w:bookmarkStart w:id="152" w:name="RFC4122"/>
      <w:r>
        <w:rPr>
          <w:rStyle w:val="Refterm"/>
        </w:rPr>
        <w:t>RFC4122</w:t>
      </w:r>
      <w:bookmarkEnd w:id="15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94F04BB" w:rsidR="00C56762" w:rsidRDefault="00C56762" w:rsidP="00C56762">
      <w:pPr>
        <w:pStyle w:val="Ref"/>
      </w:pPr>
      <w:r>
        <w:rPr>
          <w:rStyle w:val="Refterm"/>
        </w:rPr>
        <w:t>[</w:t>
      </w:r>
      <w:bookmarkStart w:id="153" w:name="RFC5646"/>
      <w:r>
        <w:rPr>
          <w:rStyle w:val="Refterm"/>
        </w:rPr>
        <w:t>RFC5646</w:t>
      </w:r>
      <w:bookmarkEnd w:id="15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7754BE9" w:rsidR="001E773C" w:rsidRDefault="001E773C" w:rsidP="001E773C">
      <w:pPr>
        <w:pStyle w:val="Ref"/>
      </w:pPr>
      <w:bookmarkStart w:id="154" w:name="RFC6901"/>
      <w:r>
        <w:rPr>
          <w:rStyle w:val="Refterm"/>
        </w:rPr>
        <w:t>[RFC6901]</w:t>
      </w:r>
      <w:bookmarkEnd w:id="154"/>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39EDD22E" w:rsidR="00130B0A" w:rsidRDefault="00130B0A" w:rsidP="00130B0A">
      <w:pPr>
        <w:pStyle w:val="Ref"/>
      </w:pPr>
      <w:r>
        <w:rPr>
          <w:rStyle w:val="Refterm"/>
          <w:bCs w:val="0"/>
        </w:rPr>
        <w:t>[</w:t>
      </w:r>
      <w:bookmarkStart w:id="155" w:name="RFC8174"/>
      <w:r>
        <w:rPr>
          <w:rStyle w:val="Refterm"/>
          <w:bCs w:val="0"/>
        </w:rPr>
        <w:t>RFC8174</w:t>
      </w:r>
      <w:bookmarkEnd w:id="1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73A512D0" w:rsidR="00111248" w:rsidRDefault="00111248" w:rsidP="00111248">
      <w:pPr>
        <w:pStyle w:val="Ref"/>
      </w:pPr>
      <w:r>
        <w:rPr>
          <w:rStyle w:val="Refterm"/>
          <w:bCs w:val="0"/>
        </w:rPr>
        <w:t>[</w:t>
      </w:r>
      <w:bookmarkStart w:id="156" w:name="RFC8089"/>
      <w:r>
        <w:rPr>
          <w:rStyle w:val="Refterm"/>
          <w:bCs w:val="0"/>
        </w:rPr>
        <w:t>RFC8089</w:t>
      </w:r>
      <w:bookmarkEnd w:id="156"/>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1ECFA92E" w:rsidR="00034C6A" w:rsidRDefault="00034C6A" w:rsidP="00111248">
      <w:pPr>
        <w:pStyle w:val="Ref"/>
      </w:pPr>
      <w:r>
        <w:rPr>
          <w:rStyle w:val="Refterm"/>
          <w:bCs w:val="0"/>
        </w:rPr>
        <w:t>[</w:t>
      </w:r>
      <w:bookmarkStart w:id="157" w:name="RFC8259"/>
      <w:r>
        <w:rPr>
          <w:rStyle w:val="Refterm"/>
          <w:bCs w:val="0"/>
        </w:rPr>
        <w:t>RFC8259</w:t>
      </w:r>
      <w:bookmarkEnd w:id="15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1F9A07AE" w:rsidR="00F85576" w:rsidRPr="00F85576" w:rsidRDefault="00F85576" w:rsidP="00034C6A">
      <w:pPr>
        <w:pStyle w:val="Ref"/>
        <w:rPr>
          <w:rStyle w:val="Refterm"/>
          <w:b w:val="0"/>
        </w:rPr>
      </w:pPr>
      <w:r>
        <w:rPr>
          <w:rStyle w:val="Refterm"/>
        </w:rPr>
        <w:t>[</w:t>
      </w:r>
      <w:bookmarkStart w:id="158" w:name="SEMVER"/>
      <w:r>
        <w:rPr>
          <w:rStyle w:val="Refterm"/>
        </w:rPr>
        <w:t>SEMVER</w:t>
      </w:r>
      <w:bookmarkEnd w:id="158"/>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73255A00" w:rsidR="0092395F" w:rsidRDefault="00DE0F9F" w:rsidP="00F85576">
      <w:pPr>
        <w:pStyle w:val="Ref"/>
      </w:pPr>
      <w:r>
        <w:rPr>
          <w:rStyle w:val="Refterm"/>
        </w:rPr>
        <w:t>[</w:t>
      </w:r>
      <w:bookmarkStart w:id="159" w:name="UNICODE10"/>
      <w:r>
        <w:rPr>
          <w:rStyle w:val="Refterm"/>
        </w:rPr>
        <w:t>UNICODE10</w:t>
      </w:r>
      <w:bookmarkEnd w:id="159"/>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160" w:name="_Toc85472895"/>
      <w:bookmarkStart w:id="161" w:name="_Toc287332009"/>
      <w:bookmarkStart w:id="162" w:name="_Toc4442765"/>
      <w:r>
        <w:t>Non-Normative References</w:t>
      </w:r>
      <w:bookmarkEnd w:id="160"/>
      <w:bookmarkEnd w:id="161"/>
      <w:bookmarkEnd w:id="162"/>
    </w:p>
    <w:p w14:paraId="1067680D" w14:textId="7AFAB040" w:rsidR="00D422AB" w:rsidRDefault="00D422AB" w:rsidP="00D422AB">
      <w:pPr>
        <w:pStyle w:val="Ref"/>
        <w:rPr>
          <w:rStyle w:val="Refterm"/>
          <w:b w:val="0"/>
        </w:rPr>
      </w:pPr>
      <w:r w:rsidRPr="001A52C9">
        <w:rPr>
          <w:rStyle w:val="Refterm"/>
        </w:rPr>
        <w:t>[</w:t>
      </w:r>
      <w:bookmarkStart w:id="163" w:name="CMARK"/>
      <w:r>
        <w:rPr>
          <w:rStyle w:val="Refterm"/>
        </w:rPr>
        <w:t>CMARK</w:t>
      </w:r>
      <w:bookmarkEnd w:id="163"/>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7E4889FF" w:rsidR="00A86F30" w:rsidRDefault="00A86F30" w:rsidP="00D422AB">
      <w:pPr>
        <w:pStyle w:val="Ref"/>
        <w:rPr>
          <w:rStyle w:val="Refterm"/>
          <w:b w:val="0"/>
        </w:rPr>
      </w:pPr>
      <w:r w:rsidRPr="001A52C9">
        <w:rPr>
          <w:rStyle w:val="Refterm"/>
        </w:rPr>
        <w:t>[</w:t>
      </w:r>
      <w:bookmarkStart w:id="164" w:name="CWE"/>
      <w:r>
        <w:rPr>
          <w:rStyle w:val="Refterm"/>
        </w:rPr>
        <w:t>CWE</w:t>
      </w:r>
      <w:bookmarkEnd w:id="164"/>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3FE2FA7E" w:rsidR="00F84A73" w:rsidRDefault="00F84A73" w:rsidP="00F84A73">
      <w:pPr>
        <w:pStyle w:val="Ref"/>
        <w:rPr>
          <w:rStyle w:val="Refterm"/>
          <w:b w:val="0"/>
        </w:rPr>
      </w:pPr>
      <w:r w:rsidRPr="001A52C9">
        <w:rPr>
          <w:rStyle w:val="Refterm"/>
        </w:rPr>
        <w:t>[</w:t>
      </w:r>
      <w:bookmarkStart w:id="165" w:name="GFMCMARK"/>
      <w:r>
        <w:rPr>
          <w:rStyle w:val="Refterm"/>
        </w:rPr>
        <w:t>GFMCMARK</w:t>
      </w:r>
      <w:bookmarkEnd w:id="165"/>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01B07B2F" w:rsidR="00F84A73" w:rsidRDefault="00F84A73" w:rsidP="00F84A73">
      <w:pPr>
        <w:pStyle w:val="Ref"/>
        <w:rPr>
          <w:rStyle w:val="Refterm"/>
          <w:b w:val="0"/>
        </w:rPr>
      </w:pPr>
      <w:r w:rsidRPr="001A52C9">
        <w:rPr>
          <w:rStyle w:val="Refterm"/>
        </w:rPr>
        <w:t>[</w:t>
      </w:r>
      <w:bookmarkStart w:id="166" w:name="GFMENG"/>
      <w:r>
        <w:rPr>
          <w:rStyle w:val="Refterm"/>
        </w:rPr>
        <w:t>GFMENG</w:t>
      </w:r>
      <w:bookmarkEnd w:id="166"/>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6A72718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4379E50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654ACC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67" w:name="_Toc4442766"/>
      <w:r>
        <w:lastRenderedPageBreak/>
        <w:t>Conventions</w:t>
      </w:r>
      <w:bookmarkEnd w:id="167"/>
    </w:p>
    <w:p w14:paraId="50E64719" w14:textId="2428E7E7" w:rsidR="0012387E" w:rsidRPr="0012387E" w:rsidRDefault="0012387E" w:rsidP="0012387E"/>
    <w:p w14:paraId="2D42620D" w14:textId="4CD3D186" w:rsidR="0012387E" w:rsidRDefault="00EE7D13" w:rsidP="0012387E">
      <w:pPr>
        <w:pStyle w:val="Heading2"/>
      </w:pPr>
      <w:bookmarkStart w:id="168" w:name="_Toc4442767"/>
      <w:r>
        <w:t>General</w:t>
      </w:r>
      <w:bookmarkEnd w:id="16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69" w:name="_Toc4442768"/>
      <w:r>
        <w:t>Format examples</w:t>
      </w:r>
      <w:bookmarkEnd w:id="169"/>
    </w:p>
    <w:p w14:paraId="0C763244" w14:textId="69759A6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0" w:name="_Toc4442769"/>
      <w:r>
        <w:t>Property notation</w:t>
      </w:r>
      <w:bookmarkEnd w:id="17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71" w:name="_Toc4442770"/>
      <w:r>
        <w:t>Syntax notation</w:t>
      </w:r>
      <w:bookmarkEnd w:id="171"/>
    </w:p>
    <w:p w14:paraId="15BCDF38" w14:textId="5FB10CC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E71597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72" w:name="_Toc4442771"/>
      <w:r>
        <w:t>Commonly used objects</w:t>
      </w:r>
      <w:bookmarkEnd w:id="17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A93A4C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F452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4F5011ED"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5F452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4468AF19"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5F4528">
              <w:t>3.42</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5F4528">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26C3B61"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5F4528">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538DDB9"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B82AF72"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F4528">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73" w:name="_Ref506805751"/>
      <w:bookmarkStart w:id="174" w:name="_Ref506805786"/>
      <w:bookmarkStart w:id="175" w:name="_Ref506805801"/>
      <w:bookmarkStart w:id="176" w:name="_Ref506805881"/>
      <w:bookmarkStart w:id="177" w:name="_Toc4442772"/>
      <w:r>
        <w:lastRenderedPageBreak/>
        <w:t>File format</w:t>
      </w:r>
      <w:bookmarkEnd w:id="173"/>
      <w:bookmarkEnd w:id="174"/>
      <w:bookmarkEnd w:id="175"/>
      <w:bookmarkEnd w:id="176"/>
      <w:bookmarkEnd w:id="177"/>
    </w:p>
    <w:p w14:paraId="4E58823B" w14:textId="39ED7B8C" w:rsidR="008F022E" w:rsidRDefault="008F022E" w:rsidP="008F022E">
      <w:pPr>
        <w:pStyle w:val="Heading2"/>
      </w:pPr>
      <w:bookmarkStart w:id="178" w:name="_Ref509041819"/>
      <w:bookmarkStart w:id="179" w:name="_Toc4442773"/>
      <w:r>
        <w:t>General</w:t>
      </w:r>
      <w:bookmarkEnd w:id="178"/>
      <w:bookmarkEnd w:id="179"/>
    </w:p>
    <w:p w14:paraId="66A97768" w14:textId="4E1ED3B0"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F452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ABE2A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022E0B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5144B62"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80" w:name="_Toc4442774"/>
      <w:r>
        <w:t>SARIF file naming convention</w:t>
      </w:r>
      <w:bookmarkEnd w:id="18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81" w:name="_Ref509042171"/>
      <w:bookmarkStart w:id="182" w:name="_Ref509042221"/>
      <w:bookmarkStart w:id="183" w:name="_Ref509042382"/>
      <w:bookmarkStart w:id="184" w:name="_Ref509042434"/>
      <w:bookmarkStart w:id="185" w:name="_Ref509043989"/>
      <w:bookmarkStart w:id="186" w:name="_Toc4442775"/>
      <w:bookmarkStart w:id="187" w:name="_Ref507594747"/>
      <w:r>
        <w:t xml:space="preserve">artifactContent </w:t>
      </w:r>
      <w:r w:rsidR="00C50C8C">
        <w:t>object</w:t>
      </w:r>
      <w:bookmarkEnd w:id="181"/>
      <w:bookmarkEnd w:id="182"/>
      <w:bookmarkEnd w:id="183"/>
      <w:bookmarkEnd w:id="184"/>
      <w:bookmarkEnd w:id="185"/>
      <w:bookmarkEnd w:id="186"/>
    </w:p>
    <w:p w14:paraId="2BBA9A14" w14:textId="2A52D71B" w:rsidR="00C50C8C" w:rsidRDefault="00C50C8C" w:rsidP="00C50C8C">
      <w:pPr>
        <w:pStyle w:val="Heading3"/>
      </w:pPr>
      <w:bookmarkStart w:id="188" w:name="_Toc4442776"/>
      <w:r>
        <w:t>General</w:t>
      </w:r>
      <w:bookmarkEnd w:id="18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89" w:name="_Ref509043697"/>
      <w:bookmarkStart w:id="190" w:name="_Toc4442777"/>
      <w:r>
        <w:t>text property</w:t>
      </w:r>
      <w:bookmarkEnd w:id="189"/>
      <w:bookmarkEnd w:id="190"/>
    </w:p>
    <w:p w14:paraId="4A7B5CC6" w14:textId="3AA76F8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F452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91" w:name="_Ref509043776"/>
      <w:bookmarkStart w:id="192" w:name="_Toc4442778"/>
      <w:r>
        <w:t>binary property</w:t>
      </w:r>
      <w:bookmarkEnd w:id="191"/>
      <w:bookmarkEnd w:id="192"/>
    </w:p>
    <w:p w14:paraId="1BB5464B" w14:textId="446EE9F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93" w:name="_Ref508989521"/>
      <w:bookmarkStart w:id="194" w:name="_Ref3388418"/>
      <w:bookmarkStart w:id="195" w:name="_Toc4442779"/>
      <w:r>
        <w:t xml:space="preserve">artifactLocation </w:t>
      </w:r>
      <w:r w:rsidR="00EF1697">
        <w:t>object</w:t>
      </w:r>
      <w:bookmarkEnd w:id="187"/>
      <w:bookmarkEnd w:id="193"/>
      <w:bookmarkEnd w:id="194"/>
      <w:bookmarkEnd w:id="195"/>
    </w:p>
    <w:p w14:paraId="15E45BC8" w14:textId="6BB90172" w:rsidR="00EF1697" w:rsidRPr="00EF1697" w:rsidRDefault="00EF1697" w:rsidP="00EF1697">
      <w:pPr>
        <w:pStyle w:val="Heading3"/>
      </w:pPr>
      <w:bookmarkStart w:id="196" w:name="_Ref507595872"/>
      <w:bookmarkStart w:id="197" w:name="_Toc4442780"/>
      <w:r>
        <w:t>General</w:t>
      </w:r>
      <w:bookmarkEnd w:id="196"/>
      <w:bookmarkEnd w:id="197"/>
    </w:p>
    <w:p w14:paraId="0DE4A1DE" w14:textId="2D3438B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F452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F452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98" w:name="_Toc4442781"/>
      <w:r>
        <w:t>Constraints</w:t>
      </w:r>
      <w:bookmarkEnd w:id="198"/>
    </w:p>
    <w:p w14:paraId="13519D8E" w14:textId="2DC4882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F4528">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5F452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F452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F4528">
        <w:t>3.4.5</w:t>
      </w:r>
      <w:r w:rsidR="008F3B71">
        <w:fldChar w:fldCharType="end"/>
      </w:r>
      <w:r w:rsidR="008F3B71">
        <w:t xml:space="preserve">), they </w:t>
      </w:r>
      <w:r w:rsidR="008F3B71">
        <w:rPr>
          <w:b/>
        </w:rPr>
        <w:t>MAY</w:t>
      </w:r>
      <w:r w:rsidR="008F3B71">
        <w:t xml:space="preserve"> both be present.</w:t>
      </w:r>
    </w:p>
    <w:p w14:paraId="2FC50484" w14:textId="6ED5DCC5"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F4528">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F4528">
        <w:t>3.14.11</w:t>
      </w:r>
      <w:r>
        <w:fldChar w:fldCharType="end"/>
      </w:r>
      <w:r>
        <w:t xml:space="preserve">) specified by </w:t>
      </w:r>
      <w:r w:rsidR="00662BD7">
        <w:rPr>
          <w:rStyle w:val="CODEtemp"/>
        </w:rPr>
        <w:t>artifact</w:t>
      </w:r>
      <w:r w:rsidR="00662BD7" w:rsidRPr="00C32F86">
        <w:rPr>
          <w:rStyle w:val="CODEtemp"/>
        </w:rPr>
        <w:t>Index</w:t>
      </w:r>
      <w:r>
        <w:t>.</w:t>
      </w:r>
    </w:p>
    <w:p w14:paraId="5AE64DCB" w14:textId="624F1B29" w:rsidR="00CB48EC" w:rsidRPr="00CB48EC" w:rsidRDefault="00CB48EC" w:rsidP="00CB48EC">
      <w:bookmarkStart w:id="199"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F452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5F4528">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00" w:name="_Hlk534814192"/>
      <w:r w:rsidR="00AE64EB">
        <w:t>equivalent in the sense described in §</w:t>
      </w:r>
      <w:r w:rsidR="00AE64EB">
        <w:fldChar w:fldCharType="begin"/>
      </w:r>
      <w:r w:rsidR="00AE64EB">
        <w:instrText xml:space="preserve"> REF _Ref534814172 \r \h </w:instrText>
      </w:r>
      <w:r w:rsidR="00AE64EB">
        <w:fldChar w:fldCharType="separate"/>
      </w:r>
      <w:r w:rsidR="005F4528">
        <w:t>3.10.1</w:t>
      </w:r>
      <w:r w:rsidR="00AE64EB">
        <w:fldChar w:fldCharType="end"/>
      </w:r>
      <w:bookmarkEnd w:id="200"/>
      <w:r>
        <w:t>.</w:t>
      </w:r>
    </w:p>
    <w:p w14:paraId="511A338A" w14:textId="211565EC" w:rsidR="00EF1697" w:rsidRDefault="00EF1697" w:rsidP="00EF1697">
      <w:pPr>
        <w:pStyle w:val="Heading3"/>
      </w:pPr>
      <w:bookmarkStart w:id="201" w:name="_Ref507592462"/>
      <w:bookmarkStart w:id="202" w:name="_Toc4442782"/>
      <w:bookmarkEnd w:id="199"/>
      <w:r>
        <w:t>uri property</w:t>
      </w:r>
      <w:bookmarkEnd w:id="201"/>
      <w:bookmarkEnd w:id="202"/>
    </w:p>
    <w:p w14:paraId="3855C821" w14:textId="7ECB9718"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CA8D011"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5F452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F0F394B"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5F452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03" w:name="_Ref507592476"/>
      <w:bookmarkStart w:id="204" w:name="_Toc4442783"/>
      <w:r>
        <w:t>uriBaseId property</w:t>
      </w:r>
      <w:bookmarkEnd w:id="203"/>
      <w:bookmarkEnd w:id="204"/>
    </w:p>
    <w:p w14:paraId="3AB64385" w14:textId="702038A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F452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C3AB284"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5F4528">
        <w:t>3.14.10</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F4528">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954D47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F452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667FE9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995DA1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F4528">
        <w:t>3.4.6</w:t>
      </w:r>
      <w:r>
        <w:fldChar w:fldCharType="end"/>
      </w:r>
      <w:r>
        <w:t>.</w:t>
      </w:r>
    </w:p>
    <w:p w14:paraId="1775FB53" w14:textId="0713D84F" w:rsidR="00677224" w:rsidRDefault="00870A52" w:rsidP="00677224">
      <w:pPr>
        <w:pStyle w:val="Heading3"/>
      </w:pPr>
      <w:bookmarkStart w:id="205" w:name="_Ref530055459"/>
      <w:bookmarkStart w:id="206" w:name="_Toc4442784"/>
      <w:r>
        <w:lastRenderedPageBreak/>
        <w:t xml:space="preserve">artifactIndex </w:t>
      </w:r>
      <w:r w:rsidR="00677224">
        <w:t>property</w:t>
      </w:r>
      <w:bookmarkEnd w:id="205"/>
      <w:bookmarkEnd w:id="206"/>
    </w:p>
    <w:p w14:paraId="330EA005" w14:textId="2530C65A"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F4528">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F4528">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479A965D"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5F4528">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212A871" w:rsidR="00F428A9" w:rsidRDefault="00F428A9" w:rsidP="00F428A9">
      <w:pPr>
        <w:pStyle w:val="Code"/>
      </w:pPr>
      <w:r>
        <w:t>{                                    # A run object (§</w:t>
      </w:r>
      <w:r>
        <w:fldChar w:fldCharType="begin"/>
      </w:r>
      <w:r>
        <w:instrText xml:space="preserve"> REF _Ref493349997 \r \h  \* MERGEFORMAT </w:instrText>
      </w:r>
      <w:r>
        <w:fldChar w:fldCharType="separate"/>
      </w:r>
      <w:r w:rsidR="005F452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207" w:name="_Ref510013017"/>
      <w:bookmarkStart w:id="208" w:name="_Toc4442785"/>
      <w:r>
        <w:t xml:space="preserve">Guidance on the use of </w:t>
      </w:r>
      <w:r w:rsidR="00870A52">
        <w:t xml:space="preserve">artifactLocation </w:t>
      </w:r>
      <w:r>
        <w:t>objects</w:t>
      </w:r>
      <w:bookmarkEnd w:id="207"/>
      <w:bookmarkEnd w:id="20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3649C6BF"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F452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F452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FEF67FE" w:rsidR="00F47A7C" w:rsidRDefault="00F47A7C" w:rsidP="00E9295D">
      <w:pPr>
        <w:pStyle w:val="Code"/>
      </w:pPr>
      <w:r>
        <w:t>{                                                # A run object (§</w:t>
      </w:r>
      <w:r>
        <w:fldChar w:fldCharType="begin"/>
      </w:r>
      <w:r>
        <w:instrText xml:space="preserve"> REF _Ref493349997 \r \h </w:instrText>
      </w:r>
      <w:r>
        <w:fldChar w:fldCharType="separate"/>
      </w:r>
      <w:r w:rsidR="005F4528">
        <w:t>3.14</w:t>
      </w:r>
      <w:r>
        <w:fldChar w:fldCharType="end"/>
      </w:r>
      <w:r>
        <w:t>).</w:t>
      </w:r>
    </w:p>
    <w:p w14:paraId="4DCC6D62" w14:textId="0AE0F6B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F4528">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6BDE37A" w:rsidR="00F47A7C" w:rsidRDefault="00F47A7C" w:rsidP="00E9295D">
      <w:pPr>
        <w:pStyle w:val="Code"/>
      </w:pPr>
      <w:r>
        <w:t xml:space="preserve">  "results": [                                   # See §</w:t>
      </w:r>
      <w:r>
        <w:fldChar w:fldCharType="begin"/>
      </w:r>
      <w:r>
        <w:instrText xml:space="preserve"> REF _Ref493350972 \r \h </w:instrText>
      </w:r>
      <w:r>
        <w:fldChar w:fldCharType="separate"/>
      </w:r>
      <w:r w:rsidR="005F4528">
        <w:t>3.14.15</w:t>
      </w:r>
      <w:r>
        <w:fldChar w:fldCharType="end"/>
      </w:r>
      <w:r>
        <w:t xml:space="preserve">.                                     </w:t>
      </w:r>
    </w:p>
    <w:p w14:paraId="6EB641EB" w14:textId="090BFA63" w:rsidR="00F47A7C" w:rsidRDefault="00F47A7C" w:rsidP="00E9295D">
      <w:pPr>
        <w:pStyle w:val="Code"/>
      </w:pPr>
      <w:r>
        <w:t xml:space="preserve">    {                                            # A result object (§</w:t>
      </w:r>
      <w:r>
        <w:fldChar w:fldCharType="begin"/>
      </w:r>
      <w:r>
        <w:instrText xml:space="preserve"> REF _Ref493350984 \r \h </w:instrText>
      </w:r>
      <w:r>
        <w:fldChar w:fldCharType="separate"/>
      </w:r>
      <w:r w:rsidR="005F4528">
        <w:t>3.24</w:t>
      </w:r>
      <w:r>
        <w:fldChar w:fldCharType="end"/>
      </w:r>
      <w:r>
        <w:t xml:space="preserve">). </w:t>
      </w:r>
    </w:p>
    <w:p w14:paraId="610BCD74" w14:textId="01B5D801" w:rsidR="00F47A7C" w:rsidRDefault="00F47A7C" w:rsidP="00E9295D">
      <w:pPr>
        <w:pStyle w:val="Code"/>
      </w:pPr>
      <w:r>
        <w:t xml:space="preserve">      "locations": [                             # See §</w:t>
      </w:r>
      <w:r>
        <w:fldChar w:fldCharType="begin"/>
      </w:r>
      <w:r>
        <w:instrText xml:space="preserve"> REF _Ref510013155 \r \h </w:instrText>
      </w:r>
      <w:r>
        <w:fldChar w:fldCharType="separate"/>
      </w:r>
      <w:r w:rsidR="005F4528">
        <w:t>3.24.12</w:t>
      </w:r>
      <w:r>
        <w:fldChar w:fldCharType="end"/>
      </w:r>
      <w:r>
        <w:t>.</w:t>
      </w:r>
    </w:p>
    <w:p w14:paraId="1CD5C95D" w14:textId="16833FD6" w:rsidR="00F47A7C" w:rsidRDefault="00F47A7C" w:rsidP="00E9295D">
      <w:pPr>
        <w:pStyle w:val="Code"/>
      </w:pPr>
      <w:r>
        <w:t xml:space="preserve">        {                                        # A location object (§</w:t>
      </w:r>
      <w:r>
        <w:fldChar w:fldCharType="begin"/>
      </w:r>
      <w:r>
        <w:instrText xml:space="preserve"> REF _Ref507665939 \r \h </w:instrText>
      </w:r>
      <w:r>
        <w:fldChar w:fldCharType="separate"/>
      </w:r>
      <w:r w:rsidR="005F4528">
        <w:t>3.25</w:t>
      </w:r>
      <w:r>
        <w:fldChar w:fldCharType="end"/>
      </w:r>
      <w:r>
        <w:t>).</w:t>
      </w:r>
    </w:p>
    <w:p w14:paraId="509AAFAE" w14:textId="33C456E7"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F4528">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09" w:name="_Toc4442786"/>
      <w:r>
        <w:t>String properties</w:t>
      </w:r>
      <w:bookmarkEnd w:id="209"/>
    </w:p>
    <w:p w14:paraId="6C63FE5C" w14:textId="4016EE67" w:rsidR="00D65090" w:rsidRDefault="00D65090" w:rsidP="00D65090">
      <w:pPr>
        <w:pStyle w:val="Heading3"/>
      </w:pPr>
      <w:bookmarkStart w:id="210" w:name="_Toc4442787"/>
      <w:r>
        <w:t>General</w:t>
      </w:r>
      <w:bookmarkEnd w:id="210"/>
    </w:p>
    <w:p w14:paraId="7C22AB48" w14:textId="3ADD8D75" w:rsidR="006041EE" w:rsidRDefault="006041EE" w:rsidP="006041EE">
      <w:pPr>
        <w:rPr>
          <w:ins w:id="211" w:author="Laurence Golding" w:date="2019-03-26T07:46:00Z"/>
        </w:rPr>
      </w:pPr>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rPr>
          <w:ins w:id="212" w:author="Laurence Golding" w:date="2019-03-26T07:46:00Z"/>
        </w:rPr>
      </w:pPr>
      <w:bookmarkStart w:id="213" w:name="_Ref4509677"/>
      <w:ins w:id="214" w:author="Laurence Golding" w:date="2019-03-26T07:46:00Z">
        <w:r>
          <w:t>Localizable strings</w:t>
        </w:r>
        <w:bookmarkEnd w:id="213"/>
      </w:ins>
    </w:p>
    <w:p w14:paraId="340D5BF2" w14:textId="15CB0128" w:rsidR="00093B1E" w:rsidRPr="00093B1E" w:rsidRDefault="00093B1E" w:rsidP="00093B1E">
      <w:ins w:id="215" w:author="Laurence Golding" w:date="2019-03-26T07:46:00Z">
        <w:r>
          <w:t xml:space="preserve">Certain string-valued properties in this </w:t>
        </w:r>
      </w:ins>
      <w:ins w:id="216" w:author="Laurence Golding" w:date="2019-03-26T07:47:00Z">
        <w:r>
          <w:t>specification</w:t>
        </w:r>
      </w:ins>
      <w:ins w:id="217" w:author="Laurence Golding" w:date="2019-03-26T19:47:00Z">
        <w:r w:rsidR="001933F0">
          <w:t>,</w:t>
        </w:r>
      </w:ins>
      <w:ins w:id="218" w:author="Laurence Golding" w:date="2019-03-26T07:47:00Z">
        <w:r>
          <w:t xml:space="preserve"> for example, </w:t>
        </w:r>
      </w:ins>
      <w:ins w:id="219" w:author="Laurence Golding" w:date="2019-03-26T19:45:00Z">
        <w:r w:rsidR="001933F0">
          <w:rPr>
            <w:rStyle w:val="CODEtemp"/>
          </w:rPr>
          <w:t>toolComponent</w:t>
        </w:r>
      </w:ins>
      <w:ins w:id="220" w:author="Laurence Golding" w:date="2019-03-26T07:47:00Z">
        <w:r w:rsidRPr="00093B1E">
          <w:rPr>
            <w:rStyle w:val="CODEtemp"/>
          </w:rPr>
          <w:t>.</w:t>
        </w:r>
      </w:ins>
      <w:ins w:id="221" w:author="Laurence Golding" w:date="2019-03-26T19:45:00Z">
        <w:r w:rsidR="001933F0">
          <w:rPr>
            <w:rStyle w:val="CODEtemp"/>
          </w:rPr>
          <w:t>name</w:t>
        </w:r>
      </w:ins>
      <w:ins w:id="222" w:author="Laurence Golding" w:date="2019-03-26T07:47:00Z">
        <w:r>
          <w:t xml:space="preserve"> (§</w:t>
        </w:r>
      </w:ins>
      <w:ins w:id="223" w:author="Laurence Golding" w:date="2019-03-26T19:46:00Z">
        <w:r w:rsidR="001933F0">
          <w:fldChar w:fldCharType="begin"/>
        </w:r>
        <w:r w:rsidR="001933F0">
          <w:instrText xml:space="preserve"> REF _Ref493409155 \r \h </w:instrText>
        </w:r>
      </w:ins>
      <w:r w:rsidR="001933F0">
        <w:fldChar w:fldCharType="separate"/>
      </w:r>
      <w:ins w:id="224" w:author="Laurence Golding" w:date="2019-03-26T19:46:00Z">
        <w:r w:rsidR="001933F0">
          <w:t>3.18.3</w:t>
        </w:r>
        <w:r w:rsidR="001933F0">
          <w:fldChar w:fldCharType="end"/>
        </w:r>
      </w:ins>
      <w:ins w:id="225" w:author="Laurence Golding" w:date="2019-03-26T07:47:00Z">
        <w:r>
          <w:t>)</w:t>
        </w:r>
      </w:ins>
      <w:ins w:id="226" w:author="Laurence Golding" w:date="2019-03-26T19:47:00Z">
        <w:r w:rsidR="001933F0">
          <w:t>,</w:t>
        </w:r>
      </w:ins>
      <w:ins w:id="227" w:author="Laurence Golding" w:date="2019-03-26T07:47:00Z">
        <w:r>
          <w:t xml:space="preserve"> </w:t>
        </w:r>
      </w:ins>
      <w:ins w:id="228" w:author="Laurence Golding" w:date="2019-03-26T12:54:00Z">
        <w:r w:rsidR="00B33CD6">
          <w:t>can be translated into other languages.</w:t>
        </w:r>
      </w:ins>
      <w:ins w:id="229" w:author="Laurence Golding" w:date="2019-03-26T12:55:00Z">
        <w:r w:rsidR="00B33CD6">
          <w:t xml:space="preserve"> We describe these properties as being “localizable.” The description of every localizable property will state that it is localizable.</w:t>
        </w:r>
      </w:ins>
    </w:p>
    <w:p w14:paraId="5A105A8B" w14:textId="4A556E15" w:rsidR="00D65090" w:rsidRDefault="00190651" w:rsidP="00D65090">
      <w:pPr>
        <w:pStyle w:val="Heading3"/>
      </w:pPr>
      <w:bookmarkStart w:id="230" w:name="_Ref1571704"/>
      <w:bookmarkStart w:id="231" w:name="_Ref1571705"/>
      <w:bookmarkStart w:id="232" w:name="_Toc4442788"/>
      <w:r>
        <w:t>Redactable</w:t>
      </w:r>
      <w:r w:rsidR="00D244F4">
        <w:t xml:space="preserve"> string</w:t>
      </w:r>
      <w:ins w:id="233" w:author="Laurence Golding" w:date="2019-03-26T07:46:00Z">
        <w:r w:rsidR="00093B1E">
          <w:t>s</w:t>
        </w:r>
      </w:ins>
      <w:del w:id="234" w:author="Laurence Golding" w:date="2019-03-26T07:46:00Z">
        <w:r w:rsidR="00D244F4" w:rsidDel="00093B1E">
          <w:delText xml:space="preserve"> properties</w:delText>
        </w:r>
      </w:del>
      <w:bookmarkEnd w:id="230"/>
      <w:bookmarkEnd w:id="231"/>
      <w:bookmarkEnd w:id="232"/>
    </w:p>
    <w:p w14:paraId="553A2175" w14:textId="4A2D7FD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F452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9AD30B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5F4528">
        <w:t>3.14.20</w:t>
      </w:r>
      <w:r>
        <w:fldChar w:fldCharType="end"/>
      </w:r>
      <w:r>
        <w:t>).</w:t>
      </w:r>
    </w:p>
    <w:p w14:paraId="670174B2" w14:textId="51F4E40C" w:rsidR="00435405" w:rsidRDefault="00435405" w:rsidP="00435405">
      <w:pPr>
        <w:pStyle w:val="Heading3"/>
      </w:pPr>
      <w:bookmarkStart w:id="235" w:name="_Ref514314114"/>
      <w:bookmarkStart w:id="236" w:name="_Toc4442789"/>
      <w:r>
        <w:lastRenderedPageBreak/>
        <w:t>GUID-valued string</w:t>
      </w:r>
      <w:ins w:id="237" w:author="Laurence Golding" w:date="2019-03-26T07:46:00Z">
        <w:r w:rsidR="00093B1E">
          <w:t>s</w:t>
        </w:r>
      </w:ins>
      <w:del w:id="238" w:author="Laurence Golding" w:date="2019-03-26T07:46:00Z">
        <w:r w:rsidDel="00093B1E">
          <w:delText xml:space="preserve"> properties</w:delText>
        </w:r>
      </w:del>
      <w:bookmarkEnd w:id="235"/>
      <w:bookmarkEnd w:id="236"/>
    </w:p>
    <w:p w14:paraId="515A660C" w14:textId="14323E3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9" w:name="_Ref514326061"/>
      <w:bookmarkStart w:id="240" w:name="_Ref526937577"/>
      <w:bookmarkStart w:id="241" w:name="_Ref534894828"/>
      <w:bookmarkStart w:id="242" w:name="_Ref534896655"/>
      <w:bookmarkStart w:id="243" w:name="_Ref534897905"/>
      <w:bookmarkStart w:id="244" w:name="_Toc4442790"/>
      <w:r>
        <w:t>Hierarchical string</w:t>
      </w:r>
      <w:bookmarkEnd w:id="239"/>
      <w:r w:rsidR="00EA1909">
        <w:t>s</w:t>
      </w:r>
      <w:bookmarkEnd w:id="240"/>
      <w:bookmarkEnd w:id="241"/>
      <w:bookmarkEnd w:id="242"/>
      <w:bookmarkEnd w:id="243"/>
      <w:bookmarkEnd w:id="244"/>
    </w:p>
    <w:p w14:paraId="48E1903C" w14:textId="613DF0CD" w:rsidR="00C535F2" w:rsidRPr="00C535F2" w:rsidRDefault="00C535F2" w:rsidP="00C535F2">
      <w:pPr>
        <w:pStyle w:val="Heading4"/>
      </w:pPr>
      <w:bookmarkStart w:id="245" w:name="_Ref528149163"/>
      <w:bookmarkStart w:id="246" w:name="_Toc4442791"/>
      <w:r>
        <w:t>General</w:t>
      </w:r>
      <w:bookmarkEnd w:id="245"/>
      <w:bookmarkEnd w:id="246"/>
    </w:p>
    <w:p w14:paraId="06B22FB1" w14:textId="2731912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F452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F452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E93B014" w:rsidR="00D244F4" w:rsidRDefault="00D244F4" w:rsidP="00D244F4">
      <w:r>
        <w:t>For examples, see §</w:t>
      </w:r>
      <w:r>
        <w:fldChar w:fldCharType="begin"/>
      </w:r>
      <w:r>
        <w:instrText xml:space="preserve"> REF _Ref514325725 \r \h </w:instrText>
      </w:r>
      <w:r>
        <w:fldChar w:fldCharType="separate"/>
      </w:r>
      <w:r w:rsidR="005F4528">
        <w:t>3.8.2</w:t>
      </w:r>
      <w:r>
        <w:fldChar w:fldCharType="end"/>
      </w:r>
      <w:r>
        <w:t xml:space="preserve"> and §</w:t>
      </w:r>
      <w:r w:rsidR="00AC5BD9">
        <w:fldChar w:fldCharType="begin"/>
      </w:r>
      <w:r w:rsidR="00AC5BD9">
        <w:instrText xml:space="preserve"> REF _Ref526936776 \r \h </w:instrText>
      </w:r>
      <w:r w:rsidR="00AC5BD9">
        <w:fldChar w:fldCharType="separate"/>
      </w:r>
      <w:r w:rsidR="005F452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48" w:name="_Ref515815105"/>
      <w:bookmarkStart w:id="249" w:name="_Toc4442792"/>
      <w:r>
        <w:t>Versioned hierarchical strings</w:t>
      </w:r>
      <w:bookmarkEnd w:id="248"/>
      <w:bookmarkEnd w:id="249"/>
    </w:p>
    <w:p w14:paraId="0E475B79" w14:textId="017BF3D2"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F4528">
        <w:t>3.24.14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F4528">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41106B5" w:rsidR="004108B9" w:rsidRDefault="004108B9" w:rsidP="004108B9">
      <w:pPr>
        <w:pStyle w:val="Code"/>
      </w:pPr>
      <w:r>
        <w:t>{                                 # A result object (§</w:t>
      </w:r>
      <w:r>
        <w:fldChar w:fldCharType="begin"/>
      </w:r>
      <w:r>
        <w:instrText xml:space="preserve"> REF _Ref493350984 \r \h </w:instrText>
      </w:r>
      <w:r>
        <w:fldChar w:fldCharType="separate"/>
      </w:r>
      <w:r w:rsidR="005F4528">
        <w:t>3.24</w:t>
      </w:r>
      <w:r>
        <w:fldChar w:fldCharType="end"/>
      </w:r>
      <w:r>
        <w:t>).</w:t>
      </w:r>
    </w:p>
    <w:p w14:paraId="38CD9D1B" w14:textId="1BF7B53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F4528">
        <w:t>3.24.15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50" w:name="_Ref508798892"/>
      <w:bookmarkStart w:id="251" w:name="_Toc4442793"/>
      <w:r>
        <w:t>Object properties</w:t>
      </w:r>
      <w:bookmarkEnd w:id="250"/>
      <w:bookmarkEnd w:id="251"/>
    </w:p>
    <w:p w14:paraId="1C30B6EF" w14:textId="21EB91A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F4528">
        <w:t>3.14.11</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F4528">
        <w:t>3.42.11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52" w:name="_Ref508869720"/>
      <w:bookmarkStart w:id="253" w:name="_Toc4442794"/>
      <w:r>
        <w:t>Array properties</w:t>
      </w:r>
      <w:bookmarkEnd w:id="252"/>
      <w:bookmarkEnd w:id="253"/>
    </w:p>
    <w:p w14:paraId="28EB82AC" w14:textId="5479DEBF" w:rsidR="000308F0" w:rsidRDefault="000308F0" w:rsidP="000308F0">
      <w:pPr>
        <w:pStyle w:val="Heading3"/>
      </w:pPr>
      <w:bookmarkStart w:id="254" w:name="_Toc4442795"/>
      <w:r>
        <w:t>General</w:t>
      </w:r>
      <w:bookmarkEnd w:id="254"/>
    </w:p>
    <w:p w14:paraId="5EBAA746" w14:textId="4BF26FB5" w:rsidR="008F0C80" w:rsidRDefault="008F0C80" w:rsidP="008F0C80">
      <w:pPr>
        <w:rPr>
          <w:ins w:id="255" w:author="Laurence Golding" w:date="2019-03-26T16:53:00Z"/>
        </w:rPr>
      </w:pPr>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F452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F4528">
        <w:t>3.8.2</w:t>
      </w:r>
      <w:r w:rsidR="00DA0A5A">
        <w:fldChar w:fldCharType="end"/>
      </w:r>
      <w:r w:rsidRPr="008F0C80">
        <w:t>).</w:t>
      </w:r>
    </w:p>
    <w:p w14:paraId="2EB44015" w14:textId="451AFEB9" w:rsidR="00E523EE" w:rsidRDefault="00E523EE" w:rsidP="00E523EE">
      <w:pPr>
        <w:pStyle w:val="Heading3"/>
        <w:rPr>
          <w:ins w:id="256" w:author="Laurence Golding" w:date="2019-03-26T16:54:00Z"/>
        </w:rPr>
      </w:pPr>
      <w:ins w:id="257" w:author="Laurence Golding" w:date="2019-03-26T16:53:00Z">
        <w:r>
          <w:t>Default value</w:t>
        </w:r>
      </w:ins>
    </w:p>
    <w:p w14:paraId="37AAD932" w14:textId="7BFF8C57" w:rsidR="00E523EE" w:rsidRPr="00E523EE" w:rsidRDefault="00E523EE" w:rsidP="00E523EE">
      <w:ins w:id="258" w:author="Laurence Golding" w:date="2019-03-26T16:54:00Z">
        <w:r>
          <w:t xml:space="preserve">If an array-valued property is absent, it </w:t>
        </w:r>
        <w:r w:rsidRPr="00E523EE">
          <w:rPr>
            <w:b/>
          </w:rPr>
          <w:t>SHALL</w:t>
        </w:r>
        <w:r>
          <w:t xml:space="preserve"> default to an empty array unless the property’s description specifies otherwise.</w:t>
        </w:r>
      </w:ins>
    </w:p>
    <w:p w14:paraId="492BEB80" w14:textId="77777777" w:rsidR="000308F0" w:rsidRDefault="000308F0" w:rsidP="000308F0">
      <w:pPr>
        <w:pStyle w:val="Heading3"/>
      </w:pPr>
      <w:bookmarkStart w:id="259" w:name="_Ref493404799"/>
      <w:bookmarkStart w:id="260" w:name="_Toc4442796"/>
      <w:r>
        <w:t>Array properties with unique values</w:t>
      </w:r>
      <w:bookmarkEnd w:id="259"/>
      <w:bookmarkEnd w:id="260"/>
    </w:p>
    <w:p w14:paraId="125B0718" w14:textId="616F0D2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61" w:name="_Ref4056185"/>
      <w:bookmarkStart w:id="262" w:name="_Toc4442797"/>
      <w:r>
        <w:t>Array indices</w:t>
      </w:r>
      <w:bookmarkEnd w:id="261"/>
      <w:bookmarkEnd w:id="262"/>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63" w:name="_Ref493408960"/>
      <w:bookmarkStart w:id="264" w:name="_Toc4442798"/>
      <w:r>
        <w:t>Property bags</w:t>
      </w:r>
      <w:bookmarkEnd w:id="263"/>
      <w:bookmarkEnd w:id="264"/>
    </w:p>
    <w:p w14:paraId="394A6CDE" w14:textId="6ABA55FC" w:rsidR="00815787" w:rsidRDefault="00815787" w:rsidP="00815787">
      <w:pPr>
        <w:pStyle w:val="Heading3"/>
      </w:pPr>
      <w:bookmarkStart w:id="265" w:name="_Ref3471095"/>
      <w:bookmarkStart w:id="266" w:name="_Ref3473306"/>
      <w:bookmarkStart w:id="267" w:name="_Toc4442799"/>
      <w:r>
        <w:t>General</w:t>
      </w:r>
      <w:bookmarkEnd w:id="265"/>
      <w:bookmarkEnd w:id="266"/>
      <w:bookmarkEnd w:id="267"/>
    </w:p>
    <w:p w14:paraId="0C250E31" w14:textId="66DA3FB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F452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18254B0" w:rsidR="00EA1909" w:rsidRDefault="00EA1909" w:rsidP="00490AEA">
      <w:r>
        <w:lastRenderedPageBreak/>
        <w:t>The property names are hierarchical strings (</w:t>
      </w:r>
      <w:r w:rsidRPr="00AF1133">
        <w:t>§</w:t>
      </w:r>
      <w:r>
        <w:fldChar w:fldCharType="begin"/>
      </w:r>
      <w:r>
        <w:instrText xml:space="preserve"> REF _Ref514326061 \r \h </w:instrText>
      </w:r>
      <w:r>
        <w:fldChar w:fldCharType="separate"/>
      </w:r>
      <w:r w:rsidR="005F4528">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68" w:name="_Ref514325416"/>
      <w:bookmarkStart w:id="269" w:name="_Ref514325725"/>
      <w:bookmarkStart w:id="270" w:name="_Toc4442800"/>
      <w:r>
        <w:t>Tags</w:t>
      </w:r>
      <w:bookmarkEnd w:id="268"/>
      <w:bookmarkEnd w:id="269"/>
      <w:bookmarkEnd w:id="270"/>
    </w:p>
    <w:p w14:paraId="0765905B" w14:textId="2D9C6858" w:rsidR="00B501CE" w:rsidRPr="00B501CE" w:rsidRDefault="00B501CE" w:rsidP="00B501CE">
      <w:pPr>
        <w:pStyle w:val="Heading4"/>
      </w:pPr>
      <w:bookmarkStart w:id="271" w:name="_Ref4308693"/>
      <w:bookmarkStart w:id="272" w:name="_Toc4442801"/>
      <w:r>
        <w:t>General</w:t>
      </w:r>
      <w:bookmarkEnd w:id="271"/>
      <w:bookmarkEnd w:id="272"/>
    </w:p>
    <w:p w14:paraId="0F1BC690" w14:textId="2BF5641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7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F4528">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F4528">
        <w:t>3.5.4</w:t>
      </w:r>
      <w:r w:rsidR="00952DBF">
        <w:fldChar w:fldCharType="end"/>
      </w:r>
      <w:r w:rsidR="00952DBF">
        <w:t xml:space="preserve">) </w:t>
      </w:r>
      <w:r w:rsidRPr="001A344F">
        <w:t>strings</w:t>
      </w:r>
      <w:bookmarkEnd w:id="27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63709348" w:rsidR="00FA0920" w:rsidDel="00E523EE" w:rsidRDefault="00FA0920" w:rsidP="001A344F">
      <w:pPr>
        <w:rPr>
          <w:del w:id="274" w:author="Laurence Golding" w:date="2019-03-26T16:55:00Z"/>
        </w:rPr>
      </w:pPr>
      <w:del w:id="275" w:author="Laurence Golding" w:date="2019-03-26T16:55:00Z">
        <w:r w:rsidDel="00E523EE">
          <w:delText xml:space="preserve">If </w:delText>
        </w:r>
        <w:r w:rsidRPr="003B4231" w:rsidDel="00E523EE">
          <w:rPr>
            <w:rStyle w:val="CODEtemp"/>
          </w:rPr>
          <w:delText>tags</w:delText>
        </w:r>
        <w:r w:rsidDel="00E523EE">
          <w:delText xml:space="preserve"> is absent, it </w:delText>
        </w:r>
        <w:r w:rsidDel="00E523EE">
          <w:rPr>
            <w:b/>
          </w:rPr>
          <w:delText>SHALL</w:delText>
        </w:r>
        <w:r w:rsidDel="00E523EE">
          <w:delText xml:space="preserve"> default to an empty array.</w:delText>
        </w:r>
      </w:del>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2D5318E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F4528">
        <w:t>3.24</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76" w:name="_Toc4442802"/>
      <w:r>
        <w:t>Tag metadata</w:t>
      </w:r>
      <w:bookmarkEnd w:id="27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0521027A"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F452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7218E485" w:rsidR="004B43A1" w:rsidRDefault="004B43A1" w:rsidP="004B43A1">
      <w:pPr>
        <w:pStyle w:val="Code"/>
      </w:pPr>
      <w:r>
        <w:t>{                              # A result object (§</w:t>
      </w:r>
      <w:r>
        <w:fldChar w:fldCharType="begin"/>
      </w:r>
      <w:r>
        <w:instrText xml:space="preserve"> REF _Ref493350984 \r \h  \* MERGEFORMAT </w:instrText>
      </w:r>
      <w:r>
        <w:fldChar w:fldCharType="separate"/>
      </w:r>
      <w:r w:rsidR="005F4528">
        <w:t>3.24</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69FCC910" w:rsidR="00D01390" w:rsidRDefault="00D01390" w:rsidP="00164541">
      <w:pPr>
        <w:pStyle w:val="Code"/>
      </w:pPr>
      <w:r>
        <w:t>{                              # A run object (§</w:t>
      </w:r>
      <w:r>
        <w:fldChar w:fldCharType="begin"/>
      </w:r>
      <w:r>
        <w:instrText xml:space="preserve"> REF _Ref493349997 \r \h </w:instrText>
      </w:r>
      <w:r>
        <w:fldChar w:fldCharType="separate"/>
      </w:r>
      <w:r w:rsidR="005F4528">
        <w:t>3.14</w:t>
      </w:r>
      <w:r>
        <w:fldChar w:fldCharType="end"/>
      </w:r>
      <w:r>
        <w:t>).</w:t>
      </w:r>
    </w:p>
    <w:p w14:paraId="0249F15F" w14:textId="77777777" w:rsidR="00D01390" w:rsidRDefault="00D01390" w:rsidP="00164541">
      <w:pPr>
        <w:pStyle w:val="Code"/>
      </w:pPr>
      <w:r>
        <w:t xml:space="preserve">  "results": [</w:t>
      </w:r>
    </w:p>
    <w:p w14:paraId="44515839" w14:textId="05890292" w:rsidR="00164541" w:rsidRDefault="00D01390" w:rsidP="00164541">
      <w:pPr>
        <w:pStyle w:val="Code"/>
      </w:pPr>
      <w:r>
        <w:lastRenderedPageBreak/>
        <w:t xml:space="preserve">    </w:t>
      </w:r>
      <w:r w:rsidR="00164541">
        <w:t>{                          # A result object (§</w:t>
      </w:r>
      <w:r w:rsidR="00164541">
        <w:fldChar w:fldCharType="begin"/>
      </w:r>
      <w:r w:rsidR="00164541">
        <w:instrText xml:space="preserve"> REF _Ref493350984 \r \h  \* MERGEFORMAT </w:instrText>
      </w:r>
      <w:r w:rsidR="00164541">
        <w:fldChar w:fldCharType="separate"/>
      </w:r>
      <w:r w:rsidR="005F4528">
        <w:t>3.24</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77" w:name="_Ref493413701"/>
      <w:bookmarkStart w:id="278" w:name="_Ref493413744"/>
      <w:bookmarkStart w:id="279" w:name="_Toc4442803"/>
      <w:r>
        <w:t>Date/time properties</w:t>
      </w:r>
      <w:bookmarkEnd w:id="277"/>
      <w:bookmarkEnd w:id="278"/>
      <w:bookmarkEnd w:id="279"/>
    </w:p>
    <w:p w14:paraId="33510EF1" w14:textId="743459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8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855484D" w:rsidR="00485F6A" w:rsidRDefault="00485F6A" w:rsidP="00A14EA3">
      <w:r>
        <w:t>The time components of date/time-valued properties in property bags (§</w:t>
      </w:r>
      <w:r>
        <w:fldChar w:fldCharType="begin"/>
      </w:r>
      <w:r>
        <w:instrText xml:space="preserve"> REF _Ref493408960 \r \h </w:instrText>
      </w:r>
      <w:r>
        <w:fldChar w:fldCharType="separate"/>
      </w:r>
      <w:r w:rsidR="005F452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80"/>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281" w:name="_Ref530232021"/>
      <w:bookmarkStart w:id="282" w:name="_Toc4442804"/>
      <w:r>
        <w:lastRenderedPageBreak/>
        <w:t>URI-valued properties</w:t>
      </w:r>
      <w:bookmarkEnd w:id="281"/>
      <w:bookmarkEnd w:id="282"/>
    </w:p>
    <w:p w14:paraId="62EF182C" w14:textId="7EBBAB7A" w:rsidR="00D55684" w:rsidRDefault="00D55684" w:rsidP="00D55684">
      <w:pPr>
        <w:pStyle w:val="Heading3"/>
      </w:pPr>
      <w:bookmarkStart w:id="283" w:name="_Ref534814172"/>
      <w:bookmarkStart w:id="284" w:name="_Toc4442805"/>
      <w:r>
        <w:t>General</w:t>
      </w:r>
      <w:bookmarkEnd w:id="283"/>
      <w:bookmarkEnd w:id="284"/>
    </w:p>
    <w:p w14:paraId="3EA3A765" w14:textId="4703485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3FAD67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02A185"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85" w:name="_Toc4442806"/>
      <w:r>
        <w:t>URIs that use the file scheme</w:t>
      </w:r>
      <w:bookmarkEnd w:id="285"/>
    </w:p>
    <w:p w14:paraId="2A404ABE" w14:textId="64FB42A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163A057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286" w:name="_Ref3470788"/>
      <w:bookmarkStart w:id="287" w:name="_Toc4442807"/>
      <w:r>
        <w:t>URIs that use the sarif scheme</w:t>
      </w:r>
      <w:bookmarkEnd w:id="286"/>
      <w:bookmarkEnd w:id="287"/>
    </w:p>
    <w:p w14:paraId="05851C9E" w14:textId="488F192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F4528">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20A8840F"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5F4528">
        <w:t>3.13.5</w:t>
      </w:r>
      <w:r w:rsidR="00A632A2">
        <w:fldChar w:fldCharType="end"/>
      </w:r>
      <w:r>
        <w:t>) at the root of the log file.</w:t>
      </w:r>
    </w:p>
    <w:p w14:paraId="5FDDB88B" w14:textId="447B8639" w:rsidR="00D55684" w:rsidRDefault="00D55684" w:rsidP="00D55684">
      <w:pPr>
        <w:pStyle w:val="Heading3"/>
      </w:pPr>
      <w:bookmarkStart w:id="288" w:name="_Toc4442808"/>
      <w:r>
        <w:t>Internationalized Resource Identifiers (IRIs)</w:t>
      </w:r>
      <w:bookmarkEnd w:id="288"/>
    </w:p>
    <w:p w14:paraId="51D90CB3" w14:textId="4D417D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47EE6C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89" w:name="_Ref493426052"/>
      <w:bookmarkStart w:id="290" w:name="_Ref508814664"/>
      <w:bookmarkStart w:id="291" w:name="_Toc4442809"/>
      <w:r>
        <w:t>m</w:t>
      </w:r>
      <w:r w:rsidR="00815787">
        <w:t xml:space="preserve">essage </w:t>
      </w:r>
      <w:bookmarkEnd w:id="289"/>
      <w:r>
        <w:t>object</w:t>
      </w:r>
      <w:bookmarkEnd w:id="290"/>
      <w:bookmarkEnd w:id="291"/>
    </w:p>
    <w:p w14:paraId="0A758B59" w14:textId="372BB610" w:rsidR="00354823" w:rsidRPr="00354823" w:rsidRDefault="00354823" w:rsidP="00354823">
      <w:pPr>
        <w:pStyle w:val="Heading3"/>
      </w:pPr>
      <w:bookmarkStart w:id="292" w:name="_Toc4442810"/>
      <w:r>
        <w:t>General</w:t>
      </w:r>
      <w:bookmarkEnd w:id="29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6957673"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F4528">
        <w:t>3.11.3</w:t>
      </w:r>
      <w:r w:rsidR="00315546">
        <w:fldChar w:fldCharType="end"/>
      </w:r>
      <w:r w:rsidR="00BD4C74">
        <w:t>)</w:t>
      </w:r>
      <w:r>
        <w:t>.</w:t>
      </w:r>
    </w:p>
    <w:p w14:paraId="52F0962E" w14:textId="3B140EFA"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F4528">
        <w:t>3.11.4</w:t>
      </w:r>
      <w:r w:rsidR="00315546">
        <w:fldChar w:fldCharType="end"/>
      </w:r>
      <w:r w:rsidR="00315546">
        <w:t>)</w:t>
      </w:r>
      <w:r w:rsidRPr="007D1B39">
        <w:t>.</w:t>
      </w:r>
    </w:p>
    <w:p w14:paraId="72BE4F6E" w14:textId="1585088A"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F4528">
        <w:t>3.11.5</w:t>
      </w:r>
      <w:r w:rsidR="00315546">
        <w:fldChar w:fldCharType="end"/>
      </w:r>
      <w:r w:rsidR="00315546">
        <w:t>)</w:t>
      </w:r>
      <w:r w:rsidRPr="007D1B39">
        <w:t>.</w:t>
      </w:r>
    </w:p>
    <w:p w14:paraId="79A4CB7F" w14:textId="7DFD433D"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5F4528">
        <w:t>3.11.6</w:t>
      </w:r>
      <w:r>
        <w:fldChar w:fldCharType="end"/>
      </w:r>
      <w:r>
        <w:t>).</w:t>
      </w:r>
    </w:p>
    <w:p w14:paraId="224C0855" w14:textId="11A3DAA8" w:rsidR="00BD4C74" w:rsidRDefault="00BD4C74" w:rsidP="00BD4C74">
      <w:pPr>
        <w:pStyle w:val="Heading3"/>
      </w:pPr>
      <w:bookmarkStart w:id="293" w:name="_Toc4442811"/>
      <w:r>
        <w:t>Constraints</w:t>
      </w:r>
      <w:bookmarkEnd w:id="293"/>
    </w:p>
    <w:p w14:paraId="560822EA" w14:textId="3500E8CC"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5F452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94" w:name="_Ref503354593"/>
      <w:bookmarkStart w:id="295" w:name="_Toc4442812"/>
      <w:r>
        <w:t>Plain text messages</w:t>
      </w:r>
      <w:bookmarkEnd w:id="294"/>
      <w:bookmarkEnd w:id="29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B2D497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F4528">
        <w:t>3.11.5</w:t>
      </w:r>
      <w:r>
        <w:fldChar w:fldCharType="end"/>
      </w:r>
      <w:r>
        <w:t>) and embedded links (§</w:t>
      </w:r>
      <w:r>
        <w:fldChar w:fldCharType="begin"/>
      </w:r>
      <w:r>
        <w:instrText xml:space="preserve"> REF _Ref508810900 \r \h </w:instrText>
      </w:r>
      <w:r>
        <w:fldChar w:fldCharType="separate"/>
      </w:r>
      <w:r w:rsidR="005F452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96" w:name="_Ref503354606"/>
      <w:bookmarkStart w:id="297" w:name="_Toc4442813"/>
      <w:r>
        <w:t>Formatted</w:t>
      </w:r>
      <w:r w:rsidR="00A4123E">
        <w:t xml:space="preserve"> messages</w:t>
      </w:r>
      <w:bookmarkEnd w:id="296"/>
      <w:bookmarkEnd w:id="297"/>
    </w:p>
    <w:p w14:paraId="78C77DEB" w14:textId="06212753" w:rsidR="00675C8D" w:rsidRPr="00675C8D" w:rsidRDefault="00675C8D" w:rsidP="00675C8D">
      <w:pPr>
        <w:pStyle w:val="Heading4"/>
      </w:pPr>
      <w:bookmarkStart w:id="298" w:name="_Toc4442814"/>
      <w:r>
        <w:t>General</w:t>
      </w:r>
      <w:bookmarkEnd w:id="298"/>
    </w:p>
    <w:p w14:paraId="45F56986" w14:textId="0633DF6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F452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F4528">
        <w:t>3.11.6</w:t>
      </w:r>
      <w:r w:rsidR="0085499B">
        <w:fldChar w:fldCharType="end"/>
      </w:r>
      <w:r w:rsidR="0085499B">
        <w:t>).</w:t>
      </w:r>
    </w:p>
    <w:p w14:paraId="1BFC46D5" w14:textId="2F2C38B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99" w:name="_Ref503355198"/>
      <w:bookmarkStart w:id="300" w:name="_Toc4442815"/>
      <w:r>
        <w:t>Security implications</w:t>
      </w:r>
      <w:bookmarkEnd w:id="299"/>
      <w:bookmarkEnd w:id="30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E883BB7"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B67ABA7"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01" w:name="_Ref508810893"/>
      <w:bookmarkStart w:id="302" w:name="_Toc4442816"/>
      <w:bookmarkStart w:id="303" w:name="_Ref503352567"/>
      <w:r>
        <w:t>Messages with placeholders</w:t>
      </w:r>
      <w:bookmarkEnd w:id="301"/>
      <w:bookmarkEnd w:id="30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BD2185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F4528">
        <w:t>3.11.11</w:t>
      </w:r>
      <w:r>
        <w:fldChar w:fldCharType="end"/>
      </w:r>
      <w:r>
        <w:t>).</w:t>
      </w:r>
    </w:p>
    <w:p w14:paraId="5BF7BEF4" w14:textId="2626CE1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F4528">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0B1F33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F452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294087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F4528">
        <w:t>3.14</w:t>
      </w:r>
      <w:r>
        <w:fldChar w:fldCharType="end"/>
      </w:r>
      <w:r>
        <w:t>).</w:t>
      </w:r>
    </w:p>
    <w:p w14:paraId="2D82F457" w14:textId="4C2E65D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F4528">
        <w:t>3.14.15</w:t>
      </w:r>
      <w:r>
        <w:fldChar w:fldCharType="end"/>
      </w:r>
      <w:r>
        <w:t>.</w:t>
      </w:r>
    </w:p>
    <w:p w14:paraId="13E475FD" w14:textId="0AD47CAF"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3E8F3038" w14:textId="24D34D1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F4528">
        <w:t>3.24.5</w:t>
      </w:r>
      <w:r>
        <w:fldChar w:fldCharType="end"/>
      </w:r>
      <w:r>
        <w:t>.</w:t>
      </w:r>
    </w:p>
    <w:p w14:paraId="1639AEDC" w14:textId="5388041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F4528">
        <w:t>3.24.11</w:t>
      </w:r>
      <w:r>
        <w:fldChar w:fldCharType="end"/>
      </w:r>
      <w:r>
        <w:t>.</w:t>
      </w:r>
    </w:p>
    <w:p w14:paraId="3DF5F195" w14:textId="7FC3E62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F4528">
        <w:t>3.11.8</w:t>
      </w:r>
      <w:r>
        <w:fldChar w:fldCharType="end"/>
      </w:r>
      <w:r>
        <w:t>.</w:t>
      </w:r>
    </w:p>
    <w:p w14:paraId="1F41BBCB" w14:textId="41DBCA2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F452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04" w:name="_Ref508810900"/>
      <w:bookmarkStart w:id="305" w:name="_Toc4442817"/>
      <w:r>
        <w:t>Messages with e</w:t>
      </w:r>
      <w:r w:rsidR="00A4123E">
        <w:t>mbedded links</w:t>
      </w:r>
      <w:bookmarkEnd w:id="303"/>
      <w:bookmarkEnd w:id="304"/>
      <w:bookmarkEnd w:id="305"/>
    </w:p>
    <w:p w14:paraId="039E6FD3" w14:textId="7C9A892F"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F4528">
        <w:t>3.24</w:t>
      </w:r>
      <w:r w:rsidR="00360983">
        <w:fldChar w:fldCharType="end"/>
      </w:r>
      <w:r w:rsidR="006B7822">
        <w:t>)</w:t>
      </w:r>
      <w:r w:rsidR="002957C4">
        <w:t>. We refer to these links as “embedded links”.</w:t>
      </w:r>
    </w:p>
    <w:p w14:paraId="2E75A42E" w14:textId="42FD9A6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F452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7E20614" w:rsidR="002957C4" w:rsidRDefault="00424AAB" w:rsidP="002957C4">
      <w:r>
        <w:t>Within a plain text message (§</w:t>
      </w:r>
      <w:r>
        <w:fldChar w:fldCharType="begin"/>
      </w:r>
      <w:r>
        <w:instrText xml:space="preserve"> REF _Ref503354593 \r \h </w:instrText>
      </w:r>
      <w:r>
        <w:fldChar w:fldCharType="separate"/>
      </w:r>
      <w:r w:rsidR="005F452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510166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9BCA943"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F4528">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F4528">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306" w:name="_Ref508812963"/>
      <w:bookmarkStart w:id="307" w:name="_Ref4242083"/>
      <w:bookmarkStart w:id="308" w:name="_Toc4442818"/>
      <w:bookmarkStart w:id="309" w:name="_Hlk4660327"/>
      <w:bookmarkStart w:id="310" w:name="_Ref493337542"/>
      <w:r>
        <w:t xml:space="preserve">Message string </w:t>
      </w:r>
      <w:bookmarkEnd w:id="306"/>
      <w:r w:rsidR="00A00B41">
        <w:t>lookup</w:t>
      </w:r>
      <w:bookmarkEnd w:id="307"/>
      <w:bookmarkEnd w:id="308"/>
    </w:p>
    <w:p w14:paraId="2DC31705" w14:textId="59B036A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F4528">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F4528">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168A1CDE" w:rsidR="000A6828" w:rsidRDefault="000A6828" w:rsidP="000A6828">
      <w:pPr>
        <w:rPr>
          <w:ins w:id="311" w:author="Laurence Golding" w:date="2019-03-28T09:57:00Z"/>
        </w:rPr>
      </w:pPr>
      <w:r>
        <w:t>When a SARIF consumer needs to locate a message string</w:t>
      </w:r>
      <w:del w:id="312" w:author="Laurence Golding" w:date="2019-03-28T10:13:00Z">
        <w:r w:rsidDel="00CF7E53">
          <w:delText xml:space="preserve"> for the run’s declared language</w:delText>
        </w:r>
      </w:del>
      <w:r>
        <w:t xml:space="preserv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69FDC583" w:rsidR="007C686C" w:rsidRDefault="007C686C" w:rsidP="000A6828">
      <w:ins w:id="313" w:author="Laurence Golding" w:date="2019-03-28T09:57:00Z">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ins>
      <w:ins w:id="314" w:author="Laurence Golding" w:date="2019-03-28T09:58:00Z">
        <w:r w:rsidR="00CF7E53">
          <w:t>(§</w:t>
        </w:r>
      </w:ins>
      <w:ins w:id="315" w:author="Laurence Golding" w:date="2019-03-28T09:59:00Z">
        <w:r w:rsidR="00CF7E53">
          <w:fldChar w:fldCharType="begin"/>
        </w:r>
        <w:r w:rsidR="00CF7E53">
          <w:instrText xml:space="preserve"> REF _Ref3663078 \r \h </w:instrText>
        </w:r>
      </w:ins>
      <w:r w:rsidR="00CF7E53">
        <w:fldChar w:fldCharType="separate"/>
      </w:r>
      <w:ins w:id="316" w:author="Laurence Golding" w:date="2019-03-28T09:59:00Z">
        <w:r w:rsidR="00CF7E53">
          <w:t>3.18</w:t>
        </w:r>
        <w:r w:rsidR="00CF7E53">
          <w:fldChar w:fldCharType="end"/>
        </w:r>
      </w:ins>
      <w:ins w:id="317" w:author="Laurence Golding" w:date="2019-03-28T09:58:00Z">
        <w:r w:rsidR="00CF7E53">
          <w:t xml:space="preserve">) </w:t>
        </w:r>
      </w:ins>
      <w:ins w:id="318" w:author="Laurence Golding" w:date="2019-03-28T09:57:00Z">
        <w:r w:rsidR="00CF7E53">
          <w:t xml:space="preserve">which we refer to as </w:t>
        </w:r>
        <w:r w:rsidR="00CF7E53" w:rsidRPr="00CF7E53">
          <w:rPr>
            <w:rStyle w:val="CODEtemp"/>
          </w:rPr>
          <w:t>theComponent</w:t>
        </w:r>
        <w:r w:rsidR="00CF7E53">
          <w:t xml:space="preserve">. If the </w:t>
        </w:r>
      </w:ins>
      <w:ins w:id="319" w:author="Laurence Golding" w:date="2019-03-28T09:58:00Z">
        <w:r w:rsidR="00CF7E53">
          <w:t>SARIF consumer is displaying messages in the language specified by theRun.language</w:t>
        </w:r>
      </w:ins>
      <w:ins w:id="320" w:author="Laurence Golding" w:date="2019-03-28T09:59:00Z">
        <w:r w:rsidR="00CF7E53">
          <w:t xml:space="preserve"> (§</w:t>
        </w:r>
        <w:r w:rsidR="00CF7E53">
          <w:fldChar w:fldCharType="begin"/>
        </w:r>
        <w:r w:rsidR="00CF7E53">
          <w:instrText xml:space="preserve"> REF _Ref4659591 \r \h </w:instrText>
        </w:r>
      </w:ins>
      <w:r w:rsidR="00CF7E53">
        <w:fldChar w:fldCharType="separate"/>
      </w:r>
      <w:ins w:id="321" w:author="Laurence Golding" w:date="2019-03-28T09:59:00Z">
        <w:r w:rsidR="00CF7E53">
          <w:t>3.14.7</w:t>
        </w:r>
        <w:r w:rsidR="00CF7E53">
          <w:fldChar w:fldCharType="end"/>
        </w:r>
        <w:r w:rsidR="00CF7E53">
          <w:t>)</w:t>
        </w:r>
      </w:ins>
      <w:ins w:id="322" w:author="Laurence Golding" w:date="2019-03-28T09:58:00Z">
        <w:r w:rsidR="00CF7E53">
          <w:t xml:space="preserve">, then </w:t>
        </w:r>
        <w:r w:rsidR="00CF7E53" w:rsidRPr="00CF7E53">
          <w:rPr>
            <w:rStyle w:val="CODEtemp"/>
          </w:rPr>
          <w:t>theComponent</w:t>
        </w:r>
        <w:r w:rsidR="00CF7E53">
          <w:t xml:space="preserve"> is </w:t>
        </w:r>
      </w:ins>
      <w:ins w:id="323" w:author="Laurence Golding" w:date="2019-03-28T09:59:00Z">
        <w:r w:rsidR="00CF7E53">
          <w:t>the tool component that defines the message. I</w:t>
        </w:r>
      </w:ins>
      <w:ins w:id="324" w:author="Laurence Golding" w:date="2019-03-28T10:00:00Z">
        <w:r w:rsidR="00CF7E53">
          <w:t>f the consumer is displaying messages in any other language – in which case a translation (§</w:t>
        </w:r>
      </w:ins>
      <w:ins w:id="325" w:author="Laurence Golding" w:date="2019-03-28T10:01:00Z">
        <w:r w:rsidR="00CF7E53">
          <w:fldChar w:fldCharType="begin"/>
        </w:r>
        <w:r w:rsidR="00CF7E53">
          <w:instrText xml:space="preserve"> REF _Ref4572683 \r \h </w:instrText>
        </w:r>
      </w:ins>
      <w:r w:rsidR="00CF7E53">
        <w:fldChar w:fldCharType="separate"/>
      </w:r>
      <w:ins w:id="326" w:author="Laurence Golding" w:date="2019-03-28T10:01:00Z">
        <w:r w:rsidR="00CF7E53">
          <w:t>3.18.3</w:t>
        </w:r>
        <w:r w:rsidR="00CF7E53">
          <w:fldChar w:fldCharType="end"/>
        </w:r>
      </w:ins>
      <w:ins w:id="327" w:author="Laurence Golding" w:date="2019-03-28T10:00:00Z">
        <w:r w:rsidR="00CF7E53">
          <w:t xml:space="preserve">) is in use – then </w:t>
        </w:r>
        <w:r w:rsidR="00CF7E53" w:rsidRPr="00CF7E53">
          <w:rPr>
            <w:rStyle w:val="CODEtemp"/>
          </w:rPr>
          <w:t>theComponent</w:t>
        </w:r>
        <w:r w:rsidR="00CF7E53">
          <w:t xml:space="preserve"> is the tool component that contains the translation.</w:t>
        </w:r>
      </w:ins>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9AB0527"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5F4528">
        <w:t>3.11.9</w:t>
      </w:r>
      <w:r w:rsidR="00954A7F">
        <w:fldChar w:fldCharType="end"/>
      </w:r>
      <w:r w:rsidR="00954A7F">
        <w:t xml:space="preserve">) </w:t>
      </w:r>
      <w:r>
        <w:t>is present, use its value.</w:t>
      </w:r>
    </w:p>
    <w:p w14:paraId="1CF2F1DD" w14:textId="6EC03178"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5F4528">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5F4528">
        <w:t>3.18.17</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5F4528">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5F4528">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6A82D18"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5F4528">
        <w:t>3.12.2</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EA540C">
      <w:pPr>
        <w:pStyle w:val="ListParagraph"/>
        <w:numPr>
          <w:ilvl w:val="0"/>
          <w:numId w:val="49"/>
        </w:numPr>
        <w:rPr>
          <w:ins w:id="328" w:author="Laurence Golding" w:date="2019-03-28T09:48:00Z"/>
        </w:rPr>
      </w:pPr>
      <w:r>
        <w:t>Otherwise, the string lookup procedure fails</w:t>
      </w:r>
      <w:r w:rsidR="00C00D1C">
        <w:t xml:space="preserve"> (which means that the SARIF log file is invalid)</w:t>
      </w:r>
      <w:r>
        <w:t>.</w:t>
      </w:r>
    </w:p>
    <w:p w14:paraId="6598FD2A" w14:textId="70A2B403" w:rsidR="007C686C" w:rsidRDefault="007C686C" w:rsidP="007C686C">
      <w:pPr>
        <w:rPr>
          <w:ins w:id="329" w:author="Laurence Golding" w:date="2019-03-28T10:06:00Z"/>
        </w:rPr>
      </w:pPr>
      <w:ins w:id="330" w:author="Laurence Golding" w:date="2019-03-28T09:50:00Z">
        <w:r>
          <w:t>If the</w:t>
        </w:r>
      </w:ins>
      <w:ins w:id="331" w:author="Laurence Golding" w:date="2019-03-28T09:48:00Z">
        <w:r>
          <w:t xml:space="preserve"> </w:t>
        </w:r>
        <w:r w:rsidRPr="007C686C">
          <w:rPr>
            <w:rStyle w:val="CODEtemp"/>
          </w:rPr>
          <w:t>message</w:t>
        </w:r>
        <w:r>
          <w:t xml:space="preserve"> object occur</w:t>
        </w:r>
      </w:ins>
      <w:ins w:id="332" w:author="Laurence Golding" w:date="2019-03-28T09:50:00Z">
        <w:r>
          <w:t>s</w:t>
        </w:r>
      </w:ins>
      <w:ins w:id="333" w:author="Laurence Golding" w:date="2019-03-28T09:48:00Z">
        <w:r>
          <w:t xml:space="preserve"> as </w:t>
        </w:r>
      </w:ins>
      <w:ins w:id="334" w:author="Laurence Golding" w:date="2019-03-28T10:02:00Z">
        <w:r w:rsidR="00CF7E53">
          <w:t xml:space="preserve">the </w:t>
        </w:r>
      </w:ins>
      <w:ins w:id="335" w:author="Laurence Golding" w:date="2019-03-28T09:48:00Z">
        <w:r>
          <w:t xml:space="preserve">value of </w:t>
        </w:r>
        <w:r w:rsidRPr="007C686C">
          <w:rPr>
            <w:rStyle w:val="CODEtemp"/>
          </w:rPr>
          <w:t>result.message</w:t>
        </w:r>
        <w:r>
          <w:t xml:space="preserve"> </w:t>
        </w:r>
      </w:ins>
      <w:ins w:id="336" w:author="Laurence Golding" w:date="2019-03-28T09:49:00Z">
        <w:r>
          <w:t>(§</w:t>
        </w:r>
      </w:ins>
      <w:ins w:id="337" w:author="Laurence Golding" w:date="2019-03-28T10:03:00Z">
        <w:r w:rsidR="00CF7E53">
          <w:fldChar w:fldCharType="begin"/>
        </w:r>
        <w:r w:rsidR="00CF7E53">
          <w:instrText xml:space="preserve"> REF _Ref493426628 \r \h </w:instrText>
        </w:r>
      </w:ins>
      <w:r w:rsidR="00CF7E53">
        <w:fldChar w:fldCharType="separate"/>
      </w:r>
      <w:ins w:id="338" w:author="Laurence Golding" w:date="2019-03-28T10:03:00Z">
        <w:r w:rsidR="00CF7E53">
          <w:t>3.25.10</w:t>
        </w:r>
        <w:r w:rsidR="00CF7E53">
          <w:fldChar w:fldCharType="end"/>
        </w:r>
      </w:ins>
      <w:ins w:id="339" w:author="Laurence Golding" w:date="2019-03-28T09:49:00Z">
        <w:r>
          <w:t>)</w:t>
        </w:r>
      </w:ins>
      <w:ins w:id="340" w:author="Laurence Golding" w:date="2019-03-28T09:55:00Z">
        <w:r>
          <w:t xml:space="preserve">, then </w:t>
        </w:r>
        <w:r w:rsidRPr="00CF7E53">
          <w:rPr>
            <w:rStyle w:val="CODEtemp"/>
          </w:rPr>
          <w:t>messageId</w:t>
        </w:r>
        <w:r>
          <w:t xml:space="preserve"> should be looked up first in </w:t>
        </w:r>
        <w:r w:rsidRPr="007C686C">
          <w:rPr>
            <w:rStyle w:val="CODEtemp"/>
          </w:rPr>
          <w:t>theRule.messageStrings</w:t>
        </w:r>
        <w:r>
          <w:t xml:space="preserve"> (</w:t>
        </w:r>
      </w:ins>
      <w:ins w:id="341" w:author="Laurence Golding" w:date="2019-03-28T10:05:00Z">
        <w:r w:rsidR="00CF7E53">
          <w:t>§</w:t>
        </w:r>
        <w:r w:rsidR="00CF7E53">
          <w:fldChar w:fldCharType="begin"/>
        </w:r>
        <w:r w:rsidR="00CF7E53">
          <w:instrText xml:space="preserve"> REF _Ref493345139 \r \h </w:instrText>
        </w:r>
      </w:ins>
      <w:r w:rsidR="00CF7E53">
        <w:fldChar w:fldCharType="separate"/>
      </w:r>
      <w:ins w:id="342" w:author="Laurence Golding" w:date="2019-03-28T10:05:00Z">
        <w:r w:rsidR="00CF7E53">
          <w:t>3.43.11</w:t>
        </w:r>
        <w:r w:rsidR="00CF7E53">
          <w:fldChar w:fldCharType="end"/>
        </w:r>
      </w:ins>
      <w:ins w:id="343" w:author="Laurence Golding" w:date="2019-03-28T09:55:00Z">
        <w:r>
          <w:t>)</w:t>
        </w:r>
      </w:ins>
      <w:ins w:id="344" w:author="Laurence Golding" w:date="2019-03-28T10:02:00Z">
        <w:r w:rsidR="00CF7E53">
          <w:t xml:space="preserve">, where </w:t>
        </w:r>
        <w:r w:rsidR="00CF7E53" w:rsidRPr="00CF7E53">
          <w:rPr>
            <w:rStyle w:val="CODEtemp"/>
          </w:rPr>
          <w:t>theRule</w:t>
        </w:r>
        <w:r w:rsidR="00CF7E53">
          <w:t xml:space="preserve"> is </w:t>
        </w:r>
      </w:ins>
      <w:ins w:id="345" w:author="Laurence Golding" w:date="2019-03-28T10:05:00Z">
        <w:r w:rsidR="00CF7E53">
          <w:t>a</w:t>
        </w:r>
      </w:ins>
      <w:ins w:id="346" w:author="Laurence Golding" w:date="2019-03-28T10:02:00Z">
        <w:r w:rsidR="00CF7E53">
          <w:t xml:space="preserve"> </w:t>
        </w:r>
      </w:ins>
      <w:ins w:id="347" w:author="Laurence Golding" w:date="2019-03-28T10:03:00Z">
        <w:r w:rsidR="00CF7E53" w:rsidRPr="00CF7E53">
          <w:rPr>
            <w:rStyle w:val="CODEtemp"/>
          </w:rPr>
          <w:t>reportingDescriptor</w:t>
        </w:r>
      </w:ins>
      <w:ins w:id="348" w:author="Laurence Golding" w:date="2019-03-28T10:02:00Z">
        <w:r w:rsidR="00CF7E53">
          <w:t xml:space="preserve"> object</w:t>
        </w:r>
      </w:ins>
      <w:ins w:id="349" w:author="Laurence Golding" w:date="2019-03-28T10:04:00Z">
        <w:r w:rsidR="00CF7E53">
          <w:t xml:space="preserve"> (</w:t>
        </w:r>
      </w:ins>
      <w:ins w:id="350" w:author="Laurence Golding" w:date="2019-03-28T10:05:00Z">
        <w:r w:rsidR="00CF7E53">
          <w:t>§</w:t>
        </w:r>
        <w:r w:rsidR="00CF7E53">
          <w:fldChar w:fldCharType="begin"/>
        </w:r>
        <w:r w:rsidR="00CF7E53">
          <w:instrText xml:space="preserve"> REF _Ref493407996 \r \h </w:instrText>
        </w:r>
      </w:ins>
      <w:r w:rsidR="00CF7E53">
        <w:fldChar w:fldCharType="separate"/>
      </w:r>
      <w:ins w:id="351" w:author="Laurence Golding" w:date="2019-03-28T10:05:00Z">
        <w:r w:rsidR="00CF7E53">
          <w:t>3.43</w:t>
        </w:r>
        <w:r w:rsidR="00CF7E53">
          <w:fldChar w:fldCharType="end"/>
        </w:r>
      </w:ins>
      <w:ins w:id="352" w:author="Laurence Golding" w:date="2019-03-28T10:04:00Z">
        <w:r w:rsidR="00CF7E53">
          <w:t>),</w:t>
        </w:r>
      </w:ins>
      <w:ins w:id="353" w:author="Laurence Golding" w:date="2019-03-28T10:02:00Z">
        <w:r w:rsidR="00CF7E53">
          <w:t xml:space="preserve"> an element of </w:t>
        </w:r>
        <w:r w:rsidR="00CF7E53" w:rsidRPr="00CF7E53">
          <w:rPr>
            <w:rStyle w:val="CODEtemp"/>
          </w:rPr>
          <w:t>theComponent.rules</w:t>
        </w:r>
      </w:ins>
      <w:ins w:id="354" w:author="Laurence Golding" w:date="2019-03-28T10:04:00Z">
        <w:r w:rsidR="00CF7E53">
          <w:t xml:space="preserve"> (</w:t>
        </w:r>
      </w:ins>
      <w:ins w:id="355" w:author="Laurence Golding" w:date="2019-03-28T10:05:00Z">
        <w:r w:rsidR="00CF7E53">
          <w:t>§</w:t>
        </w:r>
        <w:r w:rsidR="00CF7E53">
          <w:fldChar w:fldCharType="begin"/>
        </w:r>
        <w:r w:rsidR="00CF7E53">
          <w:instrText xml:space="preserve"> REF _Ref3899090 \r \h </w:instrText>
        </w:r>
      </w:ins>
      <w:r w:rsidR="00CF7E53">
        <w:fldChar w:fldCharType="separate"/>
      </w:r>
      <w:ins w:id="356" w:author="Laurence Golding" w:date="2019-03-28T10:05:00Z">
        <w:r w:rsidR="00CF7E53">
          <w:t>3.18.21</w:t>
        </w:r>
        <w:r w:rsidR="00CF7E53">
          <w:fldChar w:fldCharType="end"/>
        </w:r>
      </w:ins>
      <w:ins w:id="357" w:author="Laurence Golding" w:date="2019-03-28T10:04:00Z">
        <w:r w:rsidR="00CF7E53">
          <w:t xml:space="preserve">), which defines </w:t>
        </w:r>
      </w:ins>
      <w:ins w:id="358" w:author="Laurence Golding" w:date="2019-03-28T10:05:00Z">
        <w:r w:rsidR="00CF7E53">
          <w:t xml:space="preserve">the </w:t>
        </w:r>
      </w:ins>
      <w:ins w:id="359" w:author="Laurence Golding" w:date="2019-03-28T10:06:00Z">
        <w:r w:rsidR="00CF7E53">
          <w:t>rule that was violated by this result</w:t>
        </w:r>
      </w:ins>
      <w:ins w:id="360" w:author="Laurence Golding" w:date="2019-03-28T10:02:00Z">
        <w:r w:rsidR="00CF7E53">
          <w:t>.</w:t>
        </w:r>
      </w:ins>
      <w:ins w:id="361" w:author="Laurence Golding" w:date="2019-03-28T09:56:00Z">
        <w:r>
          <w:t xml:space="preserve"> </w:t>
        </w:r>
      </w:ins>
      <w:ins w:id="362" w:author="Laurence Golding" w:date="2019-03-28T10:03:00Z">
        <w:r w:rsidR="00CF7E53">
          <w:t>I</w:t>
        </w:r>
      </w:ins>
      <w:ins w:id="363" w:author="Laurence Golding" w:date="2019-03-28T09:56:00Z">
        <w:r>
          <w:t xml:space="preserve">f </w:t>
        </w:r>
      </w:ins>
      <w:ins w:id="364" w:author="Laurence Golding" w:date="2019-03-28T10:03:00Z">
        <w:r w:rsidR="00CF7E53" w:rsidRPr="00CF7E53">
          <w:rPr>
            <w:rStyle w:val="CODEtemp"/>
          </w:rPr>
          <w:t>messageId</w:t>
        </w:r>
      </w:ins>
      <w:ins w:id="365" w:author="Laurence Golding" w:date="2019-03-28T09:56:00Z">
        <w:r>
          <w:t xml:space="preserve"> is not found, only then should it be looked up in </w:t>
        </w:r>
        <w:r w:rsidRPr="007C686C">
          <w:rPr>
            <w:rStyle w:val="CODEtemp"/>
          </w:rPr>
          <w:t>theComponent.</w:t>
        </w:r>
      </w:ins>
      <w:ins w:id="366" w:author="Laurence Golding" w:date="2019-03-28T10:06:00Z">
        <w:r w:rsidR="00CF7E53">
          <w:rPr>
            <w:rStyle w:val="CODEtemp"/>
          </w:rPr>
          <w:t>globalM</w:t>
        </w:r>
      </w:ins>
      <w:ins w:id="367" w:author="Laurence Golding" w:date="2019-03-28T09:56:00Z">
        <w:r w:rsidRPr="007C686C">
          <w:rPr>
            <w:rStyle w:val="CODEtemp"/>
          </w:rPr>
          <w:t>essageStrings</w:t>
        </w:r>
      </w:ins>
      <w:ins w:id="368" w:author="Laurence Golding" w:date="2019-03-28T10:06:00Z">
        <w:r w:rsidR="00CF7E53">
          <w:t xml:space="preserve"> as above.</w:t>
        </w:r>
      </w:ins>
    </w:p>
    <w:p w14:paraId="4D9A0E8F" w14:textId="3C4719A5" w:rsidR="00CF7E53" w:rsidRDefault="00CF7E53" w:rsidP="00CF7E53">
      <w:pPr>
        <w:rPr>
          <w:ins w:id="369" w:author="Laurence Golding" w:date="2019-03-28T10:08:00Z"/>
        </w:rPr>
      </w:pPr>
      <w:ins w:id="370" w:author="Laurence Golding" w:date="2019-03-28T10:08:00Z">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ins>
      <w:ins w:id="371" w:author="Laurence Golding" w:date="2019-03-28T10:08:00Z">
        <w:r>
          <w:fldChar w:fldCharType="separate"/>
        </w:r>
        <w:r>
          <w:t>3.51.5</w:t>
        </w:r>
        <w:r>
          <w:fldChar w:fldCharType="end"/>
        </w:r>
        <w:r>
          <w:t xml:space="preserve">), then </w:t>
        </w:r>
        <w:r w:rsidRPr="00CF7E53">
          <w:rPr>
            <w:rStyle w:val="CODEtemp"/>
          </w:rPr>
          <w:t>messageId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ins>
      <w:ins w:id="372" w:author="Laurence Golding" w:date="2019-03-28T10:08:00Z">
        <w:r>
          <w:fldChar w:fldCharType="separate"/>
        </w:r>
        <w:r>
          <w:t>3.43.11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ins>
      <w:ins w:id="373" w:author="Laurence Golding" w:date="2019-03-28T10:08:00Z">
        <w:r>
          <w:fldChar w:fldCharType="separate"/>
        </w:r>
        <w:r>
          <w:t>3.43</w:t>
        </w:r>
        <w:r>
          <w:fldChar w:fldCharType="end"/>
        </w:r>
        <w:r>
          <w:t xml:space="preserve">), an element of </w:t>
        </w:r>
        <w:r w:rsidRPr="00CF7E53">
          <w:rPr>
            <w:rStyle w:val="CODEtemp"/>
          </w:rPr>
          <w:t>theComponent.</w:t>
        </w:r>
        <w:r>
          <w:rPr>
            <w:rStyle w:val="CODEtemp"/>
          </w:rPr>
          <w:t>notifications</w:t>
        </w:r>
        <w:r>
          <w:t xml:space="preserve"> (§</w:t>
        </w:r>
      </w:ins>
      <w:ins w:id="374" w:author="Laurence Golding" w:date="2019-03-28T10:09:00Z">
        <w:r>
          <w:fldChar w:fldCharType="begin"/>
        </w:r>
        <w:r>
          <w:instrText xml:space="preserve"> REF _Ref4583714 \r \h </w:instrText>
        </w:r>
      </w:ins>
      <w:r>
        <w:fldChar w:fldCharType="separate"/>
      </w:r>
      <w:ins w:id="375" w:author="Laurence Golding" w:date="2019-03-28T10:09:00Z">
        <w:r>
          <w:t>3.18.22</w:t>
        </w:r>
        <w:r>
          <w:fldChar w:fldCharType="end"/>
        </w:r>
      </w:ins>
      <w:ins w:id="376" w:author="Laurence Golding" w:date="2019-03-28T10:08:00Z">
        <w:r>
          <w:t xml:space="preserve">), which defines </w:t>
        </w:r>
      </w:ins>
      <w:ins w:id="377" w:author="Laurence Golding" w:date="2019-03-28T10:09:00Z">
        <w:r>
          <w:t>this notification</w:t>
        </w:r>
      </w:ins>
      <w:ins w:id="378" w:author="Laurence Golding" w:date="2019-03-28T10:08:00Z">
        <w:r>
          <w:t xml:space="preserve">. If </w:t>
        </w:r>
        <w:r w:rsidRPr="00CF7E53">
          <w:rPr>
            <w:rStyle w:val="CODEtemp"/>
          </w:rPr>
          <w:t>messageId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ins>
    </w:p>
    <w:bookmarkEnd w:id="309"/>
    <w:p w14:paraId="5AF2CF0C" w14:textId="77192CE6" w:rsidR="00CF7E53" w:rsidDel="00CF7E53" w:rsidRDefault="00CF7E53" w:rsidP="007C686C">
      <w:pPr>
        <w:rPr>
          <w:del w:id="379" w:author="Laurence Golding" w:date="2019-03-28T10:09:00Z"/>
        </w:rPr>
      </w:pPr>
    </w:p>
    <w:p w14:paraId="55D59945" w14:textId="28AAB945" w:rsidR="00B607AD" w:rsidRDefault="00B607AD" w:rsidP="00B607AD">
      <w:pPr>
        <w:pStyle w:val="Heading3"/>
      </w:pPr>
      <w:bookmarkStart w:id="380" w:name="_Ref508811133"/>
      <w:bookmarkStart w:id="381" w:name="_Toc4442819"/>
      <w:r>
        <w:t>text property</w:t>
      </w:r>
      <w:bookmarkEnd w:id="380"/>
      <w:bookmarkEnd w:id="381"/>
    </w:p>
    <w:p w14:paraId="38926169" w14:textId="492089B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F4528">
        <w:t>3.11.3</w:t>
      </w:r>
      <w:r>
        <w:fldChar w:fldCharType="end"/>
      </w:r>
      <w:r>
        <w:t>)</w:t>
      </w:r>
      <w:r w:rsidRPr="0027620D">
        <w:t>.</w:t>
      </w:r>
    </w:p>
    <w:p w14:paraId="68ED5C2D" w14:textId="1CE1441F" w:rsidR="00B607AD" w:rsidRDefault="007C76ED" w:rsidP="00B607AD">
      <w:pPr>
        <w:pStyle w:val="Heading3"/>
      </w:pPr>
      <w:bookmarkStart w:id="382" w:name="_Ref508811583"/>
      <w:bookmarkStart w:id="383" w:name="_Toc4442820"/>
      <w:r>
        <w:lastRenderedPageBreak/>
        <w:t xml:space="preserve">markdown </w:t>
      </w:r>
      <w:r w:rsidR="00B607AD">
        <w:t>property</w:t>
      </w:r>
      <w:bookmarkEnd w:id="382"/>
      <w:bookmarkEnd w:id="383"/>
    </w:p>
    <w:p w14:paraId="252D70DD" w14:textId="07F8C90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5F452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8A6DF5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F452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384" w:name="_Ref508811592"/>
      <w:bookmarkStart w:id="385" w:name="_Toc4442821"/>
      <w:r>
        <w:t>messageId property</w:t>
      </w:r>
      <w:bookmarkEnd w:id="384"/>
      <w:bookmarkEnd w:id="385"/>
    </w:p>
    <w:p w14:paraId="5F5AED7E" w14:textId="62A2608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5F4528">
        <w:t>3.11.7</w:t>
      </w:r>
      <w:r>
        <w:fldChar w:fldCharType="end"/>
      </w:r>
      <w:r>
        <w:t>) for the desired message (§</w:t>
      </w:r>
      <w:r>
        <w:fldChar w:fldCharType="begin"/>
      </w:r>
      <w:r>
        <w:instrText xml:space="preserve"> REF _Ref503354593 \r \h </w:instrText>
      </w:r>
      <w:r>
        <w:fldChar w:fldCharType="separate"/>
      </w:r>
      <w:r w:rsidR="005F4528">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5F452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386" w:name="_Ref508811093"/>
      <w:bookmarkStart w:id="387" w:name="_Toc4442822"/>
      <w:r>
        <w:t>arguments property</w:t>
      </w:r>
      <w:bookmarkEnd w:id="386"/>
      <w:bookmarkEnd w:id="387"/>
    </w:p>
    <w:p w14:paraId="3337B550" w14:textId="411310C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F4528">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5F4528">
        <w:t>3.11.10</w:t>
      </w:r>
      <w:r>
        <w:fldChar w:fldCharType="end"/>
      </w:r>
      <w:r>
        <w:t>) contains any placeholders (§</w:t>
      </w:r>
      <w:r>
        <w:fldChar w:fldCharType="begin"/>
      </w:r>
      <w:r>
        <w:instrText xml:space="preserve"> REF _Ref508810893 \r \h </w:instrText>
      </w:r>
      <w:r>
        <w:fldChar w:fldCharType="separate"/>
      </w:r>
      <w:r w:rsidR="005F452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F452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1EAEEE55" w:rsidR="00FA0920" w:rsidDel="00E523EE" w:rsidRDefault="00FA0920" w:rsidP="007D2FEE">
      <w:pPr>
        <w:rPr>
          <w:del w:id="388" w:author="Laurence Golding" w:date="2019-03-26T16:55:00Z"/>
        </w:rPr>
      </w:pPr>
      <w:del w:id="389" w:author="Laurence Golding" w:date="2019-03-26T16:55:00Z">
        <w:r w:rsidDel="00E523EE">
          <w:delText xml:space="preserve">If </w:delText>
        </w:r>
        <w:r w:rsidRPr="003C3014" w:rsidDel="00E523EE">
          <w:rPr>
            <w:rStyle w:val="CODEtemp"/>
          </w:rPr>
          <w:delText>arguments</w:delText>
        </w:r>
        <w:r w:rsidDel="00E523EE">
          <w:delText xml:space="preserve"> is absent, it </w:delText>
        </w:r>
        <w:r w:rsidDel="00E523EE">
          <w:rPr>
            <w:b/>
          </w:rPr>
          <w:delText>SHALL</w:delText>
        </w:r>
        <w:r w:rsidDel="00E523EE">
          <w:delText xml:space="preserve"> default to an empty array.</w:delText>
        </w:r>
      </w:del>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390" w:name="_Ref3551923"/>
      <w:bookmarkStart w:id="391" w:name="_Toc4442823"/>
      <w:r>
        <w:t>multiformatMessageString object</w:t>
      </w:r>
      <w:bookmarkEnd w:id="390"/>
      <w:bookmarkEnd w:id="391"/>
    </w:p>
    <w:p w14:paraId="38BF636F" w14:textId="60D0304F" w:rsidR="006F2550" w:rsidRDefault="006F2550" w:rsidP="006F2550">
      <w:pPr>
        <w:pStyle w:val="Heading3"/>
      </w:pPr>
      <w:bookmarkStart w:id="392" w:name="_Toc4442824"/>
      <w:r>
        <w:t>General</w:t>
      </w:r>
      <w:bookmarkEnd w:id="392"/>
    </w:p>
    <w:p w14:paraId="2DDA3CF0" w14:textId="4D7B90C8" w:rsidR="006F2550" w:rsidRDefault="006F2550" w:rsidP="006F2550">
      <w:pPr>
        <w:rPr>
          <w:ins w:id="393" w:author="Laurence Golding" w:date="2019-03-26T19:42:00Z"/>
        </w:rPr>
      </w:pPr>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rPr>
          <w:ins w:id="394" w:author="Laurence Golding" w:date="2019-03-26T19:42:00Z"/>
        </w:rPr>
      </w:pPr>
      <w:bookmarkStart w:id="395" w:name="_Ref4522143"/>
      <w:ins w:id="396" w:author="Laurence Golding" w:date="2019-03-26T19:42:00Z">
        <w:r>
          <w:t>Localizable multiformatMessageStrings</w:t>
        </w:r>
        <w:bookmarkEnd w:id="395"/>
      </w:ins>
    </w:p>
    <w:p w14:paraId="76D5DBD2" w14:textId="414E0C6E" w:rsidR="001933F0" w:rsidRPr="001933F0" w:rsidRDefault="001933F0" w:rsidP="001933F0">
      <w:ins w:id="397" w:author="Laurence Golding" w:date="2019-03-26T19:44:00Z">
        <w:r>
          <w:t xml:space="preserve">Certain </w:t>
        </w:r>
        <w:r w:rsidRPr="001933F0">
          <w:rPr>
            <w:rStyle w:val="CODEtemp"/>
          </w:rPr>
          <w:t>multiformatMessageString</w:t>
        </w:r>
        <w:r>
          <w:t>-valued properties in this specification</w:t>
        </w:r>
      </w:ins>
      <w:ins w:id="398" w:author="Laurence Golding" w:date="2019-03-26T19:47:00Z">
        <w:r>
          <w:t xml:space="preserve">, </w:t>
        </w:r>
      </w:ins>
      <w:ins w:id="399" w:author="Laurence Golding" w:date="2019-03-26T19:44:00Z">
        <w:r>
          <w:t xml:space="preserve">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ins>
      <w:ins w:id="400" w:author="Laurence Golding" w:date="2019-03-26T19:44:00Z">
        <w:r>
          <w:fldChar w:fldCharType="separate"/>
        </w:r>
        <w:r>
          <w:t>3.42.9</w:t>
        </w:r>
        <w:r>
          <w:fldChar w:fldCharType="end"/>
        </w:r>
        <w:r>
          <w:t>)</w:t>
        </w:r>
      </w:ins>
      <w:ins w:id="401" w:author="Laurence Golding" w:date="2019-03-26T19:47:00Z">
        <w:r>
          <w:t>,</w:t>
        </w:r>
      </w:ins>
      <w:ins w:id="402" w:author="Laurence Golding" w:date="2019-03-26T19:44:00Z">
        <w:r>
          <w:t xml:space="preserve"> can be translated into other languages. We describe these properties as being “localizable.” The description of every localizable property will state that it is localizable.</w:t>
        </w:r>
      </w:ins>
    </w:p>
    <w:p w14:paraId="672FE0AA" w14:textId="60AA64F5" w:rsidR="006F2550" w:rsidRDefault="006F2550" w:rsidP="006F2550">
      <w:pPr>
        <w:pStyle w:val="Heading3"/>
      </w:pPr>
      <w:bookmarkStart w:id="403" w:name="_Ref3551354"/>
      <w:bookmarkStart w:id="404" w:name="_Toc4442825"/>
      <w:r>
        <w:t>text property</w:t>
      </w:r>
      <w:bookmarkEnd w:id="403"/>
      <w:bookmarkEnd w:id="40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405" w:name="_Ref3625000"/>
      <w:bookmarkStart w:id="406" w:name="_Toc4442826"/>
      <w:r>
        <w:lastRenderedPageBreak/>
        <w:t>markdown property</w:t>
      </w:r>
      <w:bookmarkEnd w:id="405"/>
      <w:bookmarkEnd w:id="406"/>
    </w:p>
    <w:p w14:paraId="20AC6A2B" w14:textId="6FFC008C"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F4528">
        <w:t>3.11.4</w:t>
      </w:r>
      <w:r>
        <w:fldChar w:fldCharType="end"/>
      </w:r>
      <w:r>
        <w:t>) expressed in GitHub-Flavored Markdown [</w:t>
      </w:r>
      <w:hyperlink w:anchor="GFM" w:history="1">
        <w:r w:rsidRPr="006F2550">
          <w:rPr>
            <w:rStyle w:val="Hyperlink"/>
          </w:rPr>
          <w:t>GFM</w:t>
        </w:r>
      </w:hyperlink>
      <w:r>
        <w:t>].</w:t>
      </w:r>
    </w:p>
    <w:p w14:paraId="2C9A46D1" w14:textId="778E88B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5F4528">
        <w:t>3.12.2</w:t>
      </w:r>
      <w:r>
        <w:fldChar w:fldCharType="end"/>
      </w:r>
      <w:r>
        <w:t>) instead.</w:t>
      </w:r>
    </w:p>
    <w:p w14:paraId="0645E5C8" w14:textId="1357072E" w:rsidR="0038356E" w:rsidRPr="0038356E" w:rsidRDefault="00815787" w:rsidP="0038356E">
      <w:pPr>
        <w:pStyle w:val="Heading2"/>
      </w:pPr>
      <w:bookmarkStart w:id="407" w:name="_Ref508812301"/>
      <w:bookmarkStart w:id="408" w:name="_Toc4442827"/>
      <w:r>
        <w:t>sarifLog object</w:t>
      </w:r>
      <w:bookmarkEnd w:id="310"/>
      <w:bookmarkEnd w:id="407"/>
      <w:bookmarkEnd w:id="408"/>
    </w:p>
    <w:p w14:paraId="5DEDD21B" w14:textId="0630136E" w:rsidR="000D32C1" w:rsidRDefault="000D32C1" w:rsidP="000D32C1">
      <w:pPr>
        <w:pStyle w:val="Heading3"/>
      </w:pPr>
      <w:bookmarkStart w:id="409" w:name="_Toc4442828"/>
      <w:r>
        <w:t>General</w:t>
      </w:r>
      <w:bookmarkEnd w:id="40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07B576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F4528">
        <w:t>3.13.2</w:t>
      </w:r>
      <w:r w:rsidR="0038356E">
        <w:fldChar w:fldCharType="end"/>
      </w:r>
      <w:r w:rsidR="00D71A1D">
        <w:t>.</w:t>
      </w:r>
    </w:p>
    <w:p w14:paraId="69B7D7D3" w14:textId="0E65CED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F452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268A4B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F452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410" w:name="_Ref493349977"/>
      <w:bookmarkStart w:id="411" w:name="_Ref493350297"/>
      <w:bookmarkStart w:id="412" w:name="_Toc4442829"/>
      <w:r>
        <w:t>version property</w:t>
      </w:r>
      <w:bookmarkEnd w:id="410"/>
      <w:bookmarkEnd w:id="411"/>
      <w:bookmarkEnd w:id="412"/>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413" w:name="_Ref508812350"/>
      <w:bookmarkStart w:id="414" w:name="_Toc4442830"/>
      <w:r>
        <w:t>$schema property</w:t>
      </w:r>
      <w:bookmarkEnd w:id="413"/>
      <w:bookmarkEnd w:id="41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3F382B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F452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15" w:name="_Ref493349987"/>
      <w:bookmarkStart w:id="416" w:name="_Toc4442831"/>
      <w:r>
        <w:lastRenderedPageBreak/>
        <w:t>runs property</w:t>
      </w:r>
      <w:bookmarkEnd w:id="415"/>
      <w:bookmarkEnd w:id="416"/>
    </w:p>
    <w:p w14:paraId="4CED6907" w14:textId="3596660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F452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417" w:name="_Ref3470597"/>
      <w:bookmarkStart w:id="418" w:name="_Toc4442832"/>
      <w:r>
        <w:t>inlineExternalProperties property</w:t>
      </w:r>
      <w:bookmarkEnd w:id="417"/>
      <w:bookmarkEnd w:id="418"/>
    </w:p>
    <w:p w14:paraId="12679AC5" w14:textId="1C68F40F"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F4528">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5F452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C48291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F452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5F4528">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8E21F34"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5F4528">
        <w:t>4.3.4</w:t>
      </w:r>
      <w:r>
        <w:fldChar w:fldCharType="end"/>
      </w:r>
      <w:r>
        <w:t>.</w:t>
      </w:r>
    </w:p>
    <w:p w14:paraId="7B0569FB" w14:textId="77777777" w:rsidR="00A632A2" w:rsidRPr="00230F9F" w:rsidRDefault="00A632A2" w:rsidP="00A632A2">
      <w:pPr>
        <w:pStyle w:val="Code"/>
      </w:pPr>
    </w:p>
    <w:p w14:paraId="19BFAEC2" w14:textId="004AC1C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F452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90C91BE" w:rsidR="00A632A2" w:rsidRDefault="00A632A2" w:rsidP="00A632A2">
      <w:pPr>
        <w:pStyle w:val="Code"/>
      </w:pPr>
      <w:r>
        <w:t xml:space="preserve">  "runs": [                                           # See §</w:t>
      </w:r>
      <w:r>
        <w:fldChar w:fldCharType="begin"/>
      </w:r>
      <w:r>
        <w:instrText xml:space="preserve"> REF _Ref493349987 \r \h </w:instrText>
      </w:r>
      <w:r>
        <w:fldChar w:fldCharType="separate"/>
      </w:r>
      <w:r w:rsidR="005F4528">
        <w:t>3.13.4</w:t>
      </w:r>
      <w:r>
        <w:fldChar w:fldCharType="end"/>
      </w:r>
      <w:r>
        <w:t>.</w:t>
      </w:r>
    </w:p>
    <w:p w14:paraId="7DDACCCC" w14:textId="5A170C2D" w:rsidR="00A632A2" w:rsidRDefault="00A632A2" w:rsidP="00A632A2">
      <w:pPr>
        <w:pStyle w:val="Code"/>
      </w:pPr>
      <w:r>
        <w:t xml:space="preserve">    {                                                 # A run object (§</w:t>
      </w:r>
      <w:r>
        <w:fldChar w:fldCharType="begin"/>
      </w:r>
      <w:r>
        <w:instrText xml:space="preserve"> REF _Ref493349997 \r \h </w:instrText>
      </w:r>
      <w:r>
        <w:fldChar w:fldCharType="separate"/>
      </w:r>
      <w:r w:rsidR="005F4528">
        <w:t>3.14</w:t>
      </w:r>
      <w:r>
        <w:fldChar w:fldCharType="end"/>
      </w:r>
      <w:r>
        <w:t>).</w:t>
      </w:r>
    </w:p>
    <w:p w14:paraId="4DEFBA4D" w14:textId="0D57CB61" w:rsidR="00A632A2" w:rsidRDefault="00A632A2" w:rsidP="00A632A2">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41D329D9"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5F452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lastRenderedPageBreak/>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419" w:name="_Ref493349997"/>
      <w:bookmarkStart w:id="420" w:name="_Ref493350451"/>
      <w:bookmarkStart w:id="421" w:name="_Toc4442833"/>
      <w:r>
        <w:t>run object</w:t>
      </w:r>
      <w:bookmarkEnd w:id="419"/>
      <w:bookmarkEnd w:id="420"/>
      <w:bookmarkEnd w:id="421"/>
    </w:p>
    <w:p w14:paraId="10E42C1C" w14:textId="534C375F" w:rsidR="000D32C1" w:rsidRDefault="000D32C1" w:rsidP="000D32C1">
      <w:pPr>
        <w:pStyle w:val="Heading3"/>
      </w:pPr>
      <w:bookmarkStart w:id="422" w:name="_Toc4442834"/>
      <w:r>
        <w:t>General</w:t>
      </w:r>
      <w:bookmarkEnd w:id="42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FB7856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F4528">
        <w:t>3.14.6</w:t>
      </w:r>
      <w:r>
        <w:fldChar w:fldCharType="end"/>
      </w:r>
      <w:r w:rsidR="00893398">
        <w:t>.</w:t>
      </w:r>
    </w:p>
    <w:p w14:paraId="458D3C95" w14:textId="03680B16"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F4528">
        <w:t>3.17</w:t>
      </w:r>
      <w:r>
        <w:fldChar w:fldCharType="end"/>
      </w:r>
      <w:r>
        <w:t>)</w:t>
      </w:r>
      <w:r w:rsidR="00893398">
        <w:t>.</w:t>
      </w:r>
    </w:p>
    <w:p w14:paraId="5659FE03" w14:textId="398D62B9" w:rsidR="00C66549" w:rsidRDefault="00C66549" w:rsidP="002D65F3">
      <w:pPr>
        <w:pStyle w:val="Code"/>
      </w:pPr>
      <w:r>
        <w:t xml:space="preserve">  },</w:t>
      </w:r>
    </w:p>
    <w:p w14:paraId="5572A9C8" w14:textId="0404F75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F4528">
        <w:t>3.14.15</w:t>
      </w:r>
      <w:r>
        <w:fldChar w:fldCharType="end"/>
      </w:r>
      <w:r w:rsidR="00893398">
        <w:t>.</w:t>
      </w:r>
    </w:p>
    <w:p w14:paraId="2AB9C865" w14:textId="68161F9F" w:rsidR="00C66549" w:rsidRDefault="00C66549" w:rsidP="002D65F3">
      <w:pPr>
        <w:pStyle w:val="Code"/>
      </w:pPr>
      <w:r>
        <w:t xml:space="preserve">    {</w:t>
      </w:r>
    </w:p>
    <w:p w14:paraId="34499818" w14:textId="59BC9F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F4528">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423" w:name="_Ref522953645"/>
      <w:bookmarkStart w:id="424" w:name="_Toc4442835"/>
      <w:r>
        <w:t>external</w:t>
      </w:r>
      <w:r w:rsidR="007072B1">
        <w:t>Property</w:t>
      </w:r>
      <w:r>
        <w:t>File</w:t>
      </w:r>
      <w:r w:rsidR="00A632A2">
        <w:t>Reference</w:t>
      </w:r>
      <w:r>
        <w:t>s property</w:t>
      </w:r>
      <w:bookmarkEnd w:id="423"/>
      <w:bookmarkEnd w:id="424"/>
    </w:p>
    <w:p w14:paraId="3E8B7EF9" w14:textId="6DFD68BA" w:rsidR="000F505D" w:rsidRPr="000F505D" w:rsidRDefault="00AF60C1" w:rsidP="000F505D">
      <w:pPr>
        <w:pStyle w:val="Heading4"/>
      </w:pPr>
      <w:bookmarkStart w:id="425" w:name="_Ref530061707"/>
      <w:bookmarkStart w:id="426" w:name="_Toc4442836"/>
      <w:r>
        <w:t>Rationale</w:t>
      </w:r>
      <w:bookmarkEnd w:id="425"/>
      <w:bookmarkEnd w:id="42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lastRenderedPageBreak/>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1B91DE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F452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427" w:name="_Ref530228629"/>
      <w:bookmarkStart w:id="428" w:name="_Toc4442837"/>
      <w:r>
        <w:t>Property definition</w:t>
      </w:r>
      <w:bookmarkEnd w:id="427"/>
      <w:bookmarkEnd w:id="428"/>
    </w:p>
    <w:p w14:paraId="03EA46FB" w14:textId="0C06FCB8"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rPr>
          <w:ins w:id="429" w:author="Laurence Golding" w:date="2019-03-26T19:07:00Z"/>
        </w:trPr>
        <w:tc>
          <w:tcPr>
            <w:tcW w:w="3085" w:type="dxa"/>
          </w:tcPr>
          <w:p w14:paraId="32D563C6" w14:textId="5C05AE30" w:rsidR="00D66E12" w:rsidRPr="00700077" w:rsidRDefault="00D66E12" w:rsidP="00F77D58">
            <w:pPr>
              <w:rPr>
                <w:ins w:id="430" w:author="Laurence Golding" w:date="2019-03-26T19:07:00Z"/>
                <w:rStyle w:val="CODEtemp"/>
              </w:rPr>
            </w:pPr>
            <w:ins w:id="431" w:author="Laurence Golding" w:date="2019-03-26T19:07:00Z">
              <w:r>
                <w:rPr>
                  <w:rStyle w:val="CODEtemp"/>
                </w:rPr>
                <w:t>run.policies</w:t>
              </w:r>
            </w:ins>
          </w:p>
        </w:tc>
        <w:tc>
          <w:tcPr>
            <w:tcW w:w="4519" w:type="dxa"/>
          </w:tcPr>
          <w:p w14:paraId="3F616145" w14:textId="5A1BE5C4" w:rsidR="00D66E12" w:rsidRPr="00700077" w:rsidRDefault="00D66E12" w:rsidP="00F77D58">
            <w:pPr>
              <w:rPr>
                <w:ins w:id="432" w:author="Laurence Golding" w:date="2019-03-26T19:07:00Z"/>
                <w:rStyle w:val="CODEtemp"/>
              </w:rPr>
            </w:pPr>
            <w:ins w:id="433" w:author="Laurence Golding" w:date="2019-03-26T19:07:00Z">
              <w:r>
                <w:rPr>
                  <w:rStyle w:val="CODEtemp"/>
                </w:rPr>
                <w:t>policies</w:t>
              </w:r>
            </w:ins>
          </w:p>
        </w:tc>
        <w:tc>
          <w:tcPr>
            <w:tcW w:w="1972" w:type="dxa"/>
          </w:tcPr>
          <w:p w14:paraId="15DD72B4" w14:textId="5FDD2255" w:rsidR="00D66E12" w:rsidRDefault="00D66E12" w:rsidP="00F77D58">
            <w:pPr>
              <w:jc w:val="center"/>
              <w:rPr>
                <w:ins w:id="434" w:author="Laurence Golding" w:date="2019-03-26T19:07:00Z"/>
                <w:rStyle w:val="CODEtemp"/>
                <w:rFonts w:ascii="Arial" w:hAnsi="Arial" w:cs="Arial"/>
              </w:rPr>
            </w:pPr>
            <w:ins w:id="435" w:author="Laurence Golding" w:date="2019-03-26T19:07:00Z">
              <w:r>
                <w:rPr>
                  <w:rStyle w:val="CODEtemp"/>
                  <w:rFonts w:ascii="Arial" w:hAnsi="Arial" w:cs="Arial"/>
                </w:rPr>
                <w:t>array</w:t>
              </w:r>
            </w:ins>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rPr>
          <w:ins w:id="436" w:author="Laurence Golding" w:date="2019-03-26T16:46:00Z"/>
        </w:trPr>
        <w:tc>
          <w:tcPr>
            <w:tcW w:w="3085" w:type="dxa"/>
          </w:tcPr>
          <w:p w14:paraId="451A50F1" w14:textId="6EE24215" w:rsidR="00EE20E9" w:rsidRPr="00700077" w:rsidRDefault="00EE20E9" w:rsidP="00F77D58">
            <w:pPr>
              <w:rPr>
                <w:ins w:id="437" w:author="Laurence Golding" w:date="2019-03-26T16:46:00Z"/>
                <w:rStyle w:val="CODEtemp"/>
              </w:rPr>
            </w:pPr>
            <w:ins w:id="438" w:author="Laurence Golding" w:date="2019-03-26T16:46:00Z">
              <w:r>
                <w:rPr>
                  <w:rStyle w:val="CODEtemp"/>
                </w:rPr>
                <w:t>run.taxonomies</w:t>
              </w:r>
            </w:ins>
          </w:p>
        </w:tc>
        <w:tc>
          <w:tcPr>
            <w:tcW w:w="4519" w:type="dxa"/>
          </w:tcPr>
          <w:p w14:paraId="1DA0049F" w14:textId="1283FE3C" w:rsidR="00EE20E9" w:rsidRPr="00700077" w:rsidRDefault="00EE20E9" w:rsidP="00F77D58">
            <w:pPr>
              <w:rPr>
                <w:ins w:id="439" w:author="Laurence Golding" w:date="2019-03-26T16:46:00Z"/>
                <w:rStyle w:val="CODEtemp"/>
              </w:rPr>
            </w:pPr>
            <w:ins w:id="440" w:author="Laurence Golding" w:date="2019-03-26T16:46:00Z">
              <w:r>
                <w:rPr>
                  <w:rStyle w:val="CODEtemp"/>
                </w:rPr>
                <w:t>taxonomies</w:t>
              </w:r>
            </w:ins>
          </w:p>
        </w:tc>
        <w:tc>
          <w:tcPr>
            <w:tcW w:w="1972" w:type="dxa"/>
          </w:tcPr>
          <w:p w14:paraId="1EDDFDCA" w14:textId="35EF7385" w:rsidR="00EE20E9" w:rsidRDefault="00EE20E9" w:rsidP="00F77D58">
            <w:pPr>
              <w:jc w:val="center"/>
              <w:rPr>
                <w:ins w:id="441" w:author="Laurence Golding" w:date="2019-03-26T16:46:00Z"/>
                <w:rStyle w:val="CODEtemp"/>
                <w:rFonts w:ascii="Arial" w:hAnsi="Arial" w:cs="Arial"/>
              </w:rPr>
            </w:pPr>
            <w:ins w:id="442" w:author="Laurence Golding" w:date="2019-03-26T16:46:00Z">
              <w:r>
                <w:rPr>
                  <w:rStyle w:val="CODEtemp"/>
                  <w:rFonts w:ascii="Arial" w:hAnsi="Arial" w:cs="Arial"/>
                </w:rPr>
                <w:t>array</w:t>
              </w:r>
            </w:ins>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rPr>
          <w:ins w:id="443" w:author="Laurence Golding" w:date="2019-03-26T16:47:00Z"/>
        </w:trPr>
        <w:tc>
          <w:tcPr>
            <w:tcW w:w="3085" w:type="dxa"/>
          </w:tcPr>
          <w:p w14:paraId="0A9C37EB" w14:textId="5005EE56" w:rsidR="00EE20E9" w:rsidRPr="00700077" w:rsidRDefault="00EE20E9" w:rsidP="00F77D58">
            <w:pPr>
              <w:rPr>
                <w:ins w:id="444" w:author="Laurence Golding" w:date="2019-03-26T16:47:00Z"/>
                <w:rStyle w:val="CODEtemp"/>
              </w:rPr>
            </w:pPr>
            <w:ins w:id="445" w:author="Laurence Golding" w:date="2019-03-26T16:47:00Z">
              <w:r>
                <w:rPr>
                  <w:rStyle w:val="CODEtemp"/>
                </w:rPr>
                <w:t>run.translations</w:t>
              </w:r>
            </w:ins>
          </w:p>
        </w:tc>
        <w:tc>
          <w:tcPr>
            <w:tcW w:w="4519" w:type="dxa"/>
          </w:tcPr>
          <w:p w14:paraId="2619F3DC" w14:textId="1E79D055" w:rsidR="00EE20E9" w:rsidRPr="00700077" w:rsidRDefault="003C63CA" w:rsidP="00F77D58">
            <w:pPr>
              <w:rPr>
                <w:ins w:id="446" w:author="Laurence Golding" w:date="2019-03-26T16:47:00Z"/>
                <w:rStyle w:val="CODEtemp"/>
              </w:rPr>
            </w:pPr>
            <w:ins w:id="447" w:author="Laurence Golding" w:date="2019-03-26T16:47:00Z">
              <w:r>
                <w:rPr>
                  <w:rStyle w:val="CODEtemp"/>
                </w:rPr>
                <w:t>t</w:t>
              </w:r>
              <w:r w:rsidR="00EE20E9">
                <w:rPr>
                  <w:rStyle w:val="CODEtemp"/>
                </w:rPr>
                <w:t>ranslations</w:t>
              </w:r>
            </w:ins>
          </w:p>
        </w:tc>
        <w:tc>
          <w:tcPr>
            <w:tcW w:w="1972" w:type="dxa"/>
          </w:tcPr>
          <w:p w14:paraId="4CAD0F52" w14:textId="2C94768D" w:rsidR="00EE20E9" w:rsidRDefault="00EE20E9" w:rsidP="00F77D58">
            <w:pPr>
              <w:jc w:val="center"/>
              <w:rPr>
                <w:ins w:id="448" w:author="Laurence Golding" w:date="2019-03-26T16:47:00Z"/>
                <w:rStyle w:val="CODEtemp"/>
                <w:rFonts w:ascii="Arial" w:hAnsi="Arial" w:cs="Arial"/>
              </w:rPr>
            </w:pPr>
            <w:ins w:id="449" w:author="Laurence Golding" w:date="2019-03-26T16:47:00Z">
              <w:r>
                <w:rPr>
                  <w:rStyle w:val="CODEtemp"/>
                  <w:rFonts w:ascii="Arial" w:hAnsi="Arial" w:cs="Arial"/>
                </w:rPr>
                <w:t>array</w:t>
              </w:r>
            </w:ins>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109DC5DA"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5F452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lastRenderedPageBreak/>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39AF8D99"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5F4528">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DB216A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5F4528">
        <w:t>3.15</w:t>
      </w:r>
      <w:r w:rsidR="0069571F">
        <w:fldChar w:fldCharType="end"/>
      </w:r>
      <w:r w:rsidR="0069571F">
        <w:t>).</w:t>
      </w:r>
    </w:p>
    <w:p w14:paraId="3F42E1CE" w14:textId="6FA8FBA4"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F452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3DEFC0C8"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F452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37C67913" w:rsidR="00294FED" w:rsidRDefault="00294FED" w:rsidP="00294FED">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5F4528">
        <w:t>3.14</w:t>
      </w:r>
      <w:r w:rsidR="002F2585">
        <w:fldChar w:fldCharType="end"/>
      </w:r>
      <w:r w:rsidR="002F2585">
        <w:t>)</w:t>
      </w:r>
      <w:r>
        <w:t>.</w:t>
      </w:r>
    </w:p>
    <w:p w14:paraId="31724446" w14:textId="5DDD50E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5F4528">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597989D0"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5F4528">
        <w:t>3.15</w:t>
      </w:r>
      <w:r>
        <w:fldChar w:fldCharType="end"/>
      </w:r>
      <w:r>
        <w:t>).</w:t>
      </w:r>
    </w:p>
    <w:p w14:paraId="6134E5FD" w14:textId="35C57371"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F4528">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2B909026"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5F452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D9D79EA"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F4528">
        <w:t>3.14</w:t>
      </w:r>
      <w:r w:rsidR="002F2585">
        <w:fldChar w:fldCharType="end"/>
      </w:r>
      <w:r w:rsidR="002F2585">
        <w:t>)</w:t>
      </w:r>
      <w:r>
        <w:t>.</w:t>
      </w:r>
    </w:p>
    <w:p w14:paraId="045EE768" w14:textId="4C739CC1"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5F4528">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70B2F923"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5F452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450" w:name="_Ref526937024"/>
      <w:bookmarkStart w:id="451" w:name="_Toc4442838"/>
      <w:r>
        <w:t>automationDetails</w:t>
      </w:r>
      <w:r w:rsidR="00636635">
        <w:t xml:space="preserve"> property</w:t>
      </w:r>
      <w:bookmarkEnd w:id="450"/>
      <w:bookmarkEnd w:id="451"/>
    </w:p>
    <w:p w14:paraId="389493B0" w14:textId="0C3F460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5F4528">
        <w:t>3.16</w:t>
      </w:r>
      <w:r>
        <w:fldChar w:fldCharType="end"/>
      </w:r>
      <w:r>
        <w:t>) that describes this run.</w:t>
      </w:r>
    </w:p>
    <w:p w14:paraId="678537B0" w14:textId="123430E6" w:rsidR="00636635" w:rsidRDefault="00636635" w:rsidP="00636635">
      <w:r>
        <w:lastRenderedPageBreak/>
        <w:t>For an example, see §</w:t>
      </w:r>
      <w:r>
        <w:fldChar w:fldCharType="begin"/>
      </w:r>
      <w:r>
        <w:instrText xml:space="preserve"> REF _Ref526936874 \r \h </w:instrText>
      </w:r>
      <w:r>
        <w:fldChar w:fldCharType="separate"/>
      </w:r>
      <w:r w:rsidR="005F4528">
        <w:t>3.16.1</w:t>
      </w:r>
      <w:r>
        <w:fldChar w:fldCharType="end"/>
      </w:r>
      <w:r>
        <w:t>.</w:t>
      </w:r>
    </w:p>
    <w:p w14:paraId="0FE6118B" w14:textId="09B45A4E" w:rsidR="00636635" w:rsidRDefault="00636635" w:rsidP="00636635">
      <w:pPr>
        <w:pStyle w:val="Heading3"/>
      </w:pPr>
      <w:bookmarkStart w:id="452" w:name="_Ref526937372"/>
      <w:bookmarkStart w:id="453" w:name="_Toc4442839"/>
      <w:r>
        <w:t>aggregateIds property</w:t>
      </w:r>
      <w:bookmarkEnd w:id="452"/>
      <w:bookmarkEnd w:id="453"/>
    </w:p>
    <w:p w14:paraId="1964DFAF" w14:textId="1D2DF4C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F4528">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5F4528">
        <w:t>3.16</w:t>
      </w:r>
      <w:r>
        <w:fldChar w:fldCharType="end"/>
      </w:r>
      <w:r>
        <w:t>) each of which describes an aggregate of runs to which this run belongs.</w:t>
      </w:r>
    </w:p>
    <w:p w14:paraId="24E3A0BC" w14:textId="734373A6" w:rsidR="00FA0920" w:rsidDel="00E523EE" w:rsidRDefault="00FA0920" w:rsidP="00636635">
      <w:pPr>
        <w:rPr>
          <w:del w:id="454" w:author="Laurence Golding" w:date="2019-03-26T16:55:00Z"/>
        </w:rPr>
      </w:pPr>
      <w:del w:id="455" w:author="Laurence Golding" w:date="2019-03-26T16:55:00Z">
        <w:r w:rsidDel="00E523EE">
          <w:delText xml:space="preserve">If </w:delText>
        </w:r>
        <w:r w:rsidRPr="00FA0920" w:rsidDel="00E523EE">
          <w:rPr>
            <w:rStyle w:val="CODEtemp"/>
          </w:rPr>
          <w:delText>aggregateIds</w:delText>
        </w:r>
        <w:r w:rsidDel="00E523EE">
          <w:delText xml:space="preserve"> is absent, it</w:delText>
        </w:r>
        <w:r w:rsidRPr="00FA0920" w:rsidDel="00E523EE">
          <w:rPr>
            <w:b/>
          </w:rPr>
          <w:delText xml:space="preserve"> SHALL </w:delText>
        </w:r>
        <w:r w:rsidDel="00E523EE">
          <w:delText>default to an empty array.</w:delText>
        </w:r>
      </w:del>
    </w:p>
    <w:p w14:paraId="66F91BCE" w14:textId="3AD2CC9D" w:rsidR="00636635" w:rsidRPr="00636635" w:rsidRDefault="00636635" w:rsidP="00636635">
      <w:r>
        <w:t>For an example, see §</w:t>
      </w:r>
      <w:r>
        <w:fldChar w:fldCharType="begin"/>
      </w:r>
      <w:r>
        <w:instrText xml:space="preserve"> REF _Ref526936874 \r \h </w:instrText>
      </w:r>
      <w:r>
        <w:fldChar w:fldCharType="separate"/>
      </w:r>
      <w:r w:rsidR="005F4528">
        <w:t>3.16.1</w:t>
      </w:r>
      <w:r>
        <w:fldChar w:fldCharType="end"/>
      </w:r>
      <w:r>
        <w:t>.</w:t>
      </w:r>
    </w:p>
    <w:p w14:paraId="2BC037D2" w14:textId="6749EDAB" w:rsidR="000D32C1" w:rsidRDefault="000D32C1" w:rsidP="000D32C1">
      <w:pPr>
        <w:pStyle w:val="Heading3"/>
      </w:pPr>
      <w:bookmarkStart w:id="456" w:name="_Ref493475805"/>
      <w:bookmarkStart w:id="457" w:name="_Toc4442840"/>
      <w:r>
        <w:t>baseline</w:t>
      </w:r>
      <w:r w:rsidR="00435405">
        <w:t>Gui</w:t>
      </w:r>
      <w:r>
        <w:t>d property</w:t>
      </w:r>
      <w:bookmarkEnd w:id="456"/>
      <w:bookmarkEnd w:id="457"/>
    </w:p>
    <w:p w14:paraId="2AAA192D" w14:textId="4422B3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F4528">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F452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F452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A351FA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F4528">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F4528">
        <w:t>3.24</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458" w:name="_Ref493350956"/>
      <w:bookmarkStart w:id="459" w:name="_Toc4442841"/>
      <w:r>
        <w:t>tool property</w:t>
      </w:r>
      <w:bookmarkEnd w:id="458"/>
      <w:bookmarkEnd w:id="459"/>
    </w:p>
    <w:p w14:paraId="56566E8E" w14:textId="4B4B1B4D" w:rsidR="003B5868" w:rsidRDefault="003B5868" w:rsidP="003B5868">
      <w:pPr>
        <w:rPr>
          <w:ins w:id="460" w:author="Laurence Golding" w:date="2019-03-26T11:58:00Z"/>
        </w:rPr>
      </w:pPr>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F4528">
        <w:t>3.17</w:t>
      </w:r>
      <w:r>
        <w:fldChar w:fldCharType="end"/>
      </w:r>
      <w:r w:rsidRPr="003B5868">
        <w:t>) that describes the analysis tool that was run.</w:t>
      </w:r>
    </w:p>
    <w:p w14:paraId="1B63288D" w14:textId="5E09371B" w:rsidR="00B47FD2" w:rsidRDefault="00B47FD2" w:rsidP="00B47FD2">
      <w:pPr>
        <w:pStyle w:val="Heading3"/>
        <w:rPr>
          <w:ins w:id="461" w:author="Laurence Golding" w:date="2019-03-26T11:58:00Z"/>
        </w:rPr>
      </w:pPr>
      <w:bookmarkStart w:id="462" w:name="_Ref4659591"/>
      <w:ins w:id="463" w:author="Laurence Golding" w:date="2019-03-26T11:58:00Z">
        <w:r>
          <w:t>language</w:t>
        </w:r>
        <w:bookmarkEnd w:id="462"/>
      </w:ins>
    </w:p>
    <w:p w14:paraId="0337CE14" w14:textId="7D35836D" w:rsidR="001D323D" w:rsidRDefault="001D323D" w:rsidP="001D323D">
      <w:pPr>
        <w:rPr>
          <w:ins w:id="464" w:author="Laurence Golding" w:date="2019-03-26T12:07:00Z"/>
        </w:rPr>
      </w:pPr>
      <w:ins w:id="465" w:author="Laurence Golding" w:date="2019-03-26T12:07:00Z">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ins>
      <w:ins w:id="466" w:author="Laurence Golding" w:date="2019-03-26T19:08:00Z">
        <w:r w:rsidR="00466965">
          <w:t>able</w:t>
        </w:r>
      </w:ins>
      <w:ins w:id="467" w:author="Laurence Golding" w:date="2019-03-26T12:07:00Z">
        <w:r>
          <w:t xml:space="preserve"> strings</w:t>
        </w:r>
      </w:ins>
      <w:ins w:id="468" w:author="Laurence Golding" w:date="2019-03-26T19:08:00Z">
        <w:r w:rsidR="00466965">
          <w:t xml:space="preserve"> (</w:t>
        </w:r>
        <w:r w:rsidR="00466965" w:rsidRPr="003B5868">
          <w:t>§</w:t>
        </w:r>
      </w:ins>
      <w:ins w:id="469" w:author="Laurence Golding" w:date="2019-03-26T19:33:00Z">
        <w:r w:rsidR="00BD1B95">
          <w:fldChar w:fldCharType="begin"/>
        </w:r>
        <w:r w:rsidR="00BD1B95">
          <w:instrText xml:space="preserve"> REF _Ref4509677 \r \h </w:instrText>
        </w:r>
      </w:ins>
      <w:r w:rsidR="00BD1B95">
        <w:fldChar w:fldCharType="separate"/>
      </w:r>
      <w:ins w:id="470" w:author="Laurence Golding" w:date="2019-03-26T19:33:00Z">
        <w:r w:rsidR="00BD1B95">
          <w:t>3.5.2</w:t>
        </w:r>
        <w:r w:rsidR="00BD1B95">
          <w:fldChar w:fldCharType="end"/>
        </w:r>
      </w:ins>
      <w:ins w:id="471" w:author="Laurence Golding" w:date="2019-03-26T19:08:00Z">
        <w:r w:rsidR="00466965">
          <w:t>)</w:t>
        </w:r>
      </w:ins>
      <w:ins w:id="472" w:author="Laurence Golding" w:date="2019-03-26T12:07:00Z">
        <w:r>
          <w:t xml:space="preserve"> in </w:t>
        </w:r>
        <w:r w:rsidRPr="001D323D">
          <w:rPr>
            <w:rStyle w:val="CODEtemp"/>
          </w:rPr>
          <w:t>theRun</w:t>
        </w:r>
      </w:ins>
      <w:ins w:id="473" w:author="Laurence Golding" w:date="2019-03-26T12:08:00Z">
        <w:r>
          <w:t xml:space="preserve"> (except for localiz</w:t>
        </w:r>
      </w:ins>
      <w:ins w:id="474" w:author="Laurence Golding" w:date="2019-03-26T19:08:00Z">
        <w:r w:rsidR="00466965">
          <w:t>able</w:t>
        </w:r>
      </w:ins>
      <w:ins w:id="475" w:author="Laurence Golding" w:date="2019-03-26T12:08:00Z">
        <w:r>
          <w:t xml:space="preserve"> strings that occur within </w:t>
        </w:r>
      </w:ins>
      <w:ins w:id="476" w:author="Laurence Golding" w:date="2019-03-26T12:19:00Z">
        <w:r w:rsidR="001077F2" w:rsidRPr="001077F2">
          <w:rPr>
            <w:rStyle w:val="CODEtemp"/>
          </w:rPr>
          <w:t>the</w:t>
        </w:r>
      </w:ins>
      <w:ins w:id="477" w:author="Laurence Golding" w:date="2019-03-26T16:04:00Z">
        <w:r w:rsidR="00740C95">
          <w:rPr>
            <w:rStyle w:val="CODEtemp"/>
          </w:rPr>
          <w:t>Run</w:t>
        </w:r>
      </w:ins>
      <w:ins w:id="478" w:author="Laurence Golding" w:date="2019-03-26T12:19:00Z">
        <w:r w:rsidR="001077F2" w:rsidRPr="001077F2">
          <w:rPr>
            <w:rStyle w:val="CODEtemp"/>
          </w:rPr>
          <w:t>.translations</w:t>
        </w:r>
      </w:ins>
      <w:ins w:id="479" w:author="Laurence Golding" w:date="2019-03-26T12:09:00Z">
        <w:r>
          <w:t xml:space="preserve"> (</w:t>
        </w:r>
        <w:r w:rsidRPr="003B5868">
          <w:t>§</w:t>
        </w:r>
      </w:ins>
      <w:ins w:id="480" w:author="Laurence Golding" w:date="2019-03-26T16:07:00Z">
        <w:r w:rsidR="00CE5874">
          <w:fldChar w:fldCharType="begin"/>
        </w:r>
        <w:r w:rsidR="00CE5874">
          <w:instrText xml:space="preserve"> REF _Ref4495306 \r \h </w:instrText>
        </w:r>
      </w:ins>
      <w:r w:rsidR="00CE5874">
        <w:fldChar w:fldCharType="separate"/>
      </w:r>
      <w:ins w:id="481" w:author="Laurence Golding" w:date="2019-03-26T16:07:00Z">
        <w:r w:rsidR="00CE5874">
          <w:t>3.14.9</w:t>
        </w:r>
        <w:r w:rsidR="00CE5874">
          <w:fldChar w:fldCharType="end"/>
        </w:r>
      </w:ins>
      <w:ins w:id="482" w:author="Laurence Golding" w:date="2019-03-26T12:09:00Z">
        <w:r>
          <w:t>)</w:t>
        </w:r>
      </w:ins>
      <w:ins w:id="483" w:author="Laurence Golding" w:date="2019-03-26T16:04:00Z">
        <w:r w:rsidR="006E58BF">
          <w:t>)</w:t>
        </w:r>
      </w:ins>
      <w:ins w:id="484" w:author="Laurence Golding" w:date="2019-03-26T12:07:00Z">
        <w:r w:rsidRPr="00C56762">
          <w:t xml:space="preserve">,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"en-US"</w:t>
        </w:r>
        <w:r>
          <w:t>.</w:t>
        </w:r>
      </w:ins>
    </w:p>
    <w:p w14:paraId="0EE9745D" w14:textId="77777777" w:rsidR="001D323D" w:rsidRDefault="001D323D" w:rsidP="001D323D">
      <w:pPr>
        <w:pStyle w:val="Note"/>
        <w:rPr>
          <w:ins w:id="485" w:author="Laurence Golding" w:date="2019-03-26T12:07:00Z"/>
        </w:rPr>
      </w:pPr>
      <w:ins w:id="486" w:author="Laurence Golding" w:date="2019-03-26T12:07:00Z">
        <w:r>
          <w:t>EXAMPLE 1: The language is region-neutral English:</w:t>
        </w:r>
      </w:ins>
    </w:p>
    <w:p w14:paraId="2D21D5E0" w14:textId="77777777" w:rsidR="001D323D" w:rsidRDefault="001D323D" w:rsidP="001D323D">
      <w:pPr>
        <w:pStyle w:val="Code"/>
        <w:rPr>
          <w:ins w:id="487" w:author="Laurence Golding" w:date="2019-03-26T12:07:00Z"/>
        </w:rPr>
      </w:pPr>
      <w:ins w:id="488" w:author="Laurence Golding" w:date="2019-03-26T12:07:00Z">
        <w:r>
          <w:t>"language": "en"</w:t>
        </w:r>
      </w:ins>
    </w:p>
    <w:p w14:paraId="0616C4CD" w14:textId="77777777" w:rsidR="001D323D" w:rsidRDefault="001D323D" w:rsidP="001D323D">
      <w:pPr>
        <w:pStyle w:val="Note"/>
        <w:rPr>
          <w:ins w:id="489" w:author="Laurence Golding" w:date="2019-03-26T12:07:00Z"/>
        </w:rPr>
      </w:pPr>
      <w:ins w:id="490" w:author="Laurence Golding" w:date="2019-03-26T12:07:00Z">
        <w:r>
          <w:t>EXAMPLE 2: The language is French as spoken in France:</w:t>
        </w:r>
      </w:ins>
    </w:p>
    <w:p w14:paraId="32889875" w14:textId="1E7BE9CC" w:rsidR="001D323D" w:rsidRDefault="001D323D" w:rsidP="001D323D">
      <w:pPr>
        <w:pStyle w:val="Code"/>
        <w:rPr>
          <w:ins w:id="491" w:author="Laurence Golding" w:date="2019-03-26T12:17:00Z"/>
        </w:rPr>
      </w:pPr>
      <w:ins w:id="492" w:author="Laurence Golding" w:date="2019-03-26T12:07:00Z">
        <w:r>
          <w:t>"language": "fr-FR"</w:t>
        </w:r>
      </w:ins>
    </w:p>
    <w:p w14:paraId="12C4E7BE" w14:textId="1FAB153D" w:rsidR="001077F2" w:rsidRDefault="001077F2" w:rsidP="001077F2">
      <w:pPr>
        <w:pStyle w:val="Heading3"/>
        <w:rPr>
          <w:ins w:id="493" w:author="Laurence Golding" w:date="2019-03-26T16:37:00Z"/>
        </w:rPr>
      </w:pPr>
      <w:bookmarkStart w:id="494" w:name="_Ref4509523"/>
      <w:ins w:id="495" w:author="Laurence Golding" w:date="2019-03-26T12:18:00Z">
        <w:r>
          <w:t>taxonomies property</w:t>
        </w:r>
      </w:ins>
      <w:bookmarkEnd w:id="494"/>
    </w:p>
    <w:p w14:paraId="3ED81C5A" w14:textId="5EBFD67A" w:rsidR="00841873" w:rsidRDefault="00DF47CA" w:rsidP="00DF47CA">
      <w:pPr>
        <w:rPr>
          <w:ins w:id="496" w:author="Laurence Golding" w:date="2019-03-26T16:49:00Z"/>
        </w:rPr>
      </w:pPr>
      <w:ins w:id="497" w:author="Laurence Golding" w:date="2019-03-26T16:37:00Z">
        <w:r>
          <w:t xml:space="preserve">A </w:t>
        </w:r>
        <w:r w:rsidRPr="003B5868">
          <w:rPr>
            <w:rStyle w:val="CODEtemp"/>
          </w:rPr>
          <w:t>run</w:t>
        </w:r>
        <w:r w:rsidRPr="003B5868">
          <w:t xml:space="preserve"> object </w:t>
        </w:r>
        <w:r w:rsidRPr="003B5868">
          <w:rPr>
            <w:b/>
          </w:rPr>
          <w:t>MAY</w:t>
        </w:r>
        <w:r w:rsidRPr="003B5868">
          <w:t xml:space="preserve"> contain a property named </w:t>
        </w:r>
      </w:ins>
      <w:ins w:id="498" w:author="Laurence Golding" w:date="2019-03-26T16:43:00Z">
        <w:r>
          <w:rPr>
            <w:rStyle w:val="CODEtemp"/>
          </w:rPr>
          <w:t>taxonomies</w:t>
        </w:r>
      </w:ins>
      <w:ins w:id="499" w:author="Laurence Golding" w:date="2019-03-26T16:37:00Z">
        <w:r w:rsidRPr="003B5868">
          <w:t xml:space="preserve"> whose value is an</w:t>
        </w:r>
        <w:r>
          <w:t xml:space="preserve"> array of zero or more unique (</w:t>
        </w:r>
        <w:r w:rsidRPr="003B5868">
          <w:t>§</w:t>
        </w:r>
        <w:r>
          <w:fldChar w:fldCharType="begin"/>
        </w:r>
        <w:r>
          <w:instrText xml:space="preserve"> REF _Ref493404799 \r \h </w:instrText>
        </w:r>
      </w:ins>
      <w:ins w:id="500" w:author="Laurence Golding" w:date="2019-03-26T16:37:00Z">
        <w:r>
          <w:fldChar w:fldCharType="separate"/>
        </w:r>
        <w:r>
          <w:t>3.7.2</w:t>
        </w:r>
        <w:r>
          <w:fldChar w:fldCharType="end"/>
        </w:r>
        <w:r>
          <w:t xml:space="preserve">) </w:t>
        </w:r>
        <w:r w:rsidRPr="00DF47CA">
          <w:rPr>
            <w:rStyle w:val="CODEtemp"/>
          </w:rPr>
          <w:t>toolComponent</w:t>
        </w:r>
        <w:r>
          <w:t xml:space="preserve"> objects </w:t>
        </w:r>
      </w:ins>
      <w:ins w:id="501" w:author="Laurence Golding" w:date="2019-03-26T17:02:00Z">
        <w:r w:rsidR="00E262F2">
          <w:t>(</w:t>
        </w:r>
        <w:r w:rsidR="00E262F2" w:rsidRPr="003B5868">
          <w:t>§</w:t>
        </w:r>
        <w:r w:rsidR="00E262F2">
          <w:fldChar w:fldCharType="begin"/>
        </w:r>
        <w:r w:rsidR="00E262F2">
          <w:instrText xml:space="preserve"> REF _Ref3663078 \r \h </w:instrText>
        </w:r>
      </w:ins>
      <w:r w:rsidR="00E262F2">
        <w:fldChar w:fldCharType="separate"/>
      </w:r>
      <w:ins w:id="502" w:author="Laurence Golding" w:date="2019-03-26T17:02:00Z">
        <w:r w:rsidR="00E262F2">
          <w:t>3.18</w:t>
        </w:r>
        <w:r w:rsidR="00E262F2">
          <w:fldChar w:fldCharType="end"/>
        </w:r>
        <w:r w:rsidR="00E262F2">
          <w:t xml:space="preserve">) </w:t>
        </w:r>
      </w:ins>
      <w:ins w:id="503" w:author="Laurence Golding" w:date="2019-03-26T16:37:00Z">
        <w:r>
          <w:t>each of which represents a</w:t>
        </w:r>
      </w:ins>
      <w:ins w:id="504" w:author="Laurence Golding" w:date="2019-03-26T16:49:00Z">
        <w:r w:rsidR="00841873">
          <w:t xml:space="preserve"> standard</w:t>
        </w:r>
      </w:ins>
      <w:ins w:id="505" w:author="Laurence Golding" w:date="2019-03-26T16:38:00Z">
        <w:r>
          <w:t xml:space="preserve"> taxonomy</w:t>
        </w:r>
      </w:ins>
      <w:ins w:id="506" w:author="Laurence Golding" w:date="2019-03-27T10:11:00Z">
        <w:r w:rsidR="009634AB">
          <w:t xml:space="preserve"> (see </w:t>
        </w:r>
        <w:r w:rsidR="009634AB" w:rsidRPr="003B5868">
          <w:t>§</w:t>
        </w:r>
        <w:r w:rsidR="009634AB">
          <w:fldChar w:fldCharType="begin"/>
        </w:r>
        <w:r w:rsidR="009634AB">
          <w:instrText xml:space="preserve"> REF _Ref4572675 \r \h </w:instrText>
        </w:r>
      </w:ins>
      <w:r w:rsidR="009634AB">
        <w:fldChar w:fldCharType="separate"/>
      </w:r>
      <w:ins w:id="507" w:author="Laurence Golding" w:date="2019-03-27T10:11:00Z">
        <w:r w:rsidR="009634AB">
          <w:t>3.18.2</w:t>
        </w:r>
        <w:r w:rsidR="009634AB">
          <w:fldChar w:fldCharType="end"/>
        </w:r>
        <w:r w:rsidR="009634AB">
          <w:t>)</w:t>
        </w:r>
      </w:ins>
      <w:ins w:id="508" w:author="Laurence Golding" w:date="2019-03-26T16:38:00Z">
        <w:r>
          <w:t xml:space="preserve">, that is, a classification </w:t>
        </w:r>
      </w:ins>
      <w:ins w:id="509" w:author="Laurence Golding" w:date="2019-03-26T16:39:00Z">
        <w:r>
          <w:t>of results into a set of categories</w:t>
        </w:r>
      </w:ins>
      <w:ins w:id="510" w:author="Laurence Golding" w:date="2019-03-26T16:49:00Z">
        <w:r w:rsidR="00841873">
          <w:t xml:space="preserve"> that is not specific to a particular analysis tool</w:t>
        </w:r>
      </w:ins>
      <w:ins w:id="511" w:author="Laurence Golding" w:date="2019-03-26T16:39:00Z">
        <w:r>
          <w:t>.</w:t>
        </w:r>
      </w:ins>
    </w:p>
    <w:p w14:paraId="22A8AC46" w14:textId="05229200" w:rsidR="00841873" w:rsidRDefault="00841873" w:rsidP="00841873">
      <w:pPr>
        <w:pStyle w:val="Note"/>
        <w:rPr>
          <w:ins w:id="512" w:author="Laurence Golding" w:date="2019-03-26T16:49:00Z"/>
        </w:rPr>
      </w:pPr>
      <w:ins w:id="513" w:author="Laurence Golding" w:date="2019-03-26T16:49:00Z">
        <w:r>
          <w:t>NOTE: Anal</w:t>
        </w:r>
      </w:ins>
      <w:ins w:id="514" w:author="Laurence Golding" w:date="2019-03-26T16:50:00Z">
        <w:r>
          <w:t xml:space="preserve">ysis tools can define their own custom taxonomies; see </w:t>
        </w:r>
        <w:r w:rsidRPr="003B5868">
          <w:t>§</w:t>
        </w:r>
        <w:r>
          <w:fldChar w:fldCharType="begin"/>
        </w:r>
        <w:r>
          <w:instrText xml:space="preserve"> REF _Ref4511026 \r \h </w:instrText>
        </w:r>
      </w:ins>
      <w:r>
        <w:fldChar w:fldCharType="separate"/>
      </w:r>
      <w:ins w:id="515" w:author="Laurence Golding" w:date="2019-03-26T16:50:00Z">
        <w:r>
          <w:t>3.18.20</w:t>
        </w:r>
        <w:r>
          <w:fldChar w:fldCharType="end"/>
        </w:r>
        <w:r>
          <w:t>.</w:t>
        </w:r>
      </w:ins>
    </w:p>
    <w:p w14:paraId="385B7FEA" w14:textId="5AF98DDE" w:rsidR="001077F2" w:rsidRDefault="006E58BF" w:rsidP="001077F2">
      <w:pPr>
        <w:pStyle w:val="Heading3"/>
        <w:rPr>
          <w:ins w:id="516" w:author="Laurence Golding" w:date="2019-03-26T16:34:00Z"/>
        </w:rPr>
      </w:pPr>
      <w:bookmarkStart w:id="517" w:name="_Ref4495306"/>
      <w:ins w:id="518" w:author="Laurence Golding" w:date="2019-03-26T16:06:00Z">
        <w:r>
          <w:t>tr</w:t>
        </w:r>
      </w:ins>
      <w:ins w:id="519" w:author="Laurence Golding" w:date="2019-03-26T12:18:00Z">
        <w:r w:rsidR="001077F2">
          <w:t>anslations property</w:t>
        </w:r>
      </w:ins>
      <w:bookmarkEnd w:id="517"/>
    </w:p>
    <w:p w14:paraId="32C45637" w14:textId="0CDD1783" w:rsidR="00DF47CA" w:rsidRDefault="00DF47CA" w:rsidP="00DF47CA">
      <w:pPr>
        <w:rPr>
          <w:ins w:id="520" w:author="Laurence Golding" w:date="2019-03-26T16:42:00Z"/>
        </w:rPr>
      </w:pPr>
      <w:ins w:id="521" w:author="Laurence Golding" w:date="2019-03-26T16:34:00Z">
        <w:r>
          <w:t xml:space="preserve">A </w:t>
        </w:r>
        <w:r w:rsidRPr="003B5868">
          <w:rPr>
            <w:rStyle w:val="CODEtemp"/>
          </w:rPr>
          <w:t>run</w:t>
        </w:r>
        <w:r w:rsidRPr="003B5868">
          <w:t xml:space="preserve"> object </w:t>
        </w:r>
        <w:r w:rsidRPr="003B5868">
          <w:rPr>
            <w:b/>
          </w:rPr>
          <w:t>MAY</w:t>
        </w:r>
        <w:r w:rsidRPr="003B5868">
          <w:t xml:space="preserve"> contain a property named </w:t>
        </w:r>
      </w:ins>
      <w:ins w:id="522" w:author="Laurence Golding" w:date="2019-03-26T16:43:00Z">
        <w:r>
          <w:rPr>
            <w:rStyle w:val="CODEtemp"/>
          </w:rPr>
          <w:t>translations</w:t>
        </w:r>
      </w:ins>
      <w:ins w:id="523" w:author="Laurence Golding" w:date="2019-03-26T16:34:00Z">
        <w:r w:rsidRPr="003B5868">
          <w:t xml:space="preserve"> whose value is an</w:t>
        </w:r>
        <w:r>
          <w:t xml:space="preserve"> array of zero or more unique (</w:t>
        </w:r>
      </w:ins>
      <w:ins w:id="524" w:author="Laurence Golding" w:date="2019-03-26T16:35:00Z">
        <w:r w:rsidRPr="003B5868">
          <w:t>§</w:t>
        </w:r>
      </w:ins>
      <w:ins w:id="525" w:author="Laurence Golding" w:date="2019-03-26T16:36:00Z">
        <w:r>
          <w:fldChar w:fldCharType="begin"/>
        </w:r>
        <w:r>
          <w:instrText xml:space="preserve"> REF _Ref493404799 \r \h </w:instrText>
        </w:r>
      </w:ins>
      <w:r>
        <w:fldChar w:fldCharType="separate"/>
      </w:r>
      <w:ins w:id="526" w:author="Laurence Golding" w:date="2019-03-26T16:36:00Z">
        <w:r>
          <w:t>3.7.2</w:t>
        </w:r>
        <w:r>
          <w:fldChar w:fldCharType="end"/>
        </w:r>
      </w:ins>
      <w:ins w:id="527" w:author="Laurence Golding" w:date="2019-03-26T16:34:00Z">
        <w:r>
          <w:t xml:space="preserve">) </w:t>
        </w:r>
        <w:r w:rsidRPr="00DF47CA">
          <w:rPr>
            <w:rStyle w:val="CODEtemp"/>
          </w:rPr>
          <w:t>toolComponent</w:t>
        </w:r>
        <w:r>
          <w:t xml:space="preserve"> objects </w:t>
        </w:r>
      </w:ins>
      <w:ins w:id="528" w:author="Laurence Golding" w:date="2019-03-26T17:02:00Z">
        <w:r w:rsidR="00E262F2">
          <w:t>(</w:t>
        </w:r>
        <w:r w:rsidR="00E262F2" w:rsidRPr="003B5868">
          <w:t>§</w:t>
        </w:r>
        <w:r w:rsidR="00E262F2">
          <w:fldChar w:fldCharType="begin"/>
        </w:r>
        <w:r w:rsidR="00E262F2">
          <w:instrText xml:space="preserve"> REF _Ref3663078 \r \h </w:instrText>
        </w:r>
      </w:ins>
      <w:ins w:id="529" w:author="Laurence Golding" w:date="2019-03-26T17:02:00Z">
        <w:r w:rsidR="00E262F2">
          <w:fldChar w:fldCharType="separate"/>
        </w:r>
        <w:r w:rsidR="00E262F2">
          <w:t>3.18</w:t>
        </w:r>
        <w:r w:rsidR="00E262F2">
          <w:fldChar w:fldCharType="end"/>
        </w:r>
        <w:r w:rsidR="00E262F2">
          <w:t xml:space="preserve">) </w:t>
        </w:r>
      </w:ins>
      <w:ins w:id="530" w:author="Laurence Golding" w:date="2019-03-26T16:34:00Z">
        <w:r>
          <w:t xml:space="preserve">each of which represents </w:t>
        </w:r>
      </w:ins>
      <w:ins w:id="531" w:author="Laurence Golding" w:date="2019-03-27T10:11:00Z">
        <w:r w:rsidR="009634AB">
          <w:t>a</w:t>
        </w:r>
      </w:ins>
      <w:ins w:id="532" w:author="Laurence Golding" w:date="2019-03-26T16:34:00Z">
        <w:r>
          <w:t xml:space="preserve"> translation</w:t>
        </w:r>
      </w:ins>
      <w:ins w:id="533" w:author="Laurence Golding" w:date="2019-03-27T10:11:00Z">
        <w:r w:rsidR="009634AB">
          <w:t xml:space="preserve"> (see </w:t>
        </w:r>
        <w:r w:rsidR="009634AB" w:rsidRPr="003B5868">
          <w:t>§</w:t>
        </w:r>
      </w:ins>
      <w:ins w:id="534" w:author="Laurence Golding" w:date="2019-03-27T10:12:00Z">
        <w:r w:rsidR="009634AB">
          <w:fldChar w:fldCharType="begin"/>
        </w:r>
        <w:r w:rsidR="009634AB">
          <w:instrText xml:space="preserve"> REF _Ref4572683 \r \h </w:instrText>
        </w:r>
      </w:ins>
      <w:r w:rsidR="009634AB">
        <w:fldChar w:fldCharType="separate"/>
      </w:r>
      <w:ins w:id="535" w:author="Laurence Golding" w:date="2019-03-27T10:12:00Z">
        <w:r w:rsidR="009634AB">
          <w:t>3.18.3</w:t>
        </w:r>
        <w:r w:rsidR="009634AB">
          <w:fldChar w:fldCharType="end"/>
        </w:r>
      </w:ins>
      <w:ins w:id="536" w:author="Laurence Golding" w:date="2019-03-27T10:11:00Z">
        <w:r w:rsidR="009634AB">
          <w:t>)</w:t>
        </w:r>
      </w:ins>
      <w:ins w:id="537" w:author="Laurence Golding" w:date="2019-03-26T16:34:00Z">
        <w:r>
          <w:t xml:space="preserve"> of the loca</w:t>
        </w:r>
      </w:ins>
      <w:ins w:id="538" w:author="Laurence Golding" w:date="2019-03-26T16:35:00Z">
        <w:r>
          <w:t>lizable properties (</w:t>
        </w:r>
      </w:ins>
      <w:ins w:id="539" w:author="Laurence Golding" w:date="2019-03-26T16:37:00Z">
        <w:r w:rsidRPr="003B5868">
          <w:t>§</w:t>
        </w:r>
        <w:r>
          <w:fldChar w:fldCharType="begin"/>
        </w:r>
        <w:r>
          <w:instrText xml:space="preserve"> REF _Ref4509677 \r \h </w:instrText>
        </w:r>
      </w:ins>
      <w:r>
        <w:fldChar w:fldCharType="separate"/>
      </w:r>
      <w:ins w:id="540" w:author="Laurence Golding" w:date="2019-03-26T16:37:00Z">
        <w:r>
          <w:t>3.5.2</w:t>
        </w:r>
        <w:r>
          <w:fldChar w:fldCharType="end"/>
        </w:r>
      </w:ins>
      <w:ins w:id="541" w:author="Laurence Golding" w:date="2019-03-26T16:35:00Z">
        <w:r>
          <w:t>) of some other component into another language.</w:t>
        </w:r>
      </w:ins>
    </w:p>
    <w:p w14:paraId="1B96FE6E" w14:textId="28851AF2" w:rsidR="006E58BF" w:rsidRDefault="009B381A" w:rsidP="006E58BF">
      <w:pPr>
        <w:pStyle w:val="Heading3"/>
        <w:rPr>
          <w:ins w:id="542" w:author="Laurence Golding" w:date="2019-03-26T17:02:00Z"/>
        </w:rPr>
      </w:pPr>
      <w:bookmarkStart w:id="543" w:name="_Ref4509533"/>
      <w:ins w:id="544" w:author="Laurence Golding" w:date="2019-03-26T17:28:00Z">
        <w:r>
          <w:lastRenderedPageBreak/>
          <w:t>policies</w:t>
        </w:r>
      </w:ins>
      <w:ins w:id="545" w:author="Laurence Golding" w:date="2019-03-26T16:07:00Z">
        <w:r w:rsidR="006E58BF">
          <w:t xml:space="preserve"> property</w:t>
        </w:r>
      </w:ins>
      <w:bookmarkEnd w:id="543"/>
    </w:p>
    <w:p w14:paraId="7FFDAD02" w14:textId="058A7692" w:rsidR="00E262F2" w:rsidRPr="00E262F2" w:rsidRDefault="00E262F2" w:rsidP="00E262F2">
      <w:pPr>
        <w:rPr>
          <w:ins w:id="546" w:author="Laurence Golding" w:date="2019-03-26T12:07:00Z"/>
        </w:rPr>
      </w:pPr>
      <w:ins w:id="547" w:author="Laurence Golding" w:date="2019-03-26T17:03:00Z">
        <w:r>
          <w:t xml:space="preserve">A </w:t>
        </w:r>
        <w:r w:rsidRPr="003B5868">
          <w:rPr>
            <w:rStyle w:val="CODEtemp"/>
          </w:rPr>
          <w:t>run</w:t>
        </w:r>
        <w:r w:rsidRPr="003B5868">
          <w:t xml:space="preserve"> object </w:t>
        </w:r>
        <w:r w:rsidRPr="003B5868">
          <w:rPr>
            <w:b/>
          </w:rPr>
          <w:t>MAY</w:t>
        </w:r>
        <w:r w:rsidRPr="003B5868">
          <w:t xml:space="preserve"> contain a property named </w:t>
        </w:r>
      </w:ins>
      <w:ins w:id="548" w:author="Laurence Golding" w:date="2019-03-26T17:28:00Z">
        <w:r w:rsidR="009B381A">
          <w:rPr>
            <w:rStyle w:val="CODEtemp"/>
          </w:rPr>
          <w:t>policies</w:t>
        </w:r>
      </w:ins>
      <w:ins w:id="549" w:author="Laurence Golding" w:date="2019-03-26T17:03:00Z">
        <w:r w:rsidRPr="003B5868">
          <w:t xml:space="preserve"> whose value is an</w:t>
        </w:r>
        <w:r>
          <w:t xml:space="preserve"> array of zero or more unique (</w:t>
        </w:r>
        <w:r w:rsidRPr="003B5868">
          <w:t>§</w:t>
        </w:r>
        <w:r>
          <w:fldChar w:fldCharType="begin"/>
        </w:r>
        <w:r>
          <w:instrText xml:space="preserve"> REF _Ref493404799 \r \h </w:instrText>
        </w:r>
      </w:ins>
      <w:ins w:id="550" w:author="Laurence Golding" w:date="2019-03-26T17:03:00Z">
        <w:r>
          <w:fldChar w:fldCharType="separate"/>
        </w:r>
        <w:r>
          <w:t>3.7.2</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ins>
      <w:ins w:id="551" w:author="Laurence Golding" w:date="2019-03-26T17:03:00Z">
        <w:r>
          <w:fldChar w:fldCharType="separate"/>
        </w:r>
        <w:r>
          <w:t>3.18</w:t>
        </w:r>
        <w:r>
          <w:fldChar w:fldCharType="end"/>
        </w:r>
        <w:r>
          <w:t>) each of which represents</w:t>
        </w:r>
      </w:ins>
      <w:ins w:id="552" w:author="Laurence Golding" w:date="2019-03-26T17:04:00Z">
        <w:r>
          <w:t xml:space="preserve"> a </w:t>
        </w:r>
      </w:ins>
      <w:ins w:id="553" w:author="Laurence Golding" w:date="2019-03-26T17:15:00Z">
        <w:r w:rsidR="009B381A">
          <w:t>view of the result</w:t>
        </w:r>
      </w:ins>
      <w:ins w:id="554" w:author="Laurence Golding" w:date="2019-03-26T17:20:00Z">
        <w:r w:rsidR="009B381A">
          <w:t>s</w:t>
        </w:r>
      </w:ins>
      <w:ins w:id="555" w:author="Laurence Golding" w:date="2019-03-26T17:04:00Z">
        <w:r>
          <w:t xml:space="preserve"> </w:t>
        </w:r>
      </w:ins>
      <w:ins w:id="556" w:author="Laurence Golding" w:date="2019-03-26T17:16:00Z">
        <w:r w:rsidR="009B381A">
          <w:t>other than the one defined by</w:t>
        </w:r>
      </w:ins>
      <w:ins w:id="557" w:author="Laurence Golding" w:date="2019-03-26T17:04:00Z">
        <w:r>
          <w:t xml:space="preserve"> the</w:t>
        </w:r>
      </w:ins>
      <w:ins w:id="558" w:author="Laurence Golding" w:date="2019-03-26T17:05:00Z">
        <w:r>
          <w:t xml:space="preserve"> </w:t>
        </w:r>
      </w:ins>
      <w:ins w:id="559" w:author="Laurence Golding" w:date="2019-03-26T17:10:00Z">
        <w:r w:rsidR="00C11958">
          <w:rPr>
            <w:rStyle w:val="CODEtemp"/>
          </w:rPr>
          <w:t>theTool.d</w:t>
        </w:r>
      </w:ins>
      <w:ins w:id="560" w:author="Laurence Golding" w:date="2019-03-26T17:05:00Z">
        <w:r w:rsidRPr="00E262F2">
          <w:rPr>
            <w:rStyle w:val="CODEtemp"/>
          </w:rPr>
          <w:t>river</w:t>
        </w:r>
        <w:r>
          <w:t xml:space="preserve"> (</w:t>
        </w:r>
      </w:ins>
      <w:ins w:id="561" w:author="Laurence Golding" w:date="2019-03-26T17:06:00Z">
        <w:r w:rsidRPr="003B5868">
          <w:t>§</w:t>
        </w:r>
      </w:ins>
      <w:ins w:id="562" w:author="Laurence Golding" w:date="2019-03-26T17:15:00Z">
        <w:r w:rsidR="009B381A">
          <w:fldChar w:fldCharType="begin"/>
        </w:r>
        <w:r w:rsidR="009B381A">
          <w:instrText xml:space="preserve"> REF _Ref3663219 \r \h </w:instrText>
        </w:r>
      </w:ins>
      <w:r w:rsidR="009B381A">
        <w:fldChar w:fldCharType="separate"/>
      </w:r>
      <w:ins w:id="563" w:author="Laurence Golding" w:date="2019-03-26T17:15:00Z">
        <w:r w:rsidR="009B381A">
          <w:t>3.17.2</w:t>
        </w:r>
        <w:r w:rsidR="009B381A">
          <w:fldChar w:fldCharType="end"/>
        </w:r>
      </w:ins>
      <w:ins w:id="564" w:author="Laurence Golding" w:date="2019-03-26T17:05:00Z">
        <w:r>
          <w:t xml:space="preserve">) or one of </w:t>
        </w:r>
      </w:ins>
      <w:ins w:id="565" w:author="Laurence Golding" w:date="2019-03-26T17:14:00Z">
        <w:r w:rsidR="009B381A">
          <w:rPr>
            <w:rStyle w:val="CODEtemp"/>
          </w:rPr>
          <w:t>theTool.e</w:t>
        </w:r>
      </w:ins>
      <w:ins w:id="566" w:author="Laurence Golding" w:date="2019-03-26T17:05:00Z">
        <w:r w:rsidRPr="00E262F2">
          <w:rPr>
            <w:rStyle w:val="CODEtemp"/>
          </w:rPr>
          <w:t>xtensions</w:t>
        </w:r>
        <w:r>
          <w:t xml:space="preserve"> (</w:t>
        </w:r>
      </w:ins>
      <w:ins w:id="567" w:author="Laurence Golding" w:date="2019-03-26T17:06:00Z">
        <w:r w:rsidRPr="003B5868">
          <w:t>§</w:t>
        </w:r>
      </w:ins>
      <w:ins w:id="568" w:author="Laurence Golding" w:date="2019-03-26T17:15:00Z">
        <w:r w:rsidR="009B381A">
          <w:fldChar w:fldCharType="begin"/>
        </w:r>
        <w:r w:rsidR="009B381A">
          <w:instrText xml:space="preserve"> REF _Ref3663271 \r \h </w:instrText>
        </w:r>
      </w:ins>
      <w:r w:rsidR="009B381A">
        <w:fldChar w:fldCharType="separate"/>
      </w:r>
      <w:ins w:id="569" w:author="Laurence Golding" w:date="2019-03-26T17:15:00Z">
        <w:r w:rsidR="009B381A">
          <w:t>3.17.3</w:t>
        </w:r>
        <w:r w:rsidR="009B381A">
          <w:fldChar w:fldCharType="end"/>
        </w:r>
      </w:ins>
      <w:ins w:id="570" w:author="Laurence Golding" w:date="2019-03-26T17:05:00Z">
        <w:r>
          <w:t>)</w:t>
        </w:r>
      </w:ins>
      <w:ins w:id="571" w:author="Laurence Golding" w:date="2019-03-26T17:04:00Z">
        <w:r>
          <w:t>.</w:t>
        </w:r>
      </w:ins>
    </w:p>
    <w:p w14:paraId="2293F04F" w14:textId="3CD8C30C" w:rsidR="00B47FD2" w:rsidDel="009B381A" w:rsidRDefault="00B47FD2" w:rsidP="009B381A">
      <w:pPr>
        <w:pStyle w:val="Note"/>
        <w:rPr>
          <w:del w:id="572" w:author="Laurence Golding" w:date="2019-03-26T12:07:00Z"/>
        </w:rPr>
      </w:pPr>
    </w:p>
    <w:p w14:paraId="29FA70CD" w14:textId="52EE5F0A" w:rsidR="000D32C1" w:rsidRDefault="000D32C1" w:rsidP="000D32C1">
      <w:pPr>
        <w:pStyle w:val="Heading3"/>
      </w:pPr>
      <w:bookmarkStart w:id="573" w:name="_Ref507657941"/>
      <w:bookmarkStart w:id="574" w:name="_Toc4442842"/>
      <w:r>
        <w:t>invocation</w:t>
      </w:r>
      <w:r w:rsidR="00514F09">
        <w:t>s</w:t>
      </w:r>
      <w:r>
        <w:t xml:space="preserve"> property</w:t>
      </w:r>
      <w:bookmarkEnd w:id="573"/>
      <w:bookmarkEnd w:id="574"/>
    </w:p>
    <w:p w14:paraId="676BBCBB" w14:textId="4DD0A67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F4528">
        <w:t>3.19</w:t>
      </w:r>
      <w:r>
        <w:fldChar w:fldCharType="end"/>
      </w:r>
      <w:r w:rsidRPr="003B5868">
        <w:t>) that describe the invocation of the analysis tool that was run.</w:t>
      </w:r>
    </w:p>
    <w:p w14:paraId="3AAED94F" w14:textId="64EABB7D" w:rsidR="00FA0920" w:rsidDel="00E523EE" w:rsidRDefault="00FA0920" w:rsidP="003B5868">
      <w:pPr>
        <w:rPr>
          <w:del w:id="575" w:author="Laurence Golding" w:date="2019-03-26T16:56:00Z"/>
        </w:rPr>
      </w:pPr>
      <w:del w:id="576" w:author="Laurence Golding" w:date="2019-03-26T16:56:00Z">
        <w:r w:rsidDel="00E523EE">
          <w:delText xml:space="preserve">If </w:delText>
        </w:r>
        <w:r w:rsidRPr="00371261" w:rsidDel="00E523EE">
          <w:rPr>
            <w:rStyle w:val="CODEtemp"/>
          </w:rPr>
          <w:delText>invocations</w:delText>
        </w:r>
        <w:r w:rsidDel="00E523EE">
          <w:delText xml:space="preserve"> is absent, it </w:delText>
        </w:r>
        <w:r w:rsidRPr="00371261" w:rsidDel="00E523EE">
          <w:rPr>
            <w:b/>
          </w:rPr>
          <w:delText>SHALL</w:delText>
        </w:r>
        <w:r w:rsidDel="00E523EE">
          <w:delText xml:space="preserve"> default to an empty array.</w:delText>
        </w:r>
      </w:del>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577" w:name="_Ref3810891"/>
      <w:bookmarkStart w:id="578" w:name="_Toc4442843"/>
      <w:r>
        <w:t>conversion property</w:t>
      </w:r>
      <w:bookmarkEnd w:id="577"/>
      <w:bookmarkEnd w:id="578"/>
    </w:p>
    <w:p w14:paraId="226462F1" w14:textId="7D701D6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F4528">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579" w:name="_Ref511829897"/>
      <w:bookmarkStart w:id="580" w:name="_Toc4442844"/>
      <w:r>
        <w:t>versionControlProvenance property</w:t>
      </w:r>
      <w:bookmarkEnd w:id="579"/>
      <w:bookmarkEnd w:id="580"/>
    </w:p>
    <w:p w14:paraId="40DFBA3C" w14:textId="0485411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F4528">
        <w:t>3.22</w:t>
      </w:r>
      <w:r>
        <w:fldChar w:fldCharType="end"/>
      </w:r>
      <w:r>
        <w:t xml:space="preserve">). Each array entry specifies a </w:t>
      </w:r>
      <w:r w:rsidR="001466B1">
        <w:t>revision</w:t>
      </w:r>
      <w:r>
        <w:t xml:space="preserve"> in a repository containing files that were scanned during the run.</w:t>
      </w:r>
    </w:p>
    <w:p w14:paraId="1E557744" w14:textId="2358C143" w:rsidR="00FA0920" w:rsidDel="00E523EE" w:rsidRDefault="00FA0920" w:rsidP="002315DB">
      <w:pPr>
        <w:rPr>
          <w:del w:id="581" w:author="Laurence Golding" w:date="2019-03-26T16:56:00Z"/>
        </w:rPr>
      </w:pPr>
      <w:del w:id="582" w:author="Laurence Golding" w:date="2019-03-26T16:56:00Z">
        <w:r w:rsidDel="00E523EE">
          <w:delText xml:space="preserve">If </w:delText>
        </w:r>
        <w:r w:rsidRPr="00371261" w:rsidDel="00E523EE">
          <w:rPr>
            <w:rStyle w:val="CODEtemp"/>
          </w:rPr>
          <w:delText>versionControlProvenance</w:delText>
        </w:r>
        <w:r w:rsidDel="00E523EE">
          <w:delText xml:space="preserve"> is absent, it </w:delText>
        </w:r>
        <w:r w:rsidRPr="00371261" w:rsidDel="00E523EE">
          <w:rPr>
            <w:b/>
          </w:rPr>
          <w:delText>SHALL</w:delText>
        </w:r>
        <w:r w:rsidDel="00E523EE">
          <w:delText xml:space="preserve"> default to an empty array.</w:delText>
        </w:r>
      </w:del>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508453C"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F4528">
        <w:t>3.22</w:t>
      </w:r>
      <w:r>
        <w:fldChar w:fldCharType="end"/>
      </w:r>
      <w:r>
        <w:t>).</w:t>
      </w:r>
    </w:p>
    <w:p w14:paraId="252CBC5B" w14:textId="1ABDD7C2"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F4528">
        <w:t>3.22.3</w:t>
      </w:r>
      <w:r w:rsidR="00EC5421">
        <w:fldChar w:fldCharType="end"/>
      </w:r>
      <w:r>
        <w:t>.</w:t>
      </w:r>
    </w:p>
    <w:p w14:paraId="5C24FC9B" w14:textId="3ECEC682"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F4528">
        <w:t>3.22.4</w:t>
      </w:r>
      <w:r w:rsidR="00EC5421">
        <w:fldChar w:fldCharType="end"/>
      </w:r>
      <w:r>
        <w:t>.</w:t>
      </w:r>
    </w:p>
    <w:p w14:paraId="1B1D75B0" w14:textId="7455A998"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F452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583" w:name="_Ref508869459"/>
      <w:bookmarkStart w:id="584" w:name="_Ref508869524"/>
      <w:bookmarkStart w:id="585" w:name="_Ref508869585"/>
      <w:bookmarkStart w:id="586" w:name="_Toc4442845"/>
      <w:bookmarkStart w:id="587" w:name="_Ref493345118"/>
      <w:r>
        <w:lastRenderedPageBreak/>
        <w:t>originalUriBaseIds property</w:t>
      </w:r>
      <w:bookmarkEnd w:id="583"/>
      <w:bookmarkEnd w:id="584"/>
      <w:bookmarkEnd w:id="585"/>
      <w:bookmarkEnd w:id="586"/>
    </w:p>
    <w:p w14:paraId="2DDCF7C4" w14:textId="015E7BA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F452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F452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F452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5F9B4D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F452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6539DFC"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F452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8F98C12"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F4528">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86A2A2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F4528">
        <w:t>3.25</w:t>
      </w:r>
      <w:r w:rsidR="00B213E1">
        <w:fldChar w:fldCharType="end"/>
      </w:r>
      <w:r w:rsidR="00B213E1">
        <w:t>)</w:t>
      </w:r>
      <w:r w:rsidR="00A34799">
        <w:t>.</w:t>
      </w:r>
    </w:p>
    <w:p w14:paraId="26DCDECF" w14:textId="6126FB2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F4528">
        <w:t>3.25.2</w:t>
      </w:r>
      <w:r w:rsidR="00C6546E">
        <w:fldChar w:fldCharType="end"/>
      </w:r>
      <w:r w:rsidR="00C6546E">
        <w:t>.</w:t>
      </w:r>
    </w:p>
    <w:p w14:paraId="14E37F0A" w14:textId="27235961"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5F4528">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588" w:name="_Ref507667580"/>
      <w:bookmarkStart w:id="589" w:name="_Toc4442846"/>
      <w:r>
        <w:t xml:space="preserve">artifacts </w:t>
      </w:r>
      <w:r w:rsidR="000D32C1">
        <w:t>property</w:t>
      </w:r>
      <w:bookmarkEnd w:id="587"/>
      <w:bookmarkEnd w:id="588"/>
      <w:bookmarkEnd w:id="589"/>
    </w:p>
    <w:p w14:paraId="1A04899C" w14:textId="6A2580E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F4528">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F452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4F58F011" w:rsidR="000C020D" w:rsidDel="00E523EE" w:rsidRDefault="000C020D" w:rsidP="003B5868">
      <w:pPr>
        <w:rPr>
          <w:del w:id="590" w:author="Laurence Golding" w:date="2019-03-26T16:56:00Z"/>
        </w:rPr>
      </w:pPr>
      <w:del w:id="591" w:author="Laurence Golding" w:date="2019-03-26T16:56:00Z">
        <w:r w:rsidDel="00E523EE">
          <w:delText xml:space="preserve">If </w:delText>
        </w:r>
        <w:r w:rsidR="006C1B56" w:rsidDel="00E523EE">
          <w:rPr>
            <w:rStyle w:val="CODEtemp"/>
          </w:rPr>
          <w:delText>art</w:delText>
        </w:r>
        <w:r w:rsidR="00FD4DEF" w:rsidDel="00E523EE">
          <w:rPr>
            <w:rStyle w:val="CODEtemp"/>
          </w:rPr>
          <w:delText>i</w:delText>
        </w:r>
        <w:r w:rsidR="006C1B56" w:rsidDel="00E523EE">
          <w:rPr>
            <w:rStyle w:val="CODEtemp"/>
          </w:rPr>
          <w:delText>facts</w:delText>
        </w:r>
        <w:r w:rsidR="006C1B56" w:rsidDel="00E523EE">
          <w:delText xml:space="preserve"> </w:delText>
        </w:r>
        <w:r w:rsidDel="00E523EE">
          <w:delText xml:space="preserve">is absent, it </w:delText>
        </w:r>
        <w:r w:rsidRPr="004A64CB" w:rsidDel="00E523EE">
          <w:rPr>
            <w:b/>
          </w:rPr>
          <w:delText>SHALL</w:delText>
        </w:r>
        <w:r w:rsidDel="00E523EE">
          <w:delText xml:space="preserve"> default to an empty array.</w:delText>
        </w:r>
      </w:del>
    </w:p>
    <w:p w14:paraId="0A40CC65" w14:textId="012B331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F4528">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A857AB8"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F452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F452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592" w:name="_Ref493479000"/>
      <w:bookmarkStart w:id="593" w:name="_Ref493479448"/>
      <w:bookmarkStart w:id="594" w:name="_Toc4442847"/>
      <w:r>
        <w:lastRenderedPageBreak/>
        <w:t>logicalLocations property</w:t>
      </w:r>
      <w:bookmarkEnd w:id="592"/>
      <w:bookmarkEnd w:id="593"/>
      <w:bookmarkEnd w:id="594"/>
    </w:p>
    <w:p w14:paraId="428BC587" w14:textId="3D68FE2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F4528">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5F4528">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5F9E034D" w:rsidR="006A41A4" w:rsidDel="00E523EE" w:rsidRDefault="006A41A4" w:rsidP="00D27F62">
      <w:pPr>
        <w:rPr>
          <w:del w:id="595" w:author="Laurence Golding" w:date="2019-03-26T16:56:00Z"/>
        </w:rPr>
      </w:pPr>
      <w:del w:id="596" w:author="Laurence Golding" w:date="2019-03-26T16:56:00Z">
        <w:r w:rsidDel="00E523EE">
          <w:delText xml:space="preserve">If </w:delText>
        </w:r>
        <w:r w:rsidRPr="004A64CB" w:rsidDel="00E523EE">
          <w:rPr>
            <w:rStyle w:val="CODEtemp"/>
          </w:rPr>
          <w:delText>logicalLocations</w:delText>
        </w:r>
        <w:r w:rsidDel="00E523EE">
          <w:delText xml:space="preserve"> is absent, it </w:delText>
        </w:r>
        <w:r w:rsidRPr="004A64CB" w:rsidDel="00E523EE">
          <w:rPr>
            <w:b/>
          </w:rPr>
          <w:delText>SHALL</w:delText>
        </w:r>
        <w:r w:rsidDel="00E523EE">
          <w:delText xml:space="preserve"> default to an empty array.</w:delText>
        </w:r>
      </w:del>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4B7C8B98"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F4528">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BB0C3B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F4528">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597" w:name="_Ref3480694"/>
      <w:bookmarkStart w:id="598" w:name="_Toc4442848"/>
      <w:r>
        <w:t>threadFlowLocations property</w:t>
      </w:r>
      <w:bookmarkEnd w:id="597"/>
      <w:bookmarkEnd w:id="598"/>
    </w:p>
    <w:p w14:paraId="1234D581" w14:textId="29DA2AC9"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5F4528">
        <w:t>3.40</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5F4528">
        <w:t>3.32</w:t>
      </w:r>
      <w:r>
        <w:fldChar w:fldCharType="end"/>
      </w:r>
      <w:r>
        <w:t>) within the run.</w:t>
      </w:r>
    </w:p>
    <w:p w14:paraId="3F57434E" w14:textId="4A21EAAD" w:rsidR="00447C10" w:rsidRDefault="00447C10" w:rsidP="00447C10">
      <w:r>
        <w:lastRenderedPageBreak/>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599" w:name="_Ref511820652"/>
      <w:bookmarkStart w:id="600" w:name="_Toc4442849"/>
      <w:r>
        <w:t>graphs property</w:t>
      </w:r>
      <w:bookmarkEnd w:id="599"/>
      <w:bookmarkEnd w:id="600"/>
    </w:p>
    <w:p w14:paraId="2212E1F5" w14:textId="2EE0BC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F452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F4528">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D5DF55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F4528">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in the </w:t>
      </w:r>
      <w:r>
        <w:rPr>
          <w:rStyle w:val="CODEtemp"/>
        </w:rPr>
        <w:t>run</w:t>
      </w:r>
      <w:r>
        <w:t>.</w:t>
      </w:r>
    </w:p>
    <w:p w14:paraId="0FF4F417" w14:textId="503E4B23" w:rsidR="00381935" w:rsidRPr="008B7D32" w:rsidDel="00E523EE" w:rsidRDefault="00381935" w:rsidP="008B7D32">
      <w:pPr>
        <w:rPr>
          <w:del w:id="601" w:author="Laurence Golding" w:date="2019-03-26T16:56:00Z"/>
        </w:rPr>
      </w:pPr>
      <w:del w:id="602" w:author="Laurence Golding" w:date="2019-03-26T16:56:00Z">
        <w:r w:rsidDel="00E523EE">
          <w:delText xml:space="preserve">If </w:delText>
        </w:r>
        <w:r w:rsidRPr="00F32505" w:rsidDel="00E523EE">
          <w:rPr>
            <w:rStyle w:val="CODEtemp"/>
          </w:rPr>
          <w:delText>graphs</w:delText>
        </w:r>
        <w:r w:rsidDel="00E523EE">
          <w:delText xml:space="preserve"> is absent, it </w:delText>
        </w:r>
        <w:r w:rsidRPr="00F32505" w:rsidDel="00E523EE">
          <w:rPr>
            <w:b/>
          </w:rPr>
          <w:delText>SHALL</w:delText>
        </w:r>
        <w:r w:rsidDel="00E523EE">
          <w:delText xml:space="preserve"> default to an empty array.</w:delText>
        </w:r>
      </w:del>
    </w:p>
    <w:p w14:paraId="34AB18F9" w14:textId="1EA8179D" w:rsidR="000D32C1" w:rsidRDefault="000D32C1" w:rsidP="000D32C1">
      <w:pPr>
        <w:pStyle w:val="Heading3"/>
      </w:pPr>
      <w:bookmarkStart w:id="603" w:name="_Ref493350972"/>
      <w:bookmarkStart w:id="604" w:name="_Toc4442850"/>
      <w:r>
        <w:t>results property</w:t>
      </w:r>
      <w:bookmarkEnd w:id="603"/>
      <w:bookmarkEnd w:id="604"/>
    </w:p>
    <w:p w14:paraId="319EAE63" w14:textId="38E2266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F4528">
        <w:t>3.24</w:t>
      </w:r>
      <w:r w:rsidR="00FB5300">
        <w:fldChar w:fldCharType="end"/>
      </w:r>
      <w:r w:rsidR="00FB5300" w:rsidRPr="00FB5300">
        <w:t>), each of which represents a single result detected in the course of the run.</w:t>
      </w:r>
    </w:p>
    <w:p w14:paraId="66E8B62B" w14:textId="3C17368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F45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95C3C6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F4528">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605" w:name="_Ref511828248"/>
      <w:bookmarkStart w:id="606" w:name="_Toc4442851"/>
      <w:r>
        <w:t>defaultEncoding</w:t>
      </w:r>
      <w:bookmarkEnd w:id="605"/>
      <w:r w:rsidR="00F82406">
        <w:t xml:space="preserve"> property</w:t>
      </w:r>
      <w:bookmarkEnd w:id="606"/>
    </w:p>
    <w:p w14:paraId="305609EB" w14:textId="3F4C0A5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F452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F4528">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5F4528">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38CFB93" w:rsidR="00926829" w:rsidRDefault="00926829" w:rsidP="00926829">
      <w:r>
        <w:t>For an example, see §</w:t>
      </w:r>
      <w:r>
        <w:fldChar w:fldCharType="begin"/>
      </w:r>
      <w:r>
        <w:instrText xml:space="preserve"> REF _Ref511828128 \r \h </w:instrText>
      </w:r>
      <w:r>
        <w:fldChar w:fldCharType="separate"/>
      </w:r>
      <w:r w:rsidR="005F4528">
        <w:t>3.23.9</w:t>
      </w:r>
      <w:r>
        <w:fldChar w:fldCharType="end"/>
      </w:r>
      <w:r>
        <w:t>.</w:t>
      </w:r>
    </w:p>
    <w:p w14:paraId="5DBD21F7" w14:textId="5F01E581" w:rsidR="00F82406" w:rsidRDefault="00F82406" w:rsidP="00F82406">
      <w:pPr>
        <w:pStyle w:val="Heading3"/>
      </w:pPr>
      <w:bookmarkStart w:id="607" w:name="_Ref534897013"/>
      <w:bookmarkStart w:id="608" w:name="_Toc4442852"/>
      <w:r>
        <w:t>defaultSourceLanguage property</w:t>
      </w:r>
      <w:bookmarkEnd w:id="607"/>
      <w:bookmarkEnd w:id="608"/>
    </w:p>
    <w:p w14:paraId="66CE74AE" w14:textId="36A03518"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F4528">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F452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F4528">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F4528">
        <w:t>3.14.11</w:t>
      </w:r>
      <w:r w:rsidR="0003707A">
        <w:fldChar w:fldCharType="end"/>
      </w:r>
      <w:r w:rsidR="0003707A">
        <w:t xml:space="preserve">) which refers to a text </w:t>
      </w:r>
      <w:r w:rsidR="004D285A">
        <w:t xml:space="preserve">artifact </w:t>
      </w:r>
      <w:r w:rsidR="0003707A">
        <w:t>that contains source code.</w:t>
      </w:r>
    </w:p>
    <w:p w14:paraId="4CAA986B" w14:textId="15A1F5C1"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F4528">
        <w:t>3.23.10.2</w:t>
      </w:r>
      <w:r>
        <w:fldChar w:fldCharType="end"/>
      </w:r>
      <w:r>
        <w:t>.</w:t>
      </w:r>
    </w:p>
    <w:p w14:paraId="06D41A5C" w14:textId="0ED1A15A" w:rsidR="0003707A" w:rsidRPr="00F82406" w:rsidRDefault="0003707A" w:rsidP="00F82406">
      <w:r>
        <w:lastRenderedPageBreak/>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09" w:name="_Toc4442853"/>
      <w:r>
        <w:t>newlineSequences</w:t>
      </w:r>
      <w:r w:rsidR="00F82406">
        <w:t xml:space="preserve"> property</w:t>
      </w:r>
      <w:bookmarkEnd w:id="609"/>
    </w:p>
    <w:p w14:paraId="0E24944C" w14:textId="0319CDA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B47DD3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F4528">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F4528">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F4528">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F4528">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441DEB7" w:rsidR="00CD1A14" w:rsidRDefault="00CD1A14" w:rsidP="00CD1A14">
      <w:pPr>
        <w:pStyle w:val="Code"/>
      </w:pPr>
      <w:r>
        <w:t>{         # A run object (§</w:t>
      </w:r>
      <w:r>
        <w:fldChar w:fldCharType="begin"/>
      </w:r>
      <w:r>
        <w:instrText xml:space="preserve"> REF _Ref493349997 \r \h </w:instrText>
      </w:r>
      <w:r>
        <w:fldChar w:fldCharType="separate"/>
      </w:r>
      <w:r w:rsidR="005F452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10" w:name="_Ref516063927"/>
      <w:bookmarkStart w:id="611" w:name="_Toc4442854"/>
      <w:r>
        <w:t>columnKind property</w:t>
      </w:r>
      <w:bookmarkEnd w:id="610"/>
      <w:bookmarkEnd w:id="611"/>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612" w:name="_Ref510017893"/>
      <w:bookmarkStart w:id="613" w:name="_Toc4442855"/>
      <w:r>
        <w:lastRenderedPageBreak/>
        <w:t>redactionToken</w:t>
      </w:r>
      <w:bookmarkEnd w:id="612"/>
      <w:r>
        <w:t xml:space="preserve"> property</w:t>
      </w:r>
      <w:bookmarkEnd w:id="613"/>
    </w:p>
    <w:p w14:paraId="0674C185" w14:textId="011D108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F4528">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D4F363D" w:rsidR="00D65090" w:rsidRDefault="00D65090" w:rsidP="002D65F3">
      <w:pPr>
        <w:pStyle w:val="Code"/>
      </w:pPr>
      <w:bookmarkStart w:id="61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F4528">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615" w:name="_Ref525806896"/>
      <w:bookmarkStart w:id="616" w:name="_Toc4442856"/>
      <w:bookmarkEnd w:id="614"/>
      <w:r>
        <w:t>externa</w:t>
      </w:r>
      <w:r w:rsidR="00960E2D">
        <w:t>l</w:t>
      </w:r>
      <w:r w:rsidR="00F265D8">
        <w:t>Property</w:t>
      </w:r>
      <w:r>
        <w:t>File</w:t>
      </w:r>
      <w:r w:rsidR="005E7318">
        <w:t>Reference</w:t>
      </w:r>
      <w:r>
        <w:t xml:space="preserve"> object</w:t>
      </w:r>
      <w:bookmarkEnd w:id="615"/>
      <w:bookmarkEnd w:id="616"/>
    </w:p>
    <w:p w14:paraId="020DB163" w14:textId="0923AD36" w:rsidR="00AF60C1" w:rsidRDefault="00AF60C1" w:rsidP="00AF60C1">
      <w:pPr>
        <w:pStyle w:val="Heading3"/>
      </w:pPr>
      <w:bookmarkStart w:id="617" w:name="_Toc4442857"/>
      <w:r>
        <w:t>General</w:t>
      </w:r>
      <w:bookmarkEnd w:id="617"/>
    </w:p>
    <w:p w14:paraId="38B8B5C7" w14:textId="09C86BF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5F4528">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618" w:name="_Ref525810081"/>
      <w:bookmarkStart w:id="619" w:name="_Toc4442858"/>
      <w:r>
        <w:t>l</w:t>
      </w:r>
      <w:r w:rsidR="006C1B56">
        <w:t xml:space="preserve">ocation </w:t>
      </w:r>
      <w:r w:rsidR="00AF60C1">
        <w:t>property</w:t>
      </w:r>
      <w:bookmarkEnd w:id="618"/>
      <w:bookmarkEnd w:id="619"/>
    </w:p>
    <w:p w14:paraId="46352381" w14:textId="65B81F02" w:rsidR="00604E7A" w:rsidRDefault="001A277B" w:rsidP="00604E7A">
      <w:bookmarkStart w:id="620" w:name="_Hlk3472165"/>
      <w:r>
        <w:t>Depending on the circumstances, a</w:t>
      </w:r>
      <w:bookmarkEnd w:id="62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F4528">
        <w:t>3.4</w:t>
      </w:r>
      <w:r w:rsidR="00604E7A">
        <w:fldChar w:fldCharType="end"/>
      </w:r>
      <w:r w:rsidR="00604E7A">
        <w:t xml:space="preserve">) that specifies the location of the external </w:t>
      </w:r>
      <w:r w:rsidR="00F265D8">
        <w:t xml:space="preserve">property </w:t>
      </w:r>
      <w:r w:rsidR="00604E7A">
        <w:t>file.</w:t>
      </w:r>
    </w:p>
    <w:p w14:paraId="79BAE496" w14:textId="7E9526E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F452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F452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112B09A"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F452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F4528">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5F4528">
        <w:t>3.15.3</w:t>
      </w:r>
      <w:r>
        <w:fldChar w:fldCharType="end"/>
      </w:r>
      <w:r>
        <w:t>).</w:t>
      </w:r>
    </w:p>
    <w:p w14:paraId="7C6C90CA" w14:textId="72FD5310" w:rsidR="00AF60C1" w:rsidRDefault="008E4B88">
      <w:pPr>
        <w:pStyle w:val="Heading3"/>
      </w:pPr>
      <w:bookmarkStart w:id="621" w:name="_Ref525810085"/>
      <w:bookmarkStart w:id="622" w:name="_Toc4442859"/>
      <w:r>
        <w:t xml:space="preserve">guid </w:t>
      </w:r>
      <w:r w:rsidR="00AF60C1">
        <w:t>property</w:t>
      </w:r>
      <w:bookmarkEnd w:id="621"/>
      <w:bookmarkEnd w:id="622"/>
    </w:p>
    <w:p w14:paraId="54EBB426" w14:textId="4D75B70C"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23" w:name="_Toc4442860"/>
      <w:r>
        <w:t>itemCount property</w:t>
      </w:r>
      <w:bookmarkEnd w:id="623"/>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w:t>
      </w:r>
      <w:r>
        <w:lastRenderedPageBreak/>
        <w:t xml:space="preserve">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0B77A7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F452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24" w:name="_Ref526936831"/>
      <w:bookmarkStart w:id="625" w:name="_Toc4442861"/>
      <w:r>
        <w:t>runAutomationDetails object</w:t>
      </w:r>
      <w:bookmarkEnd w:id="624"/>
      <w:bookmarkEnd w:id="625"/>
    </w:p>
    <w:p w14:paraId="589B6DF1" w14:textId="63103A8B" w:rsidR="00636635" w:rsidRDefault="00636635" w:rsidP="00636635">
      <w:pPr>
        <w:pStyle w:val="Heading3"/>
      </w:pPr>
      <w:bookmarkStart w:id="626" w:name="_Ref526936874"/>
      <w:bookmarkStart w:id="627" w:name="_Toc4442862"/>
      <w:r>
        <w:t>General</w:t>
      </w:r>
      <w:bookmarkEnd w:id="626"/>
      <w:bookmarkEnd w:id="627"/>
    </w:p>
    <w:p w14:paraId="00A2DEFC" w14:textId="0AC6736E" w:rsidR="00A0147E" w:rsidRDefault="00A0147E" w:rsidP="00A0147E">
      <w:bookmarkStart w:id="628" w:name="_Hlk526586231"/>
      <w:r>
        <w:t xml:space="preserve">A </w:t>
      </w:r>
      <w:r>
        <w:rPr>
          <w:rStyle w:val="CODEtemp"/>
        </w:rPr>
        <w:t>runAutomationDetails</w:t>
      </w:r>
      <w:r>
        <w:t xml:space="preserve"> object contains information that specifies </w:t>
      </w:r>
      <w:bookmarkEnd w:id="628"/>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F02905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F4528">
        <w:t>3.14</w:t>
      </w:r>
      <w:r w:rsidR="008B6DA3">
        <w:fldChar w:fldCharType="end"/>
      </w:r>
      <w:r>
        <w:t>).</w:t>
      </w:r>
    </w:p>
    <w:p w14:paraId="340889C7" w14:textId="6220F038"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F452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85BF81C"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5F452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lastRenderedPageBreak/>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29" w:name="_Toc4442863"/>
      <w:r>
        <w:t>Constraints</w:t>
      </w:r>
      <w:bookmarkEnd w:id="629"/>
    </w:p>
    <w:p w14:paraId="2467F699" w14:textId="0579485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F4528">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5F4528">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5F452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30" w:name="_Toc4442864"/>
      <w:r>
        <w:t>description property</w:t>
      </w:r>
      <w:bookmarkEnd w:id="630"/>
    </w:p>
    <w:p w14:paraId="25D213B4" w14:textId="2F806AEE"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631" w:name="_Ref526936776"/>
      <w:bookmarkStart w:id="632" w:name="_Toc4442865"/>
      <w:r>
        <w:t xml:space="preserve">id </w:t>
      </w:r>
      <w:r w:rsidR="00636635">
        <w:t>property</w:t>
      </w:r>
      <w:bookmarkEnd w:id="631"/>
      <w:bookmarkEnd w:id="632"/>
    </w:p>
    <w:p w14:paraId="4B70380E" w14:textId="5DBEFCA7" w:rsidR="008B6DA3" w:rsidRDefault="008B6DA3" w:rsidP="008B6DA3">
      <w:bookmarkStart w:id="633"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F4528">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63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AA0552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F4528">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634" w:name="_Ref526937044"/>
      <w:bookmarkStart w:id="635" w:name="_Toc4442866"/>
      <w:r>
        <w:t xml:space="preserve">guid </w:t>
      </w:r>
      <w:r w:rsidR="00636635">
        <w:t>property</w:t>
      </w:r>
      <w:bookmarkEnd w:id="634"/>
      <w:bookmarkEnd w:id="635"/>
    </w:p>
    <w:p w14:paraId="171C0D57" w14:textId="20035240"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F4528">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636" w:name="_Ref526937456"/>
      <w:bookmarkStart w:id="637" w:name="_Toc4442867"/>
      <w:r>
        <w:lastRenderedPageBreak/>
        <w:t>correlationGuid property</w:t>
      </w:r>
      <w:bookmarkEnd w:id="636"/>
      <w:bookmarkEnd w:id="637"/>
    </w:p>
    <w:p w14:paraId="0DF48F07" w14:textId="0948685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F4528">
        <w:t>3.5.3</w:t>
      </w:r>
      <w:r>
        <w:fldChar w:fldCharType="end"/>
      </w:r>
      <w:r>
        <w:t>) which is shared by all such runs of the same type, and differs between any two runs of different types.</w:t>
      </w:r>
    </w:p>
    <w:p w14:paraId="7A1FBC28" w14:textId="4870A99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F4528">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638" w:name="_Ref493350964"/>
      <w:bookmarkStart w:id="639" w:name="_Toc4442868"/>
      <w:r>
        <w:t>tool object</w:t>
      </w:r>
      <w:bookmarkEnd w:id="638"/>
      <w:bookmarkEnd w:id="639"/>
    </w:p>
    <w:p w14:paraId="389A43BD" w14:textId="582B65CB" w:rsidR="00401BB5" w:rsidRDefault="00401BB5" w:rsidP="00401BB5">
      <w:pPr>
        <w:pStyle w:val="Heading3"/>
      </w:pPr>
      <w:bookmarkStart w:id="640" w:name="_Ref3663435"/>
      <w:bookmarkStart w:id="641" w:name="_Ref3726198"/>
      <w:bookmarkStart w:id="642" w:name="_Toc4442869"/>
      <w:r>
        <w:t>General</w:t>
      </w:r>
      <w:bookmarkEnd w:id="640"/>
      <w:bookmarkEnd w:id="641"/>
      <w:bookmarkEnd w:id="642"/>
    </w:p>
    <w:p w14:paraId="13ED0A5F" w14:textId="4A59AAF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5F4528">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5F452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144CF02E" w:rsidR="003D09A4" w:rsidDel="00AE4658" w:rsidRDefault="000842A5" w:rsidP="000842A5">
      <w:pPr>
        <w:pStyle w:val="ListParagraph"/>
        <w:numPr>
          <w:ilvl w:val="0"/>
          <w:numId w:val="87"/>
        </w:numPr>
        <w:rPr>
          <w:del w:id="643" w:author="Laurence Golding" w:date="2019-03-26T16:12:00Z"/>
        </w:rPr>
      </w:pPr>
      <w:del w:id="644" w:author="Laurence Golding" w:date="2019-03-26T16:12:00Z">
        <w:r w:rsidDel="00AE4658">
          <w:delText>Result categorization systems, which we refer to as “taxonomies.” (An example is the Common Weakness Enumer</w:delText>
        </w:r>
        <w:r w:rsidR="00807533" w:rsidDel="00AE4658">
          <w:delText>ation [</w:delText>
        </w:r>
        <w:r w:rsidR="00093B1E" w:rsidDel="00AE4658">
          <w:fldChar w:fldCharType="begin"/>
        </w:r>
        <w:r w:rsidR="00093B1E" w:rsidDel="00AE4658">
          <w:delInstrText xml:space="preserve"> HYPERLINK \l "CWE" </w:delInstrText>
        </w:r>
        <w:r w:rsidR="00093B1E" w:rsidDel="00AE4658">
          <w:fldChar w:fldCharType="separate"/>
        </w:r>
        <w:r w:rsidR="00807533" w:rsidRPr="00807533" w:rsidDel="00AE4658">
          <w:rPr>
            <w:rStyle w:val="Hyperlink"/>
          </w:rPr>
          <w:delText>CWE</w:delText>
        </w:r>
        <w:r w:rsidR="00093B1E" w:rsidDel="00AE4658">
          <w:rPr>
            <w:rStyle w:val="Hyperlink"/>
          </w:rPr>
          <w:fldChar w:fldCharType="end"/>
        </w:r>
        <w:r w:rsidR="00807533" w:rsidDel="00AE4658">
          <w:delText>].)</w:delText>
        </w:r>
      </w:del>
    </w:p>
    <w:p w14:paraId="35BF1EAB" w14:textId="3577684C"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71577DA" w:rsidR="003D09A4" w:rsidRDefault="003D09A4" w:rsidP="003D09A4">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F92930" w:rsidR="003D09A4" w:rsidRDefault="003D09A4" w:rsidP="003D09A4">
      <w:pPr>
        <w:pStyle w:val="Code"/>
      </w:pPr>
      <w:r>
        <w:t xml:space="preserve">  "extensions": [          # See §</w:t>
      </w:r>
      <w:r>
        <w:fldChar w:fldCharType="begin"/>
      </w:r>
      <w:r>
        <w:instrText xml:space="preserve"> REF _Ref3663271 \r \h </w:instrText>
      </w:r>
      <w:r>
        <w:fldChar w:fldCharType="separate"/>
      </w:r>
      <w:r w:rsidR="005F452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645" w:name="_Ref3663219"/>
      <w:bookmarkStart w:id="646" w:name="_Toc4442870"/>
      <w:r>
        <w:t>driver property</w:t>
      </w:r>
      <w:bookmarkEnd w:id="645"/>
      <w:bookmarkEnd w:id="646"/>
    </w:p>
    <w:p w14:paraId="242A18C5" w14:textId="689FC8B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647" w:name="_Ref3663271"/>
      <w:bookmarkStart w:id="648" w:name="_Toc4442871"/>
      <w:r>
        <w:lastRenderedPageBreak/>
        <w:t>extensions property</w:t>
      </w:r>
      <w:bookmarkEnd w:id="647"/>
      <w:bookmarkEnd w:id="648"/>
    </w:p>
    <w:p w14:paraId="521FDDFA" w14:textId="4D1D021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5F452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29A3757C" w14:textId="75AE752E" w:rsidR="001D323D" w:rsidRPr="003D09A4" w:rsidDel="00E523EE" w:rsidRDefault="003D09A4" w:rsidP="006E58BF">
      <w:pPr>
        <w:rPr>
          <w:del w:id="649" w:author="Laurence Golding" w:date="2019-03-26T16:56:00Z"/>
        </w:rPr>
      </w:pPr>
      <w:del w:id="650" w:author="Laurence Golding" w:date="2019-03-26T16:56:00Z">
        <w:r w:rsidDel="00E523EE">
          <w:delText xml:space="preserve">If </w:delText>
        </w:r>
        <w:r w:rsidRPr="003523A9" w:rsidDel="00E523EE">
          <w:rPr>
            <w:rStyle w:val="CODEtemp"/>
          </w:rPr>
          <w:delText>extensions</w:delText>
        </w:r>
        <w:r w:rsidDel="00E523EE">
          <w:delText xml:space="preserve"> is absent, it </w:delText>
        </w:r>
        <w:r w:rsidRPr="003523A9" w:rsidDel="00E523EE">
          <w:rPr>
            <w:b/>
          </w:rPr>
          <w:delText>SHALL</w:delText>
        </w:r>
        <w:r w:rsidDel="00E523EE">
          <w:delText xml:space="preserve"> default to an empty array.</w:delText>
        </w:r>
      </w:del>
    </w:p>
    <w:p w14:paraId="53A45651" w14:textId="18C23D1D" w:rsidR="00A703AA" w:rsidRDefault="00A703AA" w:rsidP="00A703AA">
      <w:pPr>
        <w:pStyle w:val="Heading2"/>
      </w:pPr>
      <w:bookmarkStart w:id="651" w:name="_Ref3663078"/>
      <w:bookmarkStart w:id="652" w:name="_Toc4442872"/>
      <w:bookmarkStart w:id="653" w:name="_Hlk4510312"/>
      <w:r>
        <w:t>toolComponent object</w:t>
      </w:r>
      <w:bookmarkEnd w:id="651"/>
      <w:bookmarkEnd w:id="652"/>
    </w:p>
    <w:p w14:paraId="7AF98015" w14:textId="56895A30" w:rsidR="00A703AA" w:rsidRDefault="00A703AA" w:rsidP="00A703AA">
      <w:pPr>
        <w:pStyle w:val="Heading3"/>
      </w:pPr>
      <w:bookmarkStart w:id="654" w:name="_Toc4442873"/>
      <w:r>
        <w:t>General</w:t>
      </w:r>
      <w:bookmarkEnd w:id="654"/>
    </w:p>
    <w:p w14:paraId="6E55D0FB" w14:textId="721C063D" w:rsidR="003D09A4" w:rsidRDefault="003D09A4" w:rsidP="003D09A4">
      <w:pPr>
        <w:rPr>
          <w:ins w:id="655" w:author="Laurence Golding" w:date="2019-03-26T16:16:00Z"/>
        </w:rPr>
      </w:pPr>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F4528">
        <w:t>3.17.1</w:t>
      </w:r>
      <w:r>
        <w:fldChar w:fldCharType="end"/>
      </w:r>
      <w:r>
        <w:t>.</w:t>
      </w:r>
    </w:p>
    <w:p w14:paraId="382849D2" w14:textId="7AB59841" w:rsidR="0028268F" w:rsidRDefault="0028268F" w:rsidP="003D09A4">
      <w:pPr>
        <w:rPr>
          <w:ins w:id="656" w:author="Laurence Golding" w:date="2019-03-26T16:17:00Z"/>
        </w:rPr>
      </w:pPr>
      <w:ins w:id="657" w:author="Laurence Golding" w:date="2019-03-26T16:16:00Z">
        <w:r>
          <w:t xml:space="preserve">SARIF also uses </w:t>
        </w:r>
        <w:r w:rsidRPr="0028268F">
          <w:rPr>
            <w:rStyle w:val="CODEtemp"/>
          </w:rPr>
          <w:t>toolComponent</w:t>
        </w:r>
        <w:r>
          <w:t xml:space="preserve"> objects to represent other </w:t>
        </w:r>
      </w:ins>
      <w:ins w:id="658" w:author="Laurence Golding" w:date="2019-03-26T16:17:00Z">
        <w:r>
          <w:t>components that participate in the analysis, including:</w:t>
        </w:r>
      </w:ins>
    </w:p>
    <w:p w14:paraId="239EE050" w14:textId="03D7F9FE" w:rsidR="0028268F" w:rsidRDefault="0028268F" w:rsidP="0028268F">
      <w:pPr>
        <w:pStyle w:val="ListParagraph"/>
        <w:numPr>
          <w:ilvl w:val="0"/>
          <w:numId w:val="90"/>
        </w:numPr>
        <w:rPr>
          <w:ins w:id="659" w:author="Laurence Golding" w:date="2019-03-26T16:17:00Z"/>
        </w:rPr>
      </w:pPr>
      <w:ins w:id="660" w:author="Laurence Golding" w:date="2019-03-26T16:17:00Z">
        <w:r>
          <w:t>Taxonomies (§</w:t>
        </w:r>
      </w:ins>
      <w:ins w:id="661" w:author="Laurence Golding" w:date="2019-03-27T09:50:00Z">
        <w:r w:rsidR="00D61B3C">
          <w:fldChar w:fldCharType="begin"/>
        </w:r>
        <w:r w:rsidR="00D61B3C">
          <w:instrText xml:space="preserve"> REF _Ref4572675 \r \h </w:instrText>
        </w:r>
      </w:ins>
      <w:r w:rsidR="00D61B3C">
        <w:fldChar w:fldCharType="separate"/>
      </w:r>
      <w:ins w:id="662" w:author="Laurence Golding" w:date="2019-03-27T09:50:00Z">
        <w:r w:rsidR="00D61B3C">
          <w:t>3.18.2</w:t>
        </w:r>
        <w:r w:rsidR="00D61B3C">
          <w:fldChar w:fldCharType="end"/>
        </w:r>
      </w:ins>
      <w:ins w:id="663" w:author="Laurence Golding" w:date="2019-03-26T16:17:00Z">
        <w:r>
          <w:t>)</w:t>
        </w:r>
      </w:ins>
    </w:p>
    <w:p w14:paraId="5BA98CB4" w14:textId="0F9E35D5" w:rsidR="0028268F" w:rsidRDefault="0028268F" w:rsidP="0028268F">
      <w:pPr>
        <w:pStyle w:val="ListParagraph"/>
        <w:numPr>
          <w:ilvl w:val="0"/>
          <w:numId w:val="90"/>
        </w:numPr>
        <w:rPr>
          <w:ins w:id="664" w:author="Laurence Golding" w:date="2019-03-26T16:18:00Z"/>
        </w:rPr>
      </w:pPr>
      <w:ins w:id="665" w:author="Laurence Golding" w:date="2019-03-26T16:17:00Z">
        <w:r>
          <w:t>Translations (§</w:t>
        </w:r>
      </w:ins>
      <w:ins w:id="666" w:author="Laurence Golding" w:date="2019-03-27T09:51:00Z">
        <w:r w:rsidR="00D61B3C">
          <w:fldChar w:fldCharType="begin"/>
        </w:r>
        <w:r w:rsidR="00D61B3C">
          <w:instrText xml:space="preserve"> REF _Ref4572683 \r \h </w:instrText>
        </w:r>
      </w:ins>
      <w:r w:rsidR="00D61B3C">
        <w:fldChar w:fldCharType="separate"/>
      </w:r>
      <w:ins w:id="667" w:author="Laurence Golding" w:date="2019-03-27T09:51:00Z">
        <w:r w:rsidR="00D61B3C">
          <w:t>3.18.3</w:t>
        </w:r>
        <w:r w:rsidR="00D61B3C">
          <w:fldChar w:fldCharType="end"/>
        </w:r>
      </w:ins>
      <w:ins w:id="668" w:author="Laurence Golding" w:date="2019-03-26T16:17:00Z">
        <w:r>
          <w:t>)</w:t>
        </w:r>
      </w:ins>
    </w:p>
    <w:p w14:paraId="18E92E3A" w14:textId="4383D477" w:rsidR="0028268F" w:rsidRDefault="005B5AD9" w:rsidP="0028268F">
      <w:pPr>
        <w:pStyle w:val="ListParagraph"/>
        <w:numPr>
          <w:ilvl w:val="0"/>
          <w:numId w:val="90"/>
        </w:numPr>
        <w:rPr>
          <w:ins w:id="669" w:author="Laurence Golding" w:date="2019-03-26T16:19:00Z"/>
        </w:rPr>
      </w:pPr>
      <w:ins w:id="670" w:author="Laurence Golding" w:date="2019-03-26T18:06:00Z">
        <w:r>
          <w:t>Polices</w:t>
        </w:r>
      </w:ins>
      <w:ins w:id="671" w:author="Laurence Golding" w:date="2019-03-26T16:18:00Z">
        <w:r w:rsidR="0028268F">
          <w:t xml:space="preserve"> (§</w:t>
        </w:r>
      </w:ins>
      <w:ins w:id="672" w:author="Laurence Golding" w:date="2019-03-27T09:51:00Z">
        <w:r w:rsidR="00D61B3C">
          <w:fldChar w:fldCharType="begin"/>
        </w:r>
        <w:r w:rsidR="00D61B3C">
          <w:instrText xml:space="preserve"> REF _Ref4572690 \r \h </w:instrText>
        </w:r>
      </w:ins>
      <w:r w:rsidR="00D61B3C">
        <w:fldChar w:fldCharType="separate"/>
      </w:r>
      <w:ins w:id="673" w:author="Laurence Golding" w:date="2019-03-27T09:51:00Z">
        <w:r w:rsidR="00D61B3C">
          <w:t>3.18.4</w:t>
        </w:r>
        <w:r w:rsidR="00D61B3C">
          <w:fldChar w:fldCharType="end"/>
        </w:r>
      </w:ins>
      <w:ins w:id="674" w:author="Laurence Golding" w:date="2019-03-26T16:18:00Z">
        <w:r w:rsidR="0028268F">
          <w:t>)</w:t>
        </w:r>
      </w:ins>
    </w:p>
    <w:p w14:paraId="364E92DD" w14:textId="4E93CDBD" w:rsidR="0028268F" w:rsidRDefault="0028268F" w:rsidP="0028268F">
      <w:pPr>
        <w:pStyle w:val="Note"/>
        <w:rPr>
          <w:ins w:id="675" w:author="Laurence Golding" w:date="2019-03-27T09:50:00Z"/>
        </w:rPr>
      </w:pPr>
      <w:ins w:id="676" w:author="Laurence Golding" w:date="2019-03-26T16:19:00Z">
        <w:r>
          <w:t xml:space="preserve">NOTE: SARIF makes this design choice because </w:t>
        </w:r>
        <w:r w:rsidRPr="0028268F">
          <w:rPr>
            <w:rStyle w:val="CODEtemp"/>
          </w:rPr>
          <w:t>toolComponent</w:t>
        </w:r>
        <w:r>
          <w:t xml:space="preserve"> objects contain properties that are useful in all of these other </w:t>
        </w:r>
      </w:ins>
      <w:ins w:id="677" w:author="Laurence Golding" w:date="2019-03-26T16:20:00Z">
        <w:r>
          <w:t>types of components: properties that represent the component’s identity, localizable properties (§</w:t>
        </w:r>
      </w:ins>
      <w:ins w:id="678" w:author="Laurence Golding" w:date="2019-03-26T16:21:00Z">
        <w:r>
          <w:fldChar w:fldCharType="begin"/>
        </w:r>
        <w:r>
          <w:instrText xml:space="preserve"> REF _Ref4509677 \r \h </w:instrText>
        </w:r>
      </w:ins>
      <w:r>
        <w:fldChar w:fldCharType="separate"/>
      </w:r>
      <w:ins w:id="679" w:author="Laurence Golding" w:date="2019-03-26T16:21:00Z">
        <w:r>
          <w:t>3.5.2</w:t>
        </w:r>
        <w:r>
          <w:fldChar w:fldCharType="end"/>
        </w:r>
      </w:ins>
      <w:ins w:id="680" w:author="Laurence Golding" w:date="2019-03-26T16:20:00Z">
        <w:r>
          <w:t>) that</w:t>
        </w:r>
      </w:ins>
      <w:ins w:id="681" w:author="Laurence Golding" w:date="2019-03-26T16:21:00Z">
        <w:r>
          <w:t xml:space="preserve"> label the component and describe its purpose, and properties that define rules and similar items that participate in the analysis.</w:t>
        </w:r>
      </w:ins>
      <w:ins w:id="682" w:author="Laurence Golding" w:date="2019-03-26T16:22:00Z">
        <w:r>
          <w:t xml:space="preserve"> Not every property is useful in every component type; for example, </w:t>
        </w:r>
        <w:r w:rsidRPr="0028268F">
          <w:rPr>
            <w:rStyle w:val="CODEtemp"/>
          </w:rPr>
          <w:t>translationMeta</w:t>
        </w:r>
      </w:ins>
      <w:ins w:id="683" w:author="Laurence Golding" w:date="2019-03-26T16:23:00Z">
        <w:r w:rsidRPr="0028268F">
          <w:rPr>
            <w:rStyle w:val="CODEtemp"/>
          </w:rPr>
          <w:t>data</w:t>
        </w:r>
        <w:r>
          <w:t xml:space="preserve"> (§</w:t>
        </w:r>
      </w:ins>
      <w:ins w:id="684" w:author="Laurence Golding" w:date="2019-03-26T16:30:00Z">
        <w:r w:rsidR="00DF47CA">
          <w:fldChar w:fldCharType="begin"/>
        </w:r>
        <w:r w:rsidR="00DF47CA">
          <w:instrText xml:space="preserve"> REF _Ref4510248 \r \h </w:instrText>
        </w:r>
      </w:ins>
      <w:r w:rsidR="00DF47CA">
        <w:fldChar w:fldCharType="separate"/>
      </w:r>
      <w:ins w:id="685" w:author="Laurence Golding" w:date="2019-03-26T16:30:00Z">
        <w:r w:rsidR="00DF47CA">
          <w:t>3.18.22</w:t>
        </w:r>
        <w:r w:rsidR="00DF47CA">
          <w:fldChar w:fldCharType="end"/>
        </w:r>
      </w:ins>
      <w:ins w:id="686" w:author="Laurence Golding" w:date="2019-03-26T16:23:00Z">
        <w:r>
          <w:t xml:space="preserve">) is useful only in </w:t>
        </w:r>
        <w:r w:rsidRPr="00DF47CA">
          <w:rPr>
            <w:rStyle w:val="CODEtemp"/>
          </w:rPr>
          <w:t>toolComponent</w:t>
        </w:r>
        <w:r>
          <w:t xml:space="preserve"> objects that represent translations.</w:t>
        </w:r>
      </w:ins>
    </w:p>
    <w:p w14:paraId="1748BB4E" w14:textId="5D40D564" w:rsidR="00D61B3C" w:rsidRDefault="00D61B3C" w:rsidP="00D61B3C">
      <w:pPr>
        <w:pStyle w:val="Heading3"/>
        <w:rPr>
          <w:ins w:id="687" w:author="Laurence Golding" w:date="2019-03-27T09:51:00Z"/>
        </w:rPr>
      </w:pPr>
      <w:bookmarkStart w:id="688" w:name="_Ref4572675"/>
      <w:bookmarkStart w:id="689" w:name="_Hlk4587611"/>
      <w:ins w:id="690" w:author="Laurence Golding" w:date="2019-03-27T09:50:00Z">
        <w:r>
          <w:t>Taxonomies</w:t>
        </w:r>
      </w:ins>
      <w:bookmarkEnd w:id="688"/>
    </w:p>
    <w:p w14:paraId="40506929" w14:textId="399A11E4" w:rsidR="004D755C" w:rsidRDefault="00D61B3C" w:rsidP="0005029C">
      <w:pPr>
        <w:rPr>
          <w:ins w:id="691" w:author="Laurence Golding" w:date="2019-03-27T12:32:00Z"/>
        </w:rPr>
      </w:pPr>
      <w:ins w:id="692" w:author="Laurence Golding" w:date="2019-03-27T09:51:00Z">
        <w:r>
          <w:t xml:space="preserve">A taxonomy </w:t>
        </w:r>
      </w:ins>
      <w:ins w:id="693" w:author="Laurence Golding" w:date="2019-03-27T12:27:00Z">
        <w:r w:rsidR="00C66912">
          <w:t xml:space="preserve">is a classification of results into a set of categories. Some </w:t>
        </w:r>
      </w:ins>
      <w:ins w:id="694" w:author="Laurence Golding" w:date="2019-03-27T12:31:00Z">
        <w:r w:rsidR="004D755C">
          <w:t>taxonomies</w:t>
        </w:r>
      </w:ins>
      <w:ins w:id="695" w:author="Laurence Golding" w:date="2019-03-27T12:27:00Z">
        <w:r w:rsidR="00C66912">
          <w:t xml:space="preserve"> are defined publicly, without reference to</w:t>
        </w:r>
      </w:ins>
      <w:ins w:id="696" w:author="Laurence Golding" w:date="2019-03-27T12:31:00Z">
        <w:r w:rsidR="004D755C">
          <w:t xml:space="preserve"> any particular tool; we refer to these as “standard taxonomies.” </w:t>
        </w:r>
      </w:ins>
      <w:ins w:id="697" w:author="Laurence Golding" w:date="2019-03-27T12:38:00Z">
        <w:r w:rsidR="004D755C">
          <w:t>An example is the Common Weak</w:t>
        </w:r>
      </w:ins>
      <w:ins w:id="698" w:author="Laurence Golding" w:date="2019-03-27T12:39:00Z">
        <w:r w:rsidR="004D755C">
          <w:t>ness Enumeration [</w:t>
        </w:r>
        <w:r w:rsidR="004D755C">
          <w:fldChar w:fldCharType="begin"/>
        </w:r>
        <w:r w:rsidR="004D755C">
          <w:instrText xml:space="preserve"> HYPERLINK  \l "CWE" </w:instrText>
        </w:r>
        <w:r w:rsidR="004D755C">
          <w:fldChar w:fldCharType="separate"/>
        </w:r>
        <w:r w:rsidR="004D755C" w:rsidRPr="004D755C">
          <w:rPr>
            <w:rStyle w:val="Hyperlink"/>
          </w:rPr>
          <w:t>CWE</w:t>
        </w:r>
        <w:r w:rsidR="004D755C">
          <w:fldChar w:fldCharType="end"/>
        </w:r>
        <w:r w:rsidR="004D755C">
          <w:t xml:space="preserve">]. </w:t>
        </w:r>
      </w:ins>
      <w:ins w:id="699" w:author="Laurence Golding" w:date="2019-03-27T12:32:00Z">
        <w:r w:rsidR="004D755C">
          <w:t>A tool</w:t>
        </w:r>
      </w:ins>
      <w:ins w:id="700" w:author="Laurence Golding" w:date="2019-03-27T12:31:00Z">
        <w:r w:rsidR="004D755C">
          <w:t xml:space="preserve"> can also define </w:t>
        </w:r>
      </w:ins>
      <w:ins w:id="701" w:author="Laurence Golding" w:date="2019-03-27T12:40:00Z">
        <w:r w:rsidR="00347509">
          <w:t>its</w:t>
        </w:r>
      </w:ins>
      <w:ins w:id="702" w:author="Laurence Golding" w:date="2019-03-27T12:31:00Z">
        <w:r w:rsidR="004D755C">
          <w:t xml:space="preserve"> own </w:t>
        </w:r>
      </w:ins>
      <w:ins w:id="703" w:author="Laurence Golding" w:date="2019-03-27T12:32:00Z">
        <w:r w:rsidR="004D755C">
          <w:t>classification (in addition to the classification implied by its rule definitions); we refer to this as a “custom taxonomy</w:t>
        </w:r>
      </w:ins>
      <w:ins w:id="704" w:author="Laurence Golding" w:date="2019-03-27T12:40:00Z">
        <w:r w:rsidR="00347509">
          <w:t>.</w:t>
        </w:r>
      </w:ins>
      <w:ins w:id="705" w:author="Laurence Golding" w:date="2019-03-27T12:32:00Z">
        <w:r w:rsidR="004D755C">
          <w:t>”</w:t>
        </w:r>
      </w:ins>
      <w:ins w:id="706" w:author="Laurence Golding" w:date="2019-03-27T12:37:00Z">
        <w:r w:rsidR="004D755C">
          <w:t xml:space="preserve"> </w:t>
        </w:r>
      </w:ins>
      <w:ins w:id="707" w:author="Laurence Golding" w:date="2019-03-27T12:38:00Z">
        <w:r w:rsidR="004D755C">
          <w:t>We refer to a category w</w:t>
        </w:r>
      </w:ins>
      <w:ins w:id="708" w:author="Laurence Golding" w:date="2019-03-27T12:37:00Z">
        <w:r w:rsidR="004D755C">
          <w:t xml:space="preserve">ithin a taxonomy </w:t>
        </w:r>
      </w:ins>
      <w:ins w:id="709" w:author="Laurence Golding" w:date="2019-03-27T12:38:00Z">
        <w:r w:rsidR="004D755C">
          <w:t>as a</w:t>
        </w:r>
      </w:ins>
      <w:ins w:id="710" w:author="Laurence Golding" w:date="2019-03-27T12:37:00Z">
        <w:r w:rsidR="004D755C">
          <w:t xml:space="preserve"> “taxon” </w:t>
        </w:r>
      </w:ins>
      <w:ins w:id="711" w:author="Laurence Golding" w:date="2019-03-27T12:38:00Z">
        <w:r w:rsidR="004D755C">
          <w:t>(</w:t>
        </w:r>
      </w:ins>
      <w:ins w:id="712" w:author="Laurence Golding" w:date="2019-03-27T12:37:00Z">
        <w:r w:rsidR="004D755C">
          <w:rPr>
            <w:i/>
          </w:rPr>
          <w:t>pl.</w:t>
        </w:r>
        <w:r w:rsidR="004D755C">
          <w:t xml:space="preserve"> “taxa”</w:t>
        </w:r>
      </w:ins>
      <w:ins w:id="713" w:author="Laurence Golding" w:date="2019-03-27T12:38:00Z">
        <w:r w:rsidR="004D755C">
          <w:t>).</w:t>
        </w:r>
      </w:ins>
    </w:p>
    <w:p w14:paraId="28A6DF7D" w14:textId="47BA79F4" w:rsidR="00347509" w:rsidRDefault="00347509" w:rsidP="0005029C">
      <w:pPr>
        <w:rPr>
          <w:ins w:id="714" w:author="Laurence Golding" w:date="2019-03-27T12:42:00Z"/>
        </w:rPr>
      </w:pPr>
      <w:ins w:id="715" w:author="Laurence Golding" w:date="2019-03-27T12:42:00Z">
        <w:r>
          <w:t>A</w:t>
        </w:r>
      </w:ins>
      <w:ins w:id="716" w:author="Laurence Golding" w:date="2019-03-27T12:32:00Z">
        <w:r w:rsidR="004D755C">
          <w:t xml:space="preserve"> taxonomy </w:t>
        </w:r>
      </w:ins>
      <w:ins w:id="717" w:author="Laurence Golding" w:date="2019-03-27T12:42:00Z">
        <w:r>
          <w:t xml:space="preserve">is represented </w:t>
        </w:r>
      </w:ins>
      <w:ins w:id="718" w:author="Laurence Golding" w:date="2019-03-27T12:33:00Z">
        <w:r w:rsidR="004D755C">
          <w:t xml:space="preserve">by a </w:t>
        </w:r>
        <w:r w:rsidR="004D755C" w:rsidRPr="004D755C">
          <w:rPr>
            <w:rStyle w:val="CODEtemp"/>
          </w:rPr>
          <w:t>toolComponent</w:t>
        </w:r>
        <w:r w:rsidR="004D755C">
          <w:t xml:space="preserve"> object</w:t>
        </w:r>
      </w:ins>
      <w:ins w:id="719" w:author="Laurence Golding" w:date="2019-03-27T12:40:00Z">
        <w:r>
          <w:t xml:space="preserve">. </w:t>
        </w:r>
      </w:ins>
      <w:ins w:id="720" w:author="Laurence Golding" w:date="2019-03-27T12:42:00Z">
        <w:r>
          <w:t>Its</w:t>
        </w:r>
      </w:ins>
      <w:ins w:id="721" w:author="Laurence Golding" w:date="2019-03-27T12:40:00Z">
        <w:r>
          <w:t xml:space="preserve"> taxa are</w:t>
        </w:r>
      </w:ins>
      <w:ins w:id="722" w:author="Laurence Golding" w:date="2019-03-27T12:33:00Z">
        <w:r w:rsidR="004D755C">
          <w:t xml:space="preserve"> stored in </w:t>
        </w:r>
      </w:ins>
      <w:ins w:id="723" w:author="Laurence Golding" w:date="2019-03-27T12:42:00Z">
        <w:r>
          <w:t>the</w:t>
        </w:r>
      </w:ins>
      <w:ins w:id="724" w:author="Laurence Golding" w:date="2019-03-27T12:41:00Z">
        <w:r>
          <w:t xml:space="preserve"> </w:t>
        </w:r>
        <w:r w:rsidRPr="004D755C">
          <w:rPr>
            <w:rStyle w:val="CODEtemp"/>
          </w:rPr>
          <w:t>taxa</w:t>
        </w:r>
        <w:r>
          <w:t xml:space="preserve"> property (§</w:t>
        </w:r>
        <w:r>
          <w:fldChar w:fldCharType="begin"/>
        </w:r>
        <w:r>
          <w:instrText xml:space="preserve"> REF _Ref4582928 \r \h </w:instrText>
        </w:r>
      </w:ins>
      <w:r>
        <w:fldChar w:fldCharType="separate"/>
      </w:r>
      <w:ins w:id="725" w:author="Laurence Golding" w:date="2019-03-27T12:41:00Z">
        <w:r>
          <w:t>3.18.23</w:t>
        </w:r>
        <w:r>
          <w:fldChar w:fldCharType="end"/>
        </w:r>
        <w:r>
          <w:t>).</w:t>
        </w:r>
      </w:ins>
    </w:p>
    <w:p w14:paraId="57E56912" w14:textId="44081D65" w:rsidR="00347509" w:rsidRDefault="00347509" w:rsidP="0005029C">
      <w:pPr>
        <w:rPr>
          <w:ins w:id="726" w:author="Laurence Golding" w:date="2019-03-27T12:51:00Z"/>
        </w:rPr>
      </w:pPr>
      <w:ins w:id="727" w:author="Laurence Golding" w:date="2019-03-27T12:42:00Z">
        <w:r>
          <w:t xml:space="preserve">A taxon is represented by a </w:t>
        </w:r>
        <w:r w:rsidRPr="00347509">
          <w:rPr>
            <w:rStyle w:val="CODEtemp"/>
          </w:rPr>
          <w:t>reportingDescriptor</w:t>
        </w:r>
        <w:r>
          <w:t xml:space="preserve"> object</w:t>
        </w:r>
      </w:ins>
      <w:ins w:id="728" w:author="Laurence Golding" w:date="2019-03-27T12:58:00Z">
        <w:r>
          <w:t xml:space="preserve"> (</w:t>
        </w:r>
      </w:ins>
      <w:ins w:id="729" w:author="Laurence Golding" w:date="2019-03-27T12:59:00Z">
        <w:r>
          <w:t>§</w:t>
        </w:r>
        <w:r>
          <w:fldChar w:fldCharType="begin"/>
        </w:r>
        <w:r>
          <w:instrText xml:space="preserve"> REF _Ref493407996 \r \h </w:instrText>
        </w:r>
      </w:ins>
      <w:r>
        <w:fldChar w:fldCharType="separate"/>
      </w:r>
      <w:ins w:id="730" w:author="Laurence Golding" w:date="2019-03-27T12:59:00Z">
        <w:r>
          <w:t>3.43</w:t>
        </w:r>
        <w:r>
          <w:fldChar w:fldCharType="end"/>
        </w:r>
      </w:ins>
      <w:ins w:id="731" w:author="Laurence Golding" w:date="2019-03-27T12:58:00Z">
        <w:r>
          <w:t xml:space="preserve">); </w:t>
        </w:r>
      </w:ins>
      <w:ins w:id="732" w:author="Laurence Golding" w:date="2019-03-27T12:42:00Z">
        <w:r>
          <w:t xml:space="preserve">hence </w:t>
        </w:r>
        <w:r w:rsidRPr="00347509">
          <w:rPr>
            <w:rStyle w:val="CODEtemp"/>
          </w:rPr>
          <w:t>t</w:t>
        </w:r>
      </w:ins>
      <w:ins w:id="733" w:author="Laurence Golding" w:date="2019-03-27T12:58:00Z">
        <w:r>
          <w:rPr>
            <w:rStyle w:val="CODEtemp"/>
          </w:rPr>
          <w:t>oolComponent.t</w:t>
        </w:r>
      </w:ins>
      <w:ins w:id="734" w:author="Laurence Golding" w:date="2019-03-27T12:42:00Z">
        <w:r w:rsidRPr="00347509">
          <w:rPr>
            <w:rStyle w:val="CODEtemp"/>
          </w:rPr>
          <w:t>axa</w:t>
        </w:r>
        <w:r>
          <w:t xml:space="preserve"> is an array of </w:t>
        </w:r>
        <w:r w:rsidRPr="00347509">
          <w:rPr>
            <w:rStyle w:val="CODEtemp"/>
          </w:rPr>
          <w:t>repor</w:t>
        </w:r>
      </w:ins>
      <w:ins w:id="735" w:author="Laurence Golding" w:date="2019-03-27T12:43:00Z">
        <w:r w:rsidRPr="00347509">
          <w:rPr>
            <w:rStyle w:val="CODEtemp"/>
          </w:rPr>
          <w:t>tingDescriptor</w:t>
        </w:r>
        <w:r>
          <w:t xml:space="preserve"> objects. This is the same object that represents rules and notifications</w:t>
        </w:r>
      </w:ins>
      <w:ins w:id="736" w:author="Laurence Golding" w:date="2019-03-27T12:45:00Z">
        <w:r>
          <w:t>, so</w:t>
        </w:r>
      </w:ins>
      <w:ins w:id="737" w:author="Laurence Golding" w:date="2019-03-27T12:43:00Z">
        <w:r>
          <w:t xml:space="preserve"> a taxon can specify identify properties such as </w:t>
        </w:r>
      </w:ins>
      <w:ins w:id="738" w:author="Laurence Golding" w:date="2019-03-27T12:48:00Z">
        <w:r>
          <w:rPr>
            <w:rStyle w:val="CODEtemp"/>
          </w:rPr>
          <w:t>id</w:t>
        </w:r>
      </w:ins>
      <w:ins w:id="739" w:author="Laurence Golding" w:date="2019-03-27T12:44:00Z">
        <w:r>
          <w:t xml:space="preserve"> </w:t>
        </w:r>
      </w:ins>
      <w:ins w:id="740" w:author="Laurence Golding" w:date="2019-03-27T12:46:00Z">
        <w:r>
          <w:t>(§</w:t>
        </w:r>
      </w:ins>
      <w:ins w:id="741" w:author="Laurence Golding" w:date="2019-03-27T12:49:00Z">
        <w:r>
          <w:fldChar w:fldCharType="begin"/>
        </w:r>
        <w:r>
          <w:instrText xml:space="preserve"> REF _Ref493408046 \r \h </w:instrText>
        </w:r>
      </w:ins>
      <w:r>
        <w:fldChar w:fldCharType="separate"/>
      </w:r>
      <w:ins w:id="742" w:author="Laurence Golding" w:date="2019-03-27T12:49:00Z">
        <w:r>
          <w:t>3.43.3</w:t>
        </w:r>
        <w:r>
          <w:fldChar w:fldCharType="end"/>
        </w:r>
      </w:ins>
      <w:ins w:id="743" w:author="Laurence Golding" w:date="2019-03-27T12:46:00Z">
        <w:r>
          <w:t xml:space="preserve">) </w:t>
        </w:r>
      </w:ins>
      <w:ins w:id="744" w:author="Laurence Golding" w:date="2019-03-27T12:44:00Z">
        <w:r>
          <w:t xml:space="preserve">and </w:t>
        </w:r>
      </w:ins>
      <w:ins w:id="745" w:author="Laurence Golding" w:date="2019-03-27T12:48:00Z">
        <w:r>
          <w:rPr>
            <w:rStyle w:val="CODEtemp"/>
          </w:rPr>
          <w:t>guid</w:t>
        </w:r>
      </w:ins>
      <w:ins w:id="746" w:author="Laurence Golding" w:date="2019-03-27T12:45:00Z">
        <w:r>
          <w:t xml:space="preserve"> (</w:t>
        </w:r>
      </w:ins>
      <w:ins w:id="747" w:author="Laurence Golding" w:date="2019-03-27T12:46:00Z">
        <w:r>
          <w:t>§</w:t>
        </w:r>
      </w:ins>
      <w:ins w:id="748" w:author="Laurence Golding" w:date="2019-03-27T12:49:00Z">
        <w:r>
          <w:fldChar w:fldCharType="begin"/>
        </w:r>
        <w:r>
          <w:instrText xml:space="preserve"> REF _Ref4137037 \r \h </w:instrText>
        </w:r>
      </w:ins>
      <w:r>
        <w:fldChar w:fldCharType="separate"/>
      </w:r>
      <w:ins w:id="749" w:author="Laurence Golding" w:date="2019-03-27T12:49:00Z">
        <w:r>
          <w:t>3.43.5</w:t>
        </w:r>
        <w:r>
          <w:fldChar w:fldCharType="end"/>
        </w:r>
      </w:ins>
      <w:ins w:id="750" w:author="Laurence Golding" w:date="2019-03-27T12:44:00Z">
        <w:r>
          <w:t>), localizable (</w:t>
        </w:r>
      </w:ins>
      <w:ins w:id="751" w:author="Laurence Golding" w:date="2019-03-27T12:47:00Z">
        <w:r>
          <w:t>§</w:t>
        </w:r>
        <w:r>
          <w:fldChar w:fldCharType="begin"/>
        </w:r>
        <w:r>
          <w:instrText xml:space="preserve"> REF _Ref4509677 \r \h </w:instrText>
        </w:r>
      </w:ins>
      <w:r>
        <w:fldChar w:fldCharType="separate"/>
      </w:r>
      <w:ins w:id="752" w:author="Laurence Golding" w:date="2019-03-27T12:47:00Z">
        <w:r>
          <w:t>3.5.2</w:t>
        </w:r>
        <w:r>
          <w:fldChar w:fldCharType="end"/>
        </w:r>
      </w:ins>
      <w:ins w:id="753" w:author="Laurence Golding" w:date="2019-03-27T12:44:00Z">
        <w:r>
          <w:t xml:space="preserve">) descriptive properties such as </w:t>
        </w:r>
        <w:r w:rsidRPr="00347509">
          <w:rPr>
            <w:rStyle w:val="CODEtemp"/>
          </w:rPr>
          <w:t>name</w:t>
        </w:r>
        <w:r>
          <w:t xml:space="preserve"> </w:t>
        </w:r>
      </w:ins>
      <w:ins w:id="754" w:author="Laurence Golding" w:date="2019-03-27T12:45:00Z">
        <w:r>
          <w:t>(</w:t>
        </w:r>
      </w:ins>
      <w:ins w:id="755" w:author="Laurence Golding" w:date="2019-03-27T12:46:00Z">
        <w:r>
          <w:t>§</w:t>
        </w:r>
      </w:ins>
      <w:ins w:id="756" w:author="Laurence Golding" w:date="2019-03-27T12:49:00Z">
        <w:r>
          <w:fldChar w:fldCharType="begin"/>
        </w:r>
        <w:r>
          <w:instrText xml:space="preserve"> REF _Ref4422547 \r \h </w:instrText>
        </w:r>
      </w:ins>
      <w:r>
        <w:fldChar w:fldCharType="separate"/>
      </w:r>
      <w:ins w:id="757" w:author="Laurence Golding" w:date="2019-03-27T12:49:00Z">
        <w:r>
          <w:t>3.43.7</w:t>
        </w:r>
        <w:r>
          <w:fldChar w:fldCharType="end"/>
        </w:r>
      </w:ins>
      <w:ins w:id="758" w:author="Laurence Golding" w:date="2019-03-27T12:45:00Z">
        <w:r>
          <w:t xml:space="preserve">) </w:t>
        </w:r>
      </w:ins>
      <w:ins w:id="759" w:author="Laurence Golding" w:date="2019-03-27T12:44:00Z">
        <w:r>
          <w:t xml:space="preserve">and </w:t>
        </w:r>
      </w:ins>
      <w:ins w:id="760" w:author="Laurence Golding" w:date="2019-03-27T12:48:00Z">
        <w:r>
          <w:rPr>
            <w:rStyle w:val="CODEtemp"/>
          </w:rPr>
          <w:t>full</w:t>
        </w:r>
      </w:ins>
      <w:ins w:id="761" w:author="Laurence Golding" w:date="2019-03-27T12:44:00Z">
        <w:r w:rsidRPr="00347509">
          <w:rPr>
            <w:rStyle w:val="CODEtemp"/>
          </w:rPr>
          <w:t>Description</w:t>
        </w:r>
      </w:ins>
      <w:ins w:id="762" w:author="Laurence Golding" w:date="2019-03-27T12:45:00Z">
        <w:r>
          <w:t xml:space="preserve"> (</w:t>
        </w:r>
      </w:ins>
      <w:ins w:id="763" w:author="Laurence Golding" w:date="2019-03-27T12:46:00Z">
        <w:r>
          <w:t>§</w:t>
        </w:r>
      </w:ins>
      <w:ins w:id="764" w:author="Laurence Golding" w:date="2019-03-27T12:49:00Z">
        <w:r>
          <w:fldChar w:fldCharType="begin"/>
        </w:r>
        <w:r>
          <w:instrText xml:space="preserve"> REF _Ref493510781 \r \h </w:instrText>
        </w:r>
      </w:ins>
      <w:r>
        <w:fldChar w:fldCharType="separate"/>
      </w:r>
      <w:ins w:id="765" w:author="Laurence Golding" w:date="2019-03-27T12:49:00Z">
        <w:r>
          <w:t>3.43.10</w:t>
        </w:r>
        <w:r>
          <w:fldChar w:fldCharType="end"/>
        </w:r>
      </w:ins>
      <w:ins w:id="766" w:author="Laurence Golding" w:date="2019-03-27T12:44:00Z">
        <w:r>
          <w:t>), and configuration properties</w:t>
        </w:r>
      </w:ins>
      <w:ins w:id="767" w:author="Laurence Golding" w:date="2019-03-27T12:48:00Z">
        <w:r>
          <w:t xml:space="preserve"> in</w:t>
        </w:r>
      </w:ins>
      <w:ins w:id="768" w:author="Laurence Golding" w:date="2019-03-27T12:44:00Z">
        <w:r>
          <w:t xml:space="preserve"> </w:t>
        </w:r>
        <w:r w:rsidRPr="00347509">
          <w:rPr>
            <w:rStyle w:val="CODEtemp"/>
          </w:rPr>
          <w:t>defaultConfiguration</w:t>
        </w:r>
      </w:ins>
      <w:ins w:id="769" w:author="Laurence Golding" w:date="2019-03-27T12:45:00Z">
        <w:r>
          <w:t xml:space="preserve"> </w:t>
        </w:r>
      </w:ins>
      <w:ins w:id="770" w:author="Laurence Golding" w:date="2019-03-27T12:44:00Z">
        <w:r>
          <w:t>(</w:t>
        </w:r>
      </w:ins>
      <w:ins w:id="771" w:author="Laurence Golding" w:date="2019-03-27T12:46:00Z">
        <w:r>
          <w:t>§</w:t>
        </w:r>
      </w:ins>
      <w:ins w:id="772" w:author="Laurence Golding" w:date="2019-03-27T12:49:00Z">
        <w:r>
          <w:fldChar w:fldCharType="begin"/>
        </w:r>
        <w:r>
          <w:instrText xml:space="preserve"> REF _Ref508894471 \r \h </w:instrText>
        </w:r>
      </w:ins>
      <w:r>
        <w:fldChar w:fldCharType="separate"/>
      </w:r>
      <w:ins w:id="773" w:author="Laurence Golding" w:date="2019-03-27T12:49:00Z">
        <w:r>
          <w:t>3.43.14</w:t>
        </w:r>
        <w:r>
          <w:fldChar w:fldCharType="end"/>
        </w:r>
      </w:ins>
      <w:ins w:id="774" w:author="Laurence Golding" w:date="2019-03-27T12:44:00Z">
        <w:r>
          <w:t>)</w:t>
        </w:r>
      </w:ins>
      <w:ins w:id="775" w:author="Laurence Golding" w:date="2019-03-27T12:45:00Z">
        <w:r>
          <w:t>.</w:t>
        </w:r>
      </w:ins>
    </w:p>
    <w:p w14:paraId="66B7295A" w14:textId="7B6E179B" w:rsidR="00347509" w:rsidRDefault="00347509" w:rsidP="0005029C">
      <w:pPr>
        <w:rPr>
          <w:ins w:id="776" w:author="Laurence Golding" w:date="2019-03-27T12:50:00Z"/>
        </w:rPr>
      </w:pPr>
      <w:ins w:id="777" w:author="Laurence Golding" w:date="2019-03-27T12:51:00Z">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w:t>
        </w:r>
      </w:ins>
      <w:ins w:id="778" w:author="Laurence Golding" w:date="2019-03-27T12:52:00Z">
        <w:r>
          <w:t xml:space="preserve">itself </w:t>
        </w:r>
      </w:ins>
      <w:ins w:id="779" w:author="Laurence Golding" w:date="2019-03-27T12:51:00Z">
        <w:r>
          <w:t xml:space="preserve">contain </w:t>
        </w:r>
      </w:ins>
      <w:ins w:id="780" w:author="Laurence Golding" w:date="2019-03-27T12:52:00Z">
        <w:r w:rsidRPr="00347509">
          <w:rPr>
            <w:rStyle w:val="CODEtemp"/>
          </w:rPr>
          <w:t>taxa</w:t>
        </w:r>
        <w:r>
          <w:t xml:space="preserve"> </w:t>
        </w:r>
      </w:ins>
      <w:ins w:id="781" w:author="Laurence Golding" w:date="2019-03-27T12:53:00Z">
        <w:r>
          <w:t>(§</w:t>
        </w:r>
        <w:r>
          <w:fldChar w:fldCharType="begin"/>
        </w:r>
        <w:r>
          <w:instrText xml:space="preserve"> REF _Ref4583651 \r \h </w:instrText>
        </w:r>
      </w:ins>
      <w:r>
        <w:fldChar w:fldCharType="separate"/>
      </w:r>
      <w:ins w:id="782" w:author="Laurence Golding" w:date="2019-03-27T12:53:00Z">
        <w:r>
          <w:t>3.43.15</w:t>
        </w:r>
        <w:r>
          <w:fldChar w:fldCharType="end"/>
        </w:r>
        <w:r>
          <w:t xml:space="preserve">) </w:t>
        </w:r>
      </w:ins>
      <w:ins w:id="783" w:author="Laurence Golding" w:date="2019-03-27T12:52:00Z">
        <w:r>
          <w:t>or</w:t>
        </w:r>
      </w:ins>
      <w:ins w:id="784" w:author="Laurence Golding" w:date="2019-03-27T12:51:00Z">
        <w:r>
          <w:t xml:space="preserve"> </w:t>
        </w:r>
      </w:ins>
      <w:ins w:id="785" w:author="Laurence Golding" w:date="2019-03-27T12:52:00Z">
        <w:r w:rsidRPr="00347509">
          <w:rPr>
            <w:rStyle w:val="CODEtemp"/>
          </w:rPr>
          <w:t>optionalTaxa</w:t>
        </w:r>
        <w:r>
          <w:t xml:space="preserve"> </w:t>
        </w:r>
      </w:ins>
      <w:ins w:id="786" w:author="Laurence Golding" w:date="2019-03-27T12:53:00Z">
        <w:r>
          <w:t>(§</w:t>
        </w:r>
      </w:ins>
      <w:ins w:id="787" w:author="Laurence Golding" w:date="2019-03-27T12:54:00Z">
        <w:r>
          <w:fldChar w:fldCharType="begin"/>
        </w:r>
        <w:r>
          <w:instrText xml:space="preserve"> REF _Ref4583658 \r \h </w:instrText>
        </w:r>
      </w:ins>
      <w:r>
        <w:fldChar w:fldCharType="separate"/>
      </w:r>
      <w:ins w:id="788" w:author="Laurence Golding" w:date="2019-03-27T12:54:00Z">
        <w:r>
          <w:t>3.43.16</w:t>
        </w:r>
        <w:r>
          <w:fldChar w:fldCharType="end"/>
        </w:r>
      </w:ins>
      <w:ins w:id="789" w:author="Laurence Golding" w:date="2019-03-27T12:53:00Z">
        <w:r>
          <w:t xml:space="preserve">) </w:t>
        </w:r>
      </w:ins>
      <w:ins w:id="790" w:author="Laurence Golding" w:date="2019-03-27T12:52:00Z">
        <w:r>
          <w:t>propert</w:t>
        </w:r>
      </w:ins>
      <w:ins w:id="791" w:author="Laurence Golding" w:date="2019-03-27T12:53:00Z">
        <w:r>
          <w:t>ies</w:t>
        </w:r>
      </w:ins>
      <w:ins w:id="792" w:author="Laurence Golding" w:date="2019-03-27T12:52:00Z">
        <w:r>
          <w:t>. Th</w:t>
        </w:r>
      </w:ins>
      <w:ins w:id="793" w:author="Laurence Golding" w:date="2019-03-27T12:53:00Z">
        <w:r>
          <w:t>ese</w:t>
        </w:r>
      </w:ins>
      <w:ins w:id="794" w:author="Laurence Golding" w:date="2019-03-27T12:52:00Z">
        <w:r>
          <w:t xml:space="preserve"> propert</w:t>
        </w:r>
      </w:ins>
      <w:ins w:id="795" w:author="Laurence Golding" w:date="2019-03-27T12:53:00Z">
        <w:r>
          <w:t>ies</w:t>
        </w:r>
      </w:ins>
      <w:ins w:id="796" w:author="Laurence Golding" w:date="2019-03-27T12:52:00Z">
        <w:r>
          <w:t xml:space="preserve"> </w:t>
        </w:r>
      </w:ins>
      <w:ins w:id="797" w:author="Laurence Golding" w:date="2019-03-27T12:53:00Z">
        <w:r>
          <w:t xml:space="preserve">apply </w:t>
        </w:r>
      </w:ins>
      <w:ins w:id="798" w:author="Laurence Golding" w:date="2019-03-27T12:52:00Z">
        <w:r>
          <w:t xml:space="preserve">only to </w:t>
        </w:r>
        <w:r w:rsidRPr="00347509">
          <w:rPr>
            <w:rStyle w:val="CODEtemp"/>
          </w:rPr>
          <w:t>reportingDescriptor</w:t>
        </w:r>
        <w:r>
          <w:t xml:space="preserve"> objects that describe rules.</w:t>
        </w:r>
      </w:ins>
    </w:p>
    <w:p w14:paraId="6822D740" w14:textId="1EF2142A" w:rsidR="004D755C" w:rsidRDefault="00347509" w:rsidP="0005029C">
      <w:pPr>
        <w:rPr>
          <w:ins w:id="799" w:author="Laurence Golding" w:date="2019-03-27T12:36:00Z"/>
        </w:rPr>
      </w:pPr>
      <w:ins w:id="800" w:author="Laurence Golding" w:date="2019-03-27T12:50:00Z">
        <w:r>
          <w:t xml:space="preserve">Standard taxonomies </w:t>
        </w:r>
      </w:ins>
      <w:ins w:id="801" w:author="Laurence Golding" w:date="2019-03-27T15:44:00Z">
        <w:r w:rsidR="00213743" w:rsidRPr="00107689">
          <w:rPr>
            <w:b/>
          </w:rPr>
          <w:t>SHALL</w:t>
        </w:r>
        <w:r w:rsidR="00213743">
          <w:t xml:space="preserve"> be </w:t>
        </w:r>
      </w:ins>
      <w:ins w:id="802" w:author="Laurence Golding" w:date="2019-03-27T12:50:00Z">
        <w:r>
          <w:t>stored in</w:t>
        </w:r>
      </w:ins>
      <w:ins w:id="803" w:author="Laurence Golding" w:date="2019-03-27T15:20:00Z">
        <w:r w:rsidR="000C422E">
          <w:t xml:space="preserve"> the</w:t>
        </w:r>
      </w:ins>
      <w:ins w:id="804" w:author="Laurence Golding" w:date="2019-03-27T12:50:00Z">
        <w:r>
          <w:t xml:space="preserve"> </w:t>
        </w:r>
      </w:ins>
      <w:ins w:id="805" w:author="Laurence Golding" w:date="2019-03-27T12:33:00Z">
        <w:r w:rsidR="004D755C" w:rsidRPr="004D755C">
          <w:rPr>
            <w:rStyle w:val="CODEtemp"/>
          </w:rPr>
          <w:t>run.taxonomies</w:t>
        </w:r>
        <w:r w:rsidR="004D755C">
          <w:t xml:space="preserve"> </w:t>
        </w:r>
      </w:ins>
      <w:ins w:id="806" w:author="Laurence Golding" w:date="2019-03-27T15:20:00Z">
        <w:r w:rsidR="000C422E">
          <w:t xml:space="preserve">array </w:t>
        </w:r>
      </w:ins>
      <w:ins w:id="807" w:author="Laurence Golding" w:date="2019-03-27T12:33:00Z">
        <w:r w:rsidR="004D755C">
          <w:t>(</w:t>
        </w:r>
      </w:ins>
      <w:ins w:id="808" w:author="Laurence Golding" w:date="2019-03-27T12:34:00Z">
        <w:r w:rsidR="004D755C">
          <w:t>§</w:t>
        </w:r>
        <w:r w:rsidR="004D755C">
          <w:fldChar w:fldCharType="begin"/>
        </w:r>
        <w:r w:rsidR="004D755C">
          <w:instrText xml:space="preserve"> REF _Ref4509523 \r \h </w:instrText>
        </w:r>
      </w:ins>
      <w:r w:rsidR="004D755C">
        <w:fldChar w:fldCharType="separate"/>
      </w:r>
      <w:ins w:id="809" w:author="Laurence Golding" w:date="2019-03-27T12:34:00Z">
        <w:r w:rsidR="004D755C">
          <w:t>3.14.8</w:t>
        </w:r>
        <w:r w:rsidR="004D755C">
          <w:fldChar w:fldCharType="end"/>
        </w:r>
      </w:ins>
      <w:ins w:id="810" w:author="Laurence Golding" w:date="2019-03-27T12:33:00Z">
        <w:r w:rsidR="004D755C">
          <w:t>).</w:t>
        </w:r>
      </w:ins>
      <w:ins w:id="811" w:author="Laurence Golding" w:date="2019-03-27T12:36:00Z">
        <w:r w:rsidR="004D755C">
          <w:t xml:space="preserve"> </w:t>
        </w:r>
      </w:ins>
      <w:ins w:id="812" w:author="Laurence Golding" w:date="2019-03-27T12:50:00Z">
        <w:r>
          <w:t>Every</w:t>
        </w:r>
      </w:ins>
      <w:ins w:id="813" w:author="Laurence Golding" w:date="2019-03-27T12:36:00Z">
        <w:r w:rsidR="004D755C">
          <w:t xml:space="preserve"> </w:t>
        </w:r>
      </w:ins>
      <w:ins w:id="814" w:author="Laurence Golding" w:date="2019-03-27T12:37:00Z">
        <w:r w:rsidR="004D755C" w:rsidRPr="004D755C">
          <w:rPr>
            <w:rStyle w:val="CODEtemp"/>
          </w:rPr>
          <w:t>toolComponent</w:t>
        </w:r>
        <w:r w:rsidR="004D755C">
          <w:t xml:space="preserve"> object</w:t>
        </w:r>
      </w:ins>
      <w:ins w:id="815" w:author="Laurence Golding" w:date="2019-03-27T12:50:00Z">
        <w:r>
          <w:t xml:space="preserve"> in this </w:t>
        </w:r>
      </w:ins>
      <w:ins w:id="816" w:author="Laurence Golding" w:date="2019-03-27T12:54:00Z">
        <w:r>
          <w:t>array</w:t>
        </w:r>
      </w:ins>
      <w:ins w:id="817" w:author="Laurence Golding" w:date="2019-03-27T12:37:00Z">
        <w:r w:rsidR="004D755C">
          <w:t xml:space="preserve"> </w:t>
        </w:r>
        <w:r w:rsidR="004D755C" w:rsidRPr="00347509">
          <w:rPr>
            <w:b/>
          </w:rPr>
          <w:t>SHALL</w:t>
        </w:r>
        <w:r w:rsidR="004D755C">
          <w:t xml:space="preserve"> contain a </w:t>
        </w:r>
      </w:ins>
      <w:ins w:id="818" w:author="Laurence Golding" w:date="2019-03-27T12:40:00Z">
        <w:r w:rsidRPr="004D755C">
          <w:rPr>
            <w:rStyle w:val="CODEtemp"/>
          </w:rPr>
          <w:t>taxa</w:t>
        </w:r>
        <w:r>
          <w:t xml:space="preserve"> property (§</w:t>
        </w:r>
      </w:ins>
      <w:ins w:id="819" w:author="Laurence Golding" w:date="2019-03-27T12:54:00Z">
        <w:r>
          <w:fldChar w:fldCharType="begin"/>
        </w:r>
        <w:r>
          <w:instrText xml:space="preserve"> REF _Ref4582928 \r \h </w:instrText>
        </w:r>
      </w:ins>
      <w:r>
        <w:fldChar w:fldCharType="separate"/>
      </w:r>
      <w:ins w:id="820" w:author="Laurence Golding" w:date="2019-03-27T12:54:00Z">
        <w:r>
          <w:t>3.18.23</w:t>
        </w:r>
        <w:r>
          <w:fldChar w:fldCharType="end"/>
        </w:r>
      </w:ins>
      <w:ins w:id="821" w:author="Laurence Golding" w:date="2019-03-27T12:40:00Z">
        <w:r>
          <w:t>)</w:t>
        </w:r>
      </w:ins>
      <w:ins w:id="822" w:author="Laurence Golding" w:date="2019-03-27T12:50:00Z">
        <w:r>
          <w:t xml:space="preserve">, and </w:t>
        </w:r>
        <w:r w:rsidRPr="00347509">
          <w:rPr>
            <w:b/>
          </w:rPr>
          <w:t>SHALL NOT</w:t>
        </w:r>
        <w:r>
          <w:t xml:space="preserve"> contain </w:t>
        </w:r>
        <w:r w:rsidRPr="00347509">
          <w:rPr>
            <w:rStyle w:val="CODEtemp"/>
          </w:rPr>
          <w:t>rules</w:t>
        </w:r>
        <w:r>
          <w:t xml:space="preserve"> (§</w:t>
        </w:r>
      </w:ins>
      <w:ins w:id="823" w:author="Laurence Golding" w:date="2019-03-27T12:54:00Z">
        <w:r>
          <w:fldChar w:fldCharType="begin"/>
        </w:r>
        <w:r>
          <w:instrText xml:space="preserve"> REF _Ref4583708 \r \h </w:instrText>
        </w:r>
      </w:ins>
      <w:r>
        <w:fldChar w:fldCharType="separate"/>
      </w:r>
      <w:ins w:id="824" w:author="Laurence Golding" w:date="2019-03-27T12:54:00Z">
        <w:r>
          <w:t>3.18.21</w:t>
        </w:r>
        <w:r>
          <w:fldChar w:fldCharType="end"/>
        </w:r>
      </w:ins>
      <w:ins w:id="825" w:author="Laurence Golding" w:date="2019-03-27T12:50:00Z">
        <w:r>
          <w:t xml:space="preserve">) or </w:t>
        </w:r>
        <w:r w:rsidRPr="00347509">
          <w:rPr>
            <w:rStyle w:val="CODEtemp"/>
          </w:rPr>
          <w:t>notifications</w:t>
        </w:r>
        <w:r>
          <w:t xml:space="preserve"> (§</w:t>
        </w:r>
      </w:ins>
      <w:ins w:id="826" w:author="Laurence Golding" w:date="2019-03-27T12:54:00Z">
        <w:r>
          <w:fldChar w:fldCharType="begin"/>
        </w:r>
        <w:r>
          <w:instrText xml:space="preserve"> REF _Ref4583714 \r \h </w:instrText>
        </w:r>
      </w:ins>
      <w:r>
        <w:fldChar w:fldCharType="separate"/>
      </w:r>
      <w:ins w:id="827" w:author="Laurence Golding" w:date="2019-03-27T12:54:00Z">
        <w:r>
          <w:t>3.18.22</w:t>
        </w:r>
        <w:r>
          <w:fldChar w:fldCharType="end"/>
        </w:r>
      </w:ins>
      <w:ins w:id="828" w:author="Laurence Golding" w:date="2019-03-27T12:50:00Z">
        <w:r>
          <w:t>) properties.</w:t>
        </w:r>
      </w:ins>
    </w:p>
    <w:p w14:paraId="7396B4AB" w14:textId="02796F45" w:rsidR="004D755C" w:rsidRDefault="00347509" w:rsidP="0005029C">
      <w:pPr>
        <w:rPr>
          <w:ins w:id="829" w:author="Laurence Golding" w:date="2019-03-27T16:12:00Z"/>
        </w:rPr>
      </w:pPr>
      <w:ins w:id="830" w:author="Laurence Golding" w:date="2019-03-27T12:55:00Z">
        <w:r>
          <w:t>A</w:t>
        </w:r>
      </w:ins>
      <w:ins w:id="831" w:author="Laurence Golding" w:date="2019-03-27T12:34:00Z">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ins>
      <w:ins w:id="832" w:author="Laurence Golding" w:date="2019-03-27T12:35:00Z">
        <w:r w:rsidR="004D755C">
          <w:t>§</w:t>
        </w:r>
      </w:ins>
      <w:ins w:id="833" w:author="Laurence Golding" w:date="2019-03-27T12:56:00Z">
        <w:r>
          <w:fldChar w:fldCharType="begin"/>
        </w:r>
        <w:r>
          <w:instrText xml:space="preserve"> REF _Ref3663219 \r \h </w:instrText>
        </w:r>
      </w:ins>
      <w:r>
        <w:fldChar w:fldCharType="separate"/>
      </w:r>
      <w:ins w:id="834" w:author="Laurence Golding" w:date="2019-03-27T12:56:00Z">
        <w:r>
          <w:t>3.17.2</w:t>
        </w:r>
        <w:r>
          <w:fldChar w:fldCharType="end"/>
        </w:r>
      </w:ins>
      <w:ins w:id="835" w:author="Laurence Golding" w:date="2019-03-27T12:34:00Z">
        <w:r w:rsidR="004D755C">
          <w:t xml:space="preserve">) or </w:t>
        </w:r>
        <w:r w:rsidR="004D755C" w:rsidRPr="004D755C">
          <w:rPr>
            <w:rStyle w:val="CODEtemp"/>
          </w:rPr>
          <w:t>tool.extensions</w:t>
        </w:r>
        <w:r w:rsidR="004D755C">
          <w:t xml:space="preserve"> </w:t>
        </w:r>
      </w:ins>
      <w:ins w:id="836" w:author="Laurence Golding" w:date="2019-03-27T12:56:00Z">
        <w:r>
          <w:t>(§</w:t>
        </w:r>
        <w:r>
          <w:fldChar w:fldCharType="begin"/>
        </w:r>
        <w:r>
          <w:instrText xml:space="preserve"> REF _Ref3663271 \r \h </w:instrText>
        </w:r>
      </w:ins>
      <w:r>
        <w:fldChar w:fldCharType="separate"/>
      </w:r>
      <w:ins w:id="837" w:author="Laurence Golding" w:date="2019-03-27T12:56:00Z">
        <w:r>
          <w:t>3.17.3</w:t>
        </w:r>
        <w:r>
          <w:fldChar w:fldCharType="end"/>
        </w:r>
        <w:r>
          <w:t xml:space="preserve">) </w:t>
        </w:r>
      </w:ins>
      <w:ins w:id="838" w:author="Laurence Golding" w:date="2019-03-27T12:34:00Z">
        <w:r w:rsidR="004D755C">
          <w:t>with</w:t>
        </w:r>
      </w:ins>
      <w:ins w:id="839" w:author="Laurence Golding" w:date="2019-03-27T12:55:00Z">
        <w:r>
          <w:t xml:space="preserve"> a </w:t>
        </w:r>
        <w:r w:rsidRPr="00347509">
          <w:rPr>
            <w:rStyle w:val="CODEtemp"/>
          </w:rPr>
          <w:t>taxa</w:t>
        </w:r>
        <w:r>
          <w:t xml:space="preserve"> property</w:t>
        </w:r>
      </w:ins>
      <w:ins w:id="840" w:author="Laurence Golding" w:date="2019-03-27T12:34:00Z">
        <w:r w:rsidR="004D755C">
          <w:t>.</w:t>
        </w:r>
      </w:ins>
      <w:ins w:id="841" w:author="Laurence Golding" w:date="2019-03-27T12:36:00Z">
        <w:r w:rsidR="004D755C">
          <w:t xml:space="preserve"> </w:t>
        </w:r>
      </w:ins>
      <w:ins w:id="842" w:author="Laurence Golding" w:date="2019-03-27T12:55:00Z">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ins>
      <w:ins w:id="843" w:author="Laurence Golding" w:date="2019-03-27T12:36:00Z">
        <w:r w:rsidR="004D755C" w:rsidRPr="00347509">
          <w:rPr>
            <w:rStyle w:val="CODEtemp"/>
          </w:rPr>
          <w:t>ules</w:t>
        </w:r>
      </w:ins>
      <w:ins w:id="844" w:author="Laurence Golding" w:date="2019-03-27T12:55:00Z">
        <w:r>
          <w:t xml:space="preserve"> and</w:t>
        </w:r>
      </w:ins>
      <w:ins w:id="845" w:author="Laurence Golding" w:date="2019-03-27T12:36:00Z">
        <w:r w:rsidR="004D755C">
          <w:t>/</w:t>
        </w:r>
      </w:ins>
      <w:ins w:id="846" w:author="Laurence Golding" w:date="2019-03-27T12:55:00Z">
        <w:r>
          <w:t xml:space="preserve">or </w:t>
        </w:r>
      </w:ins>
      <w:ins w:id="847" w:author="Laurence Golding" w:date="2019-03-27T12:36:00Z">
        <w:r w:rsidR="004D755C" w:rsidRPr="00347509">
          <w:rPr>
            <w:rStyle w:val="CODEtemp"/>
          </w:rPr>
          <w:t>notifications</w:t>
        </w:r>
        <w:r w:rsidR="004D755C">
          <w:t xml:space="preserve"> </w:t>
        </w:r>
      </w:ins>
      <w:ins w:id="848" w:author="Laurence Golding" w:date="2019-03-27T12:55:00Z">
        <w:r>
          <w:t>as usual</w:t>
        </w:r>
      </w:ins>
      <w:ins w:id="849" w:author="Laurence Golding" w:date="2019-03-27T12:36:00Z">
        <w:r w:rsidR="004D755C">
          <w:t>.</w:t>
        </w:r>
      </w:ins>
    </w:p>
    <w:p w14:paraId="07AE518F" w14:textId="09F10B20" w:rsidR="00D8625B" w:rsidRDefault="00D8625B" w:rsidP="00D8625B">
      <w:pPr>
        <w:pStyle w:val="Note"/>
        <w:rPr>
          <w:ins w:id="850" w:author="Laurence Golding" w:date="2019-03-27T16:11:00Z"/>
        </w:rPr>
      </w:pPr>
      <w:ins w:id="851" w:author="Laurence Golding" w:date="2019-03-27T16:12:00Z">
        <w:r>
          <w:t>EXAMPLE: In this example, the tool driver supports the CWE taxonomy, and also supports a custom taxonomy that it defines.</w:t>
        </w:r>
      </w:ins>
      <w:ins w:id="852" w:author="Laurence Golding" w:date="2019-03-27T16:24:00Z">
        <w:r>
          <w:t xml:space="preserve"> The driver’s rule </w:t>
        </w:r>
        <w:r w:rsidRPr="00D8625B">
          <w:rPr>
            <w:rStyle w:val="CODEtemp"/>
          </w:rPr>
          <w:t>"CA2101"</w:t>
        </w:r>
        <w:r>
          <w:t xml:space="preserve"> falls into the </w:t>
        </w:r>
        <w:r w:rsidRPr="00D8625B">
          <w:rPr>
            <w:rStyle w:val="CODEtemp"/>
          </w:rPr>
          <w:lastRenderedPageBreak/>
          <w:t>"MemoryManagement"</w:t>
        </w:r>
        <w:r>
          <w:t xml:space="preserve"> </w:t>
        </w:r>
      </w:ins>
      <w:ins w:id="853" w:author="Laurence Golding" w:date="2019-03-27T16:25:00Z">
        <w:r>
          <w:t>taxon</w:t>
        </w:r>
      </w:ins>
      <w:ins w:id="854" w:author="Laurence Golding" w:date="2019-03-27T16:24:00Z">
        <w:r>
          <w:t xml:space="preserve"> of its custom taxonomy, so any result that vi</w:t>
        </w:r>
      </w:ins>
      <w:ins w:id="855" w:author="Laurence Golding" w:date="2019-03-27T16:25:00Z">
        <w:r>
          <w:t>olates that rule will also fall into that taxon.</w:t>
        </w:r>
      </w:ins>
    </w:p>
    <w:p w14:paraId="4171D515" w14:textId="77777777" w:rsidR="00D8625B" w:rsidRDefault="00D8625B" w:rsidP="00D8625B">
      <w:pPr>
        <w:pStyle w:val="Code"/>
        <w:rPr>
          <w:ins w:id="856" w:author="Laurence Golding" w:date="2019-03-27T16:13:00Z"/>
        </w:rPr>
      </w:pPr>
      <w:ins w:id="857" w:author="Laurence Golding" w:date="2019-03-27T16:13:00Z">
        <w:r>
          <w:t>{                                  # A run object (</w:t>
        </w:r>
        <w:r w:rsidRPr="003B5868">
          <w:t>§</w:t>
        </w:r>
        <w:r>
          <w:fldChar w:fldCharType="begin"/>
        </w:r>
        <w:r>
          <w:instrText xml:space="preserve"> REF _Ref493349997 \r \h </w:instrText>
        </w:r>
      </w:ins>
      <w:ins w:id="858" w:author="Laurence Golding" w:date="2019-03-27T16:13:00Z">
        <w:r>
          <w:fldChar w:fldCharType="separate"/>
        </w:r>
        <w:r>
          <w:t>3.14</w:t>
        </w:r>
        <w:r>
          <w:fldChar w:fldCharType="end"/>
        </w:r>
        <w:r>
          <w:t>).</w:t>
        </w:r>
      </w:ins>
    </w:p>
    <w:p w14:paraId="47086809" w14:textId="77777777" w:rsidR="00D8625B" w:rsidRDefault="00D8625B" w:rsidP="00D8625B">
      <w:pPr>
        <w:pStyle w:val="Code"/>
        <w:rPr>
          <w:ins w:id="859" w:author="Laurence Golding" w:date="2019-03-27T16:13:00Z"/>
        </w:rPr>
      </w:pPr>
      <w:ins w:id="860" w:author="Laurence Golding" w:date="2019-03-27T16:13:00Z">
        <w:r>
          <w:t xml:space="preserve">  "tool": {                        # See </w:t>
        </w:r>
        <w:r w:rsidRPr="003B5868">
          <w:t>§</w:t>
        </w:r>
        <w:r>
          <w:fldChar w:fldCharType="begin"/>
        </w:r>
        <w:r>
          <w:instrText xml:space="preserve"> REF _Ref493350956 \r \h </w:instrText>
        </w:r>
      </w:ins>
      <w:ins w:id="861" w:author="Laurence Golding" w:date="2019-03-27T16:13:00Z">
        <w:r>
          <w:fldChar w:fldCharType="separate"/>
        </w:r>
        <w:r>
          <w:t>3.14.6</w:t>
        </w:r>
        <w:r>
          <w:fldChar w:fldCharType="end"/>
        </w:r>
        <w:r>
          <w:t>.</w:t>
        </w:r>
      </w:ins>
    </w:p>
    <w:p w14:paraId="288C0035" w14:textId="77777777" w:rsidR="00D8625B" w:rsidRDefault="00D8625B" w:rsidP="00D8625B">
      <w:pPr>
        <w:pStyle w:val="Code"/>
        <w:rPr>
          <w:ins w:id="862" w:author="Laurence Golding" w:date="2019-03-27T16:13:00Z"/>
        </w:rPr>
      </w:pPr>
      <w:ins w:id="863" w:author="Laurence Golding" w:date="2019-03-27T16:13:00Z">
        <w:r>
          <w:t xml:space="preserve">    "driver": {                    # See </w:t>
        </w:r>
        <w:r w:rsidRPr="003B5868">
          <w:t>§</w:t>
        </w:r>
        <w:r>
          <w:fldChar w:fldCharType="begin"/>
        </w:r>
        <w:r>
          <w:instrText xml:space="preserve"> REF _Ref3663219 \r \h </w:instrText>
        </w:r>
      </w:ins>
      <w:ins w:id="864" w:author="Laurence Golding" w:date="2019-03-27T16:13:00Z">
        <w:r>
          <w:fldChar w:fldCharType="separate"/>
        </w:r>
        <w:r>
          <w:t>3.17.2</w:t>
        </w:r>
        <w:r>
          <w:fldChar w:fldCharType="end"/>
        </w:r>
        <w:r>
          <w:t>.</w:t>
        </w:r>
      </w:ins>
    </w:p>
    <w:p w14:paraId="1DF0AA0D" w14:textId="77777777" w:rsidR="00D8625B" w:rsidRDefault="00D8625B" w:rsidP="00D8625B">
      <w:pPr>
        <w:pStyle w:val="Code"/>
        <w:rPr>
          <w:ins w:id="865" w:author="Laurence Golding" w:date="2019-03-27T16:13:00Z"/>
        </w:rPr>
      </w:pPr>
      <w:ins w:id="866" w:author="Laurence Golding" w:date="2019-03-27T16:13:00Z">
        <w:r>
          <w:t xml:space="preserve">      "name": "CodeScanner",</w:t>
        </w:r>
      </w:ins>
    </w:p>
    <w:p w14:paraId="34B8826D" w14:textId="7EBB14E9" w:rsidR="00D8625B" w:rsidRDefault="00D8625B" w:rsidP="00D8625B">
      <w:pPr>
        <w:pStyle w:val="Code"/>
        <w:rPr>
          <w:ins w:id="867" w:author="Laurence Golding" w:date="2019-03-27T16:23:00Z"/>
        </w:rPr>
      </w:pPr>
      <w:ins w:id="868" w:author="Laurence Golding" w:date="2019-03-27T16:13:00Z">
        <w:r>
          <w:t xml:space="preserve">      "semanticVersion": "3.3",    # See </w:t>
        </w:r>
        <w:r w:rsidRPr="003B5868">
          <w:t>§</w:t>
        </w:r>
        <w:r>
          <w:fldChar w:fldCharType="begin"/>
        </w:r>
        <w:r>
          <w:instrText xml:space="preserve"> REF _Ref493409198 \r \h </w:instrText>
        </w:r>
      </w:ins>
      <w:ins w:id="869" w:author="Laurence Golding" w:date="2019-03-27T16:13:00Z">
        <w:r>
          <w:fldChar w:fldCharType="separate"/>
        </w:r>
        <w:r>
          <w:t>3.18.8</w:t>
        </w:r>
        <w:r>
          <w:fldChar w:fldCharType="end"/>
        </w:r>
        <w:r>
          <w:t>.</w:t>
        </w:r>
      </w:ins>
    </w:p>
    <w:p w14:paraId="6A1E3896" w14:textId="04FC13B6" w:rsidR="00D8625B" w:rsidRDefault="00D8625B" w:rsidP="00D8625B">
      <w:pPr>
        <w:pStyle w:val="Code"/>
        <w:rPr>
          <w:ins w:id="870" w:author="Laurence Golding" w:date="2019-03-27T16:13:00Z"/>
        </w:rPr>
      </w:pPr>
      <w:ins w:id="871" w:author="Laurence Golding" w:date="2019-03-27T16:23:00Z">
        <w:r>
          <w:t xml:space="preserve">      "guid": "11111111-1111-1111-1111-111111111111",</w:t>
        </w:r>
      </w:ins>
    </w:p>
    <w:p w14:paraId="60DDC9A6" w14:textId="77777777" w:rsidR="00D8625B" w:rsidRDefault="00D8625B" w:rsidP="00D8625B">
      <w:pPr>
        <w:pStyle w:val="Code"/>
        <w:rPr>
          <w:ins w:id="872" w:author="Laurence Golding" w:date="2019-03-27T16:13:00Z"/>
        </w:rPr>
      </w:pPr>
      <w:ins w:id="873" w:author="Laurence Golding" w:date="2019-03-27T16:13:00Z">
        <w:r>
          <w:t xml:space="preserve">      ...</w:t>
        </w:r>
      </w:ins>
    </w:p>
    <w:p w14:paraId="378DC391" w14:textId="77777777" w:rsidR="00D8625B" w:rsidRDefault="00D8625B" w:rsidP="00D8625B">
      <w:pPr>
        <w:pStyle w:val="Code"/>
        <w:rPr>
          <w:ins w:id="874" w:author="Laurence Golding" w:date="2019-03-27T16:13:00Z"/>
        </w:rPr>
      </w:pPr>
      <w:ins w:id="875" w:author="Laurence Golding" w:date="2019-03-27T16:13:00Z">
        <w:r>
          <w:t xml:space="preserve">      "rules": [</w:t>
        </w:r>
      </w:ins>
    </w:p>
    <w:p w14:paraId="5494587B" w14:textId="77777777" w:rsidR="00D8625B" w:rsidRDefault="00D8625B" w:rsidP="00D8625B">
      <w:pPr>
        <w:pStyle w:val="Code"/>
        <w:rPr>
          <w:ins w:id="876" w:author="Laurence Golding" w:date="2019-03-27T16:13:00Z"/>
        </w:rPr>
      </w:pPr>
      <w:ins w:id="877" w:author="Laurence Golding" w:date="2019-03-27T16:13:00Z">
        <w:r>
          <w:t xml:space="preserve">        {</w:t>
        </w:r>
      </w:ins>
    </w:p>
    <w:p w14:paraId="5A135979" w14:textId="77777777" w:rsidR="00D8625B" w:rsidRDefault="00D8625B" w:rsidP="00D8625B">
      <w:pPr>
        <w:pStyle w:val="Code"/>
        <w:rPr>
          <w:ins w:id="878" w:author="Laurence Golding" w:date="2019-03-27T16:13:00Z"/>
        </w:rPr>
      </w:pPr>
      <w:ins w:id="879" w:author="Laurence Golding" w:date="2019-03-27T16:13:00Z">
        <w:r>
          <w:t xml:space="preserve">          "id": "CA2101",</w:t>
        </w:r>
      </w:ins>
    </w:p>
    <w:p w14:paraId="335C5B4A" w14:textId="77777777" w:rsidR="00D8625B" w:rsidRDefault="00D8625B" w:rsidP="00D8625B">
      <w:pPr>
        <w:pStyle w:val="Code"/>
        <w:rPr>
          <w:ins w:id="880" w:author="Laurence Golding" w:date="2019-03-27T16:13:00Z"/>
        </w:rPr>
      </w:pPr>
      <w:ins w:id="881" w:author="Laurence Golding" w:date="2019-03-27T16:13:00Z">
        <w:r>
          <w:t xml:space="preserve">          "shortDescription": {</w:t>
        </w:r>
      </w:ins>
    </w:p>
    <w:p w14:paraId="7926E1AC" w14:textId="322145FD" w:rsidR="00D8625B" w:rsidRDefault="00D8625B" w:rsidP="00D8625B">
      <w:pPr>
        <w:pStyle w:val="Code"/>
        <w:rPr>
          <w:ins w:id="882" w:author="Laurence Golding" w:date="2019-03-27T16:13:00Z"/>
        </w:rPr>
      </w:pPr>
      <w:ins w:id="883" w:author="Laurence Golding" w:date="2019-03-27T16:13:00Z">
        <w:r>
          <w:t xml:space="preserve">            "text": "</w:t>
        </w:r>
      </w:ins>
      <w:ins w:id="884" w:author="Laurence Golding" w:date="2019-03-27T16:21:00Z">
        <w:r>
          <w:t>Failed to release</w:t>
        </w:r>
      </w:ins>
      <w:ins w:id="885" w:author="Laurence Golding" w:date="2019-03-27T16:22:00Z">
        <w:r>
          <w:t xml:space="preserve"> dynamic memory</w:t>
        </w:r>
      </w:ins>
      <w:ins w:id="886" w:author="Laurence Golding" w:date="2019-03-27T16:13:00Z">
        <w:r>
          <w:t>."</w:t>
        </w:r>
      </w:ins>
    </w:p>
    <w:p w14:paraId="63AC81BD" w14:textId="5B48F8FD" w:rsidR="00D8625B" w:rsidRDefault="00D8625B" w:rsidP="00D8625B">
      <w:pPr>
        <w:pStyle w:val="Code"/>
        <w:rPr>
          <w:ins w:id="887" w:author="Laurence Golding" w:date="2019-03-27T16:21:00Z"/>
        </w:rPr>
      </w:pPr>
      <w:ins w:id="888" w:author="Laurence Golding" w:date="2019-03-27T16:13:00Z">
        <w:r>
          <w:t xml:space="preserve">          }</w:t>
        </w:r>
      </w:ins>
      <w:ins w:id="889" w:author="Laurence Golding" w:date="2019-03-27T16:21:00Z">
        <w:r>
          <w:t>,</w:t>
        </w:r>
      </w:ins>
    </w:p>
    <w:p w14:paraId="1984E93D" w14:textId="3A43B6D8" w:rsidR="00D8625B" w:rsidRDefault="00D8625B" w:rsidP="00D8625B">
      <w:pPr>
        <w:pStyle w:val="Code"/>
        <w:rPr>
          <w:ins w:id="890" w:author="Laurence Golding" w:date="2019-03-27T16:21:00Z"/>
        </w:rPr>
      </w:pPr>
      <w:ins w:id="891" w:author="Laurence Golding" w:date="2019-03-27T16:21:00Z">
        <w:r>
          <w:t xml:space="preserve">          "taxa": [</w:t>
        </w:r>
      </w:ins>
    </w:p>
    <w:p w14:paraId="52CA54F5" w14:textId="4186CAB6" w:rsidR="00D8625B" w:rsidRDefault="00D8625B" w:rsidP="00D8625B">
      <w:pPr>
        <w:pStyle w:val="Code"/>
        <w:rPr>
          <w:ins w:id="892" w:author="Laurence Golding" w:date="2019-03-27T16:22:00Z"/>
        </w:rPr>
      </w:pPr>
      <w:ins w:id="893" w:author="Laurence Golding" w:date="2019-03-27T16:21:00Z">
        <w:r>
          <w:t xml:space="preserve">            {</w:t>
        </w:r>
      </w:ins>
    </w:p>
    <w:p w14:paraId="6B1B6CC0" w14:textId="47A55545" w:rsidR="00D8625B" w:rsidRDefault="00D8625B" w:rsidP="00D8625B">
      <w:pPr>
        <w:pStyle w:val="Code"/>
        <w:rPr>
          <w:ins w:id="894" w:author="Laurence Golding" w:date="2019-03-27T16:22:00Z"/>
        </w:rPr>
      </w:pPr>
      <w:ins w:id="895" w:author="Laurence Golding" w:date="2019-03-27T16:22:00Z">
        <w:r>
          <w:t xml:space="preserve">              "id": "MemoryManagement",</w:t>
        </w:r>
      </w:ins>
    </w:p>
    <w:p w14:paraId="2CC51DF8" w14:textId="7BF71A2A" w:rsidR="00D8625B" w:rsidRDefault="00D8625B" w:rsidP="00D8625B">
      <w:pPr>
        <w:pStyle w:val="Code"/>
        <w:rPr>
          <w:ins w:id="896" w:author="Laurence Golding" w:date="2019-03-27T16:22:00Z"/>
        </w:rPr>
      </w:pPr>
      <w:ins w:id="897" w:author="Laurence Golding" w:date="2019-03-27T16:22:00Z">
        <w:r>
          <w:t xml:space="preserve">              "guid": "66666666-6666-6666-6666-666666666666",</w:t>
        </w:r>
      </w:ins>
    </w:p>
    <w:p w14:paraId="51B3C3D4" w14:textId="2900E0F5" w:rsidR="00D8625B" w:rsidRDefault="00D8625B" w:rsidP="00D8625B">
      <w:pPr>
        <w:pStyle w:val="Code"/>
        <w:rPr>
          <w:ins w:id="898" w:author="Laurence Golding" w:date="2019-03-27T16:23:00Z"/>
        </w:rPr>
      </w:pPr>
      <w:ins w:id="899" w:author="Laurence Golding" w:date="2019-03-27T16:22:00Z">
        <w:r>
          <w:t xml:space="preserve">              "toolComponent": </w:t>
        </w:r>
      </w:ins>
      <w:ins w:id="900" w:author="Laurence Golding" w:date="2019-03-27T16:23:00Z">
        <w:r>
          <w:t>{</w:t>
        </w:r>
      </w:ins>
    </w:p>
    <w:p w14:paraId="21C2D2CD" w14:textId="2CE03E23" w:rsidR="00D8625B" w:rsidRDefault="00D8625B" w:rsidP="00D8625B">
      <w:pPr>
        <w:pStyle w:val="Code"/>
        <w:rPr>
          <w:ins w:id="901" w:author="Laurence Golding" w:date="2019-03-27T16:23:00Z"/>
        </w:rPr>
      </w:pPr>
      <w:ins w:id="902" w:author="Laurence Golding" w:date="2019-03-27T16:23:00Z">
        <w:r>
          <w:t xml:space="preserve">                "name": "CodeScanner",</w:t>
        </w:r>
      </w:ins>
    </w:p>
    <w:p w14:paraId="31BC9770" w14:textId="0CC83954" w:rsidR="00D8625B" w:rsidRDefault="00D8625B" w:rsidP="00D8625B">
      <w:pPr>
        <w:pStyle w:val="Code"/>
        <w:rPr>
          <w:ins w:id="903" w:author="Laurence Golding" w:date="2019-03-27T16:23:00Z"/>
        </w:rPr>
      </w:pPr>
      <w:ins w:id="904" w:author="Laurence Golding" w:date="2019-03-27T16:23:00Z">
        <w:r>
          <w:t xml:space="preserve">                </w:t>
        </w:r>
      </w:ins>
      <w:ins w:id="905" w:author="Laurence Golding" w:date="2019-03-27T16:24:00Z">
        <w:r>
          <w:t>"guid": "11111111-1111-1111-1111-111111111111"</w:t>
        </w:r>
      </w:ins>
    </w:p>
    <w:p w14:paraId="75B26719" w14:textId="6436E520" w:rsidR="00D8625B" w:rsidRDefault="00D8625B" w:rsidP="00D8625B">
      <w:pPr>
        <w:pStyle w:val="Code"/>
        <w:rPr>
          <w:ins w:id="906" w:author="Laurence Golding" w:date="2019-03-27T16:21:00Z"/>
        </w:rPr>
      </w:pPr>
      <w:ins w:id="907" w:author="Laurence Golding" w:date="2019-03-27T16:23:00Z">
        <w:r>
          <w:t xml:space="preserve">              }</w:t>
        </w:r>
      </w:ins>
    </w:p>
    <w:p w14:paraId="554259E8" w14:textId="2975EA6B" w:rsidR="00D8625B" w:rsidRDefault="00D8625B" w:rsidP="00D8625B">
      <w:pPr>
        <w:pStyle w:val="Code"/>
        <w:rPr>
          <w:ins w:id="908" w:author="Laurence Golding" w:date="2019-03-27T16:21:00Z"/>
        </w:rPr>
      </w:pPr>
      <w:ins w:id="909" w:author="Laurence Golding" w:date="2019-03-27T16:21:00Z">
        <w:r>
          <w:t xml:space="preserve">            }</w:t>
        </w:r>
      </w:ins>
    </w:p>
    <w:p w14:paraId="1D14712E" w14:textId="4D1503E8" w:rsidR="00D8625B" w:rsidRDefault="00D8625B" w:rsidP="00D8625B">
      <w:pPr>
        <w:pStyle w:val="Code"/>
        <w:rPr>
          <w:ins w:id="910" w:author="Laurence Golding" w:date="2019-03-27T16:13:00Z"/>
        </w:rPr>
      </w:pPr>
      <w:ins w:id="911" w:author="Laurence Golding" w:date="2019-03-27T16:21:00Z">
        <w:r>
          <w:t xml:space="preserve">          ]</w:t>
        </w:r>
      </w:ins>
    </w:p>
    <w:p w14:paraId="6BFA0C0B" w14:textId="18F64CB8" w:rsidR="00D8625B" w:rsidRDefault="00D8625B" w:rsidP="00D8625B">
      <w:pPr>
        <w:pStyle w:val="Code"/>
        <w:rPr>
          <w:ins w:id="912" w:author="Laurence Golding" w:date="2019-03-27T16:19:00Z"/>
        </w:rPr>
      </w:pPr>
      <w:ins w:id="913" w:author="Laurence Golding" w:date="2019-03-27T16:13:00Z">
        <w:r>
          <w:t xml:space="preserve">        }</w:t>
        </w:r>
      </w:ins>
      <w:ins w:id="914" w:author="Laurence Golding" w:date="2019-03-27T16:19:00Z">
        <w:r>
          <w:t>,</w:t>
        </w:r>
      </w:ins>
    </w:p>
    <w:p w14:paraId="3BE9F7F9" w14:textId="7351E3F7" w:rsidR="00D8625B" w:rsidRDefault="00D8625B" w:rsidP="00D8625B">
      <w:pPr>
        <w:pStyle w:val="Code"/>
        <w:rPr>
          <w:ins w:id="915" w:author="Laurence Golding" w:date="2019-03-27T16:13:00Z"/>
        </w:rPr>
      </w:pPr>
      <w:ins w:id="916" w:author="Laurence Golding" w:date="2019-03-27T16:19:00Z">
        <w:r>
          <w:t xml:space="preserve">        ...</w:t>
        </w:r>
      </w:ins>
    </w:p>
    <w:p w14:paraId="72AD00C6" w14:textId="7839DC64" w:rsidR="00D8625B" w:rsidRDefault="00D8625B" w:rsidP="00D8625B">
      <w:pPr>
        <w:pStyle w:val="Code"/>
        <w:rPr>
          <w:ins w:id="917" w:author="Laurence Golding" w:date="2019-03-27T16:16:00Z"/>
        </w:rPr>
      </w:pPr>
      <w:ins w:id="918" w:author="Laurence Golding" w:date="2019-03-27T16:13:00Z">
        <w:r>
          <w:t xml:space="preserve">      ]</w:t>
        </w:r>
      </w:ins>
      <w:ins w:id="919" w:author="Laurence Golding" w:date="2019-03-27T16:16:00Z">
        <w:r>
          <w:t>,</w:t>
        </w:r>
      </w:ins>
    </w:p>
    <w:p w14:paraId="5EC8F2B8" w14:textId="47EA05EC" w:rsidR="00D8625B" w:rsidRDefault="00D8625B" w:rsidP="00D8625B">
      <w:pPr>
        <w:pStyle w:val="Code"/>
        <w:rPr>
          <w:ins w:id="920" w:author="Laurence Golding" w:date="2019-03-27T16:16:00Z"/>
        </w:rPr>
      </w:pPr>
      <w:ins w:id="921" w:author="Laurence Golding" w:date="2019-03-27T16:16:00Z">
        <w:r>
          <w:t xml:space="preserve">      "taxa": [</w:t>
        </w:r>
      </w:ins>
    </w:p>
    <w:p w14:paraId="0D5A3D38" w14:textId="5340CE05" w:rsidR="00D8625B" w:rsidRDefault="00D8625B" w:rsidP="00D8625B">
      <w:pPr>
        <w:pStyle w:val="Code"/>
        <w:rPr>
          <w:ins w:id="922" w:author="Laurence Golding" w:date="2019-03-27T16:17:00Z"/>
        </w:rPr>
      </w:pPr>
      <w:ins w:id="923" w:author="Laurence Golding" w:date="2019-03-27T16:17:00Z">
        <w:r>
          <w:t xml:space="preserve">        {</w:t>
        </w:r>
      </w:ins>
    </w:p>
    <w:p w14:paraId="59EB54D3" w14:textId="4EFF19B2" w:rsidR="00D8625B" w:rsidRDefault="00D8625B" w:rsidP="00D8625B">
      <w:pPr>
        <w:pStyle w:val="Code"/>
        <w:rPr>
          <w:ins w:id="924" w:author="Laurence Golding" w:date="2019-03-27T16:17:00Z"/>
        </w:rPr>
      </w:pPr>
      <w:ins w:id="925" w:author="Laurence Golding" w:date="2019-03-27T16:17:00Z">
        <w:r>
          <w:t xml:space="preserve">          "id": "MemoryManagement",</w:t>
        </w:r>
      </w:ins>
    </w:p>
    <w:p w14:paraId="3422076F" w14:textId="06D0DE31" w:rsidR="00D8625B" w:rsidRDefault="00D8625B" w:rsidP="00D8625B">
      <w:pPr>
        <w:pStyle w:val="Code"/>
        <w:rPr>
          <w:ins w:id="926" w:author="Laurence Golding" w:date="2019-03-27T16:17:00Z"/>
        </w:rPr>
      </w:pPr>
      <w:ins w:id="927" w:author="Laurence Golding" w:date="2019-03-27T16:17:00Z">
        <w:r>
          <w:t xml:space="preserve">          "guid": "66666666-6666-6666-6666-666666666666",</w:t>
        </w:r>
      </w:ins>
    </w:p>
    <w:p w14:paraId="1883EC91" w14:textId="41883561" w:rsidR="00D8625B" w:rsidRDefault="00D8625B" w:rsidP="00D8625B">
      <w:pPr>
        <w:pStyle w:val="Code"/>
        <w:rPr>
          <w:ins w:id="928" w:author="Laurence Golding" w:date="2019-03-27T16:17:00Z"/>
        </w:rPr>
      </w:pPr>
      <w:ins w:id="929" w:author="Laurence Golding" w:date="2019-03-27T16:17:00Z">
        <w:r>
          <w:t xml:space="preserve">          "shortDescription": {</w:t>
        </w:r>
      </w:ins>
    </w:p>
    <w:p w14:paraId="181735D8" w14:textId="7AF52981" w:rsidR="00D8625B" w:rsidRDefault="00D8625B" w:rsidP="00D8625B">
      <w:pPr>
        <w:pStyle w:val="Code"/>
        <w:rPr>
          <w:ins w:id="930" w:author="Laurence Golding" w:date="2019-03-27T16:17:00Z"/>
        </w:rPr>
      </w:pPr>
      <w:ins w:id="931" w:author="Laurence Golding" w:date="2019-03-27T16:17:00Z">
        <w:r>
          <w:t xml:space="preserve">            "text": "Improper usage of dynamic memory."</w:t>
        </w:r>
      </w:ins>
    </w:p>
    <w:p w14:paraId="4D7957AA" w14:textId="14198FCA" w:rsidR="00D8625B" w:rsidRDefault="00D8625B" w:rsidP="00D8625B">
      <w:pPr>
        <w:pStyle w:val="Code"/>
        <w:rPr>
          <w:ins w:id="932" w:author="Laurence Golding" w:date="2019-03-27T16:17:00Z"/>
        </w:rPr>
      </w:pPr>
      <w:ins w:id="933" w:author="Laurence Golding" w:date="2019-03-27T16:17:00Z">
        <w:r>
          <w:t xml:space="preserve">          }</w:t>
        </w:r>
      </w:ins>
    </w:p>
    <w:p w14:paraId="1878BC92" w14:textId="1A4A313E" w:rsidR="00D8625B" w:rsidRDefault="00D8625B" w:rsidP="00D8625B">
      <w:pPr>
        <w:pStyle w:val="Code"/>
        <w:rPr>
          <w:ins w:id="934" w:author="Laurence Golding" w:date="2019-03-27T16:17:00Z"/>
        </w:rPr>
      </w:pPr>
      <w:ins w:id="935" w:author="Laurence Golding" w:date="2019-03-27T16:17:00Z">
        <w:r>
          <w:t xml:space="preserve">        }</w:t>
        </w:r>
      </w:ins>
      <w:ins w:id="936" w:author="Laurence Golding" w:date="2019-03-27T16:18:00Z">
        <w:r>
          <w:t>,</w:t>
        </w:r>
      </w:ins>
    </w:p>
    <w:p w14:paraId="6EDADA62" w14:textId="77777777" w:rsidR="00D8625B" w:rsidRDefault="00D8625B" w:rsidP="00D8625B">
      <w:pPr>
        <w:pStyle w:val="Code"/>
        <w:rPr>
          <w:ins w:id="937" w:author="Laurence Golding" w:date="2019-03-27T16:18:00Z"/>
        </w:rPr>
      </w:pPr>
      <w:ins w:id="938" w:author="Laurence Golding" w:date="2019-03-27T16:18:00Z">
        <w:r>
          <w:t xml:space="preserve">        {</w:t>
        </w:r>
      </w:ins>
    </w:p>
    <w:p w14:paraId="5CF8DE5B" w14:textId="009A65ED" w:rsidR="00D8625B" w:rsidRDefault="00D8625B" w:rsidP="00D8625B">
      <w:pPr>
        <w:pStyle w:val="Code"/>
        <w:rPr>
          <w:ins w:id="939" w:author="Laurence Golding" w:date="2019-03-27T16:18:00Z"/>
        </w:rPr>
      </w:pPr>
      <w:ins w:id="940" w:author="Laurence Golding" w:date="2019-03-27T16:18:00Z">
        <w:r>
          <w:t xml:space="preserve">          "id": "Cryptography",</w:t>
        </w:r>
      </w:ins>
    </w:p>
    <w:p w14:paraId="52773388" w14:textId="229EC226" w:rsidR="00D8625B" w:rsidRDefault="00D8625B" w:rsidP="00D8625B">
      <w:pPr>
        <w:pStyle w:val="Code"/>
        <w:rPr>
          <w:ins w:id="941" w:author="Laurence Golding" w:date="2019-03-27T16:18:00Z"/>
        </w:rPr>
      </w:pPr>
      <w:ins w:id="942" w:author="Laurence Golding" w:date="2019-03-27T16:18:00Z">
        <w:r>
          <w:t xml:space="preserve">          "guid": "77777777-7777-7777-7777-777777777777",</w:t>
        </w:r>
      </w:ins>
    </w:p>
    <w:p w14:paraId="4200C684" w14:textId="77777777" w:rsidR="00D8625B" w:rsidRDefault="00D8625B" w:rsidP="00D8625B">
      <w:pPr>
        <w:pStyle w:val="Code"/>
        <w:rPr>
          <w:ins w:id="943" w:author="Laurence Golding" w:date="2019-03-27T16:18:00Z"/>
        </w:rPr>
      </w:pPr>
      <w:ins w:id="944" w:author="Laurence Golding" w:date="2019-03-27T16:18:00Z">
        <w:r>
          <w:t xml:space="preserve">          "shortDescription": {</w:t>
        </w:r>
      </w:ins>
    </w:p>
    <w:p w14:paraId="32CC9530" w14:textId="5D181AF2" w:rsidR="00D8625B" w:rsidRDefault="00D8625B" w:rsidP="00D8625B">
      <w:pPr>
        <w:pStyle w:val="Code"/>
        <w:rPr>
          <w:ins w:id="945" w:author="Laurence Golding" w:date="2019-03-27T16:18:00Z"/>
        </w:rPr>
      </w:pPr>
      <w:ins w:id="946" w:author="Laurence Golding" w:date="2019-03-27T16:18:00Z">
        <w:r>
          <w:t xml:space="preserve">            "text": "</w:t>
        </w:r>
        <w:r w:rsidRPr="00D8625B">
          <w:t>Insecure use of cryptography</w:t>
        </w:r>
        <w:r>
          <w:t>."</w:t>
        </w:r>
      </w:ins>
    </w:p>
    <w:p w14:paraId="6D84271B" w14:textId="77777777" w:rsidR="00D8625B" w:rsidRDefault="00D8625B" w:rsidP="00D8625B">
      <w:pPr>
        <w:pStyle w:val="Code"/>
        <w:rPr>
          <w:ins w:id="947" w:author="Laurence Golding" w:date="2019-03-27T16:18:00Z"/>
        </w:rPr>
      </w:pPr>
      <w:ins w:id="948" w:author="Laurence Golding" w:date="2019-03-27T16:18:00Z">
        <w:r>
          <w:t xml:space="preserve">          }</w:t>
        </w:r>
      </w:ins>
    </w:p>
    <w:p w14:paraId="01DD1A64" w14:textId="77777777" w:rsidR="00D8625B" w:rsidRDefault="00D8625B" w:rsidP="00D8625B">
      <w:pPr>
        <w:pStyle w:val="Code"/>
        <w:rPr>
          <w:ins w:id="949" w:author="Laurence Golding" w:date="2019-03-27T16:18:00Z"/>
        </w:rPr>
      </w:pPr>
      <w:ins w:id="950" w:author="Laurence Golding" w:date="2019-03-27T16:18:00Z">
        <w:r>
          <w:t xml:space="preserve">        }</w:t>
        </w:r>
      </w:ins>
    </w:p>
    <w:p w14:paraId="77F1F9A9" w14:textId="4C77515A" w:rsidR="00D8625B" w:rsidRDefault="00D8625B" w:rsidP="00D8625B">
      <w:pPr>
        <w:pStyle w:val="Code"/>
        <w:rPr>
          <w:ins w:id="951" w:author="Laurence Golding" w:date="2019-03-27T16:13:00Z"/>
        </w:rPr>
      </w:pPr>
      <w:ins w:id="952" w:author="Laurence Golding" w:date="2019-03-27T16:16:00Z">
        <w:r>
          <w:t xml:space="preserve">      ],</w:t>
        </w:r>
      </w:ins>
    </w:p>
    <w:p w14:paraId="17785A13" w14:textId="28EB9120" w:rsidR="00D8625B" w:rsidRDefault="00D8625B" w:rsidP="00D8625B">
      <w:pPr>
        <w:pStyle w:val="Code"/>
        <w:rPr>
          <w:ins w:id="953" w:author="Laurence Golding" w:date="2019-03-27T16:16:00Z"/>
        </w:rPr>
      </w:pPr>
      <w:ins w:id="954" w:author="Laurence Golding" w:date="2019-03-27T16:16:00Z">
        <w:r>
          <w:t xml:space="preserve">      "supportedTaxonomies": [</w:t>
        </w:r>
      </w:ins>
    </w:p>
    <w:p w14:paraId="7F243981" w14:textId="668BD067" w:rsidR="00D8625B" w:rsidRDefault="00D8625B" w:rsidP="00D8625B">
      <w:pPr>
        <w:pStyle w:val="Code"/>
        <w:rPr>
          <w:ins w:id="955" w:author="Laurence Golding" w:date="2019-03-27T16:16:00Z"/>
        </w:rPr>
      </w:pPr>
      <w:ins w:id="956" w:author="Laurence Golding" w:date="2019-03-27T16:16:00Z">
        <w:r>
          <w:t xml:space="preserve">        {</w:t>
        </w:r>
      </w:ins>
    </w:p>
    <w:p w14:paraId="5AD54137" w14:textId="4C226FF9" w:rsidR="00D8625B" w:rsidRDefault="00D8625B" w:rsidP="00D8625B">
      <w:pPr>
        <w:pStyle w:val="Code"/>
        <w:rPr>
          <w:ins w:id="957" w:author="Laurence Golding" w:date="2019-03-27T16:16:00Z"/>
        </w:rPr>
      </w:pPr>
      <w:ins w:id="958" w:author="Laurence Golding" w:date="2019-03-27T16:16:00Z">
        <w:r>
          <w:t xml:space="preserve">          "name": "CodeScanner",</w:t>
        </w:r>
      </w:ins>
    </w:p>
    <w:p w14:paraId="4233BE30" w14:textId="1221A197" w:rsidR="00D8625B" w:rsidRDefault="00D8625B" w:rsidP="00D8625B">
      <w:pPr>
        <w:pStyle w:val="Code"/>
        <w:rPr>
          <w:ins w:id="959" w:author="Laurence Golding" w:date="2019-03-27T16:16:00Z"/>
        </w:rPr>
      </w:pPr>
      <w:ins w:id="960" w:author="Laurence Golding" w:date="2019-03-27T16:16:00Z">
        <w:r>
          <w:t xml:space="preserve">          "guid": "11111111-1111-1111-1111-111111111111"</w:t>
        </w:r>
      </w:ins>
    </w:p>
    <w:p w14:paraId="5613FDCB" w14:textId="448C2EFB" w:rsidR="00D8625B" w:rsidRDefault="00D8625B" w:rsidP="00D8625B">
      <w:pPr>
        <w:pStyle w:val="Code"/>
        <w:rPr>
          <w:ins w:id="961" w:author="Laurence Golding" w:date="2019-03-27T16:16:00Z"/>
        </w:rPr>
      </w:pPr>
      <w:ins w:id="962" w:author="Laurence Golding" w:date="2019-03-27T16:16:00Z">
        <w:r>
          <w:t xml:space="preserve">        },</w:t>
        </w:r>
      </w:ins>
    </w:p>
    <w:p w14:paraId="57FC4417" w14:textId="3E463463" w:rsidR="00D8625B" w:rsidRDefault="00D8625B" w:rsidP="00D8625B">
      <w:pPr>
        <w:pStyle w:val="Code"/>
        <w:rPr>
          <w:ins w:id="963" w:author="Laurence Golding" w:date="2019-03-27T16:16:00Z"/>
        </w:rPr>
      </w:pPr>
      <w:ins w:id="964" w:author="Laurence Golding" w:date="2019-03-27T16:16:00Z">
        <w:r>
          <w:t xml:space="preserve">        {</w:t>
        </w:r>
      </w:ins>
    </w:p>
    <w:p w14:paraId="6A149544" w14:textId="526EAA20" w:rsidR="00D8625B" w:rsidRDefault="00D8625B" w:rsidP="00D8625B">
      <w:pPr>
        <w:pStyle w:val="Code"/>
        <w:rPr>
          <w:ins w:id="965" w:author="Laurence Golding" w:date="2019-03-27T16:16:00Z"/>
        </w:rPr>
      </w:pPr>
      <w:ins w:id="966" w:author="Laurence Golding" w:date="2019-03-27T16:16:00Z">
        <w:r>
          <w:t xml:space="preserve">          "name": "CWE",</w:t>
        </w:r>
      </w:ins>
    </w:p>
    <w:p w14:paraId="32AF3EBA" w14:textId="367D08E3" w:rsidR="00D8625B" w:rsidRDefault="00D8625B" w:rsidP="00D8625B">
      <w:pPr>
        <w:pStyle w:val="Code"/>
        <w:rPr>
          <w:ins w:id="967" w:author="Laurence Golding" w:date="2019-03-27T16:16:00Z"/>
        </w:rPr>
      </w:pPr>
      <w:ins w:id="968" w:author="Laurence Golding" w:date="2019-03-27T16:16:00Z">
        <w:r>
          <w:t xml:space="preserve">          "index": 1,</w:t>
        </w:r>
      </w:ins>
    </w:p>
    <w:p w14:paraId="08062410" w14:textId="25ADF2E8" w:rsidR="00D8625B" w:rsidRDefault="00D8625B" w:rsidP="00D8625B">
      <w:pPr>
        <w:pStyle w:val="Code"/>
        <w:rPr>
          <w:ins w:id="969" w:author="Laurence Golding" w:date="2019-03-27T16:16:00Z"/>
        </w:rPr>
      </w:pPr>
      <w:ins w:id="970" w:author="Laurence Golding" w:date="2019-03-27T16:16:00Z">
        <w:r>
          <w:t xml:space="preserve">          "guid": "33333333-0000-0000-0000-000000000000"</w:t>
        </w:r>
      </w:ins>
    </w:p>
    <w:p w14:paraId="6EA24005" w14:textId="66B90640" w:rsidR="00D8625B" w:rsidRDefault="00D8625B" w:rsidP="00D8625B">
      <w:pPr>
        <w:pStyle w:val="Code"/>
        <w:rPr>
          <w:ins w:id="971" w:author="Laurence Golding" w:date="2019-03-27T16:16:00Z"/>
        </w:rPr>
      </w:pPr>
      <w:ins w:id="972" w:author="Laurence Golding" w:date="2019-03-27T16:16:00Z">
        <w:r>
          <w:t xml:space="preserve">        }</w:t>
        </w:r>
      </w:ins>
    </w:p>
    <w:p w14:paraId="7230CCBC" w14:textId="77777777" w:rsidR="00D8625B" w:rsidRDefault="00D8625B" w:rsidP="00D8625B">
      <w:pPr>
        <w:pStyle w:val="Code"/>
        <w:rPr>
          <w:ins w:id="973" w:author="Laurence Golding" w:date="2019-03-27T16:17:00Z"/>
        </w:rPr>
      </w:pPr>
      <w:ins w:id="974" w:author="Laurence Golding" w:date="2019-03-27T16:16:00Z">
        <w:r>
          <w:t xml:space="preserve">      ]</w:t>
        </w:r>
      </w:ins>
    </w:p>
    <w:p w14:paraId="720392A7" w14:textId="76D9FBA5" w:rsidR="00D8625B" w:rsidRDefault="00D8625B" w:rsidP="00D8625B">
      <w:pPr>
        <w:pStyle w:val="Code"/>
        <w:rPr>
          <w:ins w:id="975" w:author="Laurence Golding" w:date="2019-03-27T16:13:00Z"/>
        </w:rPr>
      </w:pPr>
      <w:ins w:id="976" w:author="Laurence Golding" w:date="2019-03-27T16:17:00Z">
        <w:r>
          <w:t xml:space="preserve"> </w:t>
        </w:r>
      </w:ins>
      <w:ins w:id="977" w:author="Laurence Golding" w:date="2019-03-27T16:13:00Z">
        <w:r>
          <w:t xml:space="preserve">   }</w:t>
        </w:r>
      </w:ins>
    </w:p>
    <w:p w14:paraId="0E1E1213" w14:textId="77777777" w:rsidR="00D8625B" w:rsidRDefault="00D8625B" w:rsidP="00D8625B">
      <w:pPr>
        <w:pStyle w:val="Code"/>
        <w:rPr>
          <w:ins w:id="978" w:author="Laurence Golding" w:date="2019-03-27T16:13:00Z"/>
        </w:rPr>
      </w:pPr>
      <w:ins w:id="979" w:author="Laurence Golding" w:date="2019-03-27T16:13:00Z">
        <w:r>
          <w:t xml:space="preserve">  },</w:t>
        </w:r>
      </w:ins>
    </w:p>
    <w:p w14:paraId="00D38AAE" w14:textId="77777777" w:rsidR="00D8625B" w:rsidRDefault="00D8625B" w:rsidP="00D8625B">
      <w:pPr>
        <w:pStyle w:val="Code"/>
        <w:rPr>
          <w:ins w:id="980" w:author="Laurence Golding" w:date="2019-03-27T16:14:00Z"/>
        </w:rPr>
      </w:pPr>
    </w:p>
    <w:p w14:paraId="7EFB1868" w14:textId="7F43F877" w:rsidR="00D8625B" w:rsidRDefault="00D8625B" w:rsidP="00D8625B">
      <w:pPr>
        <w:pStyle w:val="Code"/>
        <w:rPr>
          <w:ins w:id="981" w:author="Laurence Golding" w:date="2019-03-27T16:12:00Z"/>
        </w:rPr>
      </w:pPr>
      <w:ins w:id="982" w:author="Laurence Golding" w:date="2019-03-27T16:12:00Z">
        <w:r>
          <w:t xml:space="preserve">  "taxonomies": [</w:t>
        </w:r>
      </w:ins>
    </w:p>
    <w:p w14:paraId="01E43D34" w14:textId="59652C88" w:rsidR="00D8625B" w:rsidRDefault="00D8625B" w:rsidP="00D8625B">
      <w:pPr>
        <w:pStyle w:val="Code"/>
        <w:rPr>
          <w:ins w:id="983" w:author="Laurence Golding" w:date="2019-03-27T16:12:00Z"/>
        </w:rPr>
      </w:pPr>
      <w:ins w:id="984" w:author="Laurence Golding" w:date="2019-03-27T16:12:00Z">
        <w:r>
          <w:t xml:space="preserve">    {</w:t>
        </w:r>
      </w:ins>
    </w:p>
    <w:p w14:paraId="37AEE4AA" w14:textId="77777777" w:rsidR="00D8625B" w:rsidRDefault="00D8625B" w:rsidP="00D8625B">
      <w:pPr>
        <w:pStyle w:val="Code"/>
        <w:rPr>
          <w:ins w:id="985" w:author="Laurence Golding" w:date="2019-03-27T16:19:00Z"/>
        </w:rPr>
      </w:pPr>
      <w:ins w:id="986" w:author="Laurence Golding" w:date="2019-03-27T16:19:00Z">
        <w:r>
          <w:t xml:space="preserve">      "name": "CWE",</w:t>
        </w:r>
      </w:ins>
    </w:p>
    <w:p w14:paraId="35068292" w14:textId="77777777" w:rsidR="00D8625B" w:rsidRDefault="00D8625B" w:rsidP="00D8625B">
      <w:pPr>
        <w:pStyle w:val="Code"/>
        <w:rPr>
          <w:ins w:id="987" w:author="Laurence Golding" w:date="2019-03-27T16:19:00Z"/>
        </w:rPr>
      </w:pPr>
      <w:ins w:id="988" w:author="Laurence Golding" w:date="2019-03-27T16:19:00Z">
        <w:r>
          <w:t xml:space="preserve">      "version": "3.2",</w:t>
        </w:r>
      </w:ins>
    </w:p>
    <w:p w14:paraId="5EC3F4FF" w14:textId="78C35F37" w:rsidR="00D8625B" w:rsidRDefault="00D8625B" w:rsidP="00D8625B">
      <w:pPr>
        <w:pStyle w:val="Code"/>
        <w:rPr>
          <w:ins w:id="989" w:author="Laurence Golding" w:date="2019-03-27T16:12:00Z"/>
        </w:rPr>
      </w:pPr>
      <w:ins w:id="990" w:author="Laurence Golding" w:date="2019-03-27T16:12:00Z">
        <w:r>
          <w:t xml:space="preserve">      "releaseDateUtc": "2019-01-03",</w:t>
        </w:r>
      </w:ins>
    </w:p>
    <w:p w14:paraId="2722D882" w14:textId="77777777" w:rsidR="00D8625B" w:rsidRDefault="00D8625B" w:rsidP="00D8625B">
      <w:pPr>
        <w:pStyle w:val="Code"/>
        <w:rPr>
          <w:ins w:id="991" w:author="Laurence Golding" w:date="2019-03-27T16:19:00Z"/>
        </w:rPr>
      </w:pPr>
      <w:ins w:id="992" w:author="Laurence Golding" w:date="2019-03-27T16:19:00Z">
        <w:r>
          <w:lastRenderedPageBreak/>
          <w:t xml:space="preserve">      "guid": "33333333-0000-0000-0000-000000000000",</w:t>
        </w:r>
      </w:ins>
    </w:p>
    <w:p w14:paraId="1E9AB347" w14:textId="7D09CC33" w:rsidR="00D8625B" w:rsidRDefault="00D8625B" w:rsidP="00D8625B">
      <w:pPr>
        <w:pStyle w:val="Code"/>
        <w:rPr>
          <w:ins w:id="993" w:author="Laurence Golding" w:date="2019-03-27T16:12:00Z"/>
        </w:rPr>
      </w:pPr>
      <w:ins w:id="994" w:author="Laurence Golding" w:date="2019-03-27T16:12:00Z">
        <w:r>
          <w:t xml:space="preserve">      "informationUri": "https://cwe.mitre.org/data/published/cwe_v3.2.pdf/",</w:t>
        </w:r>
      </w:ins>
    </w:p>
    <w:p w14:paraId="2FDC8010" w14:textId="29DB8CB4" w:rsidR="00D8625B" w:rsidRDefault="00D8625B" w:rsidP="00D8625B">
      <w:pPr>
        <w:pStyle w:val="Code"/>
        <w:rPr>
          <w:ins w:id="995" w:author="Laurence Golding" w:date="2019-03-27T16:12:00Z"/>
        </w:rPr>
      </w:pPr>
      <w:ins w:id="996" w:author="Laurence Golding" w:date="2019-03-27T16:12:00Z">
        <w:r>
          <w:t xml:space="preserve">      "downloadUri": "https://cwe.mitre.org/data/xml/cwec_v3.2.xml.zip",</w:t>
        </w:r>
      </w:ins>
    </w:p>
    <w:p w14:paraId="0FFB0EBE" w14:textId="63989101" w:rsidR="00D8625B" w:rsidRDefault="00D8625B" w:rsidP="00D8625B">
      <w:pPr>
        <w:pStyle w:val="Code"/>
        <w:rPr>
          <w:ins w:id="997" w:author="Laurence Golding" w:date="2019-03-27T16:12:00Z"/>
        </w:rPr>
      </w:pPr>
      <w:ins w:id="998" w:author="Laurence Golding" w:date="2019-03-27T16:12:00Z">
        <w:r>
          <w:t xml:space="preserve">      "organization": "MITRE",</w:t>
        </w:r>
      </w:ins>
    </w:p>
    <w:p w14:paraId="2D714666" w14:textId="2B0F88B7" w:rsidR="00D8625B" w:rsidRDefault="00D8625B" w:rsidP="00D8625B">
      <w:pPr>
        <w:pStyle w:val="Code"/>
        <w:rPr>
          <w:ins w:id="999" w:author="Laurence Golding" w:date="2019-03-27T16:12:00Z"/>
        </w:rPr>
      </w:pPr>
      <w:ins w:id="1000" w:author="Laurence Golding" w:date="2019-03-27T16:12:00Z">
        <w:r>
          <w:t xml:space="preserve">      "shortDescription": {</w:t>
        </w:r>
      </w:ins>
    </w:p>
    <w:p w14:paraId="6DA67372" w14:textId="4596C82E" w:rsidR="00D8625B" w:rsidRDefault="00D8625B" w:rsidP="00D8625B">
      <w:pPr>
        <w:pStyle w:val="Code"/>
        <w:rPr>
          <w:ins w:id="1001" w:author="Laurence Golding" w:date="2019-03-27T16:12:00Z"/>
        </w:rPr>
      </w:pPr>
      <w:ins w:id="1002" w:author="Laurence Golding" w:date="2019-03-27T16:12:00Z">
        <w:r>
          <w:t xml:space="preserve">        "text": "The MITRE Common Weakness Enumeration"</w:t>
        </w:r>
      </w:ins>
    </w:p>
    <w:p w14:paraId="25A7C5B1" w14:textId="47CDDA96" w:rsidR="00D8625B" w:rsidRDefault="00D8625B" w:rsidP="00D8625B">
      <w:pPr>
        <w:pStyle w:val="Code"/>
        <w:rPr>
          <w:ins w:id="1003" w:author="Laurence Golding" w:date="2019-03-27T16:12:00Z"/>
        </w:rPr>
      </w:pPr>
      <w:ins w:id="1004" w:author="Laurence Golding" w:date="2019-03-27T16:12:00Z">
        <w:r>
          <w:t xml:space="preserve">      },</w:t>
        </w:r>
      </w:ins>
    </w:p>
    <w:p w14:paraId="3057D2B8" w14:textId="23D2F3D1" w:rsidR="00D8625B" w:rsidRDefault="00D8625B" w:rsidP="00D8625B">
      <w:pPr>
        <w:pStyle w:val="Code"/>
        <w:rPr>
          <w:ins w:id="1005" w:author="Laurence Golding" w:date="2019-03-27T16:12:00Z"/>
        </w:rPr>
      </w:pPr>
      <w:ins w:id="1006" w:author="Laurence Golding" w:date="2019-03-27T16:12:00Z">
        <w:r>
          <w:t xml:space="preserve">      "contents": [</w:t>
        </w:r>
      </w:ins>
    </w:p>
    <w:p w14:paraId="343BB842" w14:textId="486E5D5F" w:rsidR="00D8625B" w:rsidRDefault="00D8625B" w:rsidP="00D8625B">
      <w:pPr>
        <w:pStyle w:val="Code"/>
        <w:rPr>
          <w:ins w:id="1007" w:author="Laurence Golding" w:date="2019-03-27T16:12:00Z"/>
        </w:rPr>
      </w:pPr>
      <w:ins w:id="1008" w:author="Laurence Golding" w:date="2019-03-27T16:12:00Z">
        <w:r>
          <w:t xml:space="preserve">        "localizedData",</w:t>
        </w:r>
      </w:ins>
    </w:p>
    <w:p w14:paraId="72188687" w14:textId="649008CC" w:rsidR="00D8625B" w:rsidRDefault="00D8625B" w:rsidP="00D8625B">
      <w:pPr>
        <w:pStyle w:val="Code"/>
        <w:rPr>
          <w:ins w:id="1009" w:author="Laurence Golding" w:date="2019-03-27T16:12:00Z"/>
        </w:rPr>
      </w:pPr>
      <w:ins w:id="1010" w:author="Laurence Golding" w:date="2019-03-27T16:12:00Z">
        <w:r>
          <w:t xml:space="preserve">        "nonLocalizedData"</w:t>
        </w:r>
      </w:ins>
    </w:p>
    <w:p w14:paraId="31EDDEFB" w14:textId="70BB597C" w:rsidR="00D8625B" w:rsidRDefault="00D8625B" w:rsidP="00D8625B">
      <w:pPr>
        <w:pStyle w:val="Code"/>
        <w:rPr>
          <w:ins w:id="1011" w:author="Laurence Golding" w:date="2019-03-27T16:12:00Z"/>
        </w:rPr>
      </w:pPr>
      <w:ins w:id="1012" w:author="Laurence Golding" w:date="2019-03-27T16:12:00Z">
        <w:r>
          <w:t xml:space="preserve">      ],</w:t>
        </w:r>
      </w:ins>
    </w:p>
    <w:p w14:paraId="0D90196E" w14:textId="448E6603" w:rsidR="00D8625B" w:rsidRDefault="00D8625B" w:rsidP="00D8625B">
      <w:pPr>
        <w:pStyle w:val="Code"/>
        <w:rPr>
          <w:ins w:id="1013" w:author="Laurence Golding" w:date="2019-03-27T16:12:00Z"/>
        </w:rPr>
      </w:pPr>
      <w:ins w:id="1014" w:author="Laurence Golding" w:date="2019-03-27T16:12:00Z">
        <w:r>
          <w:t xml:space="preserve">      "isComprehensive": true,</w:t>
        </w:r>
      </w:ins>
    </w:p>
    <w:p w14:paraId="6C2C470F" w14:textId="769A4C55" w:rsidR="00D8625B" w:rsidRDefault="00D8625B" w:rsidP="00D8625B">
      <w:pPr>
        <w:pStyle w:val="Code"/>
        <w:rPr>
          <w:ins w:id="1015" w:author="Laurence Golding" w:date="2019-03-27T16:12:00Z"/>
        </w:rPr>
      </w:pPr>
      <w:ins w:id="1016" w:author="Laurence Golding" w:date="2019-03-27T16:12:00Z">
        <w:r>
          <w:t xml:space="preserve">      "minimumRequiredLocalizedDataSemanticVersion": "3.2",</w:t>
        </w:r>
      </w:ins>
    </w:p>
    <w:p w14:paraId="79AEE9D4" w14:textId="4331B0D5" w:rsidR="00D8625B" w:rsidRDefault="00D8625B" w:rsidP="00D8625B">
      <w:pPr>
        <w:pStyle w:val="Code"/>
        <w:rPr>
          <w:ins w:id="1017" w:author="Laurence Golding" w:date="2019-03-27T16:12:00Z"/>
        </w:rPr>
      </w:pPr>
      <w:ins w:id="1018" w:author="Laurence Golding" w:date="2019-03-27T16:12:00Z">
        <w:r>
          <w:t xml:space="preserve">      "taxa": [</w:t>
        </w:r>
      </w:ins>
    </w:p>
    <w:p w14:paraId="464D730F" w14:textId="47BE8CF0" w:rsidR="00D8625B" w:rsidRDefault="00D8625B" w:rsidP="00D8625B">
      <w:pPr>
        <w:pStyle w:val="Code"/>
        <w:rPr>
          <w:ins w:id="1019" w:author="Laurence Golding" w:date="2019-03-27T16:12:00Z"/>
        </w:rPr>
      </w:pPr>
      <w:ins w:id="1020" w:author="Laurence Golding" w:date="2019-03-27T16:12:00Z">
        <w:r>
          <w:t xml:space="preserve">        {</w:t>
        </w:r>
      </w:ins>
    </w:p>
    <w:p w14:paraId="2443E8D5" w14:textId="68EC6D53" w:rsidR="00D8625B" w:rsidRDefault="00D8625B" w:rsidP="00D8625B">
      <w:pPr>
        <w:pStyle w:val="Code"/>
        <w:rPr>
          <w:ins w:id="1021" w:author="Laurence Golding" w:date="2019-03-27T16:12:00Z"/>
        </w:rPr>
      </w:pPr>
      <w:ins w:id="1022" w:author="Laurence Golding" w:date="2019-03-27T16:12:00Z">
        <w:r>
          <w:t xml:space="preserve">          "id": "327",</w:t>
        </w:r>
      </w:ins>
    </w:p>
    <w:p w14:paraId="5C47F9CF" w14:textId="3CF0D6A8" w:rsidR="00D8625B" w:rsidRDefault="00D8625B" w:rsidP="00D8625B">
      <w:pPr>
        <w:pStyle w:val="Code"/>
        <w:rPr>
          <w:ins w:id="1023" w:author="Laurence Golding" w:date="2019-03-27T16:12:00Z"/>
        </w:rPr>
      </w:pPr>
      <w:ins w:id="1024" w:author="Laurence Golding" w:date="2019-03-27T16:12:00Z">
        <w:r>
          <w:t xml:space="preserve">          "guid": "33333333-0000-0000-0000-111111111111",</w:t>
        </w:r>
      </w:ins>
    </w:p>
    <w:p w14:paraId="50477083" w14:textId="3C44D6CC" w:rsidR="00D8625B" w:rsidRDefault="00D8625B" w:rsidP="00D8625B">
      <w:pPr>
        <w:pStyle w:val="Code"/>
        <w:rPr>
          <w:ins w:id="1025" w:author="Laurence Golding" w:date="2019-03-27T16:12:00Z"/>
        </w:rPr>
      </w:pPr>
      <w:ins w:id="1026" w:author="Laurence Golding" w:date="2019-03-27T16:12:00Z">
        <w:r>
          <w:t xml:space="preserve">          "name": "BrokenOrRiskyCryptographicAlgorithm",</w:t>
        </w:r>
      </w:ins>
    </w:p>
    <w:p w14:paraId="5FB42429" w14:textId="0B86A20D" w:rsidR="00D8625B" w:rsidRDefault="00D8625B" w:rsidP="00D8625B">
      <w:pPr>
        <w:pStyle w:val="Code"/>
        <w:rPr>
          <w:ins w:id="1027" w:author="Laurence Golding" w:date="2019-03-27T16:12:00Z"/>
        </w:rPr>
      </w:pPr>
      <w:ins w:id="1028" w:author="Laurence Golding" w:date="2019-03-27T16:12:00Z">
        <w:r>
          <w:t xml:space="preserve">          "shortDescription": {</w:t>
        </w:r>
      </w:ins>
    </w:p>
    <w:p w14:paraId="1CDC192E" w14:textId="12ACB5CC" w:rsidR="00D8625B" w:rsidRDefault="00D8625B" w:rsidP="00D8625B">
      <w:pPr>
        <w:pStyle w:val="Code"/>
        <w:rPr>
          <w:ins w:id="1029" w:author="Laurence Golding" w:date="2019-03-27T16:12:00Z"/>
        </w:rPr>
      </w:pPr>
      <w:ins w:id="1030" w:author="Laurence Golding" w:date="2019-03-27T16:12:00Z">
        <w:r>
          <w:t xml:space="preserve">            "text": "Use of a Broken or Risky Cryptographic Algorithm."</w:t>
        </w:r>
      </w:ins>
    </w:p>
    <w:p w14:paraId="42BEBCD9" w14:textId="1ED11F35" w:rsidR="00D8625B" w:rsidRDefault="00D8625B" w:rsidP="00D8625B">
      <w:pPr>
        <w:pStyle w:val="Code"/>
        <w:rPr>
          <w:ins w:id="1031" w:author="Laurence Golding" w:date="2019-03-27T16:12:00Z"/>
        </w:rPr>
      </w:pPr>
      <w:ins w:id="1032" w:author="Laurence Golding" w:date="2019-03-27T16:12:00Z">
        <w:r>
          <w:t xml:space="preserve">          },</w:t>
        </w:r>
      </w:ins>
    </w:p>
    <w:p w14:paraId="2A5FA115" w14:textId="47C48390" w:rsidR="00D8625B" w:rsidRDefault="00D8625B" w:rsidP="00D8625B">
      <w:pPr>
        <w:pStyle w:val="Code"/>
        <w:rPr>
          <w:ins w:id="1033" w:author="Laurence Golding" w:date="2019-03-27T16:12:00Z"/>
        </w:rPr>
      </w:pPr>
      <w:ins w:id="1034" w:author="Laurence Golding" w:date="2019-03-27T16:12:00Z">
        <w:r>
          <w:t xml:space="preserve">          "defaultConfiguration": {</w:t>
        </w:r>
      </w:ins>
    </w:p>
    <w:p w14:paraId="31B36AB6" w14:textId="2F9E9A49" w:rsidR="00D8625B" w:rsidRDefault="00D8625B" w:rsidP="00D8625B">
      <w:pPr>
        <w:pStyle w:val="Code"/>
        <w:rPr>
          <w:ins w:id="1035" w:author="Laurence Golding" w:date="2019-03-27T16:12:00Z"/>
        </w:rPr>
      </w:pPr>
      <w:ins w:id="1036" w:author="Laurence Golding" w:date="2019-03-27T16:12:00Z">
        <w:r>
          <w:t xml:space="preserve">            "level": "warning"</w:t>
        </w:r>
      </w:ins>
    </w:p>
    <w:p w14:paraId="4B1197EA" w14:textId="48CAA6C7" w:rsidR="00D8625B" w:rsidRDefault="00D8625B" w:rsidP="00D8625B">
      <w:pPr>
        <w:pStyle w:val="Code"/>
        <w:rPr>
          <w:ins w:id="1037" w:author="Laurence Golding" w:date="2019-03-27T16:12:00Z"/>
        </w:rPr>
      </w:pPr>
      <w:ins w:id="1038" w:author="Laurence Golding" w:date="2019-03-27T16:12:00Z">
        <w:r>
          <w:t xml:space="preserve">          }</w:t>
        </w:r>
      </w:ins>
    </w:p>
    <w:p w14:paraId="7CFDD701" w14:textId="692C1614" w:rsidR="00D8625B" w:rsidRDefault="00D8625B" w:rsidP="00D8625B">
      <w:pPr>
        <w:pStyle w:val="Code"/>
        <w:rPr>
          <w:ins w:id="1039" w:author="Laurence Golding" w:date="2019-03-27T16:12:00Z"/>
        </w:rPr>
      </w:pPr>
      <w:ins w:id="1040" w:author="Laurence Golding" w:date="2019-03-27T16:12:00Z">
        <w:r>
          <w:t xml:space="preserve">        },</w:t>
        </w:r>
      </w:ins>
    </w:p>
    <w:p w14:paraId="312E29E4" w14:textId="3AB26C7E" w:rsidR="00D8625B" w:rsidRDefault="00D8625B" w:rsidP="00D8625B">
      <w:pPr>
        <w:pStyle w:val="Code"/>
        <w:rPr>
          <w:ins w:id="1041" w:author="Laurence Golding" w:date="2019-03-27T16:12:00Z"/>
        </w:rPr>
      </w:pPr>
      <w:ins w:id="1042" w:author="Laurence Golding" w:date="2019-03-27T16:12:00Z">
        <w:r>
          <w:t xml:space="preserve">        {</w:t>
        </w:r>
      </w:ins>
    </w:p>
    <w:p w14:paraId="5309D24A" w14:textId="44CD883F" w:rsidR="00D8625B" w:rsidRDefault="00D8625B" w:rsidP="00D8625B">
      <w:pPr>
        <w:pStyle w:val="Code"/>
        <w:rPr>
          <w:ins w:id="1043" w:author="Laurence Golding" w:date="2019-03-27T16:12:00Z"/>
        </w:rPr>
      </w:pPr>
      <w:ins w:id="1044" w:author="Laurence Golding" w:date="2019-03-27T16:12:00Z">
        <w:r>
          <w:t xml:space="preserve">          "id": "924",</w:t>
        </w:r>
      </w:ins>
    </w:p>
    <w:p w14:paraId="3AD53F25" w14:textId="48A2147E" w:rsidR="00D8625B" w:rsidRDefault="00D8625B" w:rsidP="00D8625B">
      <w:pPr>
        <w:pStyle w:val="Code"/>
        <w:rPr>
          <w:ins w:id="1045" w:author="Laurence Golding" w:date="2019-03-27T16:12:00Z"/>
        </w:rPr>
      </w:pPr>
      <w:ins w:id="1046" w:author="Laurence Golding" w:date="2019-03-27T16:12:00Z">
        <w:r>
          <w:t xml:space="preserve">          "guid": "33333333-0000-0000-0000-222222222222",</w:t>
        </w:r>
      </w:ins>
    </w:p>
    <w:p w14:paraId="21E43540" w14:textId="4F4BFB9F" w:rsidR="00D8625B" w:rsidRDefault="00D8625B" w:rsidP="00D8625B">
      <w:pPr>
        <w:pStyle w:val="Code"/>
        <w:rPr>
          <w:ins w:id="1047" w:author="Laurence Golding" w:date="2019-03-27T16:12:00Z"/>
        </w:rPr>
      </w:pPr>
      <w:ins w:id="1048" w:author="Laurence Golding" w:date="2019-03-27T16:12:00Z">
        <w:r>
          <w:t xml:space="preserve">          "name": "TransmittedMessageIntegrity",</w:t>
        </w:r>
      </w:ins>
    </w:p>
    <w:p w14:paraId="4ADBA4AD" w14:textId="3C950E71" w:rsidR="00D8625B" w:rsidRDefault="00D8625B" w:rsidP="00D8625B">
      <w:pPr>
        <w:pStyle w:val="Code"/>
        <w:rPr>
          <w:ins w:id="1049" w:author="Laurence Golding" w:date="2019-03-27T16:12:00Z"/>
        </w:rPr>
      </w:pPr>
      <w:ins w:id="1050" w:author="Laurence Golding" w:date="2019-03-27T16:12:00Z">
        <w:r>
          <w:t xml:space="preserve">          "shortDescription": {</w:t>
        </w:r>
      </w:ins>
    </w:p>
    <w:p w14:paraId="6749652D" w14:textId="6FE7D913" w:rsidR="00D8625B" w:rsidRDefault="00D8625B" w:rsidP="00D8625B">
      <w:pPr>
        <w:pStyle w:val="Code"/>
        <w:rPr>
          <w:ins w:id="1051" w:author="Laurence Golding" w:date="2019-03-27T16:12:00Z"/>
        </w:rPr>
      </w:pPr>
      <w:ins w:id="1052" w:author="Laurence Golding" w:date="2019-03-27T16:12:00Z">
        <w:r>
          <w:t xml:space="preserve">            "text": "Improper Enforcement of Message Integrity </w:t>
        </w:r>
      </w:ins>
      <w:ins w:id="1053" w:author="Laurence Golding" w:date="2019-03-27T16:25:00Z">
        <w:r>
          <w:t>...</w:t>
        </w:r>
      </w:ins>
      <w:ins w:id="1054" w:author="Laurence Golding" w:date="2019-03-27T16:12:00Z">
        <w:r>
          <w:t>"</w:t>
        </w:r>
      </w:ins>
    </w:p>
    <w:p w14:paraId="05BB5182" w14:textId="1C69C43E" w:rsidR="00D8625B" w:rsidRDefault="00D8625B" w:rsidP="00D8625B">
      <w:pPr>
        <w:pStyle w:val="Code"/>
        <w:rPr>
          <w:ins w:id="1055" w:author="Laurence Golding" w:date="2019-03-27T16:12:00Z"/>
        </w:rPr>
      </w:pPr>
      <w:ins w:id="1056" w:author="Laurence Golding" w:date="2019-03-27T16:12:00Z">
        <w:r>
          <w:t xml:space="preserve">          },</w:t>
        </w:r>
      </w:ins>
    </w:p>
    <w:p w14:paraId="7E3299C0" w14:textId="40A2B739" w:rsidR="00D8625B" w:rsidRDefault="00D8625B" w:rsidP="00D8625B">
      <w:pPr>
        <w:pStyle w:val="Code"/>
        <w:rPr>
          <w:ins w:id="1057" w:author="Laurence Golding" w:date="2019-03-27T16:12:00Z"/>
        </w:rPr>
      </w:pPr>
      <w:ins w:id="1058" w:author="Laurence Golding" w:date="2019-03-27T16:12:00Z">
        <w:r>
          <w:t xml:space="preserve">          "defaultConfiguration": {</w:t>
        </w:r>
      </w:ins>
    </w:p>
    <w:p w14:paraId="76415D6C" w14:textId="7481AECA" w:rsidR="00D8625B" w:rsidRDefault="00D8625B" w:rsidP="00D8625B">
      <w:pPr>
        <w:pStyle w:val="Code"/>
        <w:rPr>
          <w:ins w:id="1059" w:author="Laurence Golding" w:date="2019-03-27T16:12:00Z"/>
        </w:rPr>
      </w:pPr>
      <w:ins w:id="1060" w:author="Laurence Golding" w:date="2019-03-27T16:12:00Z">
        <w:r>
          <w:t xml:space="preserve">            "level": "warning"</w:t>
        </w:r>
      </w:ins>
    </w:p>
    <w:p w14:paraId="44A9F00B" w14:textId="1D8D01EF" w:rsidR="00D8625B" w:rsidRDefault="00D8625B" w:rsidP="00D8625B">
      <w:pPr>
        <w:pStyle w:val="Code"/>
        <w:rPr>
          <w:ins w:id="1061" w:author="Laurence Golding" w:date="2019-03-27T16:12:00Z"/>
        </w:rPr>
      </w:pPr>
      <w:ins w:id="1062" w:author="Laurence Golding" w:date="2019-03-27T16:12:00Z">
        <w:r>
          <w:t xml:space="preserve">          }</w:t>
        </w:r>
      </w:ins>
    </w:p>
    <w:p w14:paraId="466AC0EB" w14:textId="4DAA5E92" w:rsidR="00D8625B" w:rsidRDefault="00D8625B" w:rsidP="00D8625B">
      <w:pPr>
        <w:pStyle w:val="Code"/>
        <w:rPr>
          <w:ins w:id="1063" w:author="Laurence Golding" w:date="2019-03-27T16:18:00Z"/>
        </w:rPr>
      </w:pPr>
      <w:ins w:id="1064" w:author="Laurence Golding" w:date="2019-03-27T16:12:00Z">
        <w:r>
          <w:t xml:space="preserve">        }</w:t>
        </w:r>
      </w:ins>
      <w:ins w:id="1065" w:author="Laurence Golding" w:date="2019-03-27T16:18:00Z">
        <w:r>
          <w:t>,</w:t>
        </w:r>
      </w:ins>
    </w:p>
    <w:p w14:paraId="1BFAD830" w14:textId="1C262A77" w:rsidR="00D8625B" w:rsidRDefault="00D8625B" w:rsidP="00D8625B">
      <w:pPr>
        <w:pStyle w:val="Code"/>
        <w:rPr>
          <w:ins w:id="1066" w:author="Laurence Golding" w:date="2019-03-27T16:12:00Z"/>
        </w:rPr>
      </w:pPr>
      <w:ins w:id="1067" w:author="Laurence Golding" w:date="2019-03-27T16:18:00Z">
        <w:r>
          <w:t xml:space="preserve">        </w:t>
        </w:r>
      </w:ins>
      <w:ins w:id="1068" w:author="Laurence Golding" w:date="2019-03-27T16:19:00Z">
        <w:r>
          <w:t>...</w:t>
        </w:r>
      </w:ins>
    </w:p>
    <w:p w14:paraId="0877D8EE" w14:textId="58E5759A" w:rsidR="00D8625B" w:rsidRDefault="00D8625B" w:rsidP="00D8625B">
      <w:pPr>
        <w:pStyle w:val="Code"/>
        <w:rPr>
          <w:ins w:id="1069" w:author="Laurence Golding" w:date="2019-03-27T16:12:00Z"/>
        </w:rPr>
      </w:pPr>
      <w:ins w:id="1070" w:author="Laurence Golding" w:date="2019-03-27T16:12:00Z">
        <w:r>
          <w:t xml:space="preserve">      ]</w:t>
        </w:r>
      </w:ins>
    </w:p>
    <w:p w14:paraId="78C9E8F7" w14:textId="48B3DC3C" w:rsidR="00D8625B" w:rsidRDefault="00D8625B" w:rsidP="00D8625B">
      <w:pPr>
        <w:pStyle w:val="Code"/>
        <w:rPr>
          <w:ins w:id="1071" w:author="Laurence Golding" w:date="2019-03-27T16:12:00Z"/>
        </w:rPr>
      </w:pPr>
      <w:ins w:id="1072" w:author="Laurence Golding" w:date="2019-03-27T16:12:00Z">
        <w:r>
          <w:t xml:space="preserve">    }</w:t>
        </w:r>
      </w:ins>
    </w:p>
    <w:p w14:paraId="1B6A5729" w14:textId="67EA270A" w:rsidR="00264584" w:rsidRDefault="00D8625B" w:rsidP="00D8625B">
      <w:pPr>
        <w:pStyle w:val="Code"/>
        <w:rPr>
          <w:ins w:id="1073" w:author="Laurence Golding" w:date="2019-03-27T16:15:00Z"/>
        </w:rPr>
      </w:pPr>
      <w:ins w:id="1074" w:author="Laurence Golding" w:date="2019-03-27T16:12:00Z">
        <w:r>
          <w:t xml:space="preserve">  ],</w:t>
        </w:r>
      </w:ins>
    </w:p>
    <w:p w14:paraId="418D9793" w14:textId="1CE88E71" w:rsidR="00D8625B" w:rsidRDefault="00D8625B" w:rsidP="00D8625B">
      <w:pPr>
        <w:pStyle w:val="Code"/>
        <w:rPr>
          <w:ins w:id="1075" w:author="Laurence Golding" w:date="2019-03-27T16:15:00Z"/>
        </w:rPr>
      </w:pPr>
    </w:p>
    <w:p w14:paraId="20AD366E" w14:textId="23CF212B" w:rsidR="00D8625B" w:rsidRDefault="00D8625B" w:rsidP="00D8625B">
      <w:pPr>
        <w:pStyle w:val="Code"/>
        <w:rPr>
          <w:ins w:id="1076" w:author="Laurence Golding" w:date="2019-03-27T16:15:00Z"/>
        </w:rPr>
      </w:pPr>
      <w:ins w:id="1077" w:author="Laurence Golding" w:date="2019-03-27T16:15:00Z">
        <w:r>
          <w:t xml:space="preserve">  "results": [</w:t>
        </w:r>
      </w:ins>
    </w:p>
    <w:p w14:paraId="5C3825B1" w14:textId="0330044F" w:rsidR="00D8625B" w:rsidRDefault="00D8625B" w:rsidP="00D8625B">
      <w:pPr>
        <w:pStyle w:val="Code"/>
        <w:rPr>
          <w:ins w:id="1078" w:author="Laurence Golding" w:date="2019-03-27T16:15:00Z"/>
        </w:rPr>
      </w:pPr>
      <w:ins w:id="1079" w:author="Laurence Golding" w:date="2019-03-27T16:15:00Z">
        <w:r>
          <w:t xml:space="preserve">    {</w:t>
        </w:r>
      </w:ins>
    </w:p>
    <w:p w14:paraId="6421F448" w14:textId="56DCFF43" w:rsidR="00D8625B" w:rsidRDefault="00D8625B" w:rsidP="00D8625B">
      <w:pPr>
        <w:pStyle w:val="Code"/>
        <w:rPr>
          <w:ins w:id="1080" w:author="Laurence Golding" w:date="2019-03-27T16:15:00Z"/>
        </w:rPr>
      </w:pPr>
      <w:ins w:id="1081" w:author="Laurence Golding" w:date="2019-03-27T16:15:00Z">
        <w:r>
          <w:t xml:space="preserve">    }</w:t>
        </w:r>
      </w:ins>
    </w:p>
    <w:p w14:paraId="6280DF17" w14:textId="5C386036" w:rsidR="00D8625B" w:rsidRDefault="00D8625B" w:rsidP="00D8625B">
      <w:pPr>
        <w:pStyle w:val="Code"/>
        <w:rPr>
          <w:ins w:id="1082" w:author="Laurence Golding" w:date="2019-03-27T16:15:00Z"/>
        </w:rPr>
      </w:pPr>
      <w:ins w:id="1083" w:author="Laurence Golding" w:date="2019-03-27T16:15:00Z">
        <w:r>
          <w:t xml:space="preserve">  ]</w:t>
        </w:r>
      </w:ins>
    </w:p>
    <w:p w14:paraId="79CFDD97" w14:textId="432CABFF" w:rsidR="00D8625B" w:rsidRPr="00011746" w:rsidRDefault="00D8625B" w:rsidP="00D8625B">
      <w:pPr>
        <w:pStyle w:val="Code"/>
        <w:rPr>
          <w:ins w:id="1084" w:author="Laurence Golding" w:date="2019-03-27T09:50:00Z"/>
        </w:rPr>
      </w:pPr>
      <w:ins w:id="1085" w:author="Laurence Golding" w:date="2019-03-27T16:15:00Z">
        <w:r>
          <w:t>}</w:t>
        </w:r>
      </w:ins>
    </w:p>
    <w:p w14:paraId="52DA8E1C" w14:textId="3E66A03B" w:rsidR="00D61B3C" w:rsidRDefault="00D61B3C" w:rsidP="00D61B3C">
      <w:pPr>
        <w:pStyle w:val="Heading3"/>
        <w:rPr>
          <w:ins w:id="1086" w:author="Laurence Golding" w:date="2019-03-27T12:03:00Z"/>
        </w:rPr>
      </w:pPr>
      <w:bookmarkStart w:id="1087" w:name="_Ref4572683"/>
      <w:bookmarkStart w:id="1088" w:name="_Hlk4660791"/>
      <w:bookmarkEnd w:id="689"/>
      <w:ins w:id="1089" w:author="Laurence Golding" w:date="2019-03-27T09:50:00Z">
        <w:r>
          <w:t>Translations</w:t>
        </w:r>
      </w:ins>
      <w:bookmarkEnd w:id="1087"/>
    </w:p>
    <w:bookmarkEnd w:id="1088"/>
    <w:p w14:paraId="7E7D3A07" w14:textId="627562AC" w:rsidR="0051580C" w:rsidRDefault="0005029C" w:rsidP="0005029C">
      <w:pPr>
        <w:rPr>
          <w:ins w:id="1090" w:author="Laurence Golding" w:date="2019-03-27T14:03:00Z"/>
        </w:rPr>
      </w:pPr>
      <w:ins w:id="1091" w:author="Laurence Golding" w:date="2019-03-27T12:03:00Z">
        <w:r>
          <w:t xml:space="preserve">A </w:t>
        </w:r>
      </w:ins>
      <w:ins w:id="1092" w:author="Laurence Golding" w:date="2019-03-27T13:53:00Z">
        <w:r w:rsidR="006412B0">
          <w:t>t</w:t>
        </w:r>
      </w:ins>
      <w:ins w:id="1093" w:author="Laurence Golding" w:date="2019-03-27T14:03:00Z">
        <w:r w:rsidR="0051580C">
          <w:t xml:space="preserve">ranslation is the rendering of a </w:t>
        </w:r>
        <w:r w:rsidR="0051580C" w:rsidRPr="0051580C">
          <w:rPr>
            <w:rStyle w:val="CODEtemp"/>
          </w:rPr>
          <w:t>toolComponent</w:t>
        </w:r>
        <w:r w:rsidR="0051580C">
          <w:t xml:space="preserve"> object’s localizable strings (</w:t>
        </w:r>
      </w:ins>
      <w:ins w:id="1094" w:author="Laurence Golding" w:date="2019-03-27T14:07:00Z">
        <w:r w:rsidR="0051580C">
          <w:t>§</w:t>
        </w:r>
      </w:ins>
      <w:ins w:id="1095" w:author="Laurence Golding" w:date="2019-03-27T14:08:00Z">
        <w:r w:rsidR="0051580C">
          <w:fldChar w:fldCharType="begin"/>
        </w:r>
        <w:r w:rsidR="0051580C">
          <w:instrText xml:space="preserve"> REF _Ref4509677 \r \h </w:instrText>
        </w:r>
      </w:ins>
      <w:r w:rsidR="0051580C">
        <w:fldChar w:fldCharType="separate"/>
      </w:r>
      <w:ins w:id="1096" w:author="Laurence Golding" w:date="2019-03-27T14:08:00Z">
        <w:r w:rsidR="0051580C">
          <w:t>3.5.2</w:t>
        </w:r>
        <w:r w:rsidR="0051580C">
          <w:fldChar w:fldCharType="end"/>
        </w:r>
      </w:ins>
      <w:ins w:id="1097" w:author="Laurence Golding" w:date="2019-03-27T14:03:00Z">
        <w:r w:rsidR="0051580C">
          <w:t>) into another language.</w:t>
        </w:r>
      </w:ins>
    </w:p>
    <w:p w14:paraId="154704A8" w14:textId="3278D01E" w:rsidR="0051580C" w:rsidRDefault="0051580C" w:rsidP="0005029C">
      <w:pPr>
        <w:rPr>
          <w:ins w:id="1098" w:author="Laurence Golding" w:date="2019-03-27T15:16:00Z"/>
        </w:rPr>
      </w:pPr>
      <w:ins w:id="1099" w:author="Laurence Golding" w:date="2019-03-27T14:03:00Z">
        <w:r>
          <w:t xml:space="preserve">A translation is itself represented by a </w:t>
        </w:r>
        <w:r w:rsidRPr="0051580C">
          <w:rPr>
            <w:rStyle w:val="CODEtemp"/>
          </w:rPr>
          <w:t>toolComponent</w:t>
        </w:r>
        <w:r>
          <w:t xml:space="preserve"> ob</w:t>
        </w:r>
      </w:ins>
      <w:ins w:id="1100" w:author="Laurence Golding" w:date="2019-03-27T14:04:00Z">
        <w:r>
          <w:t>ject</w:t>
        </w:r>
      </w:ins>
      <w:ins w:id="1101" w:author="Laurence Golding" w:date="2019-03-27T14:08:00Z">
        <w:r>
          <w:t xml:space="preserve"> whose localizable properties are the tran</w:t>
        </w:r>
      </w:ins>
      <w:ins w:id="1102" w:author="Laurence Golding" w:date="2019-03-27T14:09:00Z">
        <w:r>
          <w:t>slated versions of the corresponding properties in the component being translated.</w:t>
        </w:r>
      </w:ins>
    </w:p>
    <w:p w14:paraId="5FD4E30B" w14:textId="084A065A" w:rsidR="000C422E" w:rsidRDefault="000C422E" w:rsidP="0005029C">
      <w:pPr>
        <w:rPr>
          <w:ins w:id="1103" w:author="Laurence Golding" w:date="2019-03-27T14:09:00Z"/>
        </w:rPr>
      </w:pPr>
      <w:ins w:id="1104" w:author="Laurence Golding" w:date="2019-03-27T15:16:00Z">
        <w:r>
          <w:t xml:space="preserve">Translations </w:t>
        </w:r>
      </w:ins>
      <w:ins w:id="1105" w:author="Laurence Golding" w:date="2019-03-27T15:44:00Z">
        <w:r w:rsidR="00213743" w:rsidRPr="00E4379B">
          <w:rPr>
            <w:b/>
          </w:rPr>
          <w:t>SHALL</w:t>
        </w:r>
        <w:r w:rsidR="00213743">
          <w:t xml:space="preserve"> be</w:t>
        </w:r>
      </w:ins>
      <w:ins w:id="1106" w:author="Laurence Golding" w:date="2019-03-27T15:16:00Z">
        <w:r>
          <w:t xml:space="preserve"> stored </w:t>
        </w:r>
      </w:ins>
      <w:ins w:id="1107" w:author="Laurence Golding" w:date="2019-03-27T15:20:00Z">
        <w:r>
          <w:t xml:space="preserve">in the </w:t>
        </w:r>
      </w:ins>
      <w:ins w:id="1108" w:author="Laurence Golding" w:date="2019-03-27T15:16:00Z">
        <w:r>
          <w:t xml:space="preserve"> </w:t>
        </w:r>
        <w:r w:rsidRPr="000C422E">
          <w:rPr>
            <w:rStyle w:val="CODEtemp"/>
          </w:rPr>
          <w:t>run.translations</w:t>
        </w:r>
        <w:r>
          <w:t xml:space="preserve"> </w:t>
        </w:r>
      </w:ins>
      <w:ins w:id="1109" w:author="Laurence Golding" w:date="2019-03-27T15:20:00Z">
        <w:r>
          <w:t xml:space="preserve">array </w:t>
        </w:r>
      </w:ins>
      <w:ins w:id="1110" w:author="Laurence Golding" w:date="2019-03-27T15:16:00Z">
        <w:r>
          <w:t>(§</w:t>
        </w:r>
      </w:ins>
      <w:ins w:id="1111" w:author="Laurence Golding" w:date="2019-03-27T15:17:00Z">
        <w:r>
          <w:fldChar w:fldCharType="begin"/>
        </w:r>
        <w:r>
          <w:instrText xml:space="preserve"> REF _Ref4495306 \r \h </w:instrText>
        </w:r>
      </w:ins>
      <w:r>
        <w:fldChar w:fldCharType="separate"/>
      </w:r>
      <w:ins w:id="1112" w:author="Laurence Golding" w:date="2019-03-27T15:17:00Z">
        <w:r>
          <w:t>3.14.9</w:t>
        </w:r>
        <w:r>
          <w:fldChar w:fldCharType="end"/>
        </w:r>
      </w:ins>
      <w:ins w:id="1113" w:author="Laurence Golding" w:date="2019-03-27T15:16:00Z">
        <w:r>
          <w:t>).</w:t>
        </w:r>
      </w:ins>
    </w:p>
    <w:p w14:paraId="021DDF70" w14:textId="450C87B8" w:rsidR="0005029C" w:rsidRDefault="0051580C" w:rsidP="0005029C">
      <w:pPr>
        <w:rPr>
          <w:ins w:id="1114" w:author="Laurence Golding" w:date="2019-03-27T15:53:00Z"/>
        </w:rPr>
      </w:pPr>
      <w:ins w:id="1115" w:author="Laurence Golding" w:date="2019-03-27T14:09:00Z">
        <w:r>
          <w:t xml:space="preserve">A translation </w:t>
        </w:r>
      </w:ins>
      <w:ins w:id="1116" w:author="Laurence Golding" w:date="2019-03-27T15:17:00Z">
        <w:r w:rsidR="000C422E" w:rsidRPr="000C422E">
          <w:rPr>
            <w:b/>
          </w:rPr>
          <w:t>SHALL</w:t>
        </w:r>
        <w:r w:rsidR="000C422E">
          <w:t xml:space="preserve"> </w:t>
        </w:r>
      </w:ins>
      <w:ins w:id="1117" w:author="Laurence Golding" w:date="2019-03-27T14:09:00Z">
        <w:r>
          <w:t>specif</w:t>
        </w:r>
      </w:ins>
      <w:ins w:id="1118" w:author="Laurence Golding" w:date="2019-03-27T15:17:00Z">
        <w:r w:rsidR="000C422E">
          <w:t>y</w:t>
        </w:r>
      </w:ins>
      <w:ins w:id="1119" w:author="Laurence Golding" w:date="2019-03-27T14:09:00Z">
        <w:r>
          <w:t xml:space="preserve"> the component that it translates by way of its</w:t>
        </w:r>
      </w:ins>
      <w:ins w:id="1120" w:author="Laurence Golding" w:date="2019-03-27T12:03:00Z">
        <w:r w:rsidR="0005029C">
          <w:t xml:space="preserve"> </w:t>
        </w:r>
        <w:r w:rsidR="0005029C" w:rsidRPr="0005029C">
          <w:rPr>
            <w:rStyle w:val="CODEtemp"/>
          </w:rPr>
          <w:t>associatedComponent</w:t>
        </w:r>
        <w:r w:rsidR="0005029C">
          <w:t xml:space="preserve"> property (</w:t>
        </w:r>
      </w:ins>
      <w:ins w:id="1121" w:author="Laurence Golding" w:date="2019-03-27T12:04:00Z">
        <w:r w:rsidR="0005029C">
          <w:t>§</w:t>
        </w:r>
        <w:r w:rsidR="0005029C">
          <w:fldChar w:fldCharType="begin"/>
        </w:r>
        <w:r w:rsidR="0005029C">
          <w:instrText xml:space="preserve"> REF _Ref4580685 \r \h </w:instrText>
        </w:r>
      </w:ins>
      <w:r w:rsidR="0005029C">
        <w:fldChar w:fldCharType="separate"/>
      </w:r>
      <w:ins w:id="1122" w:author="Laurence Golding" w:date="2019-03-27T12:04:00Z">
        <w:r w:rsidR="0005029C">
          <w:t>3.18.31</w:t>
        </w:r>
        <w:r w:rsidR="0005029C">
          <w:fldChar w:fldCharType="end"/>
        </w:r>
      </w:ins>
      <w:ins w:id="1123" w:author="Laurence Golding" w:date="2019-03-27T12:03:00Z">
        <w:r w:rsidR="0005029C">
          <w:t>)</w:t>
        </w:r>
      </w:ins>
      <w:ins w:id="1124" w:author="Laurence Golding" w:date="2019-03-27T14:09:00Z">
        <w:r>
          <w:t xml:space="preserve">. </w:t>
        </w:r>
        <w:r w:rsidRPr="0005029C">
          <w:rPr>
            <w:rStyle w:val="CODEtemp"/>
          </w:rPr>
          <w:t>associatedComponent</w:t>
        </w:r>
      </w:ins>
      <w:ins w:id="1125" w:author="Laurence Golding" w:date="2019-03-27T12:03:00Z">
        <w:r w:rsidR="0005029C">
          <w:t xml:space="preserve"> </w:t>
        </w:r>
        <w:r w:rsidR="0005029C" w:rsidRPr="0005029C">
          <w:rPr>
            <w:b/>
          </w:rPr>
          <w:t>SHALL NOT</w:t>
        </w:r>
        <w:r w:rsidR="0005029C">
          <w:t xml:space="preserve"> refer to another tra</w:t>
        </w:r>
      </w:ins>
      <w:ins w:id="1126" w:author="Laurence Golding" w:date="2019-03-27T12:04:00Z">
        <w:r w:rsidR="0005029C">
          <w:t>nslation.</w:t>
        </w:r>
      </w:ins>
    </w:p>
    <w:p w14:paraId="0CBF79EF" w14:textId="75F342BD" w:rsidR="00954852" w:rsidRDefault="00954852" w:rsidP="0005029C">
      <w:pPr>
        <w:rPr>
          <w:ins w:id="1127" w:author="Laurence Golding" w:date="2019-03-27T14:09:00Z"/>
        </w:rPr>
      </w:pPr>
      <w:ins w:id="1128" w:author="Laurence Golding" w:date="2019-03-27T15:53:00Z">
        <w:r>
          <w:t xml:space="preserve">A translation component </w:t>
        </w:r>
        <w:r w:rsidRPr="00954852">
          <w:rPr>
            <w:b/>
          </w:rPr>
          <w:t>SHALL</w:t>
        </w:r>
        <w:r>
          <w:t xml:space="preserve"> contain the translations over every localizable string in the translated component, </w:t>
        </w:r>
      </w:ins>
      <w:ins w:id="1129" w:author="Laurence Golding" w:date="2019-03-27T15:54:00Z">
        <w:r>
          <w:t>even if</w:t>
        </w:r>
      </w:ins>
      <w:ins w:id="1130" w:author="Laurence Golding" w:date="2019-03-27T15:53:00Z">
        <w:r>
          <w:t xml:space="preserve"> the translated string is identical to the original string.</w:t>
        </w:r>
      </w:ins>
    </w:p>
    <w:p w14:paraId="41475367" w14:textId="4E296B2C" w:rsidR="0051580C" w:rsidRDefault="0051580C" w:rsidP="0005029C">
      <w:pPr>
        <w:rPr>
          <w:ins w:id="1131" w:author="Laurence Golding" w:date="2019-03-27T14:53:00Z"/>
        </w:rPr>
      </w:pPr>
      <w:ins w:id="1132" w:author="Laurence Golding" w:date="2019-03-27T14:10:00Z">
        <w:r>
          <w:t>To some degree, translations and the components they translate can version independently.</w:t>
        </w:r>
      </w:ins>
      <w:ins w:id="1133" w:author="Laurence Golding" w:date="2019-03-27T14:11:00Z">
        <w:r>
          <w:t xml:space="preserve"> The versioning relationship between a translation</w:t>
        </w:r>
      </w:ins>
      <w:ins w:id="1134" w:author="Laurence Golding" w:date="2019-03-27T14:10:00Z">
        <w:r>
          <w:t xml:space="preserve"> </w:t>
        </w:r>
      </w:ins>
      <w:ins w:id="1135" w:author="Laurence Golding" w:date="2019-03-27T14:12:00Z">
        <w:r>
          <w:t xml:space="preserve">and the translated component is </w:t>
        </w:r>
      </w:ins>
      <w:ins w:id="1136" w:author="Laurence Golding" w:date="2019-03-27T14:49:00Z">
        <w:r w:rsidR="005F6EF8">
          <w:t>explained</w:t>
        </w:r>
      </w:ins>
      <w:ins w:id="1137" w:author="Laurence Golding" w:date="2019-03-27T14:12:00Z">
        <w:r>
          <w:t xml:space="preserve"> in </w:t>
        </w:r>
      </w:ins>
      <w:ins w:id="1138" w:author="Laurence Golding" w:date="2019-03-27T14:55:00Z">
        <w:r w:rsidR="005F6EF8">
          <w:t xml:space="preserve">the </w:t>
        </w:r>
      </w:ins>
      <w:ins w:id="1139" w:author="Laurence Golding" w:date="2019-03-27T14:12:00Z">
        <w:r>
          <w:t xml:space="preserve">sections </w:t>
        </w:r>
      </w:ins>
      <w:ins w:id="1140" w:author="Laurence Golding" w:date="2019-03-27T14:49:00Z">
        <w:r w:rsidR="005F6EF8">
          <w:lastRenderedPageBreak/>
          <w:t xml:space="preserve">describing </w:t>
        </w:r>
      </w:ins>
      <w:ins w:id="1141" w:author="Laurence Golding" w:date="2019-03-27T14:11:00Z">
        <w:r w:rsidRPr="005F6EF8">
          <w:rPr>
            <w:rStyle w:val="CODEtemp"/>
          </w:rPr>
          <w:t>localizedDataSemanticVersion</w:t>
        </w:r>
        <w:r>
          <w:t xml:space="preserve"> (</w:t>
        </w:r>
      </w:ins>
      <w:ins w:id="1142" w:author="Laurence Golding" w:date="2019-03-27T14:52:00Z">
        <w:r w:rsidR="005F6EF8">
          <w:t>§</w:t>
        </w:r>
        <w:r w:rsidR="005F6EF8">
          <w:fldChar w:fldCharType="begin"/>
        </w:r>
        <w:r w:rsidR="005F6EF8">
          <w:instrText xml:space="preserve"> REF _Ref4579138 \r \h </w:instrText>
        </w:r>
      </w:ins>
      <w:r w:rsidR="005F6EF8">
        <w:fldChar w:fldCharType="separate"/>
      </w:r>
      <w:ins w:id="1143" w:author="Laurence Golding" w:date="2019-03-27T14:52:00Z">
        <w:r w:rsidR="005F6EF8">
          <w:t>3.18.29</w:t>
        </w:r>
        <w:r w:rsidR="005F6EF8">
          <w:fldChar w:fldCharType="end"/>
        </w:r>
      </w:ins>
      <w:ins w:id="1144" w:author="Laurence Golding" w:date="2019-03-27T14:11:00Z">
        <w:r>
          <w:t xml:space="preserve">), </w:t>
        </w:r>
      </w:ins>
      <w:ins w:id="1145" w:author="Laurence Golding" w:date="2019-03-27T14:53:00Z">
        <w:r w:rsidR="005F6EF8">
          <w:t>populated</w:t>
        </w:r>
      </w:ins>
      <w:ins w:id="1146" w:author="Laurence Golding" w:date="2019-03-27T14:11:00Z">
        <w:r>
          <w:t xml:space="preserve"> by translatio</w:t>
        </w:r>
      </w:ins>
      <w:ins w:id="1147" w:author="Laurence Golding" w:date="2019-03-27T14:51:00Z">
        <w:r w:rsidR="005F6EF8">
          <w:t>ns</w:t>
        </w:r>
      </w:ins>
      <w:ins w:id="1148" w:author="Laurence Golding" w:date="2019-03-27T14:11:00Z">
        <w:r>
          <w:t xml:space="preserve">, and </w:t>
        </w:r>
        <w:r w:rsidRPr="005F6EF8">
          <w:rPr>
            <w:rStyle w:val="CODEtemp"/>
          </w:rPr>
          <w:t>requiredM</w:t>
        </w:r>
      </w:ins>
      <w:ins w:id="1149" w:author="Laurence Golding" w:date="2019-03-27T14:50:00Z">
        <w:r w:rsidR="005F6EF8" w:rsidRPr="005F6EF8">
          <w:rPr>
            <w:rStyle w:val="CODEtemp"/>
          </w:rPr>
          <w:t>inimumLocalizedDataSemanticVersion</w:t>
        </w:r>
      </w:ins>
      <w:ins w:id="1150" w:author="Laurence Golding" w:date="2019-03-27T14:52:00Z">
        <w:r w:rsidR="005F6EF8">
          <w:t xml:space="preserve"> (§</w:t>
        </w:r>
        <w:r w:rsidR="005F6EF8">
          <w:fldChar w:fldCharType="begin"/>
        </w:r>
        <w:r w:rsidR="005F6EF8">
          <w:instrText xml:space="preserve"> REF _Ref4578450 \r \h </w:instrText>
        </w:r>
      </w:ins>
      <w:r w:rsidR="005F6EF8">
        <w:fldChar w:fldCharType="separate"/>
      </w:r>
      <w:ins w:id="1151" w:author="Laurence Golding" w:date="2019-03-27T14:52:00Z">
        <w:r w:rsidR="005F6EF8">
          <w:t>3.18.30</w:t>
        </w:r>
        <w:r w:rsidR="005F6EF8">
          <w:fldChar w:fldCharType="end"/>
        </w:r>
        <w:r w:rsidR="005F6EF8">
          <w:t>)</w:t>
        </w:r>
      </w:ins>
      <w:ins w:id="1152" w:author="Laurence Golding" w:date="2019-03-27T14:50:00Z">
        <w:r w:rsidR="005F6EF8">
          <w:t xml:space="preserve">, </w:t>
        </w:r>
      </w:ins>
      <w:ins w:id="1153" w:author="Laurence Golding" w:date="2019-03-27T14:53:00Z">
        <w:r w:rsidR="005F6EF8">
          <w:t>populated</w:t>
        </w:r>
      </w:ins>
      <w:ins w:id="1154" w:author="Laurence Golding" w:date="2019-03-27T14:50:00Z">
        <w:r w:rsidR="005F6EF8">
          <w:t xml:space="preserve"> by </w:t>
        </w:r>
      </w:ins>
      <w:ins w:id="1155" w:author="Laurence Golding" w:date="2019-03-27T14:51:00Z">
        <w:r w:rsidR="005F6EF8">
          <w:t>translated components</w:t>
        </w:r>
      </w:ins>
      <w:ins w:id="1156" w:author="Laurence Golding" w:date="2019-03-27T14:50:00Z">
        <w:r w:rsidR="005F6EF8">
          <w:t>.</w:t>
        </w:r>
      </w:ins>
    </w:p>
    <w:p w14:paraId="3B3125E8" w14:textId="4B821DE8" w:rsidR="005F6EF8" w:rsidRDefault="005F6EF8" w:rsidP="0005029C">
      <w:pPr>
        <w:rPr>
          <w:ins w:id="1157" w:author="Laurence Golding" w:date="2019-03-28T10:16:00Z"/>
        </w:rPr>
      </w:pPr>
      <w:ins w:id="1158" w:author="Laurence Golding" w:date="2019-03-27T14:53:00Z">
        <w:r>
          <w:t xml:space="preserve">A translation </w:t>
        </w:r>
        <w:r w:rsidRPr="005F6EF8">
          <w:rPr>
            <w:b/>
          </w:rPr>
          <w:t>SHOULD</w:t>
        </w:r>
        <w:r>
          <w:t xml:space="preserve"> populate its </w:t>
        </w:r>
        <w:r w:rsidRPr="005F6EF8">
          <w:rPr>
            <w:rStyle w:val="CODEtemp"/>
          </w:rPr>
          <w:t>contents</w:t>
        </w:r>
        <w:r>
          <w:t xml:space="preserve"> property (§</w:t>
        </w:r>
      </w:ins>
      <w:ins w:id="1159" w:author="Laurence Golding" w:date="2019-03-27T14:54:00Z">
        <w:r>
          <w:fldChar w:fldCharType="begin"/>
        </w:r>
        <w:r>
          <w:instrText xml:space="preserve"> REF _Ref4574634 \r \h </w:instrText>
        </w:r>
      </w:ins>
      <w:r>
        <w:fldChar w:fldCharType="separate"/>
      </w:r>
      <w:ins w:id="1160" w:author="Laurence Golding" w:date="2019-03-27T14:54:00Z">
        <w:r>
          <w:t>3.18.27</w:t>
        </w:r>
        <w:r>
          <w:fldChar w:fldCharType="end"/>
        </w:r>
      </w:ins>
      <w:ins w:id="1161" w:author="Laurence Golding" w:date="2019-03-27T14:53:00Z">
        <w:r>
          <w:t xml:space="preserve">) with the value </w:t>
        </w:r>
        <w:r w:rsidRPr="005F6EF8">
          <w:rPr>
            <w:rStyle w:val="CODEtemp"/>
          </w:rPr>
          <w:t>[ "localizedDat</w:t>
        </w:r>
      </w:ins>
      <w:ins w:id="1162" w:author="Laurence Golding" w:date="2019-03-27T14:54:00Z">
        <w:r w:rsidRPr="005F6EF8">
          <w:rPr>
            <w:rStyle w:val="CODEtemp"/>
          </w:rPr>
          <w:t>a" ]</w:t>
        </w:r>
        <w:r>
          <w:t>.</w:t>
        </w:r>
      </w:ins>
    </w:p>
    <w:p w14:paraId="59C21C08" w14:textId="0DA4F490" w:rsidR="00CF7E53" w:rsidRDefault="00CF7E53" w:rsidP="0005029C">
      <w:pPr>
        <w:rPr>
          <w:ins w:id="1163" w:author="Laurence Golding" w:date="2019-03-28T10:19:00Z"/>
        </w:rPr>
      </w:pPr>
      <w:bookmarkStart w:id="1164" w:name="_Hlk4660770"/>
      <w:ins w:id="1165" w:author="Laurence Golding" w:date="2019-03-28T10:16:00Z">
        <w:r>
          <w:t xml:space="preserve">To </w:t>
        </w:r>
      </w:ins>
      <w:ins w:id="1166" w:author="Laurence Golding" w:date="2019-03-28T10:17:00Z">
        <w:r>
          <w:t>facilitate the identification of</w:t>
        </w:r>
      </w:ins>
      <w:ins w:id="1167" w:author="Laurence Golding" w:date="2019-03-28T10:16:00Z">
        <w:r>
          <w:t xml:space="preserve"> translation</w:t>
        </w:r>
      </w:ins>
      <w:ins w:id="1168" w:author="Laurence Golding" w:date="2019-03-28T10:17:00Z">
        <w:r>
          <w:t xml:space="preserve">s that are associated with a given component, a </w:t>
        </w:r>
        <w:r w:rsidRPr="00CF7E53">
          <w:rPr>
            <w:rStyle w:val="CODEtemp"/>
            <w:rPrChange w:id="1169" w:author="Laurence Golding" w:date="2019-03-28T10:18:00Z">
              <w:rPr/>
            </w:rPrChange>
          </w:rPr>
          <w:t>toolComponent</w:t>
        </w:r>
        <w:r>
          <w:t xml:space="preserve"> </w:t>
        </w:r>
        <w:r w:rsidRPr="00CF7E53">
          <w:rPr>
            <w:b/>
            <w:rPrChange w:id="1170" w:author="Laurence Golding" w:date="2019-03-28T10:18:00Z">
              <w:rPr/>
            </w:rPrChange>
          </w:rPr>
          <w:t>SHOULD</w:t>
        </w:r>
        <w:r>
          <w:t xml:space="preserve"> populate its </w:t>
        </w:r>
        <w:r w:rsidRPr="00CF7E53">
          <w:rPr>
            <w:rStyle w:val="CODEtemp"/>
            <w:rPrChange w:id="1171" w:author="Laurence Golding" w:date="2019-03-28T10:18:00Z">
              <w:rPr/>
            </w:rPrChange>
          </w:rPr>
          <w:t>guid</w:t>
        </w:r>
        <w:r>
          <w:t xml:space="preserve"> property (</w:t>
        </w:r>
      </w:ins>
      <w:ins w:id="1172" w:author="Laurence Golding" w:date="2019-03-28T10:18:00Z">
        <w:r>
          <w:t>§</w:t>
        </w:r>
        <w:r>
          <w:fldChar w:fldCharType="begin"/>
        </w:r>
        <w:r>
          <w:instrText xml:space="preserve"> REF _Ref4090820 \r \h </w:instrText>
        </w:r>
      </w:ins>
      <w:r>
        <w:fldChar w:fldCharType="separate"/>
      </w:r>
      <w:ins w:id="1173" w:author="Laurence Golding" w:date="2019-03-28T10:18:00Z">
        <w:r>
          <w:t>3.18.5</w:t>
        </w:r>
        <w:r>
          <w:fldChar w:fldCharType="end"/>
        </w:r>
      </w:ins>
      <w:ins w:id="1174" w:author="Laurence Golding" w:date="2019-03-28T10:17:00Z">
        <w:r>
          <w:t>), and a translation for</w:t>
        </w:r>
      </w:ins>
      <w:ins w:id="1175" w:author="Laurence Golding" w:date="2019-03-28T10:18:00Z">
        <w:r>
          <w:t xml:space="preserve"> that component </w:t>
        </w:r>
        <w:r w:rsidRPr="00CF7E53">
          <w:rPr>
            <w:b/>
            <w:rPrChange w:id="1176" w:author="Laurence Golding" w:date="2019-03-28T10:18:00Z">
              <w:rPr/>
            </w:rPrChange>
          </w:rPr>
          <w:t>SHOULD</w:t>
        </w:r>
        <w:r>
          <w:t xml:space="preserve"> set its </w:t>
        </w:r>
        <w:r w:rsidRPr="00CF7E53">
          <w:rPr>
            <w:rStyle w:val="CODEtemp"/>
            <w:rPrChange w:id="1177" w:author="Laurence Golding" w:date="2019-03-28T10:18:00Z">
              <w:rPr/>
            </w:rPrChange>
          </w:rPr>
          <w:t>guid</w:t>
        </w:r>
        <w:r>
          <w:t xml:space="preserve"> property to the same value.</w:t>
        </w:r>
      </w:ins>
    </w:p>
    <w:p w14:paraId="0C46F77B" w14:textId="7C24184C" w:rsidR="00AB32CC" w:rsidRDefault="00AB32CC" w:rsidP="0005029C">
      <w:pPr>
        <w:rPr>
          <w:ins w:id="1178" w:author="Laurence Golding" w:date="2019-03-27T15:59:00Z"/>
        </w:rPr>
      </w:pPr>
      <w:bookmarkStart w:id="1179" w:name="_Hlk4661591"/>
      <w:ins w:id="1180" w:author="Laurence Golding" w:date="2019-03-28T10:26:00Z">
        <w:r>
          <w:t>In many cases,</w:t>
        </w:r>
      </w:ins>
      <w:ins w:id="1181" w:author="Laurence Golding" w:date="2019-03-28T10:25:00Z">
        <w:r>
          <w:t xml:space="preserve"> a new version of a </w:t>
        </w:r>
        <w:r w:rsidRPr="00AB32CC">
          <w:rPr>
            <w:rStyle w:val="CODEtemp"/>
            <w:rPrChange w:id="1182" w:author="Laurence Golding" w:date="2019-03-28T10:26:00Z">
              <w:rPr/>
            </w:rPrChange>
          </w:rPr>
          <w:t>toolComponent</w:t>
        </w:r>
        <w:r>
          <w:t xml:space="preserve"> </w:t>
        </w:r>
      </w:ins>
      <w:ins w:id="1183" w:author="Laurence Golding" w:date="2019-03-28T10:26:00Z">
        <w:r>
          <w:t>defines new localizable strings or requires changes to existing ones</w:t>
        </w:r>
      </w:ins>
      <w:ins w:id="1184" w:author="Laurence Golding" w:date="2019-03-28T10:25:00Z">
        <w:r>
          <w:t xml:space="preserve"> (for example, when </w:t>
        </w:r>
      </w:ins>
      <w:ins w:id="1185" w:author="Laurence Golding" w:date="2019-03-28T10:27:00Z">
        <w:r>
          <w:t>the</w:t>
        </w:r>
      </w:ins>
      <w:ins w:id="1186" w:author="Laurence Golding" w:date="2019-03-28T10:25:00Z">
        <w:r>
          <w:t xml:space="preserve"> tool </w:t>
        </w:r>
      </w:ins>
      <w:ins w:id="1187" w:author="Laurence Golding" w:date="2019-03-28T10:28:00Z">
        <w:r>
          <w:t>defines</w:t>
        </w:r>
      </w:ins>
      <w:ins w:id="1188" w:author="Laurence Golding" w:date="2019-03-28T10:25:00Z">
        <w:r>
          <w:t xml:space="preserve"> new analysis rules)</w:t>
        </w:r>
      </w:ins>
      <w:ins w:id="1189" w:author="Laurence Golding" w:date="2019-03-28T10:27:00Z">
        <w:r>
          <w:t>. But in some cases</w:t>
        </w:r>
      </w:ins>
      <w:ins w:id="1190" w:author="Laurence Golding" w:date="2019-03-28T10:25:00Z">
        <w:r>
          <w:t>,</w:t>
        </w:r>
      </w:ins>
      <w:ins w:id="1191" w:author="Laurence Golding" w:date="2019-03-28T10:26:00Z">
        <w:r>
          <w:t xml:space="preserve"> </w:t>
        </w:r>
      </w:ins>
      <w:ins w:id="1192" w:author="Laurence Golding" w:date="2019-03-28T10:28:00Z">
        <w:r>
          <w:t>a</w:t>
        </w:r>
      </w:ins>
      <w:ins w:id="1193" w:author="Laurence Golding" w:date="2019-03-28T10:24:00Z">
        <w:r>
          <w:t xml:space="preserve"> new version of a</w:t>
        </w:r>
      </w:ins>
      <w:ins w:id="1194" w:author="Laurence Golding" w:date="2019-03-28T10:21:00Z">
        <w:r>
          <w:t xml:space="preserve"> </w:t>
        </w:r>
        <w:r w:rsidRPr="00AB32CC">
          <w:rPr>
            <w:rStyle w:val="CODEtemp"/>
            <w:rPrChange w:id="1195" w:author="Laurence Golding" w:date="2019-03-28T10:21:00Z">
              <w:rPr/>
            </w:rPrChange>
          </w:rPr>
          <w:t>toolComponent</w:t>
        </w:r>
      </w:ins>
      <w:ins w:id="1196" w:author="Laurence Golding" w:date="2019-03-28T10:20:00Z">
        <w:r>
          <w:t xml:space="preserve"> </w:t>
        </w:r>
      </w:ins>
      <w:ins w:id="1197" w:author="Laurence Golding" w:date="2019-03-28T10:25:00Z">
        <w:r>
          <w:t>can use</w:t>
        </w:r>
      </w:ins>
      <w:ins w:id="1198" w:author="Laurence Golding" w:date="2019-03-28T10:27:00Z">
        <w:r>
          <w:t xml:space="preserve"> existing translations (for example, </w:t>
        </w:r>
      </w:ins>
      <w:ins w:id="1199" w:author="Laurence Golding" w:date="2019-03-28T10:28:00Z">
        <w:r>
          <w:t>in the case of</w:t>
        </w:r>
      </w:ins>
      <w:ins w:id="1200" w:author="Laurence Golding" w:date="2019-03-28T10:27:00Z">
        <w:r>
          <w:t xml:space="preserve"> a bug fix release). To ensure </w:t>
        </w:r>
      </w:ins>
      <w:ins w:id="1201" w:author="Laurence Golding" w:date="2019-03-28T10:28:00Z">
        <w:r>
          <w:t xml:space="preserve">that new translations are created only when necessary, </w:t>
        </w:r>
      </w:ins>
      <w:ins w:id="1202" w:author="Laurence Golding" w:date="2019-03-28T10:29:00Z">
        <w:r>
          <w:t xml:space="preserve">a translation component </w:t>
        </w:r>
        <w:r w:rsidRPr="00AB32CC">
          <w:rPr>
            <w:b/>
            <w:rPrChange w:id="1203" w:author="Laurence Golding" w:date="2019-03-28T10:29:00Z">
              <w:rPr/>
            </w:rPrChange>
          </w:rPr>
          <w:t>SHOULD</w:t>
        </w:r>
        <w:r>
          <w:t xml:space="preserve"> populate </w:t>
        </w:r>
        <w:r w:rsidRPr="00AB32CC">
          <w:rPr>
            <w:rStyle w:val="CODEtemp"/>
            <w:rPrChange w:id="1204" w:author="Laurence Golding" w:date="2019-03-28T10:29:00Z">
              <w:rPr/>
            </w:rPrChange>
          </w:rPr>
          <w:t>localizedDataSemanticVersion</w:t>
        </w:r>
        <w:r>
          <w:t xml:space="preserve"> (§</w:t>
        </w:r>
      </w:ins>
      <w:ins w:id="1205" w:author="Laurence Golding" w:date="2019-03-28T10:30:00Z">
        <w:r>
          <w:fldChar w:fldCharType="begin"/>
        </w:r>
        <w:r>
          <w:instrText xml:space="preserve"> REF _Ref4579138 \r \h </w:instrText>
        </w:r>
      </w:ins>
      <w:r>
        <w:fldChar w:fldCharType="separate"/>
      </w:r>
      <w:ins w:id="1206" w:author="Laurence Golding" w:date="2019-03-28T10:30:00Z">
        <w:r>
          <w:t>3.18.29</w:t>
        </w:r>
        <w:r>
          <w:fldChar w:fldCharType="end"/>
        </w:r>
      </w:ins>
      <w:ins w:id="1207" w:author="Laurence Golding" w:date="2019-03-28T10:29:00Z">
        <w:r>
          <w:t xml:space="preserve">), and </w:t>
        </w:r>
      </w:ins>
      <w:ins w:id="1208" w:author="Laurence Golding" w:date="2019-03-28T10:28:00Z">
        <w:r>
          <w:t>a</w:t>
        </w:r>
      </w:ins>
      <w:ins w:id="1209" w:author="Laurence Golding" w:date="2019-03-28T10:22:00Z">
        <w:r>
          <w:t xml:space="preserve"> </w:t>
        </w:r>
      </w:ins>
      <w:ins w:id="1210" w:author="Laurence Golding" w:date="2019-03-28T10:23:00Z">
        <w:r>
          <w:t xml:space="preserve">translatable </w:t>
        </w:r>
      </w:ins>
      <w:ins w:id="1211" w:author="Laurence Golding" w:date="2019-03-28T10:22:00Z">
        <w:r>
          <w:t xml:space="preserve">component </w:t>
        </w:r>
      </w:ins>
      <w:ins w:id="1212" w:author="Laurence Golding" w:date="2019-03-28T10:23:00Z">
        <w:r w:rsidRPr="00AB32CC">
          <w:rPr>
            <w:b/>
            <w:rPrChange w:id="1213" w:author="Laurence Golding" w:date="2019-03-28T10:29:00Z">
              <w:rPr/>
            </w:rPrChange>
          </w:rPr>
          <w:t>SHOULD</w:t>
        </w:r>
        <w:r>
          <w:t xml:space="preserve"> populate </w:t>
        </w:r>
        <w:r w:rsidRPr="00AB32CC">
          <w:rPr>
            <w:rStyle w:val="CODEtemp"/>
            <w:rPrChange w:id="1214" w:author="Laurence Golding" w:date="2019-03-28T10:30:00Z">
              <w:rPr/>
            </w:rPrChange>
          </w:rPr>
          <w:t>minimumRequiredLocalizedDataSemanticVersion</w:t>
        </w:r>
        <w:r>
          <w:t xml:space="preserve"> (</w:t>
        </w:r>
      </w:ins>
      <w:ins w:id="1215" w:author="Laurence Golding" w:date="2019-03-28T10:30:00Z">
        <w:r>
          <w:t>§</w:t>
        </w:r>
        <w:r>
          <w:fldChar w:fldCharType="begin"/>
        </w:r>
        <w:r>
          <w:instrText xml:space="preserve"> REF _Ref4578450 \r \h </w:instrText>
        </w:r>
      </w:ins>
      <w:r>
        <w:fldChar w:fldCharType="separate"/>
      </w:r>
      <w:ins w:id="1216" w:author="Laurence Golding" w:date="2019-03-28T10:30:00Z">
        <w:r>
          <w:t>3.18.30</w:t>
        </w:r>
        <w:r>
          <w:fldChar w:fldCharType="end"/>
        </w:r>
      </w:ins>
      <w:ins w:id="1217" w:author="Laurence Golding" w:date="2019-03-28T10:23:00Z">
        <w:r>
          <w:t>). See the descriptions of those two properties for an explanation of the interaction between th</w:t>
        </w:r>
      </w:ins>
      <w:ins w:id="1218" w:author="Laurence Golding" w:date="2019-03-28T10:30:00Z">
        <w:r>
          <w:t>em</w:t>
        </w:r>
      </w:ins>
      <w:ins w:id="1219" w:author="Laurence Golding" w:date="2019-03-28T10:24:00Z">
        <w:r>
          <w:t>.</w:t>
        </w:r>
      </w:ins>
    </w:p>
    <w:bookmarkEnd w:id="1164"/>
    <w:bookmarkEnd w:id="1179"/>
    <w:p w14:paraId="30C99874" w14:textId="07687E9D" w:rsidR="002F0DD0" w:rsidRDefault="002F0DD0" w:rsidP="002F0DD0">
      <w:pPr>
        <w:pStyle w:val="Note"/>
        <w:rPr>
          <w:ins w:id="1220" w:author="Laurence Golding" w:date="2019-03-27T15:59:00Z"/>
        </w:rPr>
      </w:pPr>
      <w:ins w:id="1221" w:author="Laurence Golding" w:date="2019-03-27T15:59:00Z">
        <w:r>
          <w:t xml:space="preserve">EXAMPLE: In this example, </w:t>
        </w:r>
      </w:ins>
      <w:ins w:id="1222" w:author="Laurence Golding" w:date="2019-03-27T16:06:00Z">
        <w:r>
          <w:t xml:space="preserve">a French translation is available. It translates localizable component-level properties such as </w:t>
        </w:r>
      </w:ins>
      <w:ins w:id="1223" w:author="Laurence Golding" w:date="2019-03-27T16:08:00Z">
        <w:r>
          <w:rPr>
            <w:rStyle w:val="CODEtemp"/>
          </w:rPr>
          <w:t>toolComponent.n</w:t>
        </w:r>
      </w:ins>
      <w:ins w:id="1224" w:author="Laurence Golding" w:date="2019-03-27T16:06:00Z">
        <w:r w:rsidRPr="002F0DD0">
          <w:rPr>
            <w:rStyle w:val="CODEtemp"/>
          </w:rPr>
          <w:t>ame</w:t>
        </w:r>
      </w:ins>
      <w:ins w:id="1225" w:author="Laurence Golding" w:date="2019-03-27T16:07:00Z">
        <w:r>
          <w:t xml:space="preserve"> (§</w:t>
        </w:r>
      </w:ins>
      <w:ins w:id="1226" w:author="Laurence Golding" w:date="2019-03-27T16:08:00Z">
        <w:r>
          <w:fldChar w:fldCharType="begin"/>
        </w:r>
        <w:r>
          <w:instrText xml:space="preserve"> REF _Ref493409155 \r \h </w:instrText>
        </w:r>
      </w:ins>
      <w:r>
        <w:fldChar w:fldCharType="separate"/>
      </w:r>
      <w:ins w:id="1227" w:author="Laurence Golding" w:date="2019-03-27T16:08:00Z">
        <w:r>
          <w:t>3.18.6</w:t>
        </w:r>
        <w:r>
          <w:fldChar w:fldCharType="end"/>
        </w:r>
      </w:ins>
      <w:ins w:id="1228" w:author="Laurence Golding" w:date="2019-03-27T16:07:00Z">
        <w:r>
          <w:t>)</w:t>
        </w:r>
      </w:ins>
      <w:ins w:id="1229" w:author="Laurence Golding" w:date="2019-03-27T16:06:00Z">
        <w:r>
          <w:t>, as</w:t>
        </w:r>
      </w:ins>
      <w:ins w:id="1230" w:author="Laurence Golding" w:date="2019-03-27T16:07:00Z">
        <w:r>
          <w:t xml:space="preserve"> well as rule-level properties such as </w:t>
        </w:r>
      </w:ins>
      <w:ins w:id="1231" w:author="Laurence Golding" w:date="2019-03-27T16:08:00Z">
        <w:r>
          <w:rPr>
            <w:rStyle w:val="CODEtemp"/>
          </w:rPr>
          <w:t>re</w:t>
        </w:r>
      </w:ins>
      <w:ins w:id="1232" w:author="Laurence Golding" w:date="2019-03-27T16:09:00Z">
        <w:r>
          <w:rPr>
            <w:rStyle w:val="CODEtemp"/>
          </w:rPr>
          <w:t>portingDescriptor.s</w:t>
        </w:r>
      </w:ins>
      <w:ins w:id="1233" w:author="Laurence Golding" w:date="2019-03-27T16:07:00Z">
        <w:r w:rsidRPr="002F0DD0">
          <w:rPr>
            <w:rStyle w:val="CODEtemp"/>
          </w:rPr>
          <w:t>hortDescription</w:t>
        </w:r>
        <w:r>
          <w:t xml:space="preserve"> (§</w:t>
        </w:r>
      </w:ins>
      <w:ins w:id="1234" w:author="Laurence Golding" w:date="2019-03-27T16:09:00Z">
        <w:r>
          <w:fldChar w:fldCharType="begin"/>
        </w:r>
        <w:r>
          <w:instrText xml:space="preserve"> REF _Ref493510771 \r \h </w:instrText>
        </w:r>
      </w:ins>
      <w:r>
        <w:fldChar w:fldCharType="separate"/>
      </w:r>
      <w:ins w:id="1235" w:author="Laurence Golding" w:date="2019-03-27T16:09:00Z">
        <w:r>
          <w:t>3.43.9</w:t>
        </w:r>
        <w:r>
          <w:fldChar w:fldCharType="end"/>
        </w:r>
      </w:ins>
      <w:ins w:id="1236" w:author="Laurence Golding" w:date="2019-03-27T16:07:00Z">
        <w:r>
          <w:t xml:space="preserve">). The translation can be used because its </w:t>
        </w:r>
        <w:r w:rsidRPr="002F0DD0">
          <w:rPr>
            <w:rStyle w:val="CODEtemp"/>
          </w:rPr>
          <w:t>localizedDataSemanticVer</w:t>
        </w:r>
      </w:ins>
      <w:ins w:id="1237" w:author="Laurence Golding" w:date="2019-03-27T16:08:00Z">
        <w:r w:rsidRPr="002F0DD0">
          <w:rPr>
            <w:rStyle w:val="CODEtemp"/>
          </w:rPr>
          <w:t>s</w:t>
        </w:r>
      </w:ins>
      <w:ins w:id="1238" w:author="Laurence Golding" w:date="2019-03-27T16:09:00Z">
        <w:r>
          <w:rPr>
            <w:rStyle w:val="CODEtemp"/>
          </w:rPr>
          <w:t>i</w:t>
        </w:r>
      </w:ins>
      <w:ins w:id="1239" w:author="Laurence Golding" w:date="2019-03-27T16:08:00Z">
        <w:r w:rsidRPr="002F0DD0">
          <w:rPr>
            <w:rStyle w:val="CODEtemp"/>
          </w:rPr>
          <w:t>on</w:t>
        </w:r>
        <w:r>
          <w:t xml:space="preserve"> propert</w:t>
        </w:r>
      </w:ins>
      <w:ins w:id="1240" w:author="Laurence Golding" w:date="2019-03-27T16:09:00Z">
        <w:r>
          <w:t>y</w:t>
        </w:r>
      </w:ins>
      <w:ins w:id="1241" w:author="Laurence Golding" w:date="2019-03-27T16:08:00Z">
        <w:r>
          <w:t xml:space="preserve"> (</w:t>
        </w:r>
      </w:ins>
      <w:ins w:id="1242" w:author="Laurence Golding" w:date="2019-03-27T16:09:00Z">
        <w:r>
          <w:t>§</w:t>
        </w:r>
        <w:r>
          <w:fldChar w:fldCharType="begin"/>
        </w:r>
        <w:r>
          <w:instrText xml:space="preserve"> REF _Ref4579138 \r \h </w:instrText>
        </w:r>
      </w:ins>
      <w:r>
        <w:fldChar w:fldCharType="separate"/>
      </w:r>
      <w:ins w:id="1243" w:author="Laurence Golding" w:date="2019-03-27T16:09:00Z">
        <w:r>
          <w:t>3.18.29</w:t>
        </w:r>
        <w:r>
          <w:fldChar w:fldCharType="end"/>
        </w:r>
      </w:ins>
      <w:ins w:id="1244" w:author="Laurence Golding" w:date="2019-03-27T16:08:00Z">
        <w:r>
          <w:t>) is compatible with the translated component</w:t>
        </w:r>
      </w:ins>
      <w:ins w:id="1245" w:author="Laurence Golding" w:date="2019-03-27T16:09:00Z">
        <w:r>
          <w:t>’</w:t>
        </w:r>
      </w:ins>
      <w:ins w:id="1246" w:author="Laurence Golding" w:date="2019-03-27T16:08:00Z">
        <w:r>
          <w:t xml:space="preserve">s </w:t>
        </w:r>
        <w:r w:rsidRPr="002F0DD0">
          <w:rPr>
            <w:rStyle w:val="CODEtemp"/>
          </w:rPr>
          <w:t>minimumRequiredLocalizedDataSemantic</w:t>
        </w:r>
        <w:r>
          <w:t xml:space="preserve"> version property (</w:t>
        </w:r>
      </w:ins>
      <w:ins w:id="1247" w:author="Laurence Golding" w:date="2019-03-27T16:09:00Z">
        <w:r>
          <w:t>§</w:t>
        </w:r>
        <w:r>
          <w:fldChar w:fldCharType="begin"/>
        </w:r>
        <w:r>
          <w:instrText xml:space="preserve"> REF _Ref4578450 \r \h </w:instrText>
        </w:r>
      </w:ins>
      <w:r>
        <w:fldChar w:fldCharType="separate"/>
      </w:r>
      <w:ins w:id="1248" w:author="Laurence Golding" w:date="2019-03-27T16:09:00Z">
        <w:r>
          <w:t>3.18.30</w:t>
        </w:r>
        <w:r>
          <w:fldChar w:fldCharType="end"/>
        </w:r>
      </w:ins>
      <w:ins w:id="1249" w:author="Laurence Golding" w:date="2019-03-27T16:08:00Z">
        <w:r>
          <w:t>).</w:t>
        </w:r>
      </w:ins>
    </w:p>
    <w:p w14:paraId="635FB0A3" w14:textId="77777777" w:rsidR="002F0DD0" w:rsidRDefault="002F0DD0" w:rsidP="002F0DD0">
      <w:pPr>
        <w:pStyle w:val="Code"/>
        <w:rPr>
          <w:ins w:id="1250" w:author="Laurence Golding" w:date="2019-03-27T15:59:00Z"/>
        </w:rPr>
      </w:pPr>
      <w:ins w:id="1251" w:author="Laurence Golding" w:date="2019-03-27T15:59:00Z">
        <w:r>
          <w:t>{                                  # A run object (</w:t>
        </w:r>
        <w:r w:rsidRPr="003B5868">
          <w:t>§</w:t>
        </w:r>
        <w:r>
          <w:fldChar w:fldCharType="begin"/>
        </w:r>
        <w:r>
          <w:instrText xml:space="preserve"> REF _Ref493349997 \r \h </w:instrText>
        </w:r>
      </w:ins>
      <w:ins w:id="1252" w:author="Laurence Golding" w:date="2019-03-27T15:59:00Z">
        <w:r>
          <w:fldChar w:fldCharType="separate"/>
        </w:r>
        <w:r>
          <w:t>3.14</w:t>
        </w:r>
        <w:r>
          <w:fldChar w:fldCharType="end"/>
        </w:r>
        <w:r>
          <w:t>).</w:t>
        </w:r>
      </w:ins>
    </w:p>
    <w:p w14:paraId="69085BD7" w14:textId="77777777" w:rsidR="002F0DD0" w:rsidRDefault="002F0DD0" w:rsidP="002F0DD0">
      <w:pPr>
        <w:pStyle w:val="Code"/>
        <w:rPr>
          <w:ins w:id="1253" w:author="Laurence Golding" w:date="2019-03-27T15:59:00Z"/>
        </w:rPr>
      </w:pPr>
      <w:ins w:id="1254" w:author="Laurence Golding" w:date="2019-03-27T15:59:00Z">
        <w:r>
          <w:t xml:space="preserve">  "tool": {                        # See </w:t>
        </w:r>
        <w:r w:rsidRPr="003B5868">
          <w:t>§</w:t>
        </w:r>
        <w:r>
          <w:fldChar w:fldCharType="begin"/>
        </w:r>
        <w:r>
          <w:instrText xml:space="preserve"> REF _Ref493350956 \r \h </w:instrText>
        </w:r>
      </w:ins>
      <w:ins w:id="1255" w:author="Laurence Golding" w:date="2019-03-27T15:59:00Z">
        <w:r>
          <w:fldChar w:fldCharType="separate"/>
        </w:r>
        <w:r>
          <w:t>3.14.6</w:t>
        </w:r>
        <w:r>
          <w:fldChar w:fldCharType="end"/>
        </w:r>
        <w:r>
          <w:t>.</w:t>
        </w:r>
      </w:ins>
    </w:p>
    <w:p w14:paraId="00B84643" w14:textId="77777777" w:rsidR="002F0DD0" w:rsidRDefault="002F0DD0" w:rsidP="002F0DD0">
      <w:pPr>
        <w:pStyle w:val="Code"/>
        <w:rPr>
          <w:ins w:id="1256" w:author="Laurence Golding" w:date="2019-03-27T15:59:00Z"/>
        </w:rPr>
      </w:pPr>
      <w:ins w:id="1257" w:author="Laurence Golding" w:date="2019-03-27T15:59:00Z">
        <w:r>
          <w:t xml:space="preserve">    "driver": {                    # See </w:t>
        </w:r>
        <w:r w:rsidRPr="003B5868">
          <w:t>§</w:t>
        </w:r>
        <w:r>
          <w:fldChar w:fldCharType="begin"/>
        </w:r>
        <w:r>
          <w:instrText xml:space="preserve"> REF _Ref3663219 \r \h </w:instrText>
        </w:r>
      </w:ins>
      <w:ins w:id="1258" w:author="Laurence Golding" w:date="2019-03-27T15:59:00Z">
        <w:r>
          <w:fldChar w:fldCharType="separate"/>
        </w:r>
        <w:r>
          <w:t>3.17.2</w:t>
        </w:r>
        <w:r>
          <w:fldChar w:fldCharType="end"/>
        </w:r>
        <w:r>
          <w:t>.</w:t>
        </w:r>
      </w:ins>
    </w:p>
    <w:p w14:paraId="386C352F" w14:textId="77777777" w:rsidR="002F0DD0" w:rsidRDefault="002F0DD0" w:rsidP="002F0DD0">
      <w:pPr>
        <w:pStyle w:val="Code"/>
        <w:rPr>
          <w:ins w:id="1259" w:author="Laurence Golding" w:date="2019-03-27T15:59:00Z"/>
        </w:rPr>
      </w:pPr>
      <w:ins w:id="1260" w:author="Laurence Golding" w:date="2019-03-27T15:59:00Z">
        <w:r>
          <w:t xml:space="preserve">      "name": "CodeScanner",</w:t>
        </w:r>
      </w:ins>
    </w:p>
    <w:p w14:paraId="2A41126F" w14:textId="77777777" w:rsidR="002F0DD0" w:rsidRDefault="002F0DD0" w:rsidP="002F0DD0">
      <w:pPr>
        <w:pStyle w:val="Code"/>
        <w:rPr>
          <w:ins w:id="1261" w:author="Laurence Golding" w:date="2019-03-27T15:59:00Z"/>
        </w:rPr>
      </w:pPr>
      <w:ins w:id="1262" w:author="Laurence Golding" w:date="2019-03-27T15:59:00Z">
        <w:r>
          <w:t xml:space="preserve">      "semanticVersion": "3.3",    # See </w:t>
        </w:r>
        <w:r w:rsidRPr="003B5868">
          <w:t>§</w:t>
        </w:r>
        <w:r>
          <w:fldChar w:fldCharType="begin"/>
        </w:r>
        <w:r>
          <w:instrText xml:space="preserve"> REF _Ref493409198 \r \h </w:instrText>
        </w:r>
      </w:ins>
      <w:ins w:id="1263" w:author="Laurence Golding" w:date="2019-03-27T15:59:00Z">
        <w:r>
          <w:fldChar w:fldCharType="separate"/>
        </w:r>
        <w:r>
          <w:t>3.18.8</w:t>
        </w:r>
        <w:r>
          <w:fldChar w:fldCharType="end"/>
        </w:r>
        <w:r>
          <w:t>.</w:t>
        </w:r>
      </w:ins>
    </w:p>
    <w:p w14:paraId="1D6D00C5" w14:textId="77777777" w:rsidR="002F0DD0" w:rsidRDefault="002F0DD0" w:rsidP="002F0DD0">
      <w:pPr>
        <w:pStyle w:val="Code"/>
        <w:rPr>
          <w:ins w:id="1264" w:author="Laurence Golding" w:date="2019-03-27T15:59:00Z"/>
        </w:rPr>
      </w:pPr>
      <w:ins w:id="1265" w:author="Laurence Golding" w:date="2019-03-27T15:59:00Z">
        <w:r>
          <w:t xml:space="preserve">      "minimumRequiredLocalizedDataSemanticVersion": "3.1",</w:t>
        </w:r>
      </w:ins>
    </w:p>
    <w:p w14:paraId="79C3543D" w14:textId="23C84B82" w:rsidR="002F0DD0" w:rsidRDefault="002F0DD0" w:rsidP="002F0DD0">
      <w:pPr>
        <w:pStyle w:val="Code"/>
        <w:rPr>
          <w:ins w:id="1266" w:author="Laurence Golding" w:date="2019-03-27T16:01:00Z"/>
        </w:rPr>
      </w:pPr>
      <w:ins w:id="1267" w:author="Laurence Golding" w:date="2019-03-27T15:59:00Z">
        <w:r>
          <w:t xml:space="preserve">      ...</w:t>
        </w:r>
      </w:ins>
    </w:p>
    <w:p w14:paraId="560572CC" w14:textId="53BBE4E4" w:rsidR="002F0DD0" w:rsidRDefault="002F0DD0" w:rsidP="002F0DD0">
      <w:pPr>
        <w:pStyle w:val="Code"/>
        <w:rPr>
          <w:ins w:id="1268" w:author="Laurence Golding" w:date="2019-03-27T16:01:00Z"/>
        </w:rPr>
      </w:pPr>
      <w:ins w:id="1269" w:author="Laurence Golding" w:date="2019-03-27T16:01:00Z">
        <w:r>
          <w:t xml:space="preserve">      "rules": [</w:t>
        </w:r>
      </w:ins>
    </w:p>
    <w:p w14:paraId="6A48D751" w14:textId="5DA213C4" w:rsidR="002F0DD0" w:rsidRDefault="002F0DD0" w:rsidP="002F0DD0">
      <w:pPr>
        <w:pStyle w:val="Code"/>
        <w:rPr>
          <w:ins w:id="1270" w:author="Laurence Golding" w:date="2019-03-27T16:01:00Z"/>
        </w:rPr>
      </w:pPr>
      <w:ins w:id="1271" w:author="Laurence Golding" w:date="2019-03-27T16:01:00Z">
        <w:r>
          <w:t xml:space="preserve">        {</w:t>
        </w:r>
      </w:ins>
    </w:p>
    <w:p w14:paraId="2DDD3D6A" w14:textId="6B38953E" w:rsidR="002F0DD0" w:rsidRDefault="002F0DD0" w:rsidP="002F0DD0">
      <w:pPr>
        <w:pStyle w:val="Code"/>
        <w:rPr>
          <w:ins w:id="1272" w:author="Laurence Golding" w:date="2019-03-27T16:03:00Z"/>
        </w:rPr>
      </w:pPr>
      <w:ins w:id="1273" w:author="Laurence Golding" w:date="2019-03-27T16:01:00Z">
        <w:r>
          <w:t xml:space="preserve">        </w:t>
        </w:r>
      </w:ins>
      <w:ins w:id="1274" w:author="Laurence Golding" w:date="2019-03-27T16:02:00Z">
        <w:r>
          <w:t xml:space="preserve">  "id": "CA2101"</w:t>
        </w:r>
      </w:ins>
      <w:ins w:id="1275" w:author="Laurence Golding" w:date="2019-03-27T16:03:00Z">
        <w:r>
          <w:t>,</w:t>
        </w:r>
      </w:ins>
    </w:p>
    <w:p w14:paraId="74C25B17" w14:textId="784A984A" w:rsidR="002F0DD0" w:rsidRDefault="002F0DD0" w:rsidP="002F0DD0">
      <w:pPr>
        <w:pStyle w:val="Code"/>
        <w:rPr>
          <w:ins w:id="1276" w:author="Laurence Golding" w:date="2019-03-27T16:03:00Z"/>
        </w:rPr>
      </w:pPr>
      <w:ins w:id="1277" w:author="Laurence Golding" w:date="2019-03-27T16:03:00Z">
        <w:r>
          <w:t xml:space="preserve">          "shortDescription": {</w:t>
        </w:r>
      </w:ins>
    </w:p>
    <w:p w14:paraId="60C14797" w14:textId="316BD9F3" w:rsidR="002F0DD0" w:rsidRDefault="002F0DD0" w:rsidP="002F0DD0">
      <w:pPr>
        <w:pStyle w:val="Code"/>
        <w:rPr>
          <w:ins w:id="1278" w:author="Laurence Golding" w:date="2019-03-27T16:03:00Z"/>
        </w:rPr>
      </w:pPr>
      <w:ins w:id="1279" w:author="Laurence Golding" w:date="2019-03-27T16:03:00Z">
        <w:r>
          <w:t xml:space="preserve">            "text": "Do</w:t>
        </w:r>
      </w:ins>
      <w:ins w:id="1280" w:author="Laurence Golding" w:date="2019-03-27T16:06:00Z">
        <w:r>
          <w:t xml:space="preserve"> </w:t>
        </w:r>
      </w:ins>
      <w:ins w:id="1281" w:author="Laurence Golding" w:date="2019-03-27T16:03:00Z">
        <w:r>
          <w:t>n</w:t>
        </w:r>
      </w:ins>
      <w:ins w:id="1282" w:author="Laurence Golding" w:date="2019-03-27T16:06:00Z">
        <w:r>
          <w:t>o</w:t>
        </w:r>
      </w:ins>
      <w:ins w:id="1283" w:author="Laurence Golding" w:date="2019-03-27T16:03:00Z">
        <w:r>
          <w:t>t do dangerous things."</w:t>
        </w:r>
      </w:ins>
    </w:p>
    <w:p w14:paraId="60A1C88A" w14:textId="45EEE16B" w:rsidR="002F0DD0" w:rsidRDefault="002F0DD0" w:rsidP="002F0DD0">
      <w:pPr>
        <w:pStyle w:val="Code"/>
        <w:rPr>
          <w:ins w:id="1284" w:author="Laurence Golding" w:date="2019-03-27T16:01:00Z"/>
        </w:rPr>
      </w:pPr>
      <w:ins w:id="1285" w:author="Laurence Golding" w:date="2019-03-27T16:03:00Z">
        <w:r>
          <w:t xml:space="preserve">          }</w:t>
        </w:r>
      </w:ins>
    </w:p>
    <w:p w14:paraId="3A0DA491" w14:textId="1D338C82" w:rsidR="002F0DD0" w:rsidRDefault="002F0DD0" w:rsidP="002F0DD0">
      <w:pPr>
        <w:pStyle w:val="Code"/>
        <w:rPr>
          <w:ins w:id="1286" w:author="Laurence Golding" w:date="2019-03-27T16:01:00Z"/>
        </w:rPr>
      </w:pPr>
      <w:ins w:id="1287" w:author="Laurence Golding" w:date="2019-03-27T16:01:00Z">
        <w:r>
          <w:t xml:space="preserve">        }</w:t>
        </w:r>
      </w:ins>
    </w:p>
    <w:p w14:paraId="15B8BC25" w14:textId="49657164" w:rsidR="002F0DD0" w:rsidRDefault="002F0DD0" w:rsidP="002F0DD0">
      <w:pPr>
        <w:pStyle w:val="Code"/>
        <w:rPr>
          <w:ins w:id="1288" w:author="Laurence Golding" w:date="2019-03-27T15:59:00Z"/>
        </w:rPr>
      </w:pPr>
      <w:ins w:id="1289" w:author="Laurence Golding" w:date="2019-03-27T16:01:00Z">
        <w:r>
          <w:t xml:space="preserve">      ]</w:t>
        </w:r>
      </w:ins>
    </w:p>
    <w:p w14:paraId="55839DB9" w14:textId="77777777" w:rsidR="002F0DD0" w:rsidRDefault="002F0DD0" w:rsidP="002F0DD0">
      <w:pPr>
        <w:pStyle w:val="Code"/>
        <w:rPr>
          <w:ins w:id="1290" w:author="Laurence Golding" w:date="2019-03-27T15:59:00Z"/>
        </w:rPr>
      </w:pPr>
      <w:ins w:id="1291" w:author="Laurence Golding" w:date="2019-03-27T15:59:00Z">
        <w:r>
          <w:t xml:space="preserve">    }</w:t>
        </w:r>
      </w:ins>
    </w:p>
    <w:p w14:paraId="35469BE6" w14:textId="77777777" w:rsidR="002F0DD0" w:rsidRDefault="002F0DD0" w:rsidP="002F0DD0">
      <w:pPr>
        <w:pStyle w:val="Code"/>
        <w:rPr>
          <w:ins w:id="1292" w:author="Laurence Golding" w:date="2019-03-27T15:59:00Z"/>
        </w:rPr>
      </w:pPr>
      <w:ins w:id="1293" w:author="Laurence Golding" w:date="2019-03-27T15:59:00Z">
        <w:r>
          <w:t xml:space="preserve">  },</w:t>
        </w:r>
      </w:ins>
    </w:p>
    <w:p w14:paraId="70D78A4A" w14:textId="77777777" w:rsidR="002F0DD0" w:rsidRDefault="002F0DD0" w:rsidP="002F0DD0">
      <w:pPr>
        <w:pStyle w:val="Code"/>
        <w:rPr>
          <w:ins w:id="1294" w:author="Laurence Golding" w:date="2019-03-27T15:59:00Z"/>
        </w:rPr>
      </w:pPr>
      <w:ins w:id="1295" w:author="Laurence Golding" w:date="2019-03-27T15:59:00Z">
        <w:r>
          <w:t xml:space="preserve">  "translations": [</w:t>
        </w:r>
      </w:ins>
    </w:p>
    <w:p w14:paraId="17E11A84" w14:textId="77777777" w:rsidR="002F0DD0" w:rsidRDefault="002F0DD0" w:rsidP="002F0DD0">
      <w:pPr>
        <w:pStyle w:val="Code"/>
        <w:rPr>
          <w:ins w:id="1296" w:author="Laurence Golding" w:date="2019-03-27T15:59:00Z"/>
        </w:rPr>
      </w:pPr>
      <w:ins w:id="1297" w:author="Laurence Golding" w:date="2019-03-27T15:59:00Z">
        <w:r>
          <w:t xml:space="preserve">    {                              # A toolComponent object.</w:t>
        </w:r>
      </w:ins>
    </w:p>
    <w:p w14:paraId="31C30781" w14:textId="00CF6ED5" w:rsidR="002F0DD0" w:rsidRDefault="002F0DD0" w:rsidP="002F0DD0">
      <w:pPr>
        <w:pStyle w:val="Code"/>
        <w:rPr>
          <w:ins w:id="1298" w:author="Laurence Golding" w:date="2019-03-27T16:02:00Z"/>
        </w:rPr>
      </w:pPr>
      <w:ins w:id="1299" w:author="Laurence Golding" w:date="2019-03-27T15:59:00Z">
        <w:r>
          <w:t xml:space="preserve">      "language": "fr-FR",</w:t>
        </w:r>
      </w:ins>
    </w:p>
    <w:p w14:paraId="30DB9501" w14:textId="249782F5" w:rsidR="002F0DD0" w:rsidRDefault="002F0DD0" w:rsidP="002F0DD0">
      <w:pPr>
        <w:pStyle w:val="Code"/>
        <w:rPr>
          <w:ins w:id="1300" w:author="Laurence Golding" w:date="2019-03-27T15:59:00Z"/>
        </w:rPr>
      </w:pPr>
      <w:ins w:id="1301" w:author="Laurence Golding" w:date="2019-03-27T16:02:00Z">
        <w:r>
          <w:t xml:space="preserve">      "semanticVersion": "3.1.3",</w:t>
        </w:r>
      </w:ins>
    </w:p>
    <w:p w14:paraId="2203B9A1" w14:textId="5E85536E" w:rsidR="002F0DD0" w:rsidRDefault="002F0DD0" w:rsidP="002F0DD0">
      <w:pPr>
        <w:pStyle w:val="Code"/>
        <w:rPr>
          <w:ins w:id="1302" w:author="Laurence Golding" w:date="2019-03-27T16:02:00Z"/>
        </w:rPr>
      </w:pPr>
      <w:ins w:id="1303" w:author="Laurence Golding" w:date="2019-03-27T15:59:00Z">
        <w:r>
          <w:t xml:space="preserve">      "localize</w:t>
        </w:r>
      </w:ins>
      <w:ins w:id="1304" w:author="Laurence Golding" w:date="2019-03-27T16:00:00Z">
        <w:r>
          <w:t>d</w:t>
        </w:r>
      </w:ins>
      <w:ins w:id="1305" w:author="Laurence Golding" w:date="2019-03-27T15:59:00Z">
        <w:r>
          <w:t>DataSemanticVersion": "3.1.2",</w:t>
        </w:r>
      </w:ins>
    </w:p>
    <w:p w14:paraId="3BDE8C50" w14:textId="1F777226" w:rsidR="002F0DD0" w:rsidRDefault="002F0DD0" w:rsidP="002F0DD0">
      <w:pPr>
        <w:pStyle w:val="Code"/>
        <w:rPr>
          <w:ins w:id="1306" w:author="Laurence Golding" w:date="2019-03-27T16:02:00Z"/>
        </w:rPr>
      </w:pPr>
      <w:ins w:id="1307" w:author="Laurence Golding" w:date="2019-03-27T16:02:00Z">
        <w:r>
          <w:t xml:space="preserve">      "contents": [</w:t>
        </w:r>
      </w:ins>
    </w:p>
    <w:p w14:paraId="4462D1AE" w14:textId="488A4C86" w:rsidR="002F0DD0" w:rsidRDefault="002F0DD0" w:rsidP="002F0DD0">
      <w:pPr>
        <w:pStyle w:val="Code"/>
        <w:rPr>
          <w:ins w:id="1308" w:author="Laurence Golding" w:date="2019-03-27T16:02:00Z"/>
        </w:rPr>
      </w:pPr>
      <w:ins w:id="1309" w:author="Laurence Golding" w:date="2019-03-27T16:02:00Z">
        <w:r>
          <w:t xml:space="preserve">        "localizedData"</w:t>
        </w:r>
      </w:ins>
    </w:p>
    <w:p w14:paraId="0A87E474" w14:textId="4426CC46" w:rsidR="002F0DD0" w:rsidRDefault="002F0DD0" w:rsidP="002F0DD0">
      <w:pPr>
        <w:pStyle w:val="Code"/>
        <w:rPr>
          <w:ins w:id="1310" w:author="Laurence Golding" w:date="2019-03-27T15:59:00Z"/>
        </w:rPr>
      </w:pPr>
      <w:ins w:id="1311" w:author="Laurence Golding" w:date="2019-03-27T16:02:00Z">
        <w:r>
          <w:t xml:space="preserve">      ],</w:t>
        </w:r>
      </w:ins>
    </w:p>
    <w:p w14:paraId="03F52032" w14:textId="6D7DD1CF" w:rsidR="002F0DD0" w:rsidRDefault="002F0DD0" w:rsidP="002F0DD0">
      <w:pPr>
        <w:pStyle w:val="Code"/>
        <w:rPr>
          <w:ins w:id="1312" w:author="Laurence Golding" w:date="2019-03-27T16:00:00Z"/>
        </w:rPr>
      </w:pPr>
      <w:ins w:id="1313" w:author="Laurence Golding" w:date="2019-03-27T15:59:00Z">
        <w:r>
          <w:t xml:space="preserve">      </w:t>
        </w:r>
      </w:ins>
      <w:ins w:id="1314" w:author="Laurence Golding" w:date="2019-03-27T16:00:00Z">
        <w:r>
          <w:t>"translationMetadata": {</w:t>
        </w:r>
      </w:ins>
    </w:p>
    <w:p w14:paraId="0EE6D6FB" w14:textId="479CB33B" w:rsidR="002F0DD0" w:rsidRDefault="002F0DD0" w:rsidP="002F0DD0">
      <w:pPr>
        <w:pStyle w:val="Code"/>
        <w:rPr>
          <w:ins w:id="1315" w:author="Laurence Golding" w:date="2019-03-27T16:00:00Z"/>
        </w:rPr>
      </w:pPr>
      <w:ins w:id="1316" w:author="Laurence Golding" w:date="2019-03-27T16:00:00Z">
        <w:r>
          <w:t xml:space="preserve">        "name": "French translation for CodeScanner"</w:t>
        </w:r>
      </w:ins>
    </w:p>
    <w:p w14:paraId="1C972650" w14:textId="0B32C649" w:rsidR="002F0DD0" w:rsidRDefault="002F0DD0" w:rsidP="002F0DD0">
      <w:pPr>
        <w:pStyle w:val="Code"/>
        <w:rPr>
          <w:ins w:id="1317" w:author="Laurence Golding" w:date="2019-03-27T16:00:00Z"/>
        </w:rPr>
      </w:pPr>
      <w:ins w:id="1318" w:author="Laurence Golding" w:date="2019-03-27T16:00:00Z">
        <w:r>
          <w:t xml:space="preserve">      },</w:t>
        </w:r>
      </w:ins>
    </w:p>
    <w:p w14:paraId="35ED9B96" w14:textId="693AC17A" w:rsidR="002F0DD0" w:rsidRDefault="002F0DD0" w:rsidP="002F0DD0">
      <w:pPr>
        <w:pStyle w:val="Code"/>
        <w:rPr>
          <w:ins w:id="1319" w:author="Laurence Golding" w:date="2019-03-27T16:03:00Z"/>
        </w:rPr>
      </w:pPr>
      <w:ins w:id="1320" w:author="Laurence Golding" w:date="2019-03-27T16:00:00Z">
        <w:r>
          <w:t xml:space="preserve">      "</w:t>
        </w:r>
      </w:ins>
      <w:ins w:id="1321" w:author="Laurence Golding" w:date="2019-03-27T16:01:00Z">
        <w:r>
          <w:t>name": "&lt;</w:t>
        </w:r>
        <w:r>
          <w:rPr>
            <w:i/>
          </w:rPr>
          <w:t>'CodeScanner'</w:t>
        </w:r>
      </w:ins>
      <w:ins w:id="1322" w:author="Laurence Golding" w:date="2019-03-27T16:10:00Z">
        <w:r>
          <w:rPr>
            <w:i/>
          </w:rPr>
          <w:t xml:space="preserve"> translated into French</w:t>
        </w:r>
      </w:ins>
      <w:ins w:id="1323" w:author="Laurence Golding" w:date="2019-03-27T16:01:00Z">
        <w:r>
          <w:t>&gt;"</w:t>
        </w:r>
      </w:ins>
      <w:ins w:id="1324" w:author="Laurence Golding" w:date="2019-03-27T16:03:00Z">
        <w:r>
          <w:t>,</w:t>
        </w:r>
      </w:ins>
    </w:p>
    <w:p w14:paraId="3CEC4296" w14:textId="0A321F57" w:rsidR="002F0DD0" w:rsidRDefault="002F0DD0" w:rsidP="002F0DD0">
      <w:pPr>
        <w:pStyle w:val="Code"/>
        <w:rPr>
          <w:ins w:id="1325" w:author="Laurence Golding" w:date="2019-03-27T16:03:00Z"/>
        </w:rPr>
      </w:pPr>
      <w:ins w:id="1326" w:author="Laurence Golding" w:date="2019-03-27T16:03:00Z">
        <w:r>
          <w:t xml:space="preserve">      ...</w:t>
        </w:r>
      </w:ins>
    </w:p>
    <w:p w14:paraId="3FE9010E" w14:textId="226A40E3" w:rsidR="002F0DD0" w:rsidRDefault="002F0DD0" w:rsidP="002F0DD0">
      <w:pPr>
        <w:pStyle w:val="Code"/>
        <w:rPr>
          <w:ins w:id="1327" w:author="Laurence Golding" w:date="2019-03-27T16:04:00Z"/>
        </w:rPr>
      </w:pPr>
      <w:ins w:id="1328" w:author="Laurence Golding" w:date="2019-03-27T16:03:00Z">
        <w:r>
          <w:t xml:space="preserve">      "rules":</w:t>
        </w:r>
      </w:ins>
      <w:ins w:id="1329" w:author="Laurence Golding" w:date="2019-03-27T16:04:00Z">
        <w:r>
          <w:t xml:space="preserve"> [</w:t>
        </w:r>
      </w:ins>
    </w:p>
    <w:p w14:paraId="61480CEB" w14:textId="48F8181E" w:rsidR="002F0DD0" w:rsidRDefault="002F0DD0" w:rsidP="002F0DD0">
      <w:pPr>
        <w:pStyle w:val="Code"/>
        <w:rPr>
          <w:ins w:id="1330" w:author="Laurence Golding" w:date="2019-03-27T16:04:00Z"/>
        </w:rPr>
      </w:pPr>
      <w:ins w:id="1331" w:author="Laurence Golding" w:date="2019-03-27T16:04:00Z">
        <w:r>
          <w:t xml:space="preserve">        {</w:t>
        </w:r>
      </w:ins>
    </w:p>
    <w:p w14:paraId="70C20C64" w14:textId="2ACF4654" w:rsidR="002F0DD0" w:rsidRDefault="002F0DD0" w:rsidP="002F0DD0">
      <w:pPr>
        <w:pStyle w:val="Code"/>
        <w:rPr>
          <w:ins w:id="1332" w:author="Laurence Golding" w:date="2019-03-27T16:05:00Z"/>
        </w:rPr>
      </w:pPr>
      <w:ins w:id="1333" w:author="Laurence Golding" w:date="2019-03-27T16:04:00Z">
        <w:r>
          <w:t xml:space="preserve">          "</w:t>
        </w:r>
      </w:ins>
      <w:ins w:id="1334" w:author="Laurence Golding" w:date="2019-03-27T16:05:00Z">
        <w:r>
          <w:t>id": "CA2101",</w:t>
        </w:r>
      </w:ins>
    </w:p>
    <w:p w14:paraId="6CC9C6E6" w14:textId="5775E2AA" w:rsidR="002F0DD0" w:rsidRDefault="002F0DD0" w:rsidP="002F0DD0">
      <w:pPr>
        <w:pStyle w:val="Code"/>
        <w:rPr>
          <w:ins w:id="1335" w:author="Laurence Golding" w:date="2019-03-27T16:05:00Z"/>
        </w:rPr>
      </w:pPr>
      <w:ins w:id="1336" w:author="Laurence Golding" w:date="2019-03-27T16:05:00Z">
        <w:r>
          <w:t xml:space="preserve">          "shortDescription": {</w:t>
        </w:r>
      </w:ins>
    </w:p>
    <w:p w14:paraId="6085893E" w14:textId="555FE0FC" w:rsidR="002F0DD0" w:rsidRDefault="002F0DD0" w:rsidP="002F0DD0">
      <w:pPr>
        <w:pStyle w:val="Code"/>
        <w:rPr>
          <w:ins w:id="1337" w:author="Laurence Golding" w:date="2019-03-27T16:05:00Z"/>
        </w:rPr>
      </w:pPr>
      <w:ins w:id="1338" w:author="Laurence Golding" w:date="2019-03-27T16:05:00Z">
        <w:r>
          <w:t xml:space="preserve">            "text": "&lt;</w:t>
        </w:r>
        <w:r>
          <w:rPr>
            <w:i/>
          </w:rPr>
          <w:t>'</w:t>
        </w:r>
      </w:ins>
      <w:ins w:id="1339" w:author="Laurence Golding" w:date="2019-03-27T16:06:00Z">
        <w:r>
          <w:rPr>
            <w:i/>
          </w:rPr>
          <w:t>Do not do dangerous things.</w:t>
        </w:r>
      </w:ins>
      <w:ins w:id="1340" w:author="Laurence Golding" w:date="2019-03-27T16:05:00Z">
        <w:r>
          <w:rPr>
            <w:i/>
          </w:rPr>
          <w:t>'</w:t>
        </w:r>
      </w:ins>
      <w:ins w:id="1341" w:author="Laurence Golding" w:date="2019-03-27T16:11:00Z">
        <w:r>
          <w:rPr>
            <w:i/>
          </w:rPr>
          <w:t xml:space="preserve"> Translated into French</w:t>
        </w:r>
      </w:ins>
      <w:ins w:id="1342" w:author="Laurence Golding" w:date="2019-03-27T16:05:00Z">
        <w:r>
          <w:t>&gt;"</w:t>
        </w:r>
      </w:ins>
    </w:p>
    <w:p w14:paraId="5C422AA3" w14:textId="4FE67727" w:rsidR="002F0DD0" w:rsidRDefault="002F0DD0" w:rsidP="002F0DD0">
      <w:pPr>
        <w:pStyle w:val="Code"/>
        <w:rPr>
          <w:ins w:id="1343" w:author="Laurence Golding" w:date="2019-03-27T16:04:00Z"/>
        </w:rPr>
      </w:pPr>
      <w:ins w:id="1344" w:author="Laurence Golding" w:date="2019-03-27T16:05:00Z">
        <w:r>
          <w:t xml:space="preserve">          }</w:t>
        </w:r>
      </w:ins>
    </w:p>
    <w:p w14:paraId="64B26D04" w14:textId="49A7E48F" w:rsidR="002F0DD0" w:rsidRDefault="002F0DD0" w:rsidP="002F0DD0">
      <w:pPr>
        <w:pStyle w:val="Code"/>
        <w:rPr>
          <w:ins w:id="1345" w:author="Laurence Golding" w:date="2019-03-27T16:04:00Z"/>
        </w:rPr>
      </w:pPr>
      <w:ins w:id="1346" w:author="Laurence Golding" w:date="2019-03-27T16:04:00Z">
        <w:r>
          <w:t xml:space="preserve">        }</w:t>
        </w:r>
      </w:ins>
    </w:p>
    <w:p w14:paraId="4CBA47C1" w14:textId="786A55CB" w:rsidR="002F0DD0" w:rsidRPr="002F0DD0" w:rsidRDefault="002F0DD0" w:rsidP="002F0DD0">
      <w:pPr>
        <w:pStyle w:val="Code"/>
        <w:rPr>
          <w:ins w:id="1347" w:author="Laurence Golding" w:date="2019-03-27T15:59:00Z"/>
        </w:rPr>
      </w:pPr>
      <w:ins w:id="1348" w:author="Laurence Golding" w:date="2019-03-27T16:04:00Z">
        <w:r>
          <w:lastRenderedPageBreak/>
          <w:t xml:space="preserve">      ]</w:t>
        </w:r>
      </w:ins>
    </w:p>
    <w:p w14:paraId="6DE0D54F" w14:textId="77777777" w:rsidR="002F0DD0" w:rsidRDefault="002F0DD0" w:rsidP="002F0DD0">
      <w:pPr>
        <w:pStyle w:val="Code"/>
        <w:rPr>
          <w:ins w:id="1349" w:author="Laurence Golding" w:date="2019-03-27T15:59:00Z"/>
        </w:rPr>
      </w:pPr>
      <w:ins w:id="1350" w:author="Laurence Golding" w:date="2019-03-27T15:59:00Z">
        <w:r>
          <w:t xml:space="preserve">    }</w:t>
        </w:r>
      </w:ins>
    </w:p>
    <w:p w14:paraId="65642BE9" w14:textId="77777777" w:rsidR="002F0DD0" w:rsidRDefault="002F0DD0" w:rsidP="002F0DD0">
      <w:pPr>
        <w:pStyle w:val="Code"/>
        <w:rPr>
          <w:ins w:id="1351" w:author="Laurence Golding" w:date="2019-03-27T15:59:00Z"/>
        </w:rPr>
      </w:pPr>
      <w:ins w:id="1352" w:author="Laurence Golding" w:date="2019-03-27T15:59:00Z">
        <w:r>
          <w:t xml:space="preserve">  ],</w:t>
        </w:r>
      </w:ins>
    </w:p>
    <w:p w14:paraId="4EF57F5B" w14:textId="77777777" w:rsidR="002F0DD0" w:rsidRDefault="002F0DD0" w:rsidP="002F0DD0">
      <w:pPr>
        <w:pStyle w:val="Code"/>
        <w:rPr>
          <w:ins w:id="1353" w:author="Laurence Golding" w:date="2019-03-27T15:59:00Z"/>
        </w:rPr>
      </w:pPr>
      <w:ins w:id="1354" w:author="Laurence Golding" w:date="2019-03-27T15:59:00Z">
        <w:r>
          <w:t xml:space="preserve">  ...</w:t>
        </w:r>
      </w:ins>
    </w:p>
    <w:p w14:paraId="3B23AD9C" w14:textId="77777777" w:rsidR="002F0DD0" w:rsidRDefault="002F0DD0" w:rsidP="002F0DD0">
      <w:pPr>
        <w:pStyle w:val="Code"/>
        <w:rPr>
          <w:ins w:id="1355" w:author="Laurence Golding" w:date="2019-03-27T15:59:00Z"/>
        </w:rPr>
      </w:pPr>
      <w:ins w:id="1356" w:author="Laurence Golding" w:date="2019-03-27T15:59:00Z">
        <w:r>
          <w:t>}</w:t>
        </w:r>
      </w:ins>
    </w:p>
    <w:p w14:paraId="1BE5BBBE" w14:textId="10A279A7" w:rsidR="00D61B3C" w:rsidRDefault="00D61B3C" w:rsidP="00D61B3C">
      <w:pPr>
        <w:pStyle w:val="Heading3"/>
        <w:rPr>
          <w:ins w:id="1357" w:author="Laurence Golding" w:date="2019-03-27T14:55:00Z"/>
        </w:rPr>
      </w:pPr>
      <w:bookmarkStart w:id="1358" w:name="_Ref4572690"/>
      <w:ins w:id="1359" w:author="Laurence Golding" w:date="2019-03-27T09:50:00Z">
        <w:r>
          <w:t>Policies</w:t>
        </w:r>
      </w:ins>
      <w:bookmarkEnd w:id="1358"/>
    </w:p>
    <w:p w14:paraId="4421BFDA" w14:textId="18D9C279" w:rsidR="005A778B" w:rsidRDefault="005A778B" w:rsidP="005A778B">
      <w:pPr>
        <w:rPr>
          <w:ins w:id="1360" w:author="Laurence Golding" w:date="2019-03-27T15:12:00Z"/>
        </w:rPr>
      </w:pPr>
      <w:ins w:id="1361" w:author="Laurence Golding" w:date="2019-03-27T14:55:00Z">
        <w:r>
          <w:t xml:space="preserve">A policy is a </w:t>
        </w:r>
      </w:ins>
      <w:ins w:id="1362" w:author="Laurence Golding" w:date="2019-03-27T14:56:00Z">
        <w:r>
          <w:t>set of rule configurations that specify how</w:t>
        </w:r>
      </w:ins>
      <w:ins w:id="1363" w:author="Laurence Golding" w:date="2019-03-27T14:59:00Z">
        <w:r w:rsidR="0087229D">
          <w:t xml:space="preserve"> results that violate </w:t>
        </w:r>
      </w:ins>
      <w:ins w:id="1364" w:author="Laurence Golding" w:date="2019-03-27T15:25:00Z">
        <w:r w:rsidR="000C422E">
          <w:t>the</w:t>
        </w:r>
      </w:ins>
      <w:ins w:id="1365" w:author="Laurence Golding" w:date="2019-03-27T14:59:00Z">
        <w:r w:rsidR="0087229D">
          <w:t xml:space="preserve"> rule</w:t>
        </w:r>
      </w:ins>
      <w:ins w:id="1366" w:author="Laurence Golding" w:date="2019-03-27T15:25:00Z">
        <w:r w:rsidR="000C422E">
          <w:t>s</w:t>
        </w:r>
      </w:ins>
      <w:ins w:id="1367" w:author="Laurence Golding" w:date="2019-03-27T14:59:00Z">
        <w:r w:rsidR="0087229D">
          <w:t xml:space="preserve"> </w:t>
        </w:r>
      </w:ins>
      <w:ins w:id="1368" w:author="Laurence Golding" w:date="2019-03-27T15:25:00Z">
        <w:r w:rsidR="000C422E">
          <w:t xml:space="preserve">defined by a particular tool component </w:t>
        </w:r>
      </w:ins>
      <w:ins w:id="1369" w:author="Laurence Golding" w:date="2019-03-27T14:59:00Z">
        <w:r w:rsidR="0087229D">
          <w:t>are</w:t>
        </w:r>
      </w:ins>
      <w:ins w:id="1370" w:author="Laurence Golding" w:date="2019-03-27T15:40:00Z">
        <w:r w:rsidR="00213743">
          <w:t xml:space="preserve"> to be</w:t>
        </w:r>
      </w:ins>
      <w:ins w:id="1371" w:author="Laurence Golding" w:date="2019-03-27T14:59:00Z">
        <w:r w:rsidR="0087229D">
          <w:t xml:space="preserve"> treated.</w:t>
        </w:r>
      </w:ins>
    </w:p>
    <w:p w14:paraId="63CFA3D6" w14:textId="16AF1AA7" w:rsidR="00213743" w:rsidRDefault="000C422E" w:rsidP="000C422E">
      <w:pPr>
        <w:rPr>
          <w:ins w:id="1372" w:author="Laurence Golding" w:date="2019-03-27T15:28:00Z"/>
        </w:rPr>
      </w:pPr>
      <w:ins w:id="1373" w:author="Laurence Golding" w:date="2019-03-27T15:12:00Z">
        <w:r>
          <w:t xml:space="preserve">A policy is represented by a </w:t>
        </w:r>
        <w:r w:rsidRPr="000C422E">
          <w:rPr>
            <w:rStyle w:val="CODEtemp"/>
          </w:rPr>
          <w:t>toolComponent</w:t>
        </w:r>
        <w:r>
          <w:t xml:space="preserve"> object</w:t>
        </w:r>
      </w:ins>
      <w:ins w:id="1374" w:author="Laurence Golding" w:date="2019-03-27T15:27:00Z">
        <w:r w:rsidR="00213743">
          <w:t xml:space="preserve">. A policy </w:t>
        </w:r>
        <w:r w:rsidR="00213743" w:rsidRPr="00213743">
          <w:rPr>
            <w:b/>
          </w:rPr>
          <w:t>SHALL</w:t>
        </w:r>
        <w:r w:rsidR="00213743">
          <w:t xml:space="preserve"> specify the tool component </w:t>
        </w:r>
      </w:ins>
      <w:ins w:id="1375" w:author="Laurence Golding" w:date="2019-03-27T15:28:00Z">
        <w:r w:rsidR="00213743">
          <w:t xml:space="preserve">to which it applies by way of its </w:t>
        </w:r>
        <w:r w:rsidR="00213743" w:rsidRPr="0005029C">
          <w:rPr>
            <w:rStyle w:val="CODEtemp"/>
          </w:rPr>
          <w:t>associatedComponent</w:t>
        </w:r>
        <w:r w:rsidR="00213743">
          <w:t xml:space="preserve"> property (§</w:t>
        </w:r>
        <w:r w:rsidR="00213743">
          <w:fldChar w:fldCharType="begin"/>
        </w:r>
        <w:r w:rsidR="00213743">
          <w:instrText xml:space="preserve"> REF _Ref4580685 \r \h </w:instrText>
        </w:r>
      </w:ins>
      <w:ins w:id="1376" w:author="Laurence Golding" w:date="2019-03-27T15:28:00Z">
        <w:r w:rsidR="00213743">
          <w:fldChar w:fldCharType="separate"/>
        </w:r>
        <w:r w:rsidR="00213743">
          <w:t>3.18.31</w:t>
        </w:r>
        <w:r w:rsidR="00213743">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w:t>
        </w:r>
      </w:ins>
      <w:ins w:id="1377" w:author="Laurence Golding" w:date="2019-03-27T15:29:00Z">
        <w:r w:rsidR="00213743">
          <w:t xml:space="preserve">either </w:t>
        </w:r>
      </w:ins>
      <w:ins w:id="1378" w:author="Laurence Golding" w:date="2019-03-27T15:30:00Z">
        <w:r w:rsidR="00213743">
          <w:t xml:space="preserve">to </w:t>
        </w:r>
      </w:ins>
      <w:ins w:id="1379" w:author="Laurence Golding" w:date="2019-03-27T15:28:00Z">
        <w:r w:rsidR="00213743" w:rsidRPr="00213743">
          <w:rPr>
            <w:rStyle w:val="CODEtemp"/>
          </w:rPr>
          <w:t>t</w:t>
        </w:r>
      </w:ins>
      <w:ins w:id="1380" w:author="Laurence Golding" w:date="2019-03-27T15:30:00Z">
        <w:r w:rsidR="00213743" w:rsidRPr="00213743">
          <w:rPr>
            <w:rStyle w:val="CODEtemp"/>
          </w:rPr>
          <w:t>heTool.driver</w:t>
        </w:r>
        <w:r w:rsidR="00213743">
          <w:t xml:space="preserve"> (§</w:t>
        </w:r>
      </w:ins>
      <w:ins w:id="1381" w:author="Laurence Golding" w:date="2019-03-27T15:31:00Z">
        <w:r w:rsidR="00213743">
          <w:fldChar w:fldCharType="begin"/>
        </w:r>
        <w:r w:rsidR="00213743">
          <w:instrText xml:space="preserve"> REF _Ref3663219 \r \h </w:instrText>
        </w:r>
      </w:ins>
      <w:r w:rsidR="00213743">
        <w:fldChar w:fldCharType="separate"/>
      </w:r>
      <w:ins w:id="1382" w:author="Laurence Golding" w:date="2019-03-27T15:31:00Z">
        <w:r w:rsidR="00213743">
          <w:t>3.17.2</w:t>
        </w:r>
        <w:r w:rsidR="00213743">
          <w:fldChar w:fldCharType="end"/>
        </w:r>
      </w:ins>
      <w:ins w:id="1383" w:author="Laurence Golding" w:date="2019-03-27T15:30:00Z">
        <w:r w:rsidR="00213743">
          <w:t xml:space="preserve">) or to an element of </w:t>
        </w:r>
        <w:r w:rsidR="00213743" w:rsidRPr="00213743">
          <w:rPr>
            <w:rStyle w:val="CODEtemp"/>
          </w:rPr>
          <w:t>theTool.extensions</w:t>
        </w:r>
        <w:r w:rsidR="00213743">
          <w:t xml:space="preserve"> (</w:t>
        </w:r>
      </w:ins>
      <w:ins w:id="1384" w:author="Laurence Golding" w:date="2019-03-27T15:31:00Z">
        <w:r w:rsidR="00213743">
          <w:t>§</w:t>
        </w:r>
        <w:r w:rsidR="00213743">
          <w:fldChar w:fldCharType="begin"/>
        </w:r>
        <w:r w:rsidR="00213743">
          <w:instrText xml:space="preserve"> REF _Ref3663271 \r \h </w:instrText>
        </w:r>
      </w:ins>
      <w:r w:rsidR="00213743">
        <w:fldChar w:fldCharType="separate"/>
      </w:r>
      <w:ins w:id="1385" w:author="Laurence Golding" w:date="2019-03-27T15:31:00Z">
        <w:r w:rsidR="00213743">
          <w:t>3.17.3</w:t>
        </w:r>
        <w:r w:rsidR="00213743">
          <w:fldChar w:fldCharType="end"/>
        </w:r>
      </w:ins>
      <w:ins w:id="1386" w:author="Laurence Golding" w:date="2019-03-27T15:30:00Z">
        <w:r w:rsidR="00213743">
          <w:t>)</w:t>
        </w:r>
      </w:ins>
      <w:ins w:id="1387" w:author="Laurence Golding" w:date="2019-03-27T15:28:00Z">
        <w:r w:rsidR="00213743">
          <w:t>.</w:t>
        </w:r>
      </w:ins>
    </w:p>
    <w:p w14:paraId="6456A294" w14:textId="66C08EED" w:rsidR="000C422E" w:rsidRDefault="00213743" w:rsidP="000C422E">
      <w:pPr>
        <w:rPr>
          <w:ins w:id="1388" w:author="Laurence Golding" w:date="2019-03-27T15:18:00Z"/>
        </w:rPr>
      </w:pPr>
      <w:ins w:id="1389" w:author="Laurence Golding" w:date="2019-03-27T15:28:00Z">
        <w:r>
          <w:t xml:space="preserve">A policy </w:t>
        </w:r>
        <w:r w:rsidRPr="00213743">
          <w:rPr>
            <w:b/>
          </w:rPr>
          <w:t>SHALL</w:t>
        </w:r>
      </w:ins>
      <w:ins w:id="1390" w:author="Laurence Golding" w:date="2019-03-27T15:12:00Z">
        <w:r w:rsidR="000C422E">
          <w:t xml:space="preserve"> contain a </w:t>
        </w:r>
        <w:r w:rsidR="000C422E" w:rsidRPr="000C422E">
          <w:rPr>
            <w:rStyle w:val="CODEtemp"/>
          </w:rPr>
          <w:t>rules</w:t>
        </w:r>
      </w:ins>
      <w:ins w:id="1391" w:author="Laurence Golding" w:date="2019-03-27T15:13:00Z">
        <w:r w:rsidR="000C422E">
          <w:t xml:space="preserve"> property</w:t>
        </w:r>
      </w:ins>
      <w:ins w:id="1392" w:author="Laurence Golding" w:date="2019-03-27T15:43:00Z">
        <w:r>
          <w:t xml:space="preserve"> (§</w:t>
        </w:r>
        <w:r>
          <w:fldChar w:fldCharType="begin"/>
        </w:r>
        <w:r>
          <w:instrText xml:space="preserve"> REF _Ref4583708 \r \h </w:instrText>
        </w:r>
      </w:ins>
      <w:r>
        <w:fldChar w:fldCharType="separate"/>
      </w:r>
      <w:ins w:id="1393" w:author="Laurence Golding" w:date="2019-03-27T15:43:00Z">
        <w:r>
          <w:t>3.18.21</w:t>
        </w:r>
        <w:r>
          <w:fldChar w:fldCharType="end"/>
        </w:r>
        <w:r>
          <w:t>),</w:t>
        </w:r>
      </w:ins>
      <w:ins w:id="1394" w:author="Laurence Golding" w:date="2019-03-27T15:13:00Z">
        <w:r w:rsidR="000C422E">
          <w:t xml:space="preserve"> each </w:t>
        </w:r>
      </w:ins>
      <w:ins w:id="1395" w:author="Laurence Golding" w:date="2019-03-27T15:14:00Z">
        <w:r w:rsidR="000C422E" w:rsidRPr="000C422E">
          <w:rPr>
            <w:rStyle w:val="CODEtemp"/>
          </w:rPr>
          <w:t>reportingDescriptor</w:t>
        </w:r>
        <w:r w:rsidR="000C422E">
          <w:t>-valued (§</w:t>
        </w:r>
      </w:ins>
      <w:ins w:id="1396" w:author="Laurence Golding" w:date="2019-03-27T15:15:00Z">
        <w:r w:rsidR="000C422E">
          <w:fldChar w:fldCharType="begin"/>
        </w:r>
        <w:r w:rsidR="000C422E">
          <w:instrText xml:space="preserve"> REF _Ref493407996 \r \h </w:instrText>
        </w:r>
      </w:ins>
      <w:r w:rsidR="000C422E">
        <w:fldChar w:fldCharType="separate"/>
      </w:r>
      <w:ins w:id="1397" w:author="Laurence Golding" w:date="2019-03-27T15:15:00Z">
        <w:r w:rsidR="000C422E">
          <w:t>3.43</w:t>
        </w:r>
        <w:r w:rsidR="000C422E">
          <w:fldChar w:fldCharType="end"/>
        </w:r>
      </w:ins>
      <w:ins w:id="1398" w:author="Laurence Golding" w:date="2019-03-27T15:14:00Z">
        <w:r w:rsidR="000C422E">
          <w:t xml:space="preserve">) </w:t>
        </w:r>
      </w:ins>
      <w:ins w:id="1399" w:author="Laurence Golding" w:date="2019-03-27T15:13:00Z">
        <w:r w:rsidR="000C422E">
          <w:t>element of which in turn contains</w:t>
        </w:r>
      </w:ins>
      <w:ins w:id="1400" w:author="Laurence Golding" w:date="2019-03-27T15:14:00Z">
        <w:r w:rsidR="000C422E">
          <w:t xml:space="preserve"> a </w:t>
        </w:r>
        <w:r w:rsidR="000C422E" w:rsidRPr="000C422E">
          <w:rPr>
            <w:rStyle w:val="CODEtemp"/>
          </w:rPr>
          <w:t>defaultConfiguration</w:t>
        </w:r>
        <w:r w:rsidR="000C422E">
          <w:t xml:space="preserve"> property</w:t>
        </w:r>
      </w:ins>
      <w:ins w:id="1401" w:author="Laurence Golding" w:date="2019-03-27T15:15:00Z">
        <w:r w:rsidR="000C422E">
          <w:t xml:space="preserve"> (§</w:t>
        </w:r>
      </w:ins>
      <w:ins w:id="1402" w:author="Laurence Golding" w:date="2019-03-27T15:16:00Z">
        <w:r w:rsidR="000C422E">
          <w:fldChar w:fldCharType="begin"/>
        </w:r>
        <w:r w:rsidR="000C422E">
          <w:instrText xml:space="preserve"> REF _Ref508894471 \r \h </w:instrText>
        </w:r>
      </w:ins>
      <w:r w:rsidR="000C422E">
        <w:fldChar w:fldCharType="separate"/>
      </w:r>
      <w:ins w:id="1403" w:author="Laurence Golding" w:date="2019-03-27T15:16:00Z">
        <w:r w:rsidR="000C422E">
          <w:t>3.43.14</w:t>
        </w:r>
        <w:r w:rsidR="000C422E">
          <w:fldChar w:fldCharType="end"/>
        </w:r>
      </w:ins>
      <w:ins w:id="1404" w:author="Laurence Golding" w:date="2019-03-27T15:15:00Z">
        <w:r w:rsidR="000C422E">
          <w:t>)</w:t>
        </w:r>
      </w:ins>
      <w:ins w:id="1405" w:author="Laurence Golding" w:date="2019-03-27T15:14:00Z">
        <w:r w:rsidR="000C422E">
          <w:t>.</w:t>
        </w:r>
      </w:ins>
      <w:ins w:id="1406" w:author="Laurence Golding" w:date="2019-03-27T15:20:00Z">
        <w:r w:rsidR="000C422E">
          <w:t xml:space="preserve"> </w:t>
        </w:r>
      </w:ins>
      <w:ins w:id="1407" w:author="Laurence Golding" w:date="2019-03-27T15:21:00Z">
        <w:r w:rsidR="000C422E">
          <w:t xml:space="preserve">Each </w:t>
        </w:r>
      </w:ins>
      <w:ins w:id="1408" w:author="Laurence Golding" w:date="2019-03-27T15:49:00Z">
        <w:r w:rsidR="007F4810">
          <w:t>elemen</w:t>
        </w:r>
      </w:ins>
      <w:ins w:id="1409" w:author="Laurence Golding" w:date="2019-03-27T15:50:00Z">
        <w:r w:rsidR="007F4810">
          <w:t>t of</w:t>
        </w:r>
      </w:ins>
      <w:ins w:id="1410" w:author="Laurence Golding" w:date="2019-03-27T15:41:00Z">
        <w:r>
          <w:t xml:space="preserve"> the</w:t>
        </w:r>
      </w:ins>
      <w:ins w:id="1411" w:author="Laurence Golding" w:date="2019-03-27T15:21:00Z">
        <w:r w:rsidR="000C422E">
          <w:t xml:space="preserve"> </w:t>
        </w:r>
        <w:r w:rsidR="000C422E" w:rsidRPr="00E4379B">
          <w:rPr>
            <w:rStyle w:val="CODEtemp"/>
          </w:rPr>
          <w:t>rules</w:t>
        </w:r>
      </w:ins>
      <w:ins w:id="1412" w:author="Laurence Golding" w:date="2019-03-27T15:41:00Z">
        <w:r>
          <w:t xml:space="preserve"> array</w:t>
        </w:r>
      </w:ins>
      <w:ins w:id="1413" w:author="Laurence Golding" w:date="2019-03-27T15:21:00Z">
        <w:r w:rsidR="000C422E">
          <w:t xml:space="preserve"> </w:t>
        </w:r>
        <w:r w:rsidR="000C422E" w:rsidRPr="00213743">
          <w:rPr>
            <w:b/>
          </w:rPr>
          <w:t>SHALL</w:t>
        </w:r>
        <w:r w:rsidR="000C422E">
          <w:t xml:space="preserve"> correspond to a rule defined by the </w:t>
        </w:r>
      </w:ins>
      <w:ins w:id="1414" w:author="Laurence Golding" w:date="2019-03-27T15:31:00Z">
        <w:r>
          <w:t>associated component</w:t>
        </w:r>
      </w:ins>
      <w:ins w:id="1415" w:author="Laurence Golding" w:date="2019-03-27T15:22:00Z">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ins>
      <w:ins w:id="1416" w:author="Laurence Golding" w:date="2019-03-27T15:41:00Z">
        <w:r>
          <w:t>any</w:t>
        </w:r>
      </w:ins>
      <w:ins w:id="1417" w:author="Laurence Golding" w:date="2019-03-27T15:22:00Z">
        <w:r w:rsidR="000C422E">
          <w:t xml:space="preserve"> or all o</w:t>
        </w:r>
      </w:ins>
      <w:ins w:id="1418" w:author="Laurence Golding" w:date="2019-03-27T15:23:00Z">
        <w:r w:rsidR="000C422E">
          <w:t>f the rules</w:t>
        </w:r>
      </w:ins>
      <w:ins w:id="1419" w:author="Laurence Golding" w:date="2019-03-27T15:28:00Z">
        <w:r>
          <w:t xml:space="preserve"> defined by the associate</w:t>
        </w:r>
      </w:ins>
      <w:ins w:id="1420" w:author="Laurence Golding" w:date="2019-03-27T15:29:00Z">
        <w:r>
          <w:t>d component.</w:t>
        </w:r>
      </w:ins>
    </w:p>
    <w:p w14:paraId="6042F406" w14:textId="11B12321" w:rsidR="000C422E" w:rsidRDefault="000C422E" w:rsidP="000C422E">
      <w:pPr>
        <w:rPr>
          <w:ins w:id="1421" w:author="Laurence Golding" w:date="2019-03-27T15:20:00Z"/>
        </w:rPr>
      </w:pPr>
      <w:ins w:id="1422" w:author="Laurence Golding" w:date="2019-03-27T15:18:00Z">
        <w:r>
          <w:t xml:space="preserve">Policies </w:t>
        </w:r>
      </w:ins>
      <w:ins w:id="1423" w:author="Laurence Golding" w:date="2019-03-27T15:44:00Z">
        <w:r w:rsidR="00213743" w:rsidRPr="00E4379B">
          <w:rPr>
            <w:b/>
          </w:rPr>
          <w:t>SHALL</w:t>
        </w:r>
        <w:r w:rsidR="00213743">
          <w:t xml:space="preserve"> be</w:t>
        </w:r>
      </w:ins>
      <w:ins w:id="1424" w:author="Laurence Golding" w:date="2019-03-27T15:18:00Z">
        <w:r>
          <w:t xml:space="preserve"> stored in</w:t>
        </w:r>
      </w:ins>
      <w:ins w:id="1425" w:author="Laurence Golding" w:date="2019-03-27T15:20:00Z">
        <w:r>
          <w:t xml:space="preserve"> the</w:t>
        </w:r>
      </w:ins>
      <w:ins w:id="1426" w:author="Laurence Golding" w:date="2019-03-27T15:18:00Z">
        <w:r>
          <w:t xml:space="preserve"> </w:t>
        </w:r>
        <w:r w:rsidRPr="000C422E">
          <w:rPr>
            <w:rStyle w:val="CODEtemp"/>
          </w:rPr>
          <w:t>run.policies</w:t>
        </w:r>
        <w:r>
          <w:t xml:space="preserve"> </w:t>
        </w:r>
      </w:ins>
      <w:ins w:id="1427" w:author="Laurence Golding" w:date="2019-03-27T15:20:00Z">
        <w:r>
          <w:t xml:space="preserve">array </w:t>
        </w:r>
      </w:ins>
      <w:ins w:id="1428" w:author="Laurence Golding" w:date="2019-03-27T15:18:00Z">
        <w:r>
          <w:t>(§</w:t>
        </w:r>
      </w:ins>
      <w:ins w:id="1429" w:author="Laurence Golding" w:date="2019-03-27T15:19:00Z">
        <w:r>
          <w:fldChar w:fldCharType="begin"/>
        </w:r>
        <w:r>
          <w:instrText xml:space="preserve"> REF _Ref4509533 \r \h </w:instrText>
        </w:r>
      </w:ins>
      <w:r>
        <w:fldChar w:fldCharType="separate"/>
      </w:r>
      <w:ins w:id="1430" w:author="Laurence Golding" w:date="2019-03-27T15:19:00Z">
        <w:r>
          <w:t>3.14.10</w:t>
        </w:r>
        <w:r>
          <w:fldChar w:fldCharType="end"/>
        </w:r>
      </w:ins>
      <w:ins w:id="1431" w:author="Laurence Golding" w:date="2019-03-27T15:18:00Z">
        <w:r>
          <w:t>).</w:t>
        </w:r>
      </w:ins>
    </w:p>
    <w:p w14:paraId="1322BD32" w14:textId="74EFE649" w:rsidR="000C422E" w:rsidRDefault="00213743" w:rsidP="000C422E">
      <w:pPr>
        <w:rPr>
          <w:ins w:id="1432" w:author="Laurence Golding" w:date="2019-03-27T15:36:00Z"/>
        </w:rPr>
      </w:pPr>
      <w:ins w:id="1433" w:author="Laurence Golding" w:date="2019-03-27T15:37:00Z">
        <w:r>
          <w:t>A</w:t>
        </w:r>
      </w:ins>
      <w:ins w:id="1434" w:author="Laurence Golding" w:date="2019-03-27T15:32:00Z">
        <w:r>
          <w:t xml:space="preserve"> SARIF consumer </w:t>
        </w:r>
        <w:r w:rsidRPr="00213743">
          <w:rPr>
            <w:b/>
          </w:rPr>
          <w:t>MAY</w:t>
        </w:r>
        <w:r>
          <w:t xml:space="preserve"> offer the user the option of treating results according to the associated component’s </w:t>
        </w:r>
      </w:ins>
      <w:ins w:id="1435" w:author="Laurence Golding" w:date="2019-03-27T15:33:00Z">
        <w:r>
          <w:t xml:space="preserve">default rule configuration (possibly modified by command line options stored in </w:t>
        </w:r>
        <w:r w:rsidRPr="00213743">
          <w:rPr>
            <w:rStyle w:val="CODEtemp"/>
          </w:rPr>
          <w:t>theInvocation.</w:t>
        </w:r>
      </w:ins>
      <w:ins w:id="1436" w:author="Laurence Golding" w:date="2019-03-27T15:38:00Z">
        <w:r>
          <w:rPr>
            <w:rStyle w:val="CODEtemp"/>
          </w:rPr>
          <w:t>ruleC</w:t>
        </w:r>
      </w:ins>
      <w:ins w:id="1437" w:author="Laurence Golding" w:date="2019-03-27T15:33:00Z">
        <w:r w:rsidRPr="00213743">
          <w:rPr>
            <w:rStyle w:val="CODEtemp"/>
          </w:rPr>
          <w:t>onfigurationOverrides</w:t>
        </w:r>
      </w:ins>
      <w:ins w:id="1438" w:author="Laurence Golding" w:date="2019-03-27T15:35:00Z">
        <w:r>
          <w:t xml:space="preserve"> (</w:t>
        </w:r>
      </w:ins>
      <w:ins w:id="1439" w:author="Laurence Golding" w:date="2019-03-27T15:38:00Z">
        <w:r>
          <w:t>§</w:t>
        </w:r>
        <w:r>
          <w:fldChar w:fldCharType="begin"/>
        </w:r>
        <w:r>
          <w:instrText xml:space="preserve"> REF _Ref3976263 \r \h </w:instrText>
        </w:r>
      </w:ins>
      <w:r>
        <w:fldChar w:fldCharType="separate"/>
      </w:r>
      <w:ins w:id="1440" w:author="Laurence Golding" w:date="2019-03-27T15:38:00Z">
        <w:r>
          <w:t>3.19.5</w:t>
        </w:r>
        <w:r>
          <w:fldChar w:fldCharType="end"/>
        </w:r>
      </w:ins>
      <w:ins w:id="1441" w:author="Laurence Golding" w:date="2019-03-27T15:35:00Z">
        <w:r>
          <w:t>))</w:t>
        </w:r>
      </w:ins>
      <w:ins w:id="1442" w:author="Laurence Golding" w:date="2019-03-27T15:33:00Z">
        <w:r>
          <w:t xml:space="preserve">, or according to the configuration defined by </w:t>
        </w:r>
      </w:ins>
      <w:ins w:id="1443" w:author="Laurence Golding" w:date="2019-03-27T15:45:00Z">
        <w:r>
          <w:t>a selected</w:t>
        </w:r>
      </w:ins>
      <w:ins w:id="1444" w:author="Laurence Golding" w:date="2019-03-27T15:33:00Z">
        <w:r>
          <w:t xml:space="preserve"> </w:t>
        </w:r>
      </w:ins>
      <w:ins w:id="1445" w:author="Laurence Golding" w:date="2019-03-27T15:38:00Z">
        <w:r>
          <w:t>element of</w:t>
        </w:r>
      </w:ins>
      <w:ins w:id="1446" w:author="Laurence Golding" w:date="2019-03-27T15:33:00Z">
        <w:r>
          <w:t xml:space="preserve"> </w:t>
        </w:r>
        <w:r w:rsidRPr="00213743">
          <w:rPr>
            <w:rStyle w:val="CODEtemp"/>
          </w:rPr>
          <w:t>run.policies</w:t>
        </w:r>
        <w:r>
          <w:t>.</w:t>
        </w:r>
      </w:ins>
      <w:ins w:id="1447" w:author="Laurence Golding" w:date="2019-03-27T15:34:00Z">
        <w:r>
          <w:t xml:space="preserve"> </w:t>
        </w:r>
      </w:ins>
      <w:ins w:id="1448" w:author="Laurence Golding" w:date="2019-03-27T15:39:00Z">
        <w:r>
          <w:t>If the user selects a policy, then f</w:t>
        </w:r>
      </w:ins>
      <w:ins w:id="1449" w:author="Laurence Golding" w:date="2019-03-27T15:34:00Z">
        <w:r>
          <w:t xml:space="preserve">or any result that violates a rule </w:t>
        </w:r>
      </w:ins>
      <w:ins w:id="1450" w:author="Laurence Golding" w:date="2019-03-27T15:45:00Z">
        <w:r>
          <w:t>covered</w:t>
        </w:r>
      </w:ins>
      <w:ins w:id="1451" w:author="Laurence Golding" w:date="2019-03-27T15:34:00Z">
        <w:r>
          <w:t xml:space="preserve"> by th</w:t>
        </w:r>
      </w:ins>
      <w:ins w:id="1452" w:author="Laurence Golding" w:date="2019-03-27T15:39:00Z">
        <w:r>
          <w:t>at policy</w:t>
        </w:r>
      </w:ins>
      <w:ins w:id="1453" w:author="Laurence Golding" w:date="2019-03-27T15:34:00Z">
        <w:r>
          <w:t xml:space="preserve">, the SARIF consumer </w:t>
        </w:r>
        <w:r w:rsidRPr="00213743">
          <w:rPr>
            <w:b/>
          </w:rPr>
          <w:t>SHALL</w:t>
        </w:r>
        <w:r>
          <w:t xml:space="preserve"> treat the result according to the policy, regardless of </w:t>
        </w:r>
      </w:ins>
      <w:ins w:id="1454" w:author="Laurence Golding" w:date="2019-03-27T15:35:00Z">
        <w:r>
          <w:t xml:space="preserve">the associated component’s default configuration, </w:t>
        </w:r>
      </w:ins>
      <w:ins w:id="1455" w:author="Laurence Golding" w:date="2019-03-27T15:36:00Z">
        <w:r>
          <w:t xml:space="preserve">regardless of </w:t>
        </w:r>
      </w:ins>
      <w:ins w:id="1456" w:author="Laurence Golding" w:date="2019-03-27T15:35:00Z">
        <w:r>
          <w:t>any configuration overrides,</w:t>
        </w:r>
      </w:ins>
      <w:ins w:id="1457" w:author="Laurence Golding" w:date="2019-03-27T15:36:00Z">
        <w:r>
          <w:t xml:space="preserve"> and regardless of whether the </w:t>
        </w:r>
        <w:r w:rsidRPr="00213743">
          <w:rPr>
            <w:rStyle w:val="CODEtemp"/>
          </w:rPr>
          <w:t>result</w:t>
        </w:r>
        <w:r>
          <w:t xml:space="preserve"> object </w:t>
        </w:r>
      </w:ins>
      <w:ins w:id="1458" w:author="Laurence Golding" w:date="2019-03-27T15:39:00Z">
        <w:r>
          <w:t>(§</w:t>
        </w:r>
      </w:ins>
      <w:ins w:id="1459" w:author="Laurence Golding" w:date="2019-03-27T15:40:00Z">
        <w:r>
          <w:fldChar w:fldCharType="begin"/>
        </w:r>
        <w:r>
          <w:instrText xml:space="preserve"> REF _Ref493350984 \r \h </w:instrText>
        </w:r>
      </w:ins>
      <w:r>
        <w:fldChar w:fldCharType="separate"/>
      </w:r>
      <w:ins w:id="1460" w:author="Laurence Golding" w:date="2019-03-27T15:40:00Z">
        <w:r>
          <w:t>3.25</w:t>
        </w:r>
        <w:r>
          <w:fldChar w:fldCharType="end"/>
        </w:r>
      </w:ins>
      <w:ins w:id="1461" w:author="Laurence Golding" w:date="2019-03-27T15:39:00Z">
        <w:r>
          <w:t xml:space="preserve">) </w:t>
        </w:r>
      </w:ins>
      <w:ins w:id="1462" w:author="Laurence Golding" w:date="2019-03-27T15:36:00Z">
        <w:r>
          <w:t xml:space="preserve">itself specifies a configuration property such as </w:t>
        </w:r>
        <w:r w:rsidRPr="00213743">
          <w:rPr>
            <w:rStyle w:val="CODEtemp"/>
          </w:rPr>
          <w:t>level</w:t>
        </w:r>
        <w:r>
          <w:t xml:space="preserve"> (§</w:t>
        </w:r>
      </w:ins>
      <w:ins w:id="1463" w:author="Laurence Golding" w:date="2019-03-27T15:39:00Z">
        <w:r>
          <w:fldChar w:fldCharType="begin"/>
        </w:r>
        <w:r>
          <w:instrText xml:space="preserve"> REF _Ref493511208 \r \h </w:instrText>
        </w:r>
      </w:ins>
      <w:r>
        <w:fldChar w:fldCharType="separate"/>
      </w:r>
      <w:ins w:id="1464" w:author="Laurence Golding" w:date="2019-03-27T15:39:00Z">
        <w:r>
          <w:t>3.25.9</w:t>
        </w:r>
        <w:r>
          <w:fldChar w:fldCharType="end"/>
        </w:r>
      </w:ins>
      <w:ins w:id="1465" w:author="Laurence Golding" w:date="2019-03-27T15:36:00Z">
        <w:r>
          <w:t>).</w:t>
        </w:r>
      </w:ins>
    </w:p>
    <w:p w14:paraId="25201495" w14:textId="424C81DE" w:rsidR="00213743" w:rsidRDefault="00213743" w:rsidP="00213743">
      <w:pPr>
        <w:pStyle w:val="Note"/>
        <w:rPr>
          <w:ins w:id="1466" w:author="Laurence Golding" w:date="2019-03-27T15:55:00Z"/>
        </w:rPr>
      </w:pPr>
      <w:ins w:id="1467" w:author="Laurence Golding" w:date="2019-03-27T15:36:00Z">
        <w:r>
          <w:t>NOTE: The rationale is that when a user asks to see how a policy views a set of re</w:t>
        </w:r>
      </w:ins>
      <w:ins w:id="1468" w:author="Laurence Golding" w:date="2019-03-27T15:37:00Z">
        <w:r>
          <w:t>sults, they want to see exactly what the policy has to say, regardless of any configuration options that might have been selected when the log was created.</w:t>
        </w:r>
      </w:ins>
    </w:p>
    <w:p w14:paraId="18D41C6B" w14:textId="506DEC16" w:rsidR="000375DC" w:rsidRPr="009B381A" w:rsidRDefault="000375DC" w:rsidP="000375DC">
      <w:pPr>
        <w:pStyle w:val="Note"/>
        <w:rPr>
          <w:ins w:id="1469" w:author="Laurence Golding" w:date="2019-03-27T15:55:00Z"/>
        </w:rPr>
      </w:pPr>
      <w:bookmarkStart w:id="1470" w:name="_Hlk4517246"/>
      <w:ins w:id="1471" w:author="Laurence Golding" w:date="2019-03-27T15:55:00Z">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ins>
    </w:p>
    <w:p w14:paraId="1C52E25B" w14:textId="77777777" w:rsidR="000375DC" w:rsidRDefault="000375DC" w:rsidP="000375DC">
      <w:pPr>
        <w:pStyle w:val="Code"/>
        <w:rPr>
          <w:ins w:id="1472" w:author="Laurence Golding" w:date="2019-03-27T15:55:00Z"/>
        </w:rPr>
      </w:pPr>
      <w:ins w:id="1473" w:author="Laurence Golding" w:date="2019-03-27T15:55:00Z">
        <w:r>
          <w:t>{                                  # A run object.</w:t>
        </w:r>
      </w:ins>
    </w:p>
    <w:p w14:paraId="32C27A5A" w14:textId="77777777" w:rsidR="000375DC" w:rsidRDefault="000375DC" w:rsidP="000375DC">
      <w:pPr>
        <w:pStyle w:val="Code"/>
        <w:rPr>
          <w:ins w:id="1474" w:author="Laurence Golding" w:date="2019-03-27T15:55:00Z"/>
        </w:rPr>
      </w:pPr>
      <w:ins w:id="1475" w:author="Laurence Golding" w:date="2019-03-27T15:55:00Z">
        <w:r>
          <w:t xml:space="preserve">  "tool": {                        # See </w:t>
        </w:r>
        <w:r w:rsidRPr="003B5868">
          <w:t>§</w:t>
        </w:r>
        <w:r>
          <w:fldChar w:fldCharType="begin"/>
        </w:r>
        <w:r>
          <w:instrText xml:space="preserve"> REF _Ref493350956 \r \h </w:instrText>
        </w:r>
      </w:ins>
      <w:ins w:id="1476" w:author="Laurence Golding" w:date="2019-03-27T15:55:00Z">
        <w:r>
          <w:fldChar w:fldCharType="separate"/>
        </w:r>
        <w:r>
          <w:t>3.14.6</w:t>
        </w:r>
        <w:r>
          <w:fldChar w:fldCharType="end"/>
        </w:r>
        <w:r>
          <w:t>.</w:t>
        </w:r>
      </w:ins>
    </w:p>
    <w:p w14:paraId="69DC987F" w14:textId="77777777" w:rsidR="000375DC" w:rsidRDefault="000375DC" w:rsidP="000375DC">
      <w:pPr>
        <w:pStyle w:val="Code"/>
        <w:rPr>
          <w:ins w:id="1477" w:author="Laurence Golding" w:date="2019-03-27T15:55:00Z"/>
        </w:rPr>
      </w:pPr>
      <w:ins w:id="1478" w:author="Laurence Golding" w:date="2019-03-27T15:55:00Z">
        <w:r>
          <w:t xml:space="preserve">    "driver": {                    # See </w:t>
        </w:r>
        <w:r w:rsidRPr="003B5868">
          <w:t>§</w:t>
        </w:r>
        <w:r>
          <w:fldChar w:fldCharType="begin"/>
        </w:r>
        <w:r>
          <w:instrText xml:space="preserve"> REF _Ref3663219 \r \h </w:instrText>
        </w:r>
      </w:ins>
      <w:ins w:id="1479" w:author="Laurence Golding" w:date="2019-03-27T15:55:00Z">
        <w:r>
          <w:fldChar w:fldCharType="separate"/>
        </w:r>
        <w:r>
          <w:t>3.17.2</w:t>
        </w:r>
        <w:r>
          <w:fldChar w:fldCharType="end"/>
        </w:r>
        <w:r>
          <w:t>.</w:t>
        </w:r>
      </w:ins>
    </w:p>
    <w:p w14:paraId="4ED33D1E" w14:textId="77777777" w:rsidR="000375DC" w:rsidRDefault="000375DC" w:rsidP="000375DC">
      <w:pPr>
        <w:pStyle w:val="Code"/>
        <w:rPr>
          <w:ins w:id="1480" w:author="Laurence Golding" w:date="2019-03-27T15:55:00Z"/>
        </w:rPr>
      </w:pPr>
      <w:ins w:id="1481" w:author="Laurence Golding" w:date="2019-03-27T15:55:00Z">
        <w:r>
          <w:t xml:space="preserve">      "name": "CodeScanner",</w:t>
        </w:r>
      </w:ins>
    </w:p>
    <w:p w14:paraId="18DC80D7" w14:textId="77777777" w:rsidR="000375DC" w:rsidRDefault="000375DC" w:rsidP="000375DC">
      <w:pPr>
        <w:pStyle w:val="Code"/>
        <w:rPr>
          <w:ins w:id="1482" w:author="Laurence Golding" w:date="2019-03-27T15:55:00Z"/>
        </w:rPr>
      </w:pPr>
      <w:ins w:id="1483" w:author="Laurence Golding" w:date="2019-03-27T15:55:00Z">
        <w:r>
          <w:t xml:space="preserve">      "rules": [                   # See </w:t>
        </w:r>
        <w:r w:rsidRPr="003B5868">
          <w:t>§</w:t>
        </w:r>
        <w:r>
          <w:fldChar w:fldCharType="begin"/>
        </w:r>
        <w:r>
          <w:instrText xml:space="preserve"> REF _Ref3899090 \r \h </w:instrText>
        </w:r>
      </w:ins>
      <w:ins w:id="1484" w:author="Laurence Golding" w:date="2019-03-27T15:55:00Z">
        <w:r>
          <w:fldChar w:fldCharType="separate"/>
        </w:r>
        <w:r>
          <w:t>3.18.18</w:t>
        </w:r>
        <w:r>
          <w:fldChar w:fldCharType="end"/>
        </w:r>
        <w:r>
          <w:t>.</w:t>
        </w:r>
      </w:ins>
    </w:p>
    <w:p w14:paraId="5E4782E2" w14:textId="77777777" w:rsidR="000375DC" w:rsidRDefault="000375DC" w:rsidP="000375DC">
      <w:pPr>
        <w:pStyle w:val="Code"/>
        <w:rPr>
          <w:ins w:id="1485" w:author="Laurence Golding" w:date="2019-03-27T15:55:00Z"/>
        </w:rPr>
      </w:pPr>
      <w:ins w:id="1486" w:author="Laurence Golding" w:date="2019-03-27T15:55:00Z">
        <w:r>
          <w:t xml:space="preserve">        {                          # A reportingDescriptor object (</w:t>
        </w:r>
        <w:r w:rsidRPr="003B5868">
          <w:t>§</w:t>
        </w:r>
        <w:r>
          <w:fldChar w:fldCharType="begin"/>
        </w:r>
        <w:r>
          <w:instrText xml:space="preserve"> REF _Ref493407996 \r \h </w:instrText>
        </w:r>
      </w:ins>
      <w:ins w:id="1487" w:author="Laurence Golding" w:date="2019-03-27T15:55:00Z">
        <w:r>
          <w:fldChar w:fldCharType="separate"/>
        </w:r>
        <w:r>
          <w:t>3.43</w:t>
        </w:r>
        <w:r>
          <w:fldChar w:fldCharType="end"/>
        </w:r>
        <w:r>
          <w:t>).</w:t>
        </w:r>
      </w:ins>
    </w:p>
    <w:p w14:paraId="7874FC94" w14:textId="77777777" w:rsidR="000375DC" w:rsidRDefault="000375DC" w:rsidP="000375DC">
      <w:pPr>
        <w:pStyle w:val="Code"/>
        <w:rPr>
          <w:ins w:id="1488" w:author="Laurence Golding" w:date="2019-03-27T15:55:00Z"/>
        </w:rPr>
      </w:pPr>
      <w:ins w:id="1489" w:author="Laurence Golding" w:date="2019-03-27T15:55:00Z">
        <w:r>
          <w:t xml:space="preserve">          "id": "CA2101",</w:t>
        </w:r>
      </w:ins>
    </w:p>
    <w:p w14:paraId="3B0AA9DC" w14:textId="77777777" w:rsidR="000375DC" w:rsidRDefault="000375DC" w:rsidP="000375DC">
      <w:pPr>
        <w:pStyle w:val="Code"/>
        <w:rPr>
          <w:ins w:id="1490" w:author="Laurence Golding" w:date="2019-03-27T15:55:00Z"/>
        </w:rPr>
      </w:pPr>
      <w:ins w:id="1491" w:author="Laurence Golding" w:date="2019-03-27T15:55:00Z">
        <w:r>
          <w:t xml:space="preserve">          "defaultConfiguration" { # See </w:t>
        </w:r>
        <w:r w:rsidRPr="003B5868">
          <w:t>§</w:t>
        </w:r>
        <w:r>
          <w:fldChar w:fldCharType="begin"/>
        </w:r>
        <w:r>
          <w:instrText xml:space="preserve"> REF _Ref508894471 \r \h </w:instrText>
        </w:r>
      </w:ins>
      <w:ins w:id="1492" w:author="Laurence Golding" w:date="2019-03-27T15:55:00Z">
        <w:r>
          <w:fldChar w:fldCharType="separate"/>
        </w:r>
        <w:r>
          <w:t>3.43.14</w:t>
        </w:r>
        <w:r>
          <w:fldChar w:fldCharType="end"/>
        </w:r>
        <w:r>
          <w:t>.</w:t>
        </w:r>
      </w:ins>
    </w:p>
    <w:p w14:paraId="23232C93" w14:textId="77777777" w:rsidR="000375DC" w:rsidRDefault="000375DC" w:rsidP="000375DC">
      <w:pPr>
        <w:pStyle w:val="Code"/>
        <w:rPr>
          <w:ins w:id="1493" w:author="Laurence Golding" w:date="2019-03-27T15:55:00Z"/>
        </w:rPr>
      </w:pPr>
      <w:ins w:id="1494" w:author="Laurence Golding" w:date="2019-03-27T15:55:00Z">
        <w:r>
          <w:t xml:space="preserve">            "level": "warning"</w:t>
        </w:r>
      </w:ins>
    </w:p>
    <w:p w14:paraId="1771BA1A" w14:textId="77777777" w:rsidR="000375DC" w:rsidRDefault="000375DC" w:rsidP="000375DC">
      <w:pPr>
        <w:pStyle w:val="Code"/>
        <w:rPr>
          <w:ins w:id="1495" w:author="Laurence Golding" w:date="2019-03-27T15:55:00Z"/>
        </w:rPr>
      </w:pPr>
      <w:ins w:id="1496" w:author="Laurence Golding" w:date="2019-03-27T15:55:00Z">
        <w:r>
          <w:t xml:space="preserve">          }</w:t>
        </w:r>
      </w:ins>
    </w:p>
    <w:p w14:paraId="00FD41DA" w14:textId="77777777" w:rsidR="000375DC" w:rsidRDefault="000375DC" w:rsidP="000375DC">
      <w:pPr>
        <w:pStyle w:val="Code"/>
        <w:rPr>
          <w:ins w:id="1497" w:author="Laurence Golding" w:date="2019-03-27T15:55:00Z"/>
        </w:rPr>
      </w:pPr>
      <w:ins w:id="1498" w:author="Laurence Golding" w:date="2019-03-27T15:55:00Z">
        <w:r>
          <w:t xml:space="preserve">        }</w:t>
        </w:r>
      </w:ins>
    </w:p>
    <w:p w14:paraId="0ED409D6" w14:textId="77777777" w:rsidR="000375DC" w:rsidRDefault="000375DC" w:rsidP="000375DC">
      <w:pPr>
        <w:pStyle w:val="Code"/>
        <w:rPr>
          <w:ins w:id="1499" w:author="Laurence Golding" w:date="2019-03-27T15:55:00Z"/>
        </w:rPr>
      </w:pPr>
      <w:ins w:id="1500" w:author="Laurence Golding" w:date="2019-03-27T15:55:00Z">
        <w:r>
          <w:t xml:space="preserve">      ]</w:t>
        </w:r>
      </w:ins>
    </w:p>
    <w:p w14:paraId="778A0EB6" w14:textId="77777777" w:rsidR="000375DC" w:rsidRDefault="000375DC" w:rsidP="000375DC">
      <w:pPr>
        <w:pStyle w:val="Code"/>
        <w:rPr>
          <w:ins w:id="1501" w:author="Laurence Golding" w:date="2019-03-27T15:55:00Z"/>
        </w:rPr>
      </w:pPr>
      <w:ins w:id="1502" w:author="Laurence Golding" w:date="2019-03-27T15:55:00Z">
        <w:r>
          <w:t xml:space="preserve">    }</w:t>
        </w:r>
      </w:ins>
    </w:p>
    <w:p w14:paraId="06635BC3" w14:textId="77777777" w:rsidR="000375DC" w:rsidRDefault="000375DC" w:rsidP="000375DC">
      <w:pPr>
        <w:pStyle w:val="Code"/>
        <w:rPr>
          <w:ins w:id="1503" w:author="Laurence Golding" w:date="2019-03-27T15:55:00Z"/>
        </w:rPr>
      </w:pPr>
      <w:ins w:id="1504" w:author="Laurence Golding" w:date="2019-03-27T15:55:00Z">
        <w:r>
          <w:t xml:space="preserve">  },</w:t>
        </w:r>
      </w:ins>
    </w:p>
    <w:p w14:paraId="2CC3F878" w14:textId="77777777" w:rsidR="000375DC" w:rsidRDefault="000375DC" w:rsidP="000375DC">
      <w:pPr>
        <w:pStyle w:val="Code"/>
        <w:rPr>
          <w:ins w:id="1505" w:author="Laurence Golding" w:date="2019-03-27T15:55:00Z"/>
        </w:rPr>
      </w:pPr>
      <w:ins w:id="1506" w:author="Laurence Golding" w:date="2019-03-27T15:55:00Z">
        <w:r>
          <w:t xml:space="preserve">  "policies": [</w:t>
        </w:r>
      </w:ins>
    </w:p>
    <w:p w14:paraId="751FE902" w14:textId="77777777" w:rsidR="000375DC" w:rsidRDefault="000375DC" w:rsidP="000375DC">
      <w:pPr>
        <w:pStyle w:val="Code"/>
        <w:rPr>
          <w:ins w:id="1507" w:author="Laurence Golding" w:date="2019-03-27T15:55:00Z"/>
        </w:rPr>
      </w:pPr>
      <w:ins w:id="1508" w:author="Laurence Golding" w:date="2019-03-27T15:55:00Z">
        <w:r>
          <w:t xml:space="preserve">    {                              # A toolComponent object (</w:t>
        </w:r>
        <w:r w:rsidRPr="003B5868">
          <w:t>§</w:t>
        </w:r>
        <w:r>
          <w:fldChar w:fldCharType="begin"/>
        </w:r>
        <w:r>
          <w:instrText xml:space="preserve"> REF _Ref3663078 \r \h </w:instrText>
        </w:r>
      </w:ins>
      <w:ins w:id="1509" w:author="Laurence Golding" w:date="2019-03-27T15:55:00Z">
        <w:r>
          <w:fldChar w:fldCharType="separate"/>
        </w:r>
        <w:r>
          <w:t>3.18</w:t>
        </w:r>
        <w:r>
          <w:fldChar w:fldCharType="end"/>
        </w:r>
        <w:r>
          <w:t>).</w:t>
        </w:r>
      </w:ins>
    </w:p>
    <w:p w14:paraId="643AF4A0" w14:textId="77777777" w:rsidR="000375DC" w:rsidRDefault="000375DC" w:rsidP="000375DC">
      <w:pPr>
        <w:pStyle w:val="Code"/>
        <w:rPr>
          <w:ins w:id="1510" w:author="Laurence Golding" w:date="2019-03-27T15:55:00Z"/>
        </w:rPr>
      </w:pPr>
      <w:ins w:id="1511" w:author="Laurence Golding" w:date="2019-03-27T15:55:00Z">
        <w:r>
          <w:t xml:space="preserve">      "name": "Example Corp. Security Policy",</w:t>
        </w:r>
      </w:ins>
    </w:p>
    <w:p w14:paraId="44C7848D" w14:textId="77777777" w:rsidR="000375DC" w:rsidRDefault="000375DC" w:rsidP="000375DC">
      <w:pPr>
        <w:pStyle w:val="Code"/>
        <w:rPr>
          <w:ins w:id="1512" w:author="Laurence Golding" w:date="2019-03-27T15:55:00Z"/>
        </w:rPr>
      </w:pPr>
      <w:ins w:id="1513" w:author="Laurence Golding" w:date="2019-03-27T15:55:00Z">
        <w:r>
          <w:t xml:space="preserve">      "semanticVersion": "7.0",</w:t>
        </w:r>
      </w:ins>
    </w:p>
    <w:p w14:paraId="3534FAAD" w14:textId="77777777" w:rsidR="000375DC" w:rsidRDefault="000375DC" w:rsidP="000375DC">
      <w:pPr>
        <w:pStyle w:val="Code"/>
        <w:rPr>
          <w:ins w:id="1514" w:author="Laurence Golding" w:date="2019-03-27T15:55:00Z"/>
        </w:rPr>
      </w:pPr>
      <w:ins w:id="1515" w:author="Laurence Golding" w:date="2019-03-27T15:55:00Z">
        <w:r>
          <w:t xml:space="preserve">      "rules": [</w:t>
        </w:r>
      </w:ins>
    </w:p>
    <w:p w14:paraId="4C819670" w14:textId="77777777" w:rsidR="000375DC" w:rsidRDefault="000375DC" w:rsidP="000375DC">
      <w:pPr>
        <w:pStyle w:val="Code"/>
        <w:rPr>
          <w:ins w:id="1516" w:author="Laurence Golding" w:date="2019-03-27T15:55:00Z"/>
        </w:rPr>
      </w:pPr>
      <w:ins w:id="1517" w:author="Laurence Golding" w:date="2019-03-27T15:55:00Z">
        <w:r>
          <w:t xml:space="preserve">        {</w:t>
        </w:r>
      </w:ins>
    </w:p>
    <w:p w14:paraId="22752D7E" w14:textId="77777777" w:rsidR="000375DC" w:rsidRDefault="000375DC" w:rsidP="000375DC">
      <w:pPr>
        <w:pStyle w:val="Code"/>
        <w:rPr>
          <w:ins w:id="1518" w:author="Laurence Golding" w:date="2019-03-27T15:55:00Z"/>
        </w:rPr>
      </w:pPr>
      <w:ins w:id="1519" w:author="Laurence Golding" w:date="2019-03-27T15:55:00Z">
        <w:r>
          <w:t xml:space="preserve">          "id": "CA2101",</w:t>
        </w:r>
      </w:ins>
    </w:p>
    <w:p w14:paraId="045EF658" w14:textId="77777777" w:rsidR="000375DC" w:rsidRDefault="000375DC" w:rsidP="000375DC">
      <w:pPr>
        <w:pStyle w:val="Code"/>
        <w:rPr>
          <w:ins w:id="1520" w:author="Laurence Golding" w:date="2019-03-27T15:55:00Z"/>
        </w:rPr>
      </w:pPr>
      <w:ins w:id="1521" w:author="Laurence Golding" w:date="2019-03-27T15:55:00Z">
        <w:r>
          <w:t xml:space="preserve">          "defaultConfiguration" {</w:t>
        </w:r>
      </w:ins>
    </w:p>
    <w:p w14:paraId="4A1D50F4" w14:textId="77777777" w:rsidR="000375DC" w:rsidRDefault="000375DC" w:rsidP="000375DC">
      <w:pPr>
        <w:pStyle w:val="Code"/>
        <w:rPr>
          <w:ins w:id="1522" w:author="Laurence Golding" w:date="2019-03-27T15:55:00Z"/>
        </w:rPr>
      </w:pPr>
      <w:ins w:id="1523" w:author="Laurence Golding" w:date="2019-03-27T15:55:00Z">
        <w:r>
          <w:t xml:space="preserve">            "level": "error"</w:t>
        </w:r>
      </w:ins>
    </w:p>
    <w:p w14:paraId="61B78950" w14:textId="77777777" w:rsidR="000375DC" w:rsidRDefault="000375DC" w:rsidP="000375DC">
      <w:pPr>
        <w:pStyle w:val="Code"/>
        <w:rPr>
          <w:ins w:id="1524" w:author="Laurence Golding" w:date="2019-03-27T15:55:00Z"/>
        </w:rPr>
      </w:pPr>
      <w:ins w:id="1525" w:author="Laurence Golding" w:date="2019-03-27T15:55:00Z">
        <w:r>
          <w:lastRenderedPageBreak/>
          <w:t xml:space="preserve">          }</w:t>
        </w:r>
      </w:ins>
    </w:p>
    <w:p w14:paraId="591BB8BF" w14:textId="77777777" w:rsidR="000375DC" w:rsidRDefault="000375DC" w:rsidP="000375DC">
      <w:pPr>
        <w:pStyle w:val="Code"/>
        <w:rPr>
          <w:ins w:id="1526" w:author="Laurence Golding" w:date="2019-03-27T15:55:00Z"/>
        </w:rPr>
      </w:pPr>
      <w:ins w:id="1527" w:author="Laurence Golding" w:date="2019-03-27T15:55:00Z">
        <w:r>
          <w:t xml:space="preserve">        }</w:t>
        </w:r>
      </w:ins>
    </w:p>
    <w:p w14:paraId="178B6CCD" w14:textId="77777777" w:rsidR="000375DC" w:rsidRDefault="000375DC" w:rsidP="000375DC">
      <w:pPr>
        <w:pStyle w:val="Code"/>
        <w:rPr>
          <w:ins w:id="1528" w:author="Laurence Golding" w:date="2019-03-27T15:55:00Z"/>
        </w:rPr>
      </w:pPr>
      <w:ins w:id="1529" w:author="Laurence Golding" w:date="2019-03-27T15:55:00Z">
        <w:r>
          <w:t xml:space="preserve">      ]</w:t>
        </w:r>
      </w:ins>
    </w:p>
    <w:p w14:paraId="5AD9C026" w14:textId="77777777" w:rsidR="000375DC" w:rsidRDefault="000375DC" w:rsidP="000375DC">
      <w:pPr>
        <w:pStyle w:val="Code"/>
        <w:rPr>
          <w:ins w:id="1530" w:author="Laurence Golding" w:date="2019-03-27T15:55:00Z"/>
        </w:rPr>
      </w:pPr>
      <w:ins w:id="1531" w:author="Laurence Golding" w:date="2019-03-27T15:55:00Z">
        <w:r>
          <w:t xml:space="preserve">    }</w:t>
        </w:r>
      </w:ins>
    </w:p>
    <w:p w14:paraId="6EAD5D2D" w14:textId="77777777" w:rsidR="000375DC" w:rsidRDefault="000375DC" w:rsidP="000375DC">
      <w:pPr>
        <w:pStyle w:val="Code"/>
        <w:rPr>
          <w:ins w:id="1532" w:author="Laurence Golding" w:date="2019-03-27T15:55:00Z"/>
        </w:rPr>
      </w:pPr>
      <w:ins w:id="1533" w:author="Laurence Golding" w:date="2019-03-27T15:55:00Z">
        <w:r>
          <w:t xml:space="preserve">  ]</w:t>
        </w:r>
      </w:ins>
    </w:p>
    <w:p w14:paraId="0BDC6C5B" w14:textId="77777777" w:rsidR="000375DC" w:rsidRPr="009B381A" w:rsidRDefault="000375DC" w:rsidP="000375DC">
      <w:pPr>
        <w:pStyle w:val="Code"/>
        <w:rPr>
          <w:ins w:id="1534" w:author="Laurence Golding" w:date="2019-03-27T15:55:00Z"/>
        </w:rPr>
      </w:pPr>
      <w:ins w:id="1535" w:author="Laurence Golding" w:date="2019-03-27T15:55:00Z">
        <w:r>
          <w:t>}</w:t>
        </w:r>
      </w:ins>
    </w:p>
    <w:bookmarkEnd w:id="1470"/>
    <w:p w14:paraId="0C1EE8C2" w14:textId="77777777" w:rsidR="000375DC" w:rsidRPr="00E03DEB" w:rsidRDefault="000375DC">
      <w:pPr>
        <w:pPrChange w:id="1536" w:author="Laurence Golding" w:date="2019-03-27T15:55:00Z">
          <w:pPr>
            <w:pStyle w:val="Note"/>
          </w:pPr>
        </w:pPrChange>
      </w:pPr>
    </w:p>
    <w:p w14:paraId="5BAB3D96" w14:textId="3451B36B" w:rsidR="004D6167" w:rsidRDefault="004D6167" w:rsidP="004D6167">
      <w:pPr>
        <w:pStyle w:val="Heading3"/>
      </w:pPr>
      <w:bookmarkStart w:id="1537" w:name="_Ref4090820"/>
      <w:bookmarkStart w:id="1538" w:name="_Toc4442874"/>
      <w:bookmarkEnd w:id="653"/>
      <w:r>
        <w:t>guid property</w:t>
      </w:r>
      <w:bookmarkEnd w:id="1537"/>
      <w:bookmarkEnd w:id="1538"/>
    </w:p>
    <w:p w14:paraId="3D5CEB36" w14:textId="7D8FB753"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F4528">
        <w:t>3.5.3</w:t>
      </w:r>
      <w:r>
        <w:fldChar w:fldCharType="end"/>
      </w:r>
      <w:r>
        <w:t>) that uniquely identifies the component.</w:t>
      </w:r>
    </w:p>
    <w:p w14:paraId="5284133B" w14:textId="17261183" w:rsidR="00401BB5" w:rsidRDefault="00401BB5" w:rsidP="00401BB5">
      <w:pPr>
        <w:pStyle w:val="Heading3"/>
      </w:pPr>
      <w:bookmarkStart w:id="1539" w:name="_Ref493409155"/>
      <w:bookmarkStart w:id="1540" w:name="_Toc4442875"/>
      <w:r>
        <w:t>name property</w:t>
      </w:r>
      <w:bookmarkEnd w:id="1539"/>
      <w:bookmarkEnd w:id="1540"/>
    </w:p>
    <w:p w14:paraId="2A7A8CB5" w14:textId="15746D4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ins w:id="1541" w:author="Laurence Golding" w:date="2019-03-26T19:35:00Z">
        <w:r w:rsidR="004C0325">
          <w:t xml:space="preserve">localizable </w:t>
        </w:r>
      </w:ins>
      <w:r w:rsidRPr="00F85576">
        <w:t>string</w:t>
      </w:r>
      <w:ins w:id="1542" w:author="Laurence Golding" w:date="2019-03-26T19:35:00Z">
        <w:r w:rsidR="004C0325">
          <w:t xml:space="preserve"> (</w:t>
        </w:r>
        <w:r w:rsidR="004C0325" w:rsidRPr="008867D2">
          <w:t>§</w:t>
        </w:r>
        <w:r w:rsidR="001933F0">
          <w:fldChar w:fldCharType="begin"/>
        </w:r>
        <w:r w:rsidR="001933F0">
          <w:instrText xml:space="preserve"> REF _Ref4509677 \r \h </w:instrText>
        </w:r>
      </w:ins>
      <w:r w:rsidR="001933F0">
        <w:fldChar w:fldCharType="separate"/>
      </w:r>
      <w:ins w:id="1543" w:author="Laurence Golding" w:date="2019-03-26T19:35:00Z">
        <w:r w:rsidR="001933F0">
          <w:t>3.5.2</w:t>
        </w:r>
        <w:r w:rsidR="001933F0">
          <w:fldChar w:fldCharType="end"/>
        </w:r>
        <w:r w:rsidR="004C0325">
          <w:t>)</w:t>
        </w:r>
      </w:ins>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1544" w:name="_Ref493409168"/>
      <w:bookmarkStart w:id="1545" w:name="_Toc4442876"/>
      <w:r>
        <w:t>fullName property</w:t>
      </w:r>
      <w:bookmarkEnd w:id="1544"/>
      <w:bookmarkEnd w:id="1545"/>
    </w:p>
    <w:p w14:paraId="00DFF29E" w14:textId="318DADB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ins w:id="1546" w:author="Laurence Golding" w:date="2019-03-26T19:36:00Z">
        <w:r w:rsidR="001933F0">
          <w:t xml:space="preserve">localizable </w:t>
        </w:r>
      </w:ins>
      <w:r w:rsidRPr="00F85576">
        <w:t>string</w:t>
      </w:r>
      <w:ins w:id="1547" w:author="Laurence Golding" w:date="2019-03-26T19:36:00Z">
        <w:r w:rsidR="001933F0">
          <w:t xml:space="preserve"> (</w:t>
        </w:r>
        <w:r w:rsidR="001933F0" w:rsidRPr="008867D2">
          <w:t>§</w:t>
        </w:r>
        <w:r w:rsidR="001933F0">
          <w:fldChar w:fldCharType="begin"/>
        </w:r>
        <w:r w:rsidR="001933F0">
          <w:instrText xml:space="preserve"> REF _Ref4509677 \r \h </w:instrText>
        </w:r>
      </w:ins>
      <w:r w:rsidR="001933F0">
        <w:fldChar w:fldCharType="separate"/>
      </w:r>
      <w:ins w:id="1548" w:author="Laurence Golding" w:date="2019-03-26T19:36:00Z">
        <w:r w:rsidR="001933F0">
          <w:t>3.5.2</w:t>
        </w:r>
        <w:r w:rsidR="001933F0">
          <w:fldChar w:fldCharType="end"/>
        </w:r>
        <w:r w:rsidR="001933F0">
          <w:t>)</w:t>
        </w:r>
      </w:ins>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549" w:name="_Ref493409198"/>
      <w:bookmarkStart w:id="1550" w:name="_Toc4442877"/>
      <w:r>
        <w:t>semanticVersion property</w:t>
      </w:r>
      <w:bookmarkEnd w:id="1549"/>
      <w:bookmarkEnd w:id="1550"/>
    </w:p>
    <w:p w14:paraId="143A6795" w14:textId="1C842E17"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3BFA036"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5F4528">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5F4528">
        <w:t>3.21.2</w:t>
      </w:r>
      <w:r>
        <w:fldChar w:fldCharType="end"/>
      </w:r>
      <w:r>
        <w:t>))</w:t>
      </w:r>
      <w:r w:rsidR="00590B1D" w:rsidRPr="00590B1D">
        <w:t>.</w:t>
      </w:r>
    </w:p>
    <w:p w14:paraId="0FF70363" w14:textId="5F2D1A48" w:rsidR="00401BB5" w:rsidRDefault="00401BB5" w:rsidP="00401BB5">
      <w:pPr>
        <w:pStyle w:val="Heading3"/>
      </w:pPr>
      <w:bookmarkStart w:id="1551" w:name="_Ref493409191"/>
      <w:bookmarkStart w:id="1552" w:name="_Toc4442878"/>
      <w:r>
        <w:t>version property</w:t>
      </w:r>
      <w:bookmarkEnd w:id="1551"/>
      <w:bookmarkEnd w:id="1552"/>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1553" w:name="_Ref493409205"/>
      <w:bookmarkStart w:id="1554" w:name="_Toc4442879"/>
      <w:r>
        <w:lastRenderedPageBreak/>
        <w:t xml:space="preserve">dottedQuadFileVersion </w:t>
      </w:r>
      <w:r w:rsidR="00401BB5">
        <w:t>property</w:t>
      </w:r>
      <w:bookmarkEnd w:id="1553"/>
      <w:bookmarkEnd w:id="1554"/>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1555" w:name="_Toc4442880"/>
      <w:r>
        <w:t>releaseDateUtc</w:t>
      </w:r>
      <w:bookmarkEnd w:id="1555"/>
    </w:p>
    <w:p w14:paraId="79F872F8" w14:textId="16C1567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5F4528">
        <w:t>3.9</w:t>
      </w:r>
      <w:r>
        <w:fldChar w:fldCharType="end"/>
      </w:r>
      <w:r>
        <w:t>, specifying the UTC date (and optionally, the time) of the component’s release.</w:t>
      </w:r>
    </w:p>
    <w:p w14:paraId="5BFCD59B" w14:textId="7CF6F6A0" w:rsidR="00D512EE" w:rsidRDefault="00D512EE" w:rsidP="00D512EE">
      <w:pPr>
        <w:pStyle w:val="Heading3"/>
      </w:pPr>
      <w:bookmarkStart w:id="1556" w:name="_Toc4442881"/>
      <w:r>
        <w:t>downloadUri property</w:t>
      </w:r>
      <w:bookmarkEnd w:id="1556"/>
    </w:p>
    <w:p w14:paraId="29604BF7" w14:textId="48FBC71A" w:rsidR="00D512EE" w:rsidRDefault="00D512EE" w:rsidP="00D512EE">
      <w:pPr>
        <w:rPr>
          <w:ins w:id="1557" w:author="Laurence Golding" w:date="2019-03-26T19:37:00Z"/>
        </w:rPr>
      </w:pPr>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ins w:id="1558" w:author="Laurence Golding" w:date="2019-03-26T19:36:00Z">
        <w:r w:rsidR="001933F0">
          <w:t xml:space="preserve">localizable </w:t>
        </w:r>
      </w:ins>
      <w:r>
        <w:t xml:space="preserve">string </w:t>
      </w:r>
      <w:ins w:id="1559" w:author="Laurence Golding" w:date="2019-03-26T19:36:00Z">
        <w:r w:rsidR="001933F0">
          <w:t>(</w:t>
        </w:r>
      </w:ins>
      <w:ins w:id="1560" w:author="Laurence Golding" w:date="2019-03-26T19:37:00Z">
        <w:r w:rsidR="001933F0" w:rsidRPr="008867D2">
          <w:t>§</w:t>
        </w:r>
        <w:r w:rsidR="001933F0">
          <w:fldChar w:fldCharType="begin"/>
        </w:r>
        <w:r w:rsidR="001933F0">
          <w:instrText xml:space="preserve"> REF _Ref4509677 \r \h </w:instrText>
        </w:r>
      </w:ins>
      <w:r w:rsidR="001933F0">
        <w:fldChar w:fldCharType="separate"/>
      </w:r>
      <w:ins w:id="1561" w:author="Laurence Golding" w:date="2019-03-26T19:37:00Z">
        <w:r w:rsidR="001933F0">
          <w:t>3.5.2</w:t>
        </w:r>
        <w:r w:rsidR="001933F0">
          <w:fldChar w:fldCharType="end"/>
        </w:r>
      </w:ins>
      <w:ins w:id="1562" w:author="Laurence Golding" w:date="2019-03-26T19:36:00Z">
        <w:r w:rsidR="001933F0">
          <w:t xml:space="preserve">) </w:t>
        </w:r>
      </w:ins>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ins w:id="1563" w:author="Laurence Golding" w:date="2019-03-26T19:37:00Z">
        <w:r>
          <w:t>NOTE: This property is localizable to allow different language versions of a tool to be downloaded from their own URIs.</w:t>
        </w:r>
      </w:ins>
    </w:p>
    <w:p w14:paraId="5E573BF1" w14:textId="4A57DFAE" w:rsidR="001F4675" w:rsidRDefault="001F4675" w:rsidP="001F4675">
      <w:pPr>
        <w:pStyle w:val="Heading3"/>
      </w:pPr>
      <w:bookmarkStart w:id="1564" w:name="_Toc4442882"/>
      <w:r>
        <w:t>informationUri property</w:t>
      </w:r>
      <w:bookmarkEnd w:id="1564"/>
    </w:p>
    <w:p w14:paraId="282CEFE7" w14:textId="540D230D" w:rsidR="001F4675" w:rsidRDefault="00FA7D11" w:rsidP="00FA7D11">
      <w:pPr>
        <w:rPr>
          <w:ins w:id="1565" w:author="Laurence Golding" w:date="2019-03-26T19:38:00Z"/>
        </w:rPr>
      </w:pPr>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ins w:id="1566" w:author="Laurence Golding" w:date="2019-03-26T19:37:00Z">
        <w:r w:rsidR="001933F0">
          <w:t xml:space="preserve">localizable </w:t>
        </w:r>
      </w:ins>
      <w:r>
        <w:t xml:space="preserve">string </w:t>
      </w:r>
      <w:ins w:id="1567" w:author="Laurence Golding" w:date="2019-03-26T19:38:00Z">
        <w:r w:rsidR="001933F0">
          <w:t>(</w:t>
        </w:r>
        <w:r w:rsidR="001933F0" w:rsidRPr="008867D2">
          <w:t>§</w:t>
        </w:r>
        <w:r w:rsidR="001933F0">
          <w:fldChar w:fldCharType="begin"/>
        </w:r>
        <w:r w:rsidR="001933F0">
          <w:instrText xml:space="preserve"> REF _Ref4509677 \r \h </w:instrText>
        </w:r>
      </w:ins>
      <w:ins w:id="1568" w:author="Laurence Golding" w:date="2019-03-26T19:38:00Z">
        <w:r w:rsidR="001933F0">
          <w:fldChar w:fldCharType="separate"/>
        </w:r>
        <w:r w:rsidR="001933F0">
          <w:t>3.5.2</w:t>
        </w:r>
        <w:r w:rsidR="001933F0">
          <w:fldChar w:fldCharType="end"/>
        </w:r>
        <w:r w:rsidR="001933F0">
          <w:t xml:space="preserve">) </w:t>
        </w:r>
      </w:ins>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ins w:id="1569" w:author="Laurence Golding" w:date="2019-03-26T19:38:00Z">
        <w:r>
          <w:t xml:space="preserve">NOTE: This property is localizable to allow </w:t>
        </w:r>
      </w:ins>
      <w:ins w:id="1570" w:author="Laurence Golding" w:date="2019-03-26T19:39:00Z">
        <w:r>
          <w:t xml:space="preserve">tool </w:t>
        </w:r>
      </w:ins>
      <w:ins w:id="1571" w:author="Laurence Golding" w:date="2019-03-26T19:38:00Z">
        <w:r>
          <w:t>infor</w:t>
        </w:r>
      </w:ins>
      <w:ins w:id="1572" w:author="Laurence Golding" w:date="2019-03-26T19:39:00Z">
        <w:r>
          <w:t>mation in different languages to be found at</w:t>
        </w:r>
      </w:ins>
      <w:ins w:id="1573" w:author="Laurence Golding" w:date="2019-03-26T19:38:00Z">
        <w:r>
          <w:t xml:space="preserve"> </w:t>
        </w:r>
      </w:ins>
      <w:ins w:id="1574" w:author="Laurence Golding" w:date="2019-03-26T19:39:00Z">
        <w:r>
          <w:t>different URIs.</w:t>
        </w:r>
      </w:ins>
    </w:p>
    <w:p w14:paraId="2BFB93AC" w14:textId="4A81A8A9" w:rsidR="00FA7D11" w:rsidRDefault="00FA7D11" w:rsidP="00FA7D11">
      <w:pPr>
        <w:pStyle w:val="Heading3"/>
      </w:pPr>
      <w:bookmarkStart w:id="1575" w:name="_Toc4442883"/>
      <w:r>
        <w:t>organization property</w:t>
      </w:r>
      <w:bookmarkEnd w:id="1575"/>
    </w:p>
    <w:p w14:paraId="6B302E56" w14:textId="0C22DCAD"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ins w:id="1576" w:author="Laurence Golding" w:date="2019-03-26T19:39:00Z">
        <w:r w:rsidR="001933F0">
          <w:t xml:space="preserve">localizable </w:t>
        </w:r>
      </w:ins>
      <w:r>
        <w:t xml:space="preserve">string </w:t>
      </w:r>
      <w:ins w:id="1577" w:author="Laurence Golding" w:date="2019-03-26T19:40:00Z">
        <w:r w:rsidR="001933F0">
          <w:t>(</w:t>
        </w:r>
        <w:r w:rsidR="001933F0" w:rsidRPr="008867D2">
          <w:t>§</w:t>
        </w:r>
        <w:r w:rsidR="001933F0">
          <w:fldChar w:fldCharType="begin"/>
        </w:r>
        <w:r w:rsidR="001933F0">
          <w:instrText xml:space="preserve"> REF _Ref4509677 \r \h </w:instrText>
        </w:r>
      </w:ins>
      <w:ins w:id="1578" w:author="Laurence Golding" w:date="2019-03-26T19:40:00Z">
        <w:r w:rsidR="001933F0">
          <w:fldChar w:fldCharType="separate"/>
        </w:r>
        <w:r w:rsidR="001933F0">
          <w:t>3.5.2</w:t>
        </w:r>
        <w:r w:rsidR="001933F0">
          <w:fldChar w:fldCharType="end"/>
        </w:r>
        <w:r w:rsidR="001933F0">
          <w:t xml:space="preserve">) </w:t>
        </w:r>
      </w:ins>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1579" w:name="_Toc4442884"/>
      <w:r>
        <w:t>product property</w:t>
      </w:r>
      <w:bookmarkEnd w:id="1579"/>
    </w:p>
    <w:p w14:paraId="67685158" w14:textId="2337EC2A"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ins w:id="1580" w:author="Laurence Golding" w:date="2019-03-26T19:40:00Z">
        <w:r w:rsidR="001933F0">
          <w:t>local</w:t>
        </w:r>
      </w:ins>
      <w:ins w:id="1581" w:author="Laurence Golding" w:date="2019-03-26T19:41:00Z">
        <w:r w:rsidR="001933F0">
          <w:t xml:space="preserve">izable </w:t>
        </w:r>
      </w:ins>
      <w:r>
        <w:t xml:space="preserve">string </w:t>
      </w:r>
      <w:ins w:id="1582" w:author="Laurence Golding" w:date="2019-03-26T19:41:00Z">
        <w:r w:rsidR="001933F0">
          <w:t>(</w:t>
        </w:r>
        <w:r w:rsidR="001933F0" w:rsidRPr="008867D2">
          <w:t>§</w:t>
        </w:r>
        <w:r w:rsidR="001933F0">
          <w:fldChar w:fldCharType="begin"/>
        </w:r>
        <w:r w:rsidR="001933F0">
          <w:instrText xml:space="preserve"> REF _Ref4509677 \r \h </w:instrText>
        </w:r>
      </w:ins>
      <w:ins w:id="1583" w:author="Laurence Golding" w:date="2019-03-26T19:41:00Z">
        <w:r w:rsidR="001933F0">
          <w:fldChar w:fldCharType="separate"/>
        </w:r>
        <w:r w:rsidR="001933F0">
          <w:t>3.5.2</w:t>
        </w:r>
        <w:r w:rsidR="001933F0">
          <w:fldChar w:fldCharType="end"/>
        </w:r>
        <w:r w:rsidR="001933F0">
          <w:t xml:space="preserve">) </w:t>
        </w:r>
      </w:ins>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1584" w:name="_Toc4442885"/>
      <w:r>
        <w:t>product</w:t>
      </w:r>
      <w:r w:rsidR="0068622C">
        <w:t>S</w:t>
      </w:r>
      <w:r>
        <w:t>uite property</w:t>
      </w:r>
      <w:bookmarkEnd w:id="1584"/>
    </w:p>
    <w:p w14:paraId="02C4122F" w14:textId="0ED4E52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ins w:id="1585" w:author="Laurence Golding" w:date="2019-03-26T19:41:00Z">
        <w:r w:rsidR="001933F0">
          <w:t xml:space="preserve">localizable </w:t>
        </w:r>
      </w:ins>
      <w:r>
        <w:t xml:space="preserve">string </w:t>
      </w:r>
      <w:ins w:id="1586" w:author="Laurence Golding" w:date="2019-03-26T19:41:00Z">
        <w:r w:rsidR="001933F0">
          <w:t>(</w:t>
        </w:r>
        <w:r w:rsidR="001933F0" w:rsidRPr="008867D2">
          <w:t>§</w:t>
        </w:r>
        <w:r w:rsidR="001933F0">
          <w:fldChar w:fldCharType="begin"/>
        </w:r>
        <w:r w:rsidR="001933F0">
          <w:instrText xml:space="preserve"> REF _Ref4509677 \r \h </w:instrText>
        </w:r>
      </w:ins>
      <w:ins w:id="1587" w:author="Laurence Golding" w:date="2019-03-26T19:41:00Z">
        <w:r w:rsidR="001933F0">
          <w:fldChar w:fldCharType="separate"/>
        </w:r>
        <w:r w:rsidR="001933F0">
          <w:t>3.5.2</w:t>
        </w:r>
        <w:r w:rsidR="001933F0">
          <w:fldChar w:fldCharType="end"/>
        </w:r>
        <w:r w:rsidR="001933F0">
          <w:t xml:space="preserve">) </w:t>
        </w:r>
      </w:ins>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1588" w:name="_Ref3723724"/>
      <w:bookmarkStart w:id="1589" w:name="_Toc4442886"/>
      <w:r>
        <w:lastRenderedPageBreak/>
        <w:t>shortDescription property</w:t>
      </w:r>
      <w:bookmarkEnd w:id="1588"/>
      <w:bookmarkEnd w:id="1589"/>
    </w:p>
    <w:p w14:paraId="7EFCEBEE" w14:textId="20FC5C2C"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ins w:id="1590" w:author="Laurence Golding" w:date="2019-03-26T19:41:00Z">
        <w:r w:rsidR="001933F0">
          <w:t xml:space="preserve">localizable </w:t>
        </w:r>
      </w:ins>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F4528">
        <w:t>3.12</w:t>
      </w:r>
      <w:r>
        <w:fldChar w:fldCharType="end"/>
      </w:r>
      <w:ins w:id="1591" w:author="Laurence Golding" w:date="2019-03-26T19:48:00Z">
        <w:r w:rsidR="001933F0">
          <w:t xml:space="preserve">, </w:t>
        </w:r>
        <w:r w:rsidR="001933F0" w:rsidRPr="008867D2">
          <w:t>§</w:t>
        </w:r>
        <w:r w:rsidR="001933F0">
          <w:fldChar w:fldCharType="begin"/>
        </w:r>
        <w:r w:rsidR="001933F0">
          <w:instrText xml:space="preserve"> REF _Ref4522143 \r \h </w:instrText>
        </w:r>
      </w:ins>
      <w:r w:rsidR="001933F0">
        <w:fldChar w:fldCharType="separate"/>
      </w:r>
      <w:ins w:id="1592" w:author="Laurence Golding" w:date="2019-03-26T19:48:00Z">
        <w:r w:rsidR="001933F0">
          <w:t>3.12.2</w:t>
        </w:r>
        <w:r w:rsidR="001933F0">
          <w:fldChar w:fldCharType="end"/>
        </w:r>
      </w:ins>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1593" w:name="_Toc4442887"/>
      <w:bookmarkStart w:id="1594" w:name="_Ref4583311"/>
      <w:r>
        <w:t>fullDescription property</w:t>
      </w:r>
      <w:bookmarkEnd w:id="1593"/>
      <w:bookmarkEnd w:id="1594"/>
    </w:p>
    <w:p w14:paraId="263E6B01" w14:textId="7E9984D8"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ins w:id="1595" w:author="Laurence Golding" w:date="2019-03-26T19:48:00Z">
        <w:r w:rsidR="001933F0">
          <w:t xml:space="preserve">localizable </w:t>
        </w:r>
      </w:ins>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F4528">
        <w:t>3.12</w:t>
      </w:r>
      <w:r>
        <w:fldChar w:fldCharType="end"/>
      </w:r>
      <w:ins w:id="1596" w:author="Laurence Golding" w:date="2019-03-26T19:49:00Z">
        <w:r w:rsidR="001933F0">
          <w:t xml:space="preserve">, </w:t>
        </w:r>
        <w:r w:rsidR="001933F0" w:rsidRPr="008867D2">
          <w:t>§</w:t>
        </w:r>
        <w:r w:rsidR="001933F0">
          <w:fldChar w:fldCharType="begin"/>
        </w:r>
        <w:r w:rsidR="001933F0">
          <w:instrText xml:space="preserve"> REF _Ref4522143 \r \h </w:instrText>
        </w:r>
      </w:ins>
      <w:ins w:id="1597" w:author="Laurence Golding" w:date="2019-03-26T19:49:00Z">
        <w:r w:rsidR="001933F0">
          <w:fldChar w:fldCharType="separate"/>
        </w:r>
        <w:r w:rsidR="001933F0">
          <w:t>3.12.2</w:t>
        </w:r>
        <w:r w:rsidR="001933F0">
          <w:fldChar w:fldCharType="end"/>
        </w:r>
      </w:ins>
      <w:r>
        <w:t>) containing a comprehensive description of the tool component.</w:t>
      </w:r>
    </w:p>
    <w:p w14:paraId="6CFF4C26" w14:textId="02AAD274"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5F4528">
        <w:t>3.18.14</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1598" w:name="_Ref508811658"/>
      <w:bookmarkStart w:id="1599" w:name="_Ref508812630"/>
      <w:bookmarkStart w:id="1600" w:name="_Toc4442888"/>
      <w:r>
        <w:t>language property</w:t>
      </w:r>
      <w:bookmarkEnd w:id="1598"/>
      <w:bookmarkEnd w:id="1599"/>
      <w:bookmarkEnd w:id="1600"/>
    </w:p>
    <w:p w14:paraId="29C944BA" w14:textId="098BF5F3" w:rsidR="00547B7F" w:rsidRDefault="00547B7F" w:rsidP="00C56762">
      <w:pPr>
        <w:rPr>
          <w:ins w:id="1601" w:author="Laurence Golding" w:date="2019-03-26T18:33:00Z"/>
        </w:rPr>
      </w:pPr>
      <w:ins w:id="1602" w:author="Laurence Golding" w:date="2019-03-26T18:30:00Z">
        <w:r>
          <w:t xml:space="preserve">Depending on the circumstances, </w:t>
        </w:r>
      </w:ins>
      <w:del w:id="1603" w:author="Laurence Golding" w:date="2019-03-26T18:30:00Z">
        <w:r w:rsidR="00C56762" w:rsidRPr="00C56762" w:rsidDel="00547B7F">
          <w:delText xml:space="preserve">A </w:delText>
        </w:r>
      </w:del>
      <w:ins w:id="1604" w:author="Laurence Golding" w:date="2019-03-26T18:30:00Z">
        <w:r>
          <w:t>a</w:t>
        </w:r>
        <w:r w:rsidRPr="00C56762">
          <w:t xml:space="preserve"> </w:t>
        </w:r>
      </w:ins>
      <w:r w:rsidR="00C56762" w:rsidRPr="00C56762">
        <w:rPr>
          <w:rStyle w:val="CODEtemp"/>
        </w:rPr>
        <w:t>tool</w:t>
      </w:r>
      <w:ins w:id="1605" w:author="Laurence Golding" w:date="2019-03-26T12:04:00Z">
        <w:r w:rsidR="0079181A">
          <w:rPr>
            <w:rStyle w:val="CODEtemp"/>
          </w:rPr>
          <w:t>Component</w:t>
        </w:r>
      </w:ins>
      <w:r w:rsidR="00C56762" w:rsidRPr="00C56762">
        <w:t xml:space="preserve"> object</w:t>
      </w:r>
      <w:ins w:id="1606" w:author="Laurence Golding" w:date="2019-03-26T18:30:00Z">
        <w:r>
          <w:t xml:space="preserve"> </w:t>
        </w:r>
      </w:ins>
      <w:ins w:id="1607" w:author="Laurence Golding" w:date="2019-03-26T18:31:00Z">
        <w:r>
          <w:t>either</w:t>
        </w:r>
      </w:ins>
      <w:r w:rsidR="00C56762" w:rsidRPr="00C56762">
        <w:t xml:space="preserve"> </w:t>
      </w:r>
      <w:del w:id="1608" w:author="Laurence Golding" w:date="2019-03-26T18:31:00Z">
        <w:r w:rsidR="00C56762" w:rsidRPr="00C56762" w:rsidDel="00547B7F">
          <w:rPr>
            <w:b/>
          </w:rPr>
          <w:delText>SHOULD</w:delText>
        </w:r>
        <w:r w:rsidR="00C56762" w:rsidRPr="00C56762" w:rsidDel="00547B7F">
          <w:delText xml:space="preserve"> </w:delText>
        </w:r>
      </w:del>
      <w:ins w:id="1609" w:author="Laurence Golding" w:date="2019-03-26T18:31:00Z">
        <w:r>
          <w:rPr>
            <w:b/>
          </w:rPr>
          <w:t>SHALL</w:t>
        </w:r>
        <w:r w:rsidRPr="00C56762">
          <w:t xml:space="preserve"> </w:t>
        </w:r>
        <w:r>
          <w:t>or</w:t>
        </w:r>
      </w:ins>
      <w:ins w:id="1610" w:author="Laurence Golding" w:date="2019-03-26T18:32:00Z">
        <w:r>
          <w:t xml:space="preserve"> </w:t>
        </w:r>
        <w:r w:rsidRPr="00547B7F">
          <w:rPr>
            <w:b/>
          </w:rPr>
          <w:t>MAY</w:t>
        </w:r>
        <w:r>
          <w:t xml:space="preserve"> </w:t>
        </w:r>
      </w:ins>
      <w:r w:rsidR="00C56762" w:rsidRPr="00C56762">
        <w:t xml:space="preserve">contain a property named </w:t>
      </w:r>
      <w:r w:rsidR="00C56762" w:rsidRPr="00C56762">
        <w:rPr>
          <w:rStyle w:val="CODEtemp"/>
        </w:rPr>
        <w:t>language</w:t>
      </w:r>
      <w:r w:rsidR="00C56762" w:rsidRPr="00C56762">
        <w:t xml:space="preserve"> whose value is </w:t>
      </w:r>
      <w:bookmarkStart w:id="1611" w:name="_Hlk503355525"/>
      <w:r w:rsidR="00C56762" w:rsidRPr="00C56762">
        <w:t xml:space="preserve">a string specifying the language of </w:t>
      </w:r>
      <w:del w:id="1612" w:author="Laurence Golding" w:date="2019-03-26T12:05:00Z">
        <w:r w:rsidR="00C56762" w:rsidRPr="00C56762" w:rsidDel="0079181A">
          <w:delText>the messages produced by the tool</w:delText>
        </w:r>
      </w:del>
      <w:bookmarkEnd w:id="1611"/>
      <w:ins w:id="1613" w:author="Laurence Golding" w:date="2019-03-26T12:05:00Z">
        <w:r w:rsidR="0079181A">
          <w:t>the localiz</w:t>
        </w:r>
      </w:ins>
      <w:ins w:id="1614" w:author="Laurence Golding" w:date="2019-03-26T18:34:00Z">
        <w:r>
          <w:t>able</w:t>
        </w:r>
      </w:ins>
      <w:ins w:id="1615" w:author="Laurence Golding" w:date="2019-03-26T12:05:00Z">
        <w:r w:rsidR="0079181A">
          <w:t xml:space="preserve"> </w:t>
        </w:r>
      </w:ins>
      <w:ins w:id="1616" w:author="Laurence Golding" w:date="2019-03-26T18:34:00Z">
        <w:r>
          <w:t>string</w:t>
        </w:r>
      </w:ins>
      <w:ins w:id="1617" w:author="Laurence Golding" w:date="2019-03-26T18:31:00Z">
        <w:r>
          <w:t xml:space="preserve">s </w:t>
        </w:r>
      </w:ins>
      <w:ins w:id="1618" w:author="Laurence Golding" w:date="2019-03-26T18:32:00Z">
        <w:r>
          <w:t>(§</w:t>
        </w:r>
      </w:ins>
      <w:ins w:id="1619" w:author="Laurence Golding" w:date="2019-03-26T18:34:00Z">
        <w:r>
          <w:fldChar w:fldCharType="begin"/>
        </w:r>
        <w:r>
          <w:instrText xml:space="preserve"> REF _Ref4509677 \r \h </w:instrText>
        </w:r>
      </w:ins>
      <w:r>
        <w:fldChar w:fldCharType="separate"/>
      </w:r>
      <w:ins w:id="1620" w:author="Laurence Golding" w:date="2019-03-26T18:34:00Z">
        <w:r>
          <w:t>3.5.2</w:t>
        </w:r>
        <w:r>
          <w:fldChar w:fldCharType="end"/>
        </w:r>
      </w:ins>
      <w:ins w:id="1621" w:author="Laurence Golding" w:date="2019-03-26T18:32:00Z">
        <w:r>
          <w:t>)</w:t>
        </w:r>
      </w:ins>
      <w:ins w:id="1622" w:author="Laurence Golding" w:date="2019-03-26T12:05:00Z">
        <w:r w:rsidR="0079181A">
          <w:t xml:space="preserve"> contained in the component</w:t>
        </w:r>
      </w:ins>
      <w:ins w:id="1623" w:author="Laurence Golding" w:date="2019-03-26T18:34:00Z">
        <w:r>
          <w:t xml:space="preserve"> (except for those in the </w:t>
        </w:r>
        <w:r w:rsidRPr="00547B7F">
          <w:rPr>
            <w:rStyle w:val="CODEtemp"/>
          </w:rPr>
          <w:t>translationMetadata</w:t>
        </w:r>
        <w:r>
          <w:t xml:space="preserve"> property </w:t>
        </w:r>
      </w:ins>
      <w:ins w:id="1624" w:author="Laurence Golding" w:date="2019-03-26T18:35:00Z">
        <w:r>
          <w:t>(§</w:t>
        </w:r>
        <w:r>
          <w:fldChar w:fldCharType="begin"/>
        </w:r>
        <w:r>
          <w:instrText xml:space="preserve"> REF _Ref4510248 \r \h </w:instrText>
        </w:r>
      </w:ins>
      <w:r>
        <w:fldChar w:fldCharType="separate"/>
      </w:r>
      <w:ins w:id="1625" w:author="Laurence Golding" w:date="2019-03-26T18:35:00Z">
        <w:r>
          <w:t>3.18.22</w:t>
        </w:r>
        <w:r>
          <w:fldChar w:fldCharType="end"/>
        </w:r>
        <w:r>
          <w:t>)</w:t>
        </w:r>
      </w:ins>
      <w:ins w:id="1626" w:author="Laurence Golding" w:date="2019-03-26T18:34:00Z">
        <w:r>
          <w:t>)</w:t>
        </w:r>
      </w:ins>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F5D4AC0" w:rsidR="00547B7F" w:rsidRDefault="00547B7F" w:rsidP="00C56762">
      <w:pPr>
        <w:rPr>
          <w:ins w:id="1627" w:author="Laurence Golding" w:date="2019-03-26T18:33:00Z"/>
        </w:rPr>
      </w:pPr>
      <w:ins w:id="1628" w:author="Laurence Golding" w:date="2019-03-26T18:33:00Z">
        <w:r>
          <w:t>If this object represents a translation (</w:t>
        </w:r>
      </w:ins>
      <w:ins w:id="1629" w:author="Laurence Golding" w:date="2019-03-26T18:35:00Z">
        <w:r>
          <w:t xml:space="preserve">see </w:t>
        </w:r>
      </w:ins>
      <w:ins w:id="1630" w:author="Laurence Golding" w:date="2019-03-26T18:33:00Z">
        <w:r>
          <w:t>§</w:t>
        </w:r>
      </w:ins>
      <w:ins w:id="1631" w:author="Laurence Golding" w:date="2019-03-26T18:35:00Z">
        <w:r>
          <w:fldChar w:fldCharType="begin"/>
        </w:r>
        <w:r>
          <w:instrText xml:space="preserve"> REF _Ref4495306 \r \h </w:instrText>
        </w:r>
      </w:ins>
      <w:r>
        <w:fldChar w:fldCharType="separate"/>
      </w:r>
      <w:ins w:id="1632" w:author="Laurence Golding" w:date="2019-03-26T18:35:00Z">
        <w:r>
          <w:t>3.14.9</w:t>
        </w:r>
        <w:r>
          <w:fldChar w:fldCharType="end"/>
        </w:r>
      </w:ins>
      <w:ins w:id="1633" w:author="Laurence Golding" w:date="2019-03-26T18:33:00Z">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ins>
    </w:p>
    <w:p w14:paraId="0DEC6669" w14:textId="2B4C50EC" w:rsidR="00C56762" w:rsidRDefault="00E769D4" w:rsidP="00C56762">
      <w:del w:id="1634" w:author="Laurence Golding" w:date="2019-03-26T18:33:00Z">
        <w:r w:rsidRPr="00E769D4" w:rsidDel="00547B7F">
          <w:delText xml:space="preserve"> </w:delText>
        </w:r>
      </w:del>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1635" w:name="_Ref4236566"/>
      <w:bookmarkStart w:id="1636" w:name="_Toc4442889"/>
      <w:bookmarkStart w:id="1637" w:name="_Ref508812052"/>
      <w:r>
        <w:t>globalMessageStrings property</w:t>
      </w:r>
      <w:bookmarkEnd w:id="1635"/>
      <w:bookmarkEnd w:id="1636"/>
    </w:p>
    <w:p w14:paraId="0462BA63" w14:textId="7B04E5EA"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5F4528">
        <w:t>3.6</w:t>
      </w:r>
      <w:r>
        <w:fldChar w:fldCharType="end"/>
      </w:r>
      <w:r>
        <w:t>) each of whose property values is a</w:t>
      </w:r>
      <w:ins w:id="1638" w:author="Laurence Golding" w:date="2019-03-26T19:49:00Z">
        <w:r w:rsidR="001933F0">
          <w:t xml:space="preserve"> localizable</w:t>
        </w:r>
      </w:ins>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F4528">
        <w:t>3.12</w:t>
      </w:r>
      <w:r>
        <w:fldChar w:fldCharType="end"/>
      </w:r>
      <w:ins w:id="1639" w:author="Laurence Golding" w:date="2019-03-26T19:49:00Z">
        <w:r w:rsidR="001933F0">
          <w:t xml:space="preserve">, </w:t>
        </w:r>
        <w:r w:rsidR="001933F0" w:rsidRPr="008867D2">
          <w:t>§</w:t>
        </w:r>
        <w:r w:rsidR="001933F0">
          <w:fldChar w:fldCharType="begin"/>
        </w:r>
        <w:r w:rsidR="001933F0">
          <w:instrText xml:space="preserve"> REF _Ref4522143 \r \h </w:instrText>
        </w:r>
      </w:ins>
      <w:ins w:id="1640" w:author="Laurence Golding" w:date="2019-03-26T19:49:00Z">
        <w:r w:rsidR="001933F0">
          <w:fldChar w:fldCharType="separate"/>
        </w:r>
        <w:r w:rsidR="001933F0">
          <w:t>3.12.2</w:t>
        </w:r>
        <w:r w:rsidR="001933F0">
          <w:fldChar w:fldCharType="end"/>
        </w:r>
      </w:ins>
      <w:r>
        <w:t>). The property names correspond to message identifiers (§</w:t>
      </w:r>
      <w:r>
        <w:fldChar w:fldCharType="begin"/>
      </w:r>
      <w:r>
        <w:instrText xml:space="preserve"> REF _Ref508812963 \r \h </w:instrText>
      </w:r>
      <w:r>
        <w:fldChar w:fldCharType="separate"/>
      </w:r>
      <w:r w:rsidR="005F4528">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F4528">
        <w:t>3.11</w:t>
      </w:r>
      <w:r>
        <w:fldChar w:fldCharType="end"/>
      </w:r>
      <w:r>
        <w:t>).</w:t>
      </w:r>
    </w:p>
    <w:p w14:paraId="5A95088F" w14:textId="77777777" w:rsidR="00AE1A72" w:rsidRDefault="00AE1A72" w:rsidP="00AE1A72">
      <w:pPr>
        <w:pStyle w:val="Note"/>
      </w:pPr>
      <w:r>
        <w:t>EXAMPLE:</w:t>
      </w:r>
    </w:p>
    <w:p w14:paraId="22763051" w14:textId="611AF315" w:rsidR="00AE1A72" w:rsidRDefault="00AE1A72" w:rsidP="00AE1A72">
      <w:pPr>
        <w:pStyle w:val="Code"/>
      </w:pPr>
      <w:r>
        <w:t>"driver": {                       # A toolComponent object (§</w:t>
      </w:r>
      <w:r>
        <w:fldChar w:fldCharType="begin"/>
      </w:r>
      <w:r>
        <w:instrText xml:space="preserve"> REF _Ref3663078 \r \h </w:instrText>
      </w:r>
      <w:r>
        <w:fldChar w:fldCharType="separate"/>
      </w:r>
      <w:r w:rsidR="005F4528">
        <w:t>3.18</w:t>
      </w:r>
      <w:r>
        <w:fldChar w:fldCharType="end"/>
      </w:r>
      <w:r>
        <w:t>).</w:t>
      </w:r>
    </w:p>
    <w:p w14:paraId="2B284927" w14:textId="03D6FE68" w:rsidR="00AE1A72" w:rsidRDefault="00AE1A72" w:rsidP="00AE1A72">
      <w:pPr>
        <w:pStyle w:val="Code"/>
      </w:pPr>
      <w:r>
        <w:t xml:space="preserve">  "globalMessageStrings": {</w:t>
      </w:r>
    </w:p>
    <w:p w14:paraId="438B19B6" w14:textId="41552FE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F452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lastRenderedPageBreak/>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52D46EB9" w:rsidR="00AE1A72" w:rsidRDefault="00AE1A72" w:rsidP="00AE1A72">
      <w:pPr>
        <w:pStyle w:val="Heading3"/>
      </w:pPr>
      <w:bookmarkStart w:id="1641" w:name="_Ref3899090"/>
      <w:bookmarkStart w:id="1642" w:name="_Toc4442890"/>
      <w:del w:id="1643" w:author="Laurence Golding" w:date="2019-03-26T11:48:00Z">
        <w:r w:rsidDel="00523953">
          <w:delText xml:space="preserve">ruleDescriptors </w:delText>
        </w:r>
      </w:del>
      <w:bookmarkStart w:id="1644" w:name="_Ref4583708"/>
      <w:ins w:id="1645" w:author="Laurence Golding" w:date="2019-03-26T11:48:00Z">
        <w:r w:rsidR="00523953">
          <w:t xml:space="preserve">rules </w:t>
        </w:r>
      </w:ins>
      <w:r>
        <w:t>property</w:t>
      </w:r>
      <w:bookmarkEnd w:id="1641"/>
      <w:bookmarkEnd w:id="1642"/>
      <w:bookmarkEnd w:id="1644"/>
    </w:p>
    <w:p w14:paraId="271A837C" w14:textId="3B73C6E7" w:rsidR="00AE1A72" w:rsidRDefault="00AE1A72" w:rsidP="00AE1A72">
      <w:r>
        <w:t xml:space="preserve">A </w:t>
      </w:r>
      <w:r>
        <w:rPr>
          <w:rStyle w:val="CODEtemp"/>
        </w:rPr>
        <w:t>toolComponent</w:t>
      </w:r>
      <w:r>
        <w:t xml:space="preserve"> object </w:t>
      </w:r>
      <w:r>
        <w:rPr>
          <w:b/>
        </w:rPr>
        <w:t>MAY</w:t>
      </w:r>
      <w:r>
        <w:t xml:space="preserve"> contain a property named </w:t>
      </w:r>
      <w:del w:id="1646" w:author="Laurence Golding" w:date="2019-03-26T11:48:00Z">
        <w:r w:rsidRPr="00425B80" w:rsidDel="00523953">
          <w:rPr>
            <w:rStyle w:val="CODEtemp"/>
          </w:rPr>
          <w:delText>rule</w:delText>
        </w:r>
        <w:r w:rsidDel="00523953">
          <w:rPr>
            <w:rStyle w:val="CODEtemp"/>
          </w:rPr>
          <w:delText>Descriptor</w:delText>
        </w:r>
        <w:r w:rsidRPr="00425B80" w:rsidDel="00523953">
          <w:rPr>
            <w:rStyle w:val="CODEtemp"/>
          </w:rPr>
          <w:delText>s</w:delText>
        </w:r>
        <w:r w:rsidDel="00523953">
          <w:delText xml:space="preserve"> </w:delText>
        </w:r>
      </w:del>
      <w:ins w:id="1647" w:author="Laurence Golding" w:date="2019-03-26T11:48:00Z">
        <w:r w:rsidR="00523953">
          <w:rPr>
            <w:rStyle w:val="CODEtemp"/>
          </w:rPr>
          <w:t>rules</w:t>
        </w:r>
        <w:r w:rsidR="00523953">
          <w:t xml:space="preserve"> </w:t>
        </w:r>
      </w:ins>
      <w:r>
        <w:t>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F4528">
        <w:t>3.42</w:t>
      </w:r>
      <w:r>
        <w:fldChar w:fldCharType="end"/>
      </w:r>
      <w:r>
        <w:t>), each of which provides information about an analysis rule supported by the tool component.</w:t>
      </w:r>
    </w:p>
    <w:p w14:paraId="3F3300A4" w14:textId="25EE570C" w:rsidR="00AE1A72" w:rsidRPr="00425B80" w:rsidDel="00E523EE" w:rsidRDefault="00AE1A72" w:rsidP="00AE1A72">
      <w:pPr>
        <w:rPr>
          <w:del w:id="1648" w:author="Laurence Golding" w:date="2019-03-26T16:56:00Z"/>
        </w:rPr>
      </w:pPr>
      <w:del w:id="1649" w:author="Laurence Golding" w:date="2019-03-26T16:56:00Z">
        <w:r w:rsidDel="00E523EE">
          <w:delText xml:space="preserve">If </w:delText>
        </w:r>
      </w:del>
      <w:del w:id="1650" w:author="Laurence Golding" w:date="2019-03-26T11:49:00Z">
        <w:r w:rsidDel="00523953">
          <w:rPr>
            <w:rStyle w:val="CODEtemp"/>
          </w:rPr>
          <w:delText>ruleDescriptors</w:delText>
        </w:r>
        <w:r w:rsidDel="00523953">
          <w:delText xml:space="preserve"> </w:delText>
        </w:r>
      </w:del>
      <w:del w:id="1651" w:author="Laurence Golding" w:date="2019-03-26T16:56:00Z">
        <w:r w:rsidDel="00E523EE">
          <w:delText xml:space="preserve">is absent, it </w:delText>
        </w:r>
        <w:r w:rsidRPr="004A64CB" w:rsidDel="00E523EE">
          <w:rPr>
            <w:b/>
          </w:rPr>
          <w:delText>SHALL</w:delText>
        </w:r>
        <w:r w:rsidDel="00E523EE">
          <w:delText xml:space="preserve"> default to an empty array.</w:delText>
        </w:r>
      </w:del>
    </w:p>
    <w:p w14:paraId="22AC7031" w14:textId="0D746E7C"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F4528">
        <w:t>3.42.3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50A471B" w:rsidR="00AE1A72" w:rsidRDefault="00AE1A72" w:rsidP="00AE1A72">
      <w:pPr>
        <w:pStyle w:val="Code"/>
      </w:pPr>
      <w:r>
        <w:t>"driver": {                       # A toolComponent object (§</w:t>
      </w:r>
      <w:r>
        <w:fldChar w:fldCharType="begin"/>
      </w:r>
      <w:r>
        <w:instrText xml:space="preserve"> REF _Ref3663078 \r \h </w:instrText>
      </w:r>
      <w:r>
        <w:fldChar w:fldCharType="separate"/>
      </w:r>
      <w:r w:rsidR="005F4528">
        <w:t>3.18</w:t>
      </w:r>
      <w:r>
        <w:fldChar w:fldCharType="end"/>
      </w:r>
      <w:r>
        <w:t>).</w:t>
      </w:r>
    </w:p>
    <w:p w14:paraId="5782A7AE" w14:textId="36A8ECF1" w:rsidR="00BC42DD" w:rsidRDefault="00BC42DD" w:rsidP="00AE1A72">
      <w:pPr>
        <w:pStyle w:val="Code"/>
      </w:pPr>
      <w:r>
        <w:t xml:space="preserve">  "name": "CodeScaner",</w:t>
      </w:r>
    </w:p>
    <w:p w14:paraId="663F8E31" w14:textId="094ED420" w:rsidR="00AE1A72" w:rsidRDefault="00AE1A72" w:rsidP="00AE1A72">
      <w:pPr>
        <w:pStyle w:val="Code"/>
      </w:pPr>
      <w:r>
        <w:t xml:space="preserve">  "</w:t>
      </w:r>
      <w:del w:id="1652" w:author="Laurence Golding" w:date="2019-03-26T11:49:00Z">
        <w:r w:rsidDel="00523953">
          <w:delText>ruleDescriptors</w:delText>
        </w:r>
      </w:del>
      <w:ins w:id="1653" w:author="Laurence Golding" w:date="2019-03-26T11:49:00Z">
        <w:r w:rsidR="00523953">
          <w:t>rules</w:t>
        </w:r>
      </w:ins>
      <w:r>
        <w:t>": [</w:t>
      </w:r>
    </w:p>
    <w:p w14:paraId="2F3ED0B5" w14:textId="270E5E9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5F4528">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1953FB3B" w:rsidR="00AE1A72" w:rsidRDefault="00AE1A72" w:rsidP="00AE1A72">
      <w:pPr>
        <w:pStyle w:val="Heading3"/>
      </w:pPr>
      <w:bookmarkStart w:id="1654" w:name="_Ref3973541"/>
      <w:bookmarkStart w:id="1655" w:name="_Toc4442891"/>
      <w:del w:id="1656" w:author="Laurence Golding" w:date="2019-03-26T18:29:00Z">
        <w:r w:rsidDel="00282888">
          <w:delText>notificationDescriptors</w:delText>
        </w:r>
      </w:del>
      <w:bookmarkStart w:id="1657" w:name="_Ref4583714"/>
      <w:ins w:id="1658" w:author="Laurence Golding" w:date="2019-03-26T18:29:00Z">
        <w:r w:rsidR="00282888">
          <w:t>notifications</w:t>
        </w:r>
      </w:ins>
      <w:r>
        <w:t xml:space="preserve"> property</w:t>
      </w:r>
      <w:bookmarkEnd w:id="1654"/>
      <w:bookmarkEnd w:id="1655"/>
      <w:bookmarkEnd w:id="1657"/>
    </w:p>
    <w:p w14:paraId="40AD837A" w14:textId="4C819408" w:rsidR="00AE1A72" w:rsidRDefault="00AE1A72" w:rsidP="00AE1A72">
      <w:r>
        <w:t xml:space="preserve">A </w:t>
      </w:r>
      <w:r>
        <w:rPr>
          <w:rStyle w:val="CODEtemp"/>
        </w:rPr>
        <w:t>toolComponent</w:t>
      </w:r>
      <w:r>
        <w:t xml:space="preserve"> object </w:t>
      </w:r>
      <w:r>
        <w:rPr>
          <w:b/>
        </w:rPr>
        <w:t>MAY</w:t>
      </w:r>
      <w:r>
        <w:t xml:space="preserve"> contain a property named </w:t>
      </w:r>
      <w:del w:id="1659" w:author="Laurence Golding" w:date="2019-03-26T18:29:00Z">
        <w:r w:rsidDel="00282888">
          <w:rPr>
            <w:rStyle w:val="CODEtemp"/>
          </w:rPr>
          <w:delText>notificationDescriptors</w:delText>
        </w:r>
      </w:del>
      <w:ins w:id="1660" w:author="Laurence Golding" w:date="2019-03-26T18:29:00Z">
        <w:r w:rsidR="00282888">
          <w:rPr>
            <w:rStyle w:val="CODEtemp"/>
          </w:rPr>
          <w:t>notifications</w:t>
        </w:r>
      </w:ins>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F4528">
        <w:t>3.42</w:t>
      </w:r>
      <w:r>
        <w:fldChar w:fldCharType="end"/>
      </w:r>
      <w:r>
        <w:t>), each of which provides information about a notification provided by the tool component.</w:t>
      </w:r>
    </w:p>
    <w:p w14:paraId="5B99BB1B" w14:textId="32C27CE0" w:rsidR="00AE1A72" w:rsidRPr="00425B80" w:rsidDel="00E523EE" w:rsidRDefault="00AE1A72" w:rsidP="00AE1A72">
      <w:pPr>
        <w:rPr>
          <w:del w:id="1661" w:author="Laurence Golding" w:date="2019-03-26T16:57:00Z"/>
        </w:rPr>
      </w:pPr>
      <w:del w:id="1662" w:author="Laurence Golding" w:date="2019-03-26T16:57:00Z">
        <w:r w:rsidDel="00E523EE">
          <w:delText xml:space="preserve">If </w:delText>
        </w:r>
        <w:r w:rsidDel="00E523EE">
          <w:rPr>
            <w:rStyle w:val="CODEtemp"/>
          </w:rPr>
          <w:delText>notificationDescriptors</w:delText>
        </w:r>
        <w:r w:rsidDel="00E523EE">
          <w:delText xml:space="preserve"> is absent, it </w:delText>
        </w:r>
        <w:r w:rsidRPr="004A64CB" w:rsidDel="00E523EE">
          <w:rPr>
            <w:b/>
          </w:rPr>
          <w:delText>SHALL</w:delText>
        </w:r>
        <w:r w:rsidDel="00E523EE">
          <w:delText xml:space="preserve"> default to an empty array.</w:delText>
        </w:r>
      </w:del>
    </w:p>
    <w:p w14:paraId="33ABE834" w14:textId="0EC0156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F4528">
        <w:t>3.42.3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E166FE7" w:rsidR="00AE1A72" w:rsidRDefault="00AE1A72" w:rsidP="00AE1A72">
      <w:pPr>
        <w:pStyle w:val="Code"/>
      </w:pPr>
      <w:r>
        <w:t>"driver":                        # A toolComponent object (§</w:t>
      </w:r>
      <w:r>
        <w:fldChar w:fldCharType="begin"/>
      </w:r>
      <w:r>
        <w:instrText xml:space="preserve"> REF _Ref3663078 \r \h </w:instrText>
      </w:r>
      <w:r>
        <w:fldChar w:fldCharType="separate"/>
      </w:r>
      <w:r w:rsidR="005F4528">
        <w:t>3.18</w:t>
      </w:r>
      <w:r>
        <w:fldChar w:fldCharType="end"/>
      </w:r>
      <w:r>
        <w:t>).</w:t>
      </w:r>
    </w:p>
    <w:p w14:paraId="0049D7C5" w14:textId="2E7450E5" w:rsidR="00AE1A72" w:rsidRDefault="00AE1A72" w:rsidP="00AE1A72">
      <w:pPr>
        <w:pStyle w:val="Code"/>
      </w:pPr>
      <w:r>
        <w:t xml:space="preserve">  "</w:t>
      </w:r>
      <w:del w:id="1663" w:author="Laurence Golding" w:date="2019-03-26T18:29:00Z">
        <w:r w:rsidDel="00282888">
          <w:delText>notificationDescriptors</w:delText>
        </w:r>
      </w:del>
      <w:ins w:id="1664" w:author="Laurence Golding" w:date="2019-03-26T18:29:00Z">
        <w:r w:rsidR="00282888">
          <w:t>notifications</w:t>
        </w:r>
      </w:ins>
      <w:r>
        <w:t>": [</w:t>
      </w:r>
    </w:p>
    <w:p w14:paraId="2BE74788" w14:textId="4A26292E" w:rsidR="00AE1A72" w:rsidRDefault="00AE1A72" w:rsidP="00AE1A72">
      <w:pPr>
        <w:pStyle w:val="Code"/>
      </w:pPr>
      <w:r>
        <w:lastRenderedPageBreak/>
        <w:t xml:space="preserve">    {                            # A reportingDescriptor object (§</w:t>
      </w:r>
      <w:r>
        <w:fldChar w:fldCharType="begin"/>
      </w:r>
      <w:r>
        <w:instrText xml:space="preserve"> REF _Ref508814067 \r \h </w:instrText>
      </w:r>
      <w:r>
        <w:fldChar w:fldCharType="separate"/>
      </w:r>
      <w:r w:rsidR="005F4528">
        <w:t>3.42</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570B96F6" w:rsidR="0008529C" w:rsidRDefault="0008529C" w:rsidP="0008529C">
      <w:pPr>
        <w:pStyle w:val="Heading3"/>
      </w:pPr>
      <w:bookmarkStart w:id="1665" w:name="_Ref4319907"/>
      <w:bookmarkStart w:id="1666" w:name="_Toc4442892"/>
      <w:bookmarkStart w:id="1667" w:name="_Ref4511026"/>
      <w:del w:id="1668" w:author="Laurence Golding" w:date="2019-03-26T11:54:00Z">
        <w:r w:rsidDel="00B47FD2">
          <w:delText>taxonDescriptors</w:delText>
        </w:r>
      </w:del>
      <w:bookmarkStart w:id="1669" w:name="_Ref4582928"/>
      <w:bookmarkEnd w:id="1665"/>
      <w:bookmarkEnd w:id="1666"/>
      <w:ins w:id="1670" w:author="Laurence Golding" w:date="2019-03-26T11:54:00Z">
        <w:r w:rsidR="00B47FD2">
          <w:t>taxa</w:t>
        </w:r>
      </w:ins>
      <w:bookmarkEnd w:id="1667"/>
      <w:bookmarkEnd w:id="1669"/>
    </w:p>
    <w:p w14:paraId="0C210BE5" w14:textId="2AA04B72" w:rsidR="0008529C" w:rsidRDefault="0008529C" w:rsidP="0008529C">
      <w:r>
        <w:t xml:space="preserve">A </w:t>
      </w:r>
      <w:r>
        <w:rPr>
          <w:rStyle w:val="CODEtemp"/>
        </w:rPr>
        <w:t>toolComponent</w:t>
      </w:r>
      <w:r>
        <w:t xml:space="preserve"> object </w:t>
      </w:r>
      <w:r>
        <w:rPr>
          <w:b/>
        </w:rPr>
        <w:t>MAY</w:t>
      </w:r>
      <w:r>
        <w:t xml:space="preserve"> contain a property named </w:t>
      </w:r>
      <w:del w:id="1671" w:author="Laurence Golding" w:date="2019-03-26T11:54:00Z">
        <w:r w:rsidDel="00B47FD2">
          <w:rPr>
            <w:rStyle w:val="CODEtemp"/>
          </w:rPr>
          <w:delText>taxonDescriptors</w:delText>
        </w:r>
      </w:del>
      <w:ins w:id="1672" w:author="Laurence Golding" w:date="2019-03-26T11:54:00Z">
        <w:r w:rsidR="00B47FD2">
          <w:rPr>
            <w:rStyle w:val="CODEtemp"/>
          </w:rPr>
          <w:t>taxa</w:t>
        </w:r>
      </w:ins>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reportingDescriptor</w:t>
      </w:r>
      <w:r>
        <w:t xml:space="preserve"> objects (</w:t>
      </w:r>
      <w:bookmarkStart w:id="1673" w:name="_Hlk4310754"/>
      <w:r>
        <w:t>§</w:t>
      </w:r>
      <w:bookmarkEnd w:id="1673"/>
      <w:r>
        <w:fldChar w:fldCharType="begin"/>
      </w:r>
      <w:r>
        <w:instrText xml:space="preserve"> REF _Ref508814067 \r \h </w:instrText>
      </w:r>
      <w:r>
        <w:fldChar w:fldCharType="separate"/>
      </w:r>
      <w:r w:rsidR="005F4528">
        <w:t>3.42</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016EB0AE"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del w:id="1674" w:author="Laurence Golding" w:date="2019-03-26T16:50:00Z">
        <w:r w:rsidRPr="00421E87" w:rsidDel="00841873">
          <w:rPr>
            <w:b/>
          </w:rPr>
          <w:delText xml:space="preserve">SHOULD </w:delText>
        </w:r>
      </w:del>
      <w:ins w:id="1675" w:author="Laurence Golding" w:date="2019-03-26T16:50:00Z">
        <w:r w:rsidR="00841873">
          <w:rPr>
            <w:b/>
          </w:rPr>
          <w:t>SHALL</w:t>
        </w:r>
        <w:r w:rsidR="00841873" w:rsidRPr="00421E87">
          <w:rPr>
            <w:b/>
          </w:rPr>
          <w:t xml:space="preserve"> </w:t>
        </w:r>
      </w:ins>
      <w:r w:rsidRPr="00421E87">
        <w:rPr>
          <w:b/>
        </w:rPr>
        <w:t>NOT</w:t>
      </w:r>
      <w:r>
        <w:t xml:space="preserve"> contain </w:t>
      </w:r>
      <w:del w:id="1676" w:author="Laurence Golding" w:date="2019-03-26T11:49:00Z">
        <w:r w:rsidRPr="00421E87" w:rsidDel="00523953">
          <w:rPr>
            <w:rStyle w:val="CODEtemp"/>
          </w:rPr>
          <w:delText>ruleDescriptors</w:delText>
        </w:r>
        <w:r w:rsidDel="00523953">
          <w:delText xml:space="preserve"> </w:delText>
        </w:r>
      </w:del>
      <w:ins w:id="1677" w:author="Laurence Golding" w:date="2019-03-26T11:49:00Z">
        <w:r w:rsidR="00523953">
          <w:rPr>
            <w:rStyle w:val="CODEtemp"/>
          </w:rPr>
          <w:t>rules</w:t>
        </w:r>
        <w:r w:rsidR="00523953">
          <w:t xml:space="preserve"> </w:t>
        </w:r>
      </w:ins>
      <w:r>
        <w:t>(§</w:t>
      </w:r>
      <w:r>
        <w:fldChar w:fldCharType="begin"/>
      </w:r>
      <w:r>
        <w:instrText xml:space="preserve"> REF _Ref3899090 \r \h </w:instrText>
      </w:r>
      <w:r>
        <w:fldChar w:fldCharType="separate"/>
      </w:r>
      <w:r w:rsidR="005F4528">
        <w:t>3.18.18</w:t>
      </w:r>
      <w:r>
        <w:fldChar w:fldCharType="end"/>
      </w:r>
      <w:r>
        <w:t xml:space="preserve">) or </w:t>
      </w:r>
      <w:del w:id="1678" w:author="Laurence Golding" w:date="2019-03-26T18:29:00Z">
        <w:r w:rsidRPr="00421E87" w:rsidDel="00282888">
          <w:rPr>
            <w:rStyle w:val="CODEtemp"/>
          </w:rPr>
          <w:delText>notificationDescriptors</w:delText>
        </w:r>
      </w:del>
      <w:ins w:id="1679" w:author="Laurence Golding" w:date="2019-03-26T18:29:00Z">
        <w:r w:rsidR="00282888">
          <w:rPr>
            <w:rStyle w:val="CODEtemp"/>
          </w:rPr>
          <w:t>notifications</w:t>
        </w:r>
      </w:ins>
      <w:r>
        <w:t xml:space="preserve"> (§</w:t>
      </w:r>
      <w:r>
        <w:fldChar w:fldCharType="begin"/>
      </w:r>
      <w:r>
        <w:instrText xml:space="preserve"> REF _Ref3973541 \r \h </w:instrText>
      </w:r>
      <w:r>
        <w:fldChar w:fldCharType="separate"/>
      </w:r>
      <w:r w:rsidR="005F4528">
        <w:t>3.18.19</w:t>
      </w:r>
      <w:r>
        <w:fldChar w:fldCharType="end"/>
      </w:r>
      <w:r>
        <w:t>).</w:t>
      </w:r>
    </w:p>
    <w:p w14:paraId="20B472E2" w14:textId="66FC0405" w:rsidR="00666E7C" w:rsidRDefault="00666E7C" w:rsidP="00575E54">
      <w:pPr>
        <w:pStyle w:val="Note"/>
      </w:pPr>
      <w:r>
        <w:t xml:space="preserve">NOTE: Tool components representing </w:t>
      </w:r>
      <w:r w:rsidR="00FC240C">
        <w:t xml:space="preserve">standard </w:t>
      </w:r>
      <w:r>
        <w:t>taxonomies</w:t>
      </w:r>
      <w:ins w:id="1680" w:author="Laurence Golding" w:date="2019-03-26T16:51:00Z">
        <w:r w:rsidR="00841873">
          <w:t xml:space="preserve"> are stored in </w:t>
        </w:r>
        <w:r w:rsidR="00841873" w:rsidRPr="00E523EE">
          <w:rPr>
            <w:rStyle w:val="CODEtemp"/>
          </w:rPr>
          <w:t>run.taxonomies</w:t>
        </w:r>
        <w:r w:rsidR="00841873">
          <w:t xml:space="preserve"> (§</w:t>
        </w:r>
      </w:ins>
      <w:ins w:id="1681" w:author="Laurence Golding" w:date="2019-03-26T16:52:00Z">
        <w:r w:rsidR="00E523EE">
          <w:fldChar w:fldCharType="begin"/>
        </w:r>
        <w:r w:rsidR="00E523EE">
          <w:instrText xml:space="preserve"> REF _Ref4509523 \r \h </w:instrText>
        </w:r>
      </w:ins>
      <w:r w:rsidR="00E523EE">
        <w:fldChar w:fldCharType="separate"/>
      </w:r>
      <w:ins w:id="1682" w:author="Laurence Golding" w:date="2019-03-26T16:52:00Z">
        <w:r w:rsidR="00E523EE">
          <w:t>3.14.8</w:t>
        </w:r>
        <w:r w:rsidR="00E523EE">
          <w:fldChar w:fldCharType="end"/>
        </w:r>
      </w:ins>
      <w:ins w:id="1683" w:author="Laurence Golding" w:date="2019-03-26T16:51:00Z">
        <w:r w:rsidR="00841873">
          <w:t>), but</w:t>
        </w:r>
      </w:ins>
      <w:r>
        <w:t xml:space="preserve"> will typically </w:t>
      </w:r>
      <w:del w:id="1684" w:author="Laurence Golding" w:date="2019-03-26T16:51:00Z">
        <w:r w:rsidDel="00841873">
          <w:delText>reside in</w:delText>
        </w:r>
      </w:del>
      <w:ins w:id="1685" w:author="Laurence Golding" w:date="2019-03-26T16:51:00Z">
        <w:r w:rsidR="00841873">
          <w:t>be persisted to</w:t>
        </w:r>
      </w:ins>
      <w:r>
        <w:t xml:space="preserve"> external property files (see §</w:t>
      </w:r>
      <w:r>
        <w:fldChar w:fldCharType="begin"/>
      </w:r>
      <w:r>
        <w:instrText xml:space="preserve"> REF _Ref522953645 \r \h </w:instrText>
      </w:r>
      <w:r>
        <w:fldChar w:fldCharType="separate"/>
      </w:r>
      <w:r w:rsidR="005F4528">
        <w:t>3.14.2</w:t>
      </w:r>
      <w:r>
        <w:fldChar w:fldCharType="end"/>
      </w:r>
      <w:r>
        <w:t>).</w:t>
      </w:r>
    </w:p>
    <w:p w14:paraId="2645E12B" w14:textId="62622522"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del w:id="1686" w:author="Laurence Golding" w:date="2019-03-26T11:49:00Z">
        <w:r w:rsidRPr="00421E87" w:rsidDel="00E9299D">
          <w:rPr>
            <w:rStyle w:val="CODEtemp"/>
          </w:rPr>
          <w:delText>ruleDescriptors</w:delText>
        </w:r>
      </w:del>
      <w:ins w:id="1687" w:author="Laurence Golding" w:date="2019-03-26T11:49:00Z">
        <w:r w:rsidR="00E9299D">
          <w:rPr>
            <w:rStyle w:val="CODEtemp"/>
          </w:rPr>
          <w:t>rules</w:t>
        </w:r>
      </w:ins>
      <w:r>
        <w:t xml:space="preserve">, </w:t>
      </w:r>
      <w:del w:id="1688" w:author="Laurence Golding" w:date="2019-03-26T18:29:00Z">
        <w:r w:rsidRPr="00421E87" w:rsidDel="00282888">
          <w:rPr>
            <w:rStyle w:val="CODEtemp"/>
          </w:rPr>
          <w:delText>notificationDescriptors</w:delText>
        </w:r>
      </w:del>
      <w:ins w:id="1689" w:author="Laurence Golding" w:date="2019-03-26T18:29:00Z">
        <w:r w:rsidR="00282888">
          <w:rPr>
            <w:rStyle w:val="CODEtemp"/>
          </w:rPr>
          <w:t>notifications</w:t>
        </w:r>
      </w:ins>
      <w:r>
        <w:t xml:space="preserve">, and </w:t>
      </w:r>
      <w:del w:id="1690" w:author="Laurence Golding" w:date="2019-03-26T11:54:00Z">
        <w:r w:rsidRPr="00421E87" w:rsidDel="00B47FD2">
          <w:rPr>
            <w:rStyle w:val="CODEtemp"/>
          </w:rPr>
          <w:delText>taxonDescriptors</w:delText>
        </w:r>
      </w:del>
      <w:ins w:id="1691" w:author="Laurence Golding" w:date="2019-03-26T11:54:00Z">
        <w:r w:rsidR="00B47FD2">
          <w:rPr>
            <w:rStyle w:val="CODEtemp"/>
          </w:rPr>
          <w:t>taxa</w:t>
        </w:r>
      </w:ins>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2E438DC1" w:rsidR="00807533" w:rsidRDefault="00807533" w:rsidP="00807533">
      <w:pPr>
        <w:pStyle w:val="Code"/>
      </w:pPr>
      <w:r>
        <w:t xml:space="preserve">  "</w:t>
      </w:r>
      <w:del w:id="1692" w:author="Laurence Golding" w:date="2019-03-26T11:54:00Z">
        <w:r w:rsidDel="00B47FD2">
          <w:delText>taxonDescriptors</w:delText>
        </w:r>
      </w:del>
      <w:ins w:id="1693" w:author="Laurence Golding" w:date="2019-03-26T11:54:00Z">
        <w:r w:rsidR="00B47FD2">
          <w:t>taxa</w:t>
        </w:r>
      </w:ins>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lastRenderedPageBreak/>
        <w:t>}</w:t>
      </w:r>
    </w:p>
    <w:p w14:paraId="0E363617" w14:textId="1F2F0FEC" w:rsidR="00E24013" w:rsidRDefault="00E24013" w:rsidP="00E24013">
      <w:pPr>
        <w:pStyle w:val="Heading3"/>
      </w:pPr>
      <w:bookmarkStart w:id="1694" w:name="_Toc4442893"/>
      <w:r>
        <w:t>supportedTaxonomies</w:t>
      </w:r>
      <w:bookmarkEnd w:id="1694"/>
    </w:p>
    <w:p w14:paraId="38B67D51" w14:textId="056340BC" w:rsidR="00E523EE" w:rsidRDefault="00E24013" w:rsidP="00E24013">
      <w:pPr>
        <w:rPr>
          <w:ins w:id="1695" w:author="Laurence Golding" w:date="2019-03-26T16:53:00Z"/>
        </w:rPr>
      </w:pPr>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w:t>
      </w:r>
      <w:del w:id="1696" w:author="Laurence Golding" w:date="2019-03-26T16:57:00Z">
        <w:r w:rsidDel="00E523EE">
          <w:delText xml:space="preserve"> </w:delText>
        </w:r>
      </w:del>
    </w:p>
    <w:p w14:paraId="6B829285" w14:textId="186B787C"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del w:id="1697" w:author="Laurence Golding" w:date="2019-03-26T17:01:00Z">
        <w:r w:rsidR="00E22115" w:rsidRPr="00421E87" w:rsidDel="002F1969">
          <w:rPr>
            <w:rStyle w:val="CODEtemp"/>
          </w:rPr>
          <w:delText>taxonReferences</w:delText>
        </w:r>
        <w:r w:rsidR="00E22115" w:rsidDel="002F1969">
          <w:delText xml:space="preserve"> </w:delText>
        </w:r>
      </w:del>
      <w:ins w:id="1698" w:author="Laurence Golding" w:date="2019-03-26T17:01:00Z">
        <w:r w:rsidR="002F1969">
          <w:rPr>
            <w:rStyle w:val="CODEtemp"/>
          </w:rPr>
          <w:t>taxa</w:t>
        </w:r>
        <w:r w:rsidR="002F1969">
          <w:t xml:space="preserve"> </w:t>
        </w:r>
      </w:ins>
      <w:r w:rsidR="00E22115">
        <w:t>(</w:t>
      </w:r>
      <w:r>
        <w:t>§</w:t>
      </w:r>
      <w:r>
        <w:fldChar w:fldCharType="begin"/>
      </w:r>
      <w:r>
        <w:instrText xml:space="preserve"> REF _Ref4247826 \r \h </w:instrText>
      </w:r>
      <w:r>
        <w:fldChar w:fldCharType="separate"/>
      </w:r>
      <w:r w:rsidR="005F4528">
        <w:t>3.42.15</w:t>
      </w:r>
      <w:r>
        <w:fldChar w:fldCharType="end"/>
      </w:r>
      <w:r w:rsidR="00E22115">
        <w:t>) and</w:t>
      </w:r>
      <w:ins w:id="1699" w:author="Laurence Golding" w:date="2019-03-26T18:42:00Z">
        <w:r w:rsidR="006C66CC">
          <w:t>/or</w:t>
        </w:r>
      </w:ins>
      <w:r w:rsidR="00E22115">
        <w:t xml:space="preserve"> </w:t>
      </w:r>
      <w:del w:id="1700" w:author="Laurence Golding" w:date="2019-03-26T17:01:00Z">
        <w:r w:rsidR="00E22115" w:rsidRPr="00421E87" w:rsidDel="002F1969">
          <w:rPr>
            <w:rStyle w:val="CODEtemp"/>
          </w:rPr>
          <w:delText>optionalTaxonReferences</w:delText>
        </w:r>
        <w:r w:rsidR="00E22115" w:rsidDel="002F1969">
          <w:delText xml:space="preserve"> </w:delText>
        </w:r>
      </w:del>
      <w:ins w:id="1701" w:author="Laurence Golding" w:date="2019-03-26T17:01:00Z">
        <w:r w:rsidR="002F1969" w:rsidRPr="00421E87">
          <w:rPr>
            <w:rStyle w:val="CODEtemp"/>
          </w:rPr>
          <w:t>optionalTax</w:t>
        </w:r>
        <w:r w:rsidR="002F1969">
          <w:rPr>
            <w:rStyle w:val="CODEtemp"/>
          </w:rPr>
          <w:t>a</w:t>
        </w:r>
        <w:r w:rsidR="002F1969">
          <w:t xml:space="preserve"> </w:t>
        </w:r>
      </w:ins>
      <w:r>
        <w:t>(§</w:t>
      </w:r>
      <w:r>
        <w:fldChar w:fldCharType="begin"/>
      </w:r>
      <w:r>
        <w:instrText xml:space="preserve"> REF _Ref4247532 \r \h </w:instrText>
      </w:r>
      <w:r>
        <w:fldChar w:fldCharType="separate"/>
      </w:r>
      <w:r w:rsidR="005F4528">
        <w:t>3.42.16</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5F4528">
        <w:t>3.42</w:t>
      </w:r>
      <w:r>
        <w:fldChar w:fldCharType="end"/>
      </w:r>
      <w:r>
        <w:t>)</w:t>
      </w:r>
      <w:r w:rsidR="00E22115">
        <w:t xml:space="preserve"> in its </w:t>
      </w:r>
      <w:del w:id="1702" w:author="Laurence Golding" w:date="2019-03-26T11:49:00Z">
        <w:r w:rsidR="00E22115" w:rsidRPr="00421E87" w:rsidDel="00E9299D">
          <w:rPr>
            <w:rStyle w:val="CODEtemp"/>
          </w:rPr>
          <w:delText>ruleDescriptors</w:delText>
        </w:r>
        <w:r w:rsidR="00E22115" w:rsidDel="00E9299D">
          <w:delText xml:space="preserve"> </w:delText>
        </w:r>
      </w:del>
      <w:ins w:id="1703" w:author="Laurence Golding" w:date="2019-03-26T11:49:00Z">
        <w:r w:rsidR="00E9299D">
          <w:rPr>
            <w:rStyle w:val="CODEtemp"/>
          </w:rPr>
          <w:t>rules</w:t>
        </w:r>
        <w:r w:rsidR="00E9299D">
          <w:t xml:space="preserve"> </w:t>
        </w:r>
      </w:ins>
      <w:r w:rsidR="00E22115">
        <w:t>array</w:t>
      </w:r>
      <w:r>
        <w:t xml:space="preserve"> (§</w:t>
      </w:r>
      <w:r>
        <w:fldChar w:fldCharType="begin"/>
      </w:r>
      <w:r>
        <w:instrText xml:space="preserve"> REF _Ref3899090 \r \h </w:instrText>
      </w:r>
      <w:r>
        <w:fldChar w:fldCharType="separate"/>
      </w:r>
      <w:r w:rsidR="005F4528">
        <w:t>3.18.18</w:t>
      </w:r>
      <w:r>
        <w:fldChar w:fldCharType="end"/>
      </w:r>
      <w:r>
        <w:t>)</w:t>
      </w:r>
      <w:r w:rsidR="00E22115">
        <w:t>.</w:t>
      </w:r>
    </w:p>
    <w:p w14:paraId="34FFC686" w14:textId="7BE48393" w:rsidR="00421E87" w:rsidRDefault="00421E87" w:rsidP="00421E87">
      <w:pPr>
        <w:pStyle w:val="Note"/>
      </w:pPr>
      <w:r>
        <w:t xml:space="preserve">NOTE: A SARIF consumer could infer the set of taxonomies that a component supports by examining the set of </w:t>
      </w:r>
      <w:del w:id="1704" w:author="Laurence Golding" w:date="2019-03-26T18:42:00Z">
        <w:r w:rsidRPr="00421E87" w:rsidDel="006C66CC">
          <w:rPr>
            <w:rStyle w:val="CODEtemp"/>
          </w:rPr>
          <w:delText>taxonReferences</w:delText>
        </w:r>
        <w:r w:rsidDel="006C66CC">
          <w:delText xml:space="preserve"> </w:delText>
        </w:r>
      </w:del>
      <w:ins w:id="1705" w:author="Laurence Golding" w:date="2019-03-26T18:42:00Z">
        <w:r w:rsidR="006C66CC" w:rsidRPr="00421E87">
          <w:rPr>
            <w:rStyle w:val="CODEtemp"/>
          </w:rPr>
          <w:t>tax</w:t>
        </w:r>
        <w:r w:rsidR="006C66CC">
          <w:rPr>
            <w:rStyle w:val="CODEtemp"/>
          </w:rPr>
          <w:t>a</w:t>
        </w:r>
        <w:r w:rsidR="006C66CC" w:rsidRPr="006C66CC">
          <w:t xml:space="preserve"> </w:t>
        </w:r>
      </w:ins>
      <w:r>
        <w:t xml:space="preserve">and </w:t>
      </w:r>
      <w:del w:id="1706" w:author="Laurence Golding" w:date="2019-03-26T18:42:00Z">
        <w:r w:rsidRPr="00421E87" w:rsidDel="006C66CC">
          <w:rPr>
            <w:rStyle w:val="CODEtemp"/>
          </w:rPr>
          <w:delText>optionalTaxonReferences</w:delText>
        </w:r>
        <w:r w:rsidDel="006C66CC">
          <w:delText xml:space="preserve"> </w:delText>
        </w:r>
      </w:del>
      <w:ins w:id="1707" w:author="Laurence Golding" w:date="2019-03-26T18:42:00Z">
        <w:r w:rsidR="006C66CC" w:rsidRPr="00421E87">
          <w:rPr>
            <w:rStyle w:val="CODEtemp"/>
          </w:rPr>
          <w:t>optionalTax</w:t>
        </w:r>
        <w:r w:rsidR="006C66CC">
          <w:rPr>
            <w:rStyle w:val="CODEtemp"/>
          </w:rPr>
          <w:t>a</w:t>
        </w:r>
        <w:r w:rsidR="006C66CC">
          <w:t xml:space="preserve"> </w:t>
        </w:r>
      </w:ins>
      <w:r>
        <w:t xml:space="preserve">properties of each element of </w:t>
      </w:r>
      <w:r w:rsidRPr="00421E87">
        <w:rPr>
          <w:rStyle w:val="CODEtemp"/>
        </w:rPr>
        <w:t>toolComponent</w:t>
      </w:r>
      <w:del w:id="1708" w:author="Laurence Golding" w:date="2019-03-26T12:57:00Z">
        <w:r w:rsidRPr="00421E87" w:rsidDel="00453B40">
          <w:rPr>
            <w:rStyle w:val="CODEtemp"/>
          </w:rPr>
          <w:delText>s</w:delText>
        </w:r>
      </w:del>
      <w:r w:rsidRPr="00421E87">
        <w:rPr>
          <w:rStyle w:val="CODEtemp"/>
        </w:rPr>
        <w:t>.rule</w:t>
      </w:r>
      <w:del w:id="1709" w:author="Laurence Golding" w:date="2019-03-26T18:42:00Z">
        <w:r w:rsidRPr="00421E87" w:rsidDel="006C66CC">
          <w:rPr>
            <w:rStyle w:val="CODEtemp"/>
          </w:rPr>
          <w:delText>De</w:delText>
        </w:r>
      </w:del>
      <w:del w:id="1710" w:author="Laurence Golding" w:date="2019-03-26T18:41:00Z">
        <w:r w:rsidRPr="00421E87" w:rsidDel="006C66CC">
          <w:rPr>
            <w:rStyle w:val="CODEtemp"/>
          </w:rPr>
          <w:delText>scriptor</w:delText>
        </w:r>
      </w:del>
      <w:r w:rsidRPr="00421E87">
        <w:rPr>
          <w:rStyle w:val="CODEtemp"/>
        </w:rPr>
        <w:t>s</w:t>
      </w:r>
      <w:r>
        <w:t>.</w:t>
      </w:r>
      <w:ins w:id="1711" w:author="Laurence Golding" w:date="2019-03-26T19:14:00Z">
        <w:r w:rsidR="00466965">
          <w:t xml:space="preserve"> The</w:t>
        </w:r>
      </w:ins>
      <w:ins w:id="1712" w:author="Laurence Golding" w:date="2019-03-26T18:42:00Z">
        <w:r w:rsidR="006C66CC">
          <w:t xml:space="preserve"> </w:t>
        </w:r>
      </w:ins>
      <w:del w:id="1713" w:author="Laurence Golding" w:date="2019-03-26T12:56:00Z">
        <w:r w:rsidDel="00453B40">
          <w:delText xml:space="preserve"> </w:delText>
        </w:r>
      </w:del>
      <w:r w:rsidRPr="00421E87">
        <w:rPr>
          <w:rStyle w:val="CODEtemp"/>
        </w:rPr>
        <w:t>supportedTaxonomies</w:t>
      </w:r>
      <w:r>
        <w:t xml:space="preserve"> </w:t>
      </w:r>
      <w:ins w:id="1714" w:author="Laurence Golding" w:date="2019-03-26T19:14:00Z">
        <w:r w:rsidR="00466965">
          <w:t xml:space="preserve">property </w:t>
        </w:r>
      </w:ins>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2D6927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D3F083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F4528">
        <w:t>3.14</w:t>
      </w:r>
      <w:r w:rsidR="00957865">
        <w:fldChar w:fldCharType="end"/>
      </w:r>
      <w:r w:rsidR="00957865">
        <w:t>)</w:t>
      </w:r>
    </w:p>
    <w:p w14:paraId="10BFD074" w14:textId="211C530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F4528">
        <w:t>3.14.6</w:t>
      </w:r>
      <w:r w:rsidR="00957865">
        <w:fldChar w:fldCharType="end"/>
      </w:r>
      <w:r w:rsidR="00957865">
        <w:t>.</w:t>
      </w:r>
    </w:p>
    <w:p w14:paraId="5936B6F0" w14:textId="7315DD9C"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F4528">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0328D1D5" w:rsidR="00054D45" w:rsidRDefault="00054D45" w:rsidP="00054D45">
      <w:pPr>
        <w:pStyle w:val="Code"/>
      </w:pPr>
      <w:r>
        <w:t xml:space="preserve">      </w:t>
      </w:r>
      <w:r w:rsidR="00957865">
        <w:t>"</w:t>
      </w:r>
      <w:del w:id="1715" w:author="Laurence Golding" w:date="2019-03-26T11:49:00Z">
        <w:r w:rsidR="00957865" w:rsidDel="00E9299D">
          <w:delText>ruleDescriptors</w:delText>
        </w:r>
      </w:del>
      <w:ins w:id="1716" w:author="Laurence Golding" w:date="2019-03-26T11:49:00Z">
        <w:r w:rsidR="00E9299D">
          <w:t>rules</w:t>
        </w:r>
      </w:ins>
      <w:r w:rsidR="00957865">
        <w:t xml:space="preserve">": [        </w:t>
      </w:r>
      <w:ins w:id="1717" w:author="Laurence Golding" w:date="2019-03-26T11:50:00Z">
        <w:r w:rsidR="00E9299D">
          <w:t xml:space="preserve">          </w:t>
        </w:r>
      </w:ins>
      <w:r w:rsidR="00957865">
        <w:t># See §</w:t>
      </w:r>
      <w:r w:rsidR="00957865">
        <w:fldChar w:fldCharType="begin"/>
      </w:r>
      <w:r w:rsidR="00957865">
        <w:instrText xml:space="preserve"> REF _Ref3899090 \r \h </w:instrText>
      </w:r>
      <w:r w:rsidR="00957865">
        <w:fldChar w:fldCharType="separate"/>
      </w:r>
      <w:r w:rsidR="005F4528">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8CC2373" w:rsidR="00957865" w:rsidRDefault="00957865" w:rsidP="00054D45">
      <w:pPr>
        <w:pStyle w:val="Code"/>
      </w:pPr>
      <w:r>
        <w:t xml:space="preserve">      "</w:t>
      </w:r>
      <w:del w:id="1718" w:author="Laurence Golding" w:date="2019-03-26T11:54:00Z">
        <w:r w:rsidDel="00B47FD2">
          <w:delText>taxonDescriptors</w:delText>
        </w:r>
      </w:del>
      <w:ins w:id="1719" w:author="Laurence Golding" w:date="2019-03-26T11:54:00Z">
        <w:r w:rsidR="00B47FD2">
          <w:t>taxa</w:t>
        </w:r>
      </w:ins>
      <w:r>
        <w:t xml:space="preserve">": [       </w:t>
      </w:r>
      <w:ins w:id="1720" w:author="Laurence Golding" w:date="2019-03-26T11:54:00Z">
        <w:r w:rsidR="00B47FD2">
          <w:t xml:space="preserve">            </w:t>
        </w:r>
      </w:ins>
      <w:r>
        <w:t># See §</w:t>
      </w:r>
      <w:r>
        <w:fldChar w:fldCharType="begin"/>
      </w:r>
      <w:r>
        <w:instrText xml:space="preserve"> REF _Ref4319907 \r \h </w:instrText>
      </w:r>
      <w:r>
        <w:fldChar w:fldCharType="separate"/>
      </w:r>
      <w:r w:rsidR="005F4528">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56BA7480"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5F4528">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del w:id="1721" w:author="Laurence Golding" w:date="2019-03-26T11:55:00Z">
        <w:r w:rsidDel="00B47FD2">
          <w:delText>,</w:delText>
        </w:r>
      </w:del>
    </w:p>
    <w:p w14:paraId="7B245995" w14:textId="5E162B71" w:rsidR="00957865" w:rsidDel="00B47FD2" w:rsidRDefault="00957865" w:rsidP="00054D45">
      <w:pPr>
        <w:pStyle w:val="Code"/>
        <w:rPr>
          <w:moveFrom w:id="1722" w:author="Laurence Golding" w:date="2019-03-26T11:55:00Z"/>
        </w:rPr>
      </w:pPr>
      <w:moveFromRangeStart w:id="1723" w:author="Laurence Golding" w:date="2019-03-26T11:55:00Z" w:name="move4493760"/>
      <w:moveFrom w:id="1724" w:author="Laurence Golding" w:date="2019-03-26T11:55:00Z">
        <w:r w:rsidDel="00B47FD2">
          <w:t xml:space="preserve">    "extensions": [</w:t>
        </w:r>
      </w:moveFrom>
    </w:p>
    <w:p w14:paraId="07CB461E" w14:textId="339DBE94" w:rsidR="00957865" w:rsidDel="00B47FD2" w:rsidRDefault="00957865" w:rsidP="00054D45">
      <w:pPr>
        <w:pStyle w:val="Code"/>
        <w:rPr>
          <w:moveFrom w:id="1725" w:author="Laurence Golding" w:date="2019-03-26T11:55:00Z"/>
        </w:rPr>
      </w:pPr>
      <w:moveFrom w:id="1726" w:author="Laurence Golding" w:date="2019-03-26T11:55:00Z">
        <w:r w:rsidDel="00B47FD2">
          <w:t xml:space="preserve">      {                           # A toolComponentReference object.</w:t>
        </w:r>
      </w:moveFrom>
    </w:p>
    <w:p w14:paraId="346B214C" w14:textId="6598010B" w:rsidR="00957865" w:rsidDel="00B47FD2" w:rsidRDefault="00957865" w:rsidP="00957865">
      <w:pPr>
        <w:pStyle w:val="Code"/>
        <w:rPr>
          <w:moveFrom w:id="1727" w:author="Laurence Golding" w:date="2019-03-26T11:55:00Z"/>
        </w:rPr>
      </w:pPr>
      <w:moveFrom w:id="1728" w:author="Laurence Golding" w:date="2019-03-26T11:55:00Z">
        <w:r w:rsidDel="00B47FD2">
          <w:t xml:space="preserve">        "name": "CWE",</w:t>
        </w:r>
      </w:moveFrom>
    </w:p>
    <w:p w14:paraId="0CE9397A" w14:textId="54189BA0" w:rsidR="00957865" w:rsidDel="00B47FD2" w:rsidRDefault="00957865" w:rsidP="00957865">
      <w:pPr>
        <w:pStyle w:val="Code"/>
        <w:rPr>
          <w:moveFrom w:id="1729" w:author="Laurence Golding" w:date="2019-03-26T11:55:00Z"/>
        </w:rPr>
      </w:pPr>
      <w:moveFrom w:id="1730" w:author="Laurence Golding" w:date="2019-03-26T11:55:00Z">
        <w:r w:rsidDel="00B47FD2">
          <w:t xml:space="preserve">        "version": "3.2",</w:t>
        </w:r>
      </w:moveFrom>
    </w:p>
    <w:p w14:paraId="6A4EC121" w14:textId="54EF6ADD" w:rsidR="00957865" w:rsidDel="00B47FD2" w:rsidRDefault="00957865" w:rsidP="00957865">
      <w:pPr>
        <w:pStyle w:val="Code"/>
        <w:rPr>
          <w:moveFrom w:id="1731" w:author="Laurence Golding" w:date="2019-03-26T11:55:00Z"/>
        </w:rPr>
      </w:pPr>
      <w:moveFrom w:id="1732" w:author="Laurence Golding" w:date="2019-03-26T11:55:00Z">
        <w:r w:rsidDel="00B47FD2">
          <w:t xml:space="preserve">        "guid": "11111111-1111-1111-1111-111111111111",</w:t>
        </w:r>
      </w:moveFrom>
    </w:p>
    <w:p w14:paraId="1C7C07B8" w14:textId="577750C6" w:rsidR="00957865" w:rsidDel="00B47FD2" w:rsidRDefault="00957865" w:rsidP="00957865">
      <w:pPr>
        <w:pStyle w:val="Code"/>
        <w:rPr>
          <w:moveFrom w:id="1733" w:author="Laurence Golding" w:date="2019-03-26T11:55:00Z"/>
        </w:rPr>
      </w:pPr>
      <w:moveFrom w:id="1734" w:author="Laurence Golding" w:date="2019-03-26T11:55:00Z">
        <w:r w:rsidDel="00B47FD2">
          <w:t xml:space="preserve">        ...</w:t>
        </w:r>
      </w:moveFrom>
    </w:p>
    <w:p w14:paraId="1C0814DA" w14:textId="3FC74DD2" w:rsidR="00957865" w:rsidDel="00B47FD2" w:rsidRDefault="00957865" w:rsidP="00957865">
      <w:pPr>
        <w:pStyle w:val="Code"/>
        <w:rPr>
          <w:moveFrom w:id="1735" w:author="Laurence Golding" w:date="2019-03-26T11:55:00Z"/>
        </w:rPr>
      </w:pPr>
      <w:moveFrom w:id="1736" w:author="Laurence Golding" w:date="2019-03-26T11:55:00Z">
        <w:r w:rsidDel="00B47FD2">
          <w:t xml:space="preserve">        "taxonDescriptors": [</w:t>
        </w:r>
      </w:moveFrom>
    </w:p>
    <w:p w14:paraId="5CAEF905" w14:textId="3741D2F5" w:rsidR="00957865" w:rsidDel="00B47FD2" w:rsidRDefault="00957865" w:rsidP="00957865">
      <w:pPr>
        <w:pStyle w:val="Code"/>
        <w:rPr>
          <w:moveFrom w:id="1737" w:author="Laurence Golding" w:date="2019-03-26T11:55:00Z"/>
        </w:rPr>
      </w:pPr>
      <w:moveFrom w:id="1738" w:author="Laurence Golding" w:date="2019-03-26T11:55:00Z">
        <w:r w:rsidDel="00B47FD2">
          <w:t xml:space="preserve">          ...</w:t>
        </w:r>
      </w:moveFrom>
    </w:p>
    <w:p w14:paraId="10363B53" w14:textId="7D8901B1" w:rsidR="00957865" w:rsidDel="00B47FD2" w:rsidRDefault="00957865" w:rsidP="00054D45">
      <w:pPr>
        <w:pStyle w:val="Code"/>
        <w:rPr>
          <w:moveFrom w:id="1739" w:author="Laurence Golding" w:date="2019-03-26T11:55:00Z"/>
        </w:rPr>
      </w:pPr>
      <w:moveFrom w:id="1740" w:author="Laurence Golding" w:date="2019-03-26T11:55:00Z">
        <w:r w:rsidDel="00B47FD2">
          <w:t xml:space="preserve">        ]</w:t>
        </w:r>
      </w:moveFrom>
    </w:p>
    <w:p w14:paraId="2DEB35F8" w14:textId="4CD99029" w:rsidR="00957865" w:rsidDel="00B47FD2" w:rsidRDefault="00957865" w:rsidP="00054D45">
      <w:pPr>
        <w:pStyle w:val="Code"/>
        <w:rPr>
          <w:moveFrom w:id="1741" w:author="Laurence Golding" w:date="2019-03-26T11:55:00Z"/>
        </w:rPr>
      </w:pPr>
      <w:moveFrom w:id="1742" w:author="Laurence Golding" w:date="2019-03-26T11:55:00Z">
        <w:r w:rsidDel="00B47FD2">
          <w:t xml:space="preserve">      }</w:t>
        </w:r>
      </w:moveFrom>
    </w:p>
    <w:p w14:paraId="4F13DB7D" w14:textId="28E2741A" w:rsidR="00957865" w:rsidDel="00B47FD2" w:rsidRDefault="00957865" w:rsidP="00054D45">
      <w:pPr>
        <w:pStyle w:val="Code"/>
        <w:rPr>
          <w:moveFrom w:id="1743" w:author="Laurence Golding" w:date="2019-03-26T11:55:00Z"/>
        </w:rPr>
      </w:pPr>
      <w:moveFrom w:id="1744" w:author="Laurence Golding" w:date="2019-03-26T11:55:00Z">
        <w:r w:rsidDel="00B47FD2">
          <w:t xml:space="preserve">    ]</w:t>
        </w:r>
      </w:moveFrom>
    </w:p>
    <w:moveFromRangeEnd w:id="1723"/>
    <w:p w14:paraId="35CAA9BF" w14:textId="343C4B36" w:rsidR="00957865" w:rsidRDefault="00957865" w:rsidP="00054D45">
      <w:pPr>
        <w:pStyle w:val="Code"/>
      </w:pPr>
      <w:r>
        <w:t xml:space="preserve">  },</w:t>
      </w:r>
    </w:p>
    <w:p w14:paraId="128CC098" w14:textId="53F38035" w:rsidR="00B47FD2" w:rsidRDefault="00B47FD2" w:rsidP="00B47FD2">
      <w:pPr>
        <w:pStyle w:val="Code"/>
        <w:rPr>
          <w:moveTo w:id="1745" w:author="Laurence Golding" w:date="2019-03-26T11:55:00Z"/>
        </w:rPr>
      </w:pPr>
      <w:moveToRangeStart w:id="1746" w:author="Laurence Golding" w:date="2019-03-26T11:55:00Z" w:name="move4493760"/>
      <w:moveTo w:id="1747" w:author="Laurence Golding" w:date="2019-03-26T11:55:00Z">
        <w:del w:id="1748" w:author="Laurence Golding" w:date="2019-03-26T11:55:00Z">
          <w:r w:rsidDel="00B47FD2">
            <w:delText xml:space="preserve">  </w:delText>
          </w:r>
        </w:del>
        <w:r>
          <w:t xml:space="preserve">  "</w:t>
        </w:r>
        <w:del w:id="1749" w:author="Laurence Golding" w:date="2019-03-26T11:55:00Z">
          <w:r w:rsidDel="00B47FD2">
            <w:delText>extensions</w:delText>
          </w:r>
        </w:del>
      </w:moveTo>
      <w:ins w:id="1750" w:author="Laurence Golding" w:date="2019-03-26T11:55:00Z">
        <w:r>
          <w:t>ta</w:t>
        </w:r>
      </w:ins>
      <w:ins w:id="1751" w:author="Laurence Golding" w:date="2019-03-26T11:56:00Z">
        <w:r>
          <w:t>xonomies</w:t>
        </w:r>
      </w:ins>
      <w:moveTo w:id="1752" w:author="Laurence Golding" w:date="2019-03-26T11:55:00Z">
        <w:r>
          <w:t>": [</w:t>
        </w:r>
      </w:moveTo>
    </w:p>
    <w:p w14:paraId="3CC55512" w14:textId="6E872E98" w:rsidR="00B47FD2" w:rsidRDefault="00B47FD2" w:rsidP="00B47FD2">
      <w:pPr>
        <w:pStyle w:val="Code"/>
        <w:rPr>
          <w:moveTo w:id="1753" w:author="Laurence Golding" w:date="2019-03-26T11:55:00Z"/>
        </w:rPr>
      </w:pPr>
      <w:moveTo w:id="1754" w:author="Laurence Golding" w:date="2019-03-26T11:55:00Z">
        <w:del w:id="1755" w:author="Laurence Golding" w:date="2019-03-26T11:55:00Z">
          <w:r w:rsidDel="00B47FD2">
            <w:delText xml:space="preserve">  </w:delText>
          </w:r>
        </w:del>
        <w:r>
          <w:t xml:space="preserve">    {                           # A toolComponentReference object.</w:t>
        </w:r>
      </w:moveTo>
    </w:p>
    <w:p w14:paraId="795D62CF" w14:textId="29897A68" w:rsidR="00B47FD2" w:rsidRDefault="00B47FD2" w:rsidP="00B47FD2">
      <w:pPr>
        <w:pStyle w:val="Code"/>
        <w:rPr>
          <w:moveTo w:id="1756" w:author="Laurence Golding" w:date="2019-03-26T11:55:00Z"/>
        </w:rPr>
      </w:pPr>
      <w:moveTo w:id="1757" w:author="Laurence Golding" w:date="2019-03-26T11:55:00Z">
        <w:del w:id="1758" w:author="Laurence Golding" w:date="2019-03-26T11:55:00Z">
          <w:r w:rsidDel="00B47FD2">
            <w:delText xml:space="preserve">  </w:delText>
          </w:r>
        </w:del>
        <w:r>
          <w:t xml:space="preserve">      "name": "CWE",</w:t>
        </w:r>
      </w:moveTo>
    </w:p>
    <w:p w14:paraId="0EA4A626" w14:textId="4AC592AC" w:rsidR="00B47FD2" w:rsidRDefault="00B47FD2" w:rsidP="00B47FD2">
      <w:pPr>
        <w:pStyle w:val="Code"/>
        <w:rPr>
          <w:moveTo w:id="1759" w:author="Laurence Golding" w:date="2019-03-26T11:55:00Z"/>
        </w:rPr>
      </w:pPr>
      <w:moveTo w:id="1760" w:author="Laurence Golding" w:date="2019-03-26T11:55:00Z">
        <w:del w:id="1761" w:author="Laurence Golding" w:date="2019-03-26T11:55:00Z">
          <w:r w:rsidDel="00B47FD2">
            <w:delText xml:space="preserve">  </w:delText>
          </w:r>
        </w:del>
        <w:r>
          <w:t xml:space="preserve">      "version": "3.2",</w:t>
        </w:r>
      </w:moveTo>
    </w:p>
    <w:p w14:paraId="5D86B886" w14:textId="341E6013" w:rsidR="00B47FD2" w:rsidRDefault="00B47FD2" w:rsidP="00B47FD2">
      <w:pPr>
        <w:pStyle w:val="Code"/>
        <w:rPr>
          <w:moveTo w:id="1762" w:author="Laurence Golding" w:date="2019-03-26T11:55:00Z"/>
        </w:rPr>
      </w:pPr>
      <w:moveTo w:id="1763" w:author="Laurence Golding" w:date="2019-03-26T11:55:00Z">
        <w:del w:id="1764" w:author="Laurence Golding" w:date="2019-03-26T11:55:00Z">
          <w:r w:rsidDel="00B47FD2">
            <w:delText xml:space="preserve">  </w:delText>
          </w:r>
        </w:del>
        <w:r>
          <w:t xml:space="preserve">      "guid": "11111111-1111-1111-1111-111111111111",</w:t>
        </w:r>
      </w:moveTo>
    </w:p>
    <w:p w14:paraId="1461D9C7" w14:textId="3C477D1A" w:rsidR="00B47FD2" w:rsidRDefault="00B47FD2" w:rsidP="00B47FD2">
      <w:pPr>
        <w:pStyle w:val="Code"/>
        <w:rPr>
          <w:moveTo w:id="1765" w:author="Laurence Golding" w:date="2019-03-26T11:55:00Z"/>
        </w:rPr>
      </w:pPr>
      <w:moveTo w:id="1766" w:author="Laurence Golding" w:date="2019-03-26T11:55:00Z">
        <w:del w:id="1767" w:author="Laurence Golding" w:date="2019-03-26T11:55:00Z">
          <w:r w:rsidDel="00B47FD2">
            <w:delText xml:space="preserve">  </w:delText>
          </w:r>
        </w:del>
        <w:r>
          <w:t xml:space="preserve">      ...</w:t>
        </w:r>
      </w:moveTo>
    </w:p>
    <w:p w14:paraId="08EC6CC1" w14:textId="5F14BB71" w:rsidR="00B47FD2" w:rsidRDefault="00B47FD2" w:rsidP="00B47FD2">
      <w:pPr>
        <w:pStyle w:val="Code"/>
        <w:rPr>
          <w:moveTo w:id="1768" w:author="Laurence Golding" w:date="2019-03-26T11:55:00Z"/>
        </w:rPr>
      </w:pPr>
      <w:moveTo w:id="1769" w:author="Laurence Golding" w:date="2019-03-26T11:55:00Z">
        <w:del w:id="1770" w:author="Laurence Golding" w:date="2019-03-26T11:55:00Z">
          <w:r w:rsidDel="00B47FD2">
            <w:delText xml:space="preserve">  </w:delText>
          </w:r>
        </w:del>
        <w:r>
          <w:t xml:space="preserve">      "</w:t>
        </w:r>
        <w:del w:id="1771" w:author="Laurence Golding" w:date="2019-03-26T11:56:00Z">
          <w:r w:rsidDel="00B47FD2">
            <w:delText>taxonDescriptors</w:delText>
          </w:r>
        </w:del>
      </w:moveTo>
      <w:ins w:id="1772" w:author="Laurence Golding" w:date="2019-03-26T11:56:00Z">
        <w:r>
          <w:t>taxa</w:t>
        </w:r>
      </w:ins>
      <w:moveTo w:id="1773" w:author="Laurence Golding" w:date="2019-03-26T11:55:00Z">
        <w:r>
          <w:t>": [</w:t>
        </w:r>
      </w:moveTo>
    </w:p>
    <w:p w14:paraId="7114EA33" w14:textId="704C59FB" w:rsidR="00B47FD2" w:rsidRDefault="00B47FD2" w:rsidP="00B47FD2">
      <w:pPr>
        <w:pStyle w:val="Code"/>
        <w:rPr>
          <w:moveTo w:id="1774" w:author="Laurence Golding" w:date="2019-03-26T11:55:00Z"/>
        </w:rPr>
      </w:pPr>
      <w:moveTo w:id="1775" w:author="Laurence Golding" w:date="2019-03-26T11:55:00Z">
        <w:del w:id="1776" w:author="Laurence Golding" w:date="2019-03-26T11:55:00Z">
          <w:r w:rsidDel="00B47FD2">
            <w:delText xml:space="preserve">  </w:delText>
          </w:r>
        </w:del>
        <w:r>
          <w:t xml:space="preserve">        ...</w:t>
        </w:r>
      </w:moveTo>
    </w:p>
    <w:p w14:paraId="4A69884F" w14:textId="7081F0FD" w:rsidR="00B47FD2" w:rsidRDefault="00B47FD2" w:rsidP="00B47FD2">
      <w:pPr>
        <w:pStyle w:val="Code"/>
        <w:rPr>
          <w:moveTo w:id="1777" w:author="Laurence Golding" w:date="2019-03-26T11:55:00Z"/>
        </w:rPr>
      </w:pPr>
      <w:moveTo w:id="1778" w:author="Laurence Golding" w:date="2019-03-26T11:55:00Z">
        <w:del w:id="1779" w:author="Laurence Golding" w:date="2019-03-26T11:55:00Z">
          <w:r w:rsidDel="00B47FD2">
            <w:delText xml:space="preserve">  </w:delText>
          </w:r>
        </w:del>
        <w:r>
          <w:t xml:space="preserve">      ]</w:t>
        </w:r>
      </w:moveTo>
    </w:p>
    <w:p w14:paraId="4D9F1A30" w14:textId="5C59E0B2" w:rsidR="00B47FD2" w:rsidRDefault="00B47FD2" w:rsidP="00B47FD2">
      <w:pPr>
        <w:pStyle w:val="Code"/>
        <w:rPr>
          <w:moveTo w:id="1780" w:author="Laurence Golding" w:date="2019-03-26T11:55:00Z"/>
        </w:rPr>
      </w:pPr>
      <w:moveTo w:id="1781" w:author="Laurence Golding" w:date="2019-03-26T11:55:00Z">
        <w:del w:id="1782" w:author="Laurence Golding" w:date="2019-03-26T11:55:00Z">
          <w:r w:rsidDel="00B47FD2">
            <w:delText xml:space="preserve">  </w:delText>
          </w:r>
        </w:del>
        <w:r>
          <w:t xml:space="preserve">    }</w:t>
        </w:r>
      </w:moveTo>
    </w:p>
    <w:p w14:paraId="6BBC74F5" w14:textId="566730F8" w:rsidR="00B47FD2" w:rsidRDefault="00B47FD2" w:rsidP="00B47FD2">
      <w:pPr>
        <w:pStyle w:val="Code"/>
        <w:rPr>
          <w:moveTo w:id="1783" w:author="Laurence Golding" w:date="2019-03-26T11:55:00Z"/>
        </w:rPr>
      </w:pPr>
      <w:moveTo w:id="1784" w:author="Laurence Golding" w:date="2019-03-26T11:55:00Z">
        <w:del w:id="1785" w:author="Laurence Golding" w:date="2019-03-26T11:55:00Z">
          <w:r w:rsidDel="00B47FD2">
            <w:delText xml:space="preserve">  </w:delText>
          </w:r>
        </w:del>
        <w:r>
          <w:t xml:space="preserve">  ]</w:t>
        </w:r>
      </w:moveTo>
    </w:p>
    <w:moveToRangeEnd w:id="1746"/>
    <w:p w14:paraId="230F9BB2" w14:textId="39CE7F49" w:rsidR="00957865" w:rsidRDefault="00957865" w:rsidP="00054D45">
      <w:pPr>
        <w:pStyle w:val="Code"/>
      </w:pPr>
      <w:r>
        <w:t xml:space="preserve">  ...</w:t>
      </w:r>
    </w:p>
    <w:p w14:paraId="68A7E20E" w14:textId="5C5477FB" w:rsidR="00054D45" w:rsidRDefault="00054D45" w:rsidP="00957865">
      <w:pPr>
        <w:pStyle w:val="Code"/>
        <w:rPr>
          <w:ins w:id="1786" w:author="Laurence Golding" w:date="2019-03-26T16:25:00Z"/>
        </w:rPr>
      </w:pPr>
      <w:r>
        <w:t>}</w:t>
      </w:r>
    </w:p>
    <w:p w14:paraId="2F8BB5C5" w14:textId="2FFDB9A7" w:rsidR="00E87C22" w:rsidRDefault="00E87C22" w:rsidP="00E87C22">
      <w:pPr>
        <w:pStyle w:val="Heading3"/>
        <w:rPr>
          <w:ins w:id="1787" w:author="Laurence Golding" w:date="2019-03-26T16:26:00Z"/>
        </w:rPr>
      </w:pPr>
      <w:bookmarkStart w:id="1788" w:name="_Ref4510248"/>
      <w:ins w:id="1789" w:author="Laurence Golding" w:date="2019-03-26T16:25:00Z">
        <w:r>
          <w:lastRenderedPageBreak/>
          <w:t>translationMetadata property</w:t>
        </w:r>
      </w:ins>
      <w:bookmarkEnd w:id="1788"/>
    </w:p>
    <w:p w14:paraId="33C8052C" w14:textId="4012FD24" w:rsidR="00E87C22" w:rsidRPr="00E87C22" w:rsidRDefault="00E87C22" w:rsidP="00E87C22">
      <w:ins w:id="1790" w:author="Laurence Golding" w:date="2019-03-26T16:26:00Z">
        <w:r>
          <w:t xml:space="preserve">If a </w:t>
        </w:r>
        <w:r w:rsidRPr="00E87C22">
          <w:rPr>
            <w:rStyle w:val="CODEtemp"/>
          </w:rPr>
          <w:t>toolComponent</w:t>
        </w:r>
        <w:r>
          <w:t xml:space="preserve"> object represents a translation,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ins>
      <w:ins w:id="1791" w:author="Laurence Golding" w:date="2019-03-26T16:28:00Z">
        <w:r>
          <w:t>(§</w:t>
        </w:r>
        <w:r>
          <w:fldChar w:fldCharType="begin"/>
        </w:r>
        <w:r>
          <w:instrText xml:space="preserve"> REF _Ref4510124 \r \h </w:instrText>
        </w:r>
      </w:ins>
      <w:ins w:id="1792" w:author="Laurence Golding" w:date="2019-03-26T16:28:00Z">
        <w:r>
          <w:fldChar w:fldCharType="separate"/>
        </w:r>
        <w:r>
          <w:t>3.24</w:t>
        </w:r>
        <w:r>
          <w:fldChar w:fldCharType="end"/>
        </w:r>
        <w:r>
          <w:t xml:space="preserve">) </w:t>
        </w:r>
      </w:ins>
      <w:ins w:id="1793" w:author="Laurence Golding" w:date="2019-03-26T16:26:00Z">
        <w:r>
          <w:t>that contains descriptive information about the translation itse</w:t>
        </w:r>
      </w:ins>
      <w:ins w:id="1794" w:author="Laurence Golding" w:date="2019-03-26T16:27:00Z">
        <w:r>
          <w:t>lf, as opposed to describing the component whose locali</w:t>
        </w:r>
      </w:ins>
      <w:ins w:id="1795" w:author="Laurence Golding" w:date="2019-03-26T19:34:00Z">
        <w:r w:rsidR="00BD1B95">
          <w:t>zable</w:t>
        </w:r>
      </w:ins>
      <w:ins w:id="1796" w:author="Laurence Golding" w:date="2019-03-26T16:27:00Z">
        <w:r>
          <w:t xml:space="preserve"> strings (</w:t>
        </w:r>
      </w:ins>
      <w:ins w:id="1797" w:author="Laurence Golding" w:date="2019-03-26T16:28:00Z">
        <w:r>
          <w:t>§</w:t>
        </w:r>
      </w:ins>
      <w:ins w:id="1798" w:author="Laurence Golding" w:date="2019-03-26T16:29:00Z">
        <w:r>
          <w:fldChar w:fldCharType="begin"/>
        </w:r>
        <w:r>
          <w:instrText xml:space="preserve"> REF _Ref4509677 \r \h </w:instrText>
        </w:r>
      </w:ins>
      <w:r>
        <w:fldChar w:fldCharType="separate"/>
      </w:r>
      <w:ins w:id="1799" w:author="Laurence Golding" w:date="2019-03-26T16:29:00Z">
        <w:r>
          <w:t>3.5.2</w:t>
        </w:r>
        <w:r>
          <w:fldChar w:fldCharType="end"/>
        </w:r>
      </w:ins>
      <w:ins w:id="1800" w:author="Laurence Golding" w:date="2019-03-26T16:27:00Z">
        <w:r>
          <w:t xml:space="preserve">) it translates. Otherwise, </w:t>
        </w:r>
        <w:r w:rsidRPr="00E87C22">
          <w:rPr>
            <w:rStyle w:val="CODEtemp"/>
          </w:rPr>
          <w:t>translationMetadata</w:t>
        </w:r>
        <w:r>
          <w:t xml:space="preserve"> </w:t>
        </w:r>
        <w:r w:rsidRPr="00E87C22">
          <w:rPr>
            <w:b/>
          </w:rPr>
          <w:t>SHALL</w:t>
        </w:r>
        <w:r>
          <w:t xml:space="preserve"> be absent.</w:t>
        </w:r>
      </w:ins>
    </w:p>
    <w:p w14:paraId="446475C7" w14:textId="043A96B6" w:rsidR="0068622C" w:rsidRDefault="0068622C" w:rsidP="0068622C">
      <w:pPr>
        <w:pStyle w:val="Heading3"/>
      </w:pPr>
      <w:bookmarkStart w:id="1801" w:name="_Toc4442894"/>
      <w:bookmarkEnd w:id="1637"/>
      <w:r>
        <w:t>artifactIndices property</w:t>
      </w:r>
      <w:bookmarkEnd w:id="1801"/>
    </w:p>
    <w:p w14:paraId="7CAFB9EB" w14:textId="3D1BB6C9"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5F4528">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5F4528">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pPr>
        <w:rPr>
          <w:ins w:id="1802" w:author="Laurence Golding" w:date="2019-03-27T09:45:00Z"/>
        </w:rPr>
      </w:pPr>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rPr>
          <w:ins w:id="1803" w:author="Laurence Golding" w:date="2019-03-27T09:46:00Z"/>
        </w:rPr>
      </w:pPr>
      <w:bookmarkStart w:id="1804" w:name="_Ref4574634"/>
      <w:bookmarkStart w:id="1805" w:name="_Hlk4574305"/>
      <w:ins w:id="1806" w:author="Laurence Golding" w:date="2019-03-27T09:45:00Z">
        <w:r>
          <w:t>contents property</w:t>
        </w:r>
      </w:ins>
      <w:bookmarkEnd w:id="1804"/>
    </w:p>
    <w:p w14:paraId="0F6A9DFB" w14:textId="387AD986" w:rsidR="00D61B3C" w:rsidRDefault="00D61B3C" w:rsidP="00D61B3C">
      <w:pPr>
        <w:rPr>
          <w:ins w:id="1807" w:author="Laurence Golding" w:date="2019-03-27T09:47:00Z"/>
        </w:rPr>
      </w:pPr>
      <w:ins w:id="1808" w:author="Laurence Golding" w:date="2019-03-27T09:46:00Z">
        <w:r>
          <w:t xml:space="preserve">A </w:t>
        </w:r>
        <w:r w:rsidRPr="00E87C22">
          <w:rPr>
            <w:rStyle w:val="CODEtemp"/>
          </w:rPr>
          <w:t>toolComponent</w:t>
        </w:r>
        <w:r>
          <w:t xml:space="preserve"> object </w:t>
        </w:r>
        <w:r w:rsidRPr="00011746">
          <w:rPr>
            <w:b/>
          </w:rPr>
          <w:t>SHOULD</w:t>
        </w:r>
        <w:r>
          <w:t xml:space="preserve"> contain</w:t>
        </w:r>
      </w:ins>
      <w:ins w:id="1809" w:author="Laurence Golding" w:date="2019-03-27T09:47:00Z">
        <w:r>
          <w:t xml:space="preserve"> a property named </w:t>
        </w:r>
        <w:r w:rsidRPr="00011746">
          <w:rPr>
            <w:rStyle w:val="CODEtemp"/>
          </w:rPr>
          <w:t>contents</w:t>
        </w:r>
        <w:r>
          <w:t xml:space="preserve"> whose value is an array of zero or more unique (</w:t>
        </w:r>
      </w:ins>
      <w:ins w:id="1810" w:author="Laurence Golding" w:date="2019-03-27T09:48:00Z">
        <w:r>
          <w:t>§</w:t>
        </w:r>
      </w:ins>
      <w:ins w:id="1811" w:author="Laurence Golding" w:date="2019-03-27T09:54:00Z">
        <w:r w:rsidR="00011746">
          <w:fldChar w:fldCharType="begin"/>
        </w:r>
        <w:r w:rsidR="00011746">
          <w:instrText xml:space="preserve"> REF _Ref493404799 \r \h </w:instrText>
        </w:r>
      </w:ins>
      <w:r w:rsidR="00011746">
        <w:fldChar w:fldCharType="separate"/>
      </w:r>
      <w:ins w:id="1812" w:author="Laurence Golding" w:date="2019-03-27T09:54:00Z">
        <w:r w:rsidR="00011746">
          <w:t>3.7.3</w:t>
        </w:r>
        <w:r w:rsidR="00011746">
          <w:fldChar w:fldCharType="end"/>
        </w:r>
      </w:ins>
      <w:ins w:id="1813" w:author="Laurence Golding" w:date="2019-03-27T09:47:00Z">
        <w:r>
          <w:t>) strings each of which is one of the following values with the specified meanings:</w:t>
        </w:r>
      </w:ins>
    </w:p>
    <w:p w14:paraId="5F23B00A" w14:textId="336CF75C" w:rsidR="00D61B3C" w:rsidRDefault="009634AB" w:rsidP="00011746">
      <w:pPr>
        <w:pStyle w:val="ListParagraph"/>
        <w:numPr>
          <w:ilvl w:val="0"/>
          <w:numId w:val="91"/>
        </w:numPr>
        <w:rPr>
          <w:ins w:id="1814" w:author="Laurence Golding" w:date="2019-03-27T10:03:00Z"/>
        </w:rPr>
      </w:pPr>
      <w:ins w:id="1815" w:author="Laurence Golding" w:date="2019-03-27T10:02:00Z">
        <w:r w:rsidRPr="002C7CFC">
          <w:rPr>
            <w:rStyle w:val="CODEtemp"/>
          </w:rPr>
          <w:t>"localizedData"</w:t>
        </w:r>
        <w:r>
          <w:t>: The</w:t>
        </w:r>
      </w:ins>
      <w:ins w:id="1816" w:author="Laurence Golding" w:date="2019-03-27T10:03:00Z">
        <w:r>
          <w:t xml:space="preserve"> component includes localizable strings (</w:t>
        </w:r>
      </w:ins>
      <w:ins w:id="1817" w:author="Laurence Golding" w:date="2019-03-27T10:05:00Z">
        <w:r>
          <w:t>§</w:t>
        </w:r>
      </w:ins>
      <w:ins w:id="1818" w:author="Laurence Golding" w:date="2019-03-27T10:14:00Z">
        <w:r>
          <w:fldChar w:fldCharType="begin"/>
        </w:r>
        <w:r>
          <w:instrText xml:space="preserve"> REF _Ref4509677 \r \h </w:instrText>
        </w:r>
      </w:ins>
      <w:r>
        <w:fldChar w:fldCharType="separate"/>
      </w:r>
      <w:ins w:id="1819" w:author="Laurence Golding" w:date="2019-03-27T10:14:00Z">
        <w:r>
          <w:t>3.5.2</w:t>
        </w:r>
        <w:r>
          <w:fldChar w:fldCharType="end"/>
        </w:r>
      </w:ins>
      <w:ins w:id="1820" w:author="Laurence Golding" w:date="2019-03-27T10:03:00Z">
        <w:r>
          <w:t xml:space="preserve">) such as rule </w:t>
        </w:r>
      </w:ins>
      <w:ins w:id="1821" w:author="Laurence Golding" w:date="2019-03-27T10:14:00Z">
        <w:r>
          <w:t>messages</w:t>
        </w:r>
      </w:ins>
      <w:ins w:id="1822" w:author="Laurence Golding" w:date="2019-03-27T10:03:00Z">
        <w:r>
          <w:t>.</w:t>
        </w:r>
      </w:ins>
    </w:p>
    <w:p w14:paraId="73DB6D23" w14:textId="7ADE9F63" w:rsidR="009634AB" w:rsidRDefault="009634AB" w:rsidP="00011746">
      <w:pPr>
        <w:pStyle w:val="ListParagraph"/>
        <w:numPr>
          <w:ilvl w:val="0"/>
          <w:numId w:val="91"/>
        </w:numPr>
        <w:rPr>
          <w:ins w:id="1823" w:author="Laurence Golding" w:date="2019-03-27T09:48:00Z"/>
        </w:rPr>
      </w:pPr>
      <w:ins w:id="1824" w:author="Laurence Golding" w:date="2019-03-27T10:03:00Z">
        <w:r w:rsidRPr="002C7CFC">
          <w:rPr>
            <w:rStyle w:val="CODEtemp"/>
          </w:rPr>
          <w:t>"nonLocalizedData"</w:t>
        </w:r>
        <w:r>
          <w:t xml:space="preserve">: The component includes </w:t>
        </w:r>
      </w:ins>
      <w:ins w:id="1825" w:author="Laurence Golding" w:date="2019-03-27T10:15:00Z">
        <w:r>
          <w:t xml:space="preserve">non-localizable </w:t>
        </w:r>
      </w:ins>
      <w:ins w:id="1826" w:author="Laurence Golding" w:date="2019-03-27T10:03:00Z">
        <w:r>
          <w:t xml:space="preserve">properties such as </w:t>
        </w:r>
      </w:ins>
      <w:ins w:id="1827" w:author="Laurence Golding" w:date="2019-03-27T10:04:00Z">
        <w:r>
          <w:t>rule severity levels.</w:t>
        </w:r>
      </w:ins>
    </w:p>
    <w:p w14:paraId="645254DE" w14:textId="31636E86" w:rsidR="00D61B3C" w:rsidRDefault="00D61B3C" w:rsidP="00011746">
      <w:pPr>
        <w:rPr>
          <w:ins w:id="1828" w:author="Laurence Golding" w:date="2019-03-27T09:48:00Z"/>
        </w:rPr>
      </w:pPr>
      <w:ins w:id="1829" w:author="Laurence Golding" w:date="2019-03-27T09:48:00Z">
        <w:r>
          <w:t>I</w:t>
        </w:r>
      </w:ins>
      <w:ins w:id="1830" w:author="Laurence Golding" w:date="2019-03-27T09:49:00Z">
        <w:r>
          <w:t xml:space="preserve">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ins>
    </w:p>
    <w:p w14:paraId="6FDBF1F5" w14:textId="765C225A" w:rsidR="00D61B3C" w:rsidRPr="00D61B3C" w:rsidRDefault="00D61B3C" w:rsidP="00011746">
      <w:pPr>
        <w:pStyle w:val="Note"/>
        <w:rPr>
          <w:ins w:id="1831" w:author="Laurence Golding" w:date="2019-03-27T09:45:00Z"/>
        </w:rPr>
      </w:pPr>
      <w:ins w:id="1832" w:author="Laurence Golding" w:date="2019-03-27T09:48:00Z">
        <w:r>
          <w:t>NOTE: T</w:t>
        </w:r>
      </w:ins>
      <w:ins w:id="1833" w:author="Laurence Golding" w:date="2019-03-27T10:05:00Z">
        <w:r w:rsidR="009634AB">
          <w:t xml:space="preserve">he purpose of this property is to help components protect themselves from misuse. Within a SARIF file, </w:t>
        </w:r>
      </w:ins>
      <w:ins w:id="1834" w:author="Laurence Golding" w:date="2019-03-27T10:07:00Z">
        <w:r w:rsidR="009634AB">
          <w:t>the component</w:t>
        </w:r>
      </w:ins>
      <w:ins w:id="1835" w:author="Laurence Golding" w:date="2019-03-27T10:06:00Z">
        <w:r w:rsidR="009634AB">
          <w:t xml:space="preserve"> type</w:t>
        </w:r>
      </w:ins>
      <w:ins w:id="1836" w:author="Laurence Golding" w:date="2019-03-27T10:07:00Z">
        <w:r w:rsidR="009634AB">
          <w:t>s</w:t>
        </w:r>
      </w:ins>
      <w:ins w:id="1837" w:author="Laurence Golding" w:date="2019-03-27T10:06:00Z">
        <w:r w:rsidR="009634AB">
          <w:t xml:space="preserve"> </w:t>
        </w:r>
      </w:ins>
      <w:ins w:id="1838" w:author="Laurence Golding" w:date="2019-03-27T10:07:00Z">
        <w:r w:rsidR="009634AB">
          <w:t>are all stored</w:t>
        </w:r>
      </w:ins>
      <w:ins w:id="1839" w:author="Laurence Golding" w:date="2019-03-27T10:06:00Z">
        <w:r w:rsidR="009634AB">
          <w:t xml:space="preserve"> in their own properties, so there is no danger of mistaking</w:t>
        </w:r>
      </w:ins>
      <w:ins w:id="1840" w:author="Laurence Golding" w:date="2019-03-27T10:07:00Z">
        <w:r w:rsidR="009634AB">
          <w:t xml:space="preserve">, for example, a translation (stored in </w:t>
        </w:r>
        <w:r w:rsidR="009634AB" w:rsidRPr="002C7CFC">
          <w:rPr>
            <w:rStyle w:val="CODEtemp"/>
          </w:rPr>
          <w:t>run.translations</w:t>
        </w:r>
      </w:ins>
      <w:ins w:id="1841" w:author="Laurence Golding" w:date="2019-03-27T10:08:00Z">
        <w:r w:rsidR="009634AB">
          <w:t xml:space="preserve"> (</w:t>
        </w:r>
      </w:ins>
      <w:ins w:id="1842" w:author="Laurence Golding" w:date="2019-03-27T10:09:00Z">
        <w:r w:rsidR="009634AB">
          <w:t>§</w:t>
        </w:r>
      </w:ins>
      <w:ins w:id="1843" w:author="Laurence Golding" w:date="2019-03-27T10:10:00Z">
        <w:r w:rsidR="009634AB">
          <w:fldChar w:fldCharType="begin"/>
        </w:r>
        <w:r w:rsidR="009634AB">
          <w:instrText xml:space="preserve"> REF _Ref4495306 \r \h </w:instrText>
        </w:r>
      </w:ins>
      <w:r w:rsidR="009634AB">
        <w:fldChar w:fldCharType="separate"/>
      </w:r>
      <w:ins w:id="1844" w:author="Laurence Golding" w:date="2019-03-27T10:10:00Z">
        <w:r w:rsidR="009634AB">
          <w:t>3.14.9</w:t>
        </w:r>
        <w:r w:rsidR="009634AB">
          <w:fldChar w:fldCharType="end"/>
        </w:r>
      </w:ins>
      <w:ins w:id="1845" w:author="Laurence Golding" w:date="2019-03-27T10:08:00Z">
        <w:r w:rsidR="009634AB">
          <w:t>)</w:t>
        </w:r>
      </w:ins>
      <w:ins w:id="1846" w:author="Laurence Golding" w:date="2019-03-27T10:07:00Z">
        <w:r w:rsidR="009634AB">
          <w:t xml:space="preserve">) for a policy (stored in </w:t>
        </w:r>
        <w:r w:rsidR="009634AB" w:rsidRPr="002C7CFC">
          <w:rPr>
            <w:rStyle w:val="CODEtemp"/>
          </w:rPr>
          <w:t>run.policies</w:t>
        </w:r>
      </w:ins>
      <w:ins w:id="1847" w:author="Laurence Golding" w:date="2019-03-27T10:08:00Z">
        <w:r w:rsidR="009634AB">
          <w:t xml:space="preserve"> (</w:t>
        </w:r>
      </w:ins>
      <w:ins w:id="1848" w:author="Laurence Golding" w:date="2019-03-27T10:09:00Z">
        <w:r w:rsidR="009634AB">
          <w:t>§</w:t>
        </w:r>
      </w:ins>
      <w:ins w:id="1849" w:author="Laurence Golding" w:date="2019-03-27T10:10:00Z">
        <w:r w:rsidR="009634AB">
          <w:fldChar w:fldCharType="begin"/>
        </w:r>
        <w:r w:rsidR="009634AB">
          <w:instrText xml:space="preserve"> REF _Ref4509533 \r \h </w:instrText>
        </w:r>
      </w:ins>
      <w:r w:rsidR="009634AB">
        <w:fldChar w:fldCharType="separate"/>
      </w:r>
      <w:ins w:id="1850" w:author="Laurence Golding" w:date="2019-03-27T10:10:00Z">
        <w:r w:rsidR="009634AB">
          <w:t>3.14.10</w:t>
        </w:r>
        <w:r w:rsidR="009634AB">
          <w:fldChar w:fldCharType="end"/>
        </w:r>
      </w:ins>
      <w:ins w:id="1851" w:author="Laurence Golding" w:date="2019-03-27T10:08:00Z">
        <w:r w:rsidR="009634AB">
          <w:t>)</w:t>
        </w:r>
      </w:ins>
      <w:ins w:id="1852" w:author="Laurence Golding" w:date="2019-03-27T10:07:00Z">
        <w:r w:rsidR="009634AB">
          <w:t>). But compon</w:t>
        </w:r>
      </w:ins>
      <w:ins w:id="1853" w:author="Laurence Golding" w:date="2019-03-27T10:08:00Z">
        <w:r w:rsidR="009634AB">
          <w:t xml:space="preserve">ents such as translations and policies are typically authored independently from a tool and </w:t>
        </w:r>
      </w:ins>
      <w:ins w:id="1854" w:author="Laurence Golding" w:date="2019-03-27T10:09:00Z">
        <w:r w:rsidR="009634AB">
          <w:t xml:space="preserve">stored separately from </w:t>
        </w:r>
      </w:ins>
      <w:ins w:id="1855" w:author="Laurence Golding" w:date="2019-03-27T10:08:00Z">
        <w:r w:rsidR="009634AB">
          <w:t>its</w:t>
        </w:r>
      </w:ins>
      <w:ins w:id="1856" w:author="Laurence Golding" w:date="2019-03-27T10:09:00Z">
        <w:r w:rsidR="009634AB">
          <w:t xml:space="preserve"> log files. </w:t>
        </w:r>
      </w:ins>
      <w:ins w:id="1857" w:author="Laurence Golding" w:date="2019-03-27T10:16:00Z">
        <w:r w:rsidR="009634AB">
          <w:t xml:space="preserve">The author of a translation (which contains only </w:t>
        </w:r>
        <w:r w:rsidR="009634AB" w:rsidRPr="00011746">
          <w:rPr>
            <w:rStyle w:val="CODEtemp"/>
          </w:rPr>
          <w:t>"localizedData"</w:t>
        </w:r>
        <w:r w:rsidR="009634AB">
          <w:t>) can help prevent its misuse as a policy (</w:t>
        </w:r>
      </w:ins>
      <w:ins w:id="1858" w:author="Laurence Golding" w:date="2019-03-27T10:17:00Z">
        <w:r w:rsidR="009634AB">
          <w:t xml:space="preserve">which requires </w:t>
        </w:r>
        <w:r w:rsidR="009634AB" w:rsidRPr="00011746">
          <w:rPr>
            <w:rStyle w:val="CODEtemp"/>
          </w:rPr>
          <w:t>"nonLocalizedData"</w:t>
        </w:r>
      </w:ins>
      <w:ins w:id="1859" w:author="Laurence Golding" w:date="2019-03-27T10:16:00Z">
        <w:r w:rsidR="009634AB">
          <w:t>)</w:t>
        </w:r>
      </w:ins>
      <w:ins w:id="1860" w:author="Laurence Golding" w:date="2019-03-27T10:17:00Z">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ins>
    </w:p>
    <w:p w14:paraId="1B14D051" w14:textId="23C2C979" w:rsidR="00D61B3C" w:rsidRDefault="00D61B3C" w:rsidP="00D61B3C">
      <w:pPr>
        <w:pStyle w:val="Heading3"/>
        <w:rPr>
          <w:ins w:id="1861" w:author="Laurence Golding" w:date="2019-03-27T10:20:00Z"/>
        </w:rPr>
      </w:pPr>
      <w:bookmarkStart w:id="1862" w:name="_Hlk4575434"/>
      <w:bookmarkEnd w:id="1805"/>
      <w:ins w:id="1863" w:author="Laurence Golding" w:date="2019-03-27T09:45:00Z">
        <w:r>
          <w:t>isComprehensive property</w:t>
        </w:r>
      </w:ins>
    </w:p>
    <w:p w14:paraId="02B7E407" w14:textId="3C551690" w:rsidR="002C7CFC" w:rsidRDefault="002C7CFC" w:rsidP="002C7CFC">
      <w:pPr>
        <w:rPr>
          <w:ins w:id="1864" w:author="Laurence Golding" w:date="2019-03-27T10:23:00Z"/>
        </w:rPr>
      </w:pPr>
      <w:ins w:id="1865" w:author="Laurence Golding" w:date="2019-03-27T10:21:00Z">
        <w:r>
          <w:t xml:space="preserve">A </w:t>
        </w:r>
        <w:r w:rsidRPr="00E87C22">
          <w:rPr>
            <w:rStyle w:val="CODEtemp"/>
          </w:rPr>
          <w:t>toolComponent</w:t>
        </w:r>
        <w:r>
          <w:t xml:space="preserve"> object </w:t>
        </w:r>
        <w:r w:rsidRPr="00011746">
          <w:rPr>
            <w:b/>
          </w:rPr>
          <w:t>SHOULD</w:t>
        </w:r>
        <w:r>
          <w:t xml:space="preserve"> contain a property named </w:t>
        </w:r>
      </w:ins>
      <w:ins w:id="1866" w:author="Laurence Golding" w:date="2019-03-27T10:30:00Z">
        <w:r>
          <w:rPr>
            <w:rStyle w:val="CODEtemp"/>
          </w:rPr>
          <w:t>isComprehensive</w:t>
        </w:r>
      </w:ins>
      <w:ins w:id="1867" w:author="Laurence Golding" w:date="2019-03-27T10:21:00Z">
        <w:r>
          <w:t xml:space="preserve"> whose value is </w:t>
        </w:r>
      </w:ins>
      <w:ins w:id="1868" w:author="Laurence Golding" w:date="2019-03-27T10:22:00Z">
        <w:r>
          <w:t xml:space="preserve">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ins>
      <w:ins w:id="1869" w:author="Laurence Golding" w:date="2019-03-27T10:23:00Z">
        <w:r>
          <w:t>§</w:t>
        </w:r>
        <w:r>
          <w:fldChar w:fldCharType="begin"/>
        </w:r>
        <w:r>
          <w:instrText xml:space="preserve"> REF _Ref4574634 \r \h </w:instrText>
        </w:r>
      </w:ins>
      <w:r>
        <w:fldChar w:fldCharType="separate"/>
      </w:r>
      <w:ins w:id="1870" w:author="Laurence Golding" w:date="2019-03-27T10:23:00Z">
        <w:r>
          <w:t>3.18.27</w:t>
        </w:r>
        <w:r>
          <w:fldChar w:fldCharType="end"/>
        </w:r>
      </w:ins>
      <w:ins w:id="1871" w:author="Laurence Golding" w:date="2019-03-27T10:22:00Z">
        <w:r>
          <w:t xml:space="preserve">) and </w:t>
        </w:r>
        <w:r w:rsidRPr="002C7CFC">
          <w:rPr>
            <w:rStyle w:val="CODEtemp"/>
          </w:rPr>
          <w:t>false</w:t>
        </w:r>
        <w:r>
          <w:t xml:space="preserve"> otherwise.</w:t>
        </w:r>
      </w:ins>
    </w:p>
    <w:p w14:paraId="75898986" w14:textId="65BF1637" w:rsidR="002C7CFC" w:rsidRDefault="002C7CFC" w:rsidP="002C7CFC">
      <w:pPr>
        <w:rPr>
          <w:ins w:id="1872" w:author="Laurence Golding" w:date="2019-03-27T10:24:00Z"/>
        </w:rPr>
      </w:pPr>
      <w:ins w:id="1873" w:author="Laurence Golding" w:date="2019-03-27T10:23:00Z">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w:t>
        </w:r>
      </w:ins>
      <w:ins w:id="1874" w:author="Laurence Golding" w:date="2019-03-27T10:24:00Z">
        <w:r w:rsidRPr="002C7CFC">
          <w:rPr>
            <w:rStyle w:val="CODEtemp"/>
          </w:rPr>
          <w:t>e</w:t>
        </w:r>
        <w:r>
          <w:t>.</w:t>
        </w:r>
      </w:ins>
    </w:p>
    <w:p w14:paraId="6EC41F42" w14:textId="2966E949" w:rsidR="002C7CFC" w:rsidRDefault="002C7CFC" w:rsidP="002C7CFC">
      <w:pPr>
        <w:pStyle w:val="Note"/>
        <w:rPr>
          <w:ins w:id="1875" w:author="Laurence Golding" w:date="2019-03-27T10:28:00Z"/>
        </w:rPr>
      </w:pPr>
      <w:ins w:id="1876" w:author="Laurence Golding" w:date="2019-03-27T10:24:00Z">
        <w:r>
          <w:t xml:space="preserve">NOTE: This property is useful because tools are permitted to emit </w:t>
        </w:r>
        <w:r w:rsidRPr="002C7CFC">
          <w:rPr>
            <w:rStyle w:val="CODEtemp"/>
          </w:rPr>
          <w:t>rules</w:t>
        </w:r>
      </w:ins>
      <w:ins w:id="1877" w:author="Laurence Golding" w:date="2019-03-27T10:25:00Z">
        <w:r>
          <w:t xml:space="preserve"> (</w:t>
        </w:r>
      </w:ins>
      <w:ins w:id="1878" w:author="Laurence Golding" w:date="2019-03-27T10:26:00Z">
        <w:r>
          <w:t>§</w:t>
        </w:r>
      </w:ins>
      <w:ins w:id="1879" w:author="Laurence Golding" w:date="2019-03-27T10:27:00Z">
        <w:r>
          <w:fldChar w:fldCharType="begin"/>
        </w:r>
        <w:r>
          <w:instrText xml:space="preserve"> REF _Ref3899090 \r \h </w:instrText>
        </w:r>
      </w:ins>
      <w:r>
        <w:fldChar w:fldCharType="separate"/>
      </w:r>
      <w:ins w:id="1880" w:author="Laurence Golding" w:date="2019-03-27T10:27:00Z">
        <w:r>
          <w:t>3.18.21</w:t>
        </w:r>
        <w:r>
          <w:fldChar w:fldCharType="end"/>
        </w:r>
      </w:ins>
      <w:ins w:id="1881" w:author="Laurence Golding" w:date="2019-03-27T10:25:00Z">
        <w:r>
          <w:t xml:space="preserve">), </w:t>
        </w:r>
        <w:r w:rsidRPr="002C7CFC">
          <w:rPr>
            <w:rStyle w:val="CODEtemp"/>
          </w:rPr>
          <w:t>notifications</w:t>
        </w:r>
        <w:r>
          <w:t xml:space="preserve"> (</w:t>
        </w:r>
      </w:ins>
      <w:ins w:id="1882" w:author="Laurence Golding" w:date="2019-03-27T10:26:00Z">
        <w:r>
          <w:t>§</w:t>
        </w:r>
      </w:ins>
      <w:ins w:id="1883" w:author="Laurence Golding" w:date="2019-03-27T10:27:00Z">
        <w:r>
          <w:fldChar w:fldCharType="begin"/>
        </w:r>
        <w:r>
          <w:instrText xml:space="preserve"> REF _Ref3973541 \r \h </w:instrText>
        </w:r>
      </w:ins>
      <w:r>
        <w:fldChar w:fldCharType="separate"/>
      </w:r>
      <w:ins w:id="1884" w:author="Laurence Golding" w:date="2019-03-27T10:27:00Z">
        <w:r>
          <w:t>3.18.22</w:t>
        </w:r>
        <w:r>
          <w:fldChar w:fldCharType="end"/>
        </w:r>
      </w:ins>
      <w:ins w:id="1885" w:author="Laurence Golding" w:date="2019-03-27T10:25:00Z">
        <w:r>
          <w:t xml:space="preserve">), or </w:t>
        </w:r>
        <w:r w:rsidRPr="002C7CFC">
          <w:rPr>
            <w:rStyle w:val="CODEtemp"/>
          </w:rPr>
          <w:t>taxa</w:t>
        </w:r>
        <w:r>
          <w:t xml:space="preserve"> (</w:t>
        </w:r>
      </w:ins>
      <w:ins w:id="1886" w:author="Laurence Golding" w:date="2019-03-27T10:26:00Z">
        <w:r>
          <w:t>§</w:t>
        </w:r>
      </w:ins>
      <w:ins w:id="1887" w:author="Laurence Golding" w:date="2019-03-27T10:27:00Z">
        <w:r>
          <w:fldChar w:fldCharType="begin"/>
        </w:r>
        <w:r>
          <w:instrText xml:space="preserve"> REF _Ref4511026 \r \h </w:instrText>
        </w:r>
      </w:ins>
      <w:r>
        <w:fldChar w:fldCharType="separate"/>
      </w:r>
      <w:ins w:id="1888" w:author="Laurence Golding" w:date="2019-03-27T10:27:00Z">
        <w:r>
          <w:t>3.18.23</w:t>
        </w:r>
        <w:r>
          <w:fldChar w:fldCharType="end"/>
        </w:r>
      </w:ins>
      <w:ins w:id="1889" w:author="Laurence Golding" w:date="2019-03-27T10:25:00Z">
        <w:r>
          <w:t>) properties that contain only those items relevant to the current log file. For example</w:t>
        </w:r>
      </w:ins>
      <w:ins w:id="1890" w:author="Laurence Golding" w:date="2019-03-27T10:26:00Z">
        <w:r>
          <w:t>, a tool might define hundreds of rules, but if a scan detects violations of only two of them, then</w:t>
        </w:r>
      </w:ins>
      <w:ins w:id="1891" w:author="Laurence Golding" w:date="2019-03-27T10:27:00Z">
        <w:r>
          <w:t xml:space="preserve"> the</w:t>
        </w:r>
      </w:ins>
      <w:ins w:id="1892" w:author="Laurence Golding" w:date="2019-03-27T10:26:00Z">
        <w:r>
          <w:t xml:space="preserve"> </w:t>
        </w:r>
        <w:r w:rsidRPr="002C7CFC">
          <w:rPr>
            <w:rStyle w:val="CODEtemp"/>
          </w:rPr>
          <w:t>rules</w:t>
        </w:r>
        <w:r>
          <w:t xml:space="preserve"> </w:t>
        </w:r>
      </w:ins>
      <w:ins w:id="1893" w:author="Laurence Golding" w:date="2019-03-27T10:27:00Z">
        <w:r>
          <w:t xml:space="preserve">property </w:t>
        </w:r>
      </w:ins>
      <w:ins w:id="1894" w:author="Laurence Golding" w:date="2019-03-27T10:26:00Z">
        <w:r>
          <w:t>(if it is present at all, which it need not be) need only contain m</w:t>
        </w:r>
      </w:ins>
      <w:ins w:id="1895" w:author="Laurence Golding" w:date="2019-03-27T10:27:00Z">
        <w:r>
          <w:t>etadata for those two rules.</w:t>
        </w:r>
      </w:ins>
    </w:p>
    <w:p w14:paraId="6C106F6E" w14:textId="0367BE0F" w:rsidR="002C7CFC" w:rsidRPr="002C7CFC" w:rsidRDefault="002C7CFC" w:rsidP="002C7CFC">
      <w:pPr>
        <w:pStyle w:val="Note"/>
        <w:rPr>
          <w:ins w:id="1896" w:author="Laurence Golding" w:date="2019-03-27T09:45:00Z"/>
        </w:rPr>
      </w:pPr>
      <w:ins w:id="1897" w:author="Laurence Golding" w:date="2019-03-27T10:28:00Z">
        <w:r>
          <w:t>So, for example, the author of a translation (§</w:t>
        </w:r>
        <w:r>
          <w:fldChar w:fldCharType="begin"/>
        </w:r>
        <w:r>
          <w:instrText xml:space="preserve"> REF _Ref4572683 \r \h </w:instrText>
        </w:r>
      </w:ins>
      <w:r>
        <w:fldChar w:fldCharType="separate"/>
      </w:r>
      <w:ins w:id="1898" w:author="Laurence Golding" w:date="2019-03-27T10:28:00Z">
        <w:r>
          <w:t>3.18.3</w:t>
        </w:r>
        <w:r>
          <w:fldChar w:fldCharType="end"/>
        </w:r>
        <w:r>
          <w:t xml:space="preserve">) would want to work from a log file whose </w:t>
        </w:r>
        <w:r w:rsidRPr="002C7CFC">
          <w:rPr>
            <w:rStyle w:val="CODEtemp"/>
          </w:rPr>
          <w:t>contents</w:t>
        </w:r>
        <w:r>
          <w:t xml:space="preserve"> </w:t>
        </w:r>
      </w:ins>
      <w:ins w:id="1899" w:author="Laurence Golding" w:date="2019-03-27T10:30:00Z">
        <w:r>
          <w:t>array</w:t>
        </w:r>
      </w:ins>
      <w:ins w:id="1900" w:author="Laurence Golding" w:date="2019-03-27T10:28:00Z">
        <w:r>
          <w:t xml:space="preserve"> </w:t>
        </w:r>
      </w:ins>
      <w:ins w:id="1901" w:author="Laurence Golding" w:date="2019-03-27T10:30:00Z">
        <w:r>
          <w:t>includes</w:t>
        </w:r>
      </w:ins>
      <w:ins w:id="1902" w:author="Laurence Golding" w:date="2019-03-27T10:28:00Z">
        <w:r>
          <w:t xml:space="preserve"> </w:t>
        </w:r>
        <w:r w:rsidRPr="002C7CFC">
          <w:rPr>
            <w:rStyle w:val="CODEtemp"/>
          </w:rPr>
          <w:t>"</w:t>
        </w:r>
      </w:ins>
      <w:ins w:id="1903" w:author="Laurence Golding" w:date="2019-03-27T10:29:00Z">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ins>
      <w:r>
        <w:fldChar w:fldCharType="separate"/>
      </w:r>
      <w:ins w:id="1904" w:author="Laurence Golding" w:date="2019-03-27T10:29:00Z">
        <w:r>
          <w:t>3.18.4</w:t>
        </w:r>
        <w:r>
          <w:fldChar w:fldCharType="end"/>
        </w:r>
        <w:r>
          <w:t xml:space="preserve">) would want to work from </w:t>
        </w:r>
        <w:r>
          <w:lastRenderedPageBreak/>
          <w:t xml:space="preserve">a log file whose </w:t>
        </w:r>
        <w:r w:rsidRPr="002C7CFC">
          <w:rPr>
            <w:rStyle w:val="CODEtemp"/>
          </w:rPr>
          <w:t>contents</w:t>
        </w:r>
        <w:r>
          <w:t xml:space="preserve"> </w:t>
        </w:r>
      </w:ins>
      <w:ins w:id="1905" w:author="Laurence Golding" w:date="2019-03-27T10:31:00Z">
        <w:r>
          <w:t>array</w:t>
        </w:r>
      </w:ins>
      <w:ins w:id="1906" w:author="Laurence Golding" w:date="2019-03-27T10:29:00Z">
        <w:r>
          <w:t xml:space="preserve">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ins>
    </w:p>
    <w:p w14:paraId="21730FAA" w14:textId="3DF30451" w:rsidR="00D61B3C" w:rsidRDefault="00D61B3C" w:rsidP="00D61B3C">
      <w:pPr>
        <w:pStyle w:val="Heading3"/>
        <w:rPr>
          <w:ins w:id="1907" w:author="Laurence Golding" w:date="2019-03-27T10:31:00Z"/>
        </w:rPr>
      </w:pPr>
      <w:bookmarkStart w:id="1908" w:name="_Ref4579138"/>
      <w:bookmarkEnd w:id="1862"/>
      <w:ins w:id="1909" w:author="Laurence Golding" w:date="2019-03-27T09:45:00Z">
        <w:r>
          <w:t>localizedDataSemanticVersion property</w:t>
        </w:r>
      </w:ins>
      <w:bookmarkEnd w:id="1908"/>
    </w:p>
    <w:p w14:paraId="2EF95A1D" w14:textId="74BC6F77" w:rsidR="002C7CFC" w:rsidRDefault="002C7CFC" w:rsidP="002C7CFC">
      <w:pPr>
        <w:rPr>
          <w:ins w:id="1910" w:author="Laurence Golding" w:date="2019-03-27T11:08:00Z"/>
        </w:rPr>
      </w:pPr>
      <w:ins w:id="1911" w:author="Laurence Golding" w:date="2019-03-27T10:31:00Z">
        <w:r>
          <w:t xml:space="preserve">If a </w:t>
        </w:r>
      </w:ins>
      <w:ins w:id="1912" w:author="Laurence Golding" w:date="2019-03-27T10:39:00Z">
        <w:r w:rsidR="006E566D" w:rsidRPr="00E87C22">
          <w:rPr>
            <w:rStyle w:val="CODEtemp"/>
          </w:rPr>
          <w:t>toolComponent</w:t>
        </w:r>
        <w:r w:rsidR="006E566D">
          <w:t xml:space="preserve"> object</w:t>
        </w:r>
      </w:ins>
      <w:ins w:id="1913" w:author="Laurence Golding" w:date="2019-03-27T10:43:00Z">
        <w:r w:rsidR="006E566D">
          <w:t xml:space="preserve"> </w:t>
        </w:r>
      </w:ins>
      <w:ins w:id="1914" w:author="Laurence Golding" w:date="2019-03-27T10:44:00Z">
        <w:r w:rsidR="006E566D">
          <w:t>represents a</w:t>
        </w:r>
      </w:ins>
      <w:ins w:id="1915" w:author="Laurence Golding" w:date="2019-03-27T10:43:00Z">
        <w:r w:rsidR="006E566D">
          <w:t xml:space="preserve"> translation</w:t>
        </w:r>
      </w:ins>
      <w:ins w:id="1916" w:author="Laurence Golding" w:date="2019-03-27T10:44:00Z">
        <w:r w:rsidR="006E566D">
          <w:t xml:space="preserve"> (§</w:t>
        </w:r>
        <w:r w:rsidR="006E566D">
          <w:fldChar w:fldCharType="begin"/>
        </w:r>
        <w:r w:rsidR="006E566D">
          <w:instrText xml:space="preserve"> REF _Ref4572683 \r \h </w:instrText>
        </w:r>
      </w:ins>
      <w:ins w:id="1917" w:author="Laurence Golding" w:date="2019-03-27T10:44:00Z">
        <w:r w:rsidR="006E566D">
          <w:fldChar w:fldCharType="separate"/>
        </w:r>
        <w:r w:rsidR="006E566D">
          <w:t>3.18.3</w:t>
        </w:r>
        <w:r w:rsidR="006E566D">
          <w:fldChar w:fldCharType="end"/>
        </w:r>
        <w:r w:rsidR="006E566D">
          <w:t>)</w:t>
        </w:r>
      </w:ins>
      <w:ins w:id="1918" w:author="Laurence Golding" w:date="2019-03-27T10:43:00Z">
        <w:r w:rsidR="006E566D">
          <w:t>, i</w:t>
        </w:r>
      </w:ins>
      <w:ins w:id="1919" w:author="Laurence Golding" w:date="2019-03-27T10:44:00Z">
        <w:r w:rsidR="006E566D">
          <w:t>t</w:t>
        </w:r>
      </w:ins>
      <w:ins w:id="1920" w:author="Laurence Golding" w:date="2019-03-27T10:43:00Z">
        <w:r w:rsidR="006E566D">
          <w:t xml:space="preserve"> </w:t>
        </w:r>
        <w:r w:rsidR="006E566D" w:rsidRPr="006E566D">
          <w:rPr>
            <w:b/>
          </w:rPr>
          <w:t>SHOULD</w:t>
        </w:r>
        <w:r w:rsidR="006E566D">
          <w:t xml:space="preserve"> contain</w:t>
        </w:r>
      </w:ins>
      <w:ins w:id="1921" w:author="Laurence Golding" w:date="2019-03-27T10:44:00Z">
        <w:r w:rsidR="006E566D">
          <w:t xml:space="preserve"> a property named </w:t>
        </w:r>
        <w:r w:rsidR="006E566D" w:rsidRPr="00FA0F69">
          <w:rPr>
            <w:rStyle w:val="CODEtemp"/>
          </w:rPr>
          <w:t>localizedDataSemanticVersion</w:t>
        </w:r>
        <w:r w:rsidR="006E566D">
          <w:t xml:space="preserve"> whose </w:t>
        </w:r>
      </w:ins>
      <w:ins w:id="1922" w:author="Laurence Golding" w:date="2019-03-27T10:45:00Z">
        <w:r w:rsidR="006E566D">
          <w:t xml:space="preserve">value is a string that specifies </w:t>
        </w:r>
      </w:ins>
      <w:ins w:id="1923" w:author="Laurence Golding" w:date="2019-03-27T11:06:00Z">
        <w:r w:rsidR="00FA0F69">
          <w:t>the semantic version [</w:t>
        </w:r>
      </w:ins>
      <w:ins w:id="1924" w:author="Laurence Golding" w:date="2019-03-27T11:08:00Z">
        <w:r w:rsidR="00FA0F69">
          <w:fldChar w:fldCharType="begin"/>
        </w:r>
        <w:r w:rsidR="00FA0F69">
          <w:instrText xml:space="preserve"> HYPERLINK  \l "SEMVER" </w:instrText>
        </w:r>
        <w:r w:rsidR="00FA0F69">
          <w:fldChar w:fldCharType="separate"/>
        </w:r>
        <w:r w:rsidR="00FA0F69" w:rsidRPr="00FA0F69">
          <w:rPr>
            <w:rStyle w:val="Hyperlink"/>
          </w:rPr>
          <w:t>SEMVER</w:t>
        </w:r>
        <w:r w:rsidR="00FA0F69">
          <w:fldChar w:fldCharType="end"/>
        </w:r>
      </w:ins>
      <w:ins w:id="1925" w:author="Laurence Golding" w:date="2019-03-27T11:06:00Z">
        <w:r w:rsidR="00FA0F69">
          <w:t>]</w:t>
        </w:r>
      </w:ins>
      <w:ins w:id="1926" w:author="Laurence Golding" w:date="2019-03-27T11:07:00Z">
        <w:r w:rsidR="00FA0F69">
          <w:t xml:space="preserve"> of the translated strings. </w:t>
        </w:r>
      </w:ins>
      <w:ins w:id="1927" w:author="Laurence Golding" w:date="2019-03-27T11:59:00Z">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ins>
      <w:ins w:id="1928" w:author="Laurence Golding" w:date="2019-03-27T11:59:00Z">
        <w:r w:rsidR="0012491A">
          <w:fldChar w:fldCharType="separate"/>
        </w:r>
        <w:r w:rsidR="0012491A">
          <w:t>3.5.2</w:t>
        </w:r>
        <w:r w:rsidR="0012491A">
          <w:fldChar w:fldCharType="end"/>
        </w:r>
        <w:r w:rsidR="0012491A">
          <w:t>) that are present in this component.</w:t>
        </w:r>
      </w:ins>
    </w:p>
    <w:p w14:paraId="6F4F5CD7" w14:textId="49E095CE" w:rsidR="00FA0F69" w:rsidRDefault="00FA0F69" w:rsidP="002C7CFC">
      <w:pPr>
        <w:rPr>
          <w:ins w:id="1929" w:author="Laurence Golding" w:date="2019-03-27T12:05:00Z"/>
        </w:rPr>
      </w:pPr>
      <w:ins w:id="1930" w:author="Laurence Golding" w:date="2019-03-27T11:08:00Z">
        <w:r>
          <w:t xml:space="preserve">If </w:t>
        </w:r>
        <w:r w:rsidRPr="00FA0F69">
          <w:rPr>
            <w:rStyle w:val="CODEtemp"/>
          </w:rPr>
          <w:t>localizedDataSemanticVersion</w:t>
        </w:r>
        <w:r>
          <w:t xml:space="preserve"> </w:t>
        </w:r>
      </w:ins>
      <w:ins w:id="1931" w:author="Laurence Golding" w:date="2019-03-27T11:09:00Z">
        <w:r>
          <w:t xml:space="preserve">is absent, it </w:t>
        </w:r>
        <w:r w:rsidRPr="005E33DB">
          <w:rPr>
            <w:b/>
          </w:rPr>
          <w:t>SHALL</w:t>
        </w:r>
        <w:r>
          <w:t xml:space="preserve"> default to</w:t>
        </w:r>
      </w:ins>
      <w:ins w:id="1932" w:author="Laurence Golding" w:date="2019-03-27T11:47:00Z">
        <w:r w:rsidR="0012491A">
          <w:t xml:space="preserve"> </w:t>
        </w:r>
      </w:ins>
      <w:ins w:id="1933" w:author="Laurence Golding" w:date="2019-03-27T11:09:00Z">
        <w:r w:rsidRPr="005E33DB">
          <w:rPr>
            <w:rStyle w:val="CODEtemp"/>
          </w:rPr>
          <w:t>thisObject.semanticVersion</w:t>
        </w:r>
      </w:ins>
      <w:ins w:id="1934" w:author="Laurence Golding" w:date="2019-03-27T11:10:00Z">
        <w:r>
          <w:t xml:space="preserve"> (§</w:t>
        </w:r>
        <w:r>
          <w:fldChar w:fldCharType="begin"/>
        </w:r>
        <w:r>
          <w:instrText xml:space="preserve"> REF _Ref493409198 \r \h </w:instrText>
        </w:r>
      </w:ins>
      <w:r>
        <w:fldChar w:fldCharType="separate"/>
      </w:r>
      <w:ins w:id="1935" w:author="Laurence Golding" w:date="2019-03-27T11:10:00Z">
        <w:r>
          <w:t>3.18.8</w:t>
        </w:r>
        <w:r>
          <w:fldChar w:fldCharType="end"/>
        </w:r>
        <w:r>
          <w:t>)</w:t>
        </w:r>
      </w:ins>
      <w:ins w:id="1936" w:author="Laurence Golding" w:date="2019-03-27T11:09:00Z">
        <w:r>
          <w:t>.</w:t>
        </w:r>
      </w:ins>
    </w:p>
    <w:p w14:paraId="034B74E9" w14:textId="2DFF9D2A" w:rsidR="005E33DB" w:rsidRDefault="005E33DB" w:rsidP="005E33DB">
      <w:pPr>
        <w:pStyle w:val="Note"/>
        <w:rPr>
          <w:ins w:id="1937" w:author="Laurence Golding" w:date="2019-03-27T14:38:00Z"/>
        </w:rPr>
      </w:pPr>
      <w:ins w:id="1938" w:author="Laurence Golding" w:date="2019-03-27T11:26:00Z">
        <w:r>
          <w:t>NOTE</w:t>
        </w:r>
      </w:ins>
      <w:ins w:id="1939" w:author="Laurence Golding" w:date="2019-03-27T14:43:00Z">
        <w:r w:rsidR="00696E46">
          <w:t xml:space="preserve"> 1</w:t>
        </w:r>
      </w:ins>
      <w:ins w:id="1940" w:author="Laurence Golding" w:date="2019-03-27T11:26:00Z">
        <w:r>
          <w:t xml:space="preserve">: See the description of </w:t>
        </w:r>
        <w:r w:rsidRPr="005E33DB">
          <w:rPr>
            <w:rStyle w:val="CODEtemp"/>
          </w:rPr>
          <w:t>minimumRequiredLocalizedDataSemanticVersion</w:t>
        </w:r>
        <w:r>
          <w:t xml:space="preserve"> (</w:t>
        </w:r>
      </w:ins>
      <w:ins w:id="1941" w:author="Laurence Golding" w:date="2019-03-27T11:27:00Z">
        <w:r>
          <w:t>§</w:t>
        </w:r>
        <w:r>
          <w:fldChar w:fldCharType="begin"/>
        </w:r>
        <w:r>
          <w:instrText xml:space="preserve"> REF _Ref4578450 \r \h </w:instrText>
        </w:r>
      </w:ins>
      <w:r>
        <w:fldChar w:fldCharType="separate"/>
      </w:r>
      <w:ins w:id="1942" w:author="Laurence Golding" w:date="2019-03-27T11:27:00Z">
        <w:r>
          <w:t>3.18.30</w:t>
        </w:r>
        <w:r>
          <w:fldChar w:fldCharType="end"/>
        </w:r>
      </w:ins>
      <w:ins w:id="1943" w:author="Laurence Golding" w:date="2019-03-27T11:26:00Z">
        <w:r>
          <w:t>) for an explanation of how these two properties interact.</w:t>
        </w:r>
      </w:ins>
    </w:p>
    <w:p w14:paraId="74663438" w14:textId="0BDC1F72" w:rsidR="00EB0482" w:rsidRPr="00EB0482" w:rsidRDefault="00EB0482" w:rsidP="00EB0482">
      <w:pPr>
        <w:pStyle w:val="Note"/>
        <w:rPr>
          <w:ins w:id="1944" w:author="Laurence Golding" w:date="2019-03-27T11:10:00Z"/>
        </w:rPr>
      </w:pPr>
      <w:bookmarkStart w:id="1945" w:name="_Hlk4590100"/>
      <w:ins w:id="1946" w:author="Laurence Golding" w:date="2019-03-27T14:38:00Z">
        <w:r>
          <w:t>NOTE</w:t>
        </w:r>
      </w:ins>
      <w:ins w:id="1947" w:author="Laurence Golding" w:date="2019-03-27T14:43:00Z">
        <w:r w:rsidR="00696E46">
          <w:t xml:space="preserve"> 2</w:t>
        </w:r>
      </w:ins>
      <w:ins w:id="1948" w:author="Laurence Golding" w:date="2019-03-27T14:38:00Z">
        <w:r>
          <w:t xml:space="preserve">: In a translation, </w:t>
        </w:r>
        <w:r w:rsidRPr="00EB0482">
          <w:rPr>
            <w:rStyle w:val="CODEtemp"/>
          </w:rPr>
          <w:t>localizedDataSemanticVersion</w:t>
        </w:r>
        <w:r>
          <w:t xml:space="preserve"> will usually be the same as</w:t>
        </w:r>
      </w:ins>
      <w:ins w:id="1949" w:author="Laurence Golding" w:date="2019-03-27T14:39:00Z">
        <w:r>
          <w:t xml:space="preserve"> </w:t>
        </w:r>
        <w:r w:rsidRPr="00EB0482">
          <w:rPr>
            <w:rStyle w:val="CODEtemp"/>
            <w:rPrChange w:id="1950" w:author="Laurence Golding" w:date="2019-03-27T14:42:00Z">
              <w:rPr/>
            </w:rPrChange>
          </w:rPr>
          <w:t>semantic</w:t>
        </w:r>
      </w:ins>
      <w:ins w:id="1951" w:author="Laurence Golding" w:date="2019-03-27T14:42:00Z">
        <w:r w:rsidRPr="00EB0482">
          <w:rPr>
            <w:rStyle w:val="CODEtemp"/>
            <w:rPrChange w:id="1952" w:author="Laurence Golding" w:date="2019-03-27T14:42:00Z">
              <w:rPr/>
            </w:rPrChange>
          </w:rPr>
          <w:t>V</w:t>
        </w:r>
      </w:ins>
      <w:ins w:id="1953" w:author="Laurence Golding" w:date="2019-03-27T14:39:00Z">
        <w:r w:rsidRPr="00EB0482">
          <w:rPr>
            <w:rStyle w:val="CODEtemp"/>
            <w:rPrChange w:id="1954" w:author="Laurence Golding" w:date="2019-03-27T14:42:00Z">
              <w:rPr/>
            </w:rPrChange>
          </w:rPr>
          <w:t>ersion</w:t>
        </w:r>
        <w:r>
          <w:t xml:space="preserve">. They </w:t>
        </w:r>
      </w:ins>
      <w:ins w:id="1955" w:author="Laurence Golding" w:date="2019-03-27T14:42:00Z">
        <w:r>
          <w:t>will</w:t>
        </w:r>
      </w:ins>
      <w:ins w:id="1956" w:author="Laurence Golding" w:date="2019-03-27T14:39:00Z">
        <w:r>
          <w:t xml:space="preserve"> differ</w:t>
        </w:r>
      </w:ins>
      <w:ins w:id="1957" w:author="Laurence Golding" w:date="2019-03-27T14:42:00Z">
        <w:r>
          <w:t xml:space="preserve"> only</w:t>
        </w:r>
      </w:ins>
      <w:ins w:id="1958" w:author="Laurence Golding" w:date="2019-03-27T14:39:00Z">
        <w:r>
          <w:t xml:space="preserve"> if it is necessary to revise the translation component to correct an error unrelated to the translated strings, for example, an error in </w:t>
        </w:r>
      </w:ins>
      <w:ins w:id="1959" w:author="Laurence Golding" w:date="2019-03-27T14:40:00Z">
        <w:r>
          <w:t xml:space="preserve">its </w:t>
        </w:r>
        <w:r w:rsidRPr="00EB0482">
          <w:rPr>
            <w:rStyle w:val="CODEtemp"/>
            <w:rPrChange w:id="1960" w:author="Laurence Golding" w:date="2019-03-27T14:42:00Z">
              <w:rPr/>
            </w:rPrChange>
          </w:rPr>
          <w:t>translationMetadata</w:t>
        </w:r>
      </w:ins>
      <w:ins w:id="1961" w:author="Laurence Golding" w:date="2019-03-27T14:42:00Z">
        <w:r>
          <w:t xml:space="preserve"> (§</w:t>
        </w:r>
        <w:r>
          <w:fldChar w:fldCharType="begin"/>
        </w:r>
        <w:r>
          <w:instrText xml:space="preserve"> REF _Ref4510248 \r \h </w:instrText>
        </w:r>
      </w:ins>
      <w:r>
        <w:fldChar w:fldCharType="separate"/>
      </w:r>
      <w:ins w:id="1962" w:author="Laurence Golding" w:date="2019-03-27T14:42:00Z">
        <w:r>
          <w:t>3.18.25</w:t>
        </w:r>
        <w:r>
          <w:fldChar w:fldCharType="end"/>
        </w:r>
        <w:r>
          <w:t>)</w:t>
        </w:r>
      </w:ins>
      <w:ins w:id="1963" w:author="Laurence Golding" w:date="2019-03-27T14:40:00Z">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ins>
    </w:p>
    <w:p w14:paraId="2E5E71FD" w14:textId="544BD58B" w:rsidR="00D61B3C" w:rsidRDefault="00D61B3C" w:rsidP="00D61B3C">
      <w:pPr>
        <w:pStyle w:val="Heading3"/>
        <w:rPr>
          <w:ins w:id="1964" w:author="Laurence Golding" w:date="2019-03-27T11:24:00Z"/>
        </w:rPr>
      </w:pPr>
      <w:bookmarkStart w:id="1965" w:name="_Ref4578450"/>
      <w:bookmarkStart w:id="1966" w:name="_Hlk4588529"/>
      <w:bookmarkEnd w:id="1945"/>
      <w:ins w:id="1967" w:author="Laurence Golding" w:date="2019-03-27T09:46:00Z">
        <w:r>
          <w:t>minimumRequiredLocalizedDataSemanticVersion property</w:t>
        </w:r>
      </w:ins>
      <w:bookmarkEnd w:id="1965"/>
    </w:p>
    <w:p w14:paraId="201120CB" w14:textId="04BDFB6D" w:rsidR="005E33DB" w:rsidRDefault="005E33DB" w:rsidP="005E33DB">
      <w:pPr>
        <w:rPr>
          <w:ins w:id="1968" w:author="Laurence Golding" w:date="2019-03-27T11:24:00Z"/>
        </w:rPr>
      </w:pPr>
      <w:ins w:id="1969" w:author="Laurence Golding" w:date="2019-03-27T11:24:00Z">
        <w:r>
          <w:t xml:space="preserve">If a </w:t>
        </w:r>
        <w:r w:rsidRPr="00E87C22">
          <w:rPr>
            <w:rStyle w:val="CODEtemp"/>
          </w:rPr>
          <w:t>toolComponent</w:t>
        </w:r>
        <w:r>
          <w:t xml:space="preserve"> object </w:t>
        </w:r>
      </w:ins>
      <w:ins w:id="1970" w:author="Laurence Golding" w:date="2019-03-27T12:01:00Z">
        <w:r w:rsidR="0005029C">
          <w:t xml:space="preserve">does not </w:t>
        </w:r>
      </w:ins>
      <w:ins w:id="1971" w:author="Laurence Golding" w:date="2019-03-27T11:24:00Z">
        <w:r>
          <w:t>represent a translation (§</w:t>
        </w:r>
        <w:r>
          <w:fldChar w:fldCharType="begin"/>
        </w:r>
        <w:r>
          <w:instrText xml:space="preserve"> REF _Ref4572683 \r \h </w:instrText>
        </w:r>
      </w:ins>
      <w:ins w:id="1972" w:author="Laurence Golding" w:date="2019-03-27T11:24:00Z">
        <w:r>
          <w:fldChar w:fldCharType="separate"/>
        </w:r>
        <w:r>
          <w:t>3.18.3</w:t>
        </w:r>
        <w:r>
          <w:fldChar w:fldCharType="end"/>
        </w:r>
        <w:r>
          <w:t xml:space="preserve">), it </w:t>
        </w:r>
        <w:r w:rsidRPr="006E566D">
          <w:rPr>
            <w:b/>
          </w:rPr>
          <w:t>SHOULD</w:t>
        </w:r>
        <w:r>
          <w:t xml:space="preserve"> contain a property named </w:t>
        </w:r>
      </w:ins>
      <w:ins w:id="1973" w:author="Laurence Golding" w:date="2019-03-27T11:48:00Z">
        <w:r w:rsidR="0012491A">
          <w:rPr>
            <w:rStyle w:val="CODEtemp"/>
          </w:rPr>
          <w:t>minimumRequiredL</w:t>
        </w:r>
      </w:ins>
      <w:ins w:id="1974" w:author="Laurence Golding" w:date="2019-03-27T11:24:00Z">
        <w:r w:rsidRPr="00FA0F69">
          <w:rPr>
            <w:rStyle w:val="CODEtemp"/>
          </w:rPr>
          <w:t>ocalizedDataSemanticVersion</w:t>
        </w:r>
        <w:r>
          <w:t xml:space="preserve"> whose value is a string that specifies the</w:t>
        </w:r>
      </w:ins>
      <w:ins w:id="1975" w:author="Laurence Golding" w:date="2019-03-27T12:02:00Z">
        <w:r w:rsidR="0005029C">
          <w:t xml:space="preserve"> minumum</w:t>
        </w:r>
      </w:ins>
      <w:ins w:id="1976" w:author="Laurence Golding" w:date="2019-03-27T11:24:00Z">
        <w:r>
          <w:t xml:space="preserve"> semantic version [</w:t>
        </w:r>
        <w:r>
          <w:fldChar w:fldCharType="begin"/>
        </w:r>
        <w:r>
          <w:instrText xml:space="preserve"> HYPERLINK  \l "SEMVER" </w:instrText>
        </w:r>
        <w:r>
          <w:fldChar w:fldCharType="separate"/>
        </w:r>
        <w:r w:rsidRPr="00FA0F69">
          <w:rPr>
            <w:rStyle w:val="Hyperlink"/>
          </w:rPr>
          <w:t>SEMVER</w:t>
        </w:r>
        <w:r>
          <w:fldChar w:fldCharType="end"/>
        </w:r>
        <w:r>
          <w:t>] of the translated strings</w:t>
        </w:r>
      </w:ins>
      <w:ins w:id="1977" w:author="Laurence Golding" w:date="2019-03-27T12:02:00Z">
        <w:r w:rsidR="0005029C">
          <w:t xml:space="preserve"> that it requires</w:t>
        </w:r>
      </w:ins>
      <w:ins w:id="1978" w:author="Laurence Golding" w:date="2019-03-27T11:24:00Z">
        <w:r>
          <w:t>.</w:t>
        </w:r>
      </w:ins>
      <w:ins w:id="1979" w:author="Laurence Golding" w:date="2019-03-27T12:02:00Z">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ins>
    </w:p>
    <w:p w14:paraId="7C4C07D7" w14:textId="0CFEA4F6" w:rsidR="005E33DB" w:rsidRDefault="005E33DB" w:rsidP="005E33DB">
      <w:pPr>
        <w:rPr>
          <w:ins w:id="1980" w:author="Laurence Golding" w:date="2019-03-27T11:24:00Z"/>
        </w:rPr>
      </w:pPr>
      <w:ins w:id="1981" w:author="Laurence Golding" w:date="2019-03-27T11:24:00Z">
        <w:r>
          <w:t xml:space="preserve">If </w:t>
        </w:r>
      </w:ins>
      <w:ins w:id="1982" w:author="Laurence Golding" w:date="2019-03-27T12:13:00Z">
        <w:r w:rsidR="0005029C">
          <w:rPr>
            <w:rStyle w:val="CODEtemp"/>
          </w:rPr>
          <w:t>minimumRequiredL</w:t>
        </w:r>
        <w:r w:rsidR="0005029C" w:rsidRPr="00FA0F69">
          <w:rPr>
            <w:rStyle w:val="CODEtemp"/>
          </w:rPr>
          <w:t>ocalizedDataSemanticVersion</w:t>
        </w:r>
        <w:r w:rsidR="0005029C">
          <w:t xml:space="preserve"> </w:t>
        </w:r>
      </w:ins>
      <w:ins w:id="1983" w:author="Laurence Golding" w:date="2019-03-27T11:24:00Z">
        <w:r>
          <w:t xml:space="preserve">is absent, it </w:t>
        </w:r>
        <w:r w:rsidRPr="005E33DB">
          <w:rPr>
            <w:b/>
          </w:rPr>
          <w:t>SHALL</w:t>
        </w:r>
        <w:r>
          <w:t xml:space="preserve"> default to</w:t>
        </w:r>
      </w:ins>
      <w:ins w:id="1984" w:author="Laurence Golding" w:date="2019-03-27T11:49:00Z">
        <w:r w:rsidR="0012491A">
          <w:t xml:space="preserve"> </w:t>
        </w:r>
        <w:r w:rsidR="0012491A" w:rsidRPr="0012491A">
          <w:rPr>
            <w:rStyle w:val="CODEtemp"/>
          </w:rPr>
          <w:t>this</w:t>
        </w:r>
      </w:ins>
      <w:ins w:id="1985" w:author="Laurence Golding" w:date="2019-03-27T11:57:00Z">
        <w:r w:rsidR="0012491A" w:rsidRPr="0012491A">
          <w:rPr>
            <w:rStyle w:val="CODEtemp"/>
          </w:rPr>
          <w:t>Object.semanticVersion</w:t>
        </w:r>
        <w:r w:rsidR="0012491A">
          <w:t xml:space="preserve"> (§</w:t>
        </w:r>
        <w:r w:rsidR="0012491A">
          <w:fldChar w:fldCharType="begin"/>
        </w:r>
        <w:r w:rsidR="0012491A">
          <w:instrText xml:space="preserve"> REF _Ref493409198 \r \h </w:instrText>
        </w:r>
      </w:ins>
      <w:r w:rsidR="0012491A">
        <w:fldChar w:fldCharType="separate"/>
      </w:r>
      <w:ins w:id="1986" w:author="Laurence Golding" w:date="2019-03-27T11:57:00Z">
        <w:r w:rsidR="0012491A">
          <w:t>3.18.8</w:t>
        </w:r>
        <w:r w:rsidR="0012491A">
          <w:fldChar w:fldCharType="end"/>
        </w:r>
        <w:r w:rsidR="0012491A">
          <w:t>).</w:t>
        </w:r>
      </w:ins>
    </w:p>
    <w:p w14:paraId="5A046F69" w14:textId="0EB89744" w:rsidR="005E33DB" w:rsidRDefault="0005029C" w:rsidP="0012491A">
      <w:pPr>
        <w:rPr>
          <w:ins w:id="1987" w:author="Laurence Golding" w:date="2019-03-27T12:13:00Z"/>
        </w:rPr>
      </w:pPr>
      <w:ins w:id="1988" w:author="Laurence Golding" w:date="2019-03-27T12:05:00Z">
        <w:r>
          <w:t>W</w:t>
        </w:r>
      </w:ins>
      <w:ins w:id="1989" w:author="Laurence Golding" w:date="2019-03-27T11:24:00Z">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ins>
      <w:ins w:id="1990" w:author="Laurence Golding" w:date="2019-03-27T11:47:00Z">
        <w:r w:rsidR="0012491A">
          <w:t>(§</w:t>
        </w:r>
      </w:ins>
      <w:ins w:id="1991" w:author="Laurence Golding" w:date="2019-03-27T11:48:00Z">
        <w:r w:rsidR="0012491A">
          <w:fldChar w:fldCharType="begin"/>
        </w:r>
        <w:r w:rsidR="0012491A">
          <w:instrText xml:space="preserve"> REF _Ref4579138 \r \h </w:instrText>
        </w:r>
      </w:ins>
      <w:r w:rsidR="0012491A">
        <w:fldChar w:fldCharType="separate"/>
      </w:r>
      <w:ins w:id="1992" w:author="Laurence Golding" w:date="2019-03-27T11:48:00Z">
        <w:r w:rsidR="0012491A">
          <w:t>3.18.29</w:t>
        </w:r>
        <w:r w:rsidR="0012491A">
          <w:fldChar w:fldCharType="end"/>
        </w:r>
      </w:ins>
      <w:ins w:id="1993" w:author="Laurence Golding" w:date="2019-03-27T11:47:00Z">
        <w:r w:rsidR="0012491A">
          <w:t xml:space="preserve">) </w:t>
        </w:r>
      </w:ins>
      <w:ins w:id="1994" w:author="Laurence Golding" w:date="2019-03-27T11:58:00Z">
        <w:r w:rsidR="0012491A">
          <w:t>is greater than (in the SEMVER sense) but</w:t>
        </w:r>
      </w:ins>
      <w:ins w:id="1995" w:author="Laurence Golding" w:date="2019-03-27T12:05:00Z">
        <w:r>
          <w:t xml:space="preserve"> has the</w:t>
        </w:r>
      </w:ins>
      <w:ins w:id="1996" w:author="Laurence Golding" w:date="2019-03-27T11:40:00Z">
        <w:r w:rsidR="0012491A">
          <w:t xml:space="preserve"> same major version compo</w:t>
        </w:r>
      </w:ins>
      <w:ins w:id="1997" w:author="Laurence Golding" w:date="2019-03-27T11:48:00Z">
        <w:r w:rsidR="0012491A">
          <w:t>n</w:t>
        </w:r>
      </w:ins>
      <w:ins w:id="1998" w:author="Laurence Golding" w:date="2019-03-27T11:40:00Z">
        <w:r w:rsidR="0012491A">
          <w:t>ent</w:t>
        </w:r>
      </w:ins>
      <w:ins w:id="1999" w:author="Laurence Golding" w:date="2019-03-27T11:47:00Z">
        <w:r w:rsidR="0012491A">
          <w:t xml:space="preserve"> a</w:t>
        </w:r>
      </w:ins>
      <w:ins w:id="2000" w:author="Laurence Golding" w:date="2019-03-27T11:48:00Z">
        <w:r w:rsidR="0012491A">
          <w:t xml:space="preserve">s </w:t>
        </w:r>
      </w:ins>
      <w:ins w:id="2001" w:author="Laurence Golding" w:date="2019-03-27T11:57:00Z">
        <w:r w:rsidR="0012491A" w:rsidRPr="0012491A">
          <w:rPr>
            <w:rStyle w:val="CODEtemp"/>
          </w:rPr>
          <w:t>thisObject.minimumRequired</w:t>
        </w:r>
      </w:ins>
      <w:ins w:id="2002" w:author="Laurence Golding" w:date="2019-03-27T11:58:00Z">
        <w:r w:rsidR="0012491A" w:rsidRPr="0012491A">
          <w:rPr>
            <w:rStyle w:val="CODEtemp"/>
          </w:rPr>
          <w:t>LocalizedDataSemanticVersion</w:t>
        </w:r>
        <w:r w:rsidR="0012491A">
          <w:t>.</w:t>
        </w:r>
      </w:ins>
    </w:p>
    <w:p w14:paraId="33A04BFB" w14:textId="17C243DF" w:rsidR="00A241BC" w:rsidRDefault="00A241BC" w:rsidP="00A241BC">
      <w:pPr>
        <w:pStyle w:val="Note"/>
        <w:rPr>
          <w:ins w:id="2003" w:author="Laurence Golding" w:date="2019-03-27T12:17:00Z"/>
        </w:rPr>
      </w:pPr>
      <w:ins w:id="2004" w:author="Laurence Golding" w:date="2019-03-27T12:17:00Z">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w:t>
        </w:r>
      </w:ins>
      <w:ins w:id="2005" w:author="Laurence Golding" w:date="2019-03-27T12:18:00Z">
        <w:r>
          <w:t>a</w:t>
        </w:r>
      </w:ins>
      <w:ins w:id="2006" w:author="Laurence Golding" w:date="2019-03-27T12:17:00Z">
        <w:r>
          <w:t xml:space="preserve">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ins>
    </w:p>
    <w:p w14:paraId="5A8FB8CF" w14:textId="799CB14B" w:rsidR="00A241BC" w:rsidRDefault="00A241BC" w:rsidP="00A241BC">
      <w:pPr>
        <w:pStyle w:val="Note"/>
        <w:rPr>
          <w:ins w:id="2007" w:author="Laurence Golding" w:date="2019-03-27T12:14:00Z"/>
        </w:rPr>
      </w:pPr>
      <w:ins w:id="2008" w:author="Laurence Golding" w:date="2019-03-27T12:13:00Z">
        <w:r>
          <w:t xml:space="preserve">EXAMPLE: In this example, the tool </w:t>
        </w:r>
      </w:ins>
      <w:ins w:id="2009" w:author="Laurence Golding" w:date="2019-03-27T12:14:00Z">
        <w:r>
          <w:t>is at version 3.3, but it only requires strings at version 3.1, because tool versions 3.2 and 3.3 didn’t affect any user-facing localizable strings.</w:t>
        </w:r>
      </w:ins>
      <w:ins w:id="2010" w:author="Laurence Golding" w:date="2019-03-27T12:21:00Z">
        <w:r>
          <w:t xml:space="preserve"> Therefore the translation at index 0 in </w:t>
        </w:r>
        <w:r>
          <w:rPr>
            <w:rStyle w:val="CODEtemp"/>
          </w:rPr>
          <w:t>theR</w:t>
        </w:r>
        <w:r w:rsidRPr="00EB0482">
          <w:rPr>
            <w:rStyle w:val="CODEtemp"/>
          </w:rPr>
          <w:t>un.translations</w:t>
        </w:r>
        <w:r>
          <w:t xml:space="preserve"> (§</w:t>
        </w:r>
      </w:ins>
      <w:ins w:id="2011" w:author="Laurence Golding" w:date="2019-03-27T12:22:00Z">
        <w:r>
          <w:fldChar w:fldCharType="begin"/>
        </w:r>
        <w:r>
          <w:instrText xml:space="preserve"> REF _Ref4495306 \r \h </w:instrText>
        </w:r>
      </w:ins>
      <w:r>
        <w:fldChar w:fldCharType="separate"/>
      </w:r>
      <w:ins w:id="2012" w:author="Laurence Golding" w:date="2019-03-27T12:22:00Z">
        <w:r>
          <w:t>3.14.9</w:t>
        </w:r>
        <w:r>
          <w:fldChar w:fldCharType="end"/>
        </w:r>
      </w:ins>
      <w:ins w:id="2013" w:author="Laurence Golding" w:date="2019-03-27T12:21:00Z">
        <w:r>
          <w:t>) is acceptable.</w:t>
        </w:r>
      </w:ins>
    </w:p>
    <w:p w14:paraId="0498233A" w14:textId="02D6457F" w:rsidR="00A241BC" w:rsidRDefault="00A241BC" w:rsidP="00A241BC">
      <w:pPr>
        <w:pStyle w:val="Code"/>
        <w:rPr>
          <w:ins w:id="2014" w:author="Laurence Golding" w:date="2019-03-27T12:15:00Z"/>
        </w:rPr>
      </w:pPr>
      <w:bookmarkStart w:id="2015" w:name="_Ref4580685"/>
      <w:ins w:id="2016" w:author="Laurence Golding" w:date="2019-03-27T12:15:00Z">
        <w:r>
          <w:t>{                                  # A run object (</w:t>
        </w:r>
      </w:ins>
      <w:ins w:id="2017" w:author="Laurence Golding" w:date="2019-03-27T12:16:00Z">
        <w:r w:rsidRPr="003B5868">
          <w:t>§</w:t>
        </w:r>
        <w:r>
          <w:fldChar w:fldCharType="begin"/>
        </w:r>
        <w:r>
          <w:instrText xml:space="preserve"> REF _Ref493349997 \r \h </w:instrText>
        </w:r>
      </w:ins>
      <w:r>
        <w:fldChar w:fldCharType="separate"/>
      </w:r>
      <w:ins w:id="2018" w:author="Laurence Golding" w:date="2019-03-27T12:16:00Z">
        <w:r>
          <w:t>3.14</w:t>
        </w:r>
        <w:r>
          <w:fldChar w:fldCharType="end"/>
        </w:r>
      </w:ins>
      <w:ins w:id="2019" w:author="Laurence Golding" w:date="2019-03-27T12:15:00Z">
        <w:r>
          <w:t>).</w:t>
        </w:r>
      </w:ins>
    </w:p>
    <w:p w14:paraId="50D548CE" w14:textId="5CA6C31D" w:rsidR="00A241BC" w:rsidRDefault="00A241BC" w:rsidP="00A241BC">
      <w:pPr>
        <w:pStyle w:val="Code"/>
        <w:rPr>
          <w:ins w:id="2020" w:author="Laurence Golding" w:date="2019-03-27T12:15:00Z"/>
        </w:rPr>
      </w:pPr>
      <w:ins w:id="2021" w:author="Laurence Golding" w:date="2019-03-27T12:15:00Z">
        <w:r>
          <w:t xml:space="preserve">  "tool": {                        # See </w:t>
        </w:r>
        <w:r w:rsidRPr="003B5868">
          <w:t>§</w:t>
        </w:r>
        <w:r>
          <w:fldChar w:fldCharType="begin"/>
        </w:r>
        <w:r>
          <w:instrText xml:space="preserve"> REF _Ref493350956 \r \h </w:instrText>
        </w:r>
      </w:ins>
      <w:ins w:id="2022" w:author="Laurence Golding" w:date="2019-03-27T12:15:00Z">
        <w:r>
          <w:fldChar w:fldCharType="separate"/>
        </w:r>
        <w:r>
          <w:t>3.14.6</w:t>
        </w:r>
        <w:r>
          <w:fldChar w:fldCharType="end"/>
        </w:r>
        <w:r>
          <w:t>.</w:t>
        </w:r>
      </w:ins>
    </w:p>
    <w:p w14:paraId="2156E745" w14:textId="77777777" w:rsidR="00A241BC" w:rsidRDefault="00A241BC" w:rsidP="00A241BC">
      <w:pPr>
        <w:pStyle w:val="Code"/>
        <w:rPr>
          <w:ins w:id="2023" w:author="Laurence Golding" w:date="2019-03-27T12:15:00Z"/>
        </w:rPr>
      </w:pPr>
      <w:ins w:id="2024" w:author="Laurence Golding" w:date="2019-03-27T12:15:00Z">
        <w:r>
          <w:t xml:space="preserve">    "driver": {                    # See </w:t>
        </w:r>
        <w:r w:rsidRPr="003B5868">
          <w:t>§</w:t>
        </w:r>
        <w:r>
          <w:fldChar w:fldCharType="begin"/>
        </w:r>
        <w:r>
          <w:instrText xml:space="preserve"> REF _Ref3663219 \r \h </w:instrText>
        </w:r>
      </w:ins>
      <w:ins w:id="2025" w:author="Laurence Golding" w:date="2019-03-27T12:15:00Z">
        <w:r>
          <w:fldChar w:fldCharType="separate"/>
        </w:r>
        <w:r>
          <w:t>3.17.2</w:t>
        </w:r>
        <w:r>
          <w:fldChar w:fldCharType="end"/>
        </w:r>
        <w:r>
          <w:t>.</w:t>
        </w:r>
      </w:ins>
    </w:p>
    <w:p w14:paraId="1DF31324" w14:textId="7CD3B697" w:rsidR="00A241BC" w:rsidRDefault="00A241BC" w:rsidP="00A241BC">
      <w:pPr>
        <w:pStyle w:val="Code"/>
        <w:rPr>
          <w:ins w:id="2026" w:author="Laurence Golding" w:date="2019-03-27T12:19:00Z"/>
        </w:rPr>
      </w:pPr>
      <w:ins w:id="2027" w:author="Laurence Golding" w:date="2019-03-27T12:15:00Z">
        <w:r>
          <w:t xml:space="preserve">      "name": "CodeScanner",</w:t>
        </w:r>
      </w:ins>
    </w:p>
    <w:p w14:paraId="6110A7E7" w14:textId="19537D57" w:rsidR="00A241BC" w:rsidRDefault="00A241BC" w:rsidP="00A241BC">
      <w:pPr>
        <w:pStyle w:val="Code"/>
        <w:rPr>
          <w:ins w:id="2028" w:author="Laurence Golding" w:date="2019-03-27T12:16:00Z"/>
        </w:rPr>
      </w:pPr>
      <w:ins w:id="2029" w:author="Laurence Golding" w:date="2019-03-27T12:19:00Z">
        <w:r>
          <w:t xml:space="preserve">      "semanticVersion": "3.3",    # See </w:t>
        </w:r>
      </w:ins>
      <w:ins w:id="2030" w:author="Laurence Golding" w:date="2019-03-27T12:20:00Z">
        <w:r w:rsidRPr="003B5868">
          <w:t>§</w:t>
        </w:r>
        <w:r>
          <w:fldChar w:fldCharType="begin"/>
        </w:r>
        <w:r>
          <w:instrText xml:space="preserve"> REF _Ref493409198 \r \h </w:instrText>
        </w:r>
      </w:ins>
      <w:r>
        <w:fldChar w:fldCharType="separate"/>
      </w:r>
      <w:ins w:id="2031" w:author="Laurence Golding" w:date="2019-03-27T12:20:00Z">
        <w:r>
          <w:t>3.18.8</w:t>
        </w:r>
        <w:r>
          <w:fldChar w:fldCharType="end"/>
        </w:r>
        <w:r>
          <w:t>.</w:t>
        </w:r>
      </w:ins>
    </w:p>
    <w:p w14:paraId="0CAE0AFD" w14:textId="4138CB81" w:rsidR="00A241BC" w:rsidRDefault="00A241BC" w:rsidP="00A241BC">
      <w:pPr>
        <w:pStyle w:val="Code"/>
        <w:rPr>
          <w:ins w:id="2032" w:author="Laurence Golding" w:date="2019-03-27T12:20:00Z"/>
        </w:rPr>
      </w:pPr>
      <w:ins w:id="2033" w:author="Laurence Golding" w:date="2019-03-27T12:15:00Z">
        <w:r>
          <w:t xml:space="preserve">      "</w:t>
        </w:r>
      </w:ins>
      <w:ins w:id="2034" w:author="Laurence Golding" w:date="2019-03-27T12:16:00Z">
        <w:r>
          <w:t>minimumRequiredLocalizedDataSemanticVersion</w:t>
        </w:r>
      </w:ins>
      <w:ins w:id="2035" w:author="Laurence Golding" w:date="2019-03-27T12:15:00Z">
        <w:r>
          <w:t xml:space="preserve">": </w:t>
        </w:r>
      </w:ins>
      <w:ins w:id="2036" w:author="Laurence Golding" w:date="2019-03-27T12:20:00Z">
        <w:r>
          <w:t>"3.1",</w:t>
        </w:r>
      </w:ins>
    </w:p>
    <w:p w14:paraId="3AE3DA26" w14:textId="4730CD7C" w:rsidR="00A241BC" w:rsidRDefault="00A241BC" w:rsidP="00A241BC">
      <w:pPr>
        <w:pStyle w:val="Code"/>
        <w:rPr>
          <w:ins w:id="2037" w:author="Laurence Golding" w:date="2019-03-27T12:15:00Z"/>
        </w:rPr>
      </w:pPr>
      <w:ins w:id="2038" w:author="Laurence Golding" w:date="2019-03-27T12:20:00Z">
        <w:r>
          <w:t xml:space="preserve">      ...</w:t>
        </w:r>
      </w:ins>
    </w:p>
    <w:p w14:paraId="0BE84156" w14:textId="77777777" w:rsidR="00A241BC" w:rsidRDefault="00A241BC" w:rsidP="00A241BC">
      <w:pPr>
        <w:pStyle w:val="Code"/>
        <w:rPr>
          <w:ins w:id="2039" w:author="Laurence Golding" w:date="2019-03-27T12:15:00Z"/>
        </w:rPr>
      </w:pPr>
      <w:ins w:id="2040" w:author="Laurence Golding" w:date="2019-03-27T12:15:00Z">
        <w:r>
          <w:t xml:space="preserve">    }</w:t>
        </w:r>
      </w:ins>
    </w:p>
    <w:p w14:paraId="681F4746" w14:textId="77777777" w:rsidR="00A241BC" w:rsidRDefault="00A241BC" w:rsidP="00A241BC">
      <w:pPr>
        <w:pStyle w:val="Code"/>
        <w:rPr>
          <w:ins w:id="2041" w:author="Laurence Golding" w:date="2019-03-27T12:15:00Z"/>
        </w:rPr>
      </w:pPr>
      <w:ins w:id="2042" w:author="Laurence Golding" w:date="2019-03-27T12:15:00Z">
        <w:r>
          <w:t xml:space="preserve">  },</w:t>
        </w:r>
      </w:ins>
    </w:p>
    <w:p w14:paraId="12FE29C4" w14:textId="60162D8D" w:rsidR="00A241BC" w:rsidRDefault="00A241BC" w:rsidP="00A241BC">
      <w:pPr>
        <w:pStyle w:val="Code"/>
        <w:rPr>
          <w:ins w:id="2043" w:author="Laurence Golding" w:date="2019-03-27T12:15:00Z"/>
        </w:rPr>
      </w:pPr>
      <w:ins w:id="2044" w:author="Laurence Golding" w:date="2019-03-27T12:15:00Z">
        <w:r>
          <w:t xml:space="preserve">  "</w:t>
        </w:r>
      </w:ins>
      <w:ins w:id="2045" w:author="Laurence Golding" w:date="2019-03-27T12:20:00Z">
        <w:r>
          <w:t>translations</w:t>
        </w:r>
      </w:ins>
      <w:ins w:id="2046" w:author="Laurence Golding" w:date="2019-03-27T12:15:00Z">
        <w:r>
          <w:t>": [</w:t>
        </w:r>
      </w:ins>
    </w:p>
    <w:p w14:paraId="3B94F5CE" w14:textId="4DCD6016" w:rsidR="00A241BC" w:rsidRDefault="00A241BC" w:rsidP="00A241BC">
      <w:pPr>
        <w:pStyle w:val="Code"/>
        <w:rPr>
          <w:ins w:id="2047" w:author="Laurence Golding" w:date="2019-03-27T12:21:00Z"/>
        </w:rPr>
      </w:pPr>
      <w:ins w:id="2048" w:author="Laurence Golding" w:date="2019-03-27T12:15:00Z">
        <w:r>
          <w:lastRenderedPageBreak/>
          <w:t xml:space="preserve">    {                              # A toolComponent object.</w:t>
        </w:r>
      </w:ins>
    </w:p>
    <w:p w14:paraId="5AEC0036" w14:textId="62DBE550" w:rsidR="00A241BC" w:rsidRDefault="00A241BC" w:rsidP="00A241BC">
      <w:pPr>
        <w:pStyle w:val="Code"/>
        <w:rPr>
          <w:ins w:id="2049" w:author="Laurence Golding" w:date="2019-03-27T12:22:00Z"/>
        </w:rPr>
      </w:pPr>
      <w:ins w:id="2050" w:author="Laurence Golding" w:date="2019-03-27T12:21:00Z">
        <w:r>
          <w:t xml:space="preserve">      "language"</w:t>
        </w:r>
      </w:ins>
      <w:ins w:id="2051" w:author="Laurence Golding" w:date="2019-03-27T12:22:00Z">
        <w:r>
          <w:t>: "fr-FR",</w:t>
        </w:r>
      </w:ins>
    </w:p>
    <w:p w14:paraId="28F91757" w14:textId="13822588" w:rsidR="00A241BC" w:rsidRDefault="00A241BC" w:rsidP="00A241BC">
      <w:pPr>
        <w:pStyle w:val="Code"/>
        <w:rPr>
          <w:ins w:id="2052" w:author="Laurence Golding" w:date="2019-03-27T12:23:00Z"/>
        </w:rPr>
      </w:pPr>
      <w:ins w:id="2053" w:author="Laurence Golding" w:date="2019-03-27T12:22:00Z">
        <w:r>
          <w:t xml:space="preserve">      "localize</w:t>
        </w:r>
      </w:ins>
      <w:ins w:id="2054" w:author="Laurence Golding" w:date="2019-03-27T16:00:00Z">
        <w:r w:rsidR="002F0DD0">
          <w:t>d</w:t>
        </w:r>
      </w:ins>
      <w:ins w:id="2055" w:author="Laurence Golding" w:date="2019-03-27T12:22:00Z">
        <w:r>
          <w:t>DataSemanticVersion": "</w:t>
        </w:r>
      </w:ins>
      <w:ins w:id="2056" w:author="Laurence Golding" w:date="2019-03-27T12:23:00Z">
        <w:r>
          <w:t>3.1.2",</w:t>
        </w:r>
      </w:ins>
    </w:p>
    <w:p w14:paraId="03C7B935" w14:textId="1ED79C70" w:rsidR="00A241BC" w:rsidRDefault="00A241BC" w:rsidP="00A241BC">
      <w:pPr>
        <w:pStyle w:val="Code"/>
        <w:rPr>
          <w:ins w:id="2057" w:author="Laurence Golding" w:date="2019-03-27T12:20:00Z"/>
        </w:rPr>
      </w:pPr>
      <w:ins w:id="2058" w:author="Laurence Golding" w:date="2019-03-27T12:23:00Z">
        <w:r>
          <w:t xml:space="preserve">      ...</w:t>
        </w:r>
      </w:ins>
    </w:p>
    <w:p w14:paraId="7A711CDA" w14:textId="439252B4" w:rsidR="00A241BC" w:rsidRDefault="00A241BC" w:rsidP="00A241BC">
      <w:pPr>
        <w:pStyle w:val="Code"/>
        <w:rPr>
          <w:ins w:id="2059" w:author="Laurence Golding" w:date="2019-03-27T12:20:00Z"/>
        </w:rPr>
      </w:pPr>
      <w:ins w:id="2060" w:author="Laurence Golding" w:date="2019-03-27T12:20:00Z">
        <w:r>
          <w:t xml:space="preserve">    }</w:t>
        </w:r>
      </w:ins>
    </w:p>
    <w:p w14:paraId="5F7B94E9" w14:textId="53DD4D7F" w:rsidR="00A241BC" w:rsidRDefault="00A241BC" w:rsidP="00A241BC">
      <w:pPr>
        <w:pStyle w:val="Code"/>
        <w:rPr>
          <w:ins w:id="2061" w:author="Laurence Golding" w:date="2019-03-27T12:20:00Z"/>
        </w:rPr>
      </w:pPr>
      <w:ins w:id="2062" w:author="Laurence Golding" w:date="2019-03-27T12:20:00Z">
        <w:r>
          <w:t xml:space="preserve">  ],</w:t>
        </w:r>
      </w:ins>
    </w:p>
    <w:p w14:paraId="6BF2D1C2" w14:textId="50C4AB3B" w:rsidR="00A241BC" w:rsidRDefault="00A241BC" w:rsidP="00A241BC">
      <w:pPr>
        <w:pStyle w:val="Code"/>
        <w:rPr>
          <w:ins w:id="2063" w:author="Laurence Golding" w:date="2019-03-27T12:20:00Z"/>
        </w:rPr>
      </w:pPr>
      <w:ins w:id="2064" w:author="Laurence Golding" w:date="2019-03-27T12:20:00Z">
        <w:r>
          <w:t xml:space="preserve">  ...</w:t>
        </w:r>
      </w:ins>
    </w:p>
    <w:p w14:paraId="23E9D179" w14:textId="5C15DD08" w:rsidR="00A241BC" w:rsidRDefault="00A241BC" w:rsidP="00A241BC">
      <w:pPr>
        <w:pStyle w:val="Code"/>
        <w:rPr>
          <w:ins w:id="2065" w:author="Laurence Golding" w:date="2019-03-27T12:15:00Z"/>
        </w:rPr>
      </w:pPr>
      <w:ins w:id="2066" w:author="Laurence Golding" w:date="2019-03-27T12:20:00Z">
        <w:r>
          <w:t>}</w:t>
        </w:r>
      </w:ins>
    </w:p>
    <w:bookmarkEnd w:id="1966"/>
    <w:p w14:paraId="05DB403F" w14:textId="287AB9C6" w:rsidR="00D61B3C" w:rsidRDefault="00D61B3C" w:rsidP="009634AB">
      <w:pPr>
        <w:pStyle w:val="Heading3"/>
        <w:rPr>
          <w:ins w:id="2067" w:author="Laurence Golding" w:date="2019-03-27T10:47:00Z"/>
        </w:rPr>
      </w:pPr>
      <w:ins w:id="2068" w:author="Laurence Golding" w:date="2019-03-27T09:46:00Z">
        <w:r>
          <w:t>associatedComponent property</w:t>
        </w:r>
      </w:ins>
      <w:bookmarkEnd w:id="2015"/>
    </w:p>
    <w:p w14:paraId="0735B4DA" w14:textId="2740112A" w:rsidR="006E566D" w:rsidRDefault="006E566D" w:rsidP="006E566D">
      <w:pPr>
        <w:rPr>
          <w:ins w:id="2069" w:author="Laurence Golding" w:date="2019-03-27T11:04:00Z"/>
        </w:rPr>
      </w:pPr>
      <w:ins w:id="2070" w:author="Laurence Golding" w:date="2019-03-27T10:47:00Z">
        <w:r>
          <w:t xml:space="preserve">If </w:t>
        </w:r>
      </w:ins>
      <w:ins w:id="2071" w:author="Laurence Golding" w:date="2019-03-27T11:53:00Z">
        <w:r w:rsidR="0012491A">
          <w:t>this</w:t>
        </w:r>
      </w:ins>
      <w:ins w:id="2072" w:author="Laurence Golding" w:date="2019-03-27T10:47:00Z">
        <w:r>
          <w:t xml:space="preserve"> </w:t>
        </w:r>
        <w:r w:rsidRPr="00E87C22">
          <w:rPr>
            <w:rStyle w:val="CODEtemp"/>
          </w:rPr>
          <w:t>toolComponent</w:t>
        </w:r>
        <w:r>
          <w:t xml:space="preserve"> object represents a plugin (</w:t>
        </w:r>
      </w:ins>
      <w:ins w:id="2073" w:author="Laurence Golding" w:date="2019-03-27T11:01:00Z">
        <w:r w:rsidR="00B9196D">
          <w:t>see §</w:t>
        </w:r>
        <w:r w:rsidR="00B9196D">
          <w:fldChar w:fldCharType="begin"/>
        </w:r>
        <w:r w:rsidR="00B9196D">
          <w:instrText xml:space="preserve"> REF _Ref3663435 \r \h </w:instrText>
        </w:r>
      </w:ins>
      <w:r w:rsidR="00B9196D">
        <w:fldChar w:fldCharType="separate"/>
      </w:r>
      <w:ins w:id="2074" w:author="Laurence Golding" w:date="2019-03-27T11:01:00Z">
        <w:r w:rsidR="00B9196D">
          <w:t>3.17.1</w:t>
        </w:r>
        <w:r w:rsidR="00B9196D">
          <w:fldChar w:fldCharType="end"/>
        </w:r>
      </w:ins>
      <w:ins w:id="2075" w:author="Laurence Golding" w:date="2019-03-27T10:47:00Z">
        <w:r>
          <w:t>), a translation (§</w:t>
        </w:r>
        <w:r>
          <w:fldChar w:fldCharType="begin"/>
        </w:r>
        <w:r>
          <w:instrText xml:space="preserve"> REF _Ref4572683 \r \h </w:instrText>
        </w:r>
      </w:ins>
      <w:ins w:id="2076" w:author="Laurence Golding" w:date="2019-03-27T10:47:00Z">
        <w:r>
          <w:fldChar w:fldCharType="separate"/>
        </w:r>
        <w:r>
          <w:t>3.18.3</w:t>
        </w:r>
        <w:r>
          <w:fldChar w:fldCharType="end"/>
        </w:r>
        <w:r>
          <w:t>), or a policy (</w:t>
        </w:r>
      </w:ins>
      <w:ins w:id="2077" w:author="Laurence Golding" w:date="2019-03-27T11:01:00Z">
        <w:r w:rsidR="00B9196D">
          <w:t>§</w:t>
        </w:r>
        <w:r w:rsidR="00B9196D">
          <w:fldChar w:fldCharType="begin"/>
        </w:r>
        <w:r w:rsidR="00B9196D">
          <w:instrText xml:space="preserve"> REF _Ref4572690 \r \h </w:instrText>
        </w:r>
      </w:ins>
      <w:r w:rsidR="00B9196D">
        <w:fldChar w:fldCharType="separate"/>
      </w:r>
      <w:ins w:id="2078" w:author="Laurence Golding" w:date="2019-03-27T11:01:00Z">
        <w:r w:rsidR="00B9196D">
          <w:t>3.18.4</w:t>
        </w:r>
        <w:r w:rsidR="00B9196D">
          <w:fldChar w:fldCharType="end"/>
        </w:r>
      </w:ins>
      <w:ins w:id="2079" w:author="Laurence Golding" w:date="2019-03-27T10:47:00Z">
        <w:r>
          <w:t xml:space="preserve">), it </w:t>
        </w:r>
        <w:r w:rsidRPr="00B9196D">
          <w:rPr>
            <w:b/>
          </w:rPr>
          <w:t>SHOULD</w:t>
        </w:r>
        <w:r>
          <w:t xml:space="preserve"> contain </w:t>
        </w:r>
      </w:ins>
      <w:ins w:id="2080" w:author="Laurence Golding" w:date="2019-03-27T10:48:00Z">
        <w:r>
          <w:t xml:space="preserve">a property named </w:t>
        </w:r>
        <w:r w:rsidRPr="00B9196D">
          <w:rPr>
            <w:rStyle w:val="CODEtemp"/>
          </w:rPr>
          <w:t>associated</w:t>
        </w:r>
      </w:ins>
      <w:ins w:id="2081" w:author="Laurence Golding" w:date="2019-03-27T11:02:00Z">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ins>
      <w:ins w:id="2082" w:author="Laurence Golding" w:date="2019-03-27T11:03:00Z">
        <w:r w:rsidR="00B9196D">
          <w:t>§</w:t>
        </w:r>
      </w:ins>
      <w:ins w:id="2083" w:author="Laurence Golding" w:date="2019-03-27T11:04:00Z">
        <w:r w:rsidR="00B9196D">
          <w:fldChar w:fldCharType="begin"/>
        </w:r>
        <w:r w:rsidR="00B9196D">
          <w:instrText xml:space="preserve"> REF _Ref4137207 \r \h </w:instrText>
        </w:r>
      </w:ins>
      <w:r w:rsidR="00B9196D">
        <w:fldChar w:fldCharType="separate"/>
      </w:r>
      <w:ins w:id="2084" w:author="Laurence Golding" w:date="2019-03-27T11:04:00Z">
        <w:r w:rsidR="00B9196D">
          <w:t>3.47</w:t>
        </w:r>
        <w:r w:rsidR="00B9196D">
          <w:fldChar w:fldCharType="end"/>
        </w:r>
      </w:ins>
      <w:ins w:id="2085" w:author="Laurence Golding" w:date="2019-03-27T11:02:00Z">
        <w:r w:rsidR="00B9196D">
          <w:t xml:space="preserve">) which </w:t>
        </w:r>
      </w:ins>
      <w:ins w:id="2086" w:author="Laurence Golding" w:date="2019-03-27T11:03:00Z">
        <w:r w:rsidR="00B9196D">
          <w:t>identifies</w:t>
        </w:r>
      </w:ins>
      <w:ins w:id="2087" w:author="Laurence Golding" w:date="2019-03-27T11:02:00Z">
        <w:r w:rsidR="00B9196D">
          <w:t xml:space="preserve"> the </w:t>
        </w:r>
      </w:ins>
      <w:ins w:id="2088" w:author="Laurence Golding" w:date="2019-03-27T11:03:00Z">
        <w:r w:rsidR="00B9196D">
          <w:t>component</w:t>
        </w:r>
      </w:ins>
      <w:ins w:id="2089" w:author="Laurence Golding" w:date="2019-03-27T11:02:00Z">
        <w:r w:rsidR="00B9196D">
          <w:t xml:space="preserve"> </w:t>
        </w:r>
      </w:ins>
      <w:ins w:id="2090" w:author="Laurence Golding" w:date="2019-03-27T11:03:00Z">
        <w:r w:rsidR="00B9196D">
          <w:t>to</w:t>
        </w:r>
      </w:ins>
      <w:ins w:id="2091" w:author="Laurence Golding" w:date="2019-03-27T11:02:00Z">
        <w:r w:rsidR="00B9196D">
          <w:t xml:space="preserve"> which this plugin, </w:t>
        </w:r>
      </w:ins>
      <w:ins w:id="2092" w:author="Laurence Golding" w:date="2019-03-27T11:03:00Z">
        <w:r w:rsidR="00B9196D">
          <w:t>translation</w:t>
        </w:r>
      </w:ins>
      <w:ins w:id="2093" w:author="Laurence Golding" w:date="2019-03-27T11:02:00Z">
        <w:r w:rsidR="00B9196D">
          <w:t>,</w:t>
        </w:r>
      </w:ins>
      <w:ins w:id="2094" w:author="Laurence Golding" w:date="2019-03-27T11:03:00Z">
        <w:r w:rsidR="00B9196D">
          <w:t xml:space="preserve"> or policy applies.</w:t>
        </w:r>
      </w:ins>
    </w:p>
    <w:p w14:paraId="4014AB82" w14:textId="37241707" w:rsidR="00B9196D" w:rsidRPr="006E566D" w:rsidRDefault="00B9196D" w:rsidP="006E566D">
      <w:ins w:id="2095" w:author="Laurence Golding" w:date="2019-03-27T11:04:00Z">
        <w:r>
          <w:t xml:space="preserve">The associated </w:t>
        </w:r>
      </w:ins>
      <w:ins w:id="2096" w:author="Laurence Golding" w:date="2019-03-27T11:53:00Z">
        <w:r w:rsidR="0012491A" w:rsidRPr="0012491A">
          <w:rPr>
            <w:rStyle w:val="CODEtemp"/>
          </w:rPr>
          <w:t>toolComponent</w:t>
        </w:r>
        <w:r w:rsidR="0012491A">
          <w:t xml:space="preserve"> object</w:t>
        </w:r>
      </w:ins>
      <w:ins w:id="2097" w:author="Laurence Golding" w:date="2019-03-27T11:04:00Z">
        <w:r>
          <w:t xml:space="preserve"> </w:t>
        </w:r>
        <w:r w:rsidRPr="0012491A">
          <w:rPr>
            <w:b/>
          </w:rPr>
          <w:t>MAY</w:t>
        </w:r>
        <w:r>
          <w:t xml:space="preserve"> itself contain an </w:t>
        </w:r>
        <w:r w:rsidRPr="00B9196D">
          <w:rPr>
            <w:rStyle w:val="CODEtemp"/>
          </w:rPr>
          <w:t>associatedComponent</w:t>
        </w:r>
        <w:r>
          <w:t xml:space="preserve"> property; for example, </w:t>
        </w:r>
      </w:ins>
      <w:ins w:id="2098" w:author="Laurence Golding" w:date="2019-03-27T11:05:00Z">
        <w:r>
          <w:t>a translation might be associated with a plugin which in turn is associated with the driver (see §</w:t>
        </w:r>
        <w:r>
          <w:fldChar w:fldCharType="begin"/>
        </w:r>
        <w:r>
          <w:instrText xml:space="preserve"> REF _Ref3663435 \r \h </w:instrText>
        </w:r>
      </w:ins>
      <w:ins w:id="2099" w:author="Laurence Golding" w:date="2019-03-27T11:05:00Z">
        <w:r>
          <w:fldChar w:fldCharType="separate"/>
        </w:r>
        <w:r>
          <w:t>3.17.1</w:t>
        </w:r>
        <w:r>
          <w:fldChar w:fldCharType="end"/>
        </w:r>
        <w:r>
          <w:t>).</w:t>
        </w:r>
      </w:ins>
    </w:p>
    <w:p w14:paraId="3DB27DDC" w14:textId="3F414A8C" w:rsidR="0068622C" w:rsidRPr="0068622C" w:rsidDel="00D61B3C" w:rsidRDefault="0068622C" w:rsidP="0068622C">
      <w:pPr>
        <w:rPr>
          <w:del w:id="2100" w:author="Laurence Golding" w:date="2019-03-27T09:45:00Z"/>
        </w:rPr>
      </w:pPr>
      <w:del w:id="2101" w:author="Laurence Golding" w:date="2019-03-27T09:45:00Z">
        <w:r w:rsidDel="00D61B3C">
          <w:delText xml:space="preserve">The </w:delText>
        </w:r>
        <w:r w:rsidRPr="005B201A" w:rsidDel="00D61B3C">
          <w:rPr>
            <w:rStyle w:val="CODEtemp"/>
          </w:rPr>
          <w:delText>roles</w:delText>
        </w:r>
        <w:r w:rsidDel="00D61B3C">
          <w:delText xml:space="preserve"> property (§</w:delText>
        </w:r>
        <w:r w:rsidDel="00D61B3C">
          <w:fldChar w:fldCharType="begin"/>
        </w:r>
        <w:r w:rsidDel="00D61B3C">
          <w:delInstrText xml:space="preserve"> REF _Ref3724028 \r \h </w:delInstrText>
        </w:r>
        <w:r w:rsidDel="00D61B3C">
          <w:fldChar w:fldCharType="separate"/>
        </w:r>
        <w:r w:rsidR="005F4528" w:rsidDel="00D61B3C">
          <w:delText>3.23.6</w:delText>
        </w:r>
        <w:r w:rsidDel="00D61B3C">
          <w:fldChar w:fldCharType="end"/>
        </w:r>
        <w:r w:rsidDel="00D61B3C">
          <w:delText xml:space="preserve">) of each </w:delText>
        </w:r>
        <w:r w:rsidDel="00D61B3C">
          <w:rPr>
            <w:rStyle w:val="CODEtemp"/>
          </w:rPr>
          <w:delText>artifact</w:delText>
        </w:r>
        <w:r w:rsidDel="00D61B3C">
          <w:delText xml:space="preserve"> object specified by </w:delText>
        </w:r>
        <w:r w:rsidDel="00D61B3C">
          <w:rPr>
            <w:rStyle w:val="CODEtemp"/>
          </w:rPr>
          <w:delText>artifact</w:delText>
        </w:r>
        <w:r w:rsidRPr="005B201A" w:rsidDel="00D61B3C">
          <w:rPr>
            <w:rStyle w:val="CODEtemp"/>
          </w:rPr>
          <w:delText>Ind</w:delText>
        </w:r>
        <w:r w:rsidDel="00D61B3C">
          <w:rPr>
            <w:rStyle w:val="CODEtemp"/>
          </w:rPr>
          <w:delText>ices</w:delText>
        </w:r>
        <w:r w:rsidDel="00D61B3C">
          <w:delText xml:space="preserve"> </w:delText>
        </w:r>
        <w:r w:rsidDel="00D61B3C">
          <w:rPr>
            <w:b/>
          </w:rPr>
          <w:delText>SHOULD</w:delText>
        </w:r>
        <w:r w:rsidDel="00D61B3C">
          <w:delText xml:space="preserve"> include an </w:delText>
        </w:r>
        <w:r w:rsidR="009B6661" w:rsidDel="00D61B3C">
          <w:delText xml:space="preserve">array </w:delText>
        </w:r>
        <w:r w:rsidDel="00D61B3C">
          <w:delText xml:space="preserve">element whose value is the string </w:delText>
        </w:r>
        <w:r w:rsidRPr="005B201A" w:rsidDel="00D61B3C">
          <w:rPr>
            <w:rStyle w:val="CODEtemp"/>
          </w:rPr>
          <w:delText>"toolComponent"</w:delText>
        </w:r>
        <w:r w:rsidDel="00D61B3C">
          <w:delText>.</w:delText>
        </w:r>
      </w:del>
    </w:p>
    <w:p w14:paraId="57B7FC42" w14:textId="762552CC" w:rsidR="00401BB5" w:rsidRDefault="00401BB5" w:rsidP="00401BB5">
      <w:pPr>
        <w:pStyle w:val="Heading2"/>
      </w:pPr>
      <w:bookmarkStart w:id="2102" w:name="_Ref493352563"/>
      <w:bookmarkStart w:id="2103" w:name="_Toc4442895"/>
      <w:r>
        <w:t>invocation object</w:t>
      </w:r>
      <w:bookmarkEnd w:id="2102"/>
      <w:bookmarkEnd w:id="2103"/>
    </w:p>
    <w:p w14:paraId="10E65C9D" w14:textId="17190F2B" w:rsidR="00401BB5" w:rsidRDefault="00401BB5" w:rsidP="00401BB5">
      <w:pPr>
        <w:pStyle w:val="Heading3"/>
      </w:pPr>
      <w:bookmarkStart w:id="2104" w:name="_Toc4442896"/>
      <w:r>
        <w:t>General</w:t>
      </w:r>
      <w:bookmarkEnd w:id="2104"/>
    </w:p>
    <w:p w14:paraId="3767B2D9" w14:textId="07352186" w:rsidR="001F03CC" w:rsidRPr="001F03CC" w:rsidRDefault="001F03CC" w:rsidP="001F03CC">
      <w:r w:rsidRPr="001F03CC">
        <w:t xml:space="preserve">An </w:t>
      </w:r>
      <w:r w:rsidRPr="001F03CC">
        <w:rPr>
          <w:rStyle w:val="CODEtemp"/>
        </w:rPr>
        <w:t>invocation</w:t>
      </w:r>
      <w:r w:rsidRPr="001F03CC">
        <w:t xml:space="preserve"> object </w:t>
      </w:r>
      <w:del w:id="2105" w:author="Laurence Golding" w:date="2019-03-27T12:26:00Z">
        <w:r w:rsidRPr="001F03CC" w:rsidDel="00FD171A">
          <w:delText>contains information describing</w:delText>
        </w:r>
      </w:del>
      <w:ins w:id="2106" w:author="Laurence Golding" w:date="2019-03-27T12:26:00Z">
        <w:r w:rsidR="00FD171A">
          <w:t>describes</w:t>
        </w:r>
      </w:ins>
      <w:r w:rsidRPr="001F03CC">
        <w:t xml:space="preserve"> the invocation of the analysis tool that was run.</w:t>
      </w:r>
    </w:p>
    <w:p w14:paraId="3A84D3CF" w14:textId="2DB6781F" w:rsidR="00401BB5" w:rsidRDefault="00401BB5" w:rsidP="00401BB5">
      <w:pPr>
        <w:pStyle w:val="Heading3"/>
      </w:pPr>
      <w:bookmarkStart w:id="2107" w:name="_Ref493414102"/>
      <w:bookmarkStart w:id="2108" w:name="_Toc4442897"/>
      <w:r>
        <w:t>commandLine property</w:t>
      </w:r>
      <w:bookmarkEnd w:id="2107"/>
      <w:bookmarkEnd w:id="210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6B2564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F4528">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lastRenderedPageBreak/>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2109" w:name="_Ref506976541"/>
      <w:bookmarkStart w:id="2110" w:name="_Toc4442898"/>
      <w:r>
        <w:t>arguments property</w:t>
      </w:r>
      <w:bookmarkEnd w:id="2109"/>
      <w:bookmarkEnd w:id="211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9A49E8F"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F452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111" w:name="_Ref511899181"/>
      <w:bookmarkStart w:id="2112" w:name="_Toc4442899"/>
      <w:r>
        <w:t>responseFiles property</w:t>
      </w:r>
      <w:bookmarkEnd w:id="2111"/>
      <w:bookmarkEnd w:id="2112"/>
    </w:p>
    <w:p w14:paraId="7F9B09E3" w14:textId="7463708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F4528">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F452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Del="00E523EE" w:rsidRDefault="00490E47" w:rsidP="00957AE3">
      <w:pPr>
        <w:rPr>
          <w:del w:id="2113" w:author="Laurence Golding" w:date="2019-03-26T16:57:00Z"/>
        </w:rPr>
      </w:pPr>
      <w:del w:id="2114" w:author="Laurence Golding" w:date="2019-03-26T16:57:00Z">
        <w:r w:rsidDel="00E523EE">
          <w:delText xml:space="preserve">If </w:delText>
        </w:r>
        <w:r w:rsidDel="00E523EE">
          <w:rPr>
            <w:rStyle w:val="CODEtemp"/>
          </w:rPr>
          <w:delText>responseFiles</w:delText>
        </w:r>
        <w:r w:rsidDel="00E523EE">
          <w:delText xml:space="preserve"> is absent, it </w:delText>
        </w:r>
        <w:r w:rsidRPr="001953C9" w:rsidDel="00E523EE">
          <w:rPr>
            <w:b/>
          </w:rPr>
          <w:delText>SHALL</w:delText>
        </w:r>
        <w:r w:rsidDel="00E523EE">
          <w:delText xml:space="preserve"> default to </w:delText>
        </w:r>
        <w:r w:rsidRPr="001953C9" w:rsidDel="00E523EE">
          <w:rPr>
            <w:rStyle w:val="CODEtemp"/>
          </w:rPr>
          <w:delText>null</w:delText>
        </w:r>
        <w:r w:rsidDel="00E523EE">
          <w:delText>.</w:delText>
        </w:r>
      </w:del>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9052ED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5F4528">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CC8F7A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F4528">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2115" w:name="_Ref3976263"/>
      <w:bookmarkStart w:id="2116" w:name="_Toc4442900"/>
      <w:r>
        <w:t>rule</w:t>
      </w:r>
      <w:r w:rsidR="00056659">
        <w:t>ConfigurationOverrides property</w:t>
      </w:r>
      <w:bookmarkEnd w:id="2115"/>
      <w:bookmarkEnd w:id="2116"/>
    </w:p>
    <w:p w14:paraId="00EBD80C" w14:textId="3BA1952C"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5F4528">
        <w:t>3.44</w:t>
      </w:r>
      <w:r>
        <w:fldChar w:fldCharType="end"/>
      </w:r>
      <w:r>
        <w:t xml:space="preserve">), each </w:t>
      </w:r>
      <w:r>
        <w:lastRenderedPageBreak/>
        <w:t xml:space="preserve">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F4528">
        <w:t>3.42.14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5F4528">
        <w:t>3.41.7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del w:id="2117" w:author="Laurence Golding" w:date="2019-03-26T11:50:00Z">
        <w:r w:rsidR="00674294" w:rsidRPr="00674294" w:rsidDel="00E9299D">
          <w:rPr>
            <w:rStyle w:val="CODEtemp"/>
          </w:rPr>
          <w:delText>ruleDescriptors</w:delText>
        </w:r>
        <w:r w:rsidR="00674294" w:rsidDel="00E9299D">
          <w:delText xml:space="preserve"> </w:delText>
        </w:r>
      </w:del>
      <w:ins w:id="2118" w:author="Laurence Golding" w:date="2019-03-26T11:50:00Z">
        <w:r w:rsidR="00E9299D">
          <w:rPr>
            <w:rStyle w:val="CODEtemp"/>
          </w:rPr>
          <w:t>rules</w:t>
        </w:r>
        <w:r w:rsidR="00E9299D">
          <w:t xml:space="preserve"> </w:t>
        </w:r>
      </w:ins>
      <w:r w:rsidR="00674294">
        <w:t>property (§</w:t>
      </w:r>
      <w:r w:rsidR="00674294">
        <w:fldChar w:fldCharType="begin"/>
      </w:r>
      <w:r w:rsidR="00674294">
        <w:instrText xml:space="preserve"> REF _Ref3899090 \r \h </w:instrText>
      </w:r>
      <w:r w:rsidR="00674294">
        <w:fldChar w:fldCharType="separate"/>
      </w:r>
      <w:r w:rsidR="005F4528">
        <w:t>3.18.18</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5F4528">
        <w:t>3.18</w:t>
      </w:r>
      <w:r w:rsidR="00674294">
        <w:fldChar w:fldCharType="end"/>
      </w:r>
      <w:r w:rsidR="00674294">
        <w:t>)</w:t>
      </w:r>
      <w:r w:rsidR="00945615">
        <w:t>)</w:t>
      </w:r>
      <w:r>
        <w:t>.</w:t>
      </w:r>
    </w:p>
    <w:p w14:paraId="75205222" w14:textId="47DFBBDB" w:rsidR="00056659" w:rsidDel="00E523EE" w:rsidRDefault="00056659" w:rsidP="00E91A3C">
      <w:pPr>
        <w:rPr>
          <w:del w:id="2119" w:author="Laurence Golding" w:date="2019-03-26T16:57:00Z"/>
        </w:rPr>
      </w:pPr>
      <w:del w:id="2120" w:author="Laurence Golding" w:date="2019-03-26T16:57:00Z">
        <w:r w:rsidDel="00E523EE">
          <w:delText xml:space="preserve">If </w:delText>
        </w:r>
        <w:r w:rsidR="00945615" w:rsidDel="00E523EE">
          <w:rPr>
            <w:rStyle w:val="CODEtemp"/>
          </w:rPr>
          <w:delText>rule</w:delText>
        </w:r>
        <w:r w:rsidDel="00E523EE">
          <w:rPr>
            <w:rStyle w:val="CODEtemp"/>
          </w:rPr>
          <w:delText>ConfigurationOverrides</w:delText>
        </w:r>
        <w:r w:rsidDel="00E523EE">
          <w:delText xml:space="preserve"> is absent, it </w:delText>
        </w:r>
        <w:r w:rsidRPr="00D06112" w:rsidDel="00E523EE">
          <w:rPr>
            <w:b/>
          </w:rPr>
          <w:delText>SHALL</w:delText>
        </w:r>
        <w:r w:rsidDel="00E523EE">
          <w:delText xml:space="preserve"> default to an empty array.</w:delText>
        </w:r>
      </w:del>
    </w:p>
    <w:p w14:paraId="7E2AC8AF" w14:textId="5579AC24" w:rsidR="00674294" w:rsidRDefault="00674294" w:rsidP="00674294">
      <w:pPr>
        <w:pStyle w:val="Heading3"/>
      </w:pPr>
      <w:bookmarkStart w:id="2121" w:name="_Ref4081041"/>
      <w:bookmarkStart w:id="2122" w:name="_Toc4442901"/>
      <w:r>
        <w:t>notificationConfigurationOverrides property</w:t>
      </w:r>
      <w:bookmarkEnd w:id="2121"/>
      <w:bookmarkEnd w:id="2122"/>
    </w:p>
    <w:p w14:paraId="7B8BA7C6" w14:textId="6D44E992"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5F4528">
        <w:t>3.44</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F4528">
        <w:t>3.42.14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5F4528">
        <w:t>3.41.7</w:t>
      </w:r>
      <w:r>
        <w:fldChar w:fldCharType="end"/>
      </w:r>
      <w:r>
        <w:t xml:space="preserve">) that describes a notification (that is, a </w:t>
      </w:r>
      <w:r w:rsidRPr="00674294">
        <w:rPr>
          <w:rStyle w:val="CODEtemp"/>
        </w:rPr>
        <w:t>reportingDescriptor</w:t>
      </w:r>
      <w:r>
        <w:t xml:space="preserve"> object that is an array element of the </w:t>
      </w:r>
      <w:del w:id="2123" w:author="Laurence Golding" w:date="2019-03-26T18:29:00Z">
        <w:r w:rsidRPr="00674294" w:rsidDel="00282888">
          <w:rPr>
            <w:rStyle w:val="CODEtemp"/>
          </w:rPr>
          <w:delText>notificationDescriptors</w:delText>
        </w:r>
      </w:del>
      <w:ins w:id="2124" w:author="Laurence Golding" w:date="2019-03-26T18:29:00Z">
        <w:r w:rsidR="00282888">
          <w:rPr>
            <w:rStyle w:val="CODEtemp"/>
          </w:rPr>
          <w:t>notifications</w:t>
        </w:r>
      </w:ins>
      <w:r>
        <w:t xml:space="preserve"> property (§</w:t>
      </w:r>
      <w:r>
        <w:fldChar w:fldCharType="begin"/>
      </w:r>
      <w:r>
        <w:instrText xml:space="preserve"> REF _Ref3973541 \r \h </w:instrText>
      </w:r>
      <w:r>
        <w:fldChar w:fldCharType="separate"/>
      </w:r>
      <w:r w:rsidR="005F4528">
        <w:t>3.18.19</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w:t>
      </w:r>
      <w:r w:rsidR="00945615">
        <w:t>)</w:t>
      </w:r>
      <w:r>
        <w:t>.</w:t>
      </w:r>
    </w:p>
    <w:p w14:paraId="37CDC6FB" w14:textId="0E1EC50C" w:rsidR="00674294" w:rsidRPr="00674294" w:rsidDel="00E523EE" w:rsidRDefault="00674294" w:rsidP="00674294">
      <w:pPr>
        <w:rPr>
          <w:del w:id="2125" w:author="Laurence Golding" w:date="2019-03-26T16:57:00Z"/>
        </w:rPr>
      </w:pPr>
      <w:del w:id="2126" w:author="Laurence Golding" w:date="2019-03-26T16:57:00Z">
        <w:r w:rsidDel="00E523EE">
          <w:delText xml:space="preserve">If </w:delText>
        </w:r>
        <w:r w:rsidR="00945615" w:rsidDel="00E523EE">
          <w:rPr>
            <w:rStyle w:val="CODEtemp"/>
          </w:rPr>
          <w:delText>notification</w:delText>
        </w:r>
        <w:r w:rsidDel="00E523EE">
          <w:rPr>
            <w:rStyle w:val="CODEtemp"/>
          </w:rPr>
          <w:delText>ConfigurationOverrides</w:delText>
        </w:r>
        <w:r w:rsidDel="00E523EE">
          <w:delText xml:space="preserve"> is absent, it </w:delText>
        </w:r>
        <w:r w:rsidRPr="00D06112" w:rsidDel="00E523EE">
          <w:rPr>
            <w:b/>
          </w:rPr>
          <w:delText>SHALL</w:delText>
        </w:r>
        <w:r w:rsidDel="00E523EE">
          <w:delText xml:space="preserve"> default to an empty array.</w:delText>
        </w:r>
      </w:del>
    </w:p>
    <w:p w14:paraId="01B231BB" w14:textId="1C3DE155" w:rsidR="00401BB5" w:rsidRDefault="00401BB5" w:rsidP="00401BB5">
      <w:pPr>
        <w:pStyle w:val="Heading3"/>
      </w:pPr>
      <w:bookmarkStart w:id="2127" w:name="_Ref1571706"/>
      <w:bookmarkStart w:id="2128" w:name="_Toc4442902"/>
      <w:r>
        <w:t>startTime</w:t>
      </w:r>
      <w:r w:rsidR="00485F6A">
        <w:t>Utc</w:t>
      </w:r>
      <w:r>
        <w:t xml:space="preserve"> property</w:t>
      </w:r>
      <w:bookmarkEnd w:id="2127"/>
      <w:bookmarkEnd w:id="2128"/>
    </w:p>
    <w:p w14:paraId="16315911" w14:textId="378B0CA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2129" w:name="_Toc4442903"/>
      <w:r>
        <w:t>endTime</w:t>
      </w:r>
      <w:r w:rsidR="00D1201D">
        <w:t>Utc</w:t>
      </w:r>
      <w:r>
        <w:t xml:space="preserve"> property</w:t>
      </w:r>
      <w:bookmarkEnd w:id="2129"/>
    </w:p>
    <w:p w14:paraId="7310B713" w14:textId="3C2893D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2130" w:name="_Ref509050679"/>
      <w:bookmarkStart w:id="2131" w:name="_Toc4442904"/>
      <w:r>
        <w:t>exitCode property</w:t>
      </w:r>
      <w:bookmarkEnd w:id="2130"/>
      <w:bookmarkEnd w:id="21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32372BB" w:rsidR="00BE0635" w:rsidRDefault="00BE0635" w:rsidP="00BE0635">
      <w:r>
        <w:t>For examples, see §</w:t>
      </w:r>
      <w:r>
        <w:fldChar w:fldCharType="begin"/>
      </w:r>
      <w:r>
        <w:instrText xml:space="preserve"> REF _Ref509050368 \r \h </w:instrText>
      </w:r>
      <w:r>
        <w:fldChar w:fldCharType="separate"/>
      </w:r>
      <w:r w:rsidR="005F4528">
        <w:t>3.19.10</w:t>
      </w:r>
      <w:r>
        <w:fldChar w:fldCharType="end"/>
      </w:r>
      <w:r>
        <w:t>.</w:t>
      </w:r>
    </w:p>
    <w:p w14:paraId="2AB6A1A3" w14:textId="0E19F05A" w:rsidR="00BE0635" w:rsidRDefault="00BE0635" w:rsidP="00401BB5">
      <w:pPr>
        <w:pStyle w:val="Heading3"/>
      </w:pPr>
      <w:bookmarkStart w:id="2132" w:name="_Ref509050368"/>
      <w:bookmarkStart w:id="2133" w:name="_Toc4442905"/>
      <w:r>
        <w:t>exitCodeDescription property</w:t>
      </w:r>
      <w:bookmarkEnd w:id="2132"/>
      <w:bookmarkEnd w:id="21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2134" w:name="_Toc4442906"/>
      <w:r>
        <w:t>exitSignalName property</w:t>
      </w:r>
      <w:bookmarkEnd w:id="21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40048F4" w:rsidR="00BE0635" w:rsidRDefault="00BE0635" w:rsidP="00BE0635">
      <w:r>
        <w:lastRenderedPageBreak/>
        <w:t>For an example, see §</w:t>
      </w:r>
      <w:r>
        <w:fldChar w:fldCharType="begin"/>
      </w:r>
      <w:r>
        <w:instrText xml:space="preserve"> REF _Ref509050492 \r \h </w:instrText>
      </w:r>
      <w:r>
        <w:fldChar w:fldCharType="separate"/>
      </w:r>
      <w:r w:rsidR="005F4528">
        <w:t>3.19.12</w:t>
      </w:r>
      <w:r>
        <w:fldChar w:fldCharType="end"/>
      </w:r>
      <w:r>
        <w:t>.</w:t>
      </w:r>
    </w:p>
    <w:p w14:paraId="01CF0A31" w14:textId="198FD4EE" w:rsidR="00BE0635" w:rsidRDefault="00BE0635" w:rsidP="00BE0635">
      <w:pPr>
        <w:pStyle w:val="Heading3"/>
      </w:pPr>
      <w:bookmarkStart w:id="2135" w:name="_Ref509050492"/>
      <w:bookmarkStart w:id="2136" w:name="_Toc4442907"/>
      <w:r>
        <w:t>exitSignalNumber property</w:t>
      </w:r>
      <w:bookmarkEnd w:id="2135"/>
      <w:bookmarkEnd w:id="21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2137" w:name="_Ref525821649"/>
      <w:bookmarkStart w:id="2138" w:name="_Toc4442908"/>
      <w:r>
        <w:t>processStartFailureMessage property</w:t>
      </w:r>
      <w:bookmarkEnd w:id="2137"/>
      <w:bookmarkEnd w:id="21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2139" w:name="_Toc4442909"/>
      <w:r>
        <w:t>toolExecutionSuccessful</w:t>
      </w:r>
      <w:r w:rsidR="00B209DE">
        <w:t xml:space="preserve"> property</w:t>
      </w:r>
      <w:bookmarkEnd w:id="213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5A1EE2A" w:rsidR="00B209DE" w:rsidRDefault="00B209DE" w:rsidP="00B209DE">
      <w:bookmarkStart w:id="21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F452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14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2141" w:name="_Toc4442910"/>
      <w:r>
        <w:t>machine property</w:t>
      </w:r>
      <w:bookmarkEnd w:id="21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42" w:name="_Toc4442911"/>
      <w:r>
        <w:lastRenderedPageBreak/>
        <w:t>account property</w:t>
      </w:r>
      <w:bookmarkEnd w:id="21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43" w:name="_Toc4442912"/>
      <w:r>
        <w:t>processId property</w:t>
      </w:r>
      <w:bookmarkEnd w:id="21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144" w:name="_Toc4442913"/>
      <w:r>
        <w:t>executableLocation</w:t>
      </w:r>
      <w:r w:rsidR="00401BB5">
        <w:t xml:space="preserve"> property</w:t>
      </w:r>
      <w:bookmarkEnd w:id="2144"/>
    </w:p>
    <w:p w14:paraId="2EFF9849" w14:textId="70E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F452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C83DE8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5F4528">
        <w:t>3.18</w:t>
      </w:r>
      <w:r w:rsidR="003D3FC8">
        <w:fldChar w:fldCharType="end"/>
      </w:r>
      <w:r w:rsidRPr="00A14F9A">
        <w:t>) because the identical tool might be invoked from different paths on different machines.</w:t>
      </w:r>
    </w:p>
    <w:p w14:paraId="4CBA5986" w14:textId="27E6D1A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F452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145" w:name="_Toc4442914"/>
      <w:r>
        <w:t>workingDirectory property</w:t>
      </w:r>
      <w:bookmarkEnd w:id="2145"/>
    </w:p>
    <w:p w14:paraId="33341A2E" w14:textId="1743D9B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F452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146" w:name="_Toc4442915"/>
      <w:r>
        <w:t>environmentVariables property</w:t>
      </w:r>
      <w:bookmarkEnd w:id="21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2147" w:name="_Ref493345429"/>
      <w:bookmarkStart w:id="2148" w:name="_Toc4442916"/>
      <w:r>
        <w:t>tool</w:t>
      </w:r>
      <w:r w:rsidR="00117A2B">
        <w:t>Execution</w:t>
      </w:r>
      <w:r>
        <w:t>Notifications property</w:t>
      </w:r>
      <w:bookmarkEnd w:id="2147"/>
      <w:bookmarkEnd w:id="2148"/>
    </w:p>
    <w:p w14:paraId="24067D15" w14:textId="5F1A8CF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F4528">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F4528">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6359B7CD" w:rsidR="00821263" w:rsidDel="00E523EE" w:rsidRDefault="00821263" w:rsidP="00171199">
      <w:pPr>
        <w:rPr>
          <w:del w:id="2149" w:author="Laurence Golding" w:date="2019-03-26T16:57:00Z"/>
        </w:rPr>
      </w:pPr>
      <w:del w:id="2150" w:author="Laurence Golding" w:date="2019-03-26T16:57:00Z">
        <w:r w:rsidDel="00E523EE">
          <w:lastRenderedPageBreak/>
          <w:delText xml:space="preserve">If </w:delText>
        </w:r>
        <w:r w:rsidRPr="000D2F6E" w:rsidDel="00E523EE">
          <w:rPr>
            <w:rStyle w:val="CODEtemp"/>
          </w:rPr>
          <w:delText>tool</w:delText>
        </w:r>
        <w:r w:rsidR="00117A2B" w:rsidDel="00E523EE">
          <w:rPr>
            <w:rStyle w:val="CODEtemp"/>
          </w:rPr>
          <w:delText>Execution</w:delText>
        </w:r>
        <w:r w:rsidRPr="000D2F6E" w:rsidDel="00E523EE">
          <w:rPr>
            <w:rStyle w:val="CODEtemp"/>
          </w:rPr>
          <w:delText>Notifications</w:delText>
        </w:r>
        <w:r w:rsidDel="00E523EE">
          <w:delText xml:space="preserve"> is absent, it </w:delText>
        </w:r>
        <w:r w:rsidDel="00E523EE">
          <w:rPr>
            <w:b/>
          </w:rPr>
          <w:delText>SHALL</w:delText>
        </w:r>
        <w:r w:rsidDel="00E523EE">
          <w:delText xml:space="preserve"> default to an empty array.</w:delText>
        </w:r>
      </w:del>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2151" w:name="_Ref509576439"/>
      <w:bookmarkStart w:id="2152" w:name="_Toc4442917"/>
      <w:r>
        <w:t>toolC</w:t>
      </w:r>
      <w:r w:rsidR="00171199">
        <w:t>onfigurationNotifications property</w:t>
      </w:r>
      <w:bookmarkEnd w:id="2151"/>
      <w:bookmarkEnd w:id="2152"/>
    </w:p>
    <w:p w14:paraId="59DC01CB" w14:textId="15E913E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F4528">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F4528">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DDA897C" w:rsidR="00821263" w:rsidDel="00E523EE" w:rsidRDefault="004F368C" w:rsidP="00171199">
      <w:pPr>
        <w:rPr>
          <w:del w:id="2153" w:author="Laurence Golding" w:date="2019-03-26T16:58:00Z"/>
        </w:rPr>
      </w:pPr>
      <w:del w:id="2154" w:author="Laurence Golding" w:date="2019-03-26T16:58:00Z">
        <w:r w:rsidDel="00E523EE">
          <w:delText xml:space="preserve">If </w:delText>
        </w:r>
        <w:r w:rsidR="00624165" w:rsidDel="00E523EE">
          <w:rPr>
            <w:rStyle w:val="CODEtemp"/>
          </w:rPr>
          <w:delText>toolC</w:delText>
        </w:r>
        <w:r w:rsidDel="00E523EE">
          <w:rPr>
            <w:rStyle w:val="CODEtemp"/>
          </w:rPr>
          <w:delText>onfiguration</w:delText>
        </w:r>
        <w:r w:rsidRPr="000D2F6E" w:rsidDel="00E523EE">
          <w:rPr>
            <w:rStyle w:val="CODEtemp"/>
          </w:rPr>
          <w:delText>Notifications</w:delText>
        </w:r>
        <w:r w:rsidDel="00E523EE">
          <w:delText xml:space="preserve"> is absent, it </w:delText>
        </w:r>
        <w:r w:rsidDel="00E523EE">
          <w:rPr>
            <w:b/>
          </w:rPr>
          <w:delText>SHALL</w:delText>
        </w:r>
        <w:r w:rsidDel="00E523EE">
          <w:delText xml:space="preserve"> default to an empty array.</w:delText>
        </w:r>
      </w:del>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E5D5CC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13BB4380" w14:textId="18933B12" w:rsidR="00626F28" w:rsidRDefault="00626F28" w:rsidP="00171199">
      <w:pPr>
        <w:pStyle w:val="Code"/>
      </w:pPr>
      <w:r>
        <w:t xml:space="preserve">    "</w:t>
      </w:r>
      <w:del w:id="2155" w:author="Laurence Golding" w:date="2019-03-26T18:53:00Z">
        <w:r w:rsidDel="00487C16">
          <w:delText>notificationDescriptorReference</w:delText>
        </w:r>
      </w:del>
      <w:ins w:id="2156" w:author="Laurence Golding" w:date="2019-03-26T18:53:00Z">
        <w:r w:rsidR="00487C16">
          <w:t>descriptor</w:t>
        </w:r>
      </w:ins>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85BFCCF" w:rsidR="00626F28" w:rsidRDefault="00626F28" w:rsidP="00171199">
      <w:pPr>
        <w:pStyle w:val="Code"/>
      </w:pPr>
      <w:r>
        <w:t xml:space="preserve">    "</w:t>
      </w:r>
      <w:del w:id="2157" w:author="Laurence Golding" w:date="2019-03-26T18:50:00Z">
        <w:r w:rsidDel="00487C16">
          <w:delText>associatedRuleDescriptorReference</w:delText>
        </w:r>
      </w:del>
      <w:ins w:id="2158" w:author="Laurence Golding" w:date="2019-03-26T18:50:00Z">
        <w:r w:rsidR="00487C16">
          <w:t>associatedRule</w:t>
        </w:r>
      </w:ins>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lastRenderedPageBreak/>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E725F8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6E59175A" w14:textId="3C4DC7FD" w:rsidR="00626F28" w:rsidRDefault="00626F28" w:rsidP="00626F28">
      <w:pPr>
        <w:pStyle w:val="Code"/>
      </w:pPr>
      <w:r>
        <w:t xml:space="preserve">    "</w:t>
      </w:r>
      <w:del w:id="2159" w:author="Laurence Golding" w:date="2019-03-26T18:53:00Z">
        <w:r w:rsidDel="00487C16">
          <w:delText>notificationDescriptorReference</w:delText>
        </w:r>
      </w:del>
      <w:ins w:id="2160" w:author="Laurence Golding" w:date="2019-03-26T18:53:00Z">
        <w:r w:rsidR="00487C16">
          <w:t>descriptor</w:t>
        </w:r>
      </w:ins>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799309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5BFDA815" w14:textId="40F38B2B" w:rsidR="00626F28" w:rsidRDefault="00626F28" w:rsidP="00626F28">
      <w:pPr>
        <w:pStyle w:val="Code"/>
      </w:pPr>
      <w:r>
        <w:t xml:space="preserve">    "</w:t>
      </w:r>
      <w:del w:id="2161" w:author="Laurence Golding" w:date="2019-03-26T18:53:00Z">
        <w:r w:rsidDel="00487C16">
          <w:delText>notificationDescriptorReference</w:delText>
        </w:r>
      </w:del>
      <w:ins w:id="2162" w:author="Laurence Golding" w:date="2019-03-26T18:53:00Z">
        <w:r w:rsidR="00487C16">
          <w:t>descriptor</w:t>
        </w:r>
      </w:ins>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163" w:name="_Ref511899216"/>
      <w:bookmarkStart w:id="2164" w:name="_Toc4442918"/>
      <w:r>
        <w:t>stdin, stdout, stderr</w:t>
      </w:r>
      <w:r w:rsidR="00D943E5">
        <w:t>, and stdoutStderr</w:t>
      </w:r>
      <w:r>
        <w:t xml:space="preserve"> properties</w:t>
      </w:r>
      <w:bookmarkEnd w:id="2163"/>
      <w:bookmarkEnd w:id="2164"/>
    </w:p>
    <w:p w14:paraId="47275264" w14:textId="3F9A89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F452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FD33E63"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F4528">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30FD5CA1" w14:textId="781D3718" w:rsidR="00DC389E" w:rsidRDefault="00DC389E" w:rsidP="00AC6C45">
      <w:pPr>
        <w:pStyle w:val="Heading2"/>
      </w:pPr>
      <w:bookmarkStart w:id="2165" w:name="_Ref507597819"/>
      <w:bookmarkStart w:id="2166" w:name="_Toc4442919"/>
      <w:bookmarkStart w:id="2167" w:name="_Ref506806657"/>
      <w:r>
        <w:t>attachment object</w:t>
      </w:r>
      <w:bookmarkEnd w:id="2165"/>
      <w:bookmarkEnd w:id="2166"/>
    </w:p>
    <w:p w14:paraId="554194B0" w14:textId="77777777" w:rsidR="00A27D47" w:rsidRDefault="00A27D47" w:rsidP="00A27D47">
      <w:pPr>
        <w:pStyle w:val="Heading3"/>
        <w:numPr>
          <w:ilvl w:val="2"/>
          <w:numId w:val="2"/>
        </w:numPr>
      </w:pPr>
      <w:bookmarkStart w:id="2168" w:name="_Ref506978653"/>
      <w:bookmarkStart w:id="2169" w:name="_Toc4442920"/>
      <w:r>
        <w:t>General</w:t>
      </w:r>
      <w:bookmarkEnd w:id="2168"/>
      <w:bookmarkEnd w:id="2169"/>
    </w:p>
    <w:p w14:paraId="4FF20040" w14:textId="0B5F90A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F4528">
        <w:t>3.24.24</w:t>
      </w:r>
      <w:r>
        <w:fldChar w:fldCharType="end"/>
      </w:r>
      <w:r>
        <w:t>).</w:t>
      </w:r>
    </w:p>
    <w:p w14:paraId="120068B3" w14:textId="48820571"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F4528">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8074B0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r w:rsidR="006D4B00">
        <w:t>.</w:t>
      </w:r>
    </w:p>
    <w:p w14:paraId="30BF41E2" w14:textId="69A25B72" w:rsidR="00A27D47" w:rsidRDefault="00A27D47" w:rsidP="002D65F3">
      <w:pPr>
        <w:pStyle w:val="Code"/>
      </w:pPr>
      <w:r>
        <w:lastRenderedPageBreak/>
        <w:t xml:space="preserve">  ...</w:t>
      </w:r>
    </w:p>
    <w:p w14:paraId="344F43B5" w14:textId="2DB1073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F4528">
        <w:t>3.24.24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C29EE6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F452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E6CEF43" w:rsidR="00E92030" w:rsidRDefault="00E92030" w:rsidP="002D65F3">
      <w:pPr>
        <w:pStyle w:val="Code"/>
      </w:pPr>
      <w:r>
        <w:t xml:space="preserve">      "</w:t>
      </w:r>
      <w:r w:rsidR="009F4F71">
        <w:t>artifactLocation</w:t>
      </w:r>
      <w:r>
        <w:t xml:space="preserve">": {                   # See </w:t>
      </w:r>
      <w:r w:rsidRPr="00F90F0E">
        <w:t>§</w:t>
      </w:r>
      <w:bookmarkStart w:id="2170" w:name="_Hlk507657707"/>
      <w:r>
        <w:fldChar w:fldCharType="begin"/>
      </w:r>
      <w:r>
        <w:instrText xml:space="preserve"> REF _Ref506978525 \r \h </w:instrText>
      </w:r>
      <w:r w:rsidR="002D65F3">
        <w:instrText xml:space="preserve"> \* MERGEFORMAT </w:instrText>
      </w:r>
      <w:r>
        <w:fldChar w:fldCharType="separate"/>
      </w:r>
      <w:r w:rsidR="005F4528">
        <w:t>3.20.3</w:t>
      </w:r>
      <w:r>
        <w:fldChar w:fldCharType="end"/>
      </w:r>
      <w:bookmarkEnd w:id="217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2171" w:name="_Ref506978925"/>
      <w:bookmarkStart w:id="2172" w:name="_Toc4442921"/>
      <w:r>
        <w:t>description property</w:t>
      </w:r>
      <w:bookmarkEnd w:id="2171"/>
      <w:bookmarkEnd w:id="2172"/>
    </w:p>
    <w:p w14:paraId="237B6C86" w14:textId="4CBDC8D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F452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2173" w:name="_Ref506978525"/>
      <w:bookmarkStart w:id="2174" w:name="_Toc4442922"/>
      <w:r>
        <w:t xml:space="preserve">artifactLocation </w:t>
      </w:r>
      <w:r w:rsidR="00A27D47">
        <w:t>property</w:t>
      </w:r>
      <w:bookmarkEnd w:id="2173"/>
      <w:bookmarkEnd w:id="2174"/>
    </w:p>
    <w:p w14:paraId="13D7987F" w14:textId="4EC689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5F4528">
        <w:t>3.3</w:t>
      </w:r>
      <w:r w:rsidR="00E92030">
        <w:fldChar w:fldCharType="end"/>
      </w:r>
      <w:r>
        <w:t>) that specifies the location of the attachment.</w:t>
      </w:r>
    </w:p>
    <w:p w14:paraId="75143AAE" w14:textId="458144C3" w:rsidR="008A21D5" w:rsidRDefault="008A21D5" w:rsidP="008A21D5">
      <w:pPr>
        <w:pStyle w:val="Heading3"/>
      </w:pPr>
      <w:bookmarkStart w:id="2175" w:name="_Toc4442923"/>
      <w:r>
        <w:t>regions property</w:t>
      </w:r>
      <w:bookmarkEnd w:id="2175"/>
    </w:p>
    <w:p w14:paraId="0B37D4FE" w14:textId="5BC1C93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F4528">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F4528">
        <w:t>3.27.14</w:t>
      </w:r>
      <w:r>
        <w:fldChar w:fldCharType="end"/>
      </w:r>
      <w:r>
        <w:t xml:space="preserve">) so a user can understand </w:t>
      </w:r>
      <w:r w:rsidR="004F368C">
        <w:t xml:space="preserve">its </w:t>
      </w:r>
      <w:r>
        <w:t>relevance.</w:t>
      </w:r>
    </w:p>
    <w:p w14:paraId="35B08FB3" w14:textId="1A890D96" w:rsidR="004F368C" w:rsidRPr="00DE7798" w:rsidDel="00E523EE" w:rsidRDefault="004F368C" w:rsidP="00DE7798">
      <w:pPr>
        <w:rPr>
          <w:del w:id="2176" w:author="Laurence Golding" w:date="2019-03-26T16:58:00Z"/>
        </w:rPr>
      </w:pPr>
      <w:del w:id="2177" w:author="Laurence Golding" w:date="2019-03-26T16:58:00Z">
        <w:r w:rsidDel="00E523EE">
          <w:delText xml:space="preserve">If </w:delText>
        </w:r>
        <w:r w:rsidRPr="004B773B" w:rsidDel="00E523EE">
          <w:rPr>
            <w:rStyle w:val="CODEtemp"/>
          </w:rPr>
          <w:delText>regions</w:delText>
        </w:r>
        <w:r w:rsidDel="00E523EE">
          <w:delText xml:space="preserve"> is absent, it </w:delText>
        </w:r>
        <w:r w:rsidRPr="004B773B" w:rsidDel="00E523EE">
          <w:rPr>
            <w:b/>
          </w:rPr>
          <w:delText>SHALL</w:delText>
        </w:r>
        <w:r w:rsidDel="00E523EE">
          <w:delText xml:space="preserve"> default to an empty array.</w:delText>
        </w:r>
      </w:del>
    </w:p>
    <w:p w14:paraId="7A2A7AE2" w14:textId="2F726FF8" w:rsidR="008A21D5" w:rsidRDefault="008A21D5" w:rsidP="008A21D5">
      <w:pPr>
        <w:pStyle w:val="Heading3"/>
      </w:pPr>
      <w:bookmarkStart w:id="2178" w:name="_Ref532384473"/>
      <w:bookmarkStart w:id="2179" w:name="_Ref532384512"/>
      <w:bookmarkStart w:id="2180" w:name="_Toc4442924"/>
      <w:bookmarkStart w:id="2181" w:name="_Hlk513212887"/>
      <w:r>
        <w:t>rectangles property</w:t>
      </w:r>
      <w:bookmarkEnd w:id="2178"/>
      <w:bookmarkEnd w:id="2179"/>
      <w:bookmarkEnd w:id="2180"/>
    </w:p>
    <w:p w14:paraId="731EC896" w14:textId="4DA658E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F4528">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F4528">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F4528">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1C11B41A" w:rsidR="004F368C" w:rsidDel="00E523EE" w:rsidRDefault="004F368C" w:rsidP="00DE7798">
      <w:pPr>
        <w:rPr>
          <w:del w:id="2182" w:author="Laurence Golding" w:date="2019-03-26T16:58:00Z"/>
        </w:rPr>
      </w:pPr>
      <w:del w:id="2183" w:author="Laurence Golding" w:date="2019-03-26T16:58:00Z">
        <w:r w:rsidDel="00E523EE">
          <w:delText xml:space="preserve">If </w:delText>
        </w:r>
        <w:r w:rsidRPr="004F368C" w:rsidDel="00E523EE">
          <w:rPr>
            <w:rStyle w:val="CODEtemp"/>
          </w:rPr>
          <w:delText>rectangles</w:delText>
        </w:r>
        <w:r w:rsidDel="00E523EE">
          <w:delText xml:space="preserve"> is absent, it </w:delText>
        </w:r>
        <w:r w:rsidRPr="004F368C" w:rsidDel="00E523EE">
          <w:rPr>
            <w:b/>
          </w:rPr>
          <w:delText>SHALL</w:delText>
        </w:r>
        <w:r w:rsidDel="00E523EE">
          <w:delText xml:space="preserve"> default to an empty array.</w:delText>
        </w:r>
      </w:del>
    </w:p>
    <w:p w14:paraId="78FA4DB2" w14:textId="1BA8ACE4" w:rsidR="00AC6C45" w:rsidRDefault="00AC6C45" w:rsidP="00AC6C45">
      <w:pPr>
        <w:pStyle w:val="Heading2"/>
      </w:pPr>
      <w:bookmarkStart w:id="2184" w:name="_Ref3810909"/>
      <w:bookmarkStart w:id="2185" w:name="_Toc4442925"/>
      <w:bookmarkEnd w:id="2181"/>
      <w:r>
        <w:t>conversion object</w:t>
      </w:r>
      <w:bookmarkEnd w:id="2167"/>
      <w:bookmarkEnd w:id="2184"/>
      <w:bookmarkEnd w:id="2185"/>
    </w:p>
    <w:p w14:paraId="615BCC83" w14:textId="7B3EE260" w:rsidR="00AC6C45" w:rsidRDefault="00AC6C45" w:rsidP="00AC6C45">
      <w:pPr>
        <w:pStyle w:val="Heading3"/>
      </w:pPr>
      <w:bookmarkStart w:id="2186" w:name="_Toc4442926"/>
      <w:r>
        <w:t>General</w:t>
      </w:r>
      <w:bookmarkEnd w:id="218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3AAD37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F4528">
        <w:t>3.21.2</w:t>
      </w:r>
      <w:r w:rsidR="00CA2EB2">
        <w:fldChar w:fldCharType="end"/>
      </w:r>
    </w:p>
    <w:p w14:paraId="32D23641" w14:textId="5FB707C2" w:rsidR="00CD0890" w:rsidRDefault="00CD0890" w:rsidP="002D65F3">
      <w:pPr>
        <w:pStyle w:val="Code"/>
      </w:pPr>
      <w:r>
        <w:lastRenderedPageBreak/>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5C9859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F452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D20211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F452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2187" w:name="_Ref503539410"/>
      <w:bookmarkStart w:id="2188" w:name="_Toc4442927"/>
      <w:r>
        <w:t>tool property</w:t>
      </w:r>
      <w:bookmarkEnd w:id="2187"/>
      <w:bookmarkEnd w:id="2188"/>
    </w:p>
    <w:p w14:paraId="3E0454EE" w14:textId="0BB5079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F452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189" w:name="_Ref503608264"/>
      <w:bookmarkStart w:id="2190" w:name="_Toc4442928"/>
      <w:r>
        <w:t>invocation property</w:t>
      </w:r>
      <w:bookmarkEnd w:id="2189"/>
      <w:bookmarkEnd w:id="2190"/>
    </w:p>
    <w:p w14:paraId="3E5B67EA" w14:textId="6589C2E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F452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191" w:name="_Ref503539431"/>
      <w:bookmarkStart w:id="2192" w:name="_Toc4442929"/>
      <w:r>
        <w:t>analysisToolLog</w:t>
      </w:r>
      <w:r w:rsidR="00ED76F2">
        <w:t>Files</w:t>
      </w:r>
      <w:r>
        <w:t xml:space="preserve"> property</w:t>
      </w:r>
      <w:bookmarkEnd w:id="2191"/>
      <w:bookmarkEnd w:id="219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79CF25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F4528">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5F4528">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343ED225" w:rsidR="004F368C" w:rsidRPr="0098586D" w:rsidDel="00E523EE" w:rsidRDefault="004F368C" w:rsidP="00ED76F2">
      <w:pPr>
        <w:rPr>
          <w:del w:id="2193" w:author="Laurence Golding" w:date="2019-03-26T16:58:00Z"/>
        </w:rPr>
      </w:pPr>
      <w:del w:id="2194" w:author="Laurence Golding" w:date="2019-03-26T16:58:00Z">
        <w:r w:rsidDel="00E523EE">
          <w:delText xml:space="preserve">If </w:delText>
        </w:r>
        <w:r w:rsidRPr="0098586D" w:rsidDel="00E523EE">
          <w:rPr>
            <w:rStyle w:val="CODEtemp"/>
          </w:rPr>
          <w:delText>analysisToolLogFiles</w:delText>
        </w:r>
        <w:r w:rsidDel="00E523EE">
          <w:delText xml:space="preserve"> is absent, it </w:delText>
        </w:r>
        <w:r w:rsidRPr="004F368C" w:rsidDel="00E523EE">
          <w:rPr>
            <w:b/>
          </w:rPr>
          <w:delText>SHALL</w:delText>
        </w:r>
        <w:r w:rsidDel="00E523EE">
          <w:delText xml:space="preserve"> default to an empty array.</w:delText>
        </w:r>
      </w:del>
    </w:p>
    <w:p w14:paraId="25932807" w14:textId="0E0207A8"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F4528">
        <w:t>3.41.7</w:t>
      </w:r>
      <w:r w:rsidR="009574D1">
        <w:fldChar w:fldCharType="end"/>
      </w:r>
      <w:r>
        <w:t>).</w:t>
      </w:r>
    </w:p>
    <w:p w14:paraId="3476EB07" w14:textId="7DAB202C" w:rsidR="002315DB" w:rsidRDefault="002315DB" w:rsidP="002315DB">
      <w:pPr>
        <w:pStyle w:val="Heading2"/>
      </w:pPr>
      <w:bookmarkStart w:id="2195" w:name="_Ref511829625"/>
      <w:bookmarkStart w:id="2196" w:name="_Toc4442930"/>
      <w:r>
        <w:t>versionControlDetails object</w:t>
      </w:r>
      <w:bookmarkEnd w:id="2195"/>
      <w:bookmarkEnd w:id="2196"/>
    </w:p>
    <w:p w14:paraId="28FE29F4" w14:textId="169979D6" w:rsidR="002315DB" w:rsidRDefault="002315DB" w:rsidP="002315DB">
      <w:pPr>
        <w:pStyle w:val="Heading3"/>
      </w:pPr>
      <w:bookmarkStart w:id="2197" w:name="_Toc4442931"/>
      <w:r>
        <w:t>General</w:t>
      </w:r>
      <w:bookmarkEnd w:id="2197"/>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182EDC4" w:rsidR="001466B1" w:rsidRPr="001466B1" w:rsidRDefault="001466B1" w:rsidP="001466B1">
      <w:r>
        <w:t>For an example, see §</w:t>
      </w:r>
      <w:r>
        <w:fldChar w:fldCharType="begin"/>
      </w:r>
      <w:r>
        <w:instrText xml:space="preserve"> REF _Ref511829897 \r \h </w:instrText>
      </w:r>
      <w:r>
        <w:fldChar w:fldCharType="separate"/>
      </w:r>
      <w:r w:rsidR="005F4528">
        <w:t>3.14.9</w:t>
      </w:r>
      <w:r>
        <w:fldChar w:fldCharType="end"/>
      </w:r>
      <w:r>
        <w:t>.</w:t>
      </w:r>
    </w:p>
    <w:p w14:paraId="5CE76795" w14:textId="0BDD8598" w:rsidR="002315DB" w:rsidRDefault="002315DB" w:rsidP="002315DB">
      <w:pPr>
        <w:pStyle w:val="Heading3"/>
      </w:pPr>
      <w:bookmarkStart w:id="2198" w:name="_Toc4442932"/>
      <w:r>
        <w:t>Constraints</w:t>
      </w:r>
      <w:bookmarkEnd w:id="219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52CC32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F452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F4528">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F452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2199" w:name="_Ref511829678"/>
      <w:bookmarkStart w:id="2200" w:name="_Toc4442933"/>
      <w:r>
        <w:t xml:space="preserve">repositoryUri </w:t>
      </w:r>
      <w:r w:rsidR="002315DB">
        <w:t>property</w:t>
      </w:r>
      <w:bookmarkEnd w:id="2199"/>
      <w:bookmarkEnd w:id="2200"/>
    </w:p>
    <w:p w14:paraId="1785AFD1" w14:textId="0146D81B" w:rsidR="001466B1" w:rsidRDefault="001466B1" w:rsidP="001466B1">
      <w:bookmarkStart w:id="220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202" w:name="_Ref513199006"/>
      <w:bookmarkStart w:id="2203" w:name="_Toc4442934"/>
      <w:r>
        <w:t>revisionId property</w:t>
      </w:r>
      <w:bookmarkEnd w:id="2201"/>
      <w:bookmarkEnd w:id="2202"/>
      <w:bookmarkEnd w:id="220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204" w:name="_Ref511829698"/>
      <w:bookmarkStart w:id="2205" w:name="_Toc4442935"/>
      <w:r>
        <w:t>branch property</w:t>
      </w:r>
      <w:bookmarkEnd w:id="2204"/>
      <w:bookmarkEnd w:id="220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2206" w:name="_Ref526939310"/>
      <w:bookmarkStart w:id="2207" w:name="_Toc4442936"/>
      <w:r>
        <w:t xml:space="preserve">revisionTag </w:t>
      </w:r>
      <w:r w:rsidR="002315DB">
        <w:t>property</w:t>
      </w:r>
      <w:bookmarkEnd w:id="2206"/>
      <w:bookmarkEnd w:id="2207"/>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2208" w:name="_Ref526939293"/>
      <w:bookmarkStart w:id="2209" w:name="_Toc4442937"/>
      <w:bookmarkStart w:id="2210" w:name="_Hlk525802952"/>
      <w:r>
        <w:t xml:space="preserve">asOfTimeUtc </w:t>
      </w:r>
      <w:r w:rsidR="002315DB">
        <w:t>property</w:t>
      </w:r>
      <w:bookmarkEnd w:id="2208"/>
      <w:bookmarkEnd w:id="2209"/>
    </w:p>
    <w:p w14:paraId="1844A6A7" w14:textId="623D019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2211" w:name="_Toc4442938"/>
      <w:r>
        <w:t>mappedTo property</w:t>
      </w:r>
      <w:bookmarkEnd w:id="2211"/>
    </w:p>
    <w:p w14:paraId="01253B4A" w14:textId="2571ED5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F452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03028D8"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A3FFA1A" w:rsidR="002E3211" w:rsidRDefault="002E3211" w:rsidP="002E3211">
      <w:pPr>
        <w:pStyle w:val="ListParagraph"/>
        <w:numPr>
          <w:ilvl w:val="0"/>
          <w:numId w:val="76"/>
        </w:numPr>
      </w:pPr>
      <w:r>
        <w:lastRenderedPageBreak/>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5F4528">
        <w:t>3.14.9</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lastRenderedPageBreak/>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72413EC"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2212" w:name="_Ref493403111"/>
      <w:bookmarkStart w:id="2213" w:name="_Ref493404005"/>
      <w:bookmarkStart w:id="2214" w:name="_Toc4442939"/>
      <w:bookmarkEnd w:id="2210"/>
      <w:r>
        <w:t xml:space="preserve">artifact </w:t>
      </w:r>
      <w:r w:rsidR="00401BB5">
        <w:t>object</w:t>
      </w:r>
      <w:bookmarkEnd w:id="2212"/>
      <w:bookmarkEnd w:id="2213"/>
      <w:bookmarkEnd w:id="2214"/>
    </w:p>
    <w:p w14:paraId="375224F2" w14:textId="20156049" w:rsidR="00401BB5" w:rsidRDefault="00401BB5" w:rsidP="00401BB5">
      <w:pPr>
        <w:pStyle w:val="Heading3"/>
      </w:pPr>
      <w:bookmarkStart w:id="2215" w:name="_Toc4442940"/>
      <w:r>
        <w:t>General</w:t>
      </w:r>
      <w:bookmarkEnd w:id="221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2216" w:name="_Ref493403519"/>
      <w:bookmarkStart w:id="2217" w:name="_Toc4442941"/>
      <w:r>
        <w:t>artifact</w:t>
      </w:r>
      <w:r w:rsidR="00316A25">
        <w:t>Location</w:t>
      </w:r>
      <w:r w:rsidR="00401BB5">
        <w:t xml:space="preserve"> property</w:t>
      </w:r>
      <w:bookmarkEnd w:id="2216"/>
      <w:bookmarkEnd w:id="2217"/>
    </w:p>
    <w:p w14:paraId="35DB6B07" w14:textId="3B45207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5F4528">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65FA5D8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032E5C8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F452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0F7CCC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F4528">
        <w:t>3.23.3</w:t>
      </w:r>
      <w:r w:rsidR="00EB6F4A">
        <w:fldChar w:fldCharType="end"/>
      </w:r>
      <w:r w:rsidR="00EB6F4A">
        <w:t>.</w:t>
      </w:r>
    </w:p>
    <w:p w14:paraId="42C6608E" w14:textId="4A4D13C4" w:rsidR="00401BB5" w:rsidRDefault="004F0AE4" w:rsidP="00401BB5">
      <w:pPr>
        <w:pStyle w:val="Heading3"/>
      </w:pPr>
      <w:bookmarkStart w:id="2218" w:name="_Ref493404063"/>
      <w:bookmarkStart w:id="2219" w:name="_Toc4442942"/>
      <w:r>
        <w:t xml:space="preserve">parentIndex </w:t>
      </w:r>
      <w:r w:rsidR="00401BB5">
        <w:t>property</w:t>
      </w:r>
      <w:bookmarkEnd w:id="2218"/>
      <w:bookmarkEnd w:id="2219"/>
    </w:p>
    <w:p w14:paraId="7B9D65E1" w14:textId="69A6D8C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F4528">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2220" w:name="_Ref493403563"/>
      <w:bookmarkStart w:id="2221" w:name="_Toc4442943"/>
      <w:r>
        <w:lastRenderedPageBreak/>
        <w:t>offset property</w:t>
      </w:r>
      <w:bookmarkEnd w:id="2220"/>
      <w:bookmarkEnd w:id="222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6E1FB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5F452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222" w:name="_Ref493403574"/>
      <w:bookmarkStart w:id="2223" w:name="_Toc4442944"/>
      <w:r>
        <w:t>length property</w:t>
      </w:r>
      <w:bookmarkEnd w:id="2222"/>
      <w:bookmarkEnd w:id="222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2224" w:name="_Ref3724028"/>
      <w:bookmarkStart w:id="2225" w:name="_Toc4442945"/>
      <w:bookmarkStart w:id="2226" w:name="_Hlk514318855"/>
      <w:r>
        <w:t>roles property</w:t>
      </w:r>
      <w:bookmarkEnd w:id="2224"/>
      <w:bookmarkEnd w:id="2225"/>
    </w:p>
    <w:bookmarkEnd w:id="2226"/>
    <w:p w14:paraId="1E0FD617" w14:textId="149F213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F4528">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79787D98" w:rsidR="004F368C" w:rsidRPr="00E52B7C" w:rsidDel="00E523EE" w:rsidRDefault="004F368C" w:rsidP="00201FA6">
      <w:pPr>
        <w:rPr>
          <w:del w:id="2227" w:author="Laurence Golding" w:date="2019-03-26T16:58:00Z"/>
        </w:rPr>
      </w:pPr>
      <w:del w:id="2228" w:author="Laurence Golding" w:date="2019-03-26T16:58:00Z">
        <w:r w:rsidDel="00E523EE">
          <w:delText xml:space="preserve">If </w:delText>
        </w:r>
        <w:r w:rsidRPr="00796BDA" w:rsidDel="00E523EE">
          <w:rPr>
            <w:rStyle w:val="CODEtemp"/>
          </w:rPr>
          <w:delText>roles</w:delText>
        </w:r>
        <w:r w:rsidDel="00E523EE">
          <w:delText xml:space="preserve"> is absent, it </w:delText>
        </w:r>
        <w:r w:rsidRPr="004F368C" w:rsidDel="00E523EE">
          <w:rPr>
            <w:b/>
          </w:rPr>
          <w:delText>SHALL</w:delText>
        </w:r>
        <w:r w:rsidDel="00E523EE">
          <w:delText xml:space="preserve"> default to an empty array.</w:delText>
        </w:r>
      </w:del>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8940357"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F4528">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1D8E634" w:rsidR="00201FA6" w:rsidRDefault="00201FA6" w:rsidP="00EA540C">
      <w:pPr>
        <w:pStyle w:val="ListParagraph"/>
        <w:numPr>
          <w:ilvl w:val="0"/>
          <w:numId w:val="54"/>
        </w:numPr>
        <w:rPr>
          <w:ins w:id="2229" w:author="Laurence Golding" w:date="2019-03-28T10:42:00Z"/>
        </w:r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F4528">
        <w:t>3.19.4</w:t>
      </w:r>
      <w:r>
        <w:fldChar w:fldCharType="end"/>
      </w:r>
      <w:r>
        <w:t>).</w:t>
      </w:r>
    </w:p>
    <w:p w14:paraId="49040FD0" w14:textId="52DF4899" w:rsidR="00DE4B40" w:rsidRDefault="00DE4B40" w:rsidP="00EA540C">
      <w:pPr>
        <w:pStyle w:val="ListParagraph"/>
        <w:numPr>
          <w:ilvl w:val="0"/>
          <w:numId w:val="54"/>
        </w:numPr>
      </w:pPr>
      <w:ins w:id="2230" w:author="Laurence Golding" w:date="2019-03-28T10:42:00Z">
        <w:r w:rsidRPr="00DE4B40">
          <w:rPr>
            <w:rStyle w:val="CODEtemp"/>
          </w:rPr>
          <w:t>"referencedOnCommandLine"</w:t>
        </w:r>
        <w:r>
          <w:t>: The artifact was referenced on the command line.</w:t>
        </w:r>
      </w:ins>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6C7F8DD5"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F4528">
        <w:t>3.19.23</w:t>
      </w:r>
      <w:r>
        <w:fldChar w:fldCharType="end"/>
      </w:r>
      <w:r>
        <w:t>).</w:t>
      </w:r>
    </w:p>
    <w:p w14:paraId="60F0909E" w14:textId="06AE82E8" w:rsidR="00CD0890" w:rsidRDefault="00CD0890" w:rsidP="00EA540C">
      <w:pPr>
        <w:pStyle w:val="ListParagraph"/>
        <w:numPr>
          <w:ilvl w:val="0"/>
          <w:numId w:val="54"/>
        </w:numPr>
        <w:rPr>
          <w:ins w:id="2231" w:author="Laurence Golding" w:date="2019-03-26T18:11:00Z"/>
        </w:rPr>
      </w:pPr>
      <w:r w:rsidRPr="00CD0890">
        <w:rPr>
          <w:rStyle w:val="CODEtemp"/>
        </w:rPr>
        <w:t>"</w:t>
      </w:r>
      <w:del w:id="2232" w:author="Laurence Golding" w:date="2019-03-26T18:11:00Z">
        <w:r w:rsidRPr="00CD0890" w:rsidDel="00282888">
          <w:rPr>
            <w:rStyle w:val="CODEtemp"/>
          </w:rPr>
          <w:delText>toolComponent</w:delText>
        </w:r>
      </w:del>
      <w:ins w:id="2233" w:author="Laurence Golding" w:date="2019-03-26T18:11:00Z">
        <w:r w:rsidR="00282888">
          <w:rPr>
            <w:rStyle w:val="CODEtemp"/>
          </w:rPr>
          <w:t>driver</w:t>
        </w:r>
      </w:ins>
      <w:r w:rsidRPr="00CD0890">
        <w:rPr>
          <w:rStyle w:val="CODEtemp"/>
        </w:rPr>
        <w:t>"</w:t>
      </w:r>
      <w:r>
        <w:t xml:space="preserve">: The file belongs to </w:t>
      </w:r>
      <w:del w:id="2234" w:author="Laurence Golding" w:date="2019-03-26T18:11:00Z">
        <w:r w:rsidDel="00282888">
          <w:delText xml:space="preserve">a component of </w:delText>
        </w:r>
      </w:del>
      <w:r>
        <w:t>the analysis tool</w:t>
      </w:r>
      <w:del w:id="2235" w:author="Laurence Golding" w:date="2019-03-26T18:11:00Z">
        <w:r w:rsidDel="00282888">
          <w:delText xml:space="preserve">, </w:delText>
        </w:r>
      </w:del>
      <w:ins w:id="2236" w:author="Laurence Golding" w:date="2019-03-26T18:11:00Z">
        <w:r w:rsidR="00282888">
          <w:t xml:space="preserve">’s </w:t>
        </w:r>
      </w:ins>
      <w:del w:id="2237" w:author="Laurence Golding" w:date="2019-03-26T18:11:00Z">
        <w:r w:rsidDel="00282888">
          <w:delText xml:space="preserve">either its </w:delText>
        </w:r>
      </w:del>
      <w:r>
        <w:t>driver</w:t>
      </w:r>
      <w:ins w:id="2238" w:author="Laurence Golding" w:date="2019-03-26T18:12:00Z">
        <w:r w:rsidR="00282888">
          <w:t xml:space="preserve"> (§</w:t>
        </w:r>
      </w:ins>
      <w:ins w:id="2239" w:author="Laurence Golding" w:date="2019-03-26T18:13:00Z">
        <w:r w:rsidR="00282888">
          <w:fldChar w:fldCharType="begin"/>
        </w:r>
        <w:r w:rsidR="00282888">
          <w:instrText xml:space="preserve"> REF _Ref3663219 \r \h </w:instrText>
        </w:r>
      </w:ins>
      <w:r w:rsidR="00282888">
        <w:fldChar w:fldCharType="separate"/>
      </w:r>
      <w:ins w:id="2240" w:author="Laurence Golding" w:date="2019-03-26T18:13:00Z">
        <w:r w:rsidR="00282888">
          <w:t>3.17.2</w:t>
        </w:r>
        <w:r w:rsidR="00282888">
          <w:fldChar w:fldCharType="end"/>
        </w:r>
      </w:ins>
      <w:ins w:id="2241" w:author="Laurence Golding" w:date="2019-03-26T18:12:00Z">
        <w:r w:rsidR="00282888">
          <w:t>)</w:t>
        </w:r>
      </w:ins>
      <w:del w:id="2242" w:author="Laurence Golding" w:date="2019-03-26T18:11:00Z">
        <w:r w:rsidDel="00282888">
          <w:delText xml:space="preserve"> or one of its extensions</w:delText>
        </w:r>
      </w:del>
      <w:r>
        <w:t>.</w:t>
      </w:r>
      <w:del w:id="2243" w:author="Laurence Golding" w:date="2019-03-26T18:12:00Z">
        <w:r w:rsidDel="00282888">
          <w:delText xml:space="preserve"> For more information, see §</w:delText>
        </w:r>
        <w:r w:rsidDel="00282888">
          <w:fldChar w:fldCharType="begin"/>
        </w:r>
        <w:r w:rsidDel="00282888">
          <w:delInstrText xml:space="preserve"> REF _Ref3726198 \r \h </w:delInstrText>
        </w:r>
        <w:r w:rsidDel="00282888">
          <w:fldChar w:fldCharType="separate"/>
        </w:r>
        <w:r w:rsidR="005F4528" w:rsidDel="00282888">
          <w:delText>3.17.1</w:delText>
        </w:r>
        <w:r w:rsidDel="00282888">
          <w:fldChar w:fldCharType="end"/>
        </w:r>
        <w:r w:rsidDel="00282888">
          <w:delText>.</w:delText>
        </w:r>
      </w:del>
    </w:p>
    <w:p w14:paraId="7226C895" w14:textId="0841D624" w:rsidR="00282888" w:rsidRDefault="00282888" w:rsidP="00EA540C">
      <w:pPr>
        <w:pStyle w:val="ListParagraph"/>
        <w:numPr>
          <w:ilvl w:val="0"/>
          <w:numId w:val="54"/>
        </w:numPr>
        <w:rPr>
          <w:ins w:id="2244" w:author="Laurence Golding" w:date="2019-03-26T18:12:00Z"/>
        </w:rPr>
      </w:pPr>
      <w:ins w:id="2245" w:author="Laurence Golding" w:date="2019-03-26T18:11:00Z">
        <w:r w:rsidRPr="00CD0890">
          <w:rPr>
            <w:rStyle w:val="CODEtemp"/>
          </w:rPr>
          <w:t>"</w:t>
        </w:r>
        <w:r>
          <w:rPr>
            <w:rStyle w:val="CODEtemp"/>
          </w:rPr>
          <w:t>extension</w:t>
        </w:r>
        <w:r w:rsidRPr="00CD0890">
          <w:rPr>
            <w:rStyle w:val="CODEtemp"/>
          </w:rPr>
          <w:t>"</w:t>
        </w:r>
        <w:r>
          <w:t>: The file belongs to one of the analysis tool’s extensions</w:t>
        </w:r>
      </w:ins>
      <w:ins w:id="2246" w:author="Laurence Golding" w:date="2019-03-26T18:12:00Z">
        <w:r>
          <w:t xml:space="preserve"> (</w:t>
        </w:r>
      </w:ins>
      <w:ins w:id="2247" w:author="Laurence Golding" w:date="2019-03-26T18:11:00Z">
        <w:r>
          <w:t>§</w:t>
        </w:r>
      </w:ins>
      <w:ins w:id="2248" w:author="Laurence Golding" w:date="2019-03-26T18:13:00Z">
        <w:r>
          <w:fldChar w:fldCharType="begin"/>
        </w:r>
        <w:r>
          <w:instrText xml:space="preserve"> REF _Ref3663271 \r \h </w:instrText>
        </w:r>
      </w:ins>
      <w:r>
        <w:fldChar w:fldCharType="separate"/>
      </w:r>
      <w:ins w:id="2249" w:author="Laurence Golding" w:date="2019-03-26T18:13:00Z">
        <w:r>
          <w:t>3.17.3</w:t>
        </w:r>
        <w:r>
          <w:fldChar w:fldCharType="end"/>
        </w:r>
      </w:ins>
      <w:ins w:id="2250" w:author="Laurence Golding" w:date="2019-03-26T18:12:00Z">
        <w:r>
          <w:t>)</w:t>
        </w:r>
      </w:ins>
      <w:ins w:id="2251" w:author="Laurence Golding" w:date="2019-03-26T18:11:00Z">
        <w:r>
          <w:t>.</w:t>
        </w:r>
      </w:ins>
    </w:p>
    <w:p w14:paraId="659756C1" w14:textId="49EAA30A" w:rsidR="00282888" w:rsidRDefault="00282888" w:rsidP="00EA540C">
      <w:pPr>
        <w:pStyle w:val="ListParagraph"/>
        <w:numPr>
          <w:ilvl w:val="0"/>
          <w:numId w:val="54"/>
        </w:numPr>
        <w:rPr>
          <w:ins w:id="2252" w:author="Laurence Golding" w:date="2019-03-26T18:14:00Z"/>
        </w:rPr>
      </w:pPr>
      <w:ins w:id="2253" w:author="Laurence Golding" w:date="2019-03-26T18:12:00Z">
        <w:r w:rsidRPr="00CD0890">
          <w:rPr>
            <w:rStyle w:val="CODEtemp"/>
          </w:rPr>
          <w:t>"</w:t>
        </w:r>
      </w:ins>
      <w:ins w:id="2254" w:author="Laurence Golding" w:date="2019-03-26T18:16:00Z">
        <w:r>
          <w:rPr>
            <w:rStyle w:val="CODEtemp"/>
          </w:rPr>
          <w:t>taxonomy</w:t>
        </w:r>
      </w:ins>
      <w:ins w:id="2255" w:author="Laurence Golding" w:date="2019-03-26T18:12:00Z">
        <w:r w:rsidRPr="00CD0890">
          <w:rPr>
            <w:rStyle w:val="CODEtemp"/>
          </w:rPr>
          <w:t>"</w:t>
        </w:r>
        <w:r>
          <w:t xml:space="preserve">: The file </w:t>
        </w:r>
      </w:ins>
      <w:ins w:id="2256" w:author="Laurence Golding" w:date="2019-03-26T18:13:00Z">
        <w:r>
          <w:t>belongs to</w:t>
        </w:r>
      </w:ins>
      <w:ins w:id="2257" w:author="Laurence Golding" w:date="2019-03-26T18:12:00Z">
        <w:r>
          <w:t xml:space="preserve"> a </w:t>
        </w:r>
      </w:ins>
      <w:ins w:id="2258" w:author="Laurence Golding" w:date="2019-03-26T18:15:00Z">
        <w:r>
          <w:t xml:space="preserve">taxonomy </w:t>
        </w:r>
      </w:ins>
      <w:ins w:id="2259" w:author="Laurence Golding" w:date="2019-03-26T18:13:00Z">
        <w:r>
          <w:t>(§</w:t>
        </w:r>
      </w:ins>
      <w:ins w:id="2260" w:author="Laurence Golding" w:date="2019-03-26T18:16:00Z">
        <w:r>
          <w:fldChar w:fldCharType="begin"/>
        </w:r>
        <w:r>
          <w:instrText xml:space="preserve"> REF _Ref4509523 \r \h </w:instrText>
        </w:r>
      </w:ins>
      <w:r>
        <w:fldChar w:fldCharType="separate"/>
      </w:r>
      <w:ins w:id="2261" w:author="Laurence Golding" w:date="2019-03-26T18:16:00Z">
        <w:r>
          <w:t>3.14.8</w:t>
        </w:r>
        <w:r>
          <w:fldChar w:fldCharType="end"/>
        </w:r>
      </w:ins>
      <w:ins w:id="2262" w:author="Laurence Golding" w:date="2019-03-26T18:13:00Z">
        <w:r>
          <w:t>).</w:t>
        </w:r>
      </w:ins>
    </w:p>
    <w:p w14:paraId="088C0E6B" w14:textId="497D974A" w:rsidR="00282888" w:rsidRDefault="00282888" w:rsidP="00EA540C">
      <w:pPr>
        <w:pStyle w:val="ListParagraph"/>
        <w:numPr>
          <w:ilvl w:val="0"/>
          <w:numId w:val="54"/>
        </w:numPr>
        <w:rPr>
          <w:ins w:id="2263" w:author="Laurence Golding" w:date="2019-03-26T18:16:00Z"/>
        </w:rPr>
      </w:pPr>
      <w:ins w:id="2264" w:author="Laurence Golding" w:date="2019-03-26T18:14:00Z">
        <w:r>
          <w:rPr>
            <w:rStyle w:val="CODEtemp"/>
          </w:rPr>
          <w:t>"</w:t>
        </w:r>
      </w:ins>
      <w:ins w:id="2265" w:author="Laurence Golding" w:date="2019-03-26T18:15:00Z">
        <w:r>
          <w:rPr>
            <w:rStyle w:val="CODEtemp"/>
          </w:rPr>
          <w:t>translation</w:t>
        </w:r>
      </w:ins>
      <w:ins w:id="2266" w:author="Laurence Golding" w:date="2019-03-26T18:14:00Z">
        <w:r>
          <w:rPr>
            <w:rStyle w:val="CODEtemp"/>
          </w:rPr>
          <w:t>"</w:t>
        </w:r>
        <w:r w:rsidRPr="00282888">
          <w:t>:</w:t>
        </w:r>
      </w:ins>
      <w:ins w:id="2267" w:author="Laurence Golding" w:date="2019-03-26T18:15:00Z">
        <w:r>
          <w:t xml:space="preserve"> The file belongs to a language translation (</w:t>
        </w:r>
      </w:ins>
      <w:ins w:id="2268" w:author="Laurence Golding" w:date="2019-03-26T18:16:00Z">
        <w:r>
          <w:t>§</w:t>
        </w:r>
      </w:ins>
      <w:ins w:id="2269" w:author="Laurence Golding" w:date="2019-03-26T18:15:00Z">
        <w:r>
          <w:fldChar w:fldCharType="begin"/>
        </w:r>
        <w:r>
          <w:instrText xml:space="preserve"> REF _Ref4495306 \r \h </w:instrText>
        </w:r>
      </w:ins>
      <w:ins w:id="2270" w:author="Laurence Golding" w:date="2019-03-26T18:15:00Z">
        <w:r>
          <w:fldChar w:fldCharType="separate"/>
        </w:r>
        <w:r>
          <w:t>3.14.9</w:t>
        </w:r>
        <w:r>
          <w:fldChar w:fldCharType="end"/>
        </w:r>
        <w:r>
          <w:t>).</w:t>
        </w:r>
      </w:ins>
    </w:p>
    <w:p w14:paraId="7221D7DC" w14:textId="35F42111" w:rsidR="00282888" w:rsidRDefault="00282888" w:rsidP="00EA540C">
      <w:pPr>
        <w:pStyle w:val="ListParagraph"/>
        <w:numPr>
          <w:ilvl w:val="0"/>
          <w:numId w:val="54"/>
        </w:numPr>
      </w:pPr>
      <w:ins w:id="2271" w:author="Laurence Golding" w:date="2019-03-26T18:16:00Z">
        <w:r>
          <w:rPr>
            <w:rStyle w:val="CODEtemp"/>
          </w:rPr>
          <w:t>"policy"</w:t>
        </w:r>
        <w:r w:rsidRPr="00282888">
          <w:t>:</w:t>
        </w:r>
      </w:ins>
      <w:ins w:id="2272" w:author="Laurence Golding" w:date="2019-03-26T18:17:00Z">
        <w:r w:rsidRPr="00282888">
          <w:t xml:space="preserve"> The</w:t>
        </w:r>
      </w:ins>
      <w:ins w:id="2273" w:author="Laurence Golding" w:date="2019-03-26T18:18:00Z">
        <w:r>
          <w:t xml:space="preserve"> file belongs to a policy (§</w:t>
        </w:r>
      </w:ins>
      <w:ins w:id="2274" w:author="Laurence Golding" w:date="2019-03-26T18:21:00Z">
        <w:r>
          <w:fldChar w:fldCharType="begin"/>
        </w:r>
        <w:r>
          <w:instrText xml:space="preserve"> REF _Ref4509533 \r \h </w:instrText>
        </w:r>
      </w:ins>
      <w:r>
        <w:fldChar w:fldCharType="separate"/>
      </w:r>
      <w:ins w:id="2275" w:author="Laurence Golding" w:date="2019-03-26T18:21:00Z">
        <w:r>
          <w:t>3.14.10</w:t>
        </w:r>
        <w:r>
          <w:fldChar w:fldCharType="end"/>
        </w:r>
      </w:ins>
      <w:ins w:id="2276" w:author="Laurence Golding" w:date="2019-03-26T18:18:00Z">
        <w:r>
          <w:t>).</w:t>
        </w:r>
      </w:ins>
    </w:p>
    <w:p w14:paraId="3801F82A" w14:textId="5F08C6B7"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61372923" w:rsidR="001F66A6" w:rsidRDefault="001F66A6" w:rsidP="001F66A6">
      <w:pPr>
        <w:ind w:left="360"/>
      </w:pPr>
      <w:bookmarkStart w:id="2277" w:name="_Hlk514318889"/>
      <w:r>
        <w:lastRenderedPageBreak/>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5F452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278" w:name="_Toc4442946"/>
      <w:bookmarkEnd w:id="2277"/>
      <w:r>
        <w:t>mimeType property</w:t>
      </w:r>
      <w:bookmarkEnd w:id="2278"/>
    </w:p>
    <w:p w14:paraId="4EDBA528" w14:textId="1C320A4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2279" w:name="_Ref511899450"/>
      <w:bookmarkStart w:id="2280" w:name="_Toc4442947"/>
      <w:r>
        <w:t>contents property</w:t>
      </w:r>
      <w:bookmarkEnd w:id="2279"/>
      <w:bookmarkEnd w:id="2280"/>
    </w:p>
    <w:p w14:paraId="3EAD79DF" w14:textId="0EFAC8C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F452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2281" w:name="_Ref511828128"/>
      <w:bookmarkStart w:id="2282" w:name="_Toc4442948"/>
      <w:r>
        <w:t>encoding property</w:t>
      </w:r>
      <w:bookmarkEnd w:id="2281"/>
      <w:bookmarkEnd w:id="2282"/>
    </w:p>
    <w:p w14:paraId="29D5943D" w14:textId="45F561D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644679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5F4528">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4B1A0F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F4528">
        <w:t>3.14</w:t>
      </w:r>
      <w:r>
        <w:fldChar w:fldCharType="end"/>
      </w:r>
      <w:r>
        <w:t>)</w:t>
      </w:r>
    </w:p>
    <w:p w14:paraId="170FA798" w14:textId="1EA33BE9"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F4528">
        <w:t>3.14.16</w:t>
      </w:r>
      <w:r>
        <w:fldChar w:fldCharType="end"/>
      </w:r>
      <w:r>
        <w:t>.</w:t>
      </w:r>
    </w:p>
    <w:p w14:paraId="4E9D1D4D" w14:textId="77777777" w:rsidR="00926829" w:rsidRDefault="00926829" w:rsidP="002D65F3">
      <w:pPr>
        <w:pStyle w:val="Code"/>
      </w:pPr>
    </w:p>
    <w:p w14:paraId="7C79FDD1" w14:textId="22D20CB4"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F4528">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2283" w:name="_Ref534896207"/>
      <w:bookmarkStart w:id="2284" w:name="_Toc4442949"/>
      <w:r>
        <w:lastRenderedPageBreak/>
        <w:t>sourceLanguage property</w:t>
      </w:r>
      <w:bookmarkEnd w:id="2283"/>
      <w:bookmarkEnd w:id="2284"/>
    </w:p>
    <w:p w14:paraId="02CC5CC4" w14:textId="350D120E" w:rsidR="00F82406" w:rsidRDefault="00F82406" w:rsidP="00F82406">
      <w:pPr>
        <w:pStyle w:val="Heading4"/>
      </w:pPr>
      <w:bookmarkStart w:id="2285" w:name="_Toc4442950"/>
      <w:r>
        <w:t>General</w:t>
      </w:r>
      <w:bookmarkEnd w:id="2285"/>
    </w:p>
    <w:p w14:paraId="517A853E" w14:textId="3BA76A25"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F4528">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2D1774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F4528">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21A9856"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F4528">
        <w:t>3.27.15</w:t>
      </w:r>
      <w:r>
        <w:fldChar w:fldCharType="end"/>
      </w:r>
      <w:r>
        <w:t>).</w:t>
      </w:r>
    </w:p>
    <w:p w14:paraId="617A1368" w14:textId="6A1D4F8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5F4528">
        <w:t>3.14.17</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2286" w:name="_Ref534209313"/>
      <w:bookmarkStart w:id="2287" w:name="_Toc4442951"/>
      <w:r>
        <w:t>Source language identifier conventions and practices</w:t>
      </w:r>
      <w:bookmarkEnd w:id="2286"/>
      <w:bookmarkEnd w:id="228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018010B0" w:rsidR="0003707A" w:rsidRPr="0003707A" w:rsidRDefault="00740F65"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2288" w:name="_Ref493345445"/>
      <w:bookmarkStart w:id="2289" w:name="_Toc4442952"/>
      <w:r>
        <w:t>hashes property</w:t>
      </w:r>
      <w:bookmarkEnd w:id="2288"/>
      <w:bookmarkEnd w:id="2289"/>
    </w:p>
    <w:p w14:paraId="084CC4D1" w14:textId="6E57CCD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F452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95B080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290" w:name="_Toc4442953"/>
      <w:r>
        <w:t>lastModifiedTime</w:t>
      </w:r>
      <w:r w:rsidR="00327EBE">
        <w:t>Utc</w:t>
      </w:r>
      <w:r>
        <w:t xml:space="preserve"> property</w:t>
      </w:r>
      <w:bookmarkEnd w:id="2290"/>
    </w:p>
    <w:p w14:paraId="70E36537" w14:textId="2EA89C9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8D29983" w:rsidR="00491424" w:rsidRDefault="00491424" w:rsidP="00491424">
      <w:pPr>
        <w:pStyle w:val="Note"/>
        <w:rPr>
          <w:ins w:id="2291" w:author="Laurence Golding" w:date="2019-03-26T16:25:00Z"/>
        </w:rPr>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F452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rPr>
          <w:ins w:id="2292" w:author="Laurence Golding" w:date="2019-03-26T18:59:00Z"/>
        </w:rPr>
      </w:pPr>
      <w:bookmarkStart w:id="2293" w:name="_Ref4510124"/>
      <w:ins w:id="2294" w:author="Laurence Golding" w:date="2019-03-26T16:25:00Z">
        <w:r>
          <w:t>translationMetadata object</w:t>
        </w:r>
      </w:ins>
      <w:bookmarkEnd w:id="2293"/>
    </w:p>
    <w:p w14:paraId="133A952F" w14:textId="48B1A913" w:rsidR="00F340AD" w:rsidRDefault="00F340AD" w:rsidP="00F340AD">
      <w:pPr>
        <w:pStyle w:val="Heading3"/>
        <w:rPr>
          <w:ins w:id="2295" w:author="Laurence Golding" w:date="2019-03-26T19:06:00Z"/>
        </w:rPr>
      </w:pPr>
      <w:ins w:id="2296" w:author="Laurence Golding" w:date="2019-03-26T18:59:00Z">
        <w:r>
          <w:t>General</w:t>
        </w:r>
      </w:ins>
    </w:p>
    <w:p w14:paraId="69D61D3C" w14:textId="72E868D3" w:rsidR="00B53EA7" w:rsidRDefault="001F374D" w:rsidP="00B53EA7">
      <w:pPr>
        <w:rPr>
          <w:ins w:id="2297" w:author="Laurence Golding" w:date="2019-03-27T09:20:00Z"/>
        </w:rPr>
      </w:pPr>
      <w:ins w:id="2298" w:author="Laurence Golding" w:date="2019-03-26T19:06:00Z">
        <w:r>
          <w:t xml:space="preserve">A </w:t>
        </w:r>
        <w:r w:rsidRPr="00B53EA7">
          <w:rPr>
            <w:rStyle w:val="CODEtemp"/>
          </w:rPr>
          <w:t>translationMetadata</w:t>
        </w:r>
        <w:r>
          <w:t xml:space="preserve"> object</w:t>
        </w:r>
      </w:ins>
      <w:ins w:id="2299" w:author="Laurence Golding" w:date="2019-03-27T09:18:00Z">
        <w:r w:rsidR="00B53EA7">
          <w:t xml:space="preserve"> provides descriptive information about a translation. It is necessary because in a </w:t>
        </w:r>
        <w:r w:rsidR="00B53EA7" w:rsidRPr="00B53EA7">
          <w:rPr>
            <w:rStyle w:val="CODEtemp"/>
          </w:rPr>
          <w:t>toolComponent</w:t>
        </w:r>
        <w:r w:rsidR="00B53EA7">
          <w:t xml:space="preserve"> object that represents a translation, the usual descriptive propert</w:t>
        </w:r>
      </w:ins>
      <w:ins w:id="2300" w:author="Laurence Golding" w:date="2019-03-27T09:19:00Z">
        <w:r w:rsidR="00B53EA7">
          <w:t xml:space="preserve">ies </w:t>
        </w:r>
        <w:r w:rsidR="00B53EA7" w:rsidRPr="00B53EA7">
          <w:rPr>
            <w:rStyle w:val="CODEtemp"/>
          </w:rPr>
          <w:t>name</w:t>
        </w:r>
      </w:ins>
      <w:ins w:id="2301" w:author="Laurence Golding" w:date="2019-03-27T09:25:00Z">
        <w:r w:rsidR="00B53EA7">
          <w:t xml:space="preserve"> (</w:t>
        </w:r>
      </w:ins>
      <w:ins w:id="2302" w:author="Laurence Golding" w:date="2019-03-27T09:27:00Z">
        <w:r w:rsidR="00B53EA7" w:rsidRPr="008867D2">
          <w:t>§</w:t>
        </w:r>
        <w:r w:rsidR="00B53EA7">
          <w:fldChar w:fldCharType="begin"/>
        </w:r>
        <w:r w:rsidR="00B53EA7">
          <w:instrText xml:space="preserve"> REF _Ref493409155 \r \h </w:instrText>
        </w:r>
      </w:ins>
      <w:r w:rsidR="00B53EA7">
        <w:fldChar w:fldCharType="separate"/>
      </w:r>
      <w:ins w:id="2303" w:author="Laurence Golding" w:date="2019-03-27T09:27:00Z">
        <w:r w:rsidR="00B53EA7">
          <w:t>3.18.3</w:t>
        </w:r>
        <w:r w:rsidR="00B53EA7">
          <w:fldChar w:fldCharType="end"/>
        </w:r>
      </w:ins>
      <w:ins w:id="2304" w:author="Laurence Golding" w:date="2019-03-27T09:25:00Z">
        <w:r w:rsidR="00B53EA7">
          <w:t>)</w:t>
        </w:r>
      </w:ins>
      <w:ins w:id="2305" w:author="Laurence Golding" w:date="2019-03-27T09:19:00Z">
        <w:r w:rsidR="00B53EA7">
          <w:t xml:space="preserve">, </w:t>
        </w:r>
        <w:r w:rsidR="00B53EA7" w:rsidRPr="00B53EA7">
          <w:rPr>
            <w:rStyle w:val="CODEtemp"/>
          </w:rPr>
          <w:t>fullName</w:t>
        </w:r>
      </w:ins>
      <w:ins w:id="2306" w:author="Laurence Golding" w:date="2019-03-27T09:25:00Z">
        <w:r w:rsidR="00B53EA7">
          <w:t xml:space="preserve"> (</w:t>
        </w:r>
      </w:ins>
      <w:ins w:id="2307" w:author="Laurence Golding" w:date="2019-03-27T09:27:00Z">
        <w:r w:rsidR="00B53EA7" w:rsidRPr="008867D2">
          <w:t>§</w:t>
        </w:r>
        <w:r w:rsidR="00B53EA7">
          <w:fldChar w:fldCharType="begin"/>
        </w:r>
        <w:r w:rsidR="00B53EA7">
          <w:instrText xml:space="preserve"> REF _Ref493409168 \r \h </w:instrText>
        </w:r>
      </w:ins>
      <w:r w:rsidR="00B53EA7">
        <w:fldChar w:fldCharType="separate"/>
      </w:r>
      <w:ins w:id="2308" w:author="Laurence Golding" w:date="2019-03-27T09:27:00Z">
        <w:r w:rsidR="00B53EA7">
          <w:t>3.18.4</w:t>
        </w:r>
        <w:r w:rsidR="00B53EA7">
          <w:fldChar w:fldCharType="end"/>
        </w:r>
      </w:ins>
      <w:ins w:id="2309" w:author="Laurence Golding" w:date="2019-03-27T09:25:00Z">
        <w:r w:rsidR="00B53EA7">
          <w:t>)</w:t>
        </w:r>
      </w:ins>
      <w:ins w:id="2310" w:author="Laurence Golding" w:date="2019-03-27T09:19:00Z">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ins>
    </w:p>
    <w:p w14:paraId="3321EE68" w14:textId="39F328B3" w:rsidR="00B53EA7" w:rsidRDefault="00B53EA7" w:rsidP="00B53EA7">
      <w:pPr>
        <w:rPr>
          <w:ins w:id="2311" w:author="Laurence Golding" w:date="2019-03-27T09:31:00Z"/>
        </w:rPr>
      </w:pPr>
      <w:ins w:id="2312" w:author="Laurence Golding" w:date="2019-03-27T09:20:00Z">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w:t>
        </w:r>
      </w:ins>
      <w:ins w:id="2313" w:author="Laurence Golding" w:date="2019-03-27T09:21:00Z">
        <w:r w:rsidRPr="00B53EA7">
          <w:rPr>
            <w:rStyle w:val="CODEtemp"/>
          </w:rPr>
          <w:t>data</w:t>
        </w:r>
        <w:r>
          <w:t xml:space="preserve"> object are not themselves localized (</w:t>
        </w:r>
      </w:ins>
      <w:ins w:id="2314" w:author="Laurence Golding" w:date="2019-03-27T09:27:00Z">
        <w:r w:rsidRPr="008867D2">
          <w:t>§</w:t>
        </w:r>
        <w:r>
          <w:fldChar w:fldCharType="begin"/>
        </w:r>
        <w:r>
          <w:instrText xml:space="preserve"> REF _Ref4509677 \r \h </w:instrText>
        </w:r>
      </w:ins>
      <w:r>
        <w:fldChar w:fldCharType="separate"/>
      </w:r>
      <w:ins w:id="2315" w:author="Laurence Golding" w:date="2019-03-27T09:27:00Z">
        <w:r>
          <w:t>3.5.2</w:t>
        </w:r>
        <w:r>
          <w:fldChar w:fldCharType="end"/>
        </w:r>
      </w:ins>
      <w:ins w:id="2316" w:author="Laurence Golding" w:date="2019-03-27T09:21:00Z">
        <w:r>
          <w:t>).</w:t>
        </w:r>
      </w:ins>
    </w:p>
    <w:p w14:paraId="406D1C24" w14:textId="1B896031" w:rsidR="00B53EA7" w:rsidRDefault="00B53EA7" w:rsidP="00B53EA7">
      <w:pPr>
        <w:pStyle w:val="Note"/>
        <w:rPr>
          <w:ins w:id="2317" w:author="Laurence Golding" w:date="2019-03-27T09:31:00Z"/>
        </w:rPr>
      </w:pPr>
      <w:ins w:id="2318" w:author="Laurence Golding" w:date="2019-03-27T09:31:00Z">
        <w:r>
          <w:t>EXAMPLE:</w:t>
        </w:r>
      </w:ins>
    </w:p>
    <w:p w14:paraId="003BF7DE" w14:textId="3353BD88" w:rsidR="00B53EA7" w:rsidRDefault="00B53EA7" w:rsidP="00B53EA7">
      <w:pPr>
        <w:pStyle w:val="Code"/>
        <w:rPr>
          <w:ins w:id="2319" w:author="Laurence Golding" w:date="2019-03-27T09:32:00Z"/>
        </w:rPr>
      </w:pPr>
      <w:ins w:id="2320" w:author="Laurence Golding" w:date="2019-03-27T09:31:00Z">
        <w:r>
          <w:t>{                           # A toolComponent object (</w:t>
        </w:r>
      </w:ins>
      <w:ins w:id="2321" w:author="Laurence Golding" w:date="2019-03-27T09:32:00Z">
        <w:r w:rsidRPr="008867D2">
          <w:t>§</w:t>
        </w:r>
      </w:ins>
      <w:ins w:id="2322" w:author="Laurence Golding" w:date="2019-03-27T09:41:00Z">
        <w:r w:rsidR="00B407EB">
          <w:fldChar w:fldCharType="begin"/>
        </w:r>
        <w:r w:rsidR="00B407EB">
          <w:instrText xml:space="preserve"> REF _Ref3663078 \r \h </w:instrText>
        </w:r>
      </w:ins>
      <w:r w:rsidR="00B407EB">
        <w:fldChar w:fldCharType="separate"/>
      </w:r>
      <w:ins w:id="2323" w:author="Laurence Golding" w:date="2019-03-27T09:41:00Z">
        <w:r w:rsidR="00B407EB">
          <w:t>3.18</w:t>
        </w:r>
        <w:r w:rsidR="00B407EB">
          <w:fldChar w:fldCharType="end"/>
        </w:r>
      </w:ins>
      <w:ins w:id="2324" w:author="Laurence Golding" w:date="2019-03-27T09:31:00Z">
        <w:r>
          <w:t>).</w:t>
        </w:r>
      </w:ins>
    </w:p>
    <w:p w14:paraId="64C85E8A" w14:textId="6267EE30" w:rsidR="00CE2AD8" w:rsidRDefault="00CE2AD8" w:rsidP="00B53EA7">
      <w:pPr>
        <w:pStyle w:val="Code"/>
        <w:rPr>
          <w:ins w:id="2325" w:author="Laurence Golding" w:date="2019-03-27T09:32:00Z"/>
        </w:rPr>
      </w:pPr>
      <w:ins w:id="2326" w:author="Laurence Golding" w:date="2019-03-27T09:32:00Z">
        <w:r>
          <w:t xml:space="preserve">  "language": "fr-FR",</w:t>
        </w:r>
      </w:ins>
      <w:ins w:id="2327" w:author="Laurence Golding" w:date="2019-03-27T09:42:00Z">
        <w:r w:rsidR="00882EBC">
          <w:t xml:space="preserve">      # The language of the translation (see (</w:t>
        </w:r>
        <w:r w:rsidR="00882EBC" w:rsidRPr="008867D2">
          <w:t>§</w:t>
        </w:r>
        <w:r w:rsidR="00882EBC">
          <w:fldChar w:fldCharType="begin"/>
        </w:r>
        <w:r w:rsidR="00882EBC">
          <w:instrText xml:space="preserve"> REF _Ref508811658 \r \h </w:instrText>
        </w:r>
      </w:ins>
      <w:r w:rsidR="00882EBC">
        <w:fldChar w:fldCharType="separate"/>
      </w:r>
      <w:ins w:id="2328" w:author="Laurence Golding" w:date="2019-03-27T09:42:00Z">
        <w:r w:rsidR="00882EBC">
          <w:t>3.18.16</w:t>
        </w:r>
        <w:r w:rsidR="00882EBC">
          <w:fldChar w:fldCharType="end"/>
        </w:r>
        <w:r w:rsidR="00882EBC">
          <w:t>).</w:t>
        </w:r>
      </w:ins>
    </w:p>
    <w:p w14:paraId="4817C19E" w14:textId="77777777" w:rsidR="00882EBC" w:rsidRDefault="00882EBC" w:rsidP="00B53EA7">
      <w:pPr>
        <w:pStyle w:val="Code"/>
        <w:rPr>
          <w:ins w:id="2329" w:author="Laurence Golding" w:date="2019-03-27T09:42:00Z"/>
        </w:rPr>
      </w:pPr>
    </w:p>
    <w:p w14:paraId="506FC577" w14:textId="7DDB653C" w:rsidR="00B53EA7" w:rsidRDefault="00B53EA7" w:rsidP="00B53EA7">
      <w:pPr>
        <w:pStyle w:val="Code"/>
        <w:rPr>
          <w:ins w:id="2330" w:author="Laurence Golding" w:date="2019-03-27T09:33:00Z"/>
        </w:rPr>
      </w:pPr>
      <w:ins w:id="2331" w:author="Laurence Golding" w:date="2019-03-27T09:32:00Z">
        <w:r>
          <w:t xml:space="preserve">  </w:t>
        </w:r>
        <w:r w:rsidR="00CE2AD8">
          <w:t>"translationMetadata": {</w:t>
        </w:r>
      </w:ins>
      <w:ins w:id="2332" w:author="Laurence Golding" w:date="2019-03-27T09:41:00Z">
        <w:r w:rsidR="00B407EB">
          <w:t xml:space="preserve">  # A translation metadata object.</w:t>
        </w:r>
      </w:ins>
    </w:p>
    <w:p w14:paraId="07EB0802" w14:textId="3C091CF3" w:rsidR="00CE2AD8" w:rsidRDefault="00CE2AD8" w:rsidP="00B53EA7">
      <w:pPr>
        <w:pStyle w:val="Code"/>
        <w:rPr>
          <w:ins w:id="2333" w:author="Laurence Golding" w:date="2019-03-27T09:32:00Z"/>
        </w:rPr>
      </w:pPr>
      <w:ins w:id="2334" w:author="Laurence Golding" w:date="2019-03-27T09:33:00Z">
        <w:r>
          <w:t xml:space="preserve">    "name": "</w:t>
        </w:r>
      </w:ins>
      <w:ins w:id="2335" w:author="Laurence Golding" w:date="2019-03-27T09:37:00Z">
        <w:r>
          <w:t xml:space="preserve">CodeScanner translation for </w:t>
        </w:r>
      </w:ins>
      <w:ins w:id="2336" w:author="Laurence Golding" w:date="2019-03-27T09:36:00Z">
        <w:r>
          <w:t>fr-FR</w:t>
        </w:r>
      </w:ins>
      <w:ins w:id="2337" w:author="Laurence Golding" w:date="2019-03-27T09:37:00Z">
        <w:r>
          <w:rPr>
            <w:rStyle w:val="CODEtemp"/>
          </w:rPr>
          <w:t xml:space="preserve"> </w:t>
        </w:r>
      </w:ins>
      <w:ins w:id="2338" w:author="Laurence Golding" w:date="2019-03-27T09:34:00Z">
        <w:r>
          <w:rPr>
            <w:rStyle w:val="CODEtemp"/>
          </w:rPr>
          <w:t>",</w:t>
        </w:r>
      </w:ins>
    </w:p>
    <w:p w14:paraId="05283462" w14:textId="754D5F98" w:rsidR="00CE2AD8" w:rsidRDefault="00CE2AD8" w:rsidP="00CE2AD8">
      <w:pPr>
        <w:pStyle w:val="Code"/>
        <w:rPr>
          <w:ins w:id="2339" w:author="Laurence Golding" w:date="2019-03-27T09:34:00Z"/>
          <w:rStyle w:val="CODEtemp"/>
        </w:rPr>
      </w:pPr>
      <w:ins w:id="2340" w:author="Laurence Golding" w:date="2019-03-27T09:34:00Z">
        <w:r>
          <w:t xml:space="preserve">    "fullName": "</w:t>
        </w:r>
        <w:r w:rsidRPr="00B53EA7">
          <w:rPr>
            <w:rStyle w:val="CODEtemp"/>
          </w:rPr>
          <w:t>CodeScanner</w:t>
        </w:r>
      </w:ins>
      <w:ins w:id="2341" w:author="Laurence Golding" w:date="2019-03-27T09:37:00Z">
        <w:r>
          <w:rPr>
            <w:rStyle w:val="CODEtemp"/>
          </w:rPr>
          <w:t xml:space="preserve"> </w:t>
        </w:r>
        <w:r w:rsidRPr="00B53EA7">
          <w:rPr>
            <w:rStyle w:val="CODEtemp"/>
          </w:rPr>
          <w:t>translation</w:t>
        </w:r>
        <w:r>
          <w:rPr>
            <w:rStyle w:val="CODEtemp"/>
          </w:rPr>
          <w:t xml:space="preserve"> for fr-FR</w:t>
        </w:r>
      </w:ins>
      <w:ins w:id="2342" w:author="Laurence Golding" w:date="2019-03-27T09:34:00Z">
        <w:r>
          <w:rPr>
            <w:rStyle w:val="CODEtemp"/>
          </w:rPr>
          <w:t xml:space="preserve"> by Example Corp.",</w:t>
        </w:r>
      </w:ins>
    </w:p>
    <w:p w14:paraId="07088810" w14:textId="45001A17" w:rsidR="00CE2AD8" w:rsidRDefault="00CE2AD8" w:rsidP="00CE2AD8">
      <w:pPr>
        <w:pStyle w:val="Code"/>
        <w:rPr>
          <w:ins w:id="2343" w:author="Laurence Golding" w:date="2019-03-27T09:35:00Z"/>
        </w:rPr>
      </w:pPr>
      <w:ins w:id="2344" w:author="Laurence Golding" w:date="2019-03-27T09:34:00Z">
        <w:r>
          <w:t xml:space="preserve">    "shortDescription":</w:t>
        </w:r>
      </w:ins>
      <w:ins w:id="2345" w:author="Laurence Golding" w:date="2019-03-27T09:35:00Z">
        <w:r>
          <w:t xml:space="preserve"> {</w:t>
        </w:r>
      </w:ins>
    </w:p>
    <w:p w14:paraId="2FF5C4F0" w14:textId="56CDBF12" w:rsidR="00CE2AD8" w:rsidRDefault="00CE2AD8" w:rsidP="00CE2AD8">
      <w:pPr>
        <w:pStyle w:val="Code"/>
        <w:rPr>
          <w:ins w:id="2346" w:author="Laurence Golding" w:date="2019-03-27T09:35:00Z"/>
        </w:rPr>
      </w:pPr>
      <w:ins w:id="2347" w:author="Laurence Golding" w:date="2019-03-27T09:35:00Z">
        <w:r>
          <w:t xml:space="preserve">      "text": "A good translation"</w:t>
        </w:r>
      </w:ins>
    </w:p>
    <w:p w14:paraId="161919AB" w14:textId="24DD1D92" w:rsidR="00CE2AD8" w:rsidRDefault="00CE2AD8" w:rsidP="00CE2AD8">
      <w:pPr>
        <w:pStyle w:val="Code"/>
        <w:rPr>
          <w:ins w:id="2348" w:author="Laurence Golding" w:date="2019-03-27T09:35:00Z"/>
        </w:rPr>
      </w:pPr>
      <w:ins w:id="2349" w:author="Laurence Golding" w:date="2019-03-27T09:35:00Z">
        <w:r>
          <w:t xml:space="preserve">    },</w:t>
        </w:r>
      </w:ins>
    </w:p>
    <w:p w14:paraId="51C42C0D" w14:textId="23238D66" w:rsidR="00CE2AD8" w:rsidRDefault="00CE2AD8" w:rsidP="00CE2AD8">
      <w:pPr>
        <w:pStyle w:val="Code"/>
        <w:rPr>
          <w:ins w:id="2350" w:author="Laurence Golding" w:date="2019-03-27T09:35:00Z"/>
        </w:rPr>
      </w:pPr>
      <w:ins w:id="2351" w:author="Laurence Golding" w:date="2019-03-27T09:35:00Z">
        <w:r>
          <w:t xml:space="preserve">    "fullDescription": {</w:t>
        </w:r>
      </w:ins>
    </w:p>
    <w:p w14:paraId="3E1B14BA" w14:textId="31459959" w:rsidR="00CE2AD8" w:rsidRDefault="00CE2AD8" w:rsidP="00CE2AD8">
      <w:pPr>
        <w:pStyle w:val="Code"/>
        <w:rPr>
          <w:ins w:id="2352" w:author="Laurence Golding" w:date="2019-03-27T09:35:00Z"/>
        </w:rPr>
      </w:pPr>
      <w:ins w:id="2353" w:author="Laurence Golding" w:date="2019-03-27T09:35:00Z">
        <w:r>
          <w:t xml:space="preserve">      "text": "A good translation performed by native en-US speakers."</w:t>
        </w:r>
      </w:ins>
    </w:p>
    <w:p w14:paraId="25F453A7" w14:textId="72C6744C" w:rsidR="00CE2AD8" w:rsidRDefault="00CE2AD8" w:rsidP="00CE2AD8">
      <w:pPr>
        <w:pStyle w:val="Code"/>
        <w:rPr>
          <w:ins w:id="2354" w:author="Laurence Golding" w:date="2019-03-27T09:34:00Z"/>
        </w:rPr>
      </w:pPr>
      <w:ins w:id="2355" w:author="Laurence Golding" w:date="2019-03-27T09:35:00Z">
        <w:r>
          <w:t xml:space="preserve">    }</w:t>
        </w:r>
      </w:ins>
    </w:p>
    <w:p w14:paraId="0A6C7FAB" w14:textId="181242A4" w:rsidR="00CE2AD8" w:rsidRDefault="00CE2AD8" w:rsidP="00B53EA7">
      <w:pPr>
        <w:pStyle w:val="Code"/>
        <w:rPr>
          <w:ins w:id="2356" w:author="Laurence Golding" w:date="2019-03-27T09:33:00Z"/>
        </w:rPr>
      </w:pPr>
      <w:ins w:id="2357" w:author="Laurence Golding" w:date="2019-03-27T09:32:00Z">
        <w:r>
          <w:t xml:space="preserve">  </w:t>
        </w:r>
      </w:ins>
      <w:ins w:id="2358" w:author="Laurence Golding" w:date="2019-03-27T09:33:00Z">
        <w:r>
          <w:t>},</w:t>
        </w:r>
      </w:ins>
    </w:p>
    <w:p w14:paraId="0F933BBD" w14:textId="1E6770F1" w:rsidR="00CE2AD8" w:rsidRDefault="00CE2AD8" w:rsidP="00B53EA7">
      <w:pPr>
        <w:pStyle w:val="Code"/>
        <w:rPr>
          <w:ins w:id="2359" w:author="Laurence Golding" w:date="2019-03-27T09:33:00Z"/>
        </w:rPr>
      </w:pPr>
    </w:p>
    <w:p w14:paraId="016498A2" w14:textId="6ED2BD9B" w:rsidR="00CE2AD8" w:rsidRDefault="00CE2AD8" w:rsidP="00B53EA7">
      <w:pPr>
        <w:pStyle w:val="Code"/>
        <w:rPr>
          <w:ins w:id="2360" w:author="Laurence Golding" w:date="2019-03-27T09:33:00Z"/>
        </w:rPr>
      </w:pPr>
      <w:ins w:id="2361" w:author="Laurence Golding" w:date="2019-03-27T09:33:00Z">
        <w:r>
          <w:t xml:space="preserve">  "name": "(fr-FR translation of translated component’s name)",</w:t>
        </w:r>
      </w:ins>
    </w:p>
    <w:p w14:paraId="4884D619" w14:textId="3F1FE49B" w:rsidR="00CE2AD8" w:rsidRDefault="00CE2AD8" w:rsidP="00CE2AD8">
      <w:pPr>
        <w:pStyle w:val="Code"/>
        <w:rPr>
          <w:ins w:id="2362" w:author="Laurence Golding" w:date="2019-03-27T09:34:00Z"/>
        </w:rPr>
      </w:pPr>
      <w:ins w:id="2363" w:author="Laurence Golding" w:date="2019-03-27T09:34:00Z">
        <w:r>
          <w:t xml:space="preserve">  "fullName": "(fr-FR translation of translated component’s full name)",</w:t>
        </w:r>
      </w:ins>
    </w:p>
    <w:p w14:paraId="25C0E742" w14:textId="5B5496AC" w:rsidR="00CE2AD8" w:rsidRDefault="00CE2AD8" w:rsidP="00B53EA7">
      <w:pPr>
        <w:pStyle w:val="Code"/>
        <w:rPr>
          <w:ins w:id="2364" w:author="Laurence Golding" w:date="2019-03-27T09:31:00Z"/>
        </w:rPr>
      </w:pPr>
      <w:ins w:id="2365" w:author="Laurence Golding" w:date="2019-03-27T09:33:00Z">
        <w:r>
          <w:t xml:space="preserve">  ...</w:t>
        </w:r>
      </w:ins>
    </w:p>
    <w:p w14:paraId="10C1FC6C" w14:textId="7CFD79DA" w:rsidR="00B53EA7" w:rsidRPr="00B53EA7" w:rsidRDefault="00B53EA7" w:rsidP="00CE2AD8">
      <w:pPr>
        <w:pStyle w:val="Code"/>
        <w:rPr>
          <w:ins w:id="2366" w:author="Laurence Golding" w:date="2019-03-26T18:59:00Z"/>
        </w:rPr>
      </w:pPr>
      <w:ins w:id="2367" w:author="Laurence Golding" w:date="2019-03-27T09:31:00Z">
        <w:r>
          <w:t>}</w:t>
        </w:r>
      </w:ins>
    </w:p>
    <w:p w14:paraId="2903D52E" w14:textId="252627C9" w:rsidR="00F340AD" w:rsidRDefault="00F340AD" w:rsidP="00F340AD">
      <w:pPr>
        <w:pStyle w:val="Heading3"/>
        <w:rPr>
          <w:ins w:id="2368" w:author="Laurence Golding" w:date="2019-03-27T09:19:00Z"/>
        </w:rPr>
      </w:pPr>
      <w:ins w:id="2369" w:author="Laurence Golding" w:date="2019-03-26T18:59:00Z">
        <w:r>
          <w:t>name property</w:t>
        </w:r>
      </w:ins>
    </w:p>
    <w:p w14:paraId="43D11FAA" w14:textId="2AB8FA7C" w:rsidR="00B53EA7" w:rsidRDefault="00B53EA7" w:rsidP="00B53EA7">
      <w:pPr>
        <w:rPr>
          <w:ins w:id="2370" w:author="Laurence Golding" w:date="2019-03-27T09:22:00Z"/>
        </w:rPr>
      </w:pPr>
      <w:ins w:id="2371" w:author="Laurence Golding" w:date="2019-03-27T09:19:00Z">
        <w:r>
          <w:t xml:space="preserve">A </w:t>
        </w:r>
        <w:r w:rsidRPr="00B53EA7">
          <w:rPr>
            <w:rStyle w:val="CODEtemp"/>
          </w:rPr>
          <w:t>translationMetadata</w:t>
        </w:r>
        <w:r>
          <w:t xml:space="preserve"> object</w:t>
        </w:r>
      </w:ins>
      <w:ins w:id="2372" w:author="Laurence Golding" w:date="2019-03-27T09:21:00Z">
        <w:r>
          <w:t xml:space="preserve"> </w:t>
        </w:r>
        <w:r w:rsidRPr="00B53EA7">
          <w:rPr>
            <w:b/>
          </w:rPr>
          <w:t>SHALL</w:t>
        </w:r>
        <w:r>
          <w:t xml:space="preserve"> contain a property named </w:t>
        </w:r>
        <w:r w:rsidRPr="00B53EA7">
          <w:rPr>
            <w:rStyle w:val="CODEtemp"/>
          </w:rPr>
          <w:t>name</w:t>
        </w:r>
        <w:r>
          <w:t xml:space="preserve"> whose value is a string </w:t>
        </w:r>
      </w:ins>
      <w:ins w:id="2373" w:author="Laurence Golding" w:date="2019-03-27T09:22:00Z">
        <w:r>
          <w:t>containing a name for the translation.</w:t>
        </w:r>
      </w:ins>
    </w:p>
    <w:p w14:paraId="2397379E" w14:textId="2AB47464" w:rsidR="00F340AD" w:rsidRDefault="00F340AD" w:rsidP="00F340AD">
      <w:pPr>
        <w:pStyle w:val="Heading3"/>
        <w:rPr>
          <w:ins w:id="2374" w:author="Laurence Golding" w:date="2019-03-27T09:19:00Z"/>
        </w:rPr>
      </w:pPr>
      <w:ins w:id="2375" w:author="Laurence Golding" w:date="2019-03-26T18:59:00Z">
        <w:r>
          <w:t>fullName</w:t>
        </w:r>
      </w:ins>
      <w:ins w:id="2376" w:author="Laurence Golding" w:date="2019-03-27T09:43:00Z">
        <w:r w:rsidR="00882EBC">
          <w:t xml:space="preserve"> property</w:t>
        </w:r>
      </w:ins>
    </w:p>
    <w:p w14:paraId="217914EB" w14:textId="260843F4" w:rsidR="00B53EA7" w:rsidRDefault="00B53EA7" w:rsidP="00B53EA7">
      <w:pPr>
        <w:rPr>
          <w:ins w:id="2377" w:author="Laurence Golding" w:date="2019-03-27T09:23:00Z"/>
        </w:rPr>
      </w:pPr>
      <w:ins w:id="2378" w:author="Laurence Golding" w:date="2019-03-27T09:19:00Z">
        <w:r>
          <w:t xml:space="preserve">A </w:t>
        </w:r>
        <w:r w:rsidRPr="00B53EA7">
          <w:rPr>
            <w:rStyle w:val="CODEtemp"/>
          </w:rPr>
          <w:t>translationMetadata</w:t>
        </w:r>
        <w:r>
          <w:t xml:space="preserve"> object</w:t>
        </w:r>
      </w:ins>
      <w:ins w:id="2379" w:author="Laurence Golding" w:date="2019-03-27T09:23:00Z">
        <w:r>
          <w:t xml:space="preserve">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ins>
    </w:p>
    <w:p w14:paraId="0C2923AB" w14:textId="6562F66D" w:rsidR="00F340AD" w:rsidRDefault="00F340AD" w:rsidP="00F340AD">
      <w:pPr>
        <w:pStyle w:val="Heading3"/>
        <w:rPr>
          <w:ins w:id="2380" w:author="Laurence Golding" w:date="2019-03-27T09:19:00Z"/>
        </w:rPr>
      </w:pPr>
      <w:ins w:id="2381" w:author="Laurence Golding" w:date="2019-03-26T18:59:00Z">
        <w:r>
          <w:lastRenderedPageBreak/>
          <w:t>shortDescription</w:t>
        </w:r>
      </w:ins>
      <w:ins w:id="2382" w:author="Laurence Golding" w:date="2019-03-27T09:43:00Z">
        <w:r w:rsidR="00882EBC">
          <w:t xml:space="preserve"> property</w:t>
        </w:r>
      </w:ins>
    </w:p>
    <w:p w14:paraId="5D3AC865" w14:textId="7B5DEA31" w:rsidR="00B53EA7" w:rsidRPr="00B53EA7" w:rsidRDefault="00B53EA7" w:rsidP="00B53EA7">
      <w:pPr>
        <w:rPr>
          <w:ins w:id="2383" w:author="Laurence Golding" w:date="2019-03-26T18:59:00Z"/>
        </w:rPr>
      </w:pPr>
      <w:ins w:id="2384" w:author="Laurence Golding" w:date="2019-03-27T09:20:00Z">
        <w:r>
          <w:t xml:space="preserve">A </w:t>
        </w:r>
        <w:r w:rsidRPr="00B53EA7">
          <w:rPr>
            <w:rStyle w:val="CODEtemp"/>
          </w:rPr>
          <w:t>translationMetadata</w:t>
        </w:r>
        <w:r>
          <w:t xml:space="preserve"> object</w:t>
        </w:r>
      </w:ins>
      <w:ins w:id="2385" w:author="Laurence Golding" w:date="2019-03-27T09:27:00Z">
        <w:r w:rsidRPr="00B53EA7">
          <w:rPr>
            <w:b/>
          </w:rPr>
          <w:t xml:space="preserve"> MAY</w:t>
        </w:r>
        <w:r>
          <w:t xml:space="preserve"> contain a property named </w:t>
        </w:r>
        <w:r>
          <w:rPr>
            <w:rStyle w:val="CODEtemp"/>
          </w:rPr>
          <w:t>sho</w:t>
        </w:r>
      </w:ins>
      <w:ins w:id="2386" w:author="Laurence Golding" w:date="2019-03-27T09:28:00Z">
        <w:r>
          <w:rPr>
            <w:rStyle w:val="CODEtemp"/>
          </w:rPr>
          <w:t>rtDescription</w:t>
        </w:r>
      </w:ins>
      <w:ins w:id="2387" w:author="Laurence Golding" w:date="2019-03-27T09:27:00Z">
        <w:r>
          <w:t xml:space="preserve"> whose value is a</w:t>
        </w:r>
      </w:ins>
      <w:ins w:id="2388" w:author="Laurence Golding" w:date="2019-03-27T09:28:00Z">
        <w:r>
          <w:t xml:space="preserve"> </w:t>
        </w:r>
        <w:r w:rsidRPr="00361AB6">
          <w:rPr>
            <w:rStyle w:val="CODEtemp"/>
          </w:rPr>
          <w:t>multiformatMessageString</w:t>
        </w:r>
        <w:r>
          <w:t xml:space="preserve"> object (</w:t>
        </w:r>
        <w:r w:rsidRPr="008867D2">
          <w:t>§</w:t>
        </w:r>
        <w:r>
          <w:fldChar w:fldCharType="begin"/>
        </w:r>
        <w:r>
          <w:instrText xml:space="preserve"> REF _Ref3551923 \r \h </w:instrText>
        </w:r>
      </w:ins>
      <w:ins w:id="2389" w:author="Laurence Golding" w:date="2019-03-27T09:28:00Z">
        <w:r>
          <w:fldChar w:fldCharType="separate"/>
        </w:r>
        <w:r>
          <w:t>3.12</w:t>
        </w:r>
        <w:r>
          <w:fldChar w:fldCharType="end"/>
        </w:r>
        <w:r>
          <w:t>) containing a brief description of the</w:t>
        </w:r>
      </w:ins>
      <w:ins w:id="2390" w:author="Laurence Golding" w:date="2019-03-27T09:29:00Z">
        <w:r>
          <w:t xml:space="preserve"> translation.</w:t>
        </w:r>
      </w:ins>
    </w:p>
    <w:p w14:paraId="7FD64B6F" w14:textId="61132279" w:rsidR="00F340AD" w:rsidRDefault="00F340AD" w:rsidP="00F340AD">
      <w:pPr>
        <w:pStyle w:val="Heading3"/>
        <w:rPr>
          <w:ins w:id="2391" w:author="Laurence Golding" w:date="2019-03-27T09:20:00Z"/>
        </w:rPr>
      </w:pPr>
      <w:ins w:id="2392" w:author="Laurence Golding" w:date="2019-03-26T19:00:00Z">
        <w:r>
          <w:t>fullDescription</w:t>
        </w:r>
      </w:ins>
      <w:ins w:id="2393" w:author="Laurence Golding" w:date="2019-03-27T09:43:00Z">
        <w:r w:rsidR="00882EBC">
          <w:t xml:space="preserve"> property</w:t>
        </w:r>
      </w:ins>
    </w:p>
    <w:p w14:paraId="3A34B2B0" w14:textId="30B1ACA1" w:rsidR="00B53EA7" w:rsidRPr="00B53EA7" w:rsidRDefault="00B53EA7" w:rsidP="00B53EA7">
      <w:pPr>
        <w:rPr>
          <w:ins w:id="2394" w:author="Laurence Golding" w:date="2019-03-26T19:00:00Z"/>
        </w:rPr>
      </w:pPr>
      <w:ins w:id="2395" w:author="Laurence Golding" w:date="2019-03-27T09:20:00Z">
        <w:r>
          <w:t xml:space="preserve">A </w:t>
        </w:r>
        <w:r w:rsidRPr="00B53EA7">
          <w:rPr>
            <w:rStyle w:val="CODEtemp"/>
          </w:rPr>
          <w:t>translationMetadata</w:t>
        </w:r>
        <w:r>
          <w:t xml:space="preserve"> object</w:t>
        </w:r>
      </w:ins>
      <w:ins w:id="2396" w:author="Laurence Golding" w:date="2019-03-27T09:28:00Z">
        <w:r w:rsidRPr="00B53EA7">
          <w:t xml:space="preserve"> </w:t>
        </w:r>
        <w:r w:rsidRPr="00B53EA7">
          <w:rPr>
            <w:b/>
          </w:rPr>
          <w:t>MAY</w:t>
        </w:r>
        <w:r>
          <w:t xml:space="preserve"> contain a property named </w:t>
        </w:r>
      </w:ins>
      <w:ins w:id="2397" w:author="Laurence Golding" w:date="2019-03-27T09:29:00Z">
        <w:r>
          <w:rPr>
            <w:rStyle w:val="CODEtemp"/>
          </w:rPr>
          <w:t>full</w:t>
        </w:r>
      </w:ins>
      <w:ins w:id="2398" w:author="Laurence Golding" w:date="2019-03-27T09:28:00Z">
        <w:r>
          <w:rPr>
            <w:rStyle w:val="CODEtemp"/>
          </w:rPr>
          <w: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ins>
      <w:ins w:id="2399" w:author="Laurence Golding" w:date="2019-03-27T09:28:00Z">
        <w:r>
          <w:fldChar w:fldCharType="separate"/>
        </w:r>
        <w:r>
          <w:t>3.12</w:t>
        </w:r>
        <w:r>
          <w:fldChar w:fldCharType="end"/>
        </w:r>
        <w:r>
          <w:t>)</w:t>
        </w:r>
      </w:ins>
      <w:ins w:id="2400" w:author="Laurence Golding" w:date="2019-03-27T09:29:00Z">
        <w:r>
          <w:t xml:space="preserve"> </w:t>
        </w:r>
      </w:ins>
      <w:ins w:id="2401" w:author="Laurence Golding" w:date="2019-03-27T09:28:00Z">
        <w:r>
          <w:t xml:space="preserve">containing a </w:t>
        </w:r>
      </w:ins>
      <w:ins w:id="2402" w:author="Laurence Golding" w:date="2019-03-27T09:29:00Z">
        <w:r>
          <w:t>comprehensive</w:t>
        </w:r>
      </w:ins>
      <w:ins w:id="2403" w:author="Laurence Golding" w:date="2019-03-27T09:28:00Z">
        <w:r>
          <w:t xml:space="preserve"> description of the translation.</w:t>
        </w:r>
      </w:ins>
    </w:p>
    <w:p w14:paraId="07244BD0" w14:textId="4EA9FF7D" w:rsidR="00F340AD" w:rsidRDefault="00F340AD" w:rsidP="00F340AD">
      <w:pPr>
        <w:pStyle w:val="Heading3"/>
        <w:rPr>
          <w:ins w:id="2404" w:author="Laurence Golding" w:date="2019-03-27T09:20:00Z"/>
        </w:rPr>
      </w:pPr>
      <w:ins w:id="2405" w:author="Laurence Golding" w:date="2019-03-26T19:00:00Z">
        <w:r>
          <w:t>downloadUri</w:t>
        </w:r>
      </w:ins>
      <w:ins w:id="2406" w:author="Laurence Golding" w:date="2019-03-27T09:43:00Z">
        <w:r w:rsidR="00882EBC">
          <w:t xml:space="preserve"> pro</w:t>
        </w:r>
      </w:ins>
      <w:ins w:id="2407" w:author="Laurence Golding" w:date="2019-03-27T09:44:00Z">
        <w:r w:rsidR="00882EBC">
          <w:t>perty</w:t>
        </w:r>
      </w:ins>
    </w:p>
    <w:p w14:paraId="2F6C144A" w14:textId="77519C83" w:rsidR="00B53EA7" w:rsidRPr="00B53EA7" w:rsidRDefault="00B53EA7" w:rsidP="00B407EB">
      <w:pPr>
        <w:rPr>
          <w:ins w:id="2408" w:author="Laurence Golding" w:date="2019-03-26T19:00:00Z"/>
        </w:rPr>
      </w:pPr>
      <w:ins w:id="2409" w:author="Laurence Golding" w:date="2019-03-27T09:20:00Z">
        <w:r>
          <w:t xml:space="preserve">A </w:t>
        </w:r>
        <w:r w:rsidRPr="00B53EA7">
          <w:rPr>
            <w:rStyle w:val="CODEtemp"/>
          </w:rPr>
          <w:t>translationMetadata</w:t>
        </w:r>
        <w:r>
          <w:t xml:space="preserve"> object</w:t>
        </w:r>
      </w:ins>
      <w:ins w:id="2410" w:author="Laurence Golding" w:date="2019-03-27T09:29:00Z">
        <w:r>
          <w:t xml:space="preserve"> </w:t>
        </w:r>
        <w:r w:rsidRPr="00B53EA7">
          <w:rPr>
            <w:b/>
          </w:rPr>
          <w:t>MAY</w:t>
        </w:r>
        <w:r>
          <w:t xml:space="preserve"> contain a property named </w:t>
        </w:r>
        <w:r>
          <w:rPr>
            <w:rStyle w:val="CODEtemp"/>
          </w:rPr>
          <w:t>dowloadUri</w:t>
        </w:r>
        <w:r>
          <w:t xml:space="preserve"> whose value is a </w:t>
        </w:r>
      </w:ins>
      <w:ins w:id="2411" w:author="Laurence Golding" w:date="2019-03-27T09:38:00Z">
        <w:r w:rsidR="00C14268">
          <w:t>string containing the absolute URI [</w:t>
        </w:r>
        <w:r w:rsidR="00C14268">
          <w:fldChar w:fldCharType="begin"/>
        </w:r>
        <w:r w:rsidR="00C14268">
          <w:instrText xml:space="preserve"> HYPERLINK \l "RFC3986" </w:instrText>
        </w:r>
        <w:r w:rsidR="00C14268">
          <w:fldChar w:fldCharType="separate"/>
        </w:r>
        <w:r w:rsidR="00C14268" w:rsidRPr="002315DB">
          <w:rPr>
            <w:rStyle w:val="Hyperlink"/>
          </w:rPr>
          <w:t>RFC3986</w:t>
        </w:r>
        <w:r w:rsidR="00C14268">
          <w:rPr>
            <w:rStyle w:val="Hyperlink"/>
          </w:rPr>
          <w:fldChar w:fldCharType="end"/>
        </w:r>
        <w:r w:rsidR="00C14268">
          <w:t>] from which this the translation can be downloaded.</w:t>
        </w:r>
      </w:ins>
    </w:p>
    <w:p w14:paraId="1413A8CF" w14:textId="1036D00D" w:rsidR="00F340AD" w:rsidRDefault="00882EBC" w:rsidP="00B53EA7">
      <w:pPr>
        <w:pStyle w:val="Heading3"/>
        <w:rPr>
          <w:ins w:id="2412" w:author="Laurence Golding" w:date="2019-03-27T09:39:00Z"/>
        </w:rPr>
      </w:pPr>
      <w:ins w:id="2413" w:author="Laurence Golding" w:date="2019-03-27T09:43:00Z">
        <w:r>
          <w:t>i</w:t>
        </w:r>
      </w:ins>
      <w:ins w:id="2414" w:author="Laurence Golding" w:date="2019-03-26T19:00:00Z">
        <w:r w:rsidR="00F340AD">
          <w:t>nformationUri</w:t>
        </w:r>
      </w:ins>
      <w:ins w:id="2415" w:author="Laurence Golding" w:date="2019-03-27T09:44:00Z">
        <w:r>
          <w:t xml:space="preserve"> property</w:t>
        </w:r>
      </w:ins>
    </w:p>
    <w:p w14:paraId="5B4A6511" w14:textId="4E464E67" w:rsidR="00C14268" w:rsidRPr="00B53EA7" w:rsidRDefault="00C14268" w:rsidP="00C14268">
      <w:pPr>
        <w:rPr>
          <w:ins w:id="2416" w:author="Laurence Golding" w:date="2019-03-27T09:39:00Z"/>
        </w:rPr>
      </w:pPr>
      <w:ins w:id="2417" w:author="Laurence Golding" w:date="2019-03-27T09:39:00Z">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r>
          <w:fldChar w:fldCharType="begin"/>
        </w:r>
        <w:r>
          <w:instrText xml:space="preserve"> HYPERLINK \l "RFC3986" </w:instrText>
        </w:r>
        <w:r>
          <w:fldChar w:fldCharType="separate"/>
        </w:r>
        <w:r w:rsidRPr="002315DB">
          <w:rPr>
            <w:rStyle w:val="Hyperlink"/>
          </w:rPr>
          <w:t>RFC3986</w:t>
        </w:r>
        <w:r>
          <w:rPr>
            <w:rStyle w:val="Hyperlink"/>
          </w:rPr>
          <w:fldChar w:fldCharType="end"/>
        </w:r>
        <w:r>
          <w:t>] at which information about this the translation can be found.</w:t>
        </w:r>
      </w:ins>
    </w:p>
    <w:p w14:paraId="19B82EBD" w14:textId="6416D731" w:rsidR="00C14268" w:rsidRPr="00C14268" w:rsidDel="00C14268" w:rsidRDefault="00C14268" w:rsidP="00C14268">
      <w:pPr>
        <w:rPr>
          <w:del w:id="2418" w:author="Laurence Golding" w:date="2019-03-27T09:39:00Z"/>
        </w:rPr>
      </w:pPr>
    </w:p>
    <w:p w14:paraId="25EA5BC1" w14:textId="049576DC" w:rsidR="00401BB5" w:rsidRDefault="00401BB5" w:rsidP="00401BB5">
      <w:pPr>
        <w:pStyle w:val="Heading2"/>
      </w:pPr>
      <w:bookmarkStart w:id="2419" w:name="_Ref493350984"/>
      <w:bookmarkStart w:id="2420" w:name="_Toc4442954"/>
      <w:r>
        <w:t>result object</w:t>
      </w:r>
      <w:bookmarkEnd w:id="2419"/>
      <w:bookmarkEnd w:id="2420"/>
    </w:p>
    <w:p w14:paraId="74FD90F6" w14:textId="18F2DD20" w:rsidR="00401BB5" w:rsidRDefault="00401BB5" w:rsidP="00401BB5">
      <w:pPr>
        <w:pStyle w:val="Heading3"/>
      </w:pPr>
      <w:bookmarkStart w:id="2421" w:name="_Toc4442955"/>
      <w:r>
        <w:t>General</w:t>
      </w:r>
      <w:bookmarkEnd w:id="242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026D07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5F4528">
        <w:t>3.42</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2422" w:name="_Ref515624666"/>
      <w:bookmarkStart w:id="2423" w:name="_Toc4442956"/>
      <w:r>
        <w:t>Distinguishing logically identical from logically distinct results</w:t>
      </w:r>
      <w:bookmarkEnd w:id="2422"/>
      <w:bookmarkEnd w:id="242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62246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F4528">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F4528">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2424" w:name="_Toc4442957"/>
      <w:bookmarkStart w:id="2425" w:name="_Ref493408865"/>
      <w:r>
        <w:lastRenderedPageBreak/>
        <w:t xml:space="preserve">guid </w:t>
      </w:r>
      <w:r w:rsidR="00621490">
        <w:t>property</w:t>
      </w:r>
      <w:bookmarkEnd w:id="2424"/>
    </w:p>
    <w:p w14:paraId="2C599143" w14:textId="01AE41B9" w:rsidR="00376B6D" w:rsidRDefault="00376B6D" w:rsidP="00376B6D">
      <w:bookmarkStart w:id="242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F4528">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F5DC5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F4528">
        <w:t>3.24.14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2427" w:name="_Ref516055541"/>
      <w:bookmarkStart w:id="2428" w:name="_Toc4442958"/>
      <w:r>
        <w:t>correlationGuid property</w:t>
      </w:r>
      <w:bookmarkEnd w:id="2427"/>
      <w:bookmarkEnd w:id="2428"/>
    </w:p>
    <w:p w14:paraId="28683740" w14:textId="3E4CD56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F4528">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4D753A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F4528">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F4528">
        <w:t>3.24.2</w:t>
      </w:r>
      <w:r>
        <w:fldChar w:fldCharType="end"/>
      </w:r>
      <w:r>
        <w:t xml:space="preserve"> for more information.</w:t>
      </w:r>
    </w:p>
    <w:p w14:paraId="4D5CBA4B" w14:textId="4E46EB73" w:rsidR="00401BB5" w:rsidRDefault="00401BB5" w:rsidP="00401BB5">
      <w:pPr>
        <w:pStyle w:val="Heading3"/>
      </w:pPr>
      <w:bookmarkStart w:id="2429" w:name="_Ref513193500"/>
      <w:bookmarkStart w:id="2430" w:name="_Ref513195673"/>
      <w:bookmarkStart w:id="2431" w:name="_Toc4442959"/>
      <w:r>
        <w:t>ruleId property</w:t>
      </w:r>
      <w:bookmarkEnd w:id="2425"/>
      <w:bookmarkEnd w:id="2426"/>
      <w:bookmarkEnd w:id="2429"/>
      <w:bookmarkEnd w:id="2430"/>
      <w:bookmarkEnd w:id="2431"/>
    </w:p>
    <w:p w14:paraId="49035589" w14:textId="542FA56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F4528">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0D94A11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del w:id="2432" w:author="Laurence Golding" w:date="2019-03-26T12:39:00Z">
        <w:r w:rsidR="00B03E10" w:rsidRPr="00A313B4" w:rsidDel="00854D81">
          <w:rPr>
            <w:rStyle w:val="CODEtemp"/>
          </w:rPr>
          <w:delText>rule</w:delText>
        </w:r>
        <w:r w:rsidR="009A7342" w:rsidDel="00854D81">
          <w:rPr>
            <w:rStyle w:val="CODEtemp"/>
          </w:rPr>
          <w:delText>DescriptorReference</w:delText>
        </w:r>
      </w:del>
      <w:ins w:id="2433" w:author="Laurence Golding" w:date="2019-03-26T18:49:00Z">
        <w:r w:rsidR="001F5BB4">
          <w:rPr>
            <w:rStyle w:val="CODEtemp"/>
          </w:rPr>
          <w:t>rule</w:t>
        </w:r>
      </w:ins>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5F4528">
        <w:t>3.24.7</w:t>
      </w:r>
      <w:r w:rsidR="009A7342">
        <w:fldChar w:fldCharType="end"/>
      </w:r>
      <w:r w:rsidR="009A7342">
        <w:t>, §</w:t>
      </w:r>
      <w:r w:rsidR="009A7342">
        <w:fldChar w:fldCharType="begin"/>
      </w:r>
      <w:r w:rsidR="009A7342">
        <w:instrText xml:space="preserve"> REF _Ref4055060 \r \h </w:instrText>
      </w:r>
      <w:r w:rsidR="009A7342">
        <w:fldChar w:fldCharType="separate"/>
      </w:r>
      <w:r w:rsidR="005F4528">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7BD087BB" w:rsidR="00C06FD6" w:rsidRDefault="00C06FD6" w:rsidP="00C06FD6">
      <w:pPr>
        <w:pStyle w:val="Code"/>
      </w:pPr>
      <w:r>
        <w:t xml:space="preserve">      "</w:t>
      </w:r>
      <w:del w:id="2434" w:author="Laurence Golding" w:date="2019-03-26T11:50:00Z">
        <w:r w:rsidDel="00E9299D">
          <w:delText>ruleDescriptors</w:delText>
        </w:r>
      </w:del>
      <w:ins w:id="2435" w:author="Laurence Golding" w:date="2019-03-26T11:50:00Z">
        <w:r w:rsidR="00E9299D">
          <w:t>rules</w:t>
        </w:r>
      </w:ins>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lastRenderedPageBreak/>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3DB4B27A" w:rsidR="009A7342" w:rsidRDefault="009A7342" w:rsidP="00B03E10">
      <w:pPr>
        <w:pStyle w:val="Code"/>
      </w:pPr>
      <w:r>
        <w:t xml:space="preserve">      "</w:t>
      </w:r>
      <w:del w:id="2436" w:author="Laurence Golding" w:date="2019-03-26T12:39:00Z">
        <w:r w:rsidDel="00854D81">
          <w:delText>ruleDescriptorReference</w:delText>
        </w:r>
      </w:del>
      <w:ins w:id="2437" w:author="Laurence Golding" w:date="2019-03-26T18:49:00Z">
        <w:r w:rsidR="001F5BB4">
          <w:t>rule</w:t>
        </w:r>
      </w:ins>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3CA9B337" w:rsidR="009A7342" w:rsidRDefault="009A7342" w:rsidP="009A7342">
      <w:pPr>
        <w:pStyle w:val="Code"/>
      </w:pPr>
      <w:r>
        <w:t xml:space="preserve">      "</w:t>
      </w:r>
      <w:del w:id="2438" w:author="Laurence Golding" w:date="2019-03-26T12:39:00Z">
        <w:r w:rsidDel="00854D81">
          <w:delText>ruleDescriptorReference</w:delText>
        </w:r>
      </w:del>
      <w:ins w:id="2439" w:author="Laurence Golding" w:date="2019-03-26T18:49:00Z">
        <w:r w:rsidR="001F5BB4">
          <w:t>rule</w:t>
        </w:r>
      </w:ins>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7E9AF64" w:rsidR="009A7342" w:rsidRDefault="009A7342" w:rsidP="009A7342">
      <w:pPr>
        <w:pStyle w:val="Code"/>
      </w:pPr>
      <w:r>
        <w:t xml:space="preserve">      "</w:t>
      </w:r>
      <w:del w:id="2440" w:author="Laurence Golding" w:date="2019-03-26T12:39:00Z">
        <w:r w:rsidDel="00854D81">
          <w:delText>ruleDescriptorReference</w:delText>
        </w:r>
      </w:del>
      <w:ins w:id="2441" w:author="Laurence Golding" w:date="2019-03-26T18:49:00Z">
        <w:r w:rsidR="001F5BB4">
          <w:t>rule</w:t>
        </w:r>
      </w:ins>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0E83E30"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del w:id="2442" w:author="Laurence Golding" w:date="2019-03-26T12:39:00Z">
        <w:r w:rsidR="00BF7F6B" w:rsidRPr="00BF7F6B" w:rsidDel="00854D81">
          <w:rPr>
            <w:rStyle w:val="CODEtemp"/>
          </w:rPr>
          <w:delText>ruleDescriptorReference</w:delText>
        </w:r>
      </w:del>
      <w:ins w:id="2443" w:author="Laurence Golding" w:date="2019-03-26T18:49:00Z">
        <w:r w:rsidR="001F5BB4">
          <w:rPr>
            <w:rStyle w:val="CODEtemp"/>
          </w:rPr>
          <w:t>rule</w:t>
        </w:r>
      </w:ins>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F4528">
        <w:t>3.24.7</w:t>
      </w:r>
      <w:r w:rsidR="00BF7F6B">
        <w:fldChar w:fldCharType="end"/>
      </w:r>
      <w:r w:rsidR="00BF7F6B">
        <w:t>, §</w:t>
      </w:r>
      <w:r w:rsidR="00BF7F6B">
        <w:fldChar w:fldCharType="begin"/>
      </w:r>
      <w:r w:rsidR="00BF7F6B">
        <w:instrText xml:space="preserve"> REF _Ref4148802 \r \h </w:instrText>
      </w:r>
      <w:r w:rsidR="00BF7F6B">
        <w:fldChar w:fldCharType="separate"/>
      </w:r>
      <w:r w:rsidR="005F4528">
        <w:t>3.45.4</w:t>
      </w:r>
      <w:r w:rsidR="00BF7F6B">
        <w:fldChar w:fldCharType="end"/>
      </w:r>
      <w:r w:rsidR="00BF7F6B">
        <w:t>)</w:t>
      </w:r>
      <w:r w:rsidR="00465E6B">
        <w:t xml:space="preserve">. If </w:t>
      </w:r>
      <w:del w:id="2444" w:author="Laurence Golding" w:date="2019-03-26T12:39:00Z">
        <w:r w:rsidR="00465E6B" w:rsidRPr="00BF7F6B" w:rsidDel="00854D81">
          <w:rPr>
            <w:rStyle w:val="CODEtemp"/>
          </w:rPr>
          <w:delText>ruleDescriptorReference</w:delText>
        </w:r>
      </w:del>
      <w:ins w:id="2445" w:author="Laurence Golding" w:date="2019-03-26T18:49:00Z">
        <w:r w:rsidR="001F5BB4">
          <w:rPr>
            <w:rStyle w:val="CODEtemp"/>
          </w:rPr>
          <w:t>rule</w:t>
        </w:r>
      </w:ins>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del w:id="2446" w:author="Laurence Golding" w:date="2019-03-26T12:39:00Z">
        <w:r w:rsidR="00465E6B" w:rsidRPr="00BF7F6B" w:rsidDel="00854D81">
          <w:rPr>
            <w:rStyle w:val="CODEtemp"/>
          </w:rPr>
          <w:delText>ruleDescriptorReference</w:delText>
        </w:r>
      </w:del>
      <w:ins w:id="2447" w:author="Laurence Golding" w:date="2019-03-26T18:49:00Z">
        <w:r w:rsidR="001F5BB4">
          <w:rPr>
            <w:rStyle w:val="CODEtemp"/>
          </w:rPr>
          <w:t>rule</w:t>
        </w:r>
      </w:ins>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491C7FB7" w:rsidR="00465E6B" w:rsidRDefault="00465E6B" w:rsidP="00465E6B">
      <w:r>
        <w:t xml:space="preserve">For an example of the interaction between </w:t>
      </w:r>
      <w:r w:rsidRPr="00244809">
        <w:rPr>
          <w:rStyle w:val="CODEtemp"/>
        </w:rPr>
        <w:t>ruleId</w:t>
      </w:r>
      <w:r>
        <w:t xml:space="preserve"> and </w:t>
      </w:r>
      <w:del w:id="2448" w:author="Laurence Golding" w:date="2019-03-26T12:39:00Z">
        <w:r w:rsidRPr="00BF7F6B" w:rsidDel="00854D81">
          <w:rPr>
            <w:rStyle w:val="CODEtemp"/>
          </w:rPr>
          <w:delText>ruleDescriptorReference</w:delText>
        </w:r>
      </w:del>
      <w:ins w:id="2449" w:author="Laurence Golding" w:date="2019-03-26T18:49:00Z">
        <w:r w:rsidR="001F5BB4">
          <w:rPr>
            <w:rStyle w:val="CODEtemp"/>
          </w:rPr>
          <w:t>rule</w:t>
        </w:r>
      </w:ins>
      <w:r w:rsidRPr="00BF7F6B">
        <w:rPr>
          <w:rStyle w:val="CODEtemp"/>
        </w:rPr>
        <w:t>.id</w:t>
      </w:r>
      <w:r w:rsidRPr="00244809">
        <w:t>,</w:t>
      </w:r>
      <w:r>
        <w:t xml:space="preserve"> see §</w:t>
      </w:r>
      <w:r>
        <w:fldChar w:fldCharType="begin"/>
      </w:r>
      <w:r>
        <w:instrText xml:space="preserve"> REF _Ref4148802 \r \h </w:instrText>
      </w:r>
      <w:r>
        <w:fldChar w:fldCharType="separate"/>
      </w:r>
      <w:r w:rsidR="005F4528">
        <w:t>3.45.4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Del="00D03FA5" w:rsidRDefault="001C1CF4" w:rsidP="001C1CF4">
      <w:pPr>
        <w:pStyle w:val="Heading3"/>
        <w:rPr>
          <w:del w:id="2450" w:author="Laurence Golding" w:date="2019-03-26T18:55:00Z"/>
        </w:rPr>
      </w:pPr>
      <w:bookmarkStart w:id="2451" w:name="_Ref531188246"/>
      <w:bookmarkStart w:id="2452" w:name="_Toc4442960"/>
      <w:del w:id="2453" w:author="Laurence Golding" w:date="2019-03-26T18:55:00Z">
        <w:r w:rsidDel="00D03FA5">
          <w:delText>ruleIndex property</w:delText>
        </w:r>
        <w:bookmarkEnd w:id="2451"/>
        <w:bookmarkEnd w:id="2452"/>
      </w:del>
    </w:p>
    <w:p w14:paraId="0AB380B1" w14:textId="27DDF518" w:rsidR="00E45D82" w:rsidDel="00D03FA5" w:rsidRDefault="00A2631B" w:rsidP="003D76CB">
      <w:pPr>
        <w:rPr>
          <w:del w:id="2454" w:author="Laurence Golding" w:date="2019-03-26T18:55:00Z"/>
        </w:rPr>
      </w:pPr>
      <w:del w:id="2455" w:author="Laurence Golding" w:date="2019-03-26T18:55:00Z">
        <w:r w:rsidDel="00D03FA5">
          <w:delText xml:space="preserve">If </w:delText>
        </w:r>
        <w:r w:rsidDel="00D03FA5">
          <w:rPr>
            <w:rStyle w:val="CODEtemp"/>
          </w:rPr>
          <w:delText>theDescriptor</w:delText>
        </w:r>
        <w:r w:rsidDel="00D03FA5">
          <w:delText xml:space="preserve"> exists (that is, if </w:delText>
        </w:r>
        <w:r w:rsidRPr="00683348" w:rsidDel="00D03FA5">
          <w:rPr>
            <w:rStyle w:val="CODEtemp"/>
          </w:rPr>
          <w:delText>theTool</w:delText>
        </w:r>
        <w:r w:rsidDel="00D03FA5">
          <w:delText xml:space="preserve"> contains a </w:delText>
        </w:r>
        <w:r w:rsidRPr="00683348" w:rsidDel="00D03FA5">
          <w:rPr>
            <w:rStyle w:val="CODEtemp"/>
          </w:rPr>
          <w:delText>reportingDescriptor</w:delText>
        </w:r>
        <w:r w:rsidR="00683348" w:rsidDel="00D03FA5">
          <w:delText xml:space="preserve"> object (§</w:delText>
        </w:r>
        <w:r w:rsidR="00683348" w:rsidDel="00D03FA5">
          <w:fldChar w:fldCharType="begin"/>
        </w:r>
        <w:r w:rsidR="00683348" w:rsidDel="00D03FA5">
          <w:delInstrText xml:space="preserve"> REF _Ref3908560 \r \h </w:delInstrText>
        </w:r>
        <w:r w:rsidR="00683348" w:rsidDel="00D03FA5">
          <w:fldChar w:fldCharType="separate"/>
        </w:r>
        <w:r w:rsidR="005F4528" w:rsidDel="00D03FA5">
          <w:delText>3.42</w:delText>
        </w:r>
        <w:r w:rsidR="00683348" w:rsidDel="00D03FA5">
          <w:fldChar w:fldCharType="end"/>
        </w:r>
        <w:r w:rsidR="00683348" w:rsidDel="00D03FA5">
          <w:delText>)</w:delText>
        </w:r>
        <w:r w:rsidDel="00D03FA5">
          <w:delText xml:space="preserve"> that describes the rule that was violated), </w:delText>
        </w:r>
        <w:r w:rsidR="003D76CB" w:rsidDel="00D03FA5">
          <w:delText xml:space="preserve">a </w:delText>
        </w:r>
        <w:r w:rsidR="001C1CF4" w:rsidRPr="001C1CF4" w:rsidDel="00D03FA5">
          <w:rPr>
            <w:rStyle w:val="CODEtemp"/>
          </w:rPr>
          <w:delText>result</w:delText>
        </w:r>
        <w:r w:rsidR="001C1CF4" w:rsidDel="00D03FA5">
          <w:delText xml:space="preserve"> object</w:delText>
        </w:r>
        <w:r w:rsidR="003D76CB" w:rsidDel="00D03FA5">
          <w:delText xml:space="preserve"> </w:delText>
        </w:r>
        <w:r w:rsidR="007554EA" w:rsidDel="00D03FA5">
          <w:rPr>
            <w:b/>
          </w:rPr>
          <w:delText>MAY</w:delText>
        </w:r>
        <w:r w:rsidR="007554EA" w:rsidRPr="00465D52" w:rsidDel="00D03FA5">
          <w:delText xml:space="preserve"> </w:delText>
        </w:r>
        <w:r w:rsidR="004816E2" w:rsidDel="00D03FA5">
          <w:delText xml:space="preserve">contain </w:delText>
        </w:r>
        <w:r w:rsidR="00465D52" w:rsidRPr="00465D52" w:rsidDel="00D03FA5">
          <w:delText xml:space="preserve">a </w:delText>
        </w:r>
        <w:r w:rsidR="001C1CF4" w:rsidDel="00D03FA5">
          <w:delText xml:space="preserve">property named </w:delText>
        </w:r>
        <w:r w:rsidR="001C1CF4" w:rsidRPr="007539E5" w:rsidDel="00D03FA5">
          <w:rPr>
            <w:rStyle w:val="CODEtemp"/>
          </w:rPr>
          <w:delText>ruleIndex</w:delText>
        </w:r>
        <w:r w:rsidR="001C1CF4" w:rsidDel="00D03FA5">
          <w:delText xml:space="preserve"> whose value is </w:delText>
        </w:r>
        <w:r w:rsidR="00DF1C45" w:rsidDel="00D03FA5">
          <w:delText>the array</w:delText>
        </w:r>
        <w:r w:rsidR="00683348" w:rsidDel="00D03FA5">
          <w:delText xml:space="preserve"> </w:delText>
        </w:r>
        <w:r w:rsidR="001C1CF4" w:rsidDel="00D03FA5">
          <w:delText xml:space="preserve">index </w:delText>
        </w:r>
        <w:r w:rsidR="00DF1C45" w:rsidDel="00D03FA5">
          <w:delText>(§</w:delText>
        </w:r>
        <w:r w:rsidR="00DF1C45" w:rsidDel="00D03FA5">
          <w:fldChar w:fldCharType="begin"/>
        </w:r>
        <w:r w:rsidR="00DF1C45" w:rsidDel="00D03FA5">
          <w:delInstrText xml:space="preserve"> REF _Ref4056185 \r \h </w:delInstrText>
        </w:r>
        <w:r w:rsidR="00DF1C45" w:rsidDel="00D03FA5">
          <w:fldChar w:fldCharType="separate"/>
        </w:r>
        <w:r w:rsidR="005F4528" w:rsidDel="00D03FA5">
          <w:delText>3.7.3</w:delText>
        </w:r>
        <w:r w:rsidR="00DF1C45" w:rsidDel="00D03FA5">
          <w:fldChar w:fldCharType="end"/>
        </w:r>
        <w:r w:rsidR="00DF1C45" w:rsidDel="00D03FA5">
          <w:delText xml:space="preserve">) </w:delText>
        </w:r>
        <w:r w:rsidR="001C1CF4" w:rsidDel="00D03FA5">
          <w:delText xml:space="preserve">of </w:delText>
        </w:r>
        <w:r w:rsidDel="00D03FA5">
          <w:rPr>
            <w:rStyle w:val="CODEtemp"/>
          </w:rPr>
          <w:delText>the</w:delText>
        </w:r>
        <w:r w:rsidR="00314118" w:rsidDel="00D03FA5">
          <w:rPr>
            <w:rStyle w:val="CODEtemp"/>
          </w:rPr>
          <w:delText>Descriptor</w:delText>
        </w:r>
        <w:r w:rsidR="00314118" w:rsidDel="00D03FA5">
          <w:delText xml:space="preserve"> </w:delText>
        </w:r>
        <w:r w:rsidR="00683348" w:rsidDel="00D03FA5">
          <w:delText>within</w:delText>
        </w:r>
        <w:r w:rsidR="00465D52" w:rsidRPr="00465D52" w:rsidDel="00D03FA5">
          <w:delText xml:space="preserve"> </w:delText>
        </w:r>
        <w:r w:rsidDel="00D03FA5">
          <w:rPr>
            <w:rStyle w:val="CODEtemp"/>
          </w:rPr>
          <w:delText>the</w:delText>
        </w:r>
        <w:r w:rsidR="00683348" w:rsidDel="00D03FA5">
          <w:rPr>
            <w:rStyle w:val="CODEtemp"/>
          </w:rPr>
          <w:delText>Component</w:delText>
        </w:r>
        <w:r w:rsidDel="00D03FA5">
          <w:rPr>
            <w:rStyle w:val="CODEtemp"/>
          </w:rPr>
          <w:delText>.</w:delText>
        </w:r>
      </w:del>
      <w:del w:id="2456" w:author="Laurence Golding" w:date="2019-03-26T11:50:00Z">
        <w:r w:rsidDel="00E9299D">
          <w:rPr>
            <w:rStyle w:val="CODEtemp"/>
          </w:rPr>
          <w:delText>r</w:delText>
        </w:r>
        <w:r w:rsidR="00314118" w:rsidDel="00E9299D">
          <w:rPr>
            <w:rStyle w:val="CODEtemp"/>
          </w:rPr>
          <w:delText>uleDescriptors</w:delText>
        </w:r>
        <w:r w:rsidR="001C1CF4" w:rsidRPr="001C1CF4" w:rsidDel="00E9299D">
          <w:delText xml:space="preserve"> </w:delText>
        </w:r>
      </w:del>
      <w:del w:id="2457" w:author="Laurence Golding" w:date="2019-03-26T18:55:00Z">
        <w:r w:rsidR="001C1CF4" w:rsidRPr="001C1CF4" w:rsidDel="00D03FA5">
          <w:delText>(</w:delText>
        </w:r>
        <w:r w:rsidR="001C1CF4" w:rsidDel="00D03FA5">
          <w:delText>§</w:delText>
        </w:r>
        <w:r w:rsidR="00314118" w:rsidDel="00D03FA5">
          <w:fldChar w:fldCharType="begin"/>
        </w:r>
        <w:r w:rsidR="00314118" w:rsidDel="00D03FA5">
          <w:delInstrText xml:space="preserve"> REF _Ref3899090 \r \h </w:delInstrText>
        </w:r>
        <w:r w:rsidR="00314118" w:rsidDel="00D03FA5">
          <w:fldChar w:fldCharType="separate"/>
        </w:r>
        <w:r w:rsidR="005F4528" w:rsidDel="00D03FA5">
          <w:delText>3.18.18</w:delText>
        </w:r>
        <w:r w:rsidR="00314118" w:rsidDel="00D03FA5">
          <w:fldChar w:fldCharType="end"/>
        </w:r>
        <w:r w:rsidR="001C1CF4" w:rsidRPr="001C1CF4" w:rsidDel="00D03FA5">
          <w:delText>)</w:delText>
        </w:r>
        <w:r w:rsidR="00465D52" w:rsidRPr="00465D52" w:rsidDel="00D03FA5">
          <w:delText>.</w:delText>
        </w:r>
        <w:r w:rsidDel="00D03FA5">
          <w:delText xml:space="preserve"> Otherwise, </w:delText>
        </w:r>
        <w:r w:rsidRPr="00683348" w:rsidDel="00D03FA5">
          <w:rPr>
            <w:rStyle w:val="CODEtemp"/>
          </w:rPr>
          <w:delText>ruleIndex</w:delText>
        </w:r>
        <w:r w:rsidDel="00D03FA5">
          <w:delText xml:space="preserve"> </w:delText>
        </w:r>
        <w:r w:rsidRPr="00683348" w:rsidDel="00D03FA5">
          <w:rPr>
            <w:b/>
          </w:rPr>
          <w:delText>SHALL</w:delText>
        </w:r>
        <w:r w:rsidDel="00D03FA5">
          <w:delText xml:space="preserve"> be absent.</w:delText>
        </w:r>
      </w:del>
    </w:p>
    <w:p w14:paraId="14CC13A5" w14:textId="67D5D644" w:rsidR="000E4277" w:rsidRPr="003D76CB" w:rsidDel="00D03FA5" w:rsidRDefault="00A21AF0" w:rsidP="003D76CB">
      <w:pPr>
        <w:rPr>
          <w:del w:id="2458" w:author="Laurence Golding" w:date="2019-03-26T18:55:00Z"/>
        </w:rPr>
      </w:pPr>
      <w:del w:id="2459" w:author="Laurence Golding" w:date="2019-03-26T18:55:00Z">
        <w:r w:rsidDel="00D03FA5">
          <w:delText xml:space="preserve">The semantics of </w:delText>
        </w:r>
        <w:r w:rsidRPr="00E45D82" w:rsidDel="00D03FA5">
          <w:rPr>
            <w:rStyle w:val="CODEtemp"/>
          </w:rPr>
          <w:delText>ruleIndex</w:delText>
        </w:r>
        <w:r w:rsidDel="00D03FA5">
          <w:delText xml:space="preserve"> are identical to the semantics of </w:delText>
        </w:r>
        <w:r w:rsidRPr="00E45D82" w:rsidDel="00D03FA5">
          <w:rPr>
            <w:rStyle w:val="CODEtemp"/>
          </w:rPr>
          <w:delText>reportingDescriptorReference.index</w:delText>
        </w:r>
        <w:r w:rsidR="00E45D82" w:rsidDel="00D03FA5">
          <w:delText xml:space="preserve"> (</w:delText>
        </w:r>
        <w:bookmarkStart w:id="2460" w:name="_Hlk4159110"/>
        <w:r w:rsidR="00E45D82" w:rsidDel="00D03FA5">
          <w:delText>§</w:delText>
        </w:r>
        <w:bookmarkEnd w:id="2460"/>
        <w:r w:rsidR="00E45D82" w:rsidDel="00D03FA5">
          <w:fldChar w:fldCharType="begin"/>
        </w:r>
        <w:r w:rsidR="00E45D82" w:rsidDel="00D03FA5">
          <w:delInstrText xml:space="preserve"> REF _Ref4055060 \r \h </w:delInstrText>
        </w:r>
        <w:r w:rsidR="00E45D82" w:rsidDel="00D03FA5">
          <w:fldChar w:fldCharType="separate"/>
        </w:r>
        <w:r w:rsidR="005F4528" w:rsidDel="00D03FA5">
          <w:delText>3.45.5</w:delText>
        </w:r>
        <w:r w:rsidR="00E45D82" w:rsidDel="00D03FA5">
          <w:fldChar w:fldCharType="end"/>
        </w:r>
        <w:r w:rsidR="00E45D82" w:rsidDel="00D03FA5">
          <w:delText>)</w:delText>
        </w:r>
        <w:r w:rsidDel="00D03FA5">
          <w:delText>, and are described there.</w:delText>
        </w:r>
        <w:r w:rsidR="005D4FE9" w:rsidDel="00D03FA5">
          <w:delText xml:space="preserve"> </w:delText>
        </w:r>
      </w:del>
    </w:p>
    <w:p w14:paraId="2C746434" w14:textId="27D0A2FA" w:rsidR="00C4251F" w:rsidRDefault="00B27C1A" w:rsidP="00B27C1A">
      <w:pPr>
        <w:pStyle w:val="Heading3"/>
      </w:pPr>
      <w:bookmarkStart w:id="2461" w:name="_Ref4147718"/>
      <w:bookmarkStart w:id="2462" w:name="_Toc4442961"/>
      <w:bookmarkStart w:id="2463" w:name="_Hlk1575739"/>
      <w:del w:id="2464" w:author="Laurence Golding" w:date="2019-03-26T12:39:00Z">
        <w:r w:rsidDel="00854D81">
          <w:delText>ruleDescriptorReference</w:delText>
        </w:r>
      </w:del>
      <w:ins w:id="2465" w:author="Laurence Golding" w:date="2019-03-26T18:49:00Z">
        <w:r w:rsidR="001F5BB4">
          <w:t>rule</w:t>
        </w:r>
      </w:ins>
      <w:r>
        <w:t xml:space="preserve"> property</w:t>
      </w:r>
      <w:bookmarkEnd w:id="2461"/>
      <w:bookmarkEnd w:id="2462"/>
    </w:p>
    <w:p w14:paraId="37A9D3BC" w14:textId="19D0C86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del w:id="2466" w:author="Laurence Golding" w:date="2019-03-26T12:39:00Z">
        <w:r w:rsidRPr="00B27C1A" w:rsidDel="00854D81">
          <w:rPr>
            <w:rStyle w:val="CODEtemp"/>
          </w:rPr>
          <w:delText>ruleDescriptorReference</w:delText>
        </w:r>
      </w:del>
      <w:ins w:id="2467" w:author="Laurence Golding" w:date="2019-03-26T18:49:00Z">
        <w:r w:rsidR="001F5BB4">
          <w:rPr>
            <w:rStyle w:val="CODEtemp"/>
          </w:rPr>
          <w:t>rule</w:t>
        </w:r>
      </w:ins>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5F4528">
        <w:t>3.45</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5F4528">
        <w:t>3.45.3</w:t>
      </w:r>
      <w:r w:rsidR="00F11A97">
        <w:fldChar w:fldCharType="end"/>
      </w:r>
      <w:r w:rsidR="00F11A97">
        <w:t>.</w:t>
      </w:r>
    </w:p>
    <w:p w14:paraId="69A297F9" w14:textId="74114496"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5F4528">
        <w:t>3.42</w:t>
      </w:r>
      <w:r>
        <w:fldChar w:fldCharType="end"/>
      </w:r>
      <w:r>
        <w:t xml:space="preserve">) that describes the rule that was violated), then </w:t>
      </w:r>
      <w:del w:id="2468" w:author="Laurence Golding" w:date="2019-03-26T12:39:00Z">
        <w:r w:rsidRPr="00B27C1A" w:rsidDel="00854D81">
          <w:rPr>
            <w:rStyle w:val="CODEtemp"/>
          </w:rPr>
          <w:delText>ruleDescriptorReference</w:delText>
        </w:r>
      </w:del>
      <w:ins w:id="2469" w:author="Laurence Golding" w:date="2019-03-26T18:49:00Z">
        <w:r w:rsidR="001F5BB4">
          <w:rPr>
            <w:rStyle w:val="CODEtemp"/>
          </w:rPr>
          <w:t>rule</w:t>
        </w:r>
      </w:ins>
      <w:r>
        <w:t xml:space="preserve"> </w:t>
      </w:r>
      <w:r w:rsidRPr="00B27C1A">
        <w:rPr>
          <w:b/>
        </w:rPr>
        <w:t>SHALL</w:t>
      </w:r>
      <w:r>
        <w:rPr>
          <w:b/>
        </w:rPr>
        <w:t xml:space="preserve"> NOT</w:t>
      </w:r>
      <w:r>
        <w:t xml:space="preserve"> be present.</w:t>
      </w:r>
    </w:p>
    <w:p w14:paraId="6FE7D21F" w14:textId="5C52BFD1" w:rsidR="00B27C1A" w:rsidRDefault="00B27C1A" w:rsidP="00B27C1A">
      <w:r>
        <w:t xml:space="preserve">If </w:t>
      </w:r>
      <w:r w:rsidRPr="00B27C1A">
        <w:rPr>
          <w:rStyle w:val="CODEtemp"/>
        </w:rPr>
        <w:t>theDescriptor</w:t>
      </w:r>
      <w:r>
        <w:t xml:space="preserve"> </w:t>
      </w:r>
      <w:del w:id="2470" w:author="Laurence Golding" w:date="2019-03-26T18:56:00Z">
        <w:r w:rsidDel="00D03FA5">
          <w:delText xml:space="preserve">occurs in </w:delText>
        </w:r>
        <w:r w:rsidRPr="00B27C1A" w:rsidDel="00D03FA5">
          <w:rPr>
            <w:rStyle w:val="CODEtemp"/>
          </w:rPr>
          <w:delText>theTool.extensions</w:delText>
        </w:r>
        <w:r w:rsidDel="00D03FA5">
          <w:delText xml:space="preserve"> (§</w:delText>
        </w:r>
        <w:r w:rsidDel="00D03FA5">
          <w:fldChar w:fldCharType="begin"/>
        </w:r>
        <w:r w:rsidDel="00D03FA5">
          <w:delInstrText xml:space="preserve"> REF _Ref3663271 \r \h </w:delInstrText>
        </w:r>
        <w:r w:rsidDel="00D03FA5">
          <w:fldChar w:fldCharType="separate"/>
        </w:r>
        <w:r w:rsidR="005F4528" w:rsidDel="00D03FA5">
          <w:delText>3.17.3</w:delText>
        </w:r>
        <w:r w:rsidDel="00D03FA5">
          <w:fldChar w:fldCharType="end"/>
        </w:r>
        <w:r w:rsidDel="00D03FA5">
          <w:delText>)</w:delText>
        </w:r>
      </w:del>
      <w:ins w:id="2471" w:author="Laurence Golding" w:date="2019-03-26T18:56:00Z">
        <w:r w:rsidR="00D03FA5">
          <w:t>exists</w:t>
        </w:r>
      </w:ins>
      <w:r>
        <w:t xml:space="preserve">, then </w:t>
      </w:r>
      <w:del w:id="2472" w:author="Laurence Golding" w:date="2019-03-26T12:39:00Z">
        <w:r w:rsidRPr="00B27C1A" w:rsidDel="00854D81">
          <w:rPr>
            <w:rStyle w:val="CODEtemp"/>
          </w:rPr>
          <w:delText>ruleDescriptorReference</w:delText>
        </w:r>
      </w:del>
      <w:ins w:id="2473" w:author="Laurence Golding" w:date="2019-03-26T18:49:00Z">
        <w:r w:rsidR="001F5BB4">
          <w:rPr>
            <w:rStyle w:val="CODEtemp"/>
          </w:rPr>
          <w:t>rule</w:t>
        </w:r>
      </w:ins>
      <w:r>
        <w:t xml:space="preserve"> </w:t>
      </w:r>
      <w:r w:rsidR="006563E6">
        <w:rPr>
          <w:b/>
        </w:rPr>
        <w:t>SHOULD</w:t>
      </w:r>
      <w:r>
        <w:t xml:space="preserve"> be present.</w:t>
      </w:r>
    </w:p>
    <w:p w14:paraId="7D797B15" w14:textId="748259D0" w:rsidR="006563E6" w:rsidRDefault="006563E6" w:rsidP="00561341">
      <w:pPr>
        <w:pStyle w:val="Note"/>
      </w:pPr>
      <w:r>
        <w:lastRenderedPageBreak/>
        <w:t>NOTE</w:t>
      </w:r>
      <w:del w:id="2474" w:author="Laurence Golding" w:date="2019-03-26T18:56:00Z">
        <w:r w:rsidR="00561341" w:rsidDel="00D03FA5">
          <w:delText xml:space="preserve"> 1</w:delText>
        </w:r>
      </w:del>
      <w:r>
        <w:t xml:space="preserve">: </w:t>
      </w:r>
      <w:r w:rsidR="00561341">
        <w:t xml:space="preserve">If </w:t>
      </w:r>
      <w:del w:id="2475" w:author="Laurence Golding" w:date="2019-03-26T18:56:00Z">
        <w:r w:rsidR="00561341" w:rsidRPr="00B27C1A" w:rsidDel="00D03FA5">
          <w:rPr>
            <w:rStyle w:val="CODEtemp"/>
          </w:rPr>
          <w:delText>theDescriptor</w:delText>
        </w:r>
        <w:r w:rsidR="00561341" w:rsidDel="00D03FA5">
          <w:delText xml:space="preserve"> occurs in </w:delText>
        </w:r>
        <w:r w:rsidR="00561341" w:rsidRPr="00B27C1A" w:rsidDel="00D03FA5">
          <w:rPr>
            <w:rStyle w:val="CODEtemp"/>
          </w:rPr>
          <w:delText>theTool.extensions</w:delText>
        </w:r>
        <w:r w:rsidR="00561341" w:rsidDel="00D03FA5">
          <w:delText xml:space="preserve"> and </w:delText>
        </w:r>
      </w:del>
      <w:del w:id="2476" w:author="Laurence Golding" w:date="2019-03-26T12:40:00Z">
        <w:r w:rsidR="00561341" w:rsidRPr="00B27C1A" w:rsidDel="00854D81">
          <w:rPr>
            <w:rStyle w:val="CODEtemp"/>
          </w:rPr>
          <w:delText>ruleDescriptorReference</w:delText>
        </w:r>
      </w:del>
      <w:ins w:id="2477" w:author="Laurence Golding" w:date="2019-03-26T18:49:00Z">
        <w:r w:rsidR="001F5BB4">
          <w:rPr>
            <w:rStyle w:val="CODEtemp"/>
          </w:rPr>
          <w:t>rule</w:t>
        </w:r>
      </w:ins>
      <w:r w:rsidR="00561341">
        <w:t xml:space="preserve"> is absent, the SARIF consumer will not be able to locate the rule metadata</w:t>
      </w:r>
      <w:del w:id="2478" w:author="Laurence Golding" w:date="2019-03-26T18:56:00Z">
        <w:r w:rsidR="00561341" w:rsidDel="00D03FA5">
          <w:delText xml:space="preserve">, </w:delText>
        </w:r>
        <w:r w:rsidR="00F11A97" w:rsidDel="00D03FA5">
          <w:delText xml:space="preserve">even if </w:delText>
        </w:r>
        <w:r w:rsidR="00F11A97" w:rsidRPr="00F11A97" w:rsidDel="00D03FA5">
          <w:rPr>
            <w:rStyle w:val="CODEtemp"/>
          </w:rPr>
          <w:delText>ruleIndex</w:delText>
        </w:r>
        <w:r w:rsidR="00F11A97" w:rsidDel="00D03FA5">
          <w:delText xml:space="preserve"> (§</w:delText>
        </w:r>
        <w:r w:rsidR="00F11A97" w:rsidDel="00D03FA5">
          <w:fldChar w:fldCharType="begin"/>
        </w:r>
        <w:r w:rsidR="00F11A97" w:rsidDel="00D03FA5">
          <w:delInstrText xml:space="preserve"> REF _Ref531188246 \r \h </w:delInstrText>
        </w:r>
        <w:r w:rsidR="00F11A97" w:rsidDel="00D03FA5">
          <w:fldChar w:fldCharType="separate"/>
        </w:r>
        <w:r w:rsidR="005F4528" w:rsidDel="00D03FA5">
          <w:delText>3.24.6</w:delText>
        </w:r>
        <w:r w:rsidR="00F11A97" w:rsidDel="00D03FA5">
          <w:fldChar w:fldCharType="end"/>
        </w:r>
        <w:r w:rsidR="00F11A97" w:rsidDel="00D03FA5">
          <w:delText xml:space="preserve">) is present, </w:delText>
        </w:r>
        <w:r w:rsidR="00561341" w:rsidDel="00D03FA5">
          <w:delText xml:space="preserve">because </w:delText>
        </w:r>
        <w:r w:rsidR="00561341" w:rsidRPr="00561341" w:rsidDel="00D03FA5">
          <w:rPr>
            <w:rStyle w:val="CODEtemp"/>
          </w:rPr>
          <w:delText>ruleIndex</w:delText>
        </w:r>
        <w:r w:rsidR="00561341" w:rsidDel="00D03FA5">
          <w:delText xml:space="preserve"> alone does not specify which extension contains </w:delText>
        </w:r>
        <w:r w:rsidR="00561341" w:rsidRPr="00561341" w:rsidDel="00D03FA5">
          <w:rPr>
            <w:rStyle w:val="CODEtemp"/>
          </w:rPr>
          <w:delText>theDescriptor</w:delText>
        </w:r>
      </w:del>
      <w:r w:rsidR="00561341">
        <w:t>.</w:t>
      </w:r>
    </w:p>
    <w:p w14:paraId="49449AFE" w14:textId="5262886D" w:rsidR="00561341" w:rsidDel="00D03FA5" w:rsidRDefault="00561341" w:rsidP="00561341">
      <w:pPr>
        <w:rPr>
          <w:del w:id="2479" w:author="Laurence Golding" w:date="2019-03-26T18:57:00Z"/>
        </w:rPr>
      </w:pPr>
      <w:del w:id="2480" w:author="Laurence Golding" w:date="2019-03-26T18:57:00Z">
        <w:r w:rsidDel="00D03FA5">
          <w:delText xml:space="preserve">If </w:delText>
        </w:r>
        <w:r w:rsidRPr="00454ED8" w:rsidDel="00D03FA5">
          <w:rPr>
            <w:rStyle w:val="CODEtemp"/>
          </w:rPr>
          <w:delText>theDescriptor</w:delText>
        </w:r>
        <w:r w:rsidDel="00D03FA5">
          <w:delText xml:space="preserve"> occurs in </w:delText>
        </w:r>
        <w:r w:rsidRPr="00FA4955" w:rsidDel="00D03FA5">
          <w:rPr>
            <w:rStyle w:val="CODEtemp"/>
          </w:rPr>
          <w:delText>theTool.driver</w:delText>
        </w:r>
        <w:r w:rsidDel="00D03FA5">
          <w:delText xml:space="preserve"> (</w:delText>
        </w:r>
        <w:r w:rsidR="00FA4955" w:rsidDel="00D03FA5">
          <w:delText>§</w:delText>
        </w:r>
        <w:r w:rsidR="00FA4955" w:rsidDel="00D03FA5">
          <w:fldChar w:fldCharType="begin"/>
        </w:r>
        <w:r w:rsidR="00FA4955" w:rsidDel="00D03FA5">
          <w:delInstrText xml:space="preserve"> REF _Ref3663219 \r \h </w:delInstrText>
        </w:r>
        <w:r w:rsidR="00FA4955" w:rsidDel="00D03FA5">
          <w:fldChar w:fldCharType="separate"/>
        </w:r>
        <w:r w:rsidR="005F4528" w:rsidDel="00D03FA5">
          <w:delText>3.17.2</w:delText>
        </w:r>
        <w:r w:rsidR="00FA4955" w:rsidDel="00D03FA5">
          <w:fldChar w:fldCharType="end"/>
        </w:r>
        <w:r w:rsidDel="00D03FA5">
          <w:delText xml:space="preserve">) and </w:delText>
        </w:r>
        <w:r w:rsidRPr="00FA4955" w:rsidDel="00D03FA5">
          <w:rPr>
            <w:rStyle w:val="CODEtemp"/>
          </w:rPr>
          <w:delText>ruleIndex</w:delText>
        </w:r>
        <w:r w:rsidDel="00D03FA5">
          <w:delText xml:space="preserve"> is absent, then again </w:delText>
        </w:r>
      </w:del>
      <w:del w:id="2481" w:author="Laurence Golding" w:date="2019-03-26T12:40:00Z">
        <w:r w:rsidRPr="00FA4955" w:rsidDel="00854D81">
          <w:rPr>
            <w:rStyle w:val="CODEtemp"/>
          </w:rPr>
          <w:delText>ruleDescriptorReference</w:delText>
        </w:r>
      </w:del>
      <w:del w:id="2482" w:author="Laurence Golding" w:date="2019-03-26T18:57:00Z">
        <w:r w:rsidDel="00D03FA5">
          <w:delText xml:space="preserve"> </w:delText>
        </w:r>
        <w:r w:rsidRPr="00FA4955" w:rsidDel="00D03FA5">
          <w:rPr>
            <w:b/>
          </w:rPr>
          <w:delText>SHOULD</w:delText>
        </w:r>
        <w:r w:rsidDel="00D03FA5">
          <w:delText xml:space="preserve"> be present.</w:delText>
        </w:r>
      </w:del>
    </w:p>
    <w:p w14:paraId="44E351F4" w14:textId="4ACDDAF1" w:rsidR="00561341" w:rsidDel="00D03FA5" w:rsidRDefault="00561341" w:rsidP="00561341">
      <w:pPr>
        <w:pStyle w:val="Note"/>
        <w:rPr>
          <w:del w:id="2483" w:author="Laurence Golding" w:date="2019-03-26T18:57:00Z"/>
        </w:rPr>
      </w:pPr>
      <w:del w:id="2484" w:author="Laurence Golding" w:date="2019-03-26T18:57:00Z">
        <w:r w:rsidDel="00D03FA5">
          <w:delText>NOTE 2:</w:delText>
        </w:r>
        <w:r w:rsidR="00FA4955" w:rsidDel="00D03FA5">
          <w:delText xml:space="preserve"> If </w:delText>
        </w:r>
        <w:r w:rsidR="00FA4955" w:rsidRPr="00454ED8" w:rsidDel="00D03FA5">
          <w:rPr>
            <w:rStyle w:val="CODEtemp"/>
          </w:rPr>
          <w:delText>theDescriptor</w:delText>
        </w:r>
        <w:r w:rsidR="00FA4955" w:rsidDel="00D03FA5">
          <w:delText xml:space="preserve"> occurs in </w:delText>
        </w:r>
        <w:r w:rsidR="00FA4955" w:rsidRPr="00FA4955" w:rsidDel="00D03FA5">
          <w:rPr>
            <w:rStyle w:val="CODEtemp"/>
          </w:rPr>
          <w:delText>theTool.driver</w:delText>
        </w:r>
        <w:r w:rsidR="00FA4955" w:rsidDel="00D03FA5">
          <w:delText xml:space="preserve"> and </w:delText>
        </w:r>
        <w:r w:rsidR="00FA4955" w:rsidRPr="00FA4955" w:rsidDel="00D03FA5">
          <w:rPr>
            <w:rStyle w:val="CODEtemp"/>
          </w:rPr>
          <w:delText>ruleIndex</w:delText>
        </w:r>
        <w:r w:rsidR="00FA4955" w:rsidDel="00D03FA5">
          <w:delText xml:space="preserve"> is absent, the SARIF consumer will not be able to locate the rule metadata within </w:delText>
        </w:r>
        <w:r w:rsidR="00FA4955" w:rsidRPr="00FA4955" w:rsidDel="00D03FA5">
          <w:rPr>
            <w:rStyle w:val="CODEtemp"/>
          </w:rPr>
          <w:delText>theTool.driver.</w:delText>
        </w:r>
      </w:del>
      <w:del w:id="2485" w:author="Laurence Golding" w:date="2019-03-26T11:50:00Z">
        <w:r w:rsidR="00FA4955" w:rsidRPr="00FA4955" w:rsidDel="00E9299D">
          <w:rPr>
            <w:rStyle w:val="CODEtemp"/>
          </w:rPr>
          <w:delText>ruleDescriptors</w:delText>
        </w:r>
      </w:del>
      <w:del w:id="2486" w:author="Laurence Golding" w:date="2019-03-26T18:57:00Z">
        <w:r w:rsidR="00FA4955" w:rsidDel="00D03FA5">
          <w:delText>.</w:delText>
        </w:r>
      </w:del>
    </w:p>
    <w:p w14:paraId="6EFDDB83" w14:textId="28651C34" w:rsidR="00FA4955" w:rsidDel="00D03FA5" w:rsidRDefault="00FA4955" w:rsidP="00F11A97">
      <w:pPr>
        <w:rPr>
          <w:del w:id="2487" w:author="Laurence Golding" w:date="2019-03-26T18:57:00Z"/>
        </w:rPr>
      </w:pPr>
      <w:del w:id="2488" w:author="Laurence Golding" w:date="2019-03-26T18:57:00Z">
        <w:r w:rsidDel="00D03FA5">
          <w:delText xml:space="preserve">If </w:delText>
        </w:r>
        <w:r w:rsidRPr="00454ED8" w:rsidDel="00D03FA5">
          <w:rPr>
            <w:rStyle w:val="CODEtemp"/>
          </w:rPr>
          <w:delText>theDescriptor</w:delText>
        </w:r>
        <w:r w:rsidDel="00D03FA5">
          <w:delText xml:space="preserve"> occurs in </w:delText>
        </w:r>
        <w:r w:rsidRPr="00FA4955" w:rsidDel="00D03FA5">
          <w:rPr>
            <w:rStyle w:val="CODEtemp"/>
          </w:rPr>
          <w:delText>theTool.driver</w:delText>
        </w:r>
        <w:r w:rsidDel="00D03FA5">
          <w:delText xml:space="preserve"> and </w:delText>
        </w:r>
        <w:r w:rsidRPr="00FA4955" w:rsidDel="00D03FA5">
          <w:rPr>
            <w:rStyle w:val="CODEtemp"/>
          </w:rPr>
          <w:delText>ruleIndex</w:delText>
        </w:r>
        <w:r w:rsidDel="00D03FA5">
          <w:delText xml:space="preserve"> is present, then </w:delText>
        </w:r>
      </w:del>
      <w:del w:id="2489" w:author="Laurence Golding" w:date="2019-03-26T12:40:00Z">
        <w:r w:rsidRPr="00FA4955" w:rsidDel="00854D81">
          <w:rPr>
            <w:rStyle w:val="CODEtemp"/>
          </w:rPr>
          <w:delText>ruleDescriptorReference</w:delText>
        </w:r>
      </w:del>
      <w:del w:id="2490" w:author="Laurence Golding" w:date="2019-03-26T18:57:00Z">
        <w:r w:rsidDel="00D03FA5">
          <w:delText xml:space="preserve"> </w:delText>
        </w:r>
        <w:r w:rsidR="00F11A97" w:rsidDel="00D03FA5">
          <w:rPr>
            <w:b/>
          </w:rPr>
          <w:delText>MAY</w:delText>
        </w:r>
        <w:r w:rsidDel="00D03FA5">
          <w:delText xml:space="preserve"> be present.</w:delText>
        </w:r>
      </w:del>
    </w:p>
    <w:p w14:paraId="3FD1B80F" w14:textId="6D98452E" w:rsidR="00F11A97" w:rsidDel="00D03FA5" w:rsidRDefault="00F11A97" w:rsidP="00F11A97">
      <w:pPr>
        <w:pStyle w:val="Note"/>
        <w:rPr>
          <w:del w:id="2491" w:author="Laurence Golding" w:date="2019-03-26T18:57:00Z"/>
        </w:rPr>
      </w:pPr>
      <w:del w:id="2492" w:author="Laurence Golding" w:date="2019-03-26T18:57:00Z">
        <w:r w:rsidDel="00D03FA5">
          <w:delText xml:space="preserve">NOTE 3: If </w:delText>
        </w:r>
        <w:r w:rsidRPr="00454ED8" w:rsidDel="00D03FA5">
          <w:rPr>
            <w:rStyle w:val="CODEtemp"/>
          </w:rPr>
          <w:delText>theDescriptor</w:delText>
        </w:r>
        <w:r w:rsidDel="00D03FA5">
          <w:delText xml:space="preserve"> occurs in </w:delText>
        </w:r>
        <w:r w:rsidRPr="00FA4955" w:rsidDel="00D03FA5">
          <w:rPr>
            <w:rStyle w:val="CODEtemp"/>
          </w:rPr>
          <w:delText>theTool.driver</w:delText>
        </w:r>
        <w:r w:rsidDel="00D03FA5">
          <w:delText>, the</w:delText>
        </w:r>
        <w:r w:rsidR="006D3AE9" w:rsidDel="00D03FA5">
          <w:delText>n</w:delText>
        </w:r>
        <w:r w:rsidDel="00D03FA5">
          <w:delText xml:space="preserve"> </w:delText>
        </w:r>
        <w:r w:rsidRPr="006D3AE9" w:rsidDel="00D03FA5">
          <w:rPr>
            <w:rStyle w:val="CODEtemp"/>
          </w:rPr>
          <w:delText>ruleIndex</w:delText>
        </w:r>
        <w:r w:rsidDel="00D03FA5">
          <w:delText xml:space="preserve"> suffices to locate the rule metadata within </w:delText>
        </w:r>
        <w:r w:rsidRPr="00FA4955" w:rsidDel="00D03FA5">
          <w:rPr>
            <w:rStyle w:val="CODEtemp"/>
          </w:rPr>
          <w:delText>theTool.driver.</w:delText>
        </w:r>
      </w:del>
      <w:del w:id="2493" w:author="Laurence Golding" w:date="2019-03-26T11:50:00Z">
        <w:r w:rsidRPr="00FA4955" w:rsidDel="00E9299D">
          <w:rPr>
            <w:rStyle w:val="CODEtemp"/>
          </w:rPr>
          <w:delText>ruleDescriptors</w:delText>
        </w:r>
      </w:del>
      <w:del w:id="2494" w:author="Laurence Golding" w:date="2019-03-26T18:57:00Z">
        <w:r w:rsidDel="00D03FA5">
          <w:delText>.</w:delText>
        </w:r>
      </w:del>
    </w:p>
    <w:p w14:paraId="476856B8" w14:textId="39BA266A" w:rsidR="00F11A97" w:rsidRDefault="00F11A97" w:rsidP="00F11A97">
      <w:r>
        <w:t xml:space="preserve">If </w:t>
      </w:r>
      <w:del w:id="2495" w:author="Laurence Golding" w:date="2019-03-26T12:40:00Z">
        <w:r w:rsidRPr="00F11A97" w:rsidDel="00854D81">
          <w:rPr>
            <w:rStyle w:val="CODEtemp"/>
          </w:rPr>
          <w:delText>ruleDescriptorReference</w:delText>
        </w:r>
      </w:del>
      <w:ins w:id="2496" w:author="Laurence Golding" w:date="2019-03-26T18:49:00Z">
        <w:r w:rsidR="001F5BB4">
          <w:rPr>
            <w:rStyle w:val="CODEtemp"/>
          </w:rPr>
          <w:t>rule</w:t>
        </w:r>
      </w:ins>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F4528">
        <w:t>3.45.4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del w:id="2497" w:author="Laurence Golding" w:date="2019-03-26T12:40:00Z">
        <w:r w:rsidRPr="00F11A97" w:rsidDel="00854D81">
          <w:rPr>
            <w:rStyle w:val="CODEtemp"/>
          </w:rPr>
          <w:delText>ruleDescriptorReference</w:delText>
        </w:r>
      </w:del>
      <w:ins w:id="2498" w:author="Laurence Golding" w:date="2019-03-26T18:49:00Z">
        <w:r w:rsidR="001F5BB4">
          <w:rPr>
            <w:rStyle w:val="CODEtemp"/>
          </w:rPr>
          <w:t>rule</w:t>
        </w:r>
      </w:ins>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25C93FF" w:rsidR="00F11A97" w:rsidDel="00D03FA5" w:rsidRDefault="00F11A97" w:rsidP="00F11A97">
      <w:pPr>
        <w:rPr>
          <w:del w:id="2499" w:author="Laurence Golding" w:date="2019-03-26T18:57:00Z"/>
        </w:rPr>
      </w:pPr>
      <w:del w:id="2500" w:author="Laurence Golding" w:date="2019-03-26T18:57:00Z">
        <w:r w:rsidDel="00D03FA5">
          <w:delText xml:space="preserve">If </w:delText>
        </w:r>
      </w:del>
      <w:del w:id="2501" w:author="Laurence Golding" w:date="2019-03-26T12:40:00Z">
        <w:r w:rsidRPr="00F11A97" w:rsidDel="00854D81">
          <w:rPr>
            <w:rStyle w:val="CODEtemp"/>
          </w:rPr>
          <w:delText>ruleDescriptorReference</w:delText>
        </w:r>
      </w:del>
      <w:del w:id="2502" w:author="Laurence Golding" w:date="2019-03-26T18:57:00Z">
        <w:r w:rsidRPr="00F11A97" w:rsidDel="00D03FA5">
          <w:rPr>
            <w:rStyle w:val="CODEtemp"/>
          </w:rPr>
          <w:delText>.index</w:delText>
        </w:r>
        <w:r w:rsidDel="00D03FA5">
          <w:delText xml:space="preserve"> </w:delText>
        </w:r>
        <w:r w:rsidR="0033386A" w:rsidDel="00D03FA5">
          <w:delText>(§</w:delText>
        </w:r>
        <w:r w:rsidR="0033386A" w:rsidDel="00D03FA5">
          <w:fldChar w:fldCharType="begin"/>
        </w:r>
        <w:r w:rsidR="0033386A" w:rsidDel="00D03FA5">
          <w:delInstrText xml:space="preserve"> REF _Ref4055060 \r \h </w:delInstrText>
        </w:r>
        <w:r w:rsidR="0033386A" w:rsidDel="00D03FA5">
          <w:fldChar w:fldCharType="separate"/>
        </w:r>
        <w:r w:rsidR="005F4528" w:rsidDel="00D03FA5">
          <w:delText>3.45.5</w:delText>
        </w:r>
        <w:r w:rsidR="0033386A" w:rsidDel="00D03FA5">
          <w:fldChar w:fldCharType="end"/>
        </w:r>
        <w:r w:rsidR="0033386A" w:rsidDel="00D03FA5">
          <w:delText xml:space="preserve">) </w:delText>
        </w:r>
        <w:r w:rsidDel="00D03FA5">
          <w:delText xml:space="preserve">is absent, it </w:delText>
        </w:r>
        <w:r w:rsidRPr="00F11A97" w:rsidDel="00D03FA5">
          <w:rPr>
            <w:b/>
          </w:rPr>
          <w:delText>SHALL</w:delText>
        </w:r>
        <w:r w:rsidDel="00D03FA5">
          <w:delText xml:space="preserve"> default to </w:delText>
        </w:r>
        <w:r w:rsidRPr="00F11A97" w:rsidDel="00D03FA5">
          <w:rPr>
            <w:rStyle w:val="CODEtemp"/>
          </w:rPr>
          <w:delText>thisObject.</w:delText>
        </w:r>
        <w:r w:rsidR="00C33634" w:rsidDel="00D03FA5">
          <w:rPr>
            <w:rStyle w:val="CODEtemp"/>
          </w:rPr>
          <w:delText>ruleI</w:delText>
        </w:r>
        <w:r w:rsidRPr="00F11A97" w:rsidDel="00D03FA5">
          <w:rPr>
            <w:rStyle w:val="CODEtemp"/>
          </w:rPr>
          <w:delText>ndex</w:delText>
        </w:r>
        <w:r w:rsidDel="00D03FA5">
          <w:delText xml:space="preserve">. If </w:delText>
        </w:r>
      </w:del>
      <w:del w:id="2503" w:author="Laurence Golding" w:date="2019-03-26T12:40:00Z">
        <w:r w:rsidRPr="00815E45" w:rsidDel="00854D81">
          <w:rPr>
            <w:rStyle w:val="CODEtemp"/>
          </w:rPr>
          <w:delText>ruleDescriptorReference</w:delText>
        </w:r>
      </w:del>
      <w:del w:id="2504" w:author="Laurence Golding" w:date="2019-03-26T18:57:00Z">
        <w:r w:rsidRPr="00815E45" w:rsidDel="00D03FA5">
          <w:rPr>
            <w:rStyle w:val="CODEtemp"/>
          </w:rPr>
          <w:delText>.index</w:delText>
        </w:r>
        <w:r w:rsidDel="00D03FA5">
          <w:delText xml:space="preserve"> and </w:delText>
        </w:r>
        <w:r w:rsidRPr="00F11A97" w:rsidDel="00D03FA5">
          <w:rPr>
            <w:rStyle w:val="CODEtemp"/>
          </w:rPr>
          <w:delText>thisObject.</w:delText>
        </w:r>
        <w:r w:rsidR="00C33634" w:rsidDel="00D03FA5">
          <w:rPr>
            <w:rStyle w:val="CODEtemp"/>
          </w:rPr>
          <w:delText>ruleI</w:delText>
        </w:r>
        <w:r w:rsidRPr="00F11A97" w:rsidDel="00D03FA5">
          <w:rPr>
            <w:rStyle w:val="CODEtemp"/>
          </w:rPr>
          <w:delText>ndex</w:delText>
        </w:r>
        <w:r w:rsidDel="00D03FA5">
          <w:delText xml:space="preserve"> are both present, they </w:delText>
        </w:r>
        <w:r w:rsidRPr="00F11A97" w:rsidDel="00D03FA5">
          <w:rPr>
            <w:b/>
          </w:rPr>
          <w:delText>SHALL</w:delText>
        </w:r>
        <w:r w:rsidDel="00D03FA5">
          <w:delText xml:space="preserve"> be equal.</w:delText>
        </w:r>
      </w:del>
    </w:p>
    <w:p w14:paraId="5A5E193C" w14:textId="6860EAFD" w:rsidR="0033386A" w:rsidRDefault="0033386A" w:rsidP="00F11A97">
      <w:r>
        <w:t xml:space="preserve">If </w:t>
      </w:r>
      <w:del w:id="2505" w:author="Laurence Golding" w:date="2019-03-26T12:40:00Z">
        <w:r w:rsidRPr="0033386A" w:rsidDel="00854D81">
          <w:rPr>
            <w:rStyle w:val="CODEtemp"/>
          </w:rPr>
          <w:delText>ruleDescriptorReference</w:delText>
        </w:r>
      </w:del>
      <w:ins w:id="2506" w:author="Laurence Golding" w:date="2019-03-26T18:49:00Z">
        <w:r w:rsidR="001F5BB4">
          <w:rPr>
            <w:rStyle w:val="CODEtemp"/>
          </w:rPr>
          <w:t>rule</w:t>
        </w:r>
      </w:ins>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del w:id="2507" w:author="Laurence Golding" w:date="2019-03-26T18:57:00Z">
        <w:r w:rsidDel="00D03FA5">
          <w:delText xml:space="preserve"> and whose </w:delText>
        </w:r>
        <w:r w:rsidRPr="0033386A" w:rsidDel="00D03FA5">
          <w:rPr>
            <w:rStyle w:val="CODEtemp"/>
          </w:rPr>
          <w:delText>index</w:delText>
        </w:r>
        <w:r w:rsidDel="00D03FA5">
          <w:delText xml:space="preserve"> property is set to </w:delText>
        </w:r>
        <w:r w:rsidRPr="0033386A" w:rsidDel="00D03FA5">
          <w:rPr>
            <w:rStyle w:val="CODEtemp"/>
          </w:rPr>
          <w:delText>thisObject.</w:delText>
        </w:r>
        <w:r w:rsidR="00C33634" w:rsidDel="00D03FA5">
          <w:rPr>
            <w:rStyle w:val="CODEtemp"/>
          </w:rPr>
          <w:delText>ruleI</w:delText>
        </w:r>
        <w:r w:rsidRPr="0033386A" w:rsidDel="00D03FA5">
          <w:rPr>
            <w:rStyle w:val="CODEtemp"/>
          </w:rPr>
          <w:delText>ndex</w:delText>
        </w:r>
      </w:del>
      <w:r>
        <w:t>.</w:t>
      </w:r>
    </w:p>
    <w:p w14:paraId="0A1765A7" w14:textId="0C1AA4A9" w:rsidR="00C700F5" w:rsidRDefault="00C700F5" w:rsidP="00C700F5">
      <w:pPr>
        <w:pStyle w:val="Heading3"/>
      </w:pPr>
      <w:bookmarkStart w:id="2508" w:name="_Ref4327945"/>
      <w:bookmarkStart w:id="2509" w:name="_Toc4442962"/>
      <w:del w:id="2510" w:author="Laurence Golding" w:date="2019-03-26T18:43:00Z">
        <w:r w:rsidDel="006C66CC">
          <w:delText>taxonReferences</w:delText>
        </w:r>
      </w:del>
      <w:bookmarkEnd w:id="2508"/>
      <w:bookmarkEnd w:id="2509"/>
      <w:ins w:id="2511" w:author="Laurence Golding" w:date="2019-03-26T18:43:00Z">
        <w:r w:rsidR="006C66CC">
          <w:t>taxa</w:t>
        </w:r>
      </w:ins>
    </w:p>
    <w:p w14:paraId="1CE93C1A" w14:textId="26317F8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del w:id="2512" w:author="Laurence Golding" w:date="2019-03-26T18:43:00Z">
        <w:r w:rsidDel="006C66CC">
          <w:rPr>
            <w:rStyle w:val="CODEtemp"/>
          </w:rPr>
          <w:delText>taxonReferences</w:delText>
        </w:r>
      </w:del>
      <w:ins w:id="2513" w:author="Laurence Golding" w:date="2019-03-26T18:43:00Z">
        <w:r w:rsidR="006C66CC">
          <w:rPr>
            <w:rStyle w:val="CODEtemp"/>
          </w:rPr>
          <w:t>taxa</w:t>
        </w:r>
      </w:ins>
      <w:r w:rsidRPr="000A7DA8">
        <w:t xml:space="preserve"> whose value is</w:t>
      </w:r>
      <w:r>
        <w:t xml:space="preserve"> an array of zero or more unique (§</w:t>
      </w:r>
      <w:r>
        <w:fldChar w:fldCharType="begin"/>
      </w:r>
      <w:r>
        <w:instrText xml:space="preserve"> REF _Ref493404799 \r \h </w:instrText>
      </w:r>
      <w:r>
        <w:fldChar w:fldCharType="separate"/>
      </w:r>
      <w:r w:rsidR="005F4528">
        <w:t>3.7.2</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5F4528">
        <w:t>3.45</w:t>
      </w:r>
      <w:r>
        <w:fldChar w:fldCharType="end"/>
      </w:r>
      <w:r>
        <w:t xml:space="preserve">) each of which </w:t>
      </w:r>
      <w:r w:rsidR="001561F0">
        <w:t>refers to a taxon into which this result falls.</w:t>
      </w:r>
    </w:p>
    <w:p w14:paraId="6AB5667E" w14:textId="54011224"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5F4528">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5F4528">
        <w:t>3.42</w:t>
      </w:r>
      <w:r w:rsidR="00716190">
        <w:fldChar w:fldCharType="end"/>
      </w:r>
      <w:r>
        <w:t xml:space="preserve">) </w:t>
      </w:r>
      <w:r w:rsidRPr="00716190">
        <w:rPr>
          <w:rStyle w:val="CODEtemp"/>
        </w:rPr>
        <w:t>theDescriptor</w:t>
      </w:r>
      <w:r>
        <w:t xml:space="preserve"> (a member of </w:t>
      </w:r>
      <w:r w:rsidRPr="00716190">
        <w:rPr>
          <w:rStyle w:val="CODEtemp"/>
        </w:rPr>
        <w:t>toolComponent.</w:t>
      </w:r>
      <w:del w:id="2514" w:author="Laurence Golding" w:date="2019-03-26T11:50:00Z">
        <w:r w:rsidRPr="00716190" w:rsidDel="00E9299D">
          <w:rPr>
            <w:rStyle w:val="CODEtemp"/>
          </w:rPr>
          <w:delText>ruleDescriptors</w:delText>
        </w:r>
        <w:r w:rsidR="00716190" w:rsidDel="00E9299D">
          <w:delText xml:space="preserve"> </w:delText>
        </w:r>
      </w:del>
      <w:ins w:id="2515" w:author="Laurence Golding" w:date="2019-03-26T11:50:00Z">
        <w:r w:rsidR="00E9299D">
          <w:rPr>
            <w:rStyle w:val="CODEtemp"/>
          </w:rPr>
          <w:t>rules</w:t>
        </w:r>
        <w:r w:rsidR="00E9299D">
          <w:t xml:space="preserve"> </w:t>
        </w:r>
      </w:ins>
      <w:r w:rsidR="00716190">
        <w:t>(</w:t>
      </w:r>
      <w:bookmarkStart w:id="2516" w:name="_Hlk4326477"/>
      <w:r w:rsidR="00716190">
        <w:t>§</w:t>
      </w:r>
      <w:bookmarkEnd w:id="2516"/>
      <w:r w:rsidR="00716190">
        <w:fldChar w:fldCharType="begin"/>
      </w:r>
      <w:r w:rsidR="00716190">
        <w:instrText xml:space="preserve"> REF _Ref3899090 \r \h </w:instrText>
      </w:r>
      <w:r w:rsidR="00716190">
        <w:fldChar w:fldCharType="separate"/>
      </w:r>
      <w:r w:rsidR="005F4528">
        <w:t>3.18.18</w:t>
      </w:r>
      <w:r w:rsidR="00716190">
        <w:fldChar w:fldCharType="end"/>
      </w:r>
      <w:r w:rsidR="00716190">
        <w:t>))</w:t>
      </w:r>
      <w:r>
        <w:t xml:space="preserve"> that describes that rule, then </w:t>
      </w:r>
      <w:r w:rsidRPr="00716190">
        <w:rPr>
          <w:rStyle w:val="CODEtemp"/>
        </w:rPr>
        <w:t>t</w:t>
      </w:r>
      <w:r w:rsidR="00716190">
        <w:rPr>
          <w:rStyle w:val="CODEtemp"/>
        </w:rPr>
        <w:t>hisObject.</w:t>
      </w:r>
      <w:del w:id="2517" w:author="Laurence Golding" w:date="2019-03-26T18:44:00Z">
        <w:r w:rsidR="00716190" w:rsidDel="006C66CC">
          <w:rPr>
            <w:rStyle w:val="CODEtemp"/>
          </w:rPr>
          <w:delText>t</w:delText>
        </w:r>
        <w:r w:rsidRPr="00716190" w:rsidDel="006C66CC">
          <w:rPr>
            <w:rStyle w:val="CODEtemp"/>
          </w:rPr>
          <w:delText>axonReferences</w:delText>
        </w:r>
      </w:del>
      <w:ins w:id="2518" w:author="Laurence Golding" w:date="2019-03-26T18:44:00Z">
        <w:r w:rsidR="006C66CC">
          <w:rPr>
            <w:rStyle w:val="CODEtemp"/>
          </w:rPr>
          <w:t>taxa</w:t>
        </w:r>
      </w:ins>
      <w:r>
        <w:t xml:space="preserve"> </w:t>
      </w:r>
      <w:r w:rsidRPr="00716190">
        <w:rPr>
          <w:b/>
        </w:rPr>
        <w:t>SHALL</w:t>
      </w:r>
      <w:r>
        <w:t xml:space="preserve"> contain elements corresponding to those elements of </w:t>
      </w:r>
      <w:r w:rsidRPr="00716190">
        <w:rPr>
          <w:rStyle w:val="CODEtemp"/>
        </w:rPr>
        <w:t>theDescriptor.</w:t>
      </w:r>
      <w:del w:id="2519" w:author="Laurence Golding" w:date="2019-03-26T18:45:00Z">
        <w:r w:rsidR="00716190" w:rsidDel="006C66CC">
          <w:rPr>
            <w:rStyle w:val="CODEtemp"/>
          </w:rPr>
          <w:delText>optionalT</w:delText>
        </w:r>
        <w:r w:rsidRPr="00716190" w:rsidDel="006C66CC">
          <w:rPr>
            <w:rStyle w:val="CODEtemp"/>
          </w:rPr>
          <w:delText>axonReferences</w:delText>
        </w:r>
      </w:del>
      <w:ins w:id="2520" w:author="Laurence Golding" w:date="2019-03-26T18:45:00Z">
        <w:r w:rsidR="006C66CC">
          <w:rPr>
            <w:rStyle w:val="CODEtemp"/>
          </w:rPr>
          <w:t>optionalTaxa</w:t>
        </w:r>
      </w:ins>
      <w:r>
        <w:t xml:space="preserve"> </w:t>
      </w:r>
      <w:r w:rsidR="00716190">
        <w:t>(§</w:t>
      </w:r>
      <w:r w:rsidR="00716190">
        <w:fldChar w:fldCharType="begin"/>
      </w:r>
      <w:r w:rsidR="00716190">
        <w:instrText xml:space="preserve"> REF _Ref4247532 \r \h </w:instrText>
      </w:r>
      <w:r w:rsidR="00716190">
        <w:fldChar w:fldCharType="separate"/>
      </w:r>
      <w:r w:rsidR="005F4528">
        <w:t>3.42.16</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w:t>
      </w:r>
      <w:del w:id="2521" w:author="Laurence Golding" w:date="2019-03-26T18:44:00Z">
        <w:r w:rsidR="00716190" w:rsidDel="006C66CC">
          <w:rPr>
            <w:rStyle w:val="CODEtemp"/>
          </w:rPr>
          <w:delText>t</w:delText>
        </w:r>
        <w:r w:rsidRPr="00716190" w:rsidDel="006C66CC">
          <w:rPr>
            <w:rStyle w:val="CODEtemp"/>
          </w:rPr>
          <w:delText>axonReferences</w:delText>
        </w:r>
      </w:del>
      <w:ins w:id="2522" w:author="Laurence Golding" w:date="2019-03-26T18:44:00Z">
        <w:r w:rsidR="006C66CC">
          <w:rPr>
            <w:rStyle w:val="CODEtemp"/>
          </w:rPr>
          <w:t>taxa</w:t>
        </w:r>
      </w:ins>
      <w:r>
        <w:t xml:space="preserve"> </w:t>
      </w:r>
      <w:r w:rsidRPr="00716190">
        <w:rPr>
          <w:b/>
        </w:rPr>
        <w:t>SHALL NOT</w:t>
      </w:r>
      <w:r>
        <w:t xml:space="preserve"> contain elements which correspond to </w:t>
      </w:r>
      <w:r w:rsidRPr="00716190">
        <w:rPr>
          <w:rStyle w:val="CODEtemp"/>
        </w:rPr>
        <w:t>theDescriptor.</w:t>
      </w:r>
      <w:del w:id="2523" w:author="Laurence Golding" w:date="2019-03-26T18:44:00Z">
        <w:r w:rsidRPr="00716190" w:rsidDel="006C66CC">
          <w:rPr>
            <w:rStyle w:val="CODEtemp"/>
          </w:rPr>
          <w:delText>taxonReferences</w:delText>
        </w:r>
      </w:del>
      <w:ins w:id="2524" w:author="Laurence Golding" w:date="2019-03-26T18:44:00Z">
        <w:r w:rsidR="006C66CC">
          <w:rPr>
            <w:rStyle w:val="CODEtemp"/>
          </w:rPr>
          <w:t>taxa</w:t>
        </w:r>
      </w:ins>
      <w:r w:rsidR="00716190">
        <w:t xml:space="preserve"> (§</w:t>
      </w:r>
      <w:r w:rsidR="00716190">
        <w:fldChar w:fldCharType="begin"/>
      </w:r>
      <w:r w:rsidR="00716190">
        <w:instrText xml:space="preserve"> REF _Ref4247826 \r \h </w:instrText>
      </w:r>
      <w:r w:rsidR="00716190">
        <w:fldChar w:fldCharType="separate"/>
      </w:r>
      <w:r w:rsidR="005F4528">
        <w:t>3.42.15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del w:id="2525" w:author="Laurence Golding" w:date="2019-03-26T18:44:00Z">
        <w:r w:rsidRPr="00716190" w:rsidDel="006C66CC">
          <w:rPr>
            <w:rStyle w:val="CODEtemp"/>
          </w:rPr>
          <w:delText>taxonReferences</w:delText>
        </w:r>
      </w:del>
      <w:ins w:id="2526" w:author="Laurence Golding" w:date="2019-03-26T18:44:00Z">
        <w:r w:rsidR="006C66CC">
          <w:rPr>
            <w:rStyle w:val="CODEtemp"/>
          </w:rPr>
          <w:t>taxa</w:t>
        </w:r>
      </w:ins>
      <w:r>
        <w:t>.</w:t>
      </w:r>
    </w:p>
    <w:p w14:paraId="7C618419" w14:textId="4C1A2B3C"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del w:id="2527" w:author="Laurence Golding" w:date="2019-03-26T18:44:00Z">
        <w:r w:rsidR="00716190" w:rsidDel="006C66CC">
          <w:rPr>
            <w:rStyle w:val="CODEtemp"/>
          </w:rPr>
          <w:delText>t</w:delText>
        </w:r>
        <w:r w:rsidRPr="00716190" w:rsidDel="006C66CC">
          <w:rPr>
            <w:rStyle w:val="CODEtemp"/>
          </w:rPr>
          <w:delText>axonReferences</w:delText>
        </w:r>
      </w:del>
      <w:ins w:id="2528" w:author="Laurence Golding" w:date="2019-03-26T18:44:00Z">
        <w:r w:rsidR="006C66CC">
          <w:rPr>
            <w:rStyle w:val="CODEtemp"/>
          </w:rPr>
          <w:t>taxa</w:t>
        </w:r>
      </w:ins>
      <w:r>
        <w:t xml:space="preserve"> </w:t>
      </w:r>
      <w:r w:rsidRPr="00716190">
        <w:rPr>
          <w:b/>
        </w:rPr>
        <w:t>SHALL</w:t>
      </w:r>
      <w:r>
        <w:t xml:space="preserve"> contain elements that describe all taxa into which the result falls.</w:t>
      </w:r>
    </w:p>
    <w:p w14:paraId="580F769B" w14:textId="194B98A8"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del w:id="2529" w:author="Laurence Golding" w:date="2019-03-26T18:44:00Z">
        <w:r w:rsidR="00716190" w:rsidDel="006C66CC">
          <w:rPr>
            <w:rStyle w:val="CODEtemp"/>
          </w:rPr>
          <w:delText>t</w:delText>
        </w:r>
        <w:r w:rsidRPr="00716190" w:rsidDel="006C66CC">
          <w:rPr>
            <w:rStyle w:val="CODEtemp"/>
          </w:rPr>
          <w:delText>axonReferences</w:delText>
        </w:r>
      </w:del>
      <w:ins w:id="2530" w:author="Laurence Golding" w:date="2019-03-26T18:44:00Z">
        <w:r w:rsidR="006C66CC">
          <w:rPr>
            <w:rStyle w:val="CODEtemp"/>
          </w:rPr>
          <w:t>taxa</w:t>
        </w:r>
      </w:ins>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F4528">
        <w:t>3.45.4</w:t>
      </w:r>
      <w:r w:rsidR="00575E54">
        <w:fldChar w:fldCharType="end"/>
      </w:r>
      <w:r w:rsidR="00575E54">
        <w:t>)</w:t>
      </w:r>
      <w:r>
        <w:t>.</w:t>
      </w:r>
    </w:p>
    <w:p w14:paraId="585B784B" w14:textId="2E5E1ABD"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5F4528">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del w:id="2531" w:author="Laurence Golding" w:date="2019-03-26T18:44:00Z">
        <w:r w:rsidRPr="00575E54" w:rsidDel="006C66CC">
          <w:rPr>
            <w:rStyle w:val="CODEtemp"/>
          </w:rPr>
          <w:delText>taxonReferences</w:delText>
        </w:r>
      </w:del>
      <w:ins w:id="2532" w:author="Laurence Golding" w:date="2019-03-26T18:44:00Z">
        <w:r w:rsidR="006C66CC">
          <w:rPr>
            <w:rStyle w:val="CODEtemp"/>
          </w:rPr>
          <w:t>taxa</w:t>
        </w:r>
      </w:ins>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3B56AC4B" w:rsidR="00575E54" w:rsidRDefault="00575E54" w:rsidP="00575E54">
      <w:pPr>
        <w:pStyle w:val="Code"/>
      </w:pPr>
      <w:r>
        <w:t>{                                     # A run object (§</w:t>
      </w:r>
      <w:r>
        <w:fldChar w:fldCharType="begin"/>
      </w:r>
      <w:r>
        <w:instrText xml:space="preserve"> REF _Ref493349997 \r \h </w:instrText>
      </w:r>
      <w:r>
        <w:fldChar w:fldCharType="separate"/>
      </w:r>
      <w:r w:rsidR="005F452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2BBBA399" w:rsidR="00575E54" w:rsidRDefault="00575E54" w:rsidP="00575E54">
      <w:pPr>
        <w:pStyle w:val="Code"/>
      </w:pPr>
      <w:r>
        <w:t xml:space="preserve">      "</w:t>
      </w:r>
      <w:del w:id="2533" w:author="Laurence Golding" w:date="2019-03-26T11:50:00Z">
        <w:r w:rsidDel="00E9299D">
          <w:delText>ruleDescriptors</w:delText>
        </w:r>
      </w:del>
      <w:ins w:id="2534" w:author="Laurence Golding" w:date="2019-03-26T11:50:00Z">
        <w:r w:rsidR="00E9299D">
          <w:t>rules</w:t>
        </w:r>
      </w:ins>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842E146" w:rsidR="00575E54" w:rsidRDefault="00575E54" w:rsidP="00575E54">
      <w:pPr>
        <w:pStyle w:val="Code"/>
      </w:pPr>
      <w:r>
        <w:t xml:space="preserve">          "</w:t>
      </w:r>
      <w:del w:id="2535" w:author="Laurence Golding" w:date="2019-03-26T18:44:00Z">
        <w:r w:rsidDel="006C66CC">
          <w:delText>taxonReferences</w:delText>
        </w:r>
      </w:del>
      <w:ins w:id="2536" w:author="Laurence Golding" w:date="2019-03-26T18:44:00Z">
        <w:r w:rsidR="006C66CC">
          <w:t>taxa</w:t>
        </w:r>
      </w:ins>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52D254CB" w:rsidR="00575E54" w:rsidRDefault="00575E54" w:rsidP="00575E54">
      <w:pPr>
        <w:pStyle w:val="Code"/>
      </w:pPr>
      <w:r>
        <w:t xml:space="preserve">          "</w:t>
      </w:r>
      <w:del w:id="2537" w:author="Laurence Golding" w:date="2019-03-26T18:45:00Z">
        <w:r w:rsidDel="006C66CC">
          <w:delText>optionalTaxonReferences</w:delText>
        </w:r>
      </w:del>
      <w:ins w:id="2538" w:author="Laurence Golding" w:date="2019-03-26T18:45:00Z">
        <w:r w:rsidR="006C66CC">
          <w:t>optionalTaxa</w:t>
        </w:r>
      </w:ins>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5C3729CA" w:rsidR="00575E54" w:rsidRDefault="00575E54" w:rsidP="00575E54">
      <w:pPr>
        <w:pStyle w:val="Code"/>
      </w:pPr>
      <w:r>
        <w:t xml:space="preserve">      "</w:t>
      </w:r>
      <w:del w:id="2539" w:author="Laurence Golding" w:date="2019-03-26T11:56:00Z">
        <w:r w:rsidDel="00B47FD2">
          <w:delText>taxonDescriptors</w:delText>
        </w:r>
      </w:del>
      <w:ins w:id="2540" w:author="Laurence Golding" w:date="2019-03-26T11:56:00Z">
        <w:r w:rsidR="00B47FD2">
          <w:t>taxa</w:t>
        </w:r>
      </w:ins>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lastRenderedPageBreak/>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548E9313" w:rsidR="00575E54" w:rsidRDefault="00575E54" w:rsidP="00575E54">
      <w:pPr>
        <w:pStyle w:val="Code"/>
      </w:pPr>
      <w:r>
        <w:t xml:space="preserve">      "</w:t>
      </w:r>
      <w:del w:id="2541" w:author="Laurence Golding" w:date="2019-03-26T18:44:00Z">
        <w:r w:rsidDel="006C66CC">
          <w:delText>taxonReferences</w:delText>
        </w:r>
      </w:del>
      <w:ins w:id="2542" w:author="Laurence Golding" w:date="2019-03-26T18:44:00Z">
        <w:r w:rsidR="006C66CC">
          <w:t>taxa</w:t>
        </w:r>
      </w:ins>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2543" w:name="_Ref1565298"/>
      <w:bookmarkStart w:id="2544" w:name="_Toc4442963"/>
      <w:bookmarkEnd w:id="2463"/>
      <w:r>
        <w:t>kind property</w:t>
      </w:r>
      <w:bookmarkEnd w:id="2543"/>
      <w:bookmarkEnd w:id="254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BB9E1E4"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5F4528">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lastRenderedPageBreak/>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6687D48"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F4528">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2545" w:name="_Ref493511208"/>
      <w:bookmarkStart w:id="2546" w:name="_Toc4442964"/>
      <w:r>
        <w:t>level property</w:t>
      </w:r>
      <w:bookmarkEnd w:id="2545"/>
      <w:bookmarkEnd w:id="254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1C7A16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F4528">
        <w:t>3.24.9</w:t>
      </w:r>
      <w:r>
        <w:fldChar w:fldCharType="end"/>
      </w:r>
      <w:r>
        <w:t xml:space="preserve">) has a value other than </w:t>
      </w:r>
      <w:r w:rsidRPr="007110C6">
        <w:rPr>
          <w:rStyle w:val="CODEtemp"/>
        </w:rPr>
        <w:t>"fail"</w:t>
      </w:r>
      <w:r>
        <w:t>.</w:t>
      </w:r>
    </w:p>
    <w:p w14:paraId="4113E9CD" w14:textId="147636F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5F4528">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lastRenderedPageBreak/>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D55EB6C"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5F4528">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31FA58D3" w:rsidR="008B7726" w:rsidRDefault="008B7726" w:rsidP="00B050AF">
      <w:r>
        <w:t xml:space="preserve">IF </w:t>
      </w:r>
      <w:del w:id="2547" w:author="Laurence Golding" w:date="2019-03-26T12:40:00Z">
        <w:r w:rsidRPr="008B7726" w:rsidDel="00854D81">
          <w:rPr>
            <w:rStyle w:val="CODEtemp"/>
          </w:rPr>
          <w:delText>ruleDescriptorReference</w:delText>
        </w:r>
      </w:del>
      <w:ins w:id="2548" w:author="Laurence Golding" w:date="2019-03-26T18:49:00Z">
        <w:r w:rsidR="001F5BB4">
          <w:rPr>
            <w:rStyle w:val="CODEtemp"/>
          </w:rPr>
          <w:t>rule</w:t>
        </w:r>
      </w:ins>
      <w:r>
        <w:t xml:space="preserve"> (</w:t>
      </w:r>
      <w:r w:rsidRPr="00B050AF">
        <w:t>§</w:t>
      </w:r>
      <w:r>
        <w:fldChar w:fldCharType="begin"/>
      </w:r>
      <w:r>
        <w:instrText xml:space="preserve"> REF _Ref4147718 \w \h </w:instrText>
      </w:r>
      <w:r>
        <w:fldChar w:fldCharType="separate"/>
      </w:r>
      <w:r w:rsidR="005F4528">
        <w:t>3.24.7</w:t>
      </w:r>
      <w:r>
        <w:fldChar w:fldCharType="end"/>
      </w:r>
      <w:r>
        <w:t>) is present THEN</w:t>
      </w:r>
    </w:p>
    <w:p w14:paraId="19F4D5BB" w14:textId="287A048A"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5F4528">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07E62BF"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5F4528">
        <w:t>3.24.27</w:t>
      </w:r>
      <w:r>
        <w:fldChar w:fldCharType="end"/>
      </w:r>
      <w:r>
        <w:t xml:space="preserve">, </w:t>
      </w:r>
      <w:r w:rsidRPr="00B050AF">
        <w:t>§</w:t>
      </w:r>
      <w:r>
        <w:fldChar w:fldCharType="begin"/>
      </w:r>
      <w:r>
        <w:instrText xml:space="preserve"> REF _Ref4232561 \w \h </w:instrText>
      </w:r>
      <w:r>
        <w:fldChar w:fldCharType="separate"/>
      </w:r>
      <w:r w:rsidR="005F4528">
        <w:t>3.41.6</w:t>
      </w:r>
      <w:r>
        <w:fldChar w:fldCharType="end"/>
      </w:r>
      <w:r>
        <w:t>) is present</w:t>
      </w:r>
      <w:r w:rsidR="00A924BC">
        <w:t xml:space="preserve"> THEN</w:t>
      </w:r>
    </w:p>
    <w:p w14:paraId="0D428277" w14:textId="0DA38CEC"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F4528">
        <w:t>3.19</w:t>
      </w:r>
      <w:r>
        <w:fldChar w:fldCharType="end"/>
      </w:r>
      <w:r>
        <w:t>) that it specifies.</w:t>
      </w:r>
    </w:p>
    <w:p w14:paraId="0C2E751E" w14:textId="0706B496"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5F4528">
        <w:t>3.19.5</w:t>
      </w:r>
      <w:r>
        <w:fldChar w:fldCharType="end"/>
      </w:r>
      <w:r>
        <w:t>) is present</w:t>
      </w:r>
    </w:p>
    <w:p w14:paraId="010780DE" w14:textId="70844325"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5F4528">
        <w:t>3.44</w:t>
      </w:r>
      <w:r>
        <w:fldChar w:fldCharType="end"/>
      </w:r>
      <w:r>
        <w:t>)</w:t>
      </w:r>
      <w:r w:rsidR="00A924BC">
        <w:t xml:space="preserve"> whose</w:t>
      </w:r>
    </w:p>
    <w:p w14:paraId="50FAD0C7" w14:textId="2B43EC28"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F4528">
        <w:t>3.44.2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003CB9F6"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5F4528">
        <w:t>3.44.3</w:t>
      </w:r>
      <w:r>
        <w:fldChar w:fldCharType="end"/>
      </w:r>
      <w:r>
        <w:t xml:space="preserve">, </w:t>
      </w:r>
      <w:r w:rsidRPr="00B050AF">
        <w:t>§</w:t>
      </w:r>
      <w:r>
        <w:fldChar w:fldCharType="begin"/>
      </w:r>
      <w:r>
        <w:instrText xml:space="preserve"> REF _Ref4233395 \w \h </w:instrText>
      </w:r>
      <w:r>
        <w:fldChar w:fldCharType="separate"/>
      </w:r>
      <w:r w:rsidR="005F4528">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5EAD362"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5F4528">
        <w:t>3.42.14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F4528">
        <w:t>3.43.3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2549" w:name="_Ref493426628"/>
      <w:bookmarkStart w:id="2550" w:name="_Toc4442965"/>
      <w:r>
        <w:t>message property</w:t>
      </w:r>
      <w:bookmarkEnd w:id="2549"/>
      <w:bookmarkEnd w:id="2550"/>
    </w:p>
    <w:p w14:paraId="2544155E" w14:textId="7606657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F4528">
        <w:t>3.11</w:t>
      </w:r>
      <w:r w:rsidR="006D17C5">
        <w:fldChar w:fldCharType="end"/>
      </w:r>
      <w:r w:rsidR="001B4C41">
        <w:t xml:space="preserve">) </w:t>
      </w:r>
      <w:r w:rsidRPr="00B10DFC">
        <w:t>that describes the result.</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2C494A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5F4528">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5F4528">
        <w:t>3.42.11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5F4528">
        <w:t>3.18.17</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28D34F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F4528">
        <w:t>3.14</w:t>
      </w:r>
      <w:r>
        <w:fldChar w:fldCharType="end"/>
      </w:r>
      <w:r>
        <w:t>).</w:t>
      </w:r>
    </w:p>
    <w:p w14:paraId="6D122000" w14:textId="75909841" w:rsidR="00C06FD6" w:rsidRDefault="00C06FD6" w:rsidP="002D65F3">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14F8CEEB" w14:textId="453FB282" w:rsidR="00C06FD6" w:rsidRDefault="00C06FD6" w:rsidP="002D65F3">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3E3C1E77" w14:textId="4E0D5B20" w:rsidR="00BC42DD" w:rsidRDefault="00BC42DD" w:rsidP="002D65F3">
      <w:pPr>
        <w:pStyle w:val="Code"/>
      </w:pPr>
      <w:r>
        <w:t xml:space="preserve">      "name": "CodeScanner",</w:t>
      </w:r>
    </w:p>
    <w:p w14:paraId="34B8BF47" w14:textId="596E160A" w:rsidR="00C06FD6" w:rsidRDefault="00C06FD6" w:rsidP="00C06FD6">
      <w:pPr>
        <w:pStyle w:val="Code"/>
      </w:pPr>
      <w:r>
        <w:t xml:space="preserve">      "</w:t>
      </w:r>
      <w:del w:id="2551" w:author="Laurence Golding" w:date="2019-03-26T11:50:00Z">
        <w:r w:rsidDel="00E9299D">
          <w:delText>rule</w:delText>
        </w:r>
        <w:r w:rsidR="00283BED" w:rsidDel="00E9299D">
          <w:delText>Descriptor</w:delText>
        </w:r>
        <w:r w:rsidDel="00E9299D">
          <w:delText>s</w:delText>
        </w:r>
      </w:del>
      <w:ins w:id="2552" w:author="Laurence Golding" w:date="2019-03-26T11:50:00Z">
        <w:r w:rsidR="00E9299D">
          <w:t>rules</w:t>
        </w:r>
      </w:ins>
      <w:r>
        <w:t>": [</w:t>
      </w:r>
      <w:r w:rsidR="00D97085">
        <w:t xml:space="preserve">        </w:t>
      </w:r>
      <w:ins w:id="2553" w:author="Laurence Golding" w:date="2019-03-26T11:50:00Z">
        <w:r w:rsidR="00E9299D">
          <w:t xml:space="preserve">   </w:t>
        </w:r>
      </w:ins>
      <w:ins w:id="2554" w:author="Laurence Golding" w:date="2019-03-26T11:51:00Z">
        <w:r w:rsidR="00E9299D">
          <w:t xml:space="preserve">       </w:t>
        </w:r>
      </w:ins>
      <w:r w:rsidR="00D97085">
        <w:t># See §</w:t>
      </w:r>
      <w:r w:rsidR="00D97085">
        <w:fldChar w:fldCharType="begin"/>
      </w:r>
      <w:r w:rsidR="00D97085">
        <w:instrText xml:space="preserve"> REF _Ref3899090 \r \h </w:instrText>
      </w:r>
      <w:r w:rsidR="00D97085">
        <w:fldChar w:fldCharType="separate"/>
      </w:r>
      <w:r w:rsidR="005F4528">
        <w:t>3.18.18</w:t>
      </w:r>
      <w:r w:rsidR="00D97085">
        <w:fldChar w:fldCharType="end"/>
      </w:r>
      <w:r w:rsidR="00D97085">
        <w:t>.</w:t>
      </w:r>
    </w:p>
    <w:p w14:paraId="2E8EC9DB" w14:textId="42AD3BB5"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5F4528">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A540ADA"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F452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7571E6F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F4528">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2555" w:name="_Ref510013155"/>
      <w:bookmarkStart w:id="2556" w:name="_Toc4442966"/>
      <w:r>
        <w:t>locations property</w:t>
      </w:r>
      <w:bookmarkEnd w:id="2555"/>
      <w:bookmarkEnd w:id="2556"/>
    </w:p>
    <w:p w14:paraId="065F9E8C" w14:textId="3D1529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F4528">
        <w:t>3.25</w:t>
      </w:r>
      <w:r>
        <w:fldChar w:fldCharType="end"/>
      </w:r>
      <w:r w:rsidRPr="00CA5F99">
        <w:t>), each of which specifies a location where the result occurred.</w:t>
      </w:r>
    </w:p>
    <w:p w14:paraId="23AFF0C8" w14:textId="7CABAD9A" w:rsidR="009D39CB" w:rsidDel="00E523EE" w:rsidRDefault="009D39CB" w:rsidP="00E1429C">
      <w:pPr>
        <w:rPr>
          <w:del w:id="2557" w:author="Laurence Golding" w:date="2019-03-26T16:58:00Z"/>
        </w:rPr>
      </w:pPr>
      <w:del w:id="2558" w:author="Laurence Golding" w:date="2019-03-26T16:58:00Z">
        <w:r w:rsidDel="00E523EE">
          <w:delText xml:space="preserve">If </w:delText>
        </w:r>
        <w:r w:rsidRPr="009D39CB" w:rsidDel="00E523EE">
          <w:rPr>
            <w:rStyle w:val="CODEtemp"/>
          </w:rPr>
          <w:delText>locations</w:delText>
        </w:r>
        <w:r w:rsidDel="00E523EE">
          <w:delText xml:space="preserve"> is absent, it </w:delText>
        </w:r>
        <w:r w:rsidRPr="009D39CB" w:rsidDel="00E523EE">
          <w:rPr>
            <w:b/>
          </w:rPr>
          <w:delText>SHALL</w:delText>
        </w:r>
        <w:r w:rsidDel="00E523EE">
          <w:delText xml:space="preserve"> default to an empty array.</w:delText>
        </w:r>
      </w:del>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7D360E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F45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559" w:name="_Ref510085223"/>
      <w:bookmarkStart w:id="2560" w:name="_Toc4442967"/>
      <w:r>
        <w:t>analysisTarget</w:t>
      </w:r>
      <w:r w:rsidR="00673F27">
        <w:t xml:space="preserve"> p</w:t>
      </w:r>
      <w:r>
        <w:t>roperty</w:t>
      </w:r>
      <w:bookmarkEnd w:id="2559"/>
      <w:bookmarkEnd w:id="2560"/>
    </w:p>
    <w:p w14:paraId="50B31C9B" w14:textId="4659206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F452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77C12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58DF954F" w14:textId="45E5649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F4528">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E0E8E4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29DB0443" w14:textId="2465FA3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7C6BCB69" w14:textId="17FCF1B6"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561" w:name="_Ref513040093"/>
      <w:bookmarkStart w:id="2562" w:name="_Toc4442968"/>
      <w:r>
        <w:t>fingerprints property</w:t>
      </w:r>
      <w:bookmarkEnd w:id="2561"/>
      <w:bookmarkEnd w:id="2562"/>
    </w:p>
    <w:p w14:paraId="3AC53915" w14:textId="4BF1323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B65BD0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F4528">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A6700D4" w:rsidR="004108B9" w:rsidRDefault="004108B9" w:rsidP="004108B9">
      <w:pPr>
        <w:pStyle w:val="Code"/>
      </w:pPr>
      <w:r>
        <w:t>{                                  # A run object (§</w:t>
      </w:r>
      <w:r>
        <w:fldChar w:fldCharType="begin"/>
      </w:r>
      <w:r>
        <w:instrText xml:space="preserve"> REF _Ref493349997 \r \h </w:instrText>
      </w:r>
      <w:r>
        <w:fldChar w:fldCharType="separate"/>
      </w:r>
      <w:r w:rsidR="005F4528">
        <w:t>3.14</w:t>
      </w:r>
      <w:r>
        <w:fldChar w:fldCharType="end"/>
      </w:r>
      <w:r>
        <w:t>).</w:t>
      </w:r>
    </w:p>
    <w:p w14:paraId="3958BEF4" w14:textId="30BB9D77" w:rsidR="004108B9" w:rsidRDefault="004108B9" w:rsidP="004108B9">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1CA25AAE" w14:textId="67DFF054" w:rsidR="004108B9" w:rsidRDefault="004108B9" w:rsidP="004108B9">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513AB13" w:rsidR="003B6448" w:rsidRDefault="00740F6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F9723C2"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F4528">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F4528">
        <w:t>3.24.2</w:t>
      </w:r>
      <w:r>
        <w:fldChar w:fldCharType="end"/>
      </w:r>
      <w:r>
        <w:t xml:space="preserve"> for more information.</w:t>
      </w:r>
    </w:p>
    <w:p w14:paraId="4BD017FA" w14:textId="0E8A2233" w:rsidR="00401BB5" w:rsidRDefault="00FA2C6D" w:rsidP="00401BB5">
      <w:pPr>
        <w:pStyle w:val="Heading3"/>
      </w:pPr>
      <w:bookmarkStart w:id="2563" w:name="_Ref507591746"/>
      <w:bookmarkStart w:id="2564" w:name="_Toc4442969"/>
      <w:r>
        <w:t>partialFingerprints</w:t>
      </w:r>
      <w:r w:rsidR="00401BB5">
        <w:t xml:space="preserve"> property</w:t>
      </w:r>
      <w:bookmarkEnd w:id="2563"/>
      <w:bookmarkEnd w:id="2564"/>
    </w:p>
    <w:p w14:paraId="0F26AF7E" w14:textId="40E5F73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F4528">
        <w:t>3.6</w:t>
      </w:r>
      <w:r w:rsidR="002F1358">
        <w:fldChar w:fldCharType="end"/>
      </w:r>
      <w:r w:rsidR="002F1358">
        <w:t>).</w:t>
      </w:r>
    </w:p>
    <w:p w14:paraId="7DA72967" w14:textId="12D9E11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F4528">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73C3DD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F4528">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5549FC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F4528">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43F4388" w:rsidR="004108B9" w:rsidRDefault="004108B9" w:rsidP="004108B9">
      <w:pPr>
        <w:pStyle w:val="Code"/>
      </w:pPr>
      <w:r>
        <w:t>{                                  # A run object (§</w:t>
      </w:r>
      <w:r>
        <w:fldChar w:fldCharType="begin"/>
      </w:r>
      <w:r>
        <w:instrText xml:space="preserve"> REF _Ref493349997 \r \h </w:instrText>
      </w:r>
      <w:r>
        <w:fldChar w:fldCharType="separate"/>
      </w:r>
      <w:r w:rsidR="005F4528">
        <w:t>3.14</w:t>
      </w:r>
      <w:r>
        <w:fldChar w:fldCharType="end"/>
      </w:r>
      <w:r>
        <w:t>).</w:t>
      </w:r>
    </w:p>
    <w:p w14:paraId="76DAD22D" w14:textId="3BB150B3" w:rsidR="004108B9" w:rsidRDefault="004108B9" w:rsidP="004108B9">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0013B105" w14:textId="4F1A4857" w:rsidR="004108B9" w:rsidRDefault="004108B9" w:rsidP="004108B9">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56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56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566" w:name="_Ref510008160"/>
      <w:bookmarkStart w:id="2567" w:name="_Toc4442970"/>
      <w:r>
        <w:t>codeFlows property</w:t>
      </w:r>
      <w:bookmarkEnd w:id="2566"/>
      <w:bookmarkEnd w:id="2567"/>
    </w:p>
    <w:p w14:paraId="4BD8575B" w14:textId="094940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F4528">
        <w:t>3.31</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317A00F3" w:rsidR="009D39CB" w:rsidDel="00E523EE" w:rsidRDefault="009D39CB" w:rsidP="00135BCE">
      <w:pPr>
        <w:rPr>
          <w:del w:id="2568" w:author="Laurence Golding" w:date="2019-03-26T16:58:00Z"/>
        </w:rPr>
      </w:pPr>
      <w:del w:id="2569" w:author="Laurence Golding" w:date="2019-03-26T16:58:00Z">
        <w:r w:rsidDel="00E523EE">
          <w:delText xml:space="preserve">If </w:delText>
        </w:r>
        <w:r w:rsidRPr="00DA4FBC" w:rsidDel="00E523EE">
          <w:rPr>
            <w:rStyle w:val="CODEtemp"/>
          </w:rPr>
          <w:delText>codeFlows</w:delText>
        </w:r>
        <w:r w:rsidDel="00E523EE">
          <w:delText xml:space="preserve"> is absent, it </w:delText>
        </w:r>
        <w:r w:rsidDel="00E523EE">
          <w:rPr>
            <w:b/>
          </w:rPr>
          <w:delText>SHALL</w:delText>
        </w:r>
        <w:r w:rsidDel="00E523EE">
          <w:delText xml:space="preserve"> default to an empty array.</w:delText>
        </w:r>
      </w:del>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570" w:name="_Ref511820702"/>
      <w:bookmarkStart w:id="2571" w:name="_Toc4442971"/>
      <w:r>
        <w:t>graphs property</w:t>
      </w:r>
      <w:bookmarkEnd w:id="2570"/>
      <w:bookmarkEnd w:id="2571"/>
    </w:p>
    <w:p w14:paraId="7F5C098A" w14:textId="118C963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F452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F4528">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20A9178" w:rsid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F4528">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F4528">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F4528">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1CC50704" w14:textId="3280D028" w:rsidR="00381935" w:rsidRPr="00863FAE" w:rsidDel="00E523EE" w:rsidRDefault="00381935" w:rsidP="00863FAE">
      <w:pPr>
        <w:rPr>
          <w:del w:id="2572" w:author="Laurence Golding" w:date="2019-03-26T16:58:00Z"/>
        </w:rPr>
      </w:pPr>
      <w:del w:id="2573" w:author="Laurence Golding" w:date="2019-03-26T16:58:00Z">
        <w:r w:rsidDel="00E523EE">
          <w:delText xml:space="preserve">If </w:delText>
        </w:r>
        <w:r w:rsidRPr="00F32505" w:rsidDel="00E523EE">
          <w:rPr>
            <w:rStyle w:val="CODEtemp"/>
          </w:rPr>
          <w:delText>graphs</w:delText>
        </w:r>
        <w:r w:rsidDel="00E523EE">
          <w:delText xml:space="preserve"> is absent, it </w:delText>
        </w:r>
        <w:r w:rsidRPr="00F32505" w:rsidDel="00E523EE">
          <w:rPr>
            <w:b/>
          </w:rPr>
          <w:delText>SHALL</w:delText>
        </w:r>
        <w:r w:rsidDel="00E523EE">
          <w:delText xml:space="preserve"> default to an empty array.</w:delText>
        </w:r>
      </w:del>
    </w:p>
    <w:p w14:paraId="466305F7" w14:textId="37AA4A93" w:rsidR="00CD4F20" w:rsidRDefault="00CD4F20" w:rsidP="00CD4F20">
      <w:pPr>
        <w:pStyle w:val="Heading3"/>
      </w:pPr>
      <w:bookmarkStart w:id="2574" w:name="_Ref511820008"/>
      <w:bookmarkStart w:id="2575" w:name="_Toc4442972"/>
      <w:r>
        <w:t>graphTraversals property</w:t>
      </w:r>
      <w:bookmarkEnd w:id="2574"/>
      <w:bookmarkEnd w:id="2575"/>
    </w:p>
    <w:p w14:paraId="1AFBBE39" w14:textId="701B319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F4528">
        <w:t>3.24.17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5F4528">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F4528">
        <w:t>3.36</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1B3EF65A" w:rsidR="00BC786F" w:rsidRPr="00231B1C" w:rsidDel="00E523EE" w:rsidRDefault="00BC786F" w:rsidP="00231B1C">
      <w:pPr>
        <w:rPr>
          <w:del w:id="2576" w:author="Laurence Golding" w:date="2019-03-26T16:58:00Z"/>
        </w:rPr>
      </w:pPr>
      <w:del w:id="2577" w:author="Laurence Golding" w:date="2019-03-26T16:58:00Z">
        <w:r w:rsidDel="00E523EE">
          <w:delText xml:space="preserve">If </w:delText>
        </w:r>
        <w:r w:rsidRPr="00F32505" w:rsidDel="00E523EE">
          <w:rPr>
            <w:rStyle w:val="CODEtemp"/>
          </w:rPr>
          <w:delText>graph</w:delText>
        </w:r>
        <w:r w:rsidDel="00E523EE">
          <w:rPr>
            <w:rStyle w:val="CODEtemp"/>
          </w:rPr>
          <w:delText>Traversal</w:delText>
        </w:r>
        <w:r w:rsidRPr="00F32505" w:rsidDel="00E523EE">
          <w:rPr>
            <w:rStyle w:val="CODEtemp"/>
          </w:rPr>
          <w:delText>s</w:delText>
        </w:r>
        <w:r w:rsidDel="00E523EE">
          <w:delText xml:space="preserve"> is absent, it </w:delText>
        </w:r>
        <w:r w:rsidRPr="00F32505" w:rsidDel="00E523EE">
          <w:rPr>
            <w:b/>
          </w:rPr>
          <w:delText>SHALL</w:delText>
        </w:r>
        <w:r w:rsidDel="00E523EE">
          <w:delText xml:space="preserve"> default to an empty array.</w:delText>
        </w:r>
      </w:del>
    </w:p>
    <w:p w14:paraId="78D61AEC" w14:textId="1601B65C" w:rsidR="00401BB5" w:rsidRDefault="00401BB5" w:rsidP="00401BB5">
      <w:pPr>
        <w:pStyle w:val="Heading3"/>
      </w:pPr>
      <w:bookmarkStart w:id="2578" w:name="_Toc4442973"/>
      <w:r>
        <w:t>stacks property</w:t>
      </w:r>
      <w:bookmarkEnd w:id="2578"/>
    </w:p>
    <w:p w14:paraId="5ABDA84F" w14:textId="0E9D2F4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5F4528">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0741E11F" w:rsidR="00720547" w:rsidDel="00E523EE" w:rsidRDefault="00720547" w:rsidP="00135BCE">
      <w:pPr>
        <w:rPr>
          <w:del w:id="2579" w:author="Laurence Golding" w:date="2019-03-26T16:58:00Z"/>
        </w:rPr>
      </w:pPr>
      <w:del w:id="2580" w:author="Laurence Golding" w:date="2019-03-26T16:58:00Z">
        <w:r w:rsidDel="00E523EE">
          <w:delText xml:space="preserve">If </w:delText>
        </w:r>
        <w:r w:rsidRPr="00DA4FBC" w:rsidDel="00E523EE">
          <w:rPr>
            <w:rStyle w:val="CODEtemp"/>
          </w:rPr>
          <w:delText>stacks</w:delText>
        </w:r>
        <w:r w:rsidDel="00E523EE">
          <w:delText xml:space="preserve"> is absent, it </w:delText>
        </w:r>
        <w:r w:rsidDel="00E523EE">
          <w:rPr>
            <w:b/>
          </w:rPr>
          <w:delText>SHALL</w:delText>
        </w:r>
        <w:r w:rsidDel="00E523EE">
          <w:delText xml:space="preserve"> default to an empty array.</w:delText>
        </w:r>
      </w:del>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581" w:name="_Ref493499246"/>
      <w:bookmarkStart w:id="2582" w:name="_Toc4442974"/>
      <w:r>
        <w:t>relatedLocations property</w:t>
      </w:r>
      <w:bookmarkEnd w:id="2581"/>
      <w:bookmarkEnd w:id="2582"/>
    </w:p>
    <w:p w14:paraId="31F869B5" w14:textId="0ECF9B8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F4528">
        <w:t>3.25</w:t>
      </w:r>
      <w:r w:rsidR="00DE4250">
        <w:fldChar w:fldCharType="end"/>
      </w:r>
      <w:r w:rsidRPr="00135BCE">
        <w:t>), each of which represents a location relevant to understanding the result.</w:t>
      </w:r>
    </w:p>
    <w:p w14:paraId="19B94D40" w14:textId="6D7D2088" w:rsidR="00720547" w:rsidDel="00E523EE" w:rsidRDefault="00720547" w:rsidP="00135BCE">
      <w:pPr>
        <w:rPr>
          <w:del w:id="2583" w:author="Laurence Golding" w:date="2019-03-26T16:58:00Z"/>
        </w:rPr>
      </w:pPr>
      <w:del w:id="2584" w:author="Laurence Golding" w:date="2019-03-26T16:58:00Z">
        <w:r w:rsidDel="00E523EE">
          <w:delText xml:space="preserve">If </w:delText>
        </w:r>
        <w:r w:rsidRPr="00DA4FBC" w:rsidDel="00E523EE">
          <w:rPr>
            <w:rStyle w:val="CODEtemp"/>
          </w:rPr>
          <w:delText>relatedLocations</w:delText>
        </w:r>
        <w:r w:rsidDel="00E523EE">
          <w:delText xml:space="preserve"> is absent, it </w:delText>
        </w:r>
        <w:r w:rsidRPr="00DA4FBC" w:rsidDel="00E523EE">
          <w:rPr>
            <w:b/>
          </w:rPr>
          <w:delText>SHALL</w:delText>
        </w:r>
        <w:r w:rsidDel="00E523EE">
          <w:delText xml:space="preserve"> default to an empty array.</w:delText>
        </w:r>
      </w:del>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4D7B9B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F4528">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2585" w:name="_Toc4442975"/>
      <w:r>
        <w:t>suppressions property</w:t>
      </w:r>
      <w:bookmarkEnd w:id="2585"/>
    </w:p>
    <w:p w14:paraId="3CA2CBBB" w14:textId="69C376DE"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F4528">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F4528">
        <w:t>3.30</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2586" w:name="_Ref493351360"/>
      <w:bookmarkStart w:id="2587" w:name="_Toc4442976"/>
      <w:bookmarkStart w:id="2588" w:name="_Hlk514318442"/>
      <w:r>
        <w:t>baselineState property</w:t>
      </w:r>
      <w:bookmarkEnd w:id="2586"/>
      <w:bookmarkEnd w:id="25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B84788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F452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lastRenderedPageBreak/>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6EFCD8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F4528">
        <w:t>3.24.14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F4528">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589" w:name="_Ref531188379"/>
      <w:bookmarkStart w:id="2590" w:name="_Toc4442977"/>
      <w:r>
        <w:t>rank property</w:t>
      </w:r>
      <w:bookmarkEnd w:id="2589"/>
      <w:bookmarkEnd w:id="259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DCEF427"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5F4528">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476EFF3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F4528">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591" w:name="_Ref507598047"/>
      <w:bookmarkStart w:id="2592" w:name="_Ref508987354"/>
      <w:bookmarkStart w:id="2593" w:name="_Toc4442978"/>
      <w:bookmarkStart w:id="2594" w:name="_Ref506807829"/>
      <w:r>
        <w:lastRenderedPageBreak/>
        <w:t>a</w:t>
      </w:r>
      <w:r w:rsidR="00A27D47">
        <w:t>ttachments</w:t>
      </w:r>
      <w:bookmarkEnd w:id="2591"/>
      <w:r>
        <w:t xml:space="preserve"> property</w:t>
      </w:r>
      <w:bookmarkEnd w:id="2592"/>
      <w:bookmarkEnd w:id="2593"/>
    </w:p>
    <w:p w14:paraId="7E972364" w14:textId="3C1DF51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F4528">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F4528">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513018BD" w:rsidR="00D83ED3" w:rsidDel="00E523EE" w:rsidRDefault="00D83ED3" w:rsidP="00D83ED3">
      <w:pPr>
        <w:pStyle w:val="Note"/>
        <w:rPr>
          <w:del w:id="2595" w:author="Laurence Golding" w:date="2019-03-26T16:59:00Z"/>
        </w:rPr>
      </w:pPr>
      <w:del w:id="2596" w:author="Laurence Golding" w:date="2019-03-26T16:59:00Z">
        <w:r w:rsidDel="00E523EE">
          <w:delText xml:space="preserve">NOTE: For an illustration of the requirement for distinct </w:delText>
        </w:r>
        <w:r w:rsidR="0061423A" w:rsidDel="00E523EE">
          <w:delText>artifacts</w:delText>
        </w:r>
        <w:r w:rsidDel="00E523EE">
          <w:delText xml:space="preserve">, see the examples in </w:delText>
        </w:r>
        <w:r w:rsidRPr="00A14F9A" w:rsidDel="00E523EE">
          <w:delText>§</w:delText>
        </w:r>
        <w:r w:rsidDel="00E523EE">
          <w:fldChar w:fldCharType="begin"/>
        </w:r>
        <w:r w:rsidDel="00E523EE">
          <w:delInstrText xml:space="preserve"> REF _Ref507597986 \r \h </w:delInstrText>
        </w:r>
        <w:r w:rsidDel="00E523EE">
          <w:fldChar w:fldCharType="separate"/>
        </w:r>
        <w:r w:rsidR="005F4528" w:rsidDel="00E523EE">
          <w:rPr>
            <w:b/>
            <w:bCs/>
          </w:rPr>
          <w:delText>Error! Reference source not found.</w:delText>
        </w:r>
        <w:r w:rsidDel="00E523EE">
          <w:fldChar w:fldCharType="end"/>
        </w:r>
        <w:r w:rsidDel="00E523EE">
          <w:delText>.</w:delText>
        </w:r>
      </w:del>
    </w:p>
    <w:p w14:paraId="5FA38C20" w14:textId="47ED90E0" w:rsidR="00D83ED3" w:rsidRPr="00D83ED3" w:rsidDel="00E523EE" w:rsidRDefault="00D83ED3" w:rsidP="00D83ED3">
      <w:pPr>
        <w:rPr>
          <w:del w:id="2597" w:author="Laurence Golding" w:date="2019-03-26T16:59:00Z"/>
        </w:rPr>
      </w:pPr>
      <w:del w:id="2598" w:author="Laurence Golding" w:date="2019-03-26T16:59:00Z">
        <w:r w:rsidDel="00E523EE">
          <w:delText xml:space="preserve">If </w:delText>
        </w:r>
        <w:r w:rsidRPr="00A229C8" w:rsidDel="00E523EE">
          <w:rPr>
            <w:rStyle w:val="CODEtemp"/>
          </w:rPr>
          <w:delText>attachments</w:delText>
        </w:r>
        <w:r w:rsidDel="00E523EE">
          <w:delText xml:space="preserve"> is absent, it </w:delText>
        </w:r>
        <w:r w:rsidRPr="00A229C8" w:rsidDel="00E523EE">
          <w:rPr>
            <w:b/>
          </w:rPr>
          <w:delText>SHALL</w:delText>
        </w:r>
        <w:r w:rsidDel="00E523EE">
          <w:delText xml:space="preserve"> default to an empty array.</w:delText>
        </w:r>
      </w:del>
    </w:p>
    <w:p w14:paraId="373CC2C6" w14:textId="0820795C" w:rsidR="00563BBB" w:rsidRDefault="00563BBB" w:rsidP="00563BBB">
      <w:pPr>
        <w:pStyle w:val="Heading3"/>
      </w:pPr>
      <w:bookmarkStart w:id="2599" w:name="_Toc4442979"/>
      <w:r>
        <w:t>workItem</w:t>
      </w:r>
      <w:r w:rsidR="00326BD5">
        <w:t>Uri</w:t>
      </w:r>
      <w:r w:rsidR="008C5D5A">
        <w:t>s</w:t>
      </w:r>
      <w:r>
        <w:t xml:space="preserve"> property</w:t>
      </w:r>
      <w:bookmarkEnd w:id="2599"/>
    </w:p>
    <w:p w14:paraId="1D36CDAB" w14:textId="78263AC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F4528">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600" w:name="_Toc4442980"/>
      <w:r>
        <w:t>hostedViewerUri property</w:t>
      </w:r>
      <w:bookmarkEnd w:id="2600"/>
    </w:p>
    <w:p w14:paraId="5C2C894B" w14:textId="6DAA24C8"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601" w:name="_Ref532469699"/>
      <w:bookmarkStart w:id="2602" w:name="_Toc4442981"/>
      <w:r>
        <w:t>p</w:t>
      </w:r>
      <w:r w:rsidR="00C82EC9">
        <w:t>rovenance</w:t>
      </w:r>
      <w:r w:rsidR="008050BA">
        <w:t xml:space="preserve"> property</w:t>
      </w:r>
      <w:bookmarkEnd w:id="2601"/>
      <w:bookmarkEnd w:id="2602"/>
    </w:p>
    <w:p w14:paraId="47D757BD" w14:textId="6BAD7DB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F4528">
        <w:t>3.41</w:t>
      </w:r>
      <w:r>
        <w:fldChar w:fldCharType="end"/>
      </w:r>
      <w:r>
        <w:t xml:space="preserve">) that contains information about </w:t>
      </w:r>
      <w:r w:rsidR="006C118A">
        <w:t>how and when the result was detected</w:t>
      </w:r>
      <w:r>
        <w:t>.</w:t>
      </w:r>
      <w:bookmarkEnd w:id="2594"/>
    </w:p>
    <w:p w14:paraId="656D1948" w14:textId="2B2F6C2A" w:rsidR="006E546E" w:rsidRDefault="006E546E" w:rsidP="006E546E">
      <w:pPr>
        <w:pStyle w:val="Heading3"/>
      </w:pPr>
      <w:bookmarkStart w:id="2603" w:name="_Ref532463863"/>
      <w:bookmarkStart w:id="2604" w:name="_Toc4442982"/>
      <w:r>
        <w:t>fixes property</w:t>
      </w:r>
      <w:bookmarkEnd w:id="2603"/>
      <w:bookmarkEnd w:id="2604"/>
    </w:p>
    <w:p w14:paraId="41DB16FF" w14:textId="1DCAD7D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F4528">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F4528">
        <w:t>3.43</w:t>
      </w:r>
      <w:r>
        <w:fldChar w:fldCharType="end"/>
      </w:r>
      <w:r w:rsidRPr="00E20F80">
        <w:t>).</w:t>
      </w:r>
    </w:p>
    <w:p w14:paraId="5BBA1AD3" w14:textId="2BABF661" w:rsidR="00E20F80" w:rsidDel="00E523EE" w:rsidRDefault="009079A3" w:rsidP="00E20F80">
      <w:pPr>
        <w:rPr>
          <w:del w:id="2605" w:author="Laurence Golding" w:date="2019-03-26T16:59:00Z"/>
        </w:rPr>
      </w:pPr>
      <w:del w:id="2606" w:author="Laurence Golding" w:date="2019-03-26T16:59:00Z">
        <w:r w:rsidDel="00E523EE">
          <w:delText xml:space="preserve">If </w:delText>
        </w:r>
        <w:r w:rsidRPr="005D1885" w:rsidDel="00E523EE">
          <w:rPr>
            <w:rStyle w:val="CODEtemp"/>
          </w:rPr>
          <w:delText>fixes</w:delText>
        </w:r>
        <w:r w:rsidDel="00E523EE">
          <w:delText xml:space="preserve"> is absent, it </w:delText>
        </w:r>
        <w:r w:rsidRPr="005D1885" w:rsidDel="00E523EE">
          <w:rPr>
            <w:b/>
          </w:rPr>
          <w:delText>SHALL</w:delText>
        </w:r>
        <w:r w:rsidDel="00E523EE">
          <w:delText xml:space="preserve"> default to an empty array.</w:delText>
        </w:r>
      </w:del>
    </w:p>
    <w:p w14:paraId="49F84533" w14:textId="6C250C95" w:rsidR="001335C7" w:rsidRDefault="001335C7" w:rsidP="001335C7">
      <w:pPr>
        <w:pStyle w:val="Heading3"/>
      </w:pPr>
      <w:bookmarkStart w:id="2607" w:name="_Toc4442983"/>
      <w:r>
        <w:t>occurrenceCount property</w:t>
      </w:r>
      <w:bookmarkEnd w:id="2607"/>
    </w:p>
    <w:p w14:paraId="284963B8" w14:textId="20B38A5B"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5F4528">
        <w:t>3.24.4</w:t>
      </w:r>
      <w:r>
        <w:fldChar w:fldCharType="end"/>
      </w:r>
      <w:r>
        <w:t>) has been observed.</w:t>
      </w:r>
    </w:p>
    <w:p w14:paraId="6460A4F1" w14:textId="0D78042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5F4528">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2608" w:name="_Ref493426721"/>
      <w:bookmarkStart w:id="2609" w:name="_Ref507665939"/>
      <w:bookmarkStart w:id="2610" w:name="_Toc4442984"/>
      <w:r>
        <w:lastRenderedPageBreak/>
        <w:t>location object</w:t>
      </w:r>
      <w:bookmarkEnd w:id="2608"/>
      <w:bookmarkEnd w:id="2609"/>
      <w:bookmarkEnd w:id="2610"/>
    </w:p>
    <w:p w14:paraId="27ED50C0" w14:textId="23D428DC" w:rsidR="006E546E" w:rsidRDefault="006E546E" w:rsidP="006E546E">
      <w:pPr>
        <w:pStyle w:val="Heading3"/>
      </w:pPr>
      <w:bookmarkStart w:id="2611" w:name="_Ref493479281"/>
      <w:bookmarkStart w:id="2612" w:name="_Toc4442985"/>
      <w:r>
        <w:t>General</w:t>
      </w:r>
      <w:bookmarkEnd w:id="2611"/>
      <w:bookmarkEnd w:id="2612"/>
    </w:p>
    <w:p w14:paraId="1D30489B" w14:textId="4B36133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F4528">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F4528">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C3A9FD6"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F4528">
        <w:t>3.29.6</w:t>
      </w:r>
      <w:r w:rsidR="00D31A58">
        <w:fldChar w:fldCharType="end"/>
      </w:r>
      <w:r w:rsidRPr="00180B28">
        <w:t>) is particularly convenient for fingerprinting.</w:t>
      </w:r>
    </w:p>
    <w:p w14:paraId="310AFACC" w14:textId="5018F6A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F4528">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F4528">
        <w:t>3.25.4</w:t>
      </w:r>
      <w:r>
        <w:fldChar w:fldCharType="end"/>
      </w:r>
      <w:r>
        <w:t>) explaining the significance of this “location.”</w:t>
      </w:r>
    </w:p>
    <w:p w14:paraId="7BB3738A" w14:textId="2222E264" w:rsidR="006E546E" w:rsidRDefault="00C6546E" w:rsidP="006E546E">
      <w:pPr>
        <w:pStyle w:val="Heading3"/>
      </w:pPr>
      <w:bookmarkStart w:id="2613" w:name="_Ref493477623"/>
      <w:bookmarkStart w:id="2614" w:name="_Ref493478351"/>
      <w:bookmarkStart w:id="2615" w:name="_Toc4442986"/>
      <w:r>
        <w:t xml:space="preserve">physicalLocation </w:t>
      </w:r>
      <w:r w:rsidR="006E546E">
        <w:t>property</w:t>
      </w:r>
      <w:bookmarkEnd w:id="2613"/>
      <w:bookmarkEnd w:id="2614"/>
      <w:bookmarkEnd w:id="2615"/>
    </w:p>
    <w:p w14:paraId="37D40289" w14:textId="2611E3D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F4528">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5F4528">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2616" w:name="_Ref3453640"/>
      <w:bookmarkStart w:id="2617" w:name="_Toc4442987"/>
      <w:r>
        <w:t>logicalLocation property</w:t>
      </w:r>
      <w:bookmarkEnd w:id="2616"/>
      <w:bookmarkEnd w:id="2617"/>
    </w:p>
    <w:p w14:paraId="22942E0F" w14:textId="56BA57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5F4528">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F4528">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A8B4A65"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5F4528">
        <w:t>3.14.12</w:t>
      </w:r>
      <w:r>
        <w:fldChar w:fldCharType="end"/>
      </w:r>
      <w:r>
        <w:t>). See §</w:t>
      </w:r>
      <w:r>
        <w:fldChar w:fldCharType="begin"/>
      </w:r>
      <w:r>
        <w:instrText xml:space="preserve"> REF _Ref3453348 \r \h </w:instrText>
      </w:r>
      <w:r>
        <w:fldChar w:fldCharType="separate"/>
      </w:r>
      <w:r w:rsidR="005F4528">
        <w:t>3.29.5</w:t>
      </w:r>
      <w:r>
        <w:fldChar w:fldCharType="end"/>
      </w:r>
      <w:r>
        <w:t xml:space="preserve"> for more information.</w:t>
      </w:r>
    </w:p>
    <w:p w14:paraId="4CD27C2E" w14:textId="16EED1C5" w:rsidR="00F13165" w:rsidRDefault="00F13165" w:rsidP="00F13165">
      <w:pPr>
        <w:pStyle w:val="Heading3"/>
      </w:pPr>
      <w:bookmarkStart w:id="2618" w:name="_Ref513121634"/>
      <w:bookmarkStart w:id="2619" w:name="_Ref513122103"/>
      <w:bookmarkStart w:id="2620" w:name="_Toc4442988"/>
      <w:r>
        <w:t>message property</w:t>
      </w:r>
      <w:bookmarkEnd w:id="2618"/>
      <w:bookmarkEnd w:id="2619"/>
      <w:bookmarkEnd w:id="2620"/>
    </w:p>
    <w:p w14:paraId="62F22E6F" w14:textId="6505306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relevant to the location.</w:t>
      </w:r>
    </w:p>
    <w:p w14:paraId="0E77A827" w14:textId="77777777" w:rsidR="00F13165" w:rsidRDefault="00F13165" w:rsidP="00F13165">
      <w:pPr>
        <w:pStyle w:val="Heading3"/>
      </w:pPr>
      <w:bookmarkStart w:id="2621" w:name="_Ref510102819"/>
      <w:bookmarkStart w:id="2622" w:name="_Toc4442989"/>
      <w:r>
        <w:t>annotations property</w:t>
      </w:r>
      <w:bookmarkEnd w:id="2621"/>
      <w:bookmarkEnd w:id="2622"/>
    </w:p>
    <w:p w14:paraId="1F7AABEC" w14:textId="1DD6329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F4528">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F4528">
        <w:t>3.27</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F4528">
        <w:t>3.27.14</w:t>
      </w:r>
      <w:r w:rsidR="0022400E">
        <w:fldChar w:fldCharType="end"/>
      </w:r>
      <w:r w:rsidR="0022400E">
        <w:t>) that explains the relevance of the region to the location.</w:t>
      </w:r>
    </w:p>
    <w:p w14:paraId="342299F2" w14:textId="185B60F7" w:rsidR="009079A3" w:rsidDel="00E523EE" w:rsidRDefault="009079A3" w:rsidP="00F13165">
      <w:pPr>
        <w:rPr>
          <w:del w:id="2623" w:author="Laurence Golding" w:date="2019-03-26T16:59:00Z"/>
        </w:rPr>
      </w:pPr>
      <w:del w:id="2624" w:author="Laurence Golding" w:date="2019-03-26T16:59:00Z">
        <w:r w:rsidDel="00E523EE">
          <w:delText xml:space="preserve">If </w:delText>
        </w:r>
        <w:r w:rsidDel="00E523EE">
          <w:rPr>
            <w:rStyle w:val="CODEtemp"/>
          </w:rPr>
          <w:delText>annotations</w:delText>
        </w:r>
        <w:r w:rsidDel="00E523EE">
          <w:delText xml:space="preserve"> is absent, it </w:delText>
        </w:r>
        <w:r w:rsidDel="00E523EE">
          <w:rPr>
            <w:b/>
          </w:rPr>
          <w:delText>SHALL</w:delText>
        </w:r>
        <w:r w:rsidDel="00E523EE">
          <w:delText xml:space="preserve"> default to an empty array.</w:delText>
        </w:r>
      </w:del>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80D385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F4528">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625" w:name="_Ref493477390"/>
      <w:bookmarkStart w:id="2626" w:name="_Ref493478323"/>
      <w:bookmarkStart w:id="2627" w:name="_Ref493478590"/>
      <w:bookmarkStart w:id="2628" w:name="_Toc4442990"/>
      <w:r>
        <w:t>physicalLocation object</w:t>
      </w:r>
      <w:bookmarkEnd w:id="2625"/>
      <w:bookmarkEnd w:id="2626"/>
      <w:bookmarkEnd w:id="2627"/>
      <w:bookmarkEnd w:id="2628"/>
    </w:p>
    <w:p w14:paraId="0B9181AD" w14:textId="12F902F2" w:rsidR="006E546E" w:rsidRDefault="006E546E" w:rsidP="006E546E">
      <w:pPr>
        <w:pStyle w:val="Heading3"/>
      </w:pPr>
      <w:bookmarkStart w:id="2629" w:name="_Toc4442991"/>
      <w:r>
        <w:t>General</w:t>
      </w:r>
      <w:bookmarkEnd w:id="2629"/>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2630" w:name="_Ref503357394"/>
      <w:bookmarkStart w:id="2631" w:name="_Toc4442992"/>
      <w:bookmarkStart w:id="2632" w:name="_Ref493343236"/>
      <w:r>
        <w:t>id property</w:t>
      </w:r>
      <w:bookmarkEnd w:id="2630"/>
      <w:bookmarkEnd w:id="263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346E3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F4528">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F452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2633" w:name="_Ref503369432"/>
      <w:bookmarkStart w:id="2634" w:name="_Ref503369435"/>
      <w:bookmarkStart w:id="2635" w:name="_Ref503371110"/>
      <w:bookmarkStart w:id="2636" w:name="_Ref503371652"/>
      <w:bookmarkStart w:id="2637" w:name="_Toc4442993"/>
      <w:r>
        <w:t xml:space="preserve">artifactLocation </w:t>
      </w:r>
      <w:r w:rsidR="006E546E">
        <w:t>property</w:t>
      </w:r>
      <w:bookmarkEnd w:id="2632"/>
      <w:bookmarkEnd w:id="2633"/>
      <w:bookmarkEnd w:id="2634"/>
      <w:bookmarkEnd w:id="2635"/>
      <w:bookmarkEnd w:id="2636"/>
      <w:bookmarkEnd w:id="2637"/>
    </w:p>
    <w:p w14:paraId="03500782" w14:textId="5E28C4F0"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F4528">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2638" w:name="_Ref493509797"/>
      <w:bookmarkStart w:id="2639" w:name="_Toc4442994"/>
      <w:r>
        <w:t>region property</w:t>
      </w:r>
      <w:bookmarkEnd w:id="2638"/>
      <w:bookmarkEnd w:id="2639"/>
    </w:p>
    <w:p w14:paraId="34CA82A6" w14:textId="0C37D29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F4528">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F4528">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F4528">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3905B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A49ADC4" w14:textId="3A3F8ED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779C2718" w14:textId="2A80EFB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3C94BD54" w14:textId="63D0380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2640" w:name="_Toc4442995"/>
      <w:r>
        <w:t>contextRegion property</w:t>
      </w:r>
      <w:bookmarkEnd w:id="2640"/>
    </w:p>
    <w:p w14:paraId="220640FE" w14:textId="106D4E9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F4528">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F4528">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447355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E9D024B" w14:textId="5E4837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686DE936" w14:textId="30235C6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5B98A118" w14:textId="5F95A84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F4528">
        <w:t>3.26</w:t>
      </w:r>
      <w:r w:rsidR="00EF37F6">
        <w:fldChar w:fldCharType="end"/>
      </w:r>
      <w:r w:rsidR="00EF37F6">
        <w:t>)</w:t>
      </w:r>
      <w:r>
        <w:t>.</w:t>
      </w:r>
    </w:p>
    <w:p w14:paraId="096905D1" w14:textId="66816F26"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F452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D33F05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F4528">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641" w:name="_Ref493490350"/>
      <w:bookmarkStart w:id="2642" w:name="_Toc4442996"/>
      <w:r>
        <w:t>region object</w:t>
      </w:r>
      <w:bookmarkEnd w:id="2641"/>
      <w:bookmarkEnd w:id="2642"/>
    </w:p>
    <w:p w14:paraId="5C4DB1F6" w14:textId="19917190" w:rsidR="006E546E" w:rsidRDefault="006E546E" w:rsidP="006E546E">
      <w:pPr>
        <w:pStyle w:val="Heading3"/>
      </w:pPr>
      <w:bookmarkStart w:id="2643" w:name="_Toc4442997"/>
      <w:r>
        <w:t>General</w:t>
      </w:r>
      <w:bookmarkEnd w:id="264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70CDCE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F4528">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F4528">
        <w:t>3.27.3</w:t>
      </w:r>
      <w:r>
        <w:fldChar w:fldCharType="end"/>
      </w:r>
      <w:r>
        <w:t>).</w:t>
      </w:r>
    </w:p>
    <w:p w14:paraId="4D60C0C6" w14:textId="07795823" w:rsidR="006E546E" w:rsidRDefault="006E546E" w:rsidP="006E546E">
      <w:pPr>
        <w:pStyle w:val="Heading3"/>
      </w:pPr>
      <w:bookmarkStart w:id="2644" w:name="_Ref493492556"/>
      <w:bookmarkStart w:id="2645" w:name="_Ref493492604"/>
      <w:bookmarkStart w:id="2646" w:name="_Ref493492671"/>
      <w:bookmarkStart w:id="2647" w:name="_Toc4442998"/>
      <w:r>
        <w:t>Text regions</w:t>
      </w:r>
      <w:bookmarkEnd w:id="2644"/>
      <w:bookmarkEnd w:id="2645"/>
      <w:bookmarkEnd w:id="2646"/>
      <w:bookmarkEnd w:id="264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BFF8710"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5F4528">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8A25D8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w:t>
      </w:r>
      <w:r>
        <w:lastRenderedPageBreak/>
        <w:t>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F4528">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5F4528">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DD62118"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F4528">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F4528">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F4528">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F4528">
        <w:t>3.27.8</w:t>
      </w:r>
      <w:r>
        <w:fldChar w:fldCharType="end"/>
      </w:r>
      <w:r w:rsidRPr="003E62A7">
        <w:t>)</w:t>
      </w:r>
      <w:r>
        <w:t>.</w:t>
      </w:r>
    </w:p>
    <w:p w14:paraId="2FA2CAD1" w14:textId="26852A4C"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F4528">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F4528">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FA71AA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F4528">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981D0F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5F4528">
        <w:t>3.27.6</w:t>
      </w:r>
      <w:r>
        <w:fldChar w:fldCharType="end"/>
      </w:r>
      <w:r>
        <w:t>).</w:t>
      </w:r>
    </w:p>
    <w:p w14:paraId="2F4CCF7E" w14:textId="03397484"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F4528">
        <w:t>3.27.7</w:t>
      </w:r>
      <w:r>
        <w:fldChar w:fldCharType="end"/>
      </w:r>
      <w:r>
        <w:t>).</w:t>
      </w:r>
    </w:p>
    <w:p w14:paraId="30C0E1BA" w14:textId="484AC0DB"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5F4528">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lastRenderedPageBreak/>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74BF9C8"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F4528">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2648" w:name="_Ref509043519"/>
      <w:bookmarkStart w:id="2649" w:name="_Ref509043733"/>
      <w:bookmarkStart w:id="2650" w:name="_Toc4442999"/>
      <w:r>
        <w:t>Binary regions</w:t>
      </w:r>
      <w:bookmarkEnd w:id="2648"/>
      <w:bookmarkEnd w:id="2649"/>
      <w:bookmarkEnd w:id="265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D60926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F4528">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F4528">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2651" w:name="_Toc4443000"/>
      <w:r>
        <w:lastRenderedPageBreak/>
        <w:t>Independence of text and binary regions</w:t>
      </w:r>
      <w:bookmarkEnd w:id="265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9BD690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F4528">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652" w:name="_Ref493490565"/>
      <w:bookmarkStart w:id="2653" w:name="_Ref493491243"/>
      <w:bookmarkStart w:id="2654" w:name="_Ref493492406"/>
      <w:bookmarkStart w:id="2655" w:name="_Toc4443001"/>
      <w:r>
        <w:t>startLine property</w:t>
      </w:r>
      <w:bookmarkEnd w:id="2652"/>
      <w:bookmarkEnd w:id="2653"/>
      <w:bookmarkEnd w:id="2654"/>
      <w:bookmarkEnd w:id="265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656" w:name="_Ref493491260"/>
      <w:bookmarkStart w:id="2657" w:name="_Ref493492414"/>
      <w:bookmarkStart w:id="2658" w:name="_Toc4443002"/>
      <w:r>
        <w:t>startColumn property</w:t>
      </w:r>
      <w:bookmarkEnd w:id="2656"/>
      <w:bookmarkEnd w:id="2657"/>
      <w:bookmarkEnd w:id="265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2659" w:name="_Ref493491334"/>
      <w:bookmarkStart w:id="2660" w:name="_Ref493492422"/>
      <w:bookmarkStart w:id="2661" w:name="_Toc4443003"/>
      <w:r>
        <w:t>endLine property</w:t>
      </w:r>
      <w:bookmarkEnd w:id="2659"/>
      <w:bookmarkEnd w:id="2660"/>
      <w:bookmarkEnd w:id="266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2662" w:name="_Ref493491342"/>
      <w:bookmarkStart w:id="2663" w:name="_Ref493492427"/>
      <w:bookmarkStart w:id="2664" w:name="_Toc4443004"/>
      <w:r>
        <w:t>endColumn property</w:t>
      </w:r>
      <w:bookmarkEnd w:id="2662"/>
      <w:bookmarkEnd w:id="2663"/>
      <w:bookmarkEnd w:id="266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665" w:name="_Ref493492251"/>
      <w:bookmarkStart w:id="2666" w:name="_Ref493492981"/>
      <w:bookmarkStart w:id="2667" w:name="_Toc4443005"/>
      <w:r>
        <w:lastRenderedPageBreak/>
        <w:t>charO</w:t>
      </w:r>
      <w:r w:rsidR="006E546E">
        <w:t>ffset property</w:t>
      </w:r>
      <w:bookmarkEnd w:id="2665"/>
      <w:bookmarkEnd w:id="2666"/>
      <w:bookmarkEnd w:id="266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2668" w:name="_Ref493491350"/>
      <w:bookmarkStart w:id="2669" w:name="_Ref493492312"/>
      <w:bookmarkStart w:id="2670" w:name="_Toc4443006"/>
      <w:r>
        <w:t>charL</w:t>
      </w:r>
      <w:r w:rsidR="006E546E">
        <w:t>ength property</w:t>
      </w:r>
      <w:bookmarkEnd w:id="2668"/>
      <w:bookmarkEnd w:id="2669"/>
      <w:bookmarkEnd w:id="267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B310BF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F4528">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2671" w:name="_Ref515544104"/>
      <w:bookmarkStart w:id="2672" w:name="_Toc4443007"/>
      <w:r>
        <w:t>byteOffset property</w:t>
      </w:r>
      <w:bookmarkEnd w:id="2671"/>
      <w:bookmarkEnd w:id="267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2673" w:name="_Ref515544119"/>
      <w:bookmarkStart w:id="2674" w:name="_Toc4443008"/>
      <w:r>
        <w:t>byteLength property</w:t>
      </w:r>
      <w:bookmarkEnd w:id="2673"/>
      <w:bookmarkEnd w:id="2674"/>
    </w:p>
    <w:p w14:paraId="2FF66B09" w14:textId="538172B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5F4528">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2675" w:name="_Ref534896821"/>
      <w:bookmarkStart w:id="2676" w:name="_Ref534897957"/>
      <w:bookmarkStart w:id="2677" w:name="_Toc4443009"/>
      <w:r>
        <w:t>snippet property</w:t>
      </w:r>
      <w:bookmarkEnd w:id="2675"/>
      <w:bookmarkEnd w:id="2676"/>
      <w:bookmarkEnd w:id="2677"/>
    </w:p>
    <w:p w14:paraId="4E596286" w14:textId="3B45D2F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F452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2678" w:name="_Ref513118337"/>
      <w:bookmarkStart w:id="2679" w:name="_Toc4443010"/>
      <w:r>
        <w:t>message property</w:t>
      </w:r>
      <w:bookmarkEnd w:id="2678"/>
      <w:bookmarkEnd w:id="2679"/>
    </w:p>
    <w:p w14:paraId="11547397" w14:textId="159C450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680" w:name="_Ref534896942"/>
      <w:bookmarkStart w:id="2681" w:name="_Toc4443011"/>
      <w:r>
        <w:t>sourceLanguage property</w:t>
      </w:r>
      <w:bookmarkEnd w:id="2680"/>
      <w:bookmarkEnd w:id="2681"/>
    </w:p>
    <w:p w14:paraId="05F6E931" w14:textId="2BB6547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F4528">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995B2F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F4528">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F4528">
        <w:t>3.23.10</w:t>
      </w:r>
      <w:r>
        <w:fldChar w:fldCharType="end"/>
      </w:r>
      <w:r>
        <w:t>.</w:t>
      </w:r>
    </w:p>
    <w:p w14:paraId="72100840" w14:textId="77777777" w:rsidR="00524CAF" w:rsidRPr="00524CAF" w:rsidRDefault="00524CAF" w:rsidP="00524CAF"/>
    <w:p w14:paraId="3FFBDEE7" w14:textId="2A84A1B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F452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F4528">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5F4528">
        <w:t>3.14.17</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5D4BD6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F4528">
        <w:t>3.23.10.2</w:t>
      </w:r>
      <w:r>
        <w:fldChar w:fldCharType="end"/>
      </w:r>
      <w:r>
        <w:t>.</w:t>
      </w:r>
    </w:p>
    <w:p w14:paraId="324A7275" w14:textId="34C5149E" w:rsidR="008A21D5" w:rsidRDefault="008A21D5" w:rsidP="008A21D5">
      <w:pPr>
        <w:pStyle w:val="Heading2"/>
      </w:pPr>
      <w:bookmarkStart w:id="2682" w:name="_Ref513118449"/>
      <w:bookmarkStart w:id="2683" w:name="_Toc4443012"/>
      <w:bookmarkStart w:id="2684" w:name="_Hlk513212890"/>
      <w:r>
        <w:t>rectangle object</w:t>
      </w:r>
      <w:bookmarkEnd w:id="2682"/>
      <w:bookmarkEnd w:id="2683"/>
    </w:p>
    <w:p w14:paraId="3C4A6F0B" w14:textId="2FBD2981" w:rsidR="008A21D5" w:rsidRDefault="008A21D5" w:rsidP="008A21D5">
      <w:pPr>
        <w:pStyle w:val="Heading3"/>
      </w:pPr>
      <w:bookmarkStart w:id="2685" w:name="_Toc4443013"/>
      <w:r>
        <w:t>General</w:t>
      </w:r>
      <w:bookmarkEnd w:id="268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686" w:name="_Toc4443014"/>
      <w:r>
        <w:t>top, left, bottom, and right properties</w:t>
      </w:r>
      <w:bookmarkEnd w:id="2686"/>
    </w:p>
    <w:p w14:paraId="507C9305" w14:textId="5D735EA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687" w:name="_Ref513118473"/>
      <w:bookmarkStart w:id="2688" w:name="_Toc4443015"/>
      <w:r>
        <w:t>message property</w:t>
      </w:r>
      <w:bookmarkEnd w:id="2687"/>
      <w:bookmarkEnd w:id="2688"/>
    </w:p>
    <w:p w14:paraId="00BBEF13" w14:textId="6B2E047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689" w:name="_Ref493404505"/>
      <w:bookmarkStart w:id="2690" w:name="_Toc4443016"/>
      <w:bookmarkEnd w:id="2684"/>
      <w:r>
        <w:t>logicalLocation object</w:t>
      </w:r>
      <w:bookmarkEnd w:id="2689"/>
      <w:bookmarkEnd w:id="2690"/>
    </w:p>
    <w:p w14:paraId="479717FF" w14:textId="2760154A" w:rsidR="006E546E" w:rsidRDefault="006E546E" w:rsidP="006E546E">
      <w:pPr>
        <w:pStyle w:val="Heading3"/>
      </w:pPr>
      <w:bookmarkStart w:id="2691" w:name="_Toc4443017"/>
      <w:r>
        <w:t>General</w:t>
      </w:r>
      <w:bookmarkEnd w:id="269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5BCDA15" w:rsidR="00161D0D" w:rsidRDefault="00161D0D" w:rsidP="00161D0D">
      <w:r w:rsidRPr="00161D0D">
        <w:rPr>
          <w:rStyle w:val="CODEtemp"/>
        </w:rPr>
        <w:lastRenderedPageBreak/>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5F4528">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5F4528">
        <w:t>3.25.3</w:t>
      </w:r>
      <w:r w:rsidR="00376618">
        <w:fldChar w:fldCharType="end"/>
      </w:r>
      <w:r w:rsidR="00376618">
        <w:t>)</w:t>
      </w:r>
      <w:r>
        <w:t>.</w:t>
      </w:r>
    </w:p>
    <w:p w14:paraId="54921F14" w14:textId="6F971490" w:rsidR="009151D4" w:rsidRDefault="009151D4" w:rsidP="009151D4">
      <w:pPr>
        <w:pStyle w:val="Heading3"/>
      </w:pPr>
      <w:bookmarkStart w:id="2692" w:name="_Toc4443018"/>
      <w:r>
        <w:t>Constraints</w:t>
      </w:r>
      <w:bookmarkEnd w:id="2692"/>
    </w:p>
    <w:p w14:paraId="2CDCE830" w14:textId="202FC463"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5F4528">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F4528">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5F4528">
        <w:t>3.29.6</w:t>
      </w:r>
      <w:r>
        <w:fldChar w:fldCharType="end"/>
      </w:r>
      <w:r>
        <w:t xml:space="preserve">) </w:t>
      </w:r>
      <w:r>
        <w:rPr>
          <w:b/>
        </w:rPr>
        <w:t>SHALL</w:t>
      </w:r>
      <w:r>
        <w:t xml:space="preserve"> be present; they</w:t>
      </w:r>
      <w:r>
        <w:rPr>
          <w:b/>
        </w:rPr>
        <w:t xml:space="preserve"> MAY </w:t>
      </w:r>
      <w:r>
        <w:t>both be present.</w:t>
      </w:r>
    </w:p>
    <w:p w14:paraId="11FCDDFD" w14:textId="5119592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5F4528">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2693" w:name="_Ref514248023"/>
      <w:bookmarkStart w:id="2694" w:name="_Toc4443019"/>
      <w:r>
        <w:t>Logical location naming rules</w:t>
      </w:r>
      <w:bookmarkEnd w:id="2693"/>
      <w:bookmarkEnd w:id="269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3D50C4"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F4528">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695" w:name="_Ref514247682"/>
      <w:bookmarkStart w:id="2696" w:name="_Toc4443020"/>
      <w:r>
        <w:lastRenderedPageBreak/>
        <w:t>name property</w:t>
      </w:r>
      <w:bookmarkEnd w:id="2695"/>
      <w:bookmarkEnd w:id="269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5A2C6A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F4528">
        <w:t>3.29.3</w:t>
      </w:r>
      <w:r w:rsidR="0024214F">
        <w:fldChar w:fldCharType="end"/>
      </w:r>
      <w:r w:rsidR="0024214F">
        <w:t>.</w:t>
      </w:r>
    </w:p>
    <w:p w14:paraId="6D79E424" w14:textId="1B5D0CD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F4528">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25029B4"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5F4528">
        <w:t>3.29.6</w:t>
      </w:r>
      <w:r>
        <w:fldChar w:fldCharType="end"/>
      </w:r>
      <w:r>
        <w:t>.</w:t>
      </w:r>
    </w:p>
    <w:p w14:paraId="5AA444E4" w14:textId="398A304B" w:rsidR="006A539D" w:rsidRDefault="006A539D" w:rsidP="00BA28C3">
      <w:pPr>
        <w:pStyle w:val="Code"/>
      </w:pPr>
      <w:r>
        <w:t xml:space="preserve">  "kind": "function"                   # See §</w:t>
      </w:r>
      <w:r>
        <w:fldChar w:fldCharType="begin"/>
      </w:r>
      <w:r>
        <w:instrText xml:space="preserve"> REF _Ref513195445 \r \h </w:instrText>
      </w:r>
      <w:r>
        <w:fldChar w:fldCharType="separate"/>
      </w:r>
      <w:r w:rsidR="005F4528">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2697" w:name="_Ref3453348"/>
      <w:bookmarkStart w:id="2698" w:name="_Toc4443021"/>
      <w:r>
        <w:t>index property</w:t>
      </w:r>
      <w:bookmarkEnd w:id="2697"/>
      <w:bookmarkEnd w:id="2698"/>
    </w:p>
    <w:p w14:paraId="56BE2BA9" w14:textId="7985D17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5F4528">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2699" w:name="_Ref513194876"/>
      <w:bookmarkStart w:id="2700" w:name="_Toc4443022"/>
      <w:r>
        <w:t>fullyQualifiedName property</w:t>
      </w:r>
      <w:bookmarkEnd w:id="2699"/>
      <w:bookmarkEnd w:id="2700"/>
    </w:p>
    <w:p w14:paraId="0F5707EB" w14:textId="24DB4F5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F4528">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E74912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F4528">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2701" w:name="_Toc4443023"/>
      <w:r>
        <w:t>decoratedName property</w:t>
      </w:r>
      <w:bookmarkEnd w:id="270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702" w:name="_Ref513195445"/>
      <w:bookmarkStart w:id="2703" w:name="_Toc4443024"/>
      <w:r>
        <w:t>kind property</w:t>
      </w:r>
      <w:bookmarkEnd w:id="2702"/>
      <w:bookmarkEnd w:id="2703"/>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534C77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F4528">
        <w:t>3.14</w:t>
      </w:r>
      <w:r>
        <w:fldChar w:fldCharType="end"/>
      </w:r>
      <w:r>
        <w:t>)</w:t>
      </w:r>
    </w:p>
    <w:p w14:paraId="310DEFB3" w14:textId="115E2B7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F4528">
        <w:t>3.14.15</w:t>
      </w:r>
      <w:r>
        <w:fldChar w:fldCharType="end"/>
      </w:r>
      <w:r>
        <w:t>.</w:t>
      </w:r>
    </w:p>
    <w:p w14:paraId="7EB16C28" w14:textId="68E56D2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F4528">
        <w:t>3.24</w:t>
      </w:r>
      <w:r>
        <w:fldChar w:fldCharType="end"/>
      </w:r>
      <w:r>
        <w:t>).</w:t>
      </w:r>
    </w:p>
    <w:p w14:paraId="778F3B54" w14:textId="5949B4D0"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F4528">
        <w:t>3.24.12</w:t>
      </w:r>
      <w:r>
        <w:fldChar w:fldCharType="end"/>
      </w:r>
      <w:r>
        <w:t>.</w:t>
      </w:r>
    </w:p>
    <w:p w14:paraId="4CE40F02" w14:textId="55C52D2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F4528">
        <w:t>3.25</w:t>
      </w:r>
      <w:r>
        <w:fldChar w:fldCharType="end"/>
      </w:r>
      <w:r>
        <w:t>).</w:t>
      </w:r>
    </w:p>
    <w:p w14:paraId="37C76C7C" w14:textId="134A199F" w:rsidR="00E77531" w:rsidRDefault="00E77531" w:rsidP="002E49C7">
      <w:pPr>
        <w:pStyle w:val="Code"/>
      </w:pPr>
      <w:r>
        <w:t xml:space="preserve">          "logicalLocation": {    # See §</w:t>
      </w:r>
      <w:r>
        <w:fldChar w:fldCharType="begin"/>
      </w:r>
      <w:r>
        <w:instrText xml:space="preserve"> REF _Ref3453640 \r \h </w:instrText>
      </w:r>
      <w:r>
        <w:fldChar w:fldCharType="separate"/>
      </w:r>
      <w:r w:rsidR="005F4528">
        <w:t>3.25.3</w:t>
      </w:r>
      <w:r>
        <w:fldChar w:fldCharType="end"/>
      </w:r>
      <w:r>
        <w:t>.</w:t>
      </w:r>
    </w:p>
    <w:p w14:paraId="6420A58D" w14:textId="38011934" w:rsidR="002E49C7" w:rsidRDefault="002E49C7" w:rsidP="002E49C7">
      <w:pPr>
        <w:pStyle w:val="Code"/>
      </w:pPr>
      <w:r>
        <w:lastRenderedPageBreak/>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2EDEE8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F4528">
        <w:t>3.14.12</w:t>
      </w:r>
      <w:r>
        <w:fldChar w:fldCharType="end"/>
      </w:r>
      <w:r>
        <w:t>.</w:t>
      </w:r>
    </w:p>
    <w:p w14:paraId="2FBE306B" w14:textId="27293CEC"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5F4528">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165AC8A6" w:rsidR="002145B8" w:rsidRDefault="002145B8" w:rsidP="002145B8">
      <w:pPr>
        <w:pStyle w:val="Code"/>
      </w:pPr>
      <w:r>
        <w:t>{                                 # A run object (§</w:t>
      </w:r>
      <w:r>
        <w:fldChar w:fldCharType="begin"/>
      </w:r>
      <w:r>
        <w:instrText xml:space="preserve"> REF _Ref493349997 \r \h </w:instrText>
      </w:r>
      <w:r>
        <w:fldChar w:fldCharType="separate"/>
      </w:r>
      <w:r w:rsidR="005F4528">
        <w:t>3.14</w:t>
      </w:r>
      <w:r>
        <w:fldChar w:fldCharType="end"/>
      </w:r>
      <w:r>
        <w:t>)</w:t>
      </w:r>
    </w:p>
    <w:p w14:paraId="769B254C" w14:textId="58DC9EF2" w:rsidR="002145B8" w:rsidRDefault="002145B8" w:rsidP="002145B8">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38F2DB42" w14:textId="4E9A8FDF" w:rsidR="002145B8" w:rsidRDefault="002145B8" w:rsidP="002145B8">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57D23630" w14:textId="5C777E13" w:rsidR="002145B8" w:rsidRDefault="002145B8" w:rsidP="002145B8">
      <w:pPr>
        <w:pStyle w:val="Code"/>
      </w:pPr>
      <w:r>
        <w:t xml:space="preserve">      "locations": [              # See §</w:t>
      </w:r>
      <w:r>
        <w:fldChar w:fldCharType="begin"/>
      </w:r>
      <w:r>
        <w:instrText xml:space="preserve"> REF _Ref510013155 \r \h </w:instrText>
      </w:r>
      <w:r>
        <w:fldChar w:fldCharType="separate"/>
      </w:r>
      <w:r w:rsidR="005F4528">
        <w:t>3.24.12</w:t>
      </w:r>
      <w:r>
        <w:fldChar w:fldCharType="end"/>
      </w:r>
      <w:r>
        <w:t>.</w:t>
      </w:r>
    </w:p>
    <w:p w14:paraId="3675A6A8" w14:textId="18F59921" w:rsidR="002145B8" w:rsidRDefault="002145B8" w:rsidP="002145B8">
      <w:pPr>
        <w:pStyle w:val="Code"/>
      </w:pPr>
      <w:r>
        <w:t xml:space="preserve">        {                         # A location object (§</w:t>
      </w:r>
      <w:r>
        <w:fldChar w:fldCharType="begin"/>
      </w:r>
      <w:r>
        <w:instrText xml:space="preserve"> REF _Ref493426721 \r \h </w:instrText>
      </w:r>
      <w:r>
        <w:fldChar w:fldCharType="separate"/>
      </w:r>
      <w:r w:rsidR="005F4528">
        <w:t>3.25</w:t>
      </w:r>
      <w:r>
        <w:fldChar w:fldCharType="end"/>
      </w:r>
      <w:r>
        <w:t>).</w:t>
      </w:r>
    </w:p>
    <w:p w14:paraId="01E8334C" w14:textId="21093651" w:rsidR="002145B8" w:rsidRDefault="002145B8" w:rsidP="002145B8">
      <w:pPr>
        <w:pStyle w:val="Code"/>
      </w:pPr>
      <w:r>
        <w:t xml:space="preserve">          "logicalLocation": {    # See §</w:t>
      </w:r>
      <w:r>
        <w:fldChar w:fldCharType="begin"/>
      </w:r>
      <w:r>
        <w:instrText xml:space="preserve"> REF _Ref3453640 \r \h </w:instrText>
      </w:r>
      <w:r>
        <w:fldChar w:fldCharType="separate"/>
      </w:r>
      <w:r w:rsidR="005F4528">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EE69BF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F4528">
        <w:t>3.14.12</w:t>
      </w:r>
      <w:r>
        <w:fldChar w:fldCharType="end"/>
      </w:r>
      <w:r>
        <w:t>.</w:t>
      </w:r>
    </w:p>
    <w:p w14:paraId="4AFB7C5A" w14:textId="3160B34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5F4528">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704" w:name="_Ref530059029"/>
      <w:bookmarkStart w:id="2705" w:name="_Toc4443025"/>
      <w:r>
        <w:t xml:space="preserve">parentIndex </w:t>
      </w:r>
      <w:r w:rsidR="006E546E">
        <w:t>property</w:t>
      </w:r>
      <w:bookmarkEnd w:id="2704"/>
      <w:bookmarkEnd w:id="2705"/>
    </w:p>
    <w:p w14:paraId="765BBE49" w14:textId="167A824B"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5F4528">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74005E6" w:rsidR="006A539D" w:rsidRDefault="006A539D" w:rsidP="006A539D">
      <w:pPr>
        <w:pStyle w:val="Code"/>
      </w:pPr>
      <w:r>
        <w:t>{                                            # A run object (§</w:t>
      </w:r>
      <w:r>
        <w:fldChar w:fldCharType="begin"/>
      </w:r>
      <w:r>
        <w:instrText xml:space="preserve"> REF _Ref493349997 \r \h </w:instrText>
      </w:r>
      <w:r>
        <w:fldChar w:fldCharType="separate"/>
      </w:r>
      <w:r w:rsidR="005F4528">
        <w:t>3.14</w:t>
      </w:r>
      <w:r>
        <w:fldChar w:fldCharType="end"/>
      </w:r>
      <w:r>
        <w:t>).</w:t>
      </w:r>
    </w:p>
    <w:p w14:paraId="24B97B6F" w14:textId="3C9B842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F4528">
        <w:t>3.14.12</w:t>
      </w:r>
      <w:r>
        <w:fldChar w:fldCharType="end"/>
      </w:r>
      <w:r>
        <w:t>.</w:t>
      </w:r>
    </w:p>
    <w:p w14:paraId="7AC12910" w14:textId="77777777" w:rsidR="006A539D" w:rsidRDefault="006A539D" w:rsidP="006A539D">
      <w:pPr>
        <w:pStyle w:val="Code"/>
      </w:pPr>
      <w:r>
        <w:t xml:space="preserve">    {</w:t>
      </w:r>
    </w:p>
    <w:p w14:paraId="5F513F8D" w14:textId="29347B39" w:rsidR="006A539D" w:rsidRDefault="006A539D" w:rsidP="006A539D">
      <w:pPr>
        <w:pStyle w:val="Code"/>
      </w:pPr>
      <w:r>
        <w:t xml:space="preserve">      "name": "f(void)",                     # See §</w:t>
      </w:r>
      <w:r>
        <w:fldChar w:fldCharType="begin"/>
      </w:r>
      <w:r>
        <w:instrText xml:space="preserve"> REF _Ref514247682 \r \h </w:instrText>
      </w:r>
      <w:r>
        <w:fldChar w:fldCharType="separate"/>
      </w:r>
      <w:r w:rsidR="005F4528">
        <w:t>3.29.4</w:t>
      </w:r>
      <w:r>
        <w:fldChar w:fldCharType="end"/>
      </w:r>
      <w:r>
        <w:t>.</w:t>
      </w:r>
    </w:p>
    <w:p w14:paraId="4AFFDE10" w14:textId="7BBA3F6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F4528">
        <w:t>3.29.6</w:t>
      </w:r>
      <w:r>
        <w:fldChar w:fldCharType="end"/>
      </w:r>
      <w:r>
        <w:t>.</w:t>
      </w:r>
    </w:p>
    <w:p w14:paraId="54F6DD7C" w14:textId="75722AC1" w:rsidR="006A539D" w:rsidRDefault="006A539D" w:rsidP="006A539D">
      <w:pPr>
        <w:pStyle w:val="Code"/>
      </w:pPr>
      <w:r>
        <w:t xml:space="preserve">      "kind": "function",                    # See §</w:t>
      </w:r>
      <w:r>
        <w:fldChar w:fldCharType="begin"/>
      </w:r>
      <w:r>
        <w:instrText xml:space="preserve"> REF _Ref513195445 \r \h </w:instrText>
      </w:r>
      <w:r>
        <w:fldChar w:fldCharType="separate"/>
      </w:r>
      <w:r w:rsidR="005F4528">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2706" w:name="_Ref4398565"/>
      <w:bookmarkStart w:id="2707" w:name="_Toc4443026"/>
      <w:r>
        <w:t>suppression object</w:t>
      </w:r>
      <w:bookmarkEnd w:id="2706"/>
      <w:bookmarkEnd w:id="2707"/>
    </w:p>
    <w:p w14:paraId="52C33F6E" w14:textId="77777777" w:rsidR="00C17C30" w:rsidRDefault="00C17C30" w:rsidP="00C17C30">
      <w:pPr>
        <w:pStyle w:val="Heading3"/>
        <w:numPr>
          <w:ilvl w:val="2"/>
          <w:numId w:val="2"/>
        </w:numPr>
      </w:pPr>
      <w:bookmarkStart w:id="2708" w:name="_Toc4443027"/>
      <w:r>
        <w:t>General</w:t>
      </w:r>
      <w:bookmarkEnd w:id="2708"/>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03BF3C1E"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F4528">
        <w:t>3.30.2.1</w:t>
      </w:r>
      <w:r>
        <w:fldChar w:fldCharType="end"/>
      </w:r>
      <w:r w:rsidRPr="002A24FE">
        <w:t>)</w:t>
      </w:r>
      <w:r>
        <w:t>.</w:t>
      </w:r>
    </w:p>
    <w:p w14:paraId="2E67B940" w14:textId="6080AE55"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F4528">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2709" w:name="_Ref4411684"/>
      <w:bookmarkStart w:id="2710" w:name="_Toc4443028"/>
      <w:r>
        <w:lastRenderedPageBreak/>
        <w:t>kind property</w:t>
      </w:r>
      <w:bookmarkEnd w:id="2709"/>
      <w:bookmarkEnd w:id="2710"/>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2711" w:name="_Ref4410091"/>
      <w:bookmarkStart w:id="2712" w:name="_Toc4443029"/>
      <w:r>
        <w:t>suppressedInSource value</w:t>
      </w:r>
      <w:bookmarkEnd w:id="2711"/>
      <w:bookmarkEnd w:id="2712"/>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2713" w:name="_Ref4410098"/>
      <w:bookmarkStart w:id="2714" w:name="_Toc4443030"/>
      <w:r>
        <w:t>suppressedExternally value</w:t>
      </w:r>
      <w:bookmarkEnd w:id="2713"/>
      <w:bookmarkEnd w:id="2714"/>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7EA68D78" w14:textId="77777777" w:rsidR="00C17C30" w:rsidRDefault="00C17C30" w:rsidP="00C17C30">
      <w:pPr>
        <w:pStyle w:val="Heading3"/>
        <w:numPr>
          <w:ilvl w:val="2"/>
          <w:numId w:val="2"/>
        </w:numPr>
      </w:pPr>
      <w:bookmarkStart w:id="2715" w:name="_Toc4443031"/>
      <w:r>
        <w:t>location property</w:t>
      </w:r>
      <w:bookmarkEnd w:id="2715"/>
    </w:p>
    <w:p w14:paraId="568E1E9E" w14:textId="59A6447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F4528">
        <w:t>3.25</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66B520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F4528">
        <w:t>3.30.2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5F4528">
        <w:t>3.25.2</w:t>
      </w:r>
      <w:r>
        <w:fldChar w:fldCharType="end"/>
      </w:r>
      <w:r>
        <w:t>) specifies the location of the suppression attribute in th</w:t>
      </w:r>
      <w:r w:rsidR="004A094E">
        <w:t>at</w:t>
      </w:r>
      <w:r>
        <w:t xml:space="preserve"> </w:t>
      </w:r>
      <w:r w:rsidR="004A094E">
        <w:t>separate</w:t>
      </w:r>
      <w:r>
        <w:t xml:space="preserve"> file.</w:t>
      </w:r>
    </w:p>
    <w:p w14:paraId="351AA4A2" w14:textId="0646BD8F"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5F4528">
        <w:t>3.26.4</w:t>
      </w:r>
      <w:r>
        <w:fldChar w:fldCharType="end"/>
      </w:r>
      <w:r>
        <w:t>, §</w:t>
      </w:r>
      <w:r>
        <w:fldChar w:fldCharType="begin"/>
      </w:r>
      <w:r>
        <w:instrText xml:space="preserve"> REF _Ref534896821 \r \h </w:instrText>
      </w:r>
      <w:r>
        <w:fldChar w:fldCharType="separate"/>
      </w:r>
      <w:r w:rsidR="005F4528">
        <w:t>3.27.13</w:t>
      </w:r>
      <w:r>
        <w:fldChar w:fldCharType="end"/>
      </w:r>
      <w:r>
        <w:t>).</w:t>
      </w:r>
    </w:p>
    <w:p w14:paraId="7A7EC839" w14:textId="30E70FF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5F4528">
        <w:t>3.25.3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w:t>
      </w:r>
      <w:r>
        <w:lastRenderedPageBreak/>
        <w:t>specifies the location of the suppression within the sidecar file. The sidecar file might even be another SARIF file.</w:t>
      </w:r>
    </w:p>
    <w:p w14:paraId="18DD2501" w14:textId="456AEA60" w:rsidR="00C17C30" w:rsidRDefault="00C17C30" w:rsidP="00C17C30">
      <w:pPr>
        <w:pStyle w:val="Note"/>
        <w:rPr>
          <w:ins w:id="2716" w:author="Laurence Golding" w:date="2019-03-27T08:57:00Z"/>
        </w:rPr>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rPr>
          <w:ins w:id="2717" w:author="Laurence Golding" w:date="2019-03-27T09:07:00Z"/>
        </w:rPr>
      </w:pPr>
      <w:ins w:id="2718" w:author="Laurence Golding" w:date="2019-03-27T08:57:00Z">
        <w:r>
          <w:t>guid</w:t>
        </w:r>
      </w:ins>
      <w:ins w:id="2719" w:author="Laurence Golding" w:date="2019-03-27T09:07:00Z">
        <w:r w:rsidR="00895EF2">
          <w:t xml:space="preserve"> property</w:t>
        </w:r>
      </w:ins>
    </w:p>
    <w:p w14:paraId="50595876" w14:textId="1F0F66F1" w:rsidR="00895EF2" w:rsidRDefault="00895EF2" w:rsidP="00895EF2">
      <w:pPr>
        <w:rPr>
          <w:ins w:id="2720" w:author="Laurence Golding" w:date="2019-03-27T09:08:00Z"/>
        </w:rPr>
      </w:pPr>
      <w:ins w:id="2721" w:author="Laurence Golding" w:date="2019-03-27T09:08:00Z">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ins>
      <w:ins w:id="2722" w:author="Laurence Golding" w:date="2019-03-27T09:08:00Z">
        <w:r>
          <w:fldChar w:fldCharType="separate"/>
        </w:r>
        <w:r>
          <w:t>3.5.3</w:t>
        </w:r>
        <w:r>
          <w:fldChar w:fldCharType="end"/>
        </w:r>
        <w:r>
          <w:t>).</w:t>
        </w:r>
      </w:ins>
    </w:p>
    <w:p w14:paraId="2CECDC8E" w14:textId="6FA1DBC1" w:rsidR="00895EF2" w:rsidRPr="00895EF2" w:rsidRDefault="00895EF2" w:rsidP="00895EF2">
      <w:pPr>
        <w:pStyle w:val="Note"/>
      </w:pPr>
      <w:ins w:id="2723" w:author="Laurence Golding" w:date="2019-03-27T09:08:00Z">
        <w:r>
          <w:t xml:space="preserve">NOTE: This can be used, for example, to link a </w:t>
        </w:r>
        <w:r>
          <w:rPr>
            <w:rStyle w:val="CODEtemp"/>
          </w:rPr>
          <w:t>suppression</w:t>
        </w:r>
        <w:r>
          <w:t xml:space="preserve"> object in a SARIF file to suppression information in a result management system’s database.</w:t>
        </w:r>
      </w:ins>
    </w:p>
    <w:p w14:paraId="07142A10" w14:textId="02249542" w:rsidR="00B163FF" w:rsidRDefault="00B163FF" w:rsidP="00B163FF">
      <w:pPr>
        <w:pStyle w:val="Heading2"/>
      </w:pPr>
      <w:bookmarkStart w:id="2724" w:name="_Ref510008325"/>
      <w:bookmarkStart w:id="2725" w:name="_Toc4443032"/>
      <w:r>
        <w:t>codeFlow object</w:t>
      </w:r>
      <w:bookmarkEnd w:id="2724"/>
      <w:bookmarkEnd w:id="2725"/>
    </w:p>
    <w:p w14:paraId="507EC364" w14:textId="20C3EC2C" w:rsidR="00B163FF" w:rsidRDefault="00B163FF" w:rsidP="00B163FF">
      <w:pPr>
        <w:pStyle w:val="Heading3"/>
      </w:pPr>
      <w:bookmarkStart w:id="2726" w:name="_Ref510009088"/>
      <w:bookmarkStart w:id="2727" w:name="_Toc4443033"/>
      <w:r>
        <w:t>General</w:t>
      </w:r>
      <w:bookmarkEnd w:id="2726"/>
      <w:bookmarkEnd w:id="272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B170D3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048B21D6" w14:textId="0449D0C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F4528">
        <w:t>3.24.16</w:t>
      </w:r>
      <w:r>
        <w:fldChar w:fldCharType="end"/>
      </w:r>
      <w:r>
        <w:t>.</w:t>
      </w:r>
    </w:p>
    <w:p w14:paraId="689DCA88" w14:textId="5F590B16"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5F4528">
        <w:t>3.31</w:t>
      </w:r>
      <w:r>
        <w:fldChar w:fldCharType="end"/>
      </w:r>
      <w:r>
        <w:t>).</w:t>
      </w:r>
    </w:p>
    <w:p w14:paraId="086FC1AA" w14:textId="266DFB9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F4528">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4365D6B"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F4528">
        <w:t>3.31.3</w:t>
      </w:r>
      <w:r>
        <w:fldChar w:fldCharType="end"/>
      </w:r>
      <w:r>
        <w:t>.</w:t>
      </w:r>
    </w:p>
    <w:p w14:paraId="761FD0DB" w14:textId="64CEDCAA"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F4528">
        <w:t>3.32</w:t>
      </w:r>
      <w:r>
        <w:fldChar w:fldCharType="end"/>
      </w:r>
      <w:r>
        <w:t>).</w:t>
      </w:r>
    </w:p>
    <w:p w14:paraId="3D9C5E77" w14:textId="2CE20F1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F4528">
        <w:t>3.32.2</w:t>
      </w:r>
      <w:r>
        <w:fldChar w:fldCharType="end"/>
      </w:r>
      <w:r>
        <w:t>.</w:t>
      </w:r>
    </w:p>
    <w:p w14:paraId="32E0CD47" w14:textId="51E11F5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F4528">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EA3F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F4528">
        <w:t>3.32.6</w:t>
      </w:r>
      <w:r>
        <w:fldChar w:fldCharType="end"/>
      </w:r>
      <w:r>
        <w:t>.</w:t>
      </w:r>
    </w:p>
    <w:p w14:paraId="7CF1AA49" w14:textId="1D8EBACC"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5F4528">
        <w:t>3.40</w:t>
      </w:r>
      <w:r>
        <w:fldChar w:fldCharType="end"/>
      </w:r>
      <w:r>
        <w:t>).</w:t>
      </w:r>
    </w:p>
    <w:p w14:paraId="7402E3F3" w14:textId="42755067"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F4528">
        <w:t>3.40.3</w:t>
      </w:r>
      <w:r>
        <w:fldChar w:fldCharType="end"/>
      </w:r>
      <w:r>
        <w:t>.</w:t>
      </w:r>
    </w:p>
    <w:p w14:paraId="5E1EB724" w14:textId="21D7C53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FD7B26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5F4528">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875C8FF" w:rsidR="00B163FF" w:rsidRDefault="00B163FF" w:rsidP="002D65F3">
      <w:pPr>
        <w:pStyle w:val="Code"/>
      </w:pPr>
      <w:r>
        <w:lastRenderedPageBreak/>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F4528">
        <w:t>3.40.8</w:t>
      </w:r>
      <w:r w:rsidR="00EC5F35">
        <w:fldChar w:fldCharType="end"/>
      </w:r>
      <w:r>
        <w:t>.</w:t>
      </w:r>
    </w:p>
    <w:p w14:paraId="1029380F" w14:textId="5D9646E3"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F4528">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728" w:name="_Ref510008352"/>
      <w:bookmarkStart w:id="2729" w:name="_Toc4443034"/>
      <w:r>
        <w:t>message property</w:t>
      </w:r>
      <w:bookmarkEnd w:id="2728"/>
      <w:bookmarkEnd w:id="2729"/>
    </w:p>
    <w:p w14:paraId="39D6B74B" w14:textId="164E030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F4528">
        <w:t>3.11</w:t>
      </w:r>
      <w:r>
        <w:fldChar w:fldCharType="end"/>
      </w:r>
      <w:r>
        <w:t>)</w:t>
      </w:r>
      <w:r w:rsidRPr="00AD7FD8">
        <w:t xml:space="preserve"> relevant to the code flow.</w:t>
      </w:r>
    </w:p>
    <w:p w14:paraId="060DD1F9" w14:textId="5E6A402B" w:rsidR="00B163FF" w:rsidRDefault="00B163FF" w:rsidP="00B163FF">
      <w:pPr>
        <w:pStyle w:val="Heading3"/>
      </w:pPr>
      <w:bookmarkStart w:id="2730" w:name="_Ref510008358"/>
      <w:bookmarkStart w:id="2731" w:name="_Toc4443035"/>
      <w:r>
        <w:t>threadFlows property</w:t>
      </w:r>
      <w:bookmarkEnd w:id="2730"/>
      <w:bookmarkEnd w:id="2731"/>
    </w:p>
    <w:p w14:paraId="2D2C91FB" w14:textId="7B47713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F4528">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732" w:name="_Ref493427364"/>
      <w:bookmarkStart w:id="2733" w:name="_Toc4443036"/>
      <w:r>
        <w:t>thread</w:t>
      </w:r>
      <w:r w:rsidR="006E546E">
        <w:t>Flow object</w:t>
      </w:r>
      <w:bookmarkEnd w:id="2732"/>
      <w:bookmarkEnd w:id="2733"/>
    </w:p>
    <w:p w14:paraId="68EE36AB" w14:textId="336A5D40" w:rsidR="006E546E" w:rsidRDefault="006E546E" w:rsidP="006E546E">
      <w:pPr>
        <w:pStyle w:val="Heading3"/>
      </w:pPr>
      <w:bookmarkStart w:id="2734" w:name="_Toc4443037"/>
      <w:r>
        <w:t>General</w:t>
      </w:r>
      <w:bookmarkEnd w:id="273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CFDAFDD" w:rsidR="00481B7B" w:rsidRDefault="00481B7B" w:rsidP="00AD7FD8">
      <w:r>
        <w:t>For an example, see §</w:t>
      </w:r>
      <w:r>
        <w:fldChar w:fldCharType="begin"/>
      </w:r>
      <w:r>
        <w:instrText xml:space="preserve"> REF _Ref510009088 \r \h </w:instrText>
      </w:r>
      <w:r>
        <w:fldChar w:fldCharType="separate"/>
      </w:r>
      <w:r w:rsidR="005F4528">
        <w:t>3.31.1</w:t>
      </w:r>
      <w:r>
        <w:fldChar w:fldCharType="end"/>
      </w:r>
      <w:r>
        <w:t>.</w:t>
      </w:r>
    </w:p>
    <w:p w14:paraId="47D8E353" w14:textId="0B22E102" w:rsidR="00B163FF" w:rsidRDefault="00B163FF" w:rsidP="00B163FF">
      <w:pPr>
        <w:pStyle w:val="Heading3"/>
      </w:pPr>
      <w:bookmarkStart w:id="2735" w:name="_Ref510008395"/>
      <w:bookmarkStart w:id="2736" w:name="_Toc4443038"/>
      <w:r>
        <w:t>id property</w:t>
      </w:r>
      <w:bookmarkEnd w:id="2735"/>
      <w:bookmarkEnd w:id="2736"/>
    </w:p>
    <w:p w14:paraId="39CECB41" w14:textId="3D9409C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F4528">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737" w:name="_Ref503361742"/>
      <w:bookmarkStart w:id="2738" w:name="_Toc4443039"/>
      <w:r>
        <w:t>message property</w:t>
      </w:r>
      <w:bookmarkEnd w:id="2737"/>
      <w:bookmarkEnd w:id="2738"/>
    </w:p>
    <w:p w14:paraId="3994B882" w14:textId="00047A5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F452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2739" w:name="_Toc4443040"/>
      <w:r>
        <w:t>initialState property</w:t>
      </w:r>
      <w:bookmarkEnd w:id="2739"/>
    </w:p>
    <w:p w14:paraId="6EE14554" w14:textId="1BC09464"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5F4528">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5F4528">
        <w:t>0</w:t>
      </w:r>
      <w:r>
        <w:fldChar w:fldCharType="end"/>
      </w:r>
      <w:r>
        <w:t>), enables a SARIF viewer to present a debugger-like “watch window” experience as the user traverses a thread flow.</w:t>
      </w:r>
    </w:p>
    <w:p w14:paraId="532DA04D" w14:textId="77F965F9"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5F4528">
        <w:t>3.32.5</w:t>
      </w:r>
      <w:r>
        <w:fldChar w:fldCharType="end"/>
      </w:r>
      <w:r>
        <w:t>).</w:t>
      </w:r>
    </w:p>
    <w:p w14:paraId="186B7C52" w14:textId="20CB6C49"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5F4528">
        <w:t>0</w:t>
      </w:r>
      <w:r>
        <w:fldChar w:fldCharType="end"/>
      </w:r>
      <w:r>
        <w:t>.</w:t>
      </w:r>
    </w:p>
    <w:p w14:paraId="7DB439CE" w14:textId="0527CC84" w:rsidR="00F713E9" w:rsidRDefault="00F713E9" w:rsidP="00F713E9">
      <w:pPr>
        <w:pStyle w:val="Heading3"/>
      </w:pPr>
      <w:bookmarkStart w:id="2740" w:name="_Ref3538161"/>
      <w:bookmarkStart w:id="2741" w:name="_Toc4443041"/>
      <w:r>
        <w:lastRenderedPageBreak/>
        <w:t>immutableState property</w:t>
      </w:r>
      <w:bookmarkEnd w:id="2740"/>
      <w:bookmarkEnd w:id="2741"/>
    </w:p>
    <w:p w14:paraId="30E38B3C" w14:textId="7A298BE1"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F4528">
        <w:t>3.6</w:t>
      </w:r>
      <w:r>
        <w:fldChar w:fldCharType="end"/>
      </w:r>
      <w:r>
        <w:t>) each of whose properties is a string that represents the value of a relevant expression that remains constant throughout the thread flow.</w:t>
      </w:r>
    </w:p>
    <w:p w14:paraId="24615716" w14:textId="34E6F4DB"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F4528">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2742" w:name="_Ref510008412"/>
      <w:bookmarkStart w:id="2743" w:name="_Toc4443042"/>
      <w:r>
        <w:t>locations property</w:t>
      </w:r>
      <w:bookmarkEnd w:id="2742"/>
      <w:bookmarkEnd w:id="2743"/>
    </w:p>
    <w:p w14:paraId="648A48EB" w14:textId="55AF1A5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F4528">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744" w:name="_Ref511819945"/>
      <w:bookmarkStart w:id="2745" w:name="_Toc4443043"/>
      <w:r>
        <w:t>graph object</w:t>
      </w:r>
      <w:bookmarkEnd w:id="2744"/>
      <w:bookmarkEnd w:id="2745"/>
    </w:p>
    <w:p w14:paraId="79771063" w14:textId="13A3DA96" w:rsidR="00CD4F20" w:rsidRDefault="00CD4F20" w:rsidP="00CD4F20">
      <w:pPr>
        <w:pStyle w:val="Heading3"/>
      </w:pPr>
      <w:bookmarkStart w:id="2746" w:name="_Toc4443044"/>
      <w:r>
        <w:t>General</w:t>
      </w:r>
      <w:bookmarkEnd w:id="2746"/>
    </w:p>
    <w:p w14:paraId="0FCD96E1" w14:textId="78D433B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F4528">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F4528">
        <w:t>3.24.17</w:t>
      </w:r>
      <w:r>
        <w:fldChar w:fldCharType="end"/>
      </w:r>
      <w:r>
        <w:t>).</w:t>
      </w:r>
    </w:p>
    <w:p w14:paraId="1005630B" w14:textId="0493204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w:t>
      </w:r>
    </w:p>
    <w:p w14:paraId="4CED9B1B" w14:textId="3DF0F7A6" w:rsidR="00CD4F20" w:rsidRDefault="00CD4F20" w:rsidP="00CD4F20">
      <w:pPr>
        <w:pStyle w:val="Heading3"/>
      </w:pPr>
      <w:bookmarkStart w:id="2747" w:name="_Toc4443045"/>
      <w:r>
        <w:t>description property</w:t>
      </w:r>
      <w:bookmarkEnd w:id="2747"/>
    </w:p>
    <w:p w14:paraId="60597691" w14:textId="2A33F9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describes the graph.</w:t>
      </w:r>
    </w:p>
    <w:p w14:paraId="63CE6EE1" w14:textId="254DFD0E" w:rsidR="00CD4F20" w:rsidRDefault="00CD4F20" w:rsidP="00CD4F20">
      <w:pPr>
        <w:pStyle w:val="Heading3"/>
      </w:pPr>
      <w:bookmarkStart w:id="2748" w:name="_Ref511823242"/>
      <w:bookmarkStart w:id="2749" w:name="_Toc4443046"/>
      <w:r>
        <w:t>nodes property</w:t>
      </w:r>
      <w:bookmarkEnd w:id="2748"/>
      <w:bookmarkEnd w:id="2749"/>
    </w:p>
    <w:p w14:paraId="3BF1C872" w14:textId="7311991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F4528">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which represent the nodes of the graph.</w:t>
      </w:r>
    </w:p>
    <w:p w14:paraId="443C137D" w14:textId="2878E8B3" w:rsidR="009079A3" w:rsidRPr="00380A89" w:rsidDel="00E523EE" w:rsidRDefault="009079A3" w:rsidP="00380A89">
      <w:pPr>
        <w:rPr>
          <w:del w:id="2750" w:author="Laurence Golding" w:date="2019-03-26T16:59:00Z"/>
        </w:rPr>
      </w:pPr>
      <w:del w:id="2751" w:author="Laurence Golding" w:date="2019-03-26T16:59:00Z">
        <w:r w:rsidDel="00E523EE">
          <w:delText xml:space="preserve">If </w:delText>
        </w:r>
        <w:r w:rsidRPr="00D607E1" w:rsidDel="00E523EE">
          <w:rPr>
            <w:rStyle w:val="CODEtemp"/>
          </w:rPr>
          <w:delText>nodes</w:delText>
        </w:r>
        <w:r w:rsidDel="00E523EE">
          <w:delText xml:space="preserve"> is absent, it </w:delText>
        </w:r>
        <w:r w:rsidRPr="00D607E1" w:rsidDel="00E523EE">
          <w:rPr>
            <w:b/>
          </w:rPr>
          <w:delText>SHALL</w:delText>
        </w:r>
        <w:r w:rsidDel="00E523EE">
          <w:delText xml:space="preserve"> default to an empty array.</w:delText>
        </w:r>
      </w:del>
    </w:p>
    <w:p w14:paraId="660381CB" w14:textId="2915D5F8" w:rsidR="00CD4F20" w:rsidRDefault="00CD4F20" w:rsidP="00CD4F20">
      <w:pPr>
        <w:pStyle w:val="Heading3"/>
      </w:pPr>
      <w:bookmarkStart w:id="2752" w:name="_Ref511823263"/>
      <w:bookmarkStart w:id="2753" w:name="_Toc4443047"/>
      <w:r>
        <w:t>edges property</w:t>
      </w:r>
      <w:bookmarkEnd w:id="2752"/>
      <w:bookmarkEnd w:id="2753"/>
    </w:p>
    <w:p w14:paraId="45BE5533" w14:textId="72CF3E0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F4528">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F4528">
        <w:t>3.35</w:t>
      </w:r>
      <w:r>
        <w:fldChar w:fldCharType="end"/>
      </w:r>
      <w:r>
        <w:t>) which represent the edges of the graph.</w:t>
      </w:r>
    </w:p>
    <w:p w14:paraId="2BA4C174" w14:textId="0785F104" w:rsidR="009079A3" w:rsidRPr="00380A89" w:rsidDel="00E523EE" w:rsidRDefault="009079A3" w:rsidP="00380A89">
      <w:pPr>
        <w:rPr>
          <w:del w:id="2754" w:author="Laurence Golding" w:date="2019-03-26T16:59:00Z"/>
        </w:rPr>
      </w:pPr>
      <w:del w:id="2755" w:author="Laurence Golding" w:date="2019-03-26T16:59:00Z">
        <w:r w:rsidDel="00E523EE">
          <w:lastRenderedPageBreak/>
          <w:delText xml:space="preserve">If </w:delText>
        </w:r>
        <w:r w:rsidDel="00E523EE">
          <w:rPr>
            <w:rStyle w:val="CODEtemp"/>
          </w:rPr>
          <w:delText>edg</w:delText>
        </w:r>
        <w:r w:rsidRPr="00D607E1" w:rsidDel="00E523EE">
          <w:rPr>
            <w:rStyle w:val="CODEtemp"/>
          </w:rPr>
          <w:delText>es</w:delText>
        </w:r>
        <w:r w:rsidDel="00E523EE">
          <w:delText xml:space="preserve"> is absent, it </w:delText>
        </w:r>
        <w:r w:rsidRPr="00D607E1" w:rsidDel="00E523EE">
          <w:rPr>
            <w:b/>
          </w:rPr>
          <w:delText>SHALL</w:delText>
        </w:r>
        <w:r w:rsidDel="00E523EE">
          <w:delText xml:space="preserve"> default to an empty array.</w:delText>
        </w:r>
      </w:del>
    </w:p>
    <w:p w14:paraId="231DDD9A" w14:textId="6EFC334D" w:rsidR="00CD4F20" w:rsidRDefault="00CD4F20" w:rsidP="00CD4F20">
      <w:pPr>
        <w:pStyle w:val="Heading2"/>
      </w:pPr>
      <w:bookmarkStart w:id="2756" w:name="_Ref511821868"/>
      <w:bookmarkStart w:id="2757" w:name="_Toc4443048"/>
      <w:r>
        <w:t>node object</w:t>
      </w:r>
      <w:bookmarkEnd w:id="2756"/>
      <w:bookmarkEnd w:id="2757"/>
    </w:p>
    <w:p w14:paraId="5C490915" w14:textId="5A0DD1FC" w:rsidR="00CD4F20" w:rsidRDefault="00CD4F20" w:rsidP="00CD4F20">
      <w:pPr>
        <w:pStyle w:val="Heading3"/>
      </w:pPr>
      <w:bookmarkStart w:id="2758" w:name="_Toc4443049"/>
      <w:r>
        <w:t>General</w:t>
      </w:r>
      <w:bookmarkEnd w:id="2758"/>
    </w:p>
    <w:p w14:paraId="5F3D946D" w14:textId="53A4B9E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31799269" w14:textId="7F2781A8" w:rsidR="00CD4F20" w:rsidRDefault="00CD4F20" w:rsidP="00CD4F20">
      <w:pPr>
        <w:pStyle w:val="Heading3"/>
      </w:pPr>
      <w:bookmarkStart w:id="2759" w:name="_Ref511822118"/>
      <w:bookmarkStart w:id="2760" w:name="_Toc4443050"/>
      <w:r>
        <w:t>id property</w:t>
      </w:r>
      <w:bookmarkEnd w:id="2759"/>
      <w:bookmarkEnd w:id="2760"/>
    </w:p>
    <w:p w14:paraId="3A12B52F" w14:textId="41D436E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5F4528">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A2AB7D3" w:rsidR="00310D73" w:rsidRDefault="00310D73" w:rsidP="00310D73">
      <w:pPr>
        <w:pStyle w:val="Code"/>
      </w:pPr>
      <w:r>
        <w:t>{                             # A graph object (§</w:t>
      </w:r>
      <w:r>
        <w:fldChar w:fldCharType="begin"/>
      </w:r>
      <w:r>
        <w:instrText xml:space="preserve"> REF _Ref511819945 \r \h </w:instrText>
      </w:r>
      <w:r>
        <w:fldChar w:fldCharType="separate"/>
      </w:r>
      <w:r w:rsidR="005F4528">
        <w:t>3.33</w:t>
      </w:r>
      <w:r>
        <w:fldChar w:fldCharType="end"/>
      </w:r>
      <w:r>
        <w:t>).</w:t>
      </w:r>
    </w:p>
    <w:p w14:paraId="27EC8247" w14:textId="756AD006" w:rsidR="00310D73" w:rsidRDefault="00310D73" w:rsidP="00310D73">
      <w:pPr>
        <w:pStyle w:val="Code"/>
      </w:pPr>
      <w:r>
        <w:t xml:space="preserve">  "nodes": [                  # See §</w:t>
      </w:r>
      <w:r>
        <w:fldChar w:fldCharType="begin"/>
      </w:r>
      <w:r>
        <w:instrText xml:space="preserve"> REF _Ref511823242 \r \h </w:instrText>
      </w:r>
      <w:r>
        <w:fldChar w:fldCharType="separate"/>
      </w:r>
      <w:r w:rsidR="005F4528">
        <w:t>3.33.3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A4F2FA5" w:rsidR="00310D73" w:rsidRDefault="00310D73" w:rsidP="00310D73">
      <w:pPr>
        <w:pStyle w:val="Code"/>
      </w:pPr>
      <w:r>
        <w:t xml:space="preserve">      "children": [           # See §</w:t>
      </w:r>
      <w:r>
        <w:fldChar w:fldCharType="begin"/>
      </w:r>
      <w:r>
        <w:instrText xml:space="preserve"> REF _Ref515547420 \r \h </w:instrText>
      </w:r>
      <w:r>
        <w:fldChar w:fldCharType="separate"/>
      </w:r>
      <w:r w:rsidR="005F4528">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761" w:name="_Toc4443051"/>
      <w:r>
        <w:t>label property</w:t>
      </w:r>
      <w:bookmarkEnd w:id="2761"/>
    </w:p>
    <w:p w14:paraId="5AE47AC0" w14:textId="58D00BD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provides a short description of the node.</w:t>
      </w:r>
    </w:p>
    <w:p w14:paraId="4E017FF4" w14:textId="21BB0F35" w:rsidR="00CD4F20" w:rsidRDefault="00CD4F20" w:rsidP="00CD4F20">
      <w:pPr>
        <w:pStyle w:val="Heading3"/>
      </w:pPr>
      <w:bookmarkStart w:id="2762" w:name="_Toc4443052"/>
      <w:r>
        <w:t>location property</w:t>
      </w:r>
      <w:bookmarkEnd w:id="2762"/>
    </w:p>
    <w:p w14:paraId="20431782" w14:textId="4BC06EE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F4528">
        <w:t>3.25</w:t>
      </w:r>
      <w:r>
        <w:fldChar w:fldCharType="end"/>
      </w:r>
      <w:r>
        <w:t>) that specifies the location associated with the node.</w:t>
      </w:r>
    </w:p>
    <w:p w14:paraId="6D80BEE2" w14:textId="61FB435B" w:rsidR="00310D73" w:rsidRDefault="00310D73" w:rsidP="00310D73">
      <w:pPr>
        <w:pStyle w:val="Heading3"/>
      </w:pPr>
      <w:bookmarkStart w:id="2763" w:name="_Ref515547420"/>
      <w:bookmarkStart w:id="2764" w:name="_Toc4443053"/>
      <w:r>
        <w:t>children property</w:t>
      </w:r>
      <w:bookmarkEnd w:id="2763"/>
      <w:bookmarkEnd w:id="2764"/>
    </w:p>
    <w:p w14:paraId="5105ACEB" w14:textId="1036C54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F4528">
        <w:t>3.7.2</w:t>
      </w:r>
      <w:r>
        <w:fldChar w:fldCharType="end"/>
      </w:r>
      <w:r>
        <w:t xml:space="preserve">) </w:t>
      </w:r>
      <w:r w:rsidRPr="00706434">
        <w:rPr>
          <w:rStyle w:val="CODEtemp"/>
        </w:rPr>
        <w:t>node</w:t>
      </w:r>
      <w:r>
        <w:t xml:space="preserve"> objects, referred to as “child nodes.”</w:t>
      </w:r>
    </w:p>
    <w:p w14:paraId="709E5ED9" w14:textId="13A02397" w:rsidR="009079A3" w:rsidDel="00E523EE" w:rsidRDefault="009079A3" w:rsidP="00310D73">
      <w:pPr>
        <w:rPr>
          <w:del w:id="2765" w:author="Laurence Golding" w:date="2019-03-26T16:59:00Z"/>
        </w:rPr>
      </w:pPr>
      <w:del w:id="2766" w:author="Laurence Golding" w:date="2019-03-26T16:59:00Z">
        <w:r w:rsidDel="00E523EE">
          <w:delText xml:space="preserve">If </w:delText>
        </w:r>
        <w:r w:rsidRPr="003B4231" w:rsidDel="00E523EE">
          <w:rPr>
            <w:rStyle w:val="CODEtemp"/>
          </w:rPr>
          <w:delText>children</w:delText>
        </w:r>
        <w:r w:rsidDel="00E523EE">
          <w:delText xml:space="preserve"> is absent, it </w:delText>
        </w:r>
        <w:r w:rsidDel="00E523EE">
          <w:rPr>
            <w:b/>
          </w:rPr>
          <w:delText>SHALL</w:delText>
        </w:r>
        <w:r w:rsidDel="00E523EE">
          <w:delText xml:space="preserve"> default to an empty array.</w:delText>
        </w:r>
      </w:del>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2767" w:name="_Ref511821891"/>
      <w:bookmarkStart w:id="2768" w:name="_Toc4443054"/>
      <w:r>
        <w:t>edge object</w:t>
      </w:r>
      <w:bookmarkEnd w:id="2767"/>
      <w:bookmarkEnd w:id="2768"/>
    </w:p>
    <w:p w14:paraId="78AF70AE" w14:textId="37DDAA2D" w:rsidR="00CD4F20" w:rsidRDefault="00CD4F20" w:rsidP="00CD4F20">
      <w:pPr>
        <w:pStyle w:val="Heading3"/>
      </w:pPr>
      <w:bookmarkStart w:id="2769" w:name="_Toc4443055"/>
      <w:r>
        <w:t>General</w:t>
      </w:r>
      <w:bookmarkEnd w:id="2769"/>
    </w:p>
    <w:p w14:paraId="4DD63F10" w14:textId="24D5946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793D7A79" w14:textId="635537BA" w:rsidR="00CD4F20" w:rsidRDefault="00CD4F20" w:rsidP="00CD4F20">
      <w:pPr>
        <w:pStyle w:val="Heading3"/>
      </w:pPr>
      <w:bookmarkStart w:id="2770" w:name="_Ref511823280"/>
      <w:bookmarkStart w:id="2771" w:name="_Toc4443056"/>
      <w:r>
        <w:lastRenderedPageBreak/>
        <w:t>id property</w:t>
      </w:r>
      <w:bookmarkEnd w:id="2770"/>
      <w:bookmarkEnd w:id="2771"/>
    </w:p>
    <w:p w14:paraId="5747D78D" w14:textId="4C3FE88B" w:rsidR="00380A89" w:rsidRPr="00380A89" w:rsidRDefault="00380A89" w:rsidP="00380A89">
      <w:bookmarkStart w:id="277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77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1B21E298" w14:textId="491462EA" w:rsidR="00CD4F20" w:rsidRDefault="00CD4F20" w:rsidP="00CD4F20">
      <w:pPr>
        <w:pStyle w:val="Heading3"/>
      </w:pPr>
      <w:bookmarkStart w:id="2773" w:name="_Toc4443057"/>
      <w:r>
        <w:t>label property</w:t>
      </w:r>
      <w:bookmarkEnd w:id="2773"/>
    </w:p>
    <w:p w14:paraId="2E237F87" w14:textId="1DB58F5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provides a short description of the edge.</w:t>
      </w:r>
    </w:p>
    <w:p w14:paraId="4FD0229C" w14:textId="1F2B6CFF" w:rsidR="00CD4F20" w:rsidRDefault="00CD4F20" w:rsidP="00CD4F20">
      <w:pPr>
        <w:pStyle w:val="Heading3"/>
      </w:pPr>
      <w:bookmarkStart w:id="2774" w:name="_Ref511822214"/>
      <w:bookmarkStart w:id="2775" w:name="_Toc4443058"/>
      <w:r>
        <w:t>sourceNodeId property</w:t>
      </w:r>
      <w:bookmarkEnd w:id="2774"/>
      <w:bookmarkEnd w:id="2775"/>
    </w:p>
    <w:p w14:paraId="4F1F1502" w14:textId="05D3334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77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F4528">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bookmarkEnd w:id="277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5F4528">
        <w:t>3.34.5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A84DA3B" w:rsidR="00310D73" w:rsidRDefault="00310D73" w:rsidP="00310D73">
      <w:pPr>
        <w:pStyle w:val="Code"/>
      </w:pPr>
      <w:r>
        <w:t>{                             # A graph object (§</w:t>
      </w:r>
      <w:r>
        <w:fldChar w:fldCharType="begin"/>
      </w:r>
      <w:r>
        <w:instrText xml:space="preserve"> REF _Ref511819945 \r \h </w:instrText>
      </w:r>
      <w:r>
        <w:fldChar w:fldCharType="separate"/>
      </w:r>
      <w:r w:rsidR="005F4528">
        <w:t>3.33</w:t>
      </w:r>
      <w:r>
        <w:fldChar w:fldCharType="end"/>
      </w:r>
      <w:r>
        <w:t>).</w:t>
      </w:r>
    </w:p>
    <w:p w14:paraId="4DF7DD5F" w14:textId="19A7AD59" w:rsidR="00310D73" w:rsidRDefault="00310D73" w:rsidP="00310D73">
      <w:pPr>
        <w:pStyle w:val="Code"/>
      </w:pPr>
      <w:r>
        <w:t xml:space="preserve">  "nodes": [                  # See §</w:t>
      </w:r>
      <w:r>
        <w:fldChar w:fldCharType="begin"/>
      </w:r>
      <w:r>
        <w:instrText xml:space="preserve"> REF _Ref511823242 \r \h </w:instrText>
      </w:r>
      <w:r>
        <w:fldChar w:fldCharType="separate"/>
      </w:r>
      <w:r w:rsidR="005F4528">
        <w:t>3.33.3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678ECCA" w:rsidR="00310D73" w:rsidRDefault="00310D73" w:rsidP="00310D73">
      <w:pPr>
        <w:pStyle w:val="Code"/>
      </w:pPr>
      <w:r>
        <w:t xml:space="preserve">      "children": [           # See §</w:t>
      </w:r>
      <w:r>
        <w:fldChar w:fldCharType="begin"/>
      </w:r>
      <w:r>
        <w:instrText xml:space="preserve"> REF _Ref515547420 \r \h </w:instrText>
      </w:r>
      <w:r>
        <w:fldChar w:fldCharType="separate"/>
      </w:r>
      <w:r w:rsidR="005F4528">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FA0CA38" w:rsidR="00310D73" w:rsidRDefault="00310D73" w:rsidP="00310D73">
      <w:pPr>
        <w:pStyle w:val="Code"/>
      </w:pPr>
      <w:r>
        <w:t xml:space="preserve">  "edges": [                  # See §</w:t>
      </w:r>
      <w:r>
        <w:fldChar w:fldCharType="begin"/>
      </w:r>
      <w:r>
        <w:instrText xml:space="preserve"> REF _Ref511823263 \r \h </w:instrText>
      </w:r>
      <w:r>
        <w:fldChar w:fldCharType="separate"/>
      </w:r>
      <w:r w:rsidR="005F4528">
        <w:t>3.33.4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777" w:name="_Ref511823298"/>
      <w:bookmarkStart w:id="2778" w:name="_Toc4443059"/>
      <w:r>
        <w:t>targetNodeId property</w:t>
      </w:r>
      <w:bookmarkEnd w:id="2777"/>
      <w:bookmarkEnd w:id="2778"/>
    </w:p>
    <w:p w14:paraId="09C99A58" w14:textId="04B53AE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F4528">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F4528">
        <w:t>3.35.4</w:t>
      </w:r>
      <w:r>
        <w:fldChar w:fldCharType="end"/>
      </w:r>
      <w:r>
        <w:t>).</w:t>
      </w:r>
    </w:p>
    <w:p w14:paraId="0230A766" w14:textId="5CB74BEC" w:rsidR="00CD4F20" w:rsidRDefault="00CD4F20" w:rsidP="00CD4F20">
      <w:pPr>
        <w:pStyle w:val="Heading2"/>
      </w:pPr>
      <w:bookmarkStart w:id="2779" w:name="_Ref511819971"/>
      <w:bookmarkStart w:id="2780" w:name="_Toc4443060"/>
      <w:r>
        <w:lastRenderedPageBreak/>
        <w:t>graphTraversal object</w:t>
      </w:r>
      <w:bookmarkEnd w:id="2779"/>
      <w:bookmarkEnd w:id="2780"/>
    </w:p>
    <w:p w14:paraId="7EE87AC4" w14:textId="2D601D1D" w:rsidR="00CD4F20" w:rsidRDefault="00CD4F20" w:rsidP="00CD4F20">
      <w:pPr>
        <w:pStyle w:val="Heading3"/>
      </w:pPr>
      <w:bookmarkStart w:id="2781" w:name="_Toc4443061"/>
      <w:r>
        <w:t>General</w:t>
      </w:r>
      <w:bookmarkEnd w:id="2781"/>
    </w:p>
    <w:p w14:paraId="5B499FB9" w14:textId="26D9A76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F4528">
        <w:t>3.37</w:t>
      </w:r>
      <w:r>
        <w:fldChar w:fldCharType="end"/>
      </w:r>
      <w:r>
        <w:t>). For an example, see §</w:t>
      </w:r>
      <w:r>
        <w:fldChar w:fldCharType="begin"/>
      </w:r>
      <w:r>
        <w:instrText xml:space="preserve"> REF _Ref511822614 \r \h </w:instrText>
      </w:r>
      <w:r>
        <w:fldChar w:fldCharType="separate"/>
      </w:r>
      <w:r w:rsidR="005F4528">
        <w:t>3.36.8</w:t>
      </w:r>
      <w:r>
        <w:fldChar w:fldCharType="end"/>
      </w:r>
      <w:r>
        <w:t>.</w:t>
      </w:r>
    </w:p>
    <w:p w14:paraId="1349E293" w14:textId="77777777" w:rsidR="00BC786F" w:rsidRDefault="00BC786F" w:rsidP="00BC786F">
      <w:pPr>
        <w:pStyle w:val="Heading3"/>
        <w:numPr>
          <w:ilvl w:val="2"/>
          <w:numId w:val="2"/>
        </w:numPr>
      </w:pPr>
      <w:bookmarkStart w:id="2782" w:name="_Toc4443062"/>
      <w:r>
        <w:t>Constraints</w:t>
      </w:r>
      <w:bookmarkEnd w:id="2782"/>
    </w:p>
    <w:p w14:paraId="1485D328" w14:textId="438F34B3"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5F4528">
        <w:t>3.36.3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5F4528">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2783" w:name="_Ref3036149"/>
      <w:bookmarkStart w:id="2784" w:name="_Toc4443063"/>
      <w:r>
        <w:t>resultGraphIndex property</w:t>
      </w:r>
      <w:bookmarkEnd w:id="2783"/>
      <w:bookmarkEnd w:id="2784"/>
    </w:p>
    <w:p w14:paraId="119E4B0D" w14:textId="54FEB0A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F4528">
        <w:t>3.33</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5F4528">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2785" w:name="_Ref3036155"/>
      <w:bookmarkStart w:id="2786" w:name="_Toc4443064"/>
      <w:r>
        <w:t>runGraphIndex property</w:t>
      </w:r>
      <w:bookmarkEnd w:id="2785"/>
      <w:bookmarkEnd w:id="2786"/>
    </w:p>
    <w:p w14:paraId="52E2163D" w14:textId="702CE67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F4528">
        <w:t>3.33</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5F4528">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2787" w:name="_Toc4443065"/>
      <w:r>
        <w:t>description property</w:t>
      </w:r>
      <w:bookmarkEnd w:id="2787"/>
    </w:p>
    <w:p w14:paraId="00450671" w14:textId="3EB79C2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describes the graph traversal.</w:t>
      </w:r>
    </w:p>
    <w:p w14:paraId="1B078DE3" w14:textId="453A53D8" w:rsidR="00CD4F20" w:rsidRDefault="00CD4F20" w:rsidP="00CD4F20">
      <w:pPr>
        <w:pStyle w:val="Heading3"/>
      </w:pPr>
      <w:bookmarkStart w:id="2788" w:name="_Ref511823179"/>
      <w:bookmarkStart w:id="2789" w:name="_Toc4443066"/>
      <w:r>
        <w:t>initialState property</w:t>
      </w:r>
      <w:bookmarkEnd w:id="2788"/>
      <w:bookmarkEnd w:id="2789"/>
    </w:p>
    <w:p w14:paraId="0DAFE5D2" w14:textId="01F62DA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F4528">
        <w:t>3.37.4</w:t>
      </w:r>
      <w:r>
        <w:fldChar w:fldCharType="end"/>
      </w:r>
      <w:r>
        <w:t>), enables a SARIF viewer to present a debugger-like “watch window” experience as the user traverses a graph.</w:t>
      </w:r>
    </w:p>
    <w:p w14:paraId="6B02BBBD" w14:textId="157F9BFC"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5F4528">
        <w:t>3.36.7</w:t>
      </w:r>
      <w:r w:rsidR="00336FF3">
        <w:fldChar w:fldCharType="end"/>
      </w:r>
      <w:r>
        <w:t>).</w:t>
      </w:r>
    </w:p>
    <w:p w14:paraId="69AF54AA" w14:textId="39C2F6C7"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5F4528">
        <w:t>0</w:t>
      </w:r>
      <w:r>
        <w:fldChar w:fldCharType="end"/>
      </w:r>
      <w:r>
        <w:t>.</w:t>
      </w:r>
    </w:p>
    <w:p w14:paraId="3A691D2D" w14:textId="5DA3422D" w:rsidR="002700D3" w:rsidRDefault="002700D3" w:rsidP="002700D3">
      <w:pPr>
        <w:pStyle w:val="Heading3"/>
      </w:pPr>
      <w:bookmarkStart w:id="2790" w:name="_Ref3538436"/>
      <w:bookmarkStart w:id="2791" w:name="_Toc4443067"/>
      <w:r>
        <w:t>immutableState property</w:t>
      </w:r>
      <w:bookmarkEnd w:id="2790"/>
      <w:bookmarkEnd w:id="2791"/>
    </w:p>
    <w:p w14:paraId="5B2EAB36" w14:textId="2224D38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F4528">
        <w:t>3.6</w:t>
      </w:r>
      <w:r>
        <w:fldChar w:fldCharType="end"/>
      </w:r>
      <w:r>
        <w:t>) each of whose properties is a string that represents the value of a relevant expression that remains constant throughout the traversal.</w:t>
      </w:r>
    </w:p>
    <w:p w14:paraId="6080EE82" w14:textId="465DD281"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F4528">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2792" w:name="_Ref511822614"/>
      <w:bookmarkStart w:id="2793" w:name="_Toc4443068"/>
      <w:r>
        <w:t>edgeTraversals property</w:t>
      </w:r>
      <w:bookmarkEnd w:id="2792"/>
      <w:bookmarkEnd w:id="2793"/>
    </w:p>
    <w:p w14:paraId="044B1D53" w14:textId="6E26E5A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F4528">
        <w:t>3.37</w:t>
      </w:r>
      <w:r>
        <w:fldChar w:fldCharType="end"/>
      </w:r>
      <w:r>
        <w:t>)</w:t>
      </w:r>
      <w:r w:rsidR="00042973">
        <w:t xml:space="preserve"> which together represent the sequence of edges traversed during this graph traversal</w:t>
      </w:r>
      <w:r>
        <w:t>.</w:t>
      </w:r>
    </w:p>
    <w:p w14:paraId="2FD89AE1" w14:textId="1002DF66" w:rsidR="009079A3" w:rsidDel="00E523EE" w:rsidRDefault="009079A3" w:rsidP="009D3174">
      <w:pPr>
        <w:rPr>
          <w:del w:id="2794" w:author="Laurence Golding" w:date="2019-03-26T16:59:00Z"/>
        </w:rPr>
      </w:pPr>
      <w:del w:id="2795" w:author="Laurence Golding" w:date="2019-03-26T16:59:00Z">
        <w:r w:rsidDel="00E523EE">
          <w:delText xml:space="preserve">If </w:delText>
        </w:r>
        <w:r w:rsidDel="00E523EE">
          <w:rPr>
            <w:rStyle w:val="CODEtemp"/>
          </w:rPr>
          <w:delText>edgeTraversals</w:delText>
        </w:r>
        <w:r w:rsidDel="00E523EE">
          <w:delText xml:space="preserve"> is absent, it </w:delText>
        </w:r>
        <w:r w:rsidRPr="00D607E1" w:rsidDel="00E523EE">
          <w:rPr>
            <w:b/>
          </w:rPr>
          <w:delText>SHALL</w:delText>
        </w:r>
        <w:r w:rsidDel="00E523EE">
          <w:delText xml:space="preserve"> default to an empty array.</w:delText>
        </w:r>
      </w:del>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8DE136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F4528">
        <w:t>3.36.6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F4528">
        <w:t>3.37.4</w:t>
      </w:r>
      <w:r>
        <w:fldChar w:fldCharType="end"/>
      </w:r>
      <w:r>
        <w:t>).</w:t>
      </w:r>
    </w:p>
    <w:p w14:paraId="4808B3B4" w14:textId="4595F51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10E2D789" w14:textId="6E05EB3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F4528">
        <w:t>3.24.17</w:t>
      </w:r>
      <w:r>
        <w:fldChar w:fldCharType="end"/>
      </w:r>
      <w:r>
        <w:t>.</w:t>
      </w:r>
    </w:p>
    <w:p w14:paraId="69735FC2" w14:textId="2630ECF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F4528">
        <w:t>3.33</w:t>
      </w:r>
      <w:r>
        <w:fldChar w:fldCharType="end"/>
      </w:r>
      <w:r>
        <w:t>).</w:t>
      </w:r>
    </w:p>
    <w:p w14:paraId="2D97EC95" w14:textId="1745079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F4528">
        <w:t>3.33.3</w:t>
      </w:r>
      <w:r>
        <w:fldChar w:fldCharType="end"/>
      </w:r>
      <w:r>
        <w:t>.</w:t>
      </w:r>
    </w:p>
    <w:p w14:paraId="385BE8FF" w14:textId="0B56B00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F4528">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121FAC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F4528">
        <w:t>3.33.4</w:t>
      </w:r>
      <w:r>
        <w:fldChar w:fldCharType="end"/>
      </w:r>
      <w:r>
        <w:t>.</w:t>
      </w:r>
    </w:p>
    <w:p w14:paraId="3AE21EC0" w14:textId="69AADE3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F4528">
        <w:t>3.35</w:t>
      </w:r>
      <w:r>
        <w:fldChar w:fldCharType="end"/>
      </w:r>
      <w:r>
        <w:t>).</w:t>
      </w:r>
    </w:p>
    <w:p w14:paraId="0FC27E06" w14:textId="79BD2CC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F4528">
        <w:t>3.35.2</w:t>
      </w:r>
      <w:r>
        <w:fldChar w:fldCharType="end"/>
      </w:r>
      <w:r>
        <w:t>.</w:t>
      </w:r>
    </w:p>
    <w:p w14:paraId="33697097" w14:textId="550648E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F4528">
        <w:t>3.35.4</w:t>
      </w:r>
      <w:r>
        <w:fldChar w:fldCharType="end"/>
      </w:r>
      <w:r>
        <w:t>.</w:t>
      </w:r>
    </w:p>
    <w:p w14:paraId="6F112479" w14:textId="155931B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F4528">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37A8ED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F4528">
        <w:t>3.24.18</w:t>
      </w:r>
      <w:r>
        <w:fldChar w:fldCharType="end"/>
      </w:r>
      <w:r>
        <w:t>.</w:t>
      </w:r>
    </w:p>
    <w:p w14:paraId="52989359" w14:textId="58A2EA3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F4528">
        <w:t>3.36</w:t>
      </w:r>
      <w:r>
        <w:fldChar w:fldCharType="end"/>
      </w:r>
      <w:r>
        <w:t>).</w:t>
      </w:r>
    </w:p>
    <w:p w14:paraId="42598F9A" w14:textId="061F73A8"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5F4528">
        <w:t>3.36.3</w:t>
      </w:r>
      <w:r w:rsidR="00BC786F">
        <w:fldChar w:fldCharType="end"/>
      </w:r>
      <w:r>
        <w:t>.</w:t>
      </w:r>
    </w:p>
    <w:p w14:paraId="00E6F1B9" w14:textId="77777777" w:rsidR="009D3174" w:rsidRDefault="009D3174" w:rsidP="002D65F3">
      <w:pPr>
        <w:pStyle w:val="Code"/>
      </w:pPr>
    </w:p>
    <w:p w14:paraId="36D3F377" w14:textId="6BC36C0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F4528">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EDAA39C"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F4528">
        <w:t>3.36.8</w:t>
      </w:r>
      <w:r>
        <w:fldChar w:fldCharType="end"/>
      </w:r>
      <w:r>
        <w:t>.</w:t>
      </w:r>
    </w:p>
    <w:p w14:paraId="741740FA" w14:textId="49C9960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F4528">
        <w:t>3.37</w:t>
      </w:r>
      <w:r>
        <w:fldChar w:fldCharType="end"/>
      </w:r>
      <w:r>
        <w:t>).</w:t>
      </w:r>
    </w:p>
    <w:p w14:paraId="3B24AD48" w14:textId="46328B2D"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F4528">
        <w:t>3.37.2</w:t>
      </w:r>
      <w:r w:rsidR="00D1651A">
        <w:fldChar w:fldCharType="end"/>
      </w:r>
      <w:r>
        <w:t>.</w:t>
      </w:r>
    </w:p>
    <w:p w14:paraId="091883BE" w14:textId="77777777" w:rsidR="009D3174" w:rsidRDefault="009D3174" w:rsidP="002D65F3">
      <w:pPr>
        <w:pStyle w:val="Code"/>
      </w:pPr>
    </w:p>
    <w:p w14:paraId="0C82C8AC" w14:textId="7F40E4E3"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F4528">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2796" w:name="_Ref511822569"/>
      <w:bookmarkStart w:id="2797" w:name="_Toc4443069"/>
      <w:r>
        <w:t>edgeTraversal object</w:t>
      </w:r>
      <w:bookmarkEnd w:id="2796"/>
      <w:bookmarkEnd w:id="2797"/>
    </w:p>
    <w:p w14:paraId="4A14EA88" w14:textId="696B8630" w:rsidR="00CD4F20" w:rsidRDefault="00CD4F20" w:rsidP="00CD4F20">
      <w:pPr>
        <w:pStyle w:val="Heading3"/>
      </w:pPr>
      <w:bookmarkStart w:id="2798" w:name="_Toc4443070"/>
      <w:r>
        <w:t>General</w:t>
      </w:r>
      <w:bookmarkEnd w:id="2798"/>
    </w:p>
    <w:p w14:paraId="7FC25DC6" w14:textId="57980962" w:rsidR="00E66DEE" w:rsidRDefault="00E66DEE" w:rsidP="00E66DEE">
      <w:bookmarkStart w:id="27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800" w:name="_Ref513199007"/>
      <w:bookmarkStart w:id="2801" w:name="_Toc4443071"/>
      <w:r>
        <w:t>edgeId property</w:t>
      </w:r>
      <w:bookmarkEnd w:id="2799"/>
      <w:bookmarkEnd w:id="2800"/>
      <w:bookmarkEnd w:id="2801"/>
    </w:p>
    <w:p w14:paraId="48F3DA24" w14:textId="0B931B1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F4528">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F4528">
        <w:t>3.35</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5F4528">
        <w:t>3.36.3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5F4528">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w:t>
      </w:r>
    </w:p>
    <w:p w14:paraId="0AD4B66E" w14:textId="675852EB" w:rsidR="00CD4F20" w:rsidRDefault="00CD4F20" w:rsidP="00CD4F20">
      <w:pPr>
        <w:pStyle w:val="Heading3"/>
      </w:pPr>
      <w:bookmarkStart w:id="2802" w:name="_Toc4443072"/>
      <w:r>
        <w:t>message property</w:t>
      </w:r>
      <w:bookmarkEnd w:id="2802"/>
    </w:p>
    <w:p w14:paraId="4271FA61" w14:textId="212FDD3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contains a message to display to the user as the edge is traversed.</w:t>
      </w:r>
    </w:p>
    <w:p w14:paraId="188B3BCD" w14:textId="25EB188B" w:rsidR="00CD4F20" w:rsidRDefault="00CD4F20" w:rsidP="00CD4F20">
      <w:pPr>
        <w:pStyle w:val="Heading3"/>
      </w:pPr>
      <w:bookmarkStart w:id="2803" w:name="_Ref511823070"/>
      <w:bookmarkStart w:id="2804" w:name="_Toc4443073"/>
      <w:r>
        <w:t>finalState property</w:t>
      </w:r>
      <w:bookmarkEnd w:id="2803"/>
      <w:bookmarkEnd w:id="2804"/>
    </w:p>
    <w:p w14:paraId="7DD91838" w14:textId="4A64A91B"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F4528">
        <w:t>3.6</w:t>
      </w:r>
      <w:r>
        <w:fldChar w:fldCharType="end"/>
      </w:r>
      <w:r>
        <w:t>) each of whose properties represents the value of a relevant expression after the edge has been traversed.</w:t>
      </w:r>
    </w:p>
    <w:p w14:paraId="254B59E1" w14:textId="41B02403"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5F4528">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3F387B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F4528">
        <w:t>0</w:t>
      </w:r>
      <w:r>
        <w:fldChar w:fldCharType="end"/>
      </w:r>
      <w:r>
        <w:t>.</w:t>
      </w:r>
    </w:p>
    <w:p w14:paraId="0E93831D" w14:textId="4B6229DC" w:rsidR="00CD4F20" w:rsidRDefault="00326931" w:rsidP="00CD4F20">
      <w:pPr>
        <w:pStyle w:val="Heading3"/>
      </w:pPr>
      <w:bookmarkStart w:id="2805" w:name="_Toc4443074"/>
      <w:r>
        <w:t>stepOverEdgeCount</w:t>
      </w:r>
      <w:r w:rsidR="00CD4F20">
        <w:t xml:space="preserve"> property</w:t>
      </w:r>
      <w:bookmarkEnd w:id="28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A169049"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F4528">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F7FC48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5B400D0" w14:textId="07984CC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F4528">
        <w:t>3.24.17</w:t>
      </w:r>
      <w:r>
        <w:fldChar w:fldCharType="end"/>
      </w:r>
      <w:r>
        <w:t>.</w:t>
      </w:r>
    </w:p>
    <w:p w14:paraId="15902C38" w14:textId="6D1CEBBE"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F4528">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6AFB01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F4528">
        <w:t>3.24.18</w:t>
      </w:r>
      <w:r>
        <w:fldChar w:fldCharType="end"/>
      </w:r>
      <w:r>
        <w:t>.</w:t>
      </w:r>
    </w:p>
    <w:p w14:paraId="7D1411F8" w14:textId="1E1E1B3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F4528">
        <w:t>3.36</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806" w:name="_Ref493427479"/>
      <w:bookmarkStart w:id="2807" w:name="_Toc4443075"/>
      <w:r>
        <w:t>stack object</w:t>
      </w:r>
      <w:bookmarkEnd w:id="2806"/>
      <w:bookmarkEnd w:id="2807"/>
    </w:p>
    <w:p w14:paraId="5A2500F3" w14:textId="474DE860" w:rsidR="006E546E" w:rsidRDefault="006E546E" w:rsidP="006E546E">
      <w:pPr>
        <w:pStyle w:val="Heading3"/>
      </w:pPr>
      <w:bookmarkStart w:id="2808" w:name="_Toc4443076"/>
      <w:r>
        <w:t>General</w:t>
      </w:r>
      <w:bookmarkEnd w:id="28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809" w:name="_Ref503361859"/>
      <w:bookmarkStart w:id="2810" w:name="_Toc4443077"/>
      <w:r>
        <w:t>message property</w:t>
      </w:r>
      <w:bookmarkEnd w:id="2809"/>
      <w:bookmarkEnd w:id="2810"/>
    </w:p>
    <w:p w14:paraId="2BDF4228" w14:textId="3390B86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F452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811" w:name="_Toc4443078"/>
      <w:r>
        <w:t>frames property</w:t>
      </w:r>
      <w:bookmarkEnd w:id="2811"/>
    </w:p>
    <w:p w14:paraId="469B2FA7" w14:textId="3B53F2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F4528">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812" w:name="_Ref493494398"/>
      <w:bookmarkStart w:id="2813" w:name="_Toc4443079"/>
      <w:r>
        <w:t>stackFrame object</w:t>
      </w:r>
      <w:bookmarkEnd w:id="2812"/>
      <w:bookmarkEnd w:id="2813"/>
    </w:p>
    <w:p w14:paraId="440DEBE2" w14:textId="2D9664B2" w:rsidR="006E546E" w:rsidRDefault="006E546E" w:rsidP="006E546E">
      <w:pPr>
        <w:pStyle w:val="Heading3"/>
      </w:pPr>
      <w:bookmarkStart w:id="2814" w:name="_Toc4443080"/>
      <w:r>
        <w:t>General</w:t>
      </w:r>
      <w:bookmarkEnd w:id="2814"/>
    </w:p>
    <w:p w14:paraId="7DA1CA9D" w14:textId="310DAB3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F4528">
        <w:t>3.38</w:t>
      </w:r>
      <w:r>
        <w:fldChar w:fldCharType="end"/>
      </w:r>
      <w:r w:rsidRPr="00F41277">
        <w:t>).</w:t>
      </w:r>
    </w:p>
    <w:p w14:paraId="595703CE" w14:textId="2E0FEEF4" w:rsidR="00D10846" w:rsidRDefault="003F0742" w:rsidP="006E546E">
      <w:pPr>
        <w:pStyle w:val="Heading3"/>
      </w:pPr>
      <w:bookmarkStart w:id="2815" w:name="_Ref503362303"/>
      <w:bookmarkStart w:id="2816" w:name="_Toc4443081"/>
      <w:r>
        <w:lastRenderedPageBreak/>
        <w:t xml:space="preserve">location </w:t>
      </w:r>
      <w:r w:rsidR="00D10846">
        <w:t>property</w:t>
      </w:r>
      <w:bookmarkEnd w:id="2815"/>
      <w:bookmarkEnd w:id="2816"/>
    </w:p>
    <w:p w14:paraId="075462B0" w14:textId="5F0A079F"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F4528">
        <w:t>3.25</w:t>
      </w:r>
      <w:r w:rsidR="003F0742">
        <w:fldChar w:fldCharType="end"/>
      </w:r>
      <w:r>
        <w:t>) specifying the location to which this stack frame refers.</w:t>
      </w:r>
    </w:p>
    <w:p w14:paraId="4ABAFAEB" w14:textId="487C084B" w:rsidR="006E546E" w:rsidRDefault="006E546E" w:rsidP="006E546E">
      <w:pPr>
        <w:pStyle w:val="Heading3"/>
      </w:pPr>
      <w:bookmarkStart w:id="2817" w:name="_Toc4443082"/>
      <w:r>
        <w:t>module property</w:t>
      </w:r>
      <w:bookmarkEnd w:id="281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818" w:name="_Toc4443083"/>
      <w:r>
        <w:t>threadId property</w:t>
      </w:r>
      <w:bookmarkEnd w:id="281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819" w:name="_Toc4443084"/>
      <w:r>
        <w:t>address property</w:t>
      </w:r>
      <w:bookmarkEnd w:id="281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820" w:name="_Toc4443085"/>
      <w:r>
        <w:t>offset property</w:t>
      </w:r>
      <w:bookmarkEnd w:id="282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5249CE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5F4528">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F4528">
        <w:t>3.39.2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821" w:name="_Toc4443086"/>
      <w:r>
        <w:t>parameters property</w:t>
      </w:r>
      <w:bookmarkEnd w:id="282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1F4E6DFC" w:rsidR="009079A3" w:rsidRPr="00A91CEB" w:rsidDel="00E523EE" w:rsidRDefault="009079A3" w:rsidP="00A91CEB">
      <w:pPr>
        <w:rPr>
          <w:del w:id="2822" w:author="Laurence Golding" w:date="2019-03-26T16:59:00Z"/>
        </w:rPr>
      </w:pPr>
      <w:del w:id="2823" w:author="Laurence Golding" w:date="2019-03-26T16:59:00Z">
        <w:r w:rsidDel="00E523EE">
          <w:delText xml:space="preserve">If </w:delText>
        </w:r>
        <w:r w:rsidRPr="004A64CB" w:rsidDel="00E523EE">
          <w:rPr>
            <w:rStyle w:val="CODEtemp"/>
          </w:rPr>
          <w:delText>parameters</w:delText>
        </w:r>
        <w:r w:rsidDel="00E523EE">
          <w:delText xml:space="preserve"> is absent, it </w:delText>
        </w:r>
        <w:r w:rsidRPr="004A64CB" w:rsidDel="00E523EE">
          <w:rPr>
            <w:b/>
          </w:rPr>
          <w:delText>SHALL</w:delText>
        </w:r>
        <w:r w:rsidDel="00E523EE">
          <w:delText xml:space="preserve"> default to an empty array.</w:delText>
        </w:r>
      </w:del>
    </w:p>
    <w:p w14:paraId="4ECE1732" w14:textId="76FB334D" w:rsidR="006E546E" w:rsidRDefault="001C2E2F" w:rsidP="006E546E">
      <w:pPr>
        <w:pStyle w:val="Heading2"/>
      </w:pPr>
      <w:bookmarkStart w:id="2824" w:name="_Ref493427581"/>
      <w:bookmarkStart w:id="2825" w:name="_Ref493427754"/>
      <w:bookmarkStart w:id="2826" w:name="_Toc4443087"/>
      <w:r>
        <w:t>thread</w:t>
      </w:r>
      <w:r w:rsidR="007D2F0F">
        <w:t xml:space="preserve">FlowLocation </w:t>
      </w:r>
      <w:r w:rsidR="006E546E">
        <w:t>object</w:t>
      </w:r>
      <w:bookmarkEnd w:id="2824"/>
      <w:bookmarkEnd w:id="2825"/>
      <w:bookmarkEnd w:id="2826"/>
    </w:p>
    <w:p w14:paraId="6AFFA125" w14:textId="72CDB951" w:rsidR="006E546E" w:rsidRDefault="006E546E" w:rsidP="006E546E">
      <w:pPr>
        <w:pStyle w:val="Heading3"/>
      </w:pPr>
      <w:bookmarkStart w:id="2827" w:name="_Toc4443088"/>
      <w:r>
        <w:t>General</w:t>
      </w:r>
      <w:bookmarkEnd w:id="2827"/>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2828" w:name="_Toc4443089"/>
      <w:r>
        <w:t>index property</w:t>
      </w:r>
      <w:bookmarkEnd w:id="2828"/>
    </w:p>
    <w:p w14:paraId="4F445303" w14:textId="73CAEBBA"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5F4528">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w:t>
      </w:r>
      <w:r>
        <w:lastRenderedPageBreak/>
        <w:t xml:space="preserve">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17C41121"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5F4528">
        <w:t>0</w:t>
      </w:r>
      <w:r>
        <w:fldChar w:fldCharType="end"/>
      </w:r>
      <w:r>
        <w:t>).</w:t>
      </w:r>
    </w:p>
    <w:p w14:paraId="49EE7C5D" w14:textId="0FEEEB7F" w:rsidR="006E546E" w:rsidRDefault="007D2F0F" w:rsidP="006E546E">
      <w:pPr>
        <w:pStyle w:val="Heading3"/>
      </w:pPr>
      <w:bookmarkStart w:id="2829" w:name="_Ref493497783"/>
      <w:bookmarkStart w:id="2830" w:name="_Ref493499799"/>
      <w:bookmarkStart w:id="2831" w:name="_Toc4443090"/>
      <w:r>
        <w:t xml:space="preserve">location </w:t>
      </w:r>
      <w:r w:rsidR="006E546E">
        <w:t>property</w:t>
      </w:r>
      <w:bookmarkEnd w:id="2829"/>
      <w:bookmarkEnd w:id="2830"/>
      <w:bookmarkEnd w:id="2831"/>
    </w:p>
    <w:p w14:paraId="4354E1E2" w14:textId="297AFA4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F4528">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6F3236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F4528">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2F7CDA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F4528">
        <w:t>3.40.9</w:t>
      </w:r>
      <w:r w:rsidR="000A451A">
        <w:fldChar w:fldCharType="end"/>
      </w:r>
      <w:r>
        <w:t>) to ensure that the location in the external program executes before the location in the program being analyzed.</w:t>
      </w:r>
    </w:p>
    <w:p w14:paraId="33DB1A87" w14:textId="6BA26FA8"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F4528">
        <w:t>3.31</w:t>
      </w:r>
      <w:r w:rsidR="000A451A">
        <w:fldChar w:fldCharType="end"/>
      </w:r>
      <w:r>
        <w:t>).</w:t>
      </w:r>
    </w:p>
    <w:p w14:paraId="77957EDD" w14:textId="5D9AC388"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5F4528">
        <w:t>3.31.3</w:t>
      </w:r>
      <w:r w:rsidR="000A451A">
        <w:fldChar w:fldCharType="end"/>
      </w:r>
      <w:r>
        <w:t>.</w:t>
      </w:r>
    </w:p>
    <w:p w14:paraId="3D30CB9D" w14:textId="246D1527"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F4528">
        <w:t>3.32</w:t>
      </w:r>
      <w:r w:rsidR="000A451A">
        <w:fldChar w:fldCharType="end"/>
      </w:r>
      <w:r>
        <w:t>).</w:t>
      </w:r>
    </w:p>
    <w:p w14:paraId="14000C19" w14:textId="01CC838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F4528">
        <w:t>3.32.3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84E6B67"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F4528">
        <w:t>3.32.6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lastRenderedPageBreak/>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832" w:name="_Toc4443091"/>
      <w:r>
        <w:t>module property</w:t>
      </w:r>
      <w:bookmarkEnd w:id="283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833" w:name="_Toc4443092"/>
      <w:r>
        <w:t>stack property</w:t>
      </w:r>
      <w:bookmarkEnd w:id="2833"/>
    </w:p>
    <w:p w14:paraId="1FCE52C5" w14:textId="5ED6D8F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F4528">
        <w:t>3.38</w:t>
      </w:r>
      <w:r>
        <w:fldChar w:fldCharType="end"/>
      </w:r>
      <w:r>
        <w:t>) that represents the call stack leading to this location.</w:t>
      </w:r>
    </w:p>
    <w:p w14:paraId="612E79E6" w14:textId="328A50C9" w:rsidR="00D31582" w:rsidRDefault="00D31582" w:rsidP="00D31582">
      <w:pPr>
        <w:pStyle w:val="Heading3"/>
      </w:pPr>
      <w:bookmarkStart w:id="2834" w:name="_Toc4443093"/>
      <w:r>
        <w:t>kind</w:t>
      </w:r>
      <w:r w:rsidR="00A175AD">
        <w:t>s</w:t>
      </w:r>
      <w:r>
        <w:t xml:space="preserve"> property</w:t>
      </w:r>
      <w:bookmarkEnd w:id="2834"/>
    </w:p>
    <w:p w14:paraId="243641AC" w14:textId="0CF965BD" w:rsidR="001E43DC" w:rsidRDefault="00D31582" w:rsidP="00D31582">
      <w:bookmarkStart w:id="283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F4528">
        <w:t>3.7.2</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CA15BF">
      <w:pPr>
        <w:pStyle w:val="ListParagraph"/>
        <w:numPr>
          <w:ilvl w:val="0"/>
          <w:numId w:val="89"/>
        </w:numPr>
      </w:pPr>
      <w:r>
        <w:rPr>
          <w:rStyle w:val="CODEtemp"/>
        </w:rPr>
        <w:t>"acquire"</w:t>
      </w:r>
      <w:r>
        <w:t>: Gain ownership of something.</w:t>
      </w:r>
    </w:p>
    <w:p w14:paraId="3A1D0C5B" w14:textId="77777777" w:rsidR="00CA15BF" w:rsidRDefault="00CA15BF" w:rsidP="00CA15BF">
      <w:pPr>
        <w:pStyle w:val="ListParagraph"/>
        <w:numPr>
          <w:ilvl w:val="0"/>
          <w:numId w:val="89"/>
        </w:numPr>
      </w:pPr>
      <w:r>
        <w:rPr>
          <w:rStyle w:val="CODEtemp"/>
        </w:rPr>
        <w:t>"release"</w:t>
      </w:r>
      <w:r>
        <w:t>: Relinquish ownership of something.</w:t>
      </w:r>
    </w:p>
    <w:p w14:paraId="076FD694" w14:textId="77777777" w:rsidR="00CA15BF" w:rsidRDefault="00CA15BF" w:rsidP="00CA15BF">
      <w:pPr>
        <w:pStyle w:val="ListParagraph"/>
        <w:numPr>
          <w:ilvl w:val="0"/>
          <w:numId w:val="89"/>
        </w:numPr>
      </w:pPr>
      <w:r>
        <w:rPr>
          <w:rStyle w:val="CODEtemp"/>
        </w:rPr>
        <w:t>"enter"</w:t>
      </w:r>
      <w:r>
        <w:t>: Entry point to a section of the program such as a function.</w:t>
      </w:r>
    </w:p>
    <w:p w14:paraId="6887A53C" w14:textId="77777777" w:rsidR="00CA15BF" w:rsidRDefault="00CA15BF" w:rsidP="00CA15BF">
      <w:pPr>
        <w:pStyle w:val="ListParagraph"/>
        <w:numPr>
          <w:ilvl w:val="0"/>
          <w:numId w:val="89"/>
        </w:numPr>
      </w:pPr>
      <w:r>
        <w:rPr>
          <w:rStyle w:val="CODEtemp"/>
        </w:rPr>
        <w:t>"exit"</w:t>
      </w:r>
      <w:r>
        <w:t>: Exit point from a section of the program such as a function.</w:t>
      </w:r>
    </w:p>
    <w:p w14:paraId="36DAD4DA" w14:textId="77777777" w:rsidR="00CA15BF" w:rsidRDefault="00CA15BF" w:rsidP="00CA15BF">
      <w:pPr>
        <w:pStyle w:val="ListParagraph"/>
        <w:numPr>
          <w:ilvl w:val="0"/>
          <w:numId w:val="89"/>
        </w:numPr>
      </w:pPr>
      <w:r>
        <w:rPr>
          <w:rStyle w:val="CODEtemp"/>
        </w:rPr>
        <w:t>"call"</w:t>
      </w:r>
      <w:r>
        <w:t>: Point of call into a section of the program such as a function.</w:t>
      </w:r>
    </w:p>
    <w:p w14:paraId="042471CF" w14:textId="77777777" w:rsidR="00CA15BF" w:rsidRDefault="00CA15BF" w:rsidP="00CA15BF">
      <w:pPr>
        <w:pStyle w:val="ListParagraph"/>
        <w:numPr>
          <w:ilvl w:val="0"/>
          <w:numId w:val="89"/>
        </w:numPr>
      </w:pPr>
      <w:r>
        <w:rPr>
          <w:rStyle w:val="CODEtemp"/>
        </w:rPr>
        <w:t>"return"</w:t>
      </w:r>
      <w:r>
        <w:t>: Point of return from section of the program such as a function.</w:t>
      </w:r>
    </w:p>
    <w:p w14:paraId="052ED809" w14:textId="77777777" w:rsidR="00CA15BF" w:rsidRDefault="00CA15BF" w:rsidP="00CA15BF">
      <w:pPr>
        <w:pStyle w:val="ListParagraph"/>
        <w:numPr>
          <w:ilvl w:val="0"/>
          <w:numId w:val="89"/>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CA15BF">
      <w:pPr>
        <w:pStyle w:val="ListParagraph"/>
        <w:numPr>
          <w:ilvl w:val="0"/>
          <w:numId w:val="89"/>
        </w:numPr>
        <w:rPr>
          <w:rStyle w:val="CODEtemp"/>
        </w:rPr>
      </w:pPr>
      <w:r>
        <w:rPr>
          <w:rStyle w:val="CODEtemp"/>
        </w:rPr>
        <w:t>"taint"</w:t>
      </w:r>
      <w:r>
        <w:t>: Value obtained from user input.</w:t>
      </w:r>
    </w:p>
    <w:p w14:paraId="71D4DE05" w14:textId="77777777" w:rsidR="00CA15BF" w:rsidRDefault="00CA15BF" w:rsidP="00CA15BF">
      <w:pPr>
        <w:pStyle w:val="ListParagraph"/>
        <w:numPr>
          <w:ilvl w:val="0"/>
          <w:numId w:val="89"/>
        </w:numPr>
      </w:pPr>
      <w:r>
        <w:rPr>
          <w:rStyle w:val="CODEtemp"/>
        </w:rPr>
        <w:t>"function"</w:t>
      </w:r>
      <w:r>
        <w:t>: Section of a program that can be called into and returned from.</w:t>
      </w:r>
    </w:p>
    <w:p w14:paraId="0E566C64" w14:textId="77777777" w:rsidR="00CA15BF" w:rsidRDefault="00CA15BF" w:rsidP="00CA15BF">
      <w:pPr>
        <w:pStyle w:val="ListParagraph"/>
        <w:numPr>
          <w:ilvl w:val="0"/>
          <w:numId w:val="89"/>
        </w:numPr>
      </w:pPr>
      <w:r>
        <w:rPr>
          <w:rStyle w:val="CODEtemp"/>
        </w:rPr>
        <w:t>"handler"</w:t>
      </w:r>
      <w:r>
        <w:t>: Code invoked in response to an exception, signal, or event.</w:t>
      </w:r>
    </w:p>
    <w:p w14:paraId="2488F47F" w14:textId="77777777" w:rsidR="00CA15BF" w:rsidRDefault="00CA15BF" w:rsidP="00CA15BF">
      <w:pPr>
        <w:pStyle w:val="ListParagraph"/>
        <w:numPr>
          <w:ilvl w:val="0"/>
          <w:numId w:val="89"/>
        </w:numPr>
      </w:pPr>
      <w:r>
        <w:rPr>
          <w:rStyle w:val="CODEtemp"/>
        </w:rPr>
        <w:t>"lock"</w:t>
      </w:r>
      <w:r>
        <w:t>: Limits access to a resource.</w:t>
      </w:r>
    </w:p>
    <w:p w14:paraId="35188082" w14:textId="77777777" w:rsidR="00CA15BF" w:rsidRDefault="00CA15BF" w:rsidP="00CA15BF">
      <w:pPr>
        <w:pStyle w:val="ListParagraph"/>
        <w:numPr>
          <w:ilvl w:val="0"/>
          <w:numId w:val="89"/>
        </w:numPr>
      </w:pPr>
      <w:r>
        <w:rPr>
          <w:rStyle w:val="CODEtemp"/>
        </w:rPr>
        <w:t>"memory"</w:t>
      </w:r>
      <w:r>
        <w:t>: Portion of computer’s internal storage.</w:t>
      </w:r>
    </w:p>
    <w:p w14:paraId="0806C2F0" w14:textId="77777777" w:rsidR="00CA15BF" w:rsidRDefault="00CA15BF" w:rsidP="00CA15BF">
      <w:pPr>
        <w:pStyle w:val="ListParagraph"/>
        <w:numPr>
          <w:ilvl w:val="0"/>
          <w:numId w:val="89"/>
        </w:numPr>
      </w:pPr>
      <w:r>
        <w:rPr>
          <w:rStyle w:val="CODEtemp"/>
        </w:rPr>
        <w:lastRenderedPageBreak/>
        <w:t>"resource"</w:t>
      </w:r>
      <w:r>
        <w:t>: Anything that can be acquired and released.</w:t>
      </w:r>
    </w:p>
    <w:p w14:paraId="06711E26" w14:textId="77777777" w:rsidR="00CA15BF" w:rsidRDefault="00CA15BF" w:rsidP="00CA15BF">
      <w:pPr>
        <w:pStyle w:val="ListParagraph"/>
        <w:numPr>
          <w:ilvl w:val="0"/>
          <w:numId w:val="89"/>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CA15BF">
      <w:pPr>
        <w:pStyle w:val="ListParagraph"/>
        <w:numPr>
          <w:ilvl w:val="0"/>
          <w:numId w:val="89"/>
        </w:numPr>
      </w:pPr>
      <w:r>
        <w:rPr>
          <w:rStyle w:val="CODEtemp"/>
        </w:rPr>
        <w:t>"implicit"</w:t>
      </w:r>
      <w:r>
        <w:t>: Code was invoked implicitly, for example by a garbage collector.</w:t>
      </w:r>
    </w:p>
    <w:p w14:paraId="020A7263" w14:textId="77777777" w:rsidR="00CA15BF" w:rsidRDefault="00CA15BF" w:rsidP="00CA15BF">
      <w:pPr>
        <w:pStyle w:val="ListParagraph"/>
        <w:numPr>
          <w:ilvl w:val="0"/>
          <w:numId w:val="89"/>
        </w:numPr>
      </w:pPr>
      <w:r>
        <w:rPr>
          <w:rStyle w:val="CODEtemp"/>
        </w:rPr>
        <w:t>"false"</w:t>
      </w:r>
      <w:r>
        <w:t>: A condition evaluated to false.</w:t>
      </w:r>
    </w:p>
    <w:p w14:paraId="65D30186" w14:textId="77777777" w:rsidR="00CA15BF" w:rsidRDefault="00CA15BF" w:rsidP="00CA15BF">
      <w:pPr>
        <w:pStyle w:val="ListParagraph"/>
        <w:numPr>
          <w:ilvl w:val="0"/>
          <w:numId w:val="89"/>
        </w:numPr>
      </w:pPr>
      <w:r>
        <w:rPr>
          <w:rStyle w:val="CODEtemp"/>
        </w:rPr>
        <w:t>"true"</w:t>
      </w:r>
      <w:r>
        <w:t>: A condition evaluated to true.</w:t>
      </w:r>
    </w:p>
    <w:p w14:paraId="6AEE6F69" w14:textId="77777777" w:rsidR="00CA15BF" w:rsidRDefault="00CA15BF" w:rsidP="00CA15BF">
      <w:pPr>
        <w:pStyle w:val="ListParagraph"/>
        <w:numPr>
          <w:ilvl w:val="0"/>
          <w:numId w:val="89"/>
        </w:numPr>
      </w:pPr>
      <w:r>
        <w:rPr>
          <w:rStyle w:val="CODEtemp"/>
        </w:rPr>
        <w:t>"caution"</w:t>
      </w:r>
      <w:r>
        <w:t>: Execution of the code at this location in the current circumstance requires care.</w:t>
      </w:r>
    </w:p>
    <w:p w14:paraId="5834F80B" w14:textId="77777777" w:rsidR="00CA15BF" w:rsidRDefault="00CA15BF" w:rsidP="00CA15BF">
      <w:pPr>
        <w:pStyle w:val="ListParagraph"/>
        <w:numPr>
          <w:ilvl w:val="0"/>
          <w:numId w:val="89"/>
        </w:numPr>
      </w:pPr>
      <w:r>
        <w:rPr>
          <w:rStyle w:val="CODEtemp"/>
        </w:rPr>
        <w:t>"danger"</w:t>
      </w:r>
      <w:r>
        <w:t>: Execution of the code at this location in the current circumstance is dangerous.</w:t>
      </w:r>
    </w:p>
    <w:p w14:paraId="031CA33A" w14:textId="77777777" w:rsidR="00CA15BF" w:rsidRDefault="00CA15BF" w:rsidP="00CA15BF">
      <w:pPr>
        <w:pStyle w:val="ListParagraph"/>
        <w:numPr>
          <w:ilvl w:val="0"/>
          <w:numId w:val="89"/>
        </w:numPr>
      </w:pPr>
      <w:r>
        <w:rPr>
          <w:rStyle w:val="CODEtemp"/>
        </w:rPr>
        <w:t>"unknown"</w:t>
      </w:r>
      <w:r>
        <w:t>: The state of an item is not known.</w:t>
      </w:r>
    </w:p>
    <w:p w14:paraId="7CAEAAC1" w14:textId="77777777" w:rsidR="00CA15BF" w:rsidRDefault="00CA15BF" w:rsidP="00CA15BF">
      <w:pPr>
        <w:pStyle w:val="ListParagraph"/>
        <w:numPr>
          <w:ilvl w:val="0"/>
          <w:numId w:val="89"/>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2836" w:name="_Ref510090188"/>
      <w:bookmarkEnd w:id="2835"/>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2837" w:name="_Toc4443094"/>
      <w:r>
        <w:t>state property</w:t>
      </w:r>
      <w:bookmarkEnd w:id="2836"/>
      <w:bookmarkEnd w:id="2837"/>
    </w:p>
    <w:p w14:paraId="0DD0B49A" w14:textId="3CCDEDE7"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F452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lastRenderedPageBreak/>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838" w:name="_Ref510008884"/>
      <w:bookmarkStart w:id="2839" w:name="_Toc4443095"/>
      <w:r>
        <w:t>nestingLevel property</w:t>
      </w:r>
      <w:bookmarkEnd w:id="2838"/>
      <w:bookmarkEnd w:id="283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840" w:name="_Ref510008873"/>
      <w:bookmarkStart w:id="2841" w:name="_Toc4443096"/>
      <w:r>
        <w:t>executionOrder property</w:t>
      </w:r>
      <w:bookmarkEnd w:id="2840"/>
      <w:bookmarkEnd w:id="2841"/>
    </w:p>
    <w:p w14:paraId="61CA929F" w14:textId="1CD495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F4528">
        <w:t>3.31</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2842" w:name="_Toc4443097"/>
      <w:r>
        <w:lastRenderedPageBreak/>
        <w:t xml:space="preserve">executionTimeUtc </w:t>
      </w:r>
      <w:r w:rsidR="005D2999">
        <w:t>property</w:t>
      </w:r>
      <w:bookmarkEnd w:id="2842"/>
    </w:p>
    <w:p w14:paraId="27A7FA38" w14:textId="0C20CB1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2843" w:name="_Toc4443098"/>
      <w:r>
        <w:t>importance property</w:t>
      </w:r>
      <w:bookmarkEnd w:id="284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844" w:name="_Ref529368289"/>
      <w:bookmarkStart w:id="2845" w:name="_Toc4443099"/>
      <w:r>
        <w:t>resultProvenance object</w:t>
      </w:r>
      <w:bookmarkEnd w:id="2844"/>
      <w:bookmarkEnd w:id="2845"/>
    </w:p>
    <w:p w14:paraId="75BA9795" w14:textId="77777777" w:rsidR="00C82EC9" w:rsidRDefault="00C82EC9" w:rsidP="00C82EC9">
      <w:pPr>
        <w:pStyle w:val="Heading3"/>
        <w:numPr>
          <w:ilvl w:val="2"/>
          <w:numId w:val="2"/>
        </w:numPr>
      </w:pPr>
      <w:bookmarkStart w:id="2846" w:name="_Toc4443100"/>
      <w:r>
        <w:t>General</w:t>
      </w:r>
      <w:bookmarkEnd w:id="2846"/>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847" w:name="_Toc4443101"/>
      <w:r>
        <w:t>firstDetectionTimeUtc property</w:t>
      </w:r>
      <w:bookmarkEnd w:id="2847"/>
    </w:p>
    <w:p w14:paraId="65E11777" w14:textId="76B902B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848" w:name="_Toc4443102"/>
      <w:r>
        <w:lastRenderedPageBreak/>
        <w:t>lastDetectionTimeUtc property</w:t>
      </w:r>
      <w:bookmarkEnd w:id="2848"/>
    </w:p>
    <w:p w14:paraId="16F93DF5" w14:textId="6A77A53B"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CD668E8"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F452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F4528">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2849" w:name="_Toc4443103"/>
      <w:r>
        <w:t>firstDetectionRunGuid property</w:t>
      </w:r>
      <w:bookmarkEnd w:id="2849"/>
    </w:p>
    <w:p w14:paraId="6DA0C3FD" w14:textId="4DDDEA7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F4528">
        <w:t>3.14.3</w:t>
      </w:r>
      <w:r>
        <w:fldChar w:fldCharType="end"/>
      </w:r>
      <w:r>
        <w:t xml:space="preserve">, </w:t>
      </w:r>
      <w:r w:rsidRPr="006066AC">
        <w:t>§</w:t>
      </w:r>
      <w:r>
        <w:fldChar w:fldCharType="begin"/>
      </w:r>
      <w:r>
        <w:instrText xml:space="preserve"> REF _Ref526937044 \r \h </w:instrText>
      </w:r>
      <w:r>
        <w:fldChar w:fldCharType="separate"/>
      </w:r>
      <w:r w:rsidR="005F4528">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2850" w:name="_Toc4443104"/>
      <w:r>
        <w:t>lastDetectionRunGuid property</w:t>
      </w:r>
      <w:bookmarkEnd w:id="2850"/>
    </w:p>
    <w:p w14:paraId="35285F82" w14:textId="71C7B9C0"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F4528">
        <w:t>3.14.3</w:t>
      </w:r>
      <w:r>
        <w:fldChar w:fldCharType="end"/>
      </w:r>
      <w:r>
        <w:t xml:space="preserve">, </w:t>
      </w:r>
      <w:r w:rsidRPr="006066AC">
        <w:t>§</w:t>
      </w:r>
      <w:r>
        <w:fldChar w:fldCharType="begin"/>
      </w:r>
      <w:r>
        <w:instrText xml:space="preserve"> REF _Ref526937044 \r \h </w:instrText>
      </w:r>
      <w:r>
        <w:fldChar w:fldCharType="separate"/>
      </w:r>
      <w:r w:rsidR="005F4528">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2851" w:name="_Ref4232561"/>
      <w:bookmarkStart w:id="2852" w:name="_Toc4443105"/>
      <w:r>
        <w:t>invocationIndex property</w:t>
      </w:r>
      <w:bookmarkEnd w:id="2851"/>
      <w:bookmarkEnd w:id="2852"/>
    </w:p>
    <w:p w14:paraId="7B6EA25C" w14:textId="04781CC5"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5F4528">
        <w:t>3.14.7</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F4528">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853" w:name="_Ref532468570"/>
      <w:bookmarkStart w:id="2854" w:name="_Toc4443106"/>
      <w:r>
        <w:t>conversionSources property</w:t>
      </w:r>
      <w:bookmarkEnd w:id="2853"/>
      <w:bookmarkEnd w:id="285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18540A2"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5F4528">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F4528">
        <w:t>3.26</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A126579" w:rsidR="006C118A" w:rsidDel="00E523EE" w:rsidRDefault="006C118A" w:rsidP="006C118A">
      <w:pPr>
        <w:rPr>
          <w:del w:id="2855" w:author="Laurence Golding" w:date="2019-03-26T16:59:00Z"/>
        </w:rPr>
      </w:pPr>
      <w:del w:id="2856" w:author="Laurence Golding" w:date="2019-03-26T16:59:00Z">
        <w:r w:rsidDel="00E523EE">
          <w:delText xml:space="preserve">If </w:delText>
        </w:r>
        <w:r w:rsidRPr="00A03AEF" w:rsidDel="00E523EE">
          <w:rPr>
            <w:rStyle w:val="CODEtemp"/>
          </w:rPr>
          <w:delText>conversion</w:delText>
        </w:r>
        <w:r w:rsidDel="00E523EE">
          <w:rPr>
            <w:rStyle w:val="CODEtemp"/>
          </w:rPr>
          <w:delText>Sources</w:delText>
        </w:r>
        <w:r w:rsidDel="00E523EE">
          <w:delText xml:space="preserve"> is absent, it </w:delText>
        </w:r>
        <w:r w:rsidRPr="00A03AEF" w:rsidDel="00E523EE">
          <w:rPr>
            <w:b/>
          </w:rPr>
          <w:delText>SHALL</w:delText>
        </w:r>
        <w:r w:rsidDel="00E523EE">
          <w:delText xml:space="preserve"> default to an empty array.</w:delText>
        </w:r>
      </w:del>
    </w:p>
    <w:p w14:paraId="001D944A" w14:textId="58C54031"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F452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627F800"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5F4528">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1D32CF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F4528">
        <w:t>3.24.27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D54A7D7"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F4528">
        <w:t>3.26</w:t>
      </w:r>
      <w:r w:rsidR="002D65F3">
        <w:fldChar w:fldCharType="end"/>
      </w:r>
      <w:r w:rsidR="002D65F3">
        <w:t>).</w:t>
      </w:r>
    </w:p>
    <w:p w14:paraId="6D02A6B4" w14:textId="6B653B3F"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F4528">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975363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F4528">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lastRenderedPageBreak/>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2857" w:name="_Ref493407996"/>
      <w:bookmarkStart w:id="2858" w:name="_Ref508814067"/>
      <w:bookmarkStart w:id="2859" w:name="_Ref3908560"/>
      <w:bookmarkStart w:id="2860" w:name="_Toc4443107"/>
      <w:r>
        <w:rPr>
          <w:bCs/>
          <w:sz w:val="26"/>
          <w:szCs w:val="26"/>
        </w:rPr>
        <w:t>reportingDescriptor</w:t>
      </w:r>
      <w:r>
        <w:t xml:space="preserve"> </w:t>
      </w:r>
      <w:r w:rsidR="00B86BC7">
        <w:t>object</w:t>
      </w:r>
      <w:bookmarkEnd w:id="2857"/>
      <w:bookmarkEnd w:id="2858"/>
      <w:bookmarkEnd w:id="2859"/>
      <w:bookmarkEnd w:id="2860"/>
    </w:p>
    <w:p w14:paraId="0004BC6E" w14:textId="658F9ED1" w:rsidR="00B86BC7" w:rsidRDefault="00B86BC7" w:rsidP="00B86BC7">
      <w:pPr>
        <w:pStyle w:val="Heading3"/>
      </w:pPr>
      <w:bookmarkStart w:id="2861" w:name="_Toc4443108"/>
      <w:r>
        <w:t>General</w:t>
      </w:r>
      <w:bookmarkEnd w:id="2861"/>
    </w:p>
    <w:p w14:paraId="51CC9E80" w14:textId="73589A43"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F4528">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F4528">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2862" w:name="_Toc4443109"/>
      <w:r>
        <w:t>Constraints</w:t>
      </w:r>
      <w:bookmarkEnd w:id="2862"/>
    </w:p>
    <w:p w14:paraId="1A1A3719" w14:textId="46C99A2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F4528">
        <w:t>3.42.9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F4528">
        <w:t>3.42.10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863" w:name="_Ref493408046"/>
      <w:bookmarkStart w:id="2864" w:name="_Toc4443110"/>
      <w:r>
        <w:t>id property</w:t>
      </w:r>
      <w:bookmarkEnd w:id="2863"/>
      <w:bookmarkEnd w:id="2864"/>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2865" w:name="_Toc4443111"/>
      <w:r>
        <w:t>deprecatedIds property</w:t>
      </w:r>
      <w:bookmarkEnd w:id="2865"/>
    </w:p>
    <w:p w14:paraId="72B0335E" w14:textId="0B772982"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F4528">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F4528">
        <w:t>3.42.3</w:t>
      </w:r>
      <w:r>
        <w:fldChar w:fldCharType="end"/>
      </w:r>
      <w:r>
        <w:t xml:space="preserve">) by which this </w:t>
      </w:r>
      <w:r w:rsidR="00FB556E">
        <w:t xml:space="preserve">reporting item </w:t>
      </w:r>
      <w:r>
        <w:t>was known in some previous version of the analysis tool.</w:t>
      </w:r>
    </w:p>
    <w:p w14:paraId="6CAFA358" w14:textId="045625C7" w:rsidR="00E27EDF" w:rsidDel="00E523EE" w:rsidRDefault="00E27EDF" w:rsidP="00E27EDF">
      <w:pPr>
        <w:rPr>
          <w:del w:id="2866" w:author="Laurence Golding" w:date="2019-03-26T16:59:00Z"/>
        </w:rPr>
      </w:pPr>
      <w:del w:id="2867" w:author="Laurence Golding" w:date="2019-03-26T16:59:00Z">
        <w:r w:rsidDel="00E523EE">
          <w:delText xml:space="preserve">If </w:delText>
        </w:r>
        <w:r w:rsidRPr="00315FCB" w:rsidDel="00E523EE">
          <w:rPr>
            <w:rStyle w:val="CODEtemp"/>
          </w:rPr>
          <w:delText>deprecatedIds</w:delText>
        </w:r>
        <w:r w:rsidDel="00E523EE">
          <w:delText xml:space="preserve"> is absent, it </w:delText>
        </w:r>
        <w:r w:rsidRPr="00315FCB" w:rsidDel="00E523EE">
          <w:rPr>
            <w:b/>
          </w:rPr>
          <w:delText>SHALL</w:delText>
        </w:r>
        <w:r w:rsidDel="00E523EE">
          <w:delText xml:space="preserve"> default to an empty array.</w:delText>
        </w:r>
      </w:del>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E190B3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F4528">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2AE74F7D" w:rsidR="00FB556E" w:rsidRDefault="00FB556E" w:rsidP="00FB556E">
      <w:pPr>
        <w:pStyle w:val="Code"/>
      </w:pPr>
      <w:r>
        <w:t xml:space="preserve">      "</w:t>
      </w:r>
      <w:del w:id="2868" w:author="Laurence Golding" w:date="2019-03-26T11:51:00Z">
        <w:r w:rsidDel="00E9299D">
          <w:delText>ruleDescriptors</w:delText>
        </w:r>
      </w:del>
      <w:ins w:id="2869" w:author="Laurence Golding" w:date="2019-03-26T11:51:00Z">
        <w:r w:rsidR="00E9299D">
          <w:t>rules</w:t>
        </w:r>
      </w:ins>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F017866" w:rsidR="009E4436" w:rsidRDefault="009E4436" w:rsidP="00E27EDF">
      <w:pPr>
        <w:pStyle w:val="Code"/>
      </w:pPr>
      <w:r>
        <w:t xml:space="preserve">      "</w:t>
      </w:r>
      <w:del w:id="2870" w:author="Laurence Golding" w:date="2019-03-26T12:40:00Z">
        <w:r w:rsidR="00F65D93" w:rsidDel="00854D81">
          <w:delText>ruleDescriptorReference</w:delText>
        </w:r>
      </w:del>
      <w:ins w:id="2871" w:author="Laurence Golding" w:date="2019-03-26T18:49:00Z">
        <w:r w:rsidR="001F5BB4">
          <w:t>rule</w:t>
        </w:r>
      </w:ins>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A493172" w:rsidR="00F65D93" w:rsidRDefault="00F65D93" w:rsidP="00F65D93">
      <w:pPr>
        <w:pStyle w:val="Code"/>
      </w:pPr>
      <w:r>
        <w:t xml:space="preserve">      "</w:t>
      </w:r>
      <w:del w:id="2872" w:author="Laurence Golding" w:date="2019-03-26T12:40:00Z">
        <w:r w:rsidDel="00854D81">
          <w:delText>ruleDescriptorReference</w:delText>
        </w:r>
      </w:del>
      <w:ins w:id="2873" w:author="Laurence Golding" w:date="2019-03-26T18:49:00Z">
        <w:r w:rsidR="001F5BB4">
          <w:t>rule</w:t>
        </w:r>
      </w:ins>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78E17D8D" w:rsidR="00FB556E" w:rsidRDefault="00FB556E" w:rsidP="00FB556E">
      <w:pPr>
        <w:pStyle w:val="Code"/>
      </w:pPr>
      <w:r>
        <w:t xml:space="preserve">      "</w:t>
      </w:r>
      <w:del w:id="2874" w:author="Laurence Golding" w:date="2019-03-26T11:51:00Z">
        <w:r w:rsidDel="00E9299D">
          <w:delText>ruleDescriptors</w:delText>
        </w:r>
      </w:del>
      <w:ins w:id="2875" w:author="Laurence Golding" w:date="2019-03-26T11:51:00Z">
        <w:r w:rsidR="00E9299D">
          <w:t>rules</w:t>
        </w:r>
      </w:ins>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06C0A590" w:rsidR="00F65D93" w:rsidRDefault="00F65D93" w:rsidP="00F65D93">
      <w:pPr>
        <w:pStyle w:val="Code"/>
      </w:pPr>
      <w:r>
        <w:t xml:space="preserve">      "</w:t>
      </w:r>
      <w:del w:id="2876" w:author="Laurence Golding" w:date="2019-03-26T12:40:00Z">
        <w:r w:rsidDel="00854D81">
          <w:delText>ruleDescriptorReference</w:delText>
        </w:r>
      </w:del>
      <w:ins w:id="2877" w:author="Laurence Golding" w:date="2019-03-26T18:49:00Z">
        <w:r w:rsidR="001F5BB4">
          <w:t>rule</w:t>
        </w:r>
      </w:ins>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32016F1D" w:rsidR="001F6ACE" w:rsidRDefault="001F6ACE" w:rsidP="001F6ACE">
      <w:pPr>
        <w:pStyle w:val="Code"/>
      </w:pPr>
      <w:r>
        <w:t xml:space="preserve">      "</w:t>
      </w:r>
      <w:del w:id="2878" w:author="Laurence Golding" w:date="2019-03-26T12:40:00Z">
        <w:r w:rsidDel="00854D81">
          <w:delText>ruleDescriptorReference</w:delText>
        </w:r>
      </w:del>
      <w:ins w:id="2879" w:author="Laurence Golding" w:date="2019-03-26T18:49:00Z">
        <w:r w:rsidR="001F5BB4">
          <w:t>rule</w:t>
        </w:r>
      </w:ins>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4FA79766" w:rsidR="00E27EDF" w:rsidRDefault="00E27EDF" w:rsidP="00E27EDF">
      <w:pPr>
        <w:pStyle w:val="Note"/>
        <w:numPr>
          <w:ilvl w:val="0"/>
          <w:numId w:val="81"/>
        </w:numPr>
      </w:pPr>
      <w:r>
        <w:t xml:space="preserve">In </w:t>
      </w:r>
      <w:r w:rsidR="00FB556E">
        <w:rPr>
          <w:rStyle w:val="CODEtemp"/>
        </w:rPr>
        <w:t>tool.driver</w:t>
      </w:r>
      <w:r w:rsidRPr="007A17A2">
        <w:rPr>
          <w:rStyle w:val="CODEtemp"/>
        </w:rPr>
        <w:t>.</w:t>
      </w:r>
      <w:del w:id="2880" w:author="Laurence Golding" w:date="2019-03-26T11:51:00Z">
        <w:r w:rsidRPr="007A17A2" w:rsidDel="00E9299D">
          <w:rPr>
            <w:rStyle w:val="CODEtemp"/>
          </w:rPr>
          <w:delText>rule</w:delText>
        </w:r>
        <w:r w:rsidR="00FB556E" w:rsidDel="00E9299D">
          <w:rPr>
            <w:rStyle w:val="CODEtemp"/>
          </w:rPr>
          <w:delText>Descriptor</w:delText>
        </w:r>
        <w:r w:rsidRPr="007A17A2" w:rsidDel="00E9299D">
          <w:rPr>
            <w:rStyle w:val="CODEtemp"/>
          </w:rPr>
          <w:delText>s</w:delText>
        </w:r>
      </w:del>
      <w:ins w:id="2881" w:author="Laurence Golding" w:date="2019-03-26T11:51:00Z">
        <w:r w:rsidR="00E9299D">
          <w:rPr>
            <w:rStyle w:val="CODEtemp"/>
          </w:rPr>
          <w:t>rules</w:t>
        </w:r>
      </w:ins>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2882" w:name="_Ref4137037"/>
      <w:bookmarkStart w:id="2883" w:name="_Toc4443112"/>
      <w:r>
        <w:t>guid property</w:t>
      </w:r>
      <w:bookmarkEnd w:id="2882"/>
      <w:bookmarkEnd w:id="2883"/>
    </w:p>
    <w:p w14:paraId="52E61F3E" w14:textId="0D3DB8BD"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F4528">
        <w:t>3.5.3</w:t>
      </w:r>
      <w:r>
        <w:fldChar w:fldCharType="end"/>
      </w:r>
      <w:r>
        <w:t>) that uniquely identifies the descriptor.</w:t>
      </w:r>
    </w:p>
    <w:p w14:paraId="0E6A3F82" w14:textId="73FBF90C" w:rsidR="00E3048B" w:rsidRDefault="00E3048B" w:rsidP="00E3048B">
      <w:pPr>
        <w:pStyle w:val="Heading3"/>
      </w:pPr>
      <w:bookmarkStart w:id="2884" w:name="_Toc4443113"/>
      <w:r>
        <w:lastRenderedPageBreak/>
        <w:t>deprecatedGuids property</w:t>
      </w:r>
      <w:bookmarkEnd w:id="2884"/>
    </w:p>
    <w:p w14:paraId="7C8AD044" w14:textId="04A7D5B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GUID-valued strings (§</w:t>
      </w:r>
      <w:r>
        <w:fldChar w:fldCharType="begin"/>
      </w:r>
      <w:r>
        <w:instrText xml:space="preserve"> REF _Ref514314114 \r \h </w:instrText>
      </w:r>
      <w:r>
        <w:fldChar w:fldCharType="separate"/>
      </w:r>
      <w:r w:rsidR="005F4528">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5F4528">
        <w:t>3.42.5</w:t>
      </w:r>
      <w:r>
        <w:fldChar w:fldCharType="end"/>
      </w:r>
      <w:r>
        <w:t>) for this object.</w:t>
      </w:r>
    </w:p>
    <w:p w14:paraId="248E276A" w14:textId="42A641FF" w:rsidR="00E3048B" w:rsidRPr="00E3048B" w:rsidDel="00E523EE" w:rsidRDefault="00E3048B" w:rsidP="00E3048B">
      <w:pPr>
        <w:rPr>
          <w:del w:id="2885" w:author="Laurence Golding" w:date="2019-03-26T17:00:00Z"/>
        </w:rPr>
      </w:pPr>
      <w:del w:id="2886" w:author="Laurence Golding" w:date="2019-03-26T17:00:00Z">
        <w:r w:rsidDel="00E523EE">
          <w:delText xml:space="preserve">If </w:delText>
        </w:r>
        <w:r w:rsidRPr="00D268A7" w:rsidDel="00E523EE">
          <w:rPr>
            <w:rStyle w:val="CODEtemp"/>
          </w:rPr>
          <w:delText>deprecatedGuids</w:delText>
        </w:r>
        <w:r w:rsidDel="00E523EE">
          <w:delText xml:space="preserve"> is absent, it </w:delText>
        </w:r>
        <w:r w:rsidRPr="00D268A7" w:rsidDel="00E523EE">
          <w:rPr>
            <w:b/>
          </w:rPr>
          <w:delText>SHALL</w:delText>
        </w:r>
        <w:r w:rsidDel="00E523EE">
          <w:delText xml:space="preserve"> default to an empty array.</w:delText>
        </w:r>
      </w:del>
    </w:p>
    <w:p w14:paraId="04CAE532" w14:textId="4791B51D" w:rsidR="00B86BC7" w:rsidRDefault="00B86BC7" w:rsidP="00B86BC7">
      <w:pPr>
        <w:pStyle w:val="Heading3"/>
      </w:pPr>
      <w:bookmarkStart w:id="2887" w:name="_Ref4422547"/>
      <w:bookmarkStart w:id="2888" w:name="_Toc4443114"/>
      <w:r>
        <w:t>name property</w:t>
      </w:r>
      <w:bookmarkEnd w:id="2887"/>
      <w:bookmarkEnd w:id="2888"/>
    </w:p>
    <w:p w14:paraId="19E18CE8" w14:textId="3E9AA8F8"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ins w:id="2889" w:author="Laurence Golding" w:date="2019-03-26T19:50:00Z">
        <w:r w:rsidR="00147220">
          <w:t xml:space="preserve"> localizable</w:t>
        </w:r>
      </w:ins>
      <w:r>
        <w:t xml:space="preserve"> </w:t>
      </w:r>
      <w:r w:rsidR="00FB556E" w:rsidRPr="00FB556E">
        <w:t>string</w:t>
      </w:r>
      <w:r>
        <w:t xml:space="preserve"> </w:t>
      </w:r>
      <w:ins w:id="2890" w:author="Laurence Golding" w:date="2019-03-26T19:50:00Z">
        <w:r w:rsidR="00147220">
          <w:t>(</w:t>
        </w:r>
        <w:r w:rsidR="00147220" w:rsidRPr="00517BAE">
          <w:t>§</w:t>
        </w:r>
      </w:ins>
      <w:ins w:id="2891" w:author="Laurence Golding" w:date="2019-03-26T19:51:00Z">
        <w:r w:rsidR="003E3062">
          <w:fldChar w:fldCharType="begin"/>
        </w:r>
        <w:r w:rsidR="003E3062">
          <w:instrText xml:space="preserve"> REF _Ref4509677 \r \h </w:instrText>
        </w:r>
      </w:ins>
      <w:r w:rsidR="003E3062">
        <w:fldChar w:fldCharType="separate"/>
      </w:r>
      <w:ins w:id="2892" w:author="Laurence Golding" w:date="2019-03-26T19:51:00Z">
        <w:r w:rsidR="003E3062">
          <w:t>3.5.2</w:t>
        </w:r>
        <w:r w:rsidR="003E3062">
          <w:fldChar w:fldCharType="end"/>
        </w:r>
      </w:ins>
      <w:ins w:id="2893" w:author="Laurence Golding" w:date="2019-03-26T19:50:00Z">
        <w:r w:rsidR="00147220">
          <w:t xml:space="preserve">) </w:t>
        </w:r>
      </w:ins>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F4528">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2894" w:name="_Toc4443115"/>
      <w:r>
        <w:t>deprecatedNames property</w:t>
      </w:r>
      <w:bookmarkEnd w:id="2894"/>
    </w:p>
    <w:p w14:paraId="39CAA48F" w14:textId="1F2E7B9A" w:rsidR="00E3048B" w:rsidRDefault="00E3048B" w:rsidP="00E3048B">
      <w:pPr>
        <w:rPr>
          <w:ins w:id="2895" w:author="Laurence Golding" w:date="2019-03-26T19:52:00Z"/>
        </w:rPr>
      </w:pPr>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ins w:id="2896" w:author="Laurence Golding" w:date="2019-03-26T19:51:00Z">
        <w:r w:rsidR="003E3062">
          <w:t>localizable (</w:t>
        </w:r>
        <w:r w:rsidR="003E3062" w:rsidRPr="00517BAE">
          <w:t>§</w:t>
        </w:r>
        <w:r w:rsidR="003E3062">
          <w:fldChar w:fldCharType="begin"/>
        </w:r>
        <w:r w:rsidR="003E3062">
          <w:instrText xml:space="preserve"> REF _Ref4509677 \r \h </w:instrText>
        </w:r>
      </w:ins>
      <w:ins w:id="2897" w:author="Laurence Golding" w:date="2019-03-26T19:51:00Z">
        <w:r w:rsidR="003E3062">
          <w:fldChar w:fldCharType="separate"/>
        </w:r>
        <w:r w:rsidR="003E3062">
          <w:t>3.5.2</w:t>
        </w:r>
        <w:r w:rsidR="003E3062">
          <w:fldChar w:fldCharType="end"/>
        </w:r>
        <w:r w:rsidR="003E3062">
          <w:t xml:space="preserve">) </w:t>
        </w:r>
      </w:ins>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F4528">
        <w:t>3.42.7</w:t>
      </w:r>
      <w:r>
        <w:fldChar w:fldCharType="end"/>
      </w:r>
      <w:r>
        <w:t>) for this object.</w:t>
      </w:r>
    </w:p>
    <w:p w14:paraId="5548973D" w14:textId="7E57B85E" w:rsidR="003E3062" w:rsidRDefault="003E3062" w:rsidP="00E3048B">
      <w:ins w:id="2898" w:author="Laurence Golding" w:date="2019-03-26T19:52:00Z">
        <w:r>
          <w:t xml:space="preserve">The array elements </w:t>
        </w:r>
        <w:r w:rsidRPr="003E3062">
          <w:rPr>
            <w:b/>
          </w:rPr>
          <w:t>SHALL</w:t>
        </w:r>
        <w:r>
          <w:t xml:space="preserve"> occur in the same order in every language translation.</w:t>
        </w:r>
      </w:ins>
      <w:ins w:id="2899" w:author="Laurence Golding" w:date="2019-03-26T19:53:00Z">
        <w:r>
          <w:t xml:space="preserve"> </w:t>
        </w:r>
      </w:ins>
    </w:p>
    <w:p w14:paraId="17EFEDDD" w14:textId="682B49A6" w:rsidR="00E3048B" w:rsidRPr="00E3048B" w:rsidDel="00E523EE" w:rsidRDefault="00E3048B" w:rsidP="00E3048B">
      <w:pPr>
        <w:rPr>
          <w:del w:id="2900" w:author="Laurence Golding" w:date="2019-03-26T17:00:00Z"/>
        </w:rPr>
      </w:pPr>
      <w:del w:id="2901" w:author="Laurence Golding" w:date="2019-03-26T17:00:00Z">
        <w:r w:rsidDel="00E523EE">
          <w:delText xml:space="preserve">If </w:delText>
        </w:r>
        <w:r w:rsidRPr="00D268A7" w:rsidDel="00E523EE">
          <w:rPr>
            <w:rStyle w:val="CODEtemp"/>
          </w:rPr>
          <w:delText>deprecated</w:delText>
        </w:r>
        <w:r w:rsidDel="00E523EE">
          <w:rPr>
            <w:rStyle w:val="CODEtemp"/>
          </w:rPr>
          <w:delText>Name</w:delText>
        </w:r>
        <w:r w:rsidRPr="00D268A7" w:rsidDel="00E523EE">
          <w:rPr>
            <w:rStyle w:val="CODEtemp"/>
          </w:rPr>
          <w:delText>s</w:delText>
        </w:r>
        <w:r w:rsidDel="00E523EE">
          <w:delText xml:space="preserve"> is absent, it </w:delText>
        </w:r>
        <w:r w:rsidRPr="00D268A7" w:rsidDel="00E523EE">
          <w:rPr>
            <w:b/>
          </w:rPr>
          <w:delText>SHALL</w:delText>
        </w:r>
        <w:r w:rsidDel="00E523EE">
          <w:delText xml:space="preserve"> default to an empty array.</w:delText>
        </w:r>
      </w:del>
    </w:p>
    <w:p w14:paraId="23ACD4C9" w14:textId="51DFBAE1" w:rsidR="00B86BC7" w:rsidRDefault="00B86BC7" w:rsidP="00B86BC7">
      <w:pPr>
        <w:pStyle w:val="Heading3"/>
      </w:pPr>
      <w:bookmarkStart w:id="2902" w:name="_Ref493510771"/>
      <w:bookmarkStart w:id="2903" w:name="_Toc4443116"/>
      <w:r>
        <w:t>shortDescription property</w:t>
      </w:r>
      <w:bookmarkEnd w:id="2902"/>
      <w:bookmarkEnd w:id="2903"/>
    </w:p>
    <w:p w14:paraId="529813AC" w14:textId="133A9532"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ins w:id="2904" w:author="Laurence Golding" w:date="2019-03-26T19:54:00Z">
        <w:r w:rsidR="003E3062">
          <w:t xml:space="preserve"> localizable</w:t>
        </w:r>
      </w:ins>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F4528">
        <w:t>3.12</w:t>
      </w:r>
      <w:r w:rsidR="002778C4">
        <w:fldChar w:fldCharType="end"/>
      </w:r>
      <w:ins w:id="2905" w:author="Laurence Golding" w:date="2019-03-26T19:54:00Z">
        <w:r w:rsidR="003E3062">
          <w:t xml:space="preserve">, </w:t>
        </w:r>
        <w:r w:rsidR="003E3062" w:rsidRPr="00517BAE">
          <w:t>§</w:t>
        </w:r>
        <w:r w:rsidR="003E3062">
          <w:fldChar w:fldCharType="begin"/>
        </w:r>
        <w:r w:rsidR="003E3062">
          <w:instrText xml:space="preserve"> REF _Ref4522143 \r \h </w:instrText>
        </w:r>
      </w:ins>
      <w:r w:rsidR="003E3062">
        <w:fldChar w:fldCharType="separate"/>
      </w:r>
      <w:ins w:id="2906" w:author="Laurence Golding" w:date="2019-03-26T19:54:00Z">
        <w:r w:rsidR="003E3062">
          <w:t>3.12.2</w:t>
        </w:r>
        <w:r w:rsidR="003E3062">
          <w:fldChar w:fldCharType="end"/>
        </w:r>
      </w:ins>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907" w:name="_Ref493510781"/>
      <w:bookmarkStart w:id="2908" w:name="_Toc4443117"/>
      <w:r>
        <w:t>fullDescription property</w:t>
      </w:r>
      <w:bookmarkEnd w:id="2907"/>
      <w:bookmarkEnd w:id="2908"/>
    </w:p>
    <w:p w14:paraId="1D1994A2" w14:textId="540E2F8D"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ins w:id="2909" w:author="Laurence Golding" w:date="2019-03-26T19:54:00Z">
        <w:r w:rsidR="003E3062">
          <w:t xml:space="preserve"> localizable</w:t>
        </w:r>
      </w:ins>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F4528">
        <w:t>3.12</w:t>
      </w:r>
      <w:r w:rsidR="0070712A">
        <w:fldChar w:fldCharType="end"/>
      </w:r>
      <w:ins w:id="2910" w:author="Laurence Golding" w:date="2019-03-26T19:54:00Z">
        <w:r w:rsidR="003E3062">
          <w:t xml:space="preserve">, </w:t>
        </w:r>
        <w:r w:rsidR="003E3062" w:rsidRPr="00517BAE">
          <w:t>§</w:t>
        </w:r>
        <w:r w:rsidR="003E3062">
          <w:fldChar w:fldCharType="begin"/>
        </w:r>
        <w:r w:rsidR="003E3062">
          <w:instrText xml:space="preserve"> REF _Ref4522143 \r \h </w:instrText>
        </w:r>
      </w:ins>
      <w:ins w:id="2911" w:author="Laurence Golding" w:date="2019-03-26T19:54:00Z">
        <w:r w:rsidR="003E3062">
          <w:fldChar w:fldCharType="separate"/>
        </w:r>
        <w:r w:rsidR="003E3062">
          <w:t>3.12.2</w:t>
        </w:r>
        <w:r w:rsidR="003E3062">
          <w:fldChar w:fldCharType="end"/>
        </w:r>
      </w:ins>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5A95B45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F4528">
        <w:t>3.42.9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912" w:name="_Ref493345139"/>
      <w:bookmarkStart w:id="2913" w:name="_Toc4443118"/>
      <w:r>
        <w:lastRenderedPageBreak/>
        <w:t>message</w:t>
      </w:r>
      <w:r w:rsidR="00CD2BD7">
        <w:t>Strings</w:t>
      </w:r>
      <w:r>
        <w:t xml:space="preserve"> property</w:t>
      </w:r>
      <w:bookmarkEnd w:id="2912"/>
      <w:bookmarkEnd w:id="2913"/>
    </w:p>
    <w:p w14:paraId="4810A9EB" w14:textId="619DFCC8"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F452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ins w:id="2914" w:author="Laurence Golding" w:date="2019-03-26T19:54:00Z">
        <w:r w:rsidR="003E3062">
          <w:t>locali</w:t>
        </w:r>
      </w:ins>
      <w:ins w:id="2915" w:author="Laurence Golding" w:date="2019-03-26T19:55:00Z">
        <w:r w:rsidR="003E3062">
          <w:t xml:space="preserve">zable </w:t>
        </w:r>
      </w:ins>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F4528">
        <w:t>3.12</w:t>
      </w:r>
      <w:r w:rsidR="0005061D">
        <w:fldChar w:fldCharType="end"/>
      </w:r>
      <w:ins w:id="2916" w:author="Laurence Golding" w:date="2019-03-26T19:55:00Z">
        <w:r w:rsidR="003E3062">
          <w:t xml:space="preserve">, </w:t>
        </w:r>
        <w:r w:rsidR="003E3062" w:rsidRPr="00517BAE">
          <w:t>§</w:t>
        </w:r>
        <w:r w:rsidR="003E3062">
          <w:fldChar w:fldCharType="begin"/>
        </w:r>
        <w:r w:rsidR="003E3062">
          <w:instrText xml:space="preserve"> REF _Ref4522143 \r \h </w:instrText>
        </w:r>
      </w:ins>
      <w:ins w:id="2917" w:author="Laurence Golding" w:date="2019-03-26T19:55:00Z">
        <w:r w:rsidR="003E3062">
          <w:fldChar w:fldCharType="separate"/>
        </w:r>
        <w:r w:rsidR="003E3062">
          <w:t>3.12.2</w:t>
        </w:r>
        <w:r w:rsidR="003E3062">
          <w:fldChar w:fldCharType="end"/>
        </w:r>
      </w:ins>
      <w:r w:rsidR="0005061D">
        <w:t>)</w:t>
      </w:r>
      <w:r w:rsidR="00F67E65">
        <w:t>.</w:t>
      </w:r>
    </w:p>
    <w:p w14:paraId="54AC3DC0" w14:textId="586D52DE"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F4528">
        <w:t>3.24.11</w:t>
      </w:r>
      <w:r w:rsidR="003B3A06">
        <w:fldChar w:fldCharType="end"/>
      </w:r>
      <w:r>
        <w:t>, §</w:t>
      </w:r>
      <w:r>
        <w:fldChar w:fldCharType="begin"/>
      </w:r>
      <w:r>
        <w:instrText xml:space="preserve"> REF _Ref508811592 \r \h </w:instrText>
      </w:r>
      <w:r>
        <w:fldChar w:fldCharType="separate"/>
      </w:r>
      <w:r w:rsidR="005F452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5494E5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F452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2918" w:name="_Toc4443119"/>
      <w:r>
        <w:t>help</w:t>
      </w:r>
      <w:r w:rsidR="00326BD5">
        <w:t>Uri</w:t>
      </w:r>
      <w:r>
        <w:t xml:space="preserve"> property</w:t>
      </w:r>
      <w:bookmarkEnd w:id="2918"/>
    </w:p>
    <w:p w14:paraId="782A7DB1" w14:textId="15FA57C5"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ins w:id="2919" w:author="Laurence Golding" w:date="2019-03-26T19:55:00Z">
        <w:r w:rsidR="003E3062">
          <w:t>localizable</w:t>
        </w:r>
      </w:ins>
      <w:ins w:id="2920" w:author="Laurence Golding" w:date="2019-03-26T19:57:00Z">
        <w:r w:rsidR="003E3062">
          <w:t xml:space="preserve"> </w:t>
        </w:r>
      </w:ins>
      <w:r w:rsidR="00326BD5">
        <w:t xml:space="preserve">string </w:t>
      </w:r>
      <w:ins w:id="2921" w:author="Laurence Golding" w:date="2019-03-26T19:57:00Z">
        <w:r w:rsidR="003E3062">
          <w:t>(</w:t>
        </w:r>
        <w:r w:rsidR="003E3062" w:rsidRPr="0025208C">
          <w:t>§</w:t>
        </w:r>
        <w:r w:rsidR="003E3062">
          <w:fldChar w:fldCharType="begin"/>
        </w:r>
        <w:r w:rsidR="003E3062">
          <w:instrText xml:space="preserve"> REF _Ref4509677 \r \h </w:instrText>
        </w:r>
      </w:ins>
      <w:ins w:id="2922" w:author="Laurence Golding" w:date="2019-03-26T19:57:00Z">
        <w:r w:rsidR="003E3062">
          <w:fldChar w:fldCharType="separate"/>
        </w:r>
        <w:r w:rsidR="003E3062">
          <w:t>3.5.2</w:t>
        </w:r>
        <w:r w:rsidR="003E3062">
          <w:fldChar w:fldCharType="end"/>
        </w:r>
        <w:r w:rsidR="003E3062">
          <w:t xml:space="preserve">) </w:t>
        </w:r>
      </w:ins>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rPr>
          <w:ins w:id="2923" w:author="Laurence Golding" w:date="2019-03-26T19:57:00Z"/>
        </w:rPr>
      </w:pPr>
      <w:r>
        <w:t>NOTE</w:t>
      </w:r>
      <w:ins w:id="2924" w:author="Laurence Golding" w:date="2019-03-26T19:57:00Z">
        <w:r w:rsidR="003E3062">
          <w:t xml:space="preserve"> 1</w:t>
        </w:r>
      </w:ins>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ins w:id="2925" w:author="Laurence Golding" w:date="2019-03-26T19:57:00Z">
        <w:r>
          <w:t>NOTE 2: This property is localizable so that help information in differen</w:t>
        </w:r>
      </w:ins>
      <w:ins w:id="2926" w:author="Laurence Golding" w:date="2019-03-26T19:58:00Z">
        <w:r>
          <w:t>t languages can be viewed at different URIs.</w:t>
        </w:r>
      </w:ins>
    </w:p>
    <w:p w14:paraId="5B1B3F17" w14:textId="329CA208" w:rsidR="006679CA" w:rsidRDefault="006679CA" w:rsidP="00B86BC7">
      <w:pPr>
        <w:pStyle w:val="Heading3"/>
      </w:pPr>
      <w:bookmarkStart w:id="2927" w:name="_Ref503364566"/>
      <w:bookmarkStart w:id="2928" w:name="_Toc4443120"/>
      <w:r>
        <w:t>help property</w:t>
      </w:r>
      <w:bookmarkEnd w:id="2927"/>
      <w:bookmarkEnd w:id="2928"/>
    </w:p>
    <w:p w14:paraId="681BD68F" w14:textId="550BDA45"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ins w:id="2929" w:author="Laurence Golding" w:date="2019-03-26T19:58:00Z">
        <w:r w:rsidR="003E3062">
          <w:t xml:space="preserve">localizable </w:t>
        </w:r>
      </w:ins>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F4528">
        <w:t>3.12</w:t>
      </w:r>
      <w:r w:rsidR="00124999">
        <w:fldChar w:fldCharType="end"/>
      </w:r>
      <w:ins w:id="2930" w:author="Laurence Golding" w:date="2019-03-26T19:58:00Z">
        <w:r w:rsidR="003E3062">
          <w:t xml:space="preserve">, </w:t>
        </w:r>
        <w:r w:rsidR="003E3062" w:rsidRPr="0025208C">
          <w:t>§</w:t>
        </w:r>
        <w:r w:rsidR="003E3062">
          <w:fldChar w:fldCharType="begin"/>
        </w:r>
        <w:r w:rsidR="003E3062">
          <w:instrText xml:space="preserve"> REF _Ref4522143 \r \h </w:instrText>
        </w:r>
      </w:ins>
      <w:r w:rsidR="003E3062">
        <w:fldChar w:fldCharType="separate"/>
      </w:r>
      <w:ins w:id="2931" w:author="Laurence Golding" w:date="2019-03-26T19:58:00Z">
        <w:r w:rsidR="003E3062">
          <w:t>3.12.2</w:t>
        </w:r>
        <w:r w:rsidR="003E3062">
          <w:fldChar w:fldCharType="end"/>
        </w:r>
      </w:ins>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2932" w:name="_Ref508894471"/>
      <w:bookmarkStart w:id="2933" w:name="_Ref4233655"/>
      <w:bookmarkStart w:id="2934" w:name="_Toc4443121"/>
      <w:r>
        <w:lastRenderedPageBreak/>
        <w:t xml:space="preserve">defaultConfiguration </w:t>
      </w:r>
      <w:r w:rsidR="00164CCB">
        <w:t>property</w:t>
      </w:r>
      <w:bookmarkEnd w:id="2932"/>
      <w:bookmarkEnd w:id="2933"/>
      <w:bookmarkEnd w:id="2934"/>
    </w:p>
    <w:p w14:paraId="566C2663" w14:textId="49CBE318"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5F4528">
        <w:t>3.43</w:t>
      </w:r>
      <w:r>
        <w:fldChar w:fldCharType="end"/>
      </w:r>
      <w:r>
        <w:t>)</w:t>
      </w:r>
      <w:r w:rsidRPr="000A7DA8">
        <w:t>.</w:t>
      </w:r>
    </w:p>
    <w:p w14:paraId="7BA3CFE9" w14:textId="349FF10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F4528">
        <w:t>3.43</w:t>
      </w:r>
      <w:r>
        <w:fldChar w:fldCharType="end"/>
      </w:r>
      <w:r>
        <w:t>.</w:t>
      </w:r>
    </w:p>
    <w:p w14:paraId="0AFF06D6" w14:textId="51E91B5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F4528">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5F4528">
        <w:t>3.43.5</w:t>
      </w:r>
      <w:r>
        <w:fldChar w:fldCharType="end"/>
      </w:r>
      <w:r>
        <w:t>).</w:t>
      </w:r>
    </w:p>
    <w:p w14:paraId="18EFDB6E" w14:textId="19370EE3" w:rsidR="00E22115" w:rsidRDefault="00E22115" w:rsidP="00E22115">
      <w:pPr>
        <w:pStyle w:val="Heading3"/>
      </w:pPr>
      <w:bookmarkStart w:id="2935" w:name="_Ref4247826"/>
      <w:bookmarkStart w:id="2936" w:name="_Toc4443122"/>
      <w:del w:id="2937" w:author="Laurence Golding" w:date="2019-03-26T18:44:00Z">
        <w:r w:rsidDel="006C66CC">
          <w:delText>taxonReferences</w:delText>
        </w:r>
      </w:del>
      <w:bookmarkStart w:id="2938" w:name="_Ref4583651"/>
      <w:ins w:id="2939" w:author="Laurence Golding" w:date="2019-03-26T18:44:00Z">
        <w:r w:rsidR="006C66CC">
          <w:t>taxa</w:t>
        </w:r>
      </w:ins>
      <w:r>
        <w:t xml:space="preserve"> property</w:t>
      </w:r>
      <w:bookmarkEnd w:id="2935"/>
      <w:bookmarkEnd w:id="2936"/>
      <w:bookmarkEnd w:id="2938"/>
    </w:p>
    <w:p w14:paraId="6D8C8401" w14:textId="227153AA"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del w:id="2940" w:author="Laurence Golding" w:date="2019-03-26T18:44:00Z">
        <w:r w:rsidR="00E22115" w:rsidDel="006C66CC">
          <w:rPr>
            <w:rStyle w:val="CODEtemp"/>
          </w:rPr>
          <w:delText>taxonReferences</w:delText>
        </w:r>
      </w:del>
      <w:ins w:id="2941" w:author="Laurence Golding" w:date="2019-03-26T18:44:00Z">
        <w:r w:rsidR="006C66CC">
          <w:rPr>
            <w:rStyle w:val="CODEtemp"/>
          </w:rPr>
          <w:t>taxa</w:t>
        </w:r>
      </w:ins>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5F4528">
        <w:t>3.7.2</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5F4528">
        <w:t>3.45</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del w:id="2942" w:author="Laurence Golding" w:date="2019-03-26T18:44:00Z">
        <w:r w:rsidDel="006C66CC">
          <w:rPr>
            <w:rStyle w:val="CODEtemp"/>
          </w:rPr>
          <w:delText>taxonReferences</w:delText>
        </w:r>
      </w:del>
      <w:ins w:id="2943" w:author="Laurence Golding" w:date="2019-03-26T18:44:00Z">
        <w:r w:rsidR="006C66CC">
          <w:rPr>
            <w:rStyle w:val="CODEtemp"/>
          </w:rPr>
          <w:t>taxa</w:t>
        </w:r>
      </w:ins>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27358361"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5F4528">
        <w:t>3.24.8</w:t>
      </w:r>
      <w:r w:rsidR="00460860">
        <w:fldChar w:fldCharType="end"/>
      </w:r>
      <w:r>
        <w:t>.</w:t>
      </w:r>
    </w:p>
    <w:p w14:paraId="1B7E9CC9" w14:textId="61D9AA4F" w:rsidR="00C700F5" w:rsidRDefault="00C700F5" w:rsidP="00C700F5">
      <w:pPr>
        <w:pStyle w:val="Heading3"/>
      </w:pPr>
      <w:bookmarkStart w:id="2944" w:name="_Ref4247532"/>
      <w:bookmarkStart w:id="2945" w:name="_Toc4443123"/>
      <w:del w:id="2946" w:author="Laurence Golding" w:date="2019-03-26T18:45:00Z">
        <w:r w:rsidDel="006C66CC">
          <w:delText>optionalTaxonReferences</w:delText>
        </w:r>
      </w:del>
      <w:bookmarkStart w:id="2947" w:name="_Ref4583658"/>
      <w:bookmarkEnd w:id="2944"/>
      <w:bookmarkEnd w:id="2945"/>
      <w:ins w:id="2948" w:author="Laurence Golding" w:date="2019-03-26T18:45:00Z">
        <w:r w:rsidR="006C66CC">
          <w:t>optionalTaxa</w:t>
        </w:r>
      </w:ins>
      <w:bookmarkEnd w:id="2947"/>
    </w:p>
    <w:p w14:paraId="3B5A5042" w14:textId="500EB63C"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del w:id="2949" w:author="Laurence Golding" w:date="2019-03-26T18:45:00Z">
        <w:r w:rsidR="00C700F5" w:rsidDel="006C66CC">
          <w:rPr>
            <w:rStyle w:val="CODEtemp"/>
          </w:rPr>
          <w:delText>optionalTaxonReferences</w:delText>
        </w:r>
      </w:del>
      <w:ins w:id="2950" w:author="Laurence Golding" w:date="2019-03-26T18:45:00Z">
        <w:r w:rsidR="006C66CC">
          <w:rPr>
            <w:rStyle w:val="CODEtemp"/>
          </w:rPr>
          <w:t>optionalTaxa</w:t>
        </w:r>
      </w:ins>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5F4528">
        <w:t>3.7.2</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5F4528">
        <w:t>3.45</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del w:id="2951" w:author="Laurence Golding" w:date="2019-03-26T18:46:00Z">
        <w:r w:rsidDel="006C66CC">
          <w:rPr>
            <w:rStyle w:val="CODEtemp"/>
          </w:rPr>
          <w:delText>optionalTaxonReferences</w:delText>
        </w:r>
      </w:del>
      <w:ins w:id="2952" w:author="Laurence Golding" w:date="2019-03-26T18:46:00Z">
        <w:r w:rsidR="006C66CC">
          <w:rPr>
            <w:rStyle w:val="CODEtemp"/>
          </w:rPr>
          <w:t>optionalTaxa</w:t>
        </w:r>
      </w:ins>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0B23963B"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5F4528">
        <w:t>3.24.8</w:t>
      </w:r>
      <w:r>
        <w:fldChar w:fldCharType="end"/>
      </w:r>
      <w:r>
        <w:t>.</w:t>
      </w:r>
    </w:p>
    <w:p w14:paraId="13B57609" w14:textId="17EDB14C" w:rsidR="00164CCB" w:rsidRDefault="0085505F" w:rsidP="00B86BC7">
      <w:pPr>
        <w:pStyle w:val="Heading2"/>
      </w:pPr>
      <w:bookmarkStart w:id="2953" w:name="_Ref508894470"/>
      <w:bookmarkStart w:id="2954" w:name="_Ref508894720"/>
      <w:bookmarkStart w:id="2955" w:name="_Ref508894737"/>
      <w:bookmarkStart w:id="2956" w:name="_Toc4443124"/>
      <w:bookmarkStart w:id="2957" w:name="_Ref493477061"/>
      <w:r>
        <w:t>reporting</w:t>
      </w:r>
      <w:r w:rsidR="00164CCB">
        <w:t>Configuration object</w:t>
      </w:r>
      <w:bookmarkEnd w:id="2953"/>
      <w:bookmarkEnd w:id="2954"/>
      <w:bookmarkEnd w:id="2955"/>
      <w:bookmarkEnd w:id="2956"/>
    </w:p>
    <w:p w14:paraId="2F470253" w14:textId="738DA236" w:rsidR="00164CCB" w:rsidRDefault="00164CCB" w:rsidP="00164CCB">
      <w:pPr>
        <w:pStyle w:val="Heading3"/>
      </w:pPr>
      <w:bookmarkStart w:id="2958" w:name="_Toc4443125"/>
      <w:r>
        <w:t>General</w:t>
      </w:r>
      <w:bookmarkEnd w:id="2958"/>
    </w:p>
    <w:p w14:paraId="2C5A48CF" w14:textId="27A28752"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5F4528">
        <w:t>3.42</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475F053"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5F4528">
        <w:t>3.42.14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5F4528">
        <w:t>3.44.3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5F4528">
        <w:t>3.44.2</w:t>
      </w:r>
      <w:r>
        <w:fldChar w:fldCharType="end"/>
      </w:r>
      <w:r>
        <w:t>).</w:t>
      </w:r>
    </w:p>
    <w:p w14:paraId="1B94F57E" w14:textId="49439CF3" w:rsidR="00D41895" w:rsidRPr="00D41895" w:rsidRDefault="00D41895" w:rsidP="00D41895">
      <w:r>
        <w:t>For an example, see §</w:t>
      </w:r>
      <w:r>
        <w:fldChar w:fldCharType="begin"/>
      </w:r>
      <w:r>
        <w:instrText xml:space="preserve"> REF _Ref508894796 \r \h </w:instrText>
      </w:r>
      <w:r>
        <w:fldChar w:fldCharType="separate"/>
      </w:r>
      <w:r w:rsidR="005F4528">
        <w:t>3.43.5</w:t>
      </w:r>
      <w:r>
        <w:fldChar w:fldCharType="end"/>
      </w:r>
      <w:r>
        <w:t>.</w:t>
      </w:r>
    </w:p>
    <w:p w14:paraId="3F5F290D" w14:textId="702ADA23" w:rsidR="00164CCB" w:rsidRDefault="00164CCB" w:rsidP="00164CCB">
      <w:pPr>
        <w:pStyle w:val="Heading3"/>
      </w:pPr>
      <w:bookmarkStart w:id="2959" w:name="_Toc4443126"/>
      <w:r>
        <w:t>enabled property</w:t>
      </w:r>
      <w:bookmarkEnd w:id="2959"/>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lastRenderedPageBreak/>
        <w:t>SecurityScanner --disable "SEC4002,SEC4003" --enable SEC6012</w:t>
      </w:r>
    </w:p>
    <w:p w14:paraId="3DFEB21B" w14:textId="654672F5" w:rsidR="00164CCB" w:rsidRDefault="00F17BDA" w:rsidP="00164CCB">
      <w:pPr>
        <w:pStyle w:val="Heading3"/>
      </w:pPr>
      <w:bookmarkStart w:id="2960" w:name="_Ref508894469"/>
      <w:bookmarkStart w:id="2961" w:name="_Ref4233395"/>
      <w:bookmarkStart w:id="2962" w:name="_Toc4443127"/>
      <w:r>
        <w:t>l</w:t>
      </w:r>
      <w:r w:rsidR="00164CCB">
        <w:t>evel property</w:t>
      </w:r>
      <w:bookmarkEnd w:id="2960"/>
      <w:bookmarkEnd w:id="2961"/>
      <w:bookmarkEnd w:id="2962"/>
    </w:p>
    <w:p w14:paraId="2F7AE5CB" w14:textId="0CDB458E"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F4528">
        <w:t>3.24.10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5F4528">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1DB789A2"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F4528">
        <w:t>3.24</w:t>
      </w:r>
      <w:r w:rsidR="00D41895">
        <w:fldChar w:fldCharType="end"/>
      </w:r>
      <w:r w:rsidR="00D41895">
        <w:t xml:space="preserve">) </w:t>
      </w:r>
      <w:r w:rsidR="00936D07">
        <w:t>whose</w:t>
      </w:r>
      <w:r w:rsidR="005402B0">
        <w:t xml:space="preserve"> </w:t>
      </w:r>
      <w:del w:id="2963" w:author="Laurence Golding" w:date="2019-03-26T12:40:00Z">
        <w:r w:rsidR="004A3D04" w:rsidRPr="004A3D04" w:rsidDel="00854D81">
          <w:rPr>
            <w:rStyle w:val="CODEtemp"/>
          </w:rPr>
          <w:delText>ruleDescriptorReference</w:delText>
        </w:r>
      </w:del>
      <w:ins w:id="2964" w:author="Laurence Golding" w:date="2019-03-26T18:49:00Z">
        <w:r w:rsidR="001F5BB4">
          <w:rPr>
            <w:rStyle w:val="CODEtemp"/>
          </w:rPr>
          <w:t>rule</w:t>
        </w:r>
      </w:ins>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F4528">
        <w:t>3.24.7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F4528">
        <w:t>3.24.10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E5976B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F4528">
        <w:t>3.50</w:t>
      </w:r>
      <w:r>
        <w:fldChar w:fldCharType="end"/>
      </w:r>
      <w:r>
        <w:t xml:space="preserve">) whose </w:t>
      </w:r>
      <w:del w:id="2965" w:author="Laurence Golding" w:date="2019-03-26T18:53:00Z">
        <w:r w:rsidRPr="004A3D04" w:rsidDel="00487C16">
          <w:rPr>
            <w:rStyle w:val="CODEtemp"/>
          </w:rPr>
          <w:delText>notificationDescriptorReference</w:delText>
        </w:r>
      </w:del>
      <w:ins w:id="2966" w:author="Laurence Golding" w:date="2019-03-26T18:53:00Z">
        <w:r w:rsidR="00487C16">
          <w:rPr>
            <w:rStyle w:val="CODEtemp"/>
          </w:rPr>
          <w:t>descriptor</w:t>
        </w:r>
      </w:ins>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2967" w:name="_Ref531188361"/>
      <w:bookmarkStart w:id="2968" w:name="_Toc4443128"/>
      <w:r>
        <w:t>r</w:t>
      </w:r>
      <w:r w:rsidR="00F47B45">
        <w:t>ank property</w:t>
      </w:r>
      <w:bookmarkEnd w:id="2967"/>
      <w:bookmarkEnd w:id="2968"/>
    </w:p>
    <w:p w14:paraId="14DD047E" w14:textId="66107206"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F4528">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0AA4DC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w:t>
      </w:r>
      <w:r w:rsidR="004A3D04">
        <w:t xml:space="preserve">whose </w:t>
      </w:r>
      <w:del w:id="2969" w:author="Laurence Golding" w:date="2019-03-26T12:40:00Z">
        <w:r w:rsidR="004A3D04" w:rsidRPr="004A3D04" w:rsidDel="00854D81">
          <w:rPr>
            <w:rStyle w:val="CODEtemp"/>
          </w:rPr>
          <w:delText>ruleDescriptorReference</w:delText>
        </w:r>
      </w:del>
      <w:ins w:id="2970" w:author="Laurence Golding" w:date="2019-03-26T18:49:00Z">
        <w:r w:rsidR="001F5BB4">
          <w:rPr>
            <w:rStyle w:val="CODEtemp"/>
          </w:rPr>
          <w:t>rule</w:t>
        </w:r>
      </w:ins>
      <w:r w:rsidR="004A3D04">
        <w:t xml:space="preserve"> property (§</w:t>
      </w:r>
      <w:r w:rsidR="004A3D04">
        <w:fldChar w:fldCharType="begin"/>
      </w:r>
      <w:r w:rsidR="004A3D04">
        <w:instrText xml:space="preserve"> REF _Ref4147718 \r \h </w:instrText>
      </w:r>
      <w:r w:rsidR="004A3D04">
        <w:fldChar w:fldCharType="separate"/>
      </w:r>
      <w:r w:rsidR="005F4528">
        <w:t>3.24.7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2971" w:name="_Ref508894764"/>
      <w:bookmarkStart w:id="2972" w:name="_Ref508894796"/>
      <w:bookmarkStart w:id="2973" w:name="_Toc4443129"/>
      <w:r>
        <w:t>parameters property</w:t>
      </w:r>
      <w:bookmarkEnd w:id="2971"/>
      <w:bookmarkEnd w:id="2972"/>
      <w:bookmarkEnd w:id="2973"/>
    </w:p>
    <w:p w14:paraId="18FD260D" w14:textId="155D1272"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F4528">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D74EAD3"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5F4528">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lastRenderedPageBreak/>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2974" w:name="_Ref3971750"/>
      <w:bookmarkStart w:id="2975" w:name="_Toc4443130"/>
      <w:r>
        <w:t>reportingConfigurationOverride object</w:t>
      </w:r>
      <w:bookmarkEnd w:id="2974"/>
      <w:bookmarkEnd w:id="2975"/>
    </w:p>
    <w:p w14:paraId="768453EA" w14:textId="15C821BC" w:rsidR="00056659" w:rsidRDefault="00056659" w:rsidP="00056659">
      <w:pPr>
        <w:pStyle w:val="Heading3"/>
      </w:pPr>
      <w:bookmarkStart w:id="2976" w:name="_Toc4443131"/>
      <w:r>
        <w:t>General</w:t>
      </w:r>
      <w:bookmarkEnd w:id="2976"/>
    </w:p>
    <w:p w14:paraId="247C664B" w14:textId="4BA50572"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5F4528">
        <w:t>3.42</w:t>
      </w:r>
      <w:r>
        <w:fldChar w:fldCharType="end"/>
      </w:r>
      <w:r>
        <w:t>), which we refer to as</w:t>
      </w:r>
      <w:r w:rsidR="00087A3F">
        <w:t xml:space="preserve"> </w:t>
      </w:r>
      <w:r w:rsidR="00087A3F" w:rsidRPr="00087A3F">
        <w:rPr>
          <w:rStyle w:val="CODEtemp"/>
        </w:rPr>
        <w:t>theDescriptor</w:t>
      </w:r>
      <w:r w:rsidR="00087A3F">
        <w:t>.</w:t>
      </w:r>
    </w:p>
    <w:p w14:paraId="33A112EA" w14:textId="70C1DB7B"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F4528">
        <w:t>3.44.2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2977" w:name="_Hlk1293845"/>
      <w:r>
        <w:t>§</w:t>
      </w:r>
      <w:bookmarkEnd w:id="2977"/>
      <w:r w:rsidR="00A57F4F">
        <w:fldChar w:fldCharType="begin"/>
      </w:r>
      <w:r w:rsidR="00A57F4F">
        <w:instrText xml:space="preserve"> REF _Ref3972812 \r \h </w:instrText>
      </w:r>
      <w:r w:rsidR="00A57F4F">
        <w:fldChar w:fldCharType="separate"/>
      </w:r>
      <w:r w:rsidR="005F4528">
        <w:t>3.44.3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5F4528">
        <w:t>3.42.14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9F494A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F4528">
        <w:t>3.14</w:t>
      </w:r>
      <w:r>
        <w:fldChar w:fldCharType="end"/>
      </w:r>
      <w:r>
        <w:t>).</w:t>
      </w:r>
    </w:p>
    <w:p w14:paraId="0E4D2E44" w14:textId="2DAFF14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F4528">
        <w:t>3.14.6</w:t>
      </w:r>
      <w:r w:rsidR="00806614">
        <w:fldChar w:fldCharType="end"/>
      </w:r>
      <w:r w:rsidR="00806614">
        <w:t>.</w:t>
      </w:r>
    </w:p>
    <w:p w14:paraId="4459326F" w14:textId="705E290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F4528">
        <w:t>3.17.2</w:t>
      </w:r>
      <w:r>
        <w:fldChar w:fldCharType="end"/>
      </w:r>
      <w:r>
        <w:t>.</w:t>
      </w:r>
    </w:p>
    <w:p w14:paraId="43827E84" w14:textId="700B7722" w:rsidR="00806614" w:rsidRDefault="00806614" w:rsidP="00087A3F">
      <w:pPr>
        <w:pStyle w:val="Code"/>
      </w:pPr>
      <w:r>
        <w:t xml:space="preserve">      "name": "CodeScanner",</w:t>
      </w:r>
    </w:p>
    <w:p w14:paraId="02E63AC2" w14:textId="2361DA50" w:rsidR="00806614" w:rsidRDefault="00806614" w:rsidP="00087A3F">
      <w:pPr>
        <w:pStyle w:val="Code"/>
      </w:pPr>
      <w:r>
        <w:t xml:space="preserve">      "</w:t>
      </w:r>
      <w:del w:id="2978" w:author="Laurence Golding" w:date="2019-03-26T11:51:00Z">
        <w:r w:rsidDel="00E9299D">
          <w:delText>ruleDescriptors</w:delText>
        </w:r>
      </w:del>
      <w:ins w:id="2979" w:author="Laurence Golding" w:date="2019-03-26T11:51:00Z">
        <w:r w:rsidR="00E9299D">
          <w:t>rules</w:t>
        </w:r>
      </w:ins>
      <w:r>
        <w:t xml:space="preserve">": [                 </w:t>
      </w:r>
      <w:r w:rsidR="00A57F4F">
        <w:t xml:space="preserve"> </w:t>
      </w:r>
      <w:ins w:id="2980" w:author="Laurence Golding" w:date="2019-03-26T11:51: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662C21B0" w14:textId="3189638C"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5F4528">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64204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F4528">
        <w:t>3.14.7</w:t>
      </w:r>
      <w:r w:rsidR="00806614">
        <w:fldChar w:fldCharType="end"/>
      </w:r>
      <w:r w:rsidR="00806614">
        <w:t>.</w:t>
      </w:r>
    </w:p>
    <w:p w14:paraId="5BC96DFD" w14:textId="3EABB12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F4528">
        <w:t>3.19</w:t>
      </w:r>
      <w:r w:rsidR="00806614">
        <w:fldChar w:fldCharType="end"/>
      </w:r>
      <w:r w:rsidR="00806614">
        <w:t>).</w:t>
      </w:r>
    </w:p>
    <w:p w14:paraId="1FBA3053" w14:textId="416A971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F4528">
        <w:t>3.19.5</w:t>
      </w:r>
      <w:r w:rsidR="00806614">
        <w:fldChar w:fldCharType="end"/>
      </w:r>
      <w:r w:rsidR="00806614">
        <w:t>.</w:t>
      </w:r>
    </w:p>
    <w:p w14:paraId="34530F5B" w14:textId="6ABC6442"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5F4528">
        <w:t>3.44</w:t>
      </w:r>
      <w:r w:rsidR="00A57F4F">
        <w:fldChar w:fldCharType="end"/>
      </w:r>
      <w:r w:rsidR="00A57F4F">
        <w:t>).</w:t>
      </w:r>
    </w:p>
    <w:p w14:paraId="2ABA5D95" w14:textId="57A1F264"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5F4528">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3998E3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F4528">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2981" w:name="_Ref3973102"/>
      <w:bookmarkStart w:id="2982" w:name="_Toc4443132"/>
      <w:r>
        <w:t>reportingDescriptorReference</w:t>
      </w:r>
      <w:r w:rsidR="00752239">
        <w:t xml:space="preserve"> property</w:t>
      </w:r>
      <w:bookmarkEnd w:id="2981"/>
      <w:bookmarkEnd w:id="2982"/>
    </w:p>
    <w:p w14:paraId="70483680" w14:textId="5D7C5AC4"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5F4528">
        <w:t>3.45</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5F4528">
        <w:t>3.42</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2983" w:name="_Ref3972812"/>
      <w:bookmarkStart w:id="2984" w:name="_Toc4443133"/>
      <w:r>
        <w:lastRenderedPageBreak/>
        <w:t>configuration property</w:t>
      </w:r>
      <w:bookmarkEnd w:id="2983"/>
      <w:bookmarkEnd w:id="2984"/>
    </w:p>
    <w:p w14:paraId="27CE08F7" w14:textId="531D9016"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5F4528">
        <w:t>3.43</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5F4528">
        <w:t>3.42.14</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2985" w:name="_Ref4076564"/>
      <w:bookmarkStart w:id="2986" w:name="_Toc4443134"/>
      <w:r>
        <w:t>reportingDescriptorReference object</w:t>
      </w:r>
      <w:bookmarkEnd w:id="2985"/>
      <w:bookmarkEnd w:id="2986"/>
    </w:p>
    <w:p w14:paraId="5279C0DC" w14:textId="2CEB786B" w:rsidR="00C4251F" w:rsidRDefault="00C4251F" w:rsidP="00C4251F">
      <w:pPr>
        <w:pStyle w:val="Heading3"/>
      </w:pPr>
      <w:bookmarkStart w:id="2987" w:name="_Toc4443135"/>
      <w:r>
        <w:t>General</w:t>
      </w:r>
      <w:bookmarkEnd w:id="2987"/>
    </w:p>
    <w:p w14:paraId="60777BC2" w14:textId="38E1EB39"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5F4528">
        <w:t>3.42</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5F4528">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5F4528">
        <w:t>3.17.3</w:t>
      </w:r>
      <w:r>
        <w:fldChar w:fldCharType="end"/>
      </w:r>
      <w:r>
        <w:t>).</w:t>
      </w:r>
    </w:p>
    <w:p w14:paraId="614063D7" w14:textId="645E0909"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F4528">
        <w:t>3.45.4</w:t>
      </w:r>
      <w:r>
        <w:fldChar w:fldCharType="end"/>
      </w:r>
      <w:r>
        <w:t xml:space="preserve">), and </w:t>
      </w:r>
      <w:r>
        <w:rPr>
          <w:rStyle w:val="CODEtemp"/>
        </w:rPr>
        <w:t>theDescriptor</w:t>
      </w:r>
      <w:r>
        <w:t xml:space="preserve"> does not exist.</w:t>
      </w:r>
    </w:p>
    <w:p w14:paraId="7E431707" w14:textId="23B9D579" w:rsidR="004939E1" w:rsidRDefault="004939E1" w:rsidP="004939E1">
      <w:pPr>
        <w:pStyle w:val="Note"/>
      </w:pPr>
      <w:r>
        <w:t xml:space="preserve">EXAMPLE: In this example, a tool emits a tool execution notification that refers to a rule. The tool does not provide rule metadata. Therefore </w:t>
      </w:r>
      <w:del w:id="2988" w:author="Laurence Golding" w:date="2019-03-26T18:50:00Z">
        <w:r w:rsidDel="00487C16">
          <w:rPr>
            <w:rStyle w:val="CODEtemp"/>
          </w:rPr>
          <w:delText>associatedRuleDescriptorReference</w:delText>
        </w:r>
      </w:del>
      <w:ins w:id="2989" w:author="Laurence Golding" w:date="2019-03-26T18:50:00Z">
        <w:r w:rsidR="00487C16">
          <w:rPr>
            <w:rStyle w:val="CODEtemp"/>
          </w:rPr>
          <w:t>associatedRule</w:t>
        </w:r>
      </w:ins>
      <w:r>
        <w:t xml:space="preserve"> (§</w:t>
      </w:r>
      <w:r>
        <w:fldChar w:fldCharType="begin"/>
      </w:r>
      <w:r>
        <w:instrText xml:space="preserve"> REF _Ref4236095 \r \h </w:instrText>
      </w:r>
      <w:r>
        <w:fldChar w:fldCharType="separate"/>
      </w:r>
      <w:r w:rsidR="005F4528">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del w:id="2990" w:author="Laurence Golding" w:date="2019-03-26T18:53:00Z">
        <w:r w:rsidDel="00487C16">
          <w:rPr>
            <w:rStyle w:val="CODEtemp"/>
          </w:rPr>
          <w:delText>notificationDescriptorReference</w:delText>
        </w:r>
      </w:del>
      <w:ins w:id="2991" w:author="Laurence Golding" w:date="2019-03-26T18:53:00Z">
        <w:r w:rsidR="00487C16">
          <w:rPr>
            <w:rStyle w:val="CODEtemp"/>
          </w:rPr>
          <w:t>descriptor</w:t>
        </w:r>
      </w:ins>
      <w:r>
        <w:rPr>
          <w:rStyle w:val="CODEtemp"/>
        </w:rPr>
        <w:t>"</w:t>
      </w:r>
      <w:r>
        <w:t xml:space="preserve"> (§</w:t>
      </w:r>
      <w:r>
        <w:fldChar w:fldCharType="begin"/>
      </w:r>
      <w:r>
        <w:instrText xml:space="preserve"> REF _Ref4235658 \r \h </w:instrText>
      </w:r>
      <w:r>
        <w:fldChar w:fldCharType="separate"/>
      </w:r>
      <w:r w:rsidR="005F4528">
        <w:t>3.50.2</w:t>
      </w:r>
      <w:r>
        <w:fldChar w:fldCharType="end"/>
      </w:r>
      <w:r>
        <w:t>) contains only the id of the notification.</w:t>
      </w:r>
    </w:p>
    <w:p w14:paraId="6ED76545" w14:textId="5C99F214" w:rsidR="004939E1" w:rsidRDefault="004939E1" w:rsidP="004939E1">
      <w:pPr>
        <w:pStyle w:val="Code"/>
      </w:pPr>
      <w:r>
        <w:t>{                                            # An invocation object (§</w:t>
      </w:r>
      <w:r>
        <w:fldChar w:fldCharType="begin"/>
      </w:r>
      <w:r>
        <w:instrText xml:space="preserve"> REF _Ref493352563 \r \h </w:instrText>
      </w:r>
      <w:r>
        <w:fldChar w:fldCharType="separate"/>
      </w:r>
      <w:r w:rsidR="005F4528">
        <w:t>3.19</w:t>
      </w:r>
      <w:r>
        <w:fldChar w:fldCharType="end"/>
      </w:r>
      <w:r>
        <w:t>).</w:t>
      </w:r>
    </w:p>
    <w:p w14:paraId="5855007A" w14:textId="38A80568"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5F4528">
        <w:t>3.19.21</w:t>
      </w:r>
      <w:r>
        <w:fldChar w:fldCharType="end"/>
      </w:r>
      <w:r>
        <w:t>.</w:t>
      </w:r>
    </w:p>
    <w:p w14:paraId="50001E43" w14:textId="6EE92CE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F4528">
        <w:t>3.50</w:t>
      </w:r>
      <w:r>
        <w:fldChar w:fldCharType="end"/>
      </w:r>
      <w:r>
        <w:t>).</w:t>
      </w:r>
    </w:p>
    <w:p w14:paraId="2F95D74B" w14:textId="13B3D316" w:rsidR="004939E1" w:rsidRDefault="004939E1" w:rsidP="004939E1">
      <w:pPr>
        <w:pStyle w:val="Code"/>
      </w:pPr>
      <w:r>
        <w:t xml:space="preserve">      "</w:t>
      </w:r>
      <w:del w:id="2992" w:author="Laurence Golding" w:date="2019-03-26T18:53:00Z">
        <w:r w:rsidDel="00487C16">
          <w:delText>notificationDescriptorReference</w:delText>
        </w:r>
      </w:del>
      <w:ins w:id="2993" w:author="Laurence Golding" w:date="2019-03-26T18:53:00Z">
        <w:r w:rsidR="00487C16">
          <w:t>descriptor</w:t>
        </w:r>
      </w:ins>
      <w:r>
        <w:t>": {   # See §</w:t>
      </w:r>
      <w:r>
        <w:fldChar w:fldCharType="begin"/>
      </w:r>
      <w:r>
        <w:instrText xml:space="preserve"> REF _Ref4235658 \r \h </w:instrText>
      </w:r>
      <w:r>
        <w:fldChar w:fldCharType="separate"/>
      </w:r>
      <w:r w:rsidR="005F4528">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29909AB" w:rsidR="004939E1" w:rsidRDefault="004939E1" w:rsidP="004939E1">
      <w:pPr>
        <w:pStyle w:val="Code"/>
      </w:pPr>
      <w:r>
        <w:t xml:space="preserve">      "</w:t>
      </w:r>
      <w:del w:id="2994" w:author="Laurence Golding" w:date="2019-03-26T18:50:00Z">
        <w:r w:rsidDel="00487C16">
          <w:delText>associatedRuleDescriptorReference</w:delText>
        </w:r>
      </w:del>
      <w:ins w:id="2995" w:author="Laurence Golding" w:date="2019-03-26T18:50:00Z">
        <w:r w:rsidR="00487C16">
          <w:t>associatedRule</w:t>
        </w:r>
      </w:ins>
      <w:r>
        <w:t>": { # See §.</w:t>
      </w:r>
      <w:r>
        <w:fldChar w:fldCharType="begin"/>
      </w:r>
      <w:r>
        <w:instrText xml:space="preserve"> REF _Ref4236095 \r \h </w:instrText>
      </w:r>
      <w:r>
        <w:fldChar w:fldCharType="separate"/>
      </w:r>
      <w:r w:rsidR="005F4528">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2996" w:name="_Toc4443136"/>
      <w:r>
        <w:t>Constraints</w:t>
      </w:r>
      <w:bookmarkEnd w:id="2996"/>
    </w:p>
    <w:p w14:paraId="5439CA13" w14:textId="5DD47025"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5F4528">
        <w:t>3.45.5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5F4528">
        <w:t>3.45.6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5F4528">
        <w:t>3.42</w:t>
      </w:r>
      <w:r>
        <w:fldChar w:fldCharType="end"/>
      </w:r>
      <w:r>
        <w:t>).</w:t>
      </w:r>
    </w:p>
    <w:p w14:paraId="397A8613" w14:textId="73A2C5E0" w:rsidR="00B1270B" w:rsidRDefault="00B1270B" w:rsidP="00B1270B">
      <w:pPr>
        <w:pStyle w:val="Heading3"/>
      </w:pPr>
      <w:bookmarkStart w:id="2997" w:name="_Ref4135862"/>
      <w:bookmarkStart w:id="2998" w:name="_Toc4443137"/>
      <w:r>
        <w:t>reportingDescriptor lookup</w:t>
      </w:r>
      <w:bookmarkEnd w:id="2997"/>
      <w:bookmarkEnd w:id="2998"/>
    </w:p>
    <w:p w14:paraId="37615F29" w14:textId="7290C8AE"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 xml:space="preserve">) identified by </w:t>
      </w:r>
      <w:r w:rsidRPr="00B1270B">
        <w:rPr>
          <w:rStyle w:val="CODEtemp"/>
        </w:rPr>
        <w:t>toolComponent</w:t>
      </w:r>
      <w:del w:id="2999" w:author="Laurence Golding" w:date="2019-03-26T18:40:00Z">
        <w:r w:rsidRPr="00B1270B" w:rsidDel="004B6AA8">
          <w:rPr>
            <w:rStyle w:val="CODEtemp"/>
          </w:rPr>
          <w:delText>Refe</w:delText>
        </w:r>
      </w:del>
      <w:del w:id="3000" w:author="Laurence Golding" w:date="2019-03-26T18:39:00Z">
        <w:r w:rsidRPr="00B1270B" w:rsidDel="004B6AA8">
          <w:rPr>
            <w:rStyle w:val="CODEtemp"/>
          </w:rPr>
          <w:delText>rence</w:delText>
        </w:r>
      </w:del>
      <w:r>
        <w:t xml:space="preserve"> (§</w:t>
      </w:r>
      <w:r>
        <w:fldChar w:fldCharType="begin"/>
      </w:r>
      <w:r>
        <w:instrText xml:space="preserve"> REF _Ref4055072 \r \h </w:instrText>
      </w:r>
      <w:r>
        <w:fldChar w:fldCharType="separate"/>
      </w:r>
      <w:ins w:id="3001" w:author="Laurence Golding" w:date="2019-03-26T18:39:00Z">
        <w:r w:rsidR="004B6AA8">
          <w:t>3.46.7</w:t>
        </w:r>
      </w:ins>
      <w:del w:id="3002" w:author="Laurence Golding" w:date="2019-03-26T18:39:00Z">
        <w:r w:rsidR="005F4528" w:rsidDel="004B6AA8">
          <w:delText>3.45.7</w:delText>
        </w:r>
      </w:del>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5F4528">
        <w:t>3.46.2</w:t>
      </w:r>
      <w:r w:rsidR="00F11A97">
        <w:fldChar w:fldCharType="end"/>
      </w:r>
      <w:r w:rsidR="00F11A97">
        <w:t>.</w:t>
      </w:r>
    </w:p>
    <w:p w14:paraId="468E1145" w14:textId="2414639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del w:id="3003" w:author="Laurence Golding" w:date="2019-03-26T11:51:00Z">
        <w:r w:rsidRPr="005402B0" w:rsidDel="00E9299D">
          <w:rPr>
            <w:rStyle w:val="CODEtemp"/>
          </w:rPr>
          <w:delText>ruleDescriptors</w:delText>
        </w:r>
        <w:r w:rsidDel="00E9299D">
          <w:delText xml:space="preserve"> </w:delText>
        </w:r>
      </w:del>
      <w:ins w:id="3004" w:author="Laurence Golding" w:date="2019-03-26T11:51:00Z">
        <w:r w:rsidR="00E9299D">
          <w:rPr>
            <w:rStyle w:val="CODEtemp"/>
          </w:rPr>
          <w:t>rules</w:t>
        </w:r>
        <w:r w:rsidR="00E9299D">
          <w:t xml:space="preserve"> </w:t>
        </w:r>
      </w:ins>
      <w:r>
        <w:t>(§</w:t>
      </w:r>
      <w:r>
        <w:fldChar w:fldCharType="begin"/>
      </w:r>
      <w:r>
        <w:instrText xml:space="preserve"> REF _Ref3899090 \r \h </w:instrText>
      </w:r>
      <w:r>
        <w:fldChar w:fldCharType="separate"/>
      </w:r>
      <w:r w:rsidR="005F4528">
        <w:t>3.18.18</w:t>
      </w:r>
      <w:r>
        <w:fldChar w:fldCharType="end"/>
      </w:r>
      <w:r>
        <w:t xml:space="preserve">) or </w:t>
      </w:r>
      <w:r w:rsidRPr="00B1270B">
        <w:rPr>
          <w:rStyle w:val="CODEtemp"/>
        </w:rPr>
        <w:t>theComponent.</w:t>
      </w:r>
      <w:del w:id="3005" w:author="Laurence Golding" w:date="2019-03-26T18:29:00Z">
        <w:r w:rsidRPr="00B1270B" w:rsidDel="00282888">
          <w:rPr>
            <w:rStyle w:val="CODEtemp"/>
          </w:rPr>
          <w:delText>notificationDescriptors</w:delText>
        </w:r>
      </w:del>
      <w:ins w:id="3006" w:author="Laurence Golding" w:date="2019-03-26T18:29:00Z">
        <w:r w:rsidR="00282888">
          <w:rPr>
            <w:rStyle w:val="CODEtemp"/>
          </w:rPr>
          <w:t>notifications</w:t>
        </w:r>
      </w:ins>
      <w:r>
        <w:t xml:space="preserve"> (§</w:t>
      </w:r>
      <w:r>
        <w:fldChar w:fldCharType="begin"/>
      </w:r>
      <w:r>
        <w:instrText xml:space="preserve"> REF _Ref3973541 \r \h </w:instrText>
      </w:r>
      <w:r>
        <w:fldChar w:fldCharType="separate"/>
      </w:r>
      <w:r w:rsidR="005F4528">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5931"/>
        <w:gridCol w:w="3645"/>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lastRenderedPageBreak/>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3BA77955"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5F4528">
              <w:t>3.19.5</w:t>
            </w:r>
            <w:r>
              <w:fldChar w:fldCharType="end"/>
            </w:r>
            <w:r>
              <w:t>)</w:t>
            </w:r>
          </w:p>
        </w:tc>
        <w:tc>
          <w:tcPr>
            <w:tcW w:w="2898" w:type="dxa"/>
            <w:tcBorders>
              <w:top w:val="single" w:sz="12" w:space="0" w:color="auto"/>
            </w:tcBorders>
          </w:tcPr>
          <w:p w14:paraId="0C47B0AD" w14:textId="408B41E2" w:rsidR="00B1270B" w:rsidRDefault="00B1270B" w:rsidP="006E6E7B">
            <w:del w:id="3007" w:author="Laurence Golding" w:date="2019-03-26T11:51:00Z">
              <w:r w:rsidRPr="00674294" w:rsidDel="00E9299D">
                <w:rPr>
                  <w:rStyle w:val="CODEtemp"/>
                </w:rPr>
                <w:delText>ruleDescriptors</w:delText>
              </w:r>
            </w:del>
            <w:ins w:id="3008" w:author="Laurence Golding" w:date="2019-03-26T11:51:00Z">
              <w:r w:rsidR="00E9299D">
                <w:rPr>
                  <w:rStyle w:val="CODEtemp"/>
                </w:rPr>
                <w:t>rules</w:t>
              </w:r>
            </w:ins>
          </w:p>
        </w:tc>
      </w:tr>
      <w:tr w:rsidR="00B1270B" w14:paraId="00355D30" w14:textId="77777777" w:rsidTr="00BE6DE6">
        <w:tc>
          <w:tcPr>
            <w:tcW w:w="6678" w:type="dxa"/>
          </w:tcPr>
          <w:p w14:paraId="1833EE22" w14:textId="00968E83"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5F4528">
              <w:t>3.19.6</w:t>
            </w:r>
            <w:r>
              <w:fldChar w:fldCharType="end"/>
            </w:r>
            <w:r>
              <w:t>)</w:t>
            </w:r>
          </w:p>
        </w:tc>
        <w:tc>
          <w:tcPr>
            <w:tcW w:w="2898" w:type="dxa"/>
          </w:tcPr>
          <w:p w14:paraId="1B434EDE" w14:textId="22C84CF6" w:rsidR="00B1270B" w:rsidRDefault="00B1270B" w:rsidP="006E6E7B">
            <w:del w:id="3009" w:author="Laurence Golding" w:date="2019-03-26T18:29:00Z">
              <w:r w:rsidRPr="00674294" w:rsidDel="00282888">
                <w:rPr>
                  <w:rStyle w:val="CODEtemp"/>
                </w:rPr>
                <w:delText>notificationDescriptors</w:delText>
              </w:r>
            </w:del>
            <w:ins w:id="3010" w:author="Laurence Golding" w:date="2019-03-26T18:29:00Z">
              <w:r w:rsidR="00282888">
                <w:rPr>
                  <w:rStyle w:val="CODEtemp"/>
                </w:rPr>
                <w:t>notifications</w:t>
              </w:r>
            </w:ins>
          </w:p>
        </w:tc>
      </w:tr>
      <w:tr w:rsidR="00F11A97" w14:paraId="3663BC70" w14:textId="77777777" w:rsidTr="00BE6DE6">
        <w:tc>
          <w:tcPr>
            <w:tcW w:w="6678" w:type="dxa"/>
          </w:tcPr>
          <w:p w14:paraId="7BD0616C" w14:textId="63B18665" w:rsidR="00F11A97" w:rsidRPr="00674294" w:rsidRDefault="00F11A97" w:rsidP="006E6E7B">
            <w:pPr>
              <w:rPr>
                <w:rStyle w:val="CODEtemp"/>
              </w:rPr>
            </w:pPr>
            <w:r>
              <w:rPr>
                <w:rStyle w:val="CODEtemp"/>
              </w:rPr>
              <w:t>result</w:t>
            </w:r>
            <w:r w:rsidRPr="00674294">
              <w:rPr>
                <w:rStyle w:val="CODEtemp"/>
              </w:rPr>
              <w:t>.</w:t>
            </w:r>
            <w:del w:id="3011" w:author="Laurence Golding" w:date="2019-03-26T12:40:00Z">
              <w:r w:rsidDel="00854D81">
                <w:rPr>
                  <w:rStyle w:val="CODEtemp"/>
                </w:rPr>
                <w:delText>ruleD</w:delText>
              </w:r>
              <w:r w:rsidRPr="00674294" w:rsidDel="00854D81">
                <w:rPr>
                  <w:rStyle w:val="CODEtemp"/>
                </w:rPr>
                <w:delText>escriptor</w:delText>
              </w:r>
              <w:r w:rsidDel="00854D81">
                <w:rPr>
                  <w:rStyle w:val="CODEtemp"/>
                </w:rPr>
                <w:delText>Reference</w:delText>
              </w:r>
            </w:del>
            <w:ins w:id="3012" w:author="Laurence Golding" w:date="2019-03-26T18:49:00Z">
              <w:r w:rsidR="001F5BB4">
                <w:rPr>
                  <w:rStyle w:val="CODEtemp"/>
                </w:rPr>
                <w:t>rule</w:t>
              </w:r>
            </w:ins>
            <w:r>
              <w:t xml:space="preserve"> (§</w:t>
            </w:r>
            <w:r>
              <w:fldChar w:fldCharType="begin"/>
            </w:r>
            <w:r>
              <w:instrText xml:space="preserve"> REF _Ref4147718 \r \h </w:instrText>
            </w:r>
            <w:r>
              <w:fldChar w:fldCharType="separate"/>
            </w:r>
            <w:r w:rsidR="005F4528">
              <w:t>3.24.7</w:t>
            </w:r>
            <w:r>
              <w:fldChar w:fldCharType="end"/>
            </w:r>
            <w:r>
              <w:t>)</w:t>
            </w:r>
          </w:p>
        </w:tc>
        <w:tc>
          <w:tcPr>
            <w:tcW w:w="2898" w:type="dxa"/>
          </w:tcPr>
          <w:p w14:paraId="043668EB" w14:textId="3DC19340" w:rsidR="00F11A97" w:rsidRPr="00674294" w:rsidRDefault="00F11A97" w:rsidP="006E6E7B">
            <w:pPr>
              <w:rPr>
                <w:rStyle w:val="CODEtemp"/>
              </w:rPr>
            </w:pPr>
            <w:del w:id="3013" w:author="Laurence Golding" w:date="2019-03-26T11:51:00Z">
              <w:r w:rsidRPr="00674294" w:rsidDel="00E9299D">
                <w:rPr>
                  <w:rStyle w:val="CODEtemp"/>
                </w:rPr>
                <w:delText>ruleDescriptors</w:delText>
              </w:r>
            </w:del>
            <w:ins w:id="3014" w:author="Laurence Golding" w:date="2019-03-26T11:51:00Z">
              <w:r w:rsidR="00E9299D">
                <w:rPr>
                  <w:rStyle w:val="CODEtemp"/>
                </w:rPr>
                <w:t>rules</w:t>
              </w:r>
            </w:ins>
          </w:p>
        </w:tc>
      </w:tr>
      <w:tr w:rsidR="00B1270B" w14:paraId="778BC958" w14:textId="77777777" w:rsidTr="00BE6DE6">
        <w:tc>
          <w:tcPr>
            <w:tcW w:w="6678" w:type="dxa"/>
          </w:tcPr>
          <w:p w14:paraId="1A44B94E" w14:textId="20AB2820" w:rsidR="00B1270B" w:rsidRDefault="00B1270B" w:rsidP="006E6E7B">
            <w:r w:rsidRPr="00674294">
              <w:rPr>
                <w:rStyle w:val="CODEtemp"/>
              </w:rPr>
              <w:t>notification.</w:t>
            </w:r>
            <w:del w:id="3015" w:author="Laurence Golding" w:date="2019-03-26T18:53:00Z">
              <w:r w:rsidR="00F11A97" w:rsidDel="00487C16">
                <w:rPr>
                  <w:rStyle w:val="CODEtemp"/>
                </w:rPr>
                <w:delText>notificationD</w:delText>
              </w:r>
              <w:r w:rsidRPr="00674294" w:rsidDel="00487C16">
                <w:rPr>
                  <w:rStyle w:val="CODEtemp"/>
                </w:rPr>
                <w:delText>escriptor</w:delText>
              </w:r>
              <w:r w:rsidDel="00487C16">
                <w:rPr>
                  <w:rStyle w:val="CODEtemp"/>
                </w:rPr>
                <w:delText>Reference</w:delText>
              </w:r>
            </w:del>
            <w:ins w:id="3016" w:author="Laurence Golding" w:date="2019-03-26T18:53:00Z">
              <w:r w:rsidR="00487C16">
                <w:rPr>
                  <w:rStyle w:val="CODEtemp"/>
                </w:rPr>
                <w:t>descriptor</w:t>
              </w:r>
            </w:ins>
            <w:r>
              <w:t xml:space="preserve"> (§</w:t>
            </w:r>
            <w:r w:rsidR="00106C48">
              <w:fldChar w:fldCharType="begin"/>
            </w:r>
            <w:r w:rsidR="00106C48">
              <w:instrText xml:space="preserve"> REF _Ref4166209 \r \h </w:instrText>
            </w:r>
            <w:r w:rsidR="00106C48">
              <w:fldChar w:fldCharType="separate"/>
            </w:r>
            <w:r w:rsidR="005F4528">
              <w:t>3.50.2</w:t>
            </w:r>
            <w:r w:rsidR="00106C48">
              <w:fldChar w:fldCharType="end"/>
            </w:r>
            <w:r>
              <w:t>)</w:t>
            </w:r>
          </w:p>
        </w:tc>
        <w:tc>
          <w:tcPr>
            <w:tcW w:w="2898" w:type="dxa"/>
          </w:tcPr>
          <w:p w14:paraId="5985A806" w14:textId="3E94621C" w:rsidR="00B1270B" w:rsidRDefault="00B1270B" w:rsidP="006E6E7B">
            <w:del w:id="3017" w:author="Laurence Golding" w:date="2019-03-26T18:29:00Z">
              <w:r w:rsidRPr="00674294" w:rsidDel="00282888">
                <w:rPr>
                  <w:rStyle w:val="CODEtemp"/>
                </w:rPr>
                <w:delText>notificationDescriptors</w:delText>
              </w:r>
            </w:del>
            <w:ins w:id="3018" w:author="Laurence Golding" w:date="2019-03-26T18:29:00Z">
              <w:r w:rsidR="00282888">
                <w:rPr>
                  <w:rStyle w:val="CODEtemp"/>
                </w:rPr>
                <w:t>notifications</w:t>
              </w:r>
            </w:ins>
          </w:p>
        </w:tc>
      </w:tr>
      <w:tr w:rsidR="00B1270B" w14:paraId="2E6A15A4" w14:textId="77777777" w:rsidTr="00BE6DE6">
        <w:tc>
          <w:tcPr>
            <w:tcW w:w="6678" w:type="dxa"/>
          </w:tcPr>
          <w:p w14:paraId="48B83F36" w14:textId="5F52A29F" w:rsidR="00B1270B" w:rsidRPr="00674294" w:rsidRDefault="00B1270B" w:rsidP="006E6E7B">
            <w:pPr>
              <w:rPr>
                <w:rStyle w:val="CODEtemp"/>
              </w:rPr>
            </w:pPr>
            <w:r>
              <w:rPr>
                <w:rStyle w:val="CODEtemp"/>
              </w:rPr>
              <w:t>notification.</w:t>
            </w:r>
            <w:del w:id="3019" w:author="Laurence Golding" w:date="2019-03-26T18:50:00Z">
              <w:r w:rsidDel="00487C16">
                <w:rPr>
                  <w:rStyle w:val="CODEtemp"/>
                </w:rPr>
                <w:delText>associatedRuleDescriptorReference</w:delText>
              </w:r>
            </w:del>
            <w:ins w:id="3020" w:author="Laurence Golding" w:date="2019-03-26T18:50:00Z">
              <w:r w:rsidR="00487C16">
                <w:rPr>
                  <w:rStyle w:val="CODEtemp"/>
                </w:rPr>
                <w:t>associatedRule</w:t>
              </w:r>
            </w:ins>
            <w:r>
              <w:t xml:space="preserve"> (§</w:t>
            </w:r>
            <w:r w:rsidR="004939E1">
              <w:fldChar w:fldCharType="begin"/>
            </w:r>
            <w:r w:rsidR="004939E1">
              <w:instrText xml:space="preserve"> REF _Ref493518926 \r \h </w:instrText>
            </w:r>
            <w:r w:rsidR="004939E1">
              <w:fldChar w:fldCharType="separate"/>
            </w:r>
            <w:r w:rsidR="005F4528">
              <w:t>3.50.3</w:t>
            </w:r>
            <w:r w:rsidR="004939E1">
              <w:fldChar w:fldCharType="end"/>
            </w:r>
            <w:r>
              <w:t>)</w:t>
            </w:r>
          </w:p>
        </w:tc>
        <w:tc>
          <w:tcPr>
            <w:tcW w:w="2898" w:type="dxa"/>
          </w:tcPr>
          <w:p w14:paraId="5F5DD966" w14:textId="1011C18D" w:rsidR="00B1270B" w:rsidRPr="00674294" w:rsidRDefault="00B1270B" w:rsidP="006E6E7B">
            <w:pPr>
              <w:rPr>
                <w:rStyle w:val="CODEtemp"/>
              </w:rPr>
            </w:pPr>
            <w:del w:id="3021" w:author="Laurence Golding" w:date="2019-03-26T11:52:00Z">
              <w:r w:rsidRPr="00674294" w:rsidDel="00E9299D">
                <w:rPr>
                  <w:rStyle w:val="CODEtemp"/>
                </w:rPr>
                <w:delText>ruleDescriptors</w:delText>
              </w:r>
            </w:del>
            <w:ins w:id="3022" w:author="Laurence Golding" w:date="2019-03-26T11:52:00Z">
              <w:r w:rsidR="00E9299D">
                <w:rPr>
                  <w:rStyle w:val="CODEtemp"/>
                </w:rPr>
                <w:t>rules</w:t>
              </w:r>
            </w:ins>
          </w:p>
        </w:tc>
      </w:tr>
    </w:tbl>
    <w:p w14:paraId="7DFDD782" w14:textId="66823055" w:rsidR="00C4251F" w:rsidRDefault="00C4251F" w:rsidP="00C4251F">
      <w:pPr>
        <w:pStyle w:val="Heading3"/>
      </w:pPr>
      <w:bookmarkStart w:id="3023" w:name="_Ref4148802"/>
      <w:bookmarkStart w:id="3024" w:name="_Toc4443138"/>
      <w:r>
        <w:t>id</w:t>
      </w:r>
      <w:bookmarkEnd w:id="3023"/>
      <w:bookmarkEnd w:id="3024"/>
    </w:p>
    <w:p w14:paraId="2B850765" w14:textId="632ABC98"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F4528">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3025" w:name="_Hlk4159358"/>
      <w:r w:rsidR="005402B0">
        <w:t>§</w:t>
      </w:r>
      <w:bookmarkEnd w:id="3025"/>
      <w:r w:rsidR="005402B0">
        <w:fldChar w:fldCharType="begin"/>
      </w:r>
      <w:r w:rsidR="005402B0">
        <w:instrText xml:space="preserve"> REF _Ref493408046 \r \h </w:instrText>
      </w:r>
      <w:r w:rsidR="005402B0">
        <w:fldChar w:fldCharType="separate"/>
      </w:r>
      <w:r w:rsidR="005F4528">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131483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5F4528">
        <w:t>3.24.5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EB1AA18"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5F4528">
        <w:t>3.24.5</w:t>
      </w:r>
      <w:r>
        <w:fldChar w:fldCharType="end"/>
      </w:r>
      <w:r>
        <w:t>).</w:t>
      </w:r>
    </w:p>
    <w:p w14:paraId="3AA801A7" w14:textId="4A83A3A8" w:rsidR="00E45D82" w:rsidRPr="00AB2A57" w:rsidRDefault="00E45D82" w:rsidP="00E45D82">
      <w:pPr>
        <w:pStyle w:val="Note"/>
      </w:pPr>
      <w:r>
        <w:t xml:space="preserve">EXAMPLE: In this example, the first </w:t>
      </w:r>
      <w:r w:rsidRPr="00AB2A57">
        <w:rPr>
          <w:rStyle w:val="CODEtemp"/>
        </w:rPr>
        <w:t>result</w:t>
      </w:r>
      <w:r>
        <w:t xml:space="preserve"> object is valid because </w:t>
      </w:r>
      <w:del w:id="3026" w:author="Laurence Golding" w:date="2019-03-26T12:40:00Z">
        <w:r w:rsidR="00830925" w:rsidDel="00854D81">
          <w:rPr>
            <w:rStyle w:val="CODEtemp"/>
          </w:rPr>
          <w:delText>ruleDescriptorReference</w:delText>
        </w:r>
      </w:del>
      <w:ins w:id="3027" w:author="Laurence Golding" w:date="2019-03-26T18:50:00Z">
        <w:r w:rsidR="001F5BB4">
          <w:rPr>
            <w:rStyle w:val="CODEtemp"/>
          </w:rPr>
          <w:t>rule</w:t>
        </w:r>
      </w:ins>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del w:id="3028" w:author="Laurence Golding" w:date="2019-03-26T12:40:00Z">
        <w:r w:rsidR="00830925" w:rsidDel="00854D81">
          <w:rPr>
            <w:rStyle w:val="CODEtemp"/>
          </w:rPr>
          <w:delText>ruleDescriptorReference</w:delText>
        </w:r>
      </w:del>
      <w:ins w:id="3029" w:author="Laurence Golding" w:date="2019-03-26T18:50:00Z">
        <w:r w:rsidR="001F5BB4">
          <w:rPr>
            <w:rStyle w:val="CODEtemp"/>
          </w:rPr>
          <w:t>rule</w:t>
        </w:r>
      </w:ins>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del w:id="3030" w:author="Laurence Golding" w:date="2019-03-26T12:41:00Z">
        <w:r w:rsidR="00830925" w:rsidDel="00854D81">
          <w:rPr>
            <w:rStyle w:val="CODEtemp"/>
          </w:rPr>
          <w:delText>ruleDescriptorReference</w:delText>
        </w:r>
      </w:del>
      <w:ins w:id="3031" w:author="Laurence Golding" w:date="2019-03-26T18:50:00Z">
        <w:r w:rsidR="001F5BB4">
          <w:rPr>
            <w:rStyle w:val="CODEtemp"/>
          </w:rPr>
          <w:t>rule</w:t>
        </w:r>
      </w:ins>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del w:id="3032" w:author="Laurence Golding" w:date="2019-03-26T12:41:00Z">
        <w:r w:rsidR="00830925" w:rsidRPr="00830925" w:rsidDel="00854D81">
          <w:rPr>
            <w:rStyle w:val="CODEtemp"/>
          </w:rPr>
          <w:delText>ruleDescriptorReference</w:delText>
        </w:r>
      </w:del>
      <w:ins w:id="3033" w:author="Laurence Golding" w:date="2019-03-26T18:50:00Z">
        <w:r w:rsidR="001F5BB4">
          <w:rPr>
            <w:rStyle w:val="CODEtemp"/>
          </w:rPr>
          <w:t>rule</w:t>
        </w:r>
      </w:ins>
      <w:r w:rsidR="00830925" w:rsidRPr="00830925">
        <w:rPr>
          <w:rStyle w:val="CODEtemp"/>
        </w:rPr>
        <w:t>.id</w:t>
      </w:r>
      <w:r w:rsidR="00830925">
        <w:t>.</w:t>
      </w:r>
    </w:p>
    <w:p w14:paraId="5A5435DD" w14:textId="09AC534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F4528">
        <w:t>3.14</w:t>
      </w:r>
      <w:r>
        <w:fldChar w:fldCharType="end"/>
      </w:r>
      <w:r>
        <w:t>).</w:t>
      </w:r>
    </w:p>
    <w:p w14:paraId="6BA34316" w14:textId="223EF1B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F4528">
        <w:t>3.14.6</w:t>
      </w:r>
      <w:r>
        <w:fldChar w:fldCharType="end"/>
      </w:r>
      <w:r>
        <w:t>.</w:t>
      </w:r>
    </w:p>
    <w:p w14:paraId="7151A118" w14:textId="325951EA"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F4528">
        <w:t>3.17.2</w:t>
      </w:r>
      <w:r>
        <w:fldChar w:fldCharType="end"/>
      </w:r>
      <w:r>
        <w:t>.</w:t>
      </w:r>
    </w:p>
    <w:p w14:paraId="639E0A88" w14:textId="77777777" w:rsidR="00E45D82" w:rsidRDefault="00E45D82" w:rsidP="00E45D82">
      <w:pPr>
        <w:pStyle w:val="Code"/>
      </w:pPr>
      <w:r>
        <w:t xml:space="preserve">      "name": "CodeScanner",</w:t>
      </w:r>
    </w:p>
    <w:p w14:paraId="4106E424" w14:textId="3A9BCF46" w:rsidR="00E45D82" w:rsidRDefault="00E45D82" w:rsidP="00E45D82">
      <w:pPr>
        <w:pStyle w:val="Code"/>
      </w:pPr>
      <w:r>
        <w:t xml:space="preserve">      "</w:t>
      </w:r>
      <w:del w:id="3034" w:author="Laurence Golding" w:date="2019-03-26T11:52:00Z">
        <w:r w:rsidDel="00E9299D">
          <w:delText>ruleDescriptors</w:delText>
        </w:r>
      </w:del>
      <w:ins w:id="3035" w:author="Laurence Golding" w:date="2019-03-26T11:52:00Z">
        <w:r w:rsidR="00E9299D">
          <w:t>rules</w:t>
        </w:r>
      </w:ins>
      <w:r>
        <w:t xml:space="preserve">": [  </w:t>
      </w:r>
      <w:r w:rsidR="00830925">
        <w:t xml:space="preserve">  </w:t>
      </w:r>
      <w:ins w:id="3036"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406AFFA9" w14:textId="6AF8EDE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5F4528">
        <w:t>3.42</w:t>
      </w:r>
      <w:r>
        <w:fldChar w:fldCharType="end"/>
      </w:r>
      <w:r>
        <w:t>).</w:t>
      </w:r>
    </w:p>
    <w:p w14:paraId="63DED447" w14:textId="1A7C725E"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F4528">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ACB6DD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F4528">
        <w:t>3.14.15</w:t>
      </w:r>
      <w:r>
        <w:fldChar w:fldCharType="end"/>
      </w:r>
      <w:r>
        <w:t>.</w:t>
      </w:r>
    </w:p>
    <w:p w14:paraId="469B0064" w14:textId="1AD0D7B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F4528">
        <w:t>3.24</w:t>
      </w:r>
      <w:r>
        <w:fldChar w:fldCharType="end"/>
      </w:r>
      <w:r>
        <w:t>).</w:t>
      </w:r>
    </w:p>
    <w:p w14:paraId="436ACC80" w14:textId="1AFFFF60"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5F4528">
        <w:t>3.24.5</w:t>
      </w:r>
      <w:r>
        <w:fldChar w:fldCharType="end"/>
      </w:r>
      <w:r>
        <w:t>.</w:t>
      </w:r>
    </w:p>
    <w:p w14:paraId="2D6EF7C5" w14:textId="6D8583CC" w:rsidR="00E45D82" w:rsidRDefault="00E45D82" w:rsidP="00E45D82">
      <w:pPr>
        <w:pStyle w:val="Code"/>
      </w:pPr>
      <w:r>
        <w:t xml:space="preserve">      "</w:t>
      </w:r>
      <w:del w:id="3037" w:author="Laurence Golding" w:date="2019-03-26T12:41:00Z">
        <w:r w:rsidDel="00854D81">
          <w:delText>ruleDescriptorReference</w:delText>
        </w:r>
      </w:del>
      <w:ins w:id="3038" w:author="Laurence Golding" w:date="2019-03-26T18:50:00Z">
        <w:r w:rsidR="001F5BB4">
          <w:t>rule</w:t>
        </w:r>
      </w:ins>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D3DBE28" w:rsidR="00830925" w:rsidRDefault="00830925" w:rsidP="00E45D82">
      <w:pPr>
        <w:pStyle w:val="Code"/>
      </w:pPr>
      <w:r>
        <w:t xml:space="preserve">      "</w:t>
      </w:r>
      <w:del w:id="3039" w:author="Laurence Golding" w:date="2019-03-26T12:41:00Z">
        <w:r w:rsidDel="00854D81">
          <w:delText>ruleDescriptorReference</w:delText>
        </w:r>
      </w:del>
      <w:ins w:id="3040" w:author="Laurence Golding" w:date="2019-03-26T18:50:00Z">
        <w:r w:rsidR="001F5BB4">
          <w:t>rule</w:t>
        </w:r>
      </w:ins>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lastRenderedPageBreak/>
        <w:t xml:space="preserve">    },</w:t>
      </w:r>
    </w:p>
    <w:p w14:paraId="5BF1B4A2" w14:textId="6C7F142A" w:rsidR="00E45D82" w:rsidRDefault="00E45D82" w:rsidP="00E45D82">
      <w:pPr>
        <w:pStyle w:val="Code"/>
      </w:pPr>
      <w:r>
        <w:t xml:space="preserve">    {</w:t>
      </w:r>
    </w:p>
    <w:p w14:paraId="62357B27" w14:textId="2867E3D5" w:rsidR="00830925" w:rsidRDefault="00830925" w:rsidP="00E45D82">
      <w:pPr>
        <w:pStyle w:val="Code"/>
      </w:pPr>
      <w:r>
        <w:t xml:space="preserve">      "</w:t>
      </w:r>
      <w:del w:id="3041" w:author="Laurence Golding" w:date="2019-03-26T12:41:00Z">
        <w:r w:rsidDel="00854D81">
          <w:delText>ruleDescriptorReference</w:delText>
        </w:r>
      </w:del>
      <w:ins w:id="3042" w:author="Laurence Golding" w:date="2019-03-26T18:50:00Z">
        <w:r w:rsidR="001F5BB4">
          <w:t>rule</w:t>
        </w:r>
      </w:ins>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68AAE2EB" w:rsidR="00830925" w:rsidRDefault="00830925" w:rsidP="00830925">
      <w:pPr>
        <w:pStyle w:val="Code"/>
      </w:pPr>
      <w:r>
        <w:t xml:space="preserve">      "</w:t>
      </w:r>
      <w:del w:id="3043" w:author="Laurence Golding" w:date="2019-03-26T12:41:00Z">
        <w:r w:rsidDel="00854D81">
          <w:delText>ruleDescriptorReference</w:delText>
        </w:r>
      </w:del>
      <w:ins w:id="3044" w:author="Laurence Golding" w:date="2019-03-26T18:50:00Z">
        <w:r w:rsidR="001F5BB4">
          <w:t>rule</w:t>
        </w:r>
      </w:ins>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3045" w:name="_Ref4055060"/>
      <w:bookmarkStart w:id="3046" w:name="_Toc4443139"/>
      <w:r>
        <w:t>index</w:t>
      </w:r>
      <w:bookmarkEnd w:id="3045"/>
      <w:bookmarkEnd w:id="3046"/>
    </w:p>
    <w:p w14:paraId="5E8A5361" w14:textId="45548D9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F4528">
        <w:t>3.7.3</w:t>
      </w:r>
      <w:r>
        <w:fldChar w:fldCharType="end"/>
      </w:r>
      <w:r>
        <w:t>)</w:t>
      </w:r>
      <w:r w:rsidR="00AC4335">
        <w:t xml:space="preserve"> into</w:t>
      </w:r>
      <w:r>
        <w:t xml:space="preserve"> </w:t>
      </w:r>
      <w:r w:rsidR="00AC4335" w:rsidRPr="005402B0">
        <w:rPr>
          <w:rStyle w:val="CODEtemp"/>
        </w:rPr>
        <w:t>theComponent.</w:t>
      </w:r>
      <w:del w:id="3047" w:author="Laurence Golding" w:date="2019-03-26T11:52:00Z">
        <w:r w:rsidR="00AC4335" w:rsidRPr="005402B0" w:rsidDel="00E9299D">
          <w:rPr>
            <w:rStyle w:val="CODEtemp"/>
          </w:rPr>
          <w:delText>ruleDescriptors</w:delText>
        </w:r>
        <w:r w:rsidR="00AC4335" w:rsidDel="00E9299D">
          <w:delText xml:space="preserve"> </w:delText>
        </w:r>
      </w:del>
      <w:ins w:id="3048" w:author="Laurence Golding" w:date="2019-03-26T11:52:00Z">
        <w:r w:rsidR="00E9299D">
          <w:rPr>
            <w:rStyle w:val="CODEtemp"/>
          </w:rPr>
          <w:t>rules</w:t>
        </w:r>
        <w:r w:rsidR="00E9299D">
          <w:t xml:space="preserve"> </w:t>
        </w:r>
      </w:ins>
      <w:r w:rsidR="00AC4335">
        <w:t>(§</w:t>
      </w:r>
      <w:r w:rsidR="00AC4335">
        <w:fldChar w:fldCharType="begin"/>
      </w:r>
      <w:r w:rsidR="00AC4335">
        <w:instrText xml:space="preserve"> REF _Ref3899090 \r \h </w:instrText>
      </w:r>
      <w:r w:rsidR="00AC4335">
        <w:fldChar w:fldCharType="separate"/>
      </w:r>
      <w:r w:rsidR="005F4528">
        <w:t>3.18.18</w:t>
      </w:r>
      <w:r w:rsidR="00AC4335">
        <w:fldChar w:fldCharType="end"/>
      </w:r>
      <w:r w:rsidR="00AC4335">
        <w:t xml:space="preserve">) or </w:t>
      </w:r>
      <w:r w:rsidR="00AC4335" w:rsidRPr="00B1270B">
        <w:rPr>
          <w:rStyle w:val="CODEtemp"/>
        </w:rPr>
        <w:t>theComponent.</w:t>
      </w:r>
      <w:del w:id="3049" w:author="Laurence Golding" w:date="2019-03-26T18:29:00Z">
        <w:r w:rsidR="00AC4335" w:rsidRPr="00B1270B" w:rsidDel="00282888">
          <w:rPr>
            <w:rStyle w:val="CODEtemp"/>
          </w:rPr>
          <w:delText>notificationDescriptors</w:delText>
        </w:r>
      </w:del>
      <w:ins w:id="3050" w:author="Laurence Golding" w:date="2019-03-26T18:29:00Z">
        <w:r w:rsidR="00282888">
          <w:rPr>
            <w:rStyle w:val="CODEtemp"/>
          </w:rPr>
          <w:t>notifications</w:t>
        </w:r>
      </w:ins>
      <w:r w:rsidR="00AC4335">
        <w:t xml:space="preserve"> (§</w:t>
      </w:r>
      <w:r w:rsidR="00AC4335">
        <w:fldChar w:fldCharType="begin"/>
      </w:r>
      <w:r w:rsidR="00AC4335">
        <w:instrText xml:space="preserve"> REF _Ref3973541 \r \h </w:instrText>
      </w:r>
      <w:r w:rsidR="00AC4335">
        <w:fldChar w:fldCharType="separate"/>
      </w:r>
      <w:r w:rsidR="005F4528">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F4528">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40A66DB" w:rsidR="00E45D82" w:rsidRDefault="00E45D82" w:rsidP="00E45D82">
      <w:pPr>
        <w:pStyle w:val="Code"/>
      </w:pPr>
      <w:r>
        <w:t>{                            # A run object (§</w:t>
      </w:r>
      <w:r>
        <w:fldChar w:fldCharType="begin"/>
      </w:r>
      <w:r>
        <w:instrText xml:space="preserve"> REF _Ref493349997 \r \h  \* MERGEFORMAT </w:instrText>
      </w:r>
      <w:r>
        <w:fldChar w:fldCharType="separate"/>
      </w:r>
      <w:r w:rsidR="005F4528">
        <w:t>3.14</w:t>
      </w:r>
      <w:r>
        <w:fldChar w:fldCharType="end"/>
      </w:r>
      <w:r>
        <w:t>).</w:t>
      </w:r>
    </w:p>
    <w:p w14:paraId="257CC1D7" w14:textId="42FDED37" w:rsidR="00E45D82" w:rsidRDefault="00E45D82" w:rsidP="00E45D82">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3E252115" w14:textId="74A0DC1A" w:rsidR="00E45D82" w:rsidRDefault="00E45D82" w:rsidP="00E45D82">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31730383" w14:textId="77777777" w:rsidR="00E45D82" w:rsidRDefault="00E45D82" w:rsidP="00E45D82">
      <w:pPr>
        <w:pStyle w:val="Code"/>
      </w:pPr>
      <w:r>
        <w:t xml:space="preserve">      "name": "CodeScanner",</w:t>
      </w:r>
    </w:p>
    <w:p w14:paraId="245A8D1C" w14:textId="21A20796" w:rsidR="00E45D82" w:rsidRDefault="00E45D82" w:rsidP="00E45D82">
      <w:pPr>
        <w:pStyle w:val="Code"/>
      </w:pPr>
      <w:r>
        <w:t xml:space="preserve">      "</w:t>
      </w:r>
      <w:del w:id="3051" w:author="Laurence Golding" w:date="2019-03-26T11:52:00Z">
        <w:r w:rsidDel="00E9299D">
          <w:delText>ruleDescriptors</w:delText>
        </w:r>
      </w:del>
      <w:ins w:id="3052" w:author="Laurence Golding" w:date="2019-03-26T11:52:00Z">
        <w:r w:rsidR="00E9299D">
          <w:t>rules</w:t>
        </w:r>
      </w:ins>
      <w:r>
        <w:t xml:space="preserve">": [   </w:t>
      </w:r>
      <w:ins w:id="3053"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40E440D1" w14:textId="314ACA03"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5F4528">
        <w:t>3.42</w:t>
      </w:r>
      <w:r>
        <w:fldChar w:fldCharType="end"/>
      </w:r>
      <w:r>
        <w:t>).</w:t>
      </w:r>
    </w:p>
    <w:p w14:paraId="0F975D02" w14:textId="0525804E" w:rsidR="00E45D82" w:rsidRDefault="00E45D82" w:rsidP="00E45D82">
      <w:pPr>
        <w:pStyle w:val="Code"/>
      </w:pPr>
      <w:r>
        <w:t xml:space="preserve">          "id": "CA1711",    # See §</w:t>
      </w:r>
      <w:r>
        <w:fldChar w:fldCharType="begin"/>
      </w:r>
      <w:r>
        <w:instrText xml:space="preserve"> REF _Ref493408046 \r \h </w:instrText>
      </w:r>
      <w:r>
        <w:fldChar w:fldCharType="separate"/>
      </w:r>
      <w:r w:rsidR="005F4528">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1757F747" w:rsidR="001F6ACE" w:rsidRDefault="00E45D82" w:rsidP="00E45D82">
      <w:pPr>
        <w:pStyle w:val="Code"/>
      </w:pPr>
      <w:r>
        <w:t xml:space="preserve">          "id": "CA1711",    #</w:t>
      </w:r>
      <w:r w:rsidR="001F6ACE">
        <w:t xml:space="preserve"> </w:t>
      </w:r>
      <w:r>
        <w:t xml:space="preserve"> </w:t>
      </w:r>
      <w:del w:id="3054" w:author="Laurence Golding" w:date="2019-03-26T12:41:00Z">
        <w:r w:rsidDel="00854D81">
          <w:delText>rule</w:delText>
        </w:r>
        <w:r w:rsidR="001F6ACE" w:rsidDel="00854D81">
          <w:delText>DescriptorReference</w:delText>
        </w:r>
      </w:del>
      <w:ins w:id="3055" w:author="Laurence Golding" w:date="2019-03-26T18:50:00Z">
        <w:r w:rsidR="001F5BB4">
          <w:t>rule</w:t>
        </w:r>
      </w:ins>
      <w:r w:rsidR="001F6ACE">
        <w:t>.i</w:t>
      </w:r>
      <w:r>
        <w:t>ndex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D9CBDD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F4528">
        <w:t>3.14.15</w:t>
      </w:r>
      <w:r>
        <w:fldChar w:fldCharType="end"/>
      </w:r>
      <w:r>
        <w:t>.</w:t>
      </w:r>
    </w:p>
    <w:p w14:paraId="166ABF0D" w14:textId="74C161B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F4528">
        <w:t>3.24</w:t>
      </w:r>
      <w:r>
        <w:fldChar w:fldCharType="end"/>
      </w:r>
      <w:r>
        <w:t>).</w:t>
      </w:r>
    </w:p>
    <w:p w14:paraId="18301065" w14:textId="6961D361" w:rsidR="00E45D82" w:rsidRDefault="00E45D82" w:rsidP="00E45D82">
      <w:pPr>
        <w:pStyle w:val="Code"/>
      </w:pPr>
      <w:r>
        <w:t xml:space="preserve">      "ruleId": "CA1711",    # See §</w:t>
      </w:r>
      <w:r>
        <w:fldChar w:fldCharType="begin"/>
      </w:r>
      <w:r>
        <w:instrText xml:space="preserve"> REF _Ref513193500 \r \h </w:instrText>
      </w:r>
      <w:r>
        <w:fldChar w:fldCharType="separate"/>
      </w:r>
      <w:r w:rsidR="005F4528">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797FE05F" w:rsidR="00E45D82" w:rsidRDefault="00E45D82" w:rsidP="00E45D82">
      <w:pPr>
        <w:pStyle w:val="Code"/>
      </w:pPr>
      <w:r>
        <w:t xml:space="preserve">      "</w:t>
      </w:r>
      <w:del w:id="3056" w:author="Laurence Golding" w:date="2019-03-26T12:41:00Z">
        <w:r w:rsidDel="00854D81">
          <w:delText>ruleDescriptorReference</w:delText>
        </w:r>
      </w:del>
      <w:ins w:id="3057" w:author="Laurence Golding" w:date="2019-03-26T18:50:00Z">
        <w:r w:rsidR="001F5BB4">
          <w:t>rule</w:t>
        </w:r>
      </w:ins>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FE81EE8" w:rsidR="00E45D82" w:rsidRPr="00E45D82" w:rsidDel="00D03FA5" w:rsidRDefault="00E45D82" w:rsidP="00E45D82">
      <w:pPr>
        <w:rPr>
          <w:del w:id="3058" w:author="Laurence Golding" w:date="2019-03-26T18:58:00Z"/>
        </w:rPr>
      </w:pPr>
      <w:del w:id="3059" w:author="Laurence Golding" w:date="2019-03-26T18:58:00Z">
        <w:r w:rsidDel="00D03FA5">
          <w:delText xml:space="preserve">If </w:delText>
        </w:r>
        <w:r w:rsidDel="00D03FA5">
          <w:rPr>
            <w:rStyle w:val="CODEtemp"/>
          </w:rPr>
          <w:delText>i</w:delText>
        </w:r>
        <w:r w:rsidRPr="00A21AF0" w:rsidDel="00D03FA5">
          <w:rPr>
            <w:rStyle w:val="CODEtemp"/>
          </w:rPr>
          <w:delText>ndex</w:delText>
        </w:r>
        <w:r w:rsidDel="00D03FA5">
          <w:delText xml:space="preserve"> is absent and </w:delText>
        </w:r>
        <w:r w:rsidDel="00D03FA5">
          <w:rPr>
            <w:rStyle w:val="CODEtemp"/>
          </w:rPr>
          <w:delText>theResult</w:delText>
        </w:r>
        <w:r w:rsidRPr="00A21AF0" w:rsidDel="00D03FA5">
          <w:rPr>
            <w:rStyle w:val="CODEtemp"/>
          </w:rPr>
          <w:delText>.</w:delText>
        </w:r>
        <w:r w:rsidDel="00D03FA5">
          <w:rPr>
            <w:rStyle w:val="CODEtemp"/>
          </w:rPr>
          <w:delText>ruleI</w:delText>
        </w:r>
        <w:r w:rsidRPr="00A21AF0" w:rsidDel="00D03FA5">
          <w:rPr>
            <w:rStyle w:val="CODEtemp"/>
          </w:rPr>
          <w:delText>ndex</w:delText>
        </w:r>
        <w:r w:rsidDel="00D03FA5">
          <w:delText xml:space="preserve"> (§</w:delText>
        </w:r>
        <w:r w:rsidDel="00D03FA5">
          <w:fldChar w:fldCharType="begin"/>
        </w:r>
        <w:r w:rsidDel="00D03FA5">
          <w:delInstrText xml:space="preserve"> REF _Ref531188246 \r \h </w:delInstrText>
        </w:r>
        <w:r w:rsidDel="00D03FA5">
          <w:fldChar w:fldCharType="separate"/>
        </w:r>
        <w:r w:rsidR="005F4528" w:rsidDel="00D03FA5">
          <w:delText>3.24.6</w:delText>
        </w:r>
        <w:r w:rsidDel="00D03FA5">
          <w:fldChar w:fldCharType="end"/>
        </w:r>
        <w:r w:rsidDel="00D03FA5">
          <w:delText xml:space="preserve">) is present, </w:delText>
        </w:r>
        <w:r w:rsidDel="00D03FA5">
          <w:rPr>
            <w:rStyle w:val="CODEtemp"/>
          </w:rPr>
          <w:delText>i</w:delText>
        </w:r>
        <w:r w:rsidRPr="00A21AF0" w:rsidDel="00D03FA5">
          <w:rPr>
            <w:rStyle w:val="CODEtemp"/>
          </w:rPr>
          <w:delText>ndex</w:delText>
        </w:r>
        <w:r w:rsidDel="00D03FA5">
          <w:delText xml:space="preserve"> </w:delText>
        </w:r>
        <w:r w:rsidRPr="00A21AF0" w:rsidDel="00D03FA5">
          <w:rPr>
            <w:b/>
          </w:rPr>
          <w:delText>SHALL</w:delText>
        </w:r>
        <w:r w:rsidDel="00D03FA5">
          <w:delText xml:space="preserve"> default to </w:delText>
        </w:r>
        <w:r w:rsidDel="00D03FA5">
          <w:rPr>
            <w:rStyle w:val="CODEtemp"/>
          </w:rPr>
          <w:delText>theResult</w:delText>
        </w:r>
        <w:r w:rsidRPr="00A21AF0" w:rsidDel="00D03FA5">
          <w:rPr>
            <w:rStyle w:val="CODEtemp"/>
          </w:rPr>
          <w:delText>.</w:delText>
        </w:r>
        <w:r w:rsidDel="00D03FA5">
          <w:rPr>
            <w:rStyle w:val="CODEtemp"/>
          </w:rPr>
          <w:delText>ruleI</w:delText>
        </w:r>
        <w:r w:rsidRPr="00A21AF0" w:rsidDel="00D03FA5">
          <w:rPr>
            <w:rStyle w:val="CODEtemp"/>
          </w:rPr>
          <w:delText>ndex</w:delText>
        </w:r>
        <w:r w:rsidDel="00D03FA5">
          <w:delText xml:space="preserve">. If both are present, they </w:delText>
        </w:r>
        <w:r w:rsidDel="00D03FA5">
          <w:rPr>
            <w:b/>
          </w:rPr>
          <w:delText>SHALL</w:delText>
        </w:r>
        <w:r w:rsidDel="00D03FA5">
          <w:delText xml:space="preserve"> be equal.</w:delText>
        </w:r>
      </w:del>
    </w:p>
    <w:p w14:paraId="28CFE620" w14:textId="50241D68"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5F4528">
        <w:t>3.42.3</w:t>
      </w:r>
      <w:r>
        <w:fldChar w:fldCharType="end"/>
      </w:r>
      <w:r>
        <w:t xml:space="preserve">) </w:t>
      </w:r>
      <w:del w:id="3060" w:author="Laurence Golding" w:date="2019-03-26T18:58:00Z">
        <w:r w:rsidDel="00D03FA5">
          <w:delText xml:space="preserve">either </w:delText>
        </w:r>
      </w:del>
      <w:r w:rsidRPr="00262770">
        <w:rPr>
          <w:b/>
        </w:rPr>
        <w:t>SHALL</w:t>
      </w:r>
      <w:r>
        <w:t xml:space="preserve"> equal the value of </w:t>
      </w:r>
      <w:r>
        <w:rPr>
          <w:rStyle w:val="CODEtemp"/>
        </w:rPr>
        <w:t>id</w:t>
      </w:r>
      <w:del w:id="3061" w:author="Laurence Golding" w:date="2019-03-26T18:59:00Z">
        <w:r w:rsidDel="00D03FA5">
          <w:delText xml:space="preserve"> , </w:delText>
        </w:r>
        <w:r w:rsidRPr="00AB2A57" w:rsidDel="00D03FA5">
          <w:delText>or</w:delText>
        </w:r>
        <w:r w:rsidDel="00D03FA5">
          <w:delText xml:space="preserve"> it </w:delText>
        </w:r>
        <w:r w:rsidRPr="00AB2A57" w:rsidDel="00D03FA5">
          <w:rPr>
            <w:b/>
          </w:rPr>
          <w:delText>SHALL</w:delText>
        </w:r>
        <w:r w:rsidDel="00D03FA5">
          <w:delText xml:space="preserve"> equal</w:delText>
        </w:r>
      </w:del>
      <w:r>
        <w:t>.</w:t>
      </w:r>
    </w:p>
    <w:p w14:paraId="794260EE" w14:textId="6EC168B5" w:rsidR="00C4251F" w:rsidRDefault="00C4251F" w:rsidP="00C4251F">
      <w:pPr>
        <w:pStyle w:val="Heading3"/>
      </w:pPr>
      <w:bookmarkStart w:id="3062" w:name="_Ref4055066"/>
      <w:bookmarkStart w:id="3063" w:name="_Toc4443140"/>
      <w:r>
        <w:t>guid</w:t>
      </w:r>
      <w:bookmarkEnd w:id="3062"/>
      <w:bookmarkEnd w:id="3063"/>
    </w:p>
    <w:p w14:paraId="0CDADA3F" w14:textId="25175B36"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F4528">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5F4528">
        <w:t>3.42.5</w:t>
      </w:r>
      <w:r w:rsidR="00AA0090">
        <w:fldChar w:fldCharType="end"/>
      </w:r>
      <w:r>
        <w:t>).</w:t>
      </w:r>
    </w:p>
    <w:p w14:paraId="5A0F6357" w14:textId="6FFEAC61" w:rsidR="00C4251F" w:rsidRDefault="00C4251F" w:rsidP="00C4251F">
      <w:pPr>
        <w:pStyle w:val="Heading3"/>
      </w:pPr>
      <w:bookmarkStart w:id="3064" w:name="_Ref4055072"/>
      <w:bookmarkStart w:id="3065" w:name="_Toc4443141"/>
      <w:r>
        <w:lastRenderedPageBreak/>
        <w:t>toolComponent</w:t>
      </w:r>
      <w:del w:id="3066" w:author="Laurence Golding" w:date="2019-03-26T18:38:00Z">
        <w:r w:rsidDel="00BE6DE6">
          <w:delText>Reference</w:delText>
        </w:r>
      </w:del>
      <w:bookmarkEnd w:id="3064"/>
      <w:bookmarkEnd w:id="3065"/>
    </w:p>
    <w:p w14:paraId="21B9AEB8" w14:textId="4CE91E00"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w:t>
      </w:r>
      <w:del w:id="3067" w:author="Laurence Golding" w:date="2019-03-26T18:38:00Z">
        <w:r w:rsidDel="00BE6DE6">
          <w:rPr>
            <w:rStyle w:val="CODEtemp"/>
          </w:rPr>
          <w:delText>n</w:delText>
        </w:r>
      </w:del>
      <w:r>
        <w:rPr>
          <w:rStyle w:val="CODEtemp"/>
        </w:rPr>
        <w:t>t</w:t>
      </w:r>
      <w:del w:id="3068" w:author="Laurence Golding" w:date="2019-03-26T18:38:00Z">
        <w:r w:rsidDel="00BE6DE6">
          <w:rPr>
            <w:rStyle w:val="CODEtemp"/>
          </w:rPr>
          <w:delText>Reference</w:delText>
        </w:r>
      </w:del>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5F4528">
        <w:t>3.46</w:t>
      </w:r>
      <w:r>
        <w:fldChar w:fldCharType="end"/>
      </w:r>
      <w:r>
        <w:t xml:space="preserve">) that identifies </w:t>
      </w:r>
      <w:r w:rsidRPr="00AA0090">
        <w:rPr>
          <w:rStyle w:val="CODEtemp"/>
        </w:rPr>
        <w:t>theComponent</w:t>
      </w:r>
      <w:r>
        <w:t>.</w:t>
      </w:r>
    </w:p>
    <w:p w14:paraId="217B585E" w14:textId="35C3DDB8" w:rsidR="00C605E8" w:rsidRPr="00C605E8" w:rsidRDefault="00AA0090" w:rsidP="00C605E8">
      <w:r>
        <w:t xml:space="preserve">If </w:t>
      </w:r>
      <w:r w:rsidRPr="00AA0090">
        <w:rPr>
          <w:rStyle w:val="CODEtemp"/>
        </w:rPr>
        <w:t>toolComponent</w:t>
      </w:r>
      <w:del w:id="3069" w:author="Laurence Golding" w:date="2019-03-26T18:38:00Z">
        <w:r w:rsidRPr="00AA0090" w:rsidDel="00BE6DE6">
          <w:rPr>
            <w:rStyle w:val="CODEtemp"/>
          </w:rPr>
          <w:delText>Reference</w:delText>
        </w:r>
      </w:del>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5F4528">
        <w:t>3.17.2</w:t>
      </w:r>
      <w:r>
        <w:fldChar w:fldCharType="end"/>
      </w:r>
      <w:r>
        <w:t>).</w:t>
      </w:r>
    </w:p>
    <w:p w14:paraId="1C3B47DE" w14:textId="73F83595" w:rsidR="00C4251F" w:rsidRDefault="00C4251F" w:rsidP="00C4251F">
      <w:pPr>
        <w:pStyle w:val="Heading2"/>
      </w:pPr>
      <w:bookmarkStart w:id="3070" w:name="_Ref4137207"/>
      <w:bookmarkStart w:id="3071" w:name="_Toc4443142"/>
      <w:bookmarkStart w:id="3072" w:name="_Hlk4091378"/>
      <w:r>
        <w:t>toolComponentReference object</w:t>
      </w:r>
      <w:bookmarkEnd w:id="3070"/>
      <w:bookmarkEnd w:id="3071"/>
    </w:p>
    <w:p w14:paraId="142C8034" w14:textId="0D0853CC" w:rsidR="00C605E8" w:rsidRDefault="00C605E8" w:rsidP="00C605E8">
      <w:pPr>
        <w:pStyle w:val="Heading3"/>
      </w:pPr>
      <w:bookmarkStart w:id="3073" w:name="_Toc4443143"/>
      <w:r>
        <w:t>General</w:t>
      </w:r>
      <w:bookmarkEnd w:id="3073"/>
    </w:p>
    <w:p w14:paraId="13836518" w14:textId="789DC643"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5F4528">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5F4528">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3074" w:name="_Ref4147602"/>
      <w:bookmarkStart w:id="3075" w:name="_Toc4443144"/>
      <w:r>
        <w:t>toolComponent lookup</w:t>
      </w:r>
      <w:bookmarkEnd w:id="3074"/>
      <w:bookmarkEnd w:id="3075"/>
    </w:p>
    <w:p w14:paraId="083C9907" w14:textId="7AD4EA8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F4528">
        <w:t>3.46.4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5F4528">
        <w:t>3.46.5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5F4528">
        <w:t>3.17.2</w:t>
      </w:r>
      <w:r w:rsidR="00E10C18">
        <w:fldChar w:fldCharType="end"/>
      </w:r>
      <w:r>
        <w:t>).</w:t>
      </w:r>
    </w:p>
    <w:p w14:paraId="5461030D" w14:textId="14EDE6E3"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5F452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3076" w:name="_Toc4443145"/>
      <w:r>
        <w:t>n</w:t>
      </w:r>
      <w:r w:rsidR="00C4251F">
        <w:t>ame</w:t>
      </w:r>
      <w:r>
        <w:t xml:space="preserve"> property</w:t>
      </w:r>
      <w:bookmarkEnd w:id="3076"/>
    </w:p>
    <w:p w14:paraId="61E89037" w14:textId="16669AAA"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F4528">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3077" w:name="_Ref4082234"/>
      <w:bookmarkStart w:id="3078" w:name="_Toc4443146"/>
      <w:bookmarkEnd w:id="3072"/>
      <w:r>
        <w:t>index</w:t>
      </w:r>
      <w:r w:rsidR="00C605E8">
        <w:t xml:space="preserve"> property</w:t>
      </w:r>
      <w:bookmarkEnd w:id="3077"/>
      <w:bookmarkEnd w:id="3078"/>
    </w:p>
    <w:p w14:paraId="4ABEFE24" w14:textId="0ACACDF8"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5F4528">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F4528">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3079" w:name="_Ref4082243"/>
      <w:bookmarkStart w:id="3080" w:name="_Toc4443147"/>
      <w:r>
        <w:t>guid</w:t>
      </w:r>
      <w:r w:rsidR="00C605E8">
        <w:t xml:space="preserve"> property</w:t>
      </w:r>
      <w:bookmarkEnd w:id="3079"/>
      <w:bookmarkEnd w:id="3080"/>
    </w:p>
    <w:p w14:paraId="6F2B2E27" w14:textId="7B772EB3"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F4528">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5F4528">
        <w:t>3.18.2</w:t>
      </w:r>
      <w:r w:rsidR="00B07FD1">
        <w:fldChar w:fldCharType="end"/>
      </w:r>
      <w:r w:rsidR="00B07FD1">
        <w:t>).</w:t>
      </w:r>
    </w:p>
    <w:p w14:paraId="6FFC00CB" w14:textId="60259FA1" w:rsidR="00B86BC7" w:rsidRDefault="00B86BC7" w:rsidP="00B86BC7">
      <w:pPr>
        <w:pStyle w:val="Heading2"/>
      </w:pPr>
      <w:bookmarkStart w:id="3081" w:name="_Ref530139075"/>
      <w:bookmarkStart w:id="3082" w:name="_Toc4443148"/>
      <w:r>
        <w:t>fix object</w:t>
      </w:r>
      <w:bookmarkEnd w:id="2957"/>
      <w:bookmarkEnd w:id="3081"/>
      <w:bookmarkEnd w:id="3082"/>
    </w:p>
    <w:p w14:paraId="410A501F" w14:textId="4C707545" w:rsidR="00B86BC7" w:rsidRDefault="00B86BC7" w:rsidP="00B86BC7">
      <w:pPr>
        <w:pStyle w:val="Heading3"/>
      </w:pPr>
      <w:bookmarkStart w:id="3083" w:name="_Toc4443149"/>
      <w:r>
        <w:t>General</w:t>
      </w:r>
      <w:bookmarkEnd w:id="308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3CE9D1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F4528">
        <w:t>3.24</w:t>
      </w:r>
      <w:r>
        <w:fldChar w:fldCharType="end"/>
      </w:r>
      <w:r>
        <w:t>)</w:t>
      </w:r>
      <w:r w:rsidR="00DF5A5B">
        <w:t>.</w:t>
      </w:r>
    </w:p>
    <w:p w14:paraId="008E6A82" w14:textId="7E48BB3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F4528">
        <w:t>3.24.28</w:t>
      </w:r>
      <w:r w:rsidR="004B30F9">
        <w:fldChar w:fldCharType="end"/>
      </w:r>
      <w:r w:rsidR="004B30F9">
        <w:t>.</w:t>
      </w:r>
    </w:p>
    <w:p w14:paraId="43A0F2D3" w14:textId="1DF3D34E" w:rsidR="004B30F9" w:rsidRDefault="004B30F9" w:rsidP="002D65F3">
      <w:pPr>
        <w:pStyle w:val="Code"/>
      </w:pPr>
      <w:r>
        <w:t xml:space="preserve">    {                               # A fix object.</w:t>
      </w:r>
    </w:p>
    <w:p w14:paraId="6386C02E" w14:textId="210553B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F4528">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1D1D3353"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F4528">
        <w:t>3.47.3</w:t>
      </w:r>
      <w:r w:rsidR="00EA23DD">
        <w:fldChar w:fldCharType="end"/>
      </w:r>
      <w:r w:rsidR="00DF5A5B">
        <w:t>.</w:t>
      </w:r>
    </w:p>
    <w:p w14:paraId="396348ED" w14:textId="287C7819"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F4528">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084" w:name="_Ref493512730"/>
      <w:bookmarkStart w:id="3085" w:name="_Toc4443150"/>
      <w:r>
        <w:t>description property</w:t>
      </w:r>
      <w:bookmarkEnd w:id="3084"/>
      <w:bookmarkEnd w:id="3085"/>
    </w:p>
    <w:p w14:paraId="1893F7D7" w14:textId="1B3F54B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F452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3086" w:name="_Ref493512752"/>
      <w:bookmarkStart w:id="3087" w:name="_Ref493513084"/>
      <w:bookmarkStart w:id="3088" w:name="_Ref503372111"/>
      <w:bookmarkStart w:id="3089" w:name="_Ref503372176"/>
      <w:bookmarkStart w:id="3090" w:name="_Toc4443151"/>
      <w:r>
        <w:t xml:space="preserve">artifactChanges </w:t>
      </w:r>
      <w:r w:rsidR="00B86BC7">
        <w:t>property</w:t>
      </w:r>
      <w:bookmarkEnd w:id="3086"/>
      <w:bookmarkEnd w:id="3087"/>
      <w:bookmarkEnd w:id="3088"/>
      <w:bookmarkEnd w:id="3089"/>
      <w:bookmarkEnd w:id="3090"/>
    </w:p>
    <w:p w14:paraId="6DE7B962" w14:textId="3C2D701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F4528">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F4528">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55DFF04A" w:rsidR="004B30F9" w:rsidDel="00E523EE" w:rsidRDefault="004B30F9" w:rsidP="004B30F9">
      <w:pPr>
        <w:rPr>
          <w:del w:id="3091" w:author="Laurence Golding" w:date="2019-03-26T17:00:00Z"/>
        </w:rPr>
      </w:pPr>
      <w:del w:id="3092" w:author="Laurence Golding" w:date="2019-03-26T17:00:00Z">
        <w:r w:rsidDel="00E523EE">
          <w:delText xml:space="preserve">If </w:delText>
        </w:r>
        <w:r w:rsidR="00A07E3C" w:rsidDel="00E523EE">
          <w:rPr>
            <w:rStyle w:val="CODEtemp"/>
          </w:rPr>
          <w:delText>artifact</w:delText>
        </w:r>
        <w:r w:rsidR="00A07E3C" w:rsidRPr="00561CA5" w:rsidDel="00E523EE">
          <w:rPr>
            <w:rStyle w:val="CODEtemp"/>
          </w:rPr>
          <w:delText>Changes</w:delText>
        </w:r>
        <w:r w:rsidR="00A07E3C" w:rsidDel="00E523EE">
          <w:delText xml:space="preserve"> </w:delText>
        </w:r>
        <w:r w:rsidDel="00E523EE">
          <w:delText xml:space="preserve">is absent, it </w:delText>
        </w:r>
        <w:r w:rsidRPr="00561CA5" w:rsidDel="00E523EE">
          <w:rPr>
            <w:b/>
          </w:rPr>
          <w:delText>SHALL</w:delText>
        </w:r>
        <w:r w:rsidDel="00E523EE">
          <w:delText xml:space="preserve"> default to an empty array.</w:delText>
        </w:r>
      </w:del>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277643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F4528">
        <w:t>3.48</w:t>
      </w:r>
      <w:r>
        <w:fldChar w:fldCharType="end"/>
      </w:r>
      <w:r>
        <w:t>).</w:t>
      </w:r>
    </w:p>
    <w:p w14:paraId="71E95DF7" w14:textId="00B53C3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F4528">
        <w:t>3.48.2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4FF806C" w:rsidR="004B30F9" w:rsidRDefault="004B30F9" w:rsidP="004B30F9">
      <w:pPr>
        <w:pStyle w:val="Code"/>
      </w:pPr>
      <w:r>
        <w:t xml:space="preserve">      "replacements": [              # See §</w:t>
      </w:r>
      <w:r>
        <w:fldChar w:fldCharType="begin"/>
      </w:r>
      <w:r>
        <w:instrText xml:space="preserve"> REF _Ref493513106 \r \h </w:instrText>
      </w:r>
      <w:r>
        <w:fldChar w:fldCharType="separate"/>
      </w:r>
      <w:r w:rsidR="005F4528">
        <w:t>3.48.3</w:t>
      </w:r>
      <w:r>
        <w:fldChar w:fldCharType="end"/>
      </w:r>
      <w:r>
        <w:t>.</w:t>
      </w:r>
    </w:p>
    <w:p w14:paraId="18CF4AB2" w14:textId="708C40E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F4528">
        <w:t>3.49</w:t>
      </w:r>
      <w:r>
        <w:fldChar w:fldCharType="end"/>
      </w:r>
      <w:r>
        <w:t>).</w:t>
      </w:r>
    </w:p>
    <w:p w14:paraId="63715399" w14:textId="32A3C5E0" w:rsidR="004B30F9" w:rsidRDefault="004B30F9" w:rsidP="004B30F9">
      <w:pPr>
        <w:pStyle w:val="Code"/>
      </w:pPr>
      <w:r>
        <w:t xml:space="preserve">          "deletedRegion": {         # See §</w:t>
      </w:r>
      <w:r>
        <w:fldChar w:fldCharType="begin"/>
      </w:r>
      <w:r>
        <w:instrText xml:space="preserve"> REF _Ref493518436 \r \h </w:instrText>
      </w:r>
      <w:r>
        <w:fldChar w:fldCharType="separate"/>
      </w:r>
      <w:r w:rsidR="005F4528">
        <w:t>3.49.3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5843407" w:rsidR="004B30F9" w:rsidRDefault="004B30F9" w:rsidP="004B30F9">
      <w:pPr>
        <w:pStyle w:val="Code"/>
      </w:pPr>
      <w:r>
        <w:t xml:space="preserve">          "insertedContent": {       # See §</w:t>
      </w:r>
      <w:r>
        <w:fldChar w:fldCharType="begin"/>
      </w:r>
      <w:r>
        <w:instrText xml:space="preserve"> REF _Ref493518437 \r \h </w:instrText>
      </w:r>
      <w:r>
        <w:fldChar w:fldCharType="separate"/>
      </w:r>
      <w:r w:rsidR="005F4528">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lastRenderedPageBreak/>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2BA9CA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F4528">
        <w:t>3.48</w:t>
      </w:r>
      <w:r>
        <w:fldChar w:fldCharType="end"/>
      </w:r>
      <w:r>
        <w:t>).</w:t>
      </w:r>
    </w:p>
    <w:p w14:paraId="329E9CE1" w14:textId="7F13436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F4528">
        <w:t>3.48.2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328B162" w:rsidR="004B30F9" w:rsidRDefault="004B30F9" w:rsidP="004B30F9">
      <w:pPr>
        <w:pStyle w:val="Code"/>
      </w:pPr>
      <w:r>
        <w:t xml:space="preserve">      "replacements": [              # See §</w:t>
      </w:r>
      <w:r>
        <w:fldChar w:fldCharType="begin"/>
      </w:r>
      <w:r>
        <w:instrText xml:space="preserve"> REF _Ref493513106 \r \h </w:instrText>
      </w:r>
      <w:r>
        <w:fldChar w:fldCharType="separate"/>
      </w:r>
      <w:r w:rsidR="005F4528">
        <w:t>3.48.3</w:t>
      </w:r>
      <w:r>
        <w:fldChar w:fldCharType="end"/>
      </w:r>
      <w:r>
        <w:t>.</w:t>
      </w:r>
    </w:p>
    <w:p w14:paraId="10AFAC95" w14:textId="3BE1439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F4528">
        <w:t>3.49</w:t>
      </w:r>
      <w:r>
        <w:fldChar w:fldCharType="end"/>
      </w:r>
      <w:r>
        <w:t>).</w:t>
      </w:r>
    </w:p>
    <w:p w14:paraId="3E7C80C2" w14:textId="7CB749E3" w:rsidR="004B30F9" w:rsidRDefault="004B30F9" w:rsidP="004B30F9">
      <w:pPr>
        <w:pStyle w:val="Code"/>
      </w:pPr>
      <w:r>
        <w:t xml:space="preserve">          "deletedRegion": {         # See §</w:t>
      </w:r>
      <w:r>
        <w:fldChar w:fldCharType="begin"/>
      </w:r>
      <w:r>
        <w:instrText xml:space="preserve"> REF _Ref493518436 \r \h </w:instrText>
      </w:r>
      <w:r>
        <w:fldChar w:fldCharType="separate"/>
      </w:r>
      <w:r w:rsidR="005F4528">
        <w:t>3.49.3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27D44B90" w:rsidR="004B30F9" w:rsidRDefault="004B30F9" w:rsidP="004B30F9">
      <w:pPr>
        <w:pStyle w:val="Code"/>
      </w:pPr>
      <w:r>
        <w:t xml:space="preserve">          "insertedContent": {       # See §</w:t>
      </w:r>
      <w:r>
        <w:fldChar w:fldCharType="begin"/>
      </w:r>
      <w:r>
        <w:instrText xml:space="preserve"> REF _Ref493518437 \r \h </w:instrText>
      </w:r>
      <w:r>
        <w:fldChar w:fldCharType="separate"/>
      </w:r>
      <w:r w:rsidR="005F4528">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3093" w:name="_Ref493512744"/>
      <w:bookmarkStart w:id="3094" w:name="_Ref493512991"/>
      <w:bookmarkStart w:id="3095" w:name="_Toc4443152"/>
      <w:r>
        <w:lastRenderedPageBreak/>
        <w:t xml:space="preserve">artifactChange </w:t>
      </w:r>
      <w:r w:rsidR="00B86BC7">
        <w:t>object</w:t>
      </w:r>
      <w:bookmarkEnd w:id="3093"/>
      <w:bookmarkEnd w:id="3094"/>
      <w:bookmarkEnd w:id="3095"/>
    </w:p>
    <w:p w14:paraId="74D8322D" w14:textId="06E505AA" w:rsidR="00B86BC7" w:rsidRDefault="00B86BC7" w:rsidP="00B86BC7">
      <w:pPr>
        <w:pStyle w:val="Heading3"/>
      </w:pPr>
      <w:bookmarkStart w:id="3096" w:name="_Toc4443153"/>
      <w:r>
        <w:t>General</w:t>
      </w:r>
      <w:bookmarkEnd w:id="309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544CD64"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F4528">
        <w:t>3.43</w:t>
      </w:r>
      <w:r>
        <w:fldChar w:fldCharType="end"/>
      </w:r>
      <w:r>
        <w:t>)</w:t>
      </w:r>
      <w:r w:rsidR="00F27F55">
        <w:t>.</w:t>
      </w:r>
    </w:p>
    <w:p w14:paraId="0FF6717D" w14:textId="737802A6"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F4528">
        <w:t>3.47.3</w:t>
      </w:r>
      <w:r w:rsidR="00770A97">
        <w:fldChar w:fldCharType="end"/>
      </w:r>
      <w:r w:rsidR="00855CF1">
        <w:t>.</w:t>
      </w:r>
    </w:p>
    <w:p w14:paraId="6A521431" w14:textId="0248D8F7" w:rsidR="006F21F3" w:rsidRDefault="006F21F3" w:rsidP="002D65F3">
      <w:pPr>
        <w:pStyle w:val="Code"/>
      </w:pPr>
      <w:r>
        <w:t xml:space="preserve">    {                          </w:t>
      </w:r>
    </w:p>
    <w:p w14:paraId="0805703A" w14:textId="56E1EA0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F4528">
        <w:t>3.48.2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A7402B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F4528">
        <w:t>3.48.3</w:t>
      </w:r>
      <w:r>
        <w:fldChar w:fldCharType="end"/>
      </w:r>
      <w:r w:rsidR="00855CF1">
        <w:t>.</w:t>
      </w:r>
    </w:p>
    <w:p w14:paraId="1FAFE72E" w14:textId="404DEF0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F4528">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3097" w:name="_Ref493513096"/>
      <w:bookmarkStart w:id="3098" w:name="_Ref493513195"/>
      <w:bookmarkStart w:id="3099" w:name="_Ref493513493"/>
      <w:bookmarkStart w:id="3100" w:name="_Toc4443154"/>
      <w:r>
        <w:t xml:space="preserve">artifactLocation </w:t>
      </w:r>
      <w:r w:rsidR="00B86BC7">
        <w:t>property</w:t>
      </w:r>
      <w:bookmarkEnd w:id="3097"/>
      <w:bookmarkEnd w:id="3098"/>
      <w:bookmarkEnd w:id="3099"/>
      <w:bookmarkEnd w:id="3100"/>
    </w:p>
    <w:p w14:paraId="47E2D8A5" w14:textId="73720DE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F452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3101" w:name="_Ref493513106"/>
      <w:bookmarkStart w:id="3102" w:name="_Toc4443155"/>
      <w:r>
        <w:t>replacements property</w:t>
      </w:r>
      <w:bookmarkEnd w:id="3101"/>
      <w:bookmarkEnd w:id="3102"/>
    </w:p>
    <w:p w14:paraId="21F0788C" w14:textId="6A0F000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F4528">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F4528">
        <w:t>3.48.2</w:t>
      </w:r>
      <w:r>
        <w:fldChar w:fldCharType="end"/>
      </w:r>
      <w:r w:rsidRPr="006F21F3">
        <w:t>).</w:t>
      </w:r>
    </w:p>
    <w:p w14:paraId="40D9EA5A" w14:textId="3D521EDE" w:rsidR="00B86BC7" w:rsidRDefault="00B86BC7" w:rsidP="00B86BC7">
      <w:pPr>
        <w:pStyle w:val="Heading2"/>
      </w:pPr>
      <w:bookmarkStart w:id="3103" w:name="_Ref493513114"/>
      <w:bookmarkStart w:id="3104" w:name="_Ref493513476"/>
      <w:bookmarkStart w:id="3105" w:name="_Toc4443156"/>
      <w:r>
        <w:t>replacement object</w:t>
      </w:r>
      <w:bookmarkEnd w:id="3103"/>
      <w:bookmarkEnd w:id="3104"/>
      <w:bookmarkEnd w:id="3105"/>
    </w:p>
    <w:p w14:paraId="1276FD13" w14:textId="540BBC1F" w:rsidR="00B86BC7" w:rsidRDefault="00B86BC7" w:rsidP="00B86BC7">
      <w:pPr>
        <w:pStyle w:val="Heading3"/>
      </w:pPr>
      <w:bookmarkStart w:id="3106" w:name="_Toc4443157"/>
      <w:r>
        <w:t>General</w:t>
      </w:r>
      <w:bookmarkEnd w:id="310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C2FE7E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F4528">
        <w:t>3.49.3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F4528">
        <w:t>3.49.4</w:t>
      </w:r>
      <w:r>
        <w:fldChar w:fldCharType="end"/>
      </w:r>
      <w:r>
        <w:t xml:space="preserve">), then the effect of the replacement </w:t>
      </w:r>
      <w:r w:rsidRPr="003672C8">
        <w:rPr>
          <w:b/>
        </w:rPr>
        <w:t>SHALL</w:t>
      </w:r>
      <w:r>
        <w:t xml:space="preserve"> be as if the removal were performed before the insertion.</w:t>
      </w:r>
    </w:p>
    <w:p w14:paraId="51FA77A0" w14:textId="246316B8"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F4528">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F4528">
        <w:t>3.48.3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lastRenderedPageBreak/>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D9774C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F4528">
        <w:t>3.49.3</w:t>
      </w:r>
      <w:r>
        <w:fldChar w:fldCharType="end"/>
      </w:r>
      <w:r>
        <w:t>) specifies a text region (§</w:t>
      </w:r>
      <w:r>
        <w:fldChar w:fldCharType="begin"/>
      </w:r>
      <w:r>
        <w:instrText xml:space="preserve"> REF _Ref493492556 \r \h </w:instrText>
      </w:r>
      <w:r>
        <w:fldChar w:fldCharType="separate"/>
      </w:r>
      <w:r w:rsidR="005F4528">
        <w:t>3.27.2</w:t>
      </w:r>
      <w:r>
        <w:fldChar w:fldCharType="end"/>
      </w:r>
      <w:r>
        <w:t>) or a binary region (§</w:t>
      </w:r>
      <w:r>
        <w:fldChar w:fldCharType="begin"/>
      </w:r>
      <w:r>
        <w:instrText xml:space="preserve"> REF _Ref509043519 \r \h </w:instrText>
      </w:r>
      <w:r>
        <w:fldChar w:fldCharType="separate"/>
      </w:r>
      <w:r w:rsidR="005F4528">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360587"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F4528">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3107" w:name="_Toc4443158"/>
      <w:r>
        <w:lastRenderedPageBreak/>
        <w:t>Constraints</w:t>
      </w:r>
      <w:bookmarkEnd w:id="3107"/>
    </w:p>
    <w:p w14:paraId="58129AF5" w14:textId="4CDE876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F4528">
        <w:t>3.49.3</w:t>
      </w:r>
      <w:r>
        <w:fldChar w:fldCharType="end"/>
      </w:r>
      <w:r>
        <w:t>) specifies a text region (§</w:t>
      </w:r>
      <w:r>
        <w:fldChar w:fldCharType="begin"/>
      </w:r>
      <w:r>
        <w:instrText xml:space="preserve"> REF _Ref493492556 \r \h </w:instrText>
      </w:r>
      <w:r>
        <w:fldChar w:fldCharType="separate"/>
      </w:r>
      <w:r w:rsidR="005F4528">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F4528">
        <w:t>3.49.4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F4528">
        <w:t>3.3.2</w:t>
      </w:r>
      <w:r>
        <w:fldChar w:fldCharType="end"/>
      </w:r>
      <w:r>
        <w:t>).</w:t>
      </w:r>
    </w:p>
    <w:p w14:paraId="77DC3A72" w14:textId="585BBA8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F4528">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F4528">
        <w:t>3.3.3</w:t>
      </w:r>
      <w:r>
        <w:fldChar w:fldCharType="end"/>
      </w:r>
      <w:r>
        <w:t>).</w:t>
      </w:r>
    </w:p>
    <w:p w14:paraId="2919F4E4" w14:textId="2FD85E3E" w:rsidR="00B86BC7" w:rsidRDefault="00B86BC7" w:rsidP="00B86BC7">
      <w:pPr>
        <w:pStyle w:val="Heading3"/>
      </w:pPr>
      <w:bookmarkStart w:id="3108" w:name="_Ref493518436"/>
      <w:bookmarkStart w:id="3109" w:name="_Ref493518439"/>
      <w:bookmarkStart w:id="3110" w:name="_Ref493518529"/>
      <w:bookmarkStart w:id="3111" w:name="_Toc4443159"/>
      <w:r>
        <w:t>deleted</w:t>
      </w:r>
      <w:r w:rsidR="00F27F55">
        <w:t>Region</w:t>
      </w:r>
      <w:r>
        <w:t xml:space="preserve"> property</w:t>
      </w:r>
      <w:bookmarkEnd w:id="3108"/>
      <w:bookmarkEnd w:id="3109"/>
      <w:bookmarkEnd w:id="3110"/>
      <w:bookmarkEnd w:id="3111"/>
    </w:p>
    <w:p w14:paraId="1ECF4AC9" w14:textId="2C5F832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F4528">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3112" w:name="_Ref493518437"/>
      <w:bookmarkStart w:id="3113" w:name="_Ref493518440"/>
      <w:bookmarkStart w:id="3114" w:name="_Toc4443160"/>
      <w:r>
        <w:t>inserted</w:t>
      </w:r>
      <w:r w:rsidR="00F27F55">
        <w:t>Content</w:t>
      </w:r>
      <w:r>
        <w:t xml:space="preserve"> property</w:t>
      </w:r>
      <w:bookmarkEnd w:id="3112"/>
      <w:bookmarkEnd w:id="3113"/>
      <w:bookmarkEnd w:id="3114"/>
    </w:p>
    <w:p w14:paraId="6E86F82E" w14:textId="263BF89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F452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115" w:name="_Ref493404948"/>
      <w:bookmarkStart w:id="3116" w:name="_Ref493406026"/>
      <w:bookmarkStart w:id="3117" w:name="_Toc4443161"/>
      <w:r>
        <w:t>notification object</w:t>
      </w:r>
      <w:bookmarkEnd w:id="3115"/>
      <w:bookmarkEnd w:id="3116"/>
      <w:bookmarkEnd w:id="3117"/>
    </w:p>
    <w:p w14:paraId="3BD7AF2E" w14:textId="23E07934" w:rsidR="00B86BC7" w:rsidRDefault="00B86BC7" w:rsidP="00B86BC7">
      <w:pPr>
        <w:pStyle w:val="Heading3"/>
      </w:pPr>
      <w:bookmarkStart w:id="3118" w:name="_Toc4443162"/>
      <w:r>
        <w:t>General</w:t>
      </w:r>
      <w:bookmarkEnd w:id="3118"/>
    </w:p>
    <w:p w14:paraId="759675E9" w14:textId="1270990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F4528">
        <w:t>3.24</w:t>
      </w:r>
      <w:r>
        <w:fldChar w:fldCharType="end"/>
      </w:r>
      <w:r w:rsidRPr="003672C8">
        <w:t>).</w:t>
      </w:r>
    </w:p>
    <w:p w14:paraId="7D568EDB" w14:textId="23B7BD3E" w:rsidR="00C929E8" w:rsidRDefault="0056589D" w:rsidP="00C929E8">
      <w:pPr>
        <w:pStyle w:val="Heading3"/>
      </w:pPr>
      <w:bookmarkStart w:id="3119" w:name="_Ref4235658"/>
      <w:bookmarkStart w:id="3120" w:name="_Ref4166209"/>
      <w:bookmarkStart w:id="3121" w:name="_Toc4443163"/>
      <w:del w:id="3122" w:author="Laurence Golding" w:date="2019-03-26T18:53:00Z">
        <w:r w:rsidDel="00487C16">
          <w:delText>notificationDescriptorReference</w:delText>
        </w:r>
      </w:del>
      <w:ins w:id="3123" w:author="Laurence Golding" w:date="2019-03-26T18:53:00Z">
        <w:r w:rsidR="00487C16">
          <w:t>descriptor</w:t>
        </w:r>
      </w:ins>
      <w:r>
        <w:t xml:space="preserve"> property</w:t>
      </w:r>
      <w:bookmarkEnd w:id="3119"/>
      <w:bookmarkEnd w:id="3120"/>
      <w:bookmarkEnd w:id="3121"/>
    </w:p>
    <w:p w14:paraId="11AF29FE" w14:textId="6EAF2CF3"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del w:id="3124" w:author="Laurence Golding" w:date="2019-03-26T18:53:00Z">
        <w:r w:rsidRPr="002E34FF" w:rsidDel="00487C16">
          <w:rPr>
            <w:rStyle w:val="CODEtemp"/>
          </w:rPr>
          <w:delText>notificationDescriptorReference</w:delText>
        </w:r>
      </w:del>
      <w:ins w:id="3125" w:author="Laurence Golding" w:date="2019-03-26T18:53:00Z">
        <w:r w:rsidR="00487C16">
          <w:rPr>
            <w:rStyle w:val="CODEtemp"/>
          </w:rPr>
          <w:t>descriptor</w:t>
        </w:r>
      </w:ins>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5F4528">
        <w:t>3.42</w:t>
      </w:r>
      <w:r>
        <w:fldChar w:fldCharType="end"/>
      </w:r>
      <w:r>
        <w:t xml:space="preserve">), which we refer to as </w:t>
      </w:r>
      <w:r w:rsidRPr="002E34FF">
        <w:rPr>
          <w:rStyle w:val="CODEtemp"/>
        </w:rPr>
        <w:t>theDescriptor</w:t>
      </w:r>
      <w:r>
        <w:t>, that describes this notification.</w:t>
      </w:r>
    </w:p>
    <w:p w14:paraId="5F2F41EF" w14:textId="5D171992"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del w:id="3126" w:author="Laurence Golding" w:date="2019-03-26T18:53:00Z">
        <w:r w:rsidRPr="0069134C" w:rsidDel="00487C16">
          <w:rPr>
            <w:rStyle w:val="CODEtemp"/>
          </w:rPr>
          <w:delText>notificationDescriptorReference</w:delText>
        </w:r>
      </w:del>
      <w:ins w:id="3127" w:author="Laurence Golding" w:date="2019-03-26T18:53:00Z">
        <w:r w:rsidR="00487C16">
          <w:rPr>
            <w:rStyle w:val="CODEtemp"/>
          </w:rPr>
          <w:t>descriptor</w:t>
        </w:r>
      </w:ins>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4DFFCFC5" w:rsidR="002E34FF" w:rsidRDefault="002E34FF" w:rsidP="002E34FF">
      <w:r>
        <w:t xml:space="preserve">If </w:t>
      </w:r>
      <w:r w:rsidRPr="0069134C">
        <w:rPr>
          <w:rStyle w:val="CODEtemp"/>
        </w:rPr>
        <w:t>theDescriptor</w:t>
      </w:r>
      <w:r>
        <w:t xml:space="preserve"> does not exist, </w:t>
      </w:r>
      <w:del w:id="3128" w:author="Laurence Golding" w:date="2019-03-26T18:53:00Z">
        <w:r w:rsidRPr="0069134C" w:rsidDel="00487C16">
          <w:rPr>
            <w:rStyle w:val="CODEtemp"/>
          </w:rPr>
          <w:delText>notificationDescriptorReferen</w:delText>
        </w:r>
        <w:r w:rsidR="0069134C" w:rsidRPr="0069134C" w:rsidDel="00487C16">
          <w:rPr>
            <w:rStyle w:val="CODEtemp"/>
          </w:rPr>
          <w:delText>c</w:delText>
        </w:r>
        <w:r w:rsidRPr="0069134C" w:rsidDel="00487C16">
          <w:rPr>
            <w:rStyle w:val="CODEtemp"/>
          </w:rPr>
          <w:delText>e</w:delText>
        </w:r>
      </w:del>
      <w:ins w:id="3129" w:author="Laurence Golding" w:date="2019-03-26T18:53:00Z">
        <w:r w:rsidR="00487C16">
          <w:rPr>
            <w:rStyle w:val="CODEtemp"/>
          </w:rPr>
          <w:t>descriptor</w:t>
        </w:r>
      </w:ins>
      <w:r w:rsidR="0069134C">
        <w:t xml:space="preserve"> </w:t>
      </w:r>
      <w:r w:rsidR="0069134C" w:rsidRPr="0069134C">
        <w:rPr>
          <w:b/>
        </w:rPr>
        <w:t>SHALL NOT</w:t>
      </w:r>
      <w:r w:rsidR="0069134C">
        <w:t xml:space="preserve"> be present.</w:t>
      </w:r>
    </w:p>
    <w:p w14:paraId="4D39DB7E" w14:textId="4D6A1B69"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del w:id="3130" w:author="Laurence Golding" w:date="2019-03-26T18:53:00Z">
        <w:r w:rsidR="0069134C" w:rsidRPr="000351DC" w:rsidDel="00487C16">
          <w:rPr>
            <w:rStyle w:val="CODEtemp"/>
          </w:rPr>
          <w:delText>notificationDescriptorReference</w:delText>
        </w:r>
      </w:del>
      <w:ins w:id="3131" w:author="Laurence Golding" w:date="2019-03-26T18:53:00Z">
        <w:r w:rsidR="00487C16">
          <w:rPr>
            <w:rStyle w:val="CODEtemp"/>
          </w:rPr>
          <w:t>descriptor</w:t>
        </w:r>
      </w:ins>
      <w:r w:rsidR="0069134C">
        <w:t xml:space="preserve"> is absent, a SARIF consumer will not be able to locate the metadata for this notification.</w:t>
      </w:r>
    </w:p>
    <w:p w14:paraId="71B69C94" w14:textId="22A55957" w:rsidR="00B86BC7" w:rsidRDefault="00C929E8" w:rsidP="00B86BC7">
      <w:pPr>
        <w:pStyle w:val="Heading3"/>
      </w:pPr>
      <w:bookmarkStart w:id="3132" w:name="_Ref493518926"/>
      <w:bookmarkStart w:id="3133" w:name="_Ref4166217"/>
      <w:bookmarkStart w:id="3134" w:name="_Ref4236095"/>
      <w:bookmarkStart w:id="3135" w:name="_Toc4443164"/>
      <w:del w:id="3136" w:author="Laurence Golding" w:date="2019-03-26T18:50:00Z">
        <w:r w:rsidDel="00487C16">
          <w:lastRenderedPageBreak/>
          <w:delText>associatedRuleDescriptorReference</w:delText>
        </w:r>
      </w:del>
      <w:ins w:id="3137" w:author="Laurence Golding" w:date="2019-03-26T18:50:00Z">
        <w:r w:rsidR="00487C16">
          <w:t>associatedRule</w:t>
        </w:r>
      </w:ins>
      <w:r>
        <w:t xml:space="preserve"> </w:t>
      </w:r>
      <w:r w:rsidR="00B86BC7">
        <w:t>property</w:t>
      </w:r>
      <w:bookmarkEnd w:id="3132"/>
      <w:bookmarkEnd w:id="3133"/>
      <w:bookmarkEnd w:id="3134"/>
      <w:bookmarkEnd w:id="3135"/>
    </w:p>
    <w:p w14:paraId="72DC23AB" w14:textId="76BFA47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3138" w:author="Laurence Golding" w:date="2019-03-26T18:51:00Z">
        <w:r w:rsidR="00C929E8" w:rsidDel="00487C16">
          <w:rPr>
            <w:rStyle w:val="CODEtemp"/>
          </w:rPr>
          <w:delText>associatedRuleDescriptorReference</w:delText>
        </w:r>
      </w:del>
      <w:ins w:id="3139" w:author="Laurence Golding" w:date="2019-03-26T18:51:00Z">
        <w:r w:rsidR="00487C16">
          <w:rPr>
            <w:rStyle w:val="CODEtemp"/>
          </w:rPr>
          <w:t>associatedRule</w:t>
        </w:r>
      </w:ins>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F4528">
        <w:t>3.42</w:t>
      </w:r>
      <w:r w:rsidR="00F76F6B">
        <w:fldChar w:fldCharType="end"/>
      </w:r>
      <w:r w:rsidR="00C929E8">
        <w:t>) that identifies</w:t>
      </w:r>
      <w:r w:rsidRPr="003672C8">
        <w:t xml:space="preserve"> the rule.</w:t>
      </w:r>
    </w:p>
    <w:p w14:paraId="4C9FCBAD" w14:textId="3FE20CD1" w:rsidR="003672C8" w:rsidRDefault="003672C8" w:rsidP="003672C8">
      <w:pPr>
        <w:pStyle w:val="Note"/>
      </w:pPr>
      <w:r>
        <w:t xml:space="preserve">EXAMPLE: In this example, there is more than one rule with id </w:t>
      </w:r>
      <w:r w:rsidRPr="003672C8">
        <w:rPr>
          <w:rStyle w:val="CODEtemp"/>
        </w:rPr>
        <w:t>CA1711</w:t>
      </w:r>
      <w:r>
        <w:t xml:space="preserve">. </w:t>
      </w:r>
      <w:del w:id="3140" w:author="Laurence Golding" w:date="2019-03-26T18:51:00Z">
        <w:r w:rsidR="00C929E8" w:rsidDel="00487C16">
          <w:rPr>
            <w:rStyle w:val="CODEtemp"/>
          </w:rPr>
          <w:delText>associatedRuleDescriptorReference</w:delText>
        </w:r>
      </w:del>
      <w:ins w:id="3141" w:author="Laurence Golding" w:date="2019-03-26T18:51:00Z">
        <w:r w:rsidR="00487C16">
          <w:rPr>
            <w:rStyle w:val="CODEtemp"/>
          </w:rPr>
          <w:t>associatedRule</w:t>
        </w:r>
      </w:ins>
      <w:r w:rsidR="00C929E8">
        <w:rPr>
          <w:rStyle w:val="CODEtemp"/>
        </w:rPr>
        <w:t>.i</w:t>
      </w:r>
      <w:r w:rsidR="004F51DA">
        <w:rPr>
          <w:rStyle w:val="CODEtemp"/>
        </w:rPr>
        <w:t>ndex</w:t>
      </w:r>
      <w:r w:rsidR="004F51DA">
        <w:t xml:space="preserve"> uniquely specifies the relevant rule.</w:t>
      </w:r>
    </w:p>
    <w:p w14:paraId="52B6EE6F" w14:textId="0F165DF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F4528">
        <w:t>3.14</w:t>
      </w:r>
      <w:r w:rsidR="009F29FD">
        <w:fldChar w:fldCharType="end"/>
      </w:r>
      <w:r w:rsidR="009F29FD">
        <w:t>).</w:t>
      </w:r>
    </w:p>
    <w:p w14:paraId="0EFDCC38" w14:textId="79F6657A" w:rsidR="00274B7F" w:rsidRDefault="00274B7F" w:rsidP="002D65F3">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0343C5EC" w14:textId="209EB692" w:rsidR="00274B7F" w:rsidRDefault="00274B7F" w:rsidP="002D65F3">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0CBAE590" w14:textId="6CB8C637" w:rsidR="00274B7F" w:rsidRDefault="00274B7F" w:rsidP="002D65F3">
      <w:pPr>
        <w:pStyle w:val="Code"/>
      </w:pPr>
      <w:r>
        <w:t xml:space="preserve">      "name": "CodeScanner",</w:t>
      </w:r>
    </w:p>
    <w:p w14:paraId="7B6F4508" w14:textId="02682D08" w:rsidR="00274B7F" w:rsidRDefault="00274B7F" w:rsidP="00274B7F">
      <w:pPr>
        <w:pStyle w:val="Code"/>
      </w:pPr>
      <w:r>
        <w:t xml:space="preserve">      "</w:t>
      </w:r>
      <w:del w:id="3142" w:author="Laurence Golding" w:date="2019-03-26T11:52:00Z">
        <w:r w:rsidDel="00E9299D">
          <w:delText>ruleDescriptors</w:delText>
        </w:r>
      </w:del>
      <w:ins w:id="3143" w:author="Laurence Golding" w:date="2019-03-26T11:52:00Z">
        <w:r w:rsidR="00E9299D">
          <w:t>rules</w:t>
        </w:r>
      </w:ins>
      <w:r>
        <w:t xml:space="preserve">": [           </w:t>
      </w:r>
      <w:r w:rsidR="00CF117C">
        <w:t xml:space="preserve">  </w:t>
      </w:r>
      <w:ins w:id="3144" w:author="Laurence Golding" w:date="2019-03-26T11:52:00Z">
        <w:r w:rsidR="00E9299D">
          <w:t xml:space="preserve">          </w:t>
        </w:r>
      </w:ins>
      <w:r>
        <w:t># See §</w:t>
      </w:r>
      <w:r>
        <w:fldChar w:fldCharType="begin"/>
      </w:r>
      <w:r>
        <w:instrText xml:space="preserve"> REF _Ref3899090 \r \h </w:instrText>
      </w:r>
      <w:r>
        <w:fldChar w:fldCharType="separate"/>
      </w:r>
      <w:r w:rsidR="005F4528">
        <w:t>3.18.18</w:t>
      </w:r>
      <w:r>
        <w:fldChar w:fldCharType="end"/>
      </w:r>
      <w:r>
        <w:t>.</w:t>
      </w:r>
    </w:p>
    <w:p w14:paraId="76B82C6E" w14:textId="51DC59CD"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5F4528">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ins w:id="3145" w:author="Laurence Golding" w:date="2019-03-26T18:51:00Z">
        <w:r w:rsidR="00487C16" w:rsidRPr="00487C16">
          <w:t xml:space="preserve"> </w:t>
        </w:r>
        <w:r w:rsidR="00487C16">
          <w:t>associatedRule.id</w:t>
        </w:r>
      </w:ins>
    </w:p>
    <w:p w14:paraId="0F213852" w14:textId="4DA3DB7B" w:rsidR="00274B7F" w:rsidRDefault="00274B7F" w:rsidP="00274B7F">
      <w:pPr>
        <w:pStyle w:val="Code"/>
      </w:pPr>
      <w:r>
        <w:t xml:space="preserve">          ...</w:t>
      </w:r>
      <w:r w:rsidR="007513A5">
        <w:t xml:space="preserve">                          #  </w:t>
      </w:r>
      <w:del w:id="3146" w:author="Laurence Golding" w:date="2019-03-26T18:51:00Z">
        <w:r w:rsidR="007513A5" w:rsidDel="00487C16">
          <w:delText>associatedRuleDescriptorReference.id</w:delText>
        </w:r>
      </w:del>
      <w:ins w:id="3147" w:author="Laurence Golding" w:date="2019-03-26T18:51:00Z">
        <w:r w:rsidR="00487C16">
          <w:t>identifies this one.</w:t>
        </w:r>
      </w:ins>
    </w:p>
    <w:p w14:paraId="087A60F5" w14:textId="6FABE885" w:rsidR="00274B7F" w:rsidRDefault="00274B7F" w:rsidP="00274B7F">
      <w:pPr>
        <w:pStyle w:val="Code"/>
      </w:pPr>
      <w:r>
        <w:t xml:space="preserve">        }</w:t>
      </w:r>
      <w:del w:id="3148" w:author="Laurence Golding" w:date="2019-03-26T18:51:00Z">
        <w:r w:rsidR="007513A5" w:rsidDel="00487C16">
          <w:delText xml:space="preserve">                              #  identifies this one.</w:delText>
        </w:r>
      </w:del>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BBA407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F4528">
        <w:t>3.14.7</w:t>
      </w:r>
      <w:r>
        <w:fldChar w:fldCharType="end"/>
      </w:r>
      <w:r>
        <w:t>.</w:t>
      </w:r>
    </w:p>
    <w:p w14:paraId="5CBB9063" w14:textId="3178F59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F4528">
        <w:t>3.19</w:t>
      </w:r>
      <w:r>
        <w:fldChar w:fldCharType="end"/>
      </w:r>
      <w:r>
        <w:t>).</w:t>
      </w:r>
    </w:p>
    <w:p w14:paraId="4EE5FB01" w14:textId="559442E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F4528">
        <w:t>3.19.22</w:t>
      </w:r>
      <w:r>
        <w:fldChar w:fldCharType="end"/>
      </w:r>
      <w:r>
        <w:t>.</w:t>
      </w:r>
    </w:p>
    <w:p w14:paraId="67DB37AB" w14:textId="1726B6F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F4528">
        <w:t>3.50</w:t>
      </w:r>
      <w:r w:rsidR="00781895">
        <w:fldChar w:fldCharType="end"/>
      </w:r>
      <w:r w:rsidR="00781895">
        <w:t>)</w:t>
      </w:r>
      <w:r w:rsidR="009F29FD">
        <w:t>.</w:t>
      </w:r>
    </w:p>
    <w:p w14:paraId="14568AE7" w14:textId="776F3804" w:rsidR="00571F2A" w:rsidRDefault="00571F2A" w:rsidP="002D65F3">
      <w:pPr>
        <w:pStyle w:val="Code"/>
      </w:pPr>
      <w:r>
        <w:t xml:space="preserve">          "</w:t>
      </w:r>
      <w:del w:id="3149" w:author="Laurence Golding" w:date="2019-03-26T18:53:00Z">
        <w:r w:rsidDel="00487C16">
          <w:delText>notificationDescriptorReference</w:delText>
        </w:r>
      </w:del>
      <w:ins w:id="3150" w:author="Laurence Golding" w:date="2019-03-26T18:53:00Z">
        <w:r w:rsidR="00487C16">
          <w:t>descriptor</w:t>
        </w:r>
      </w:ins>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0603483A" w:rsidR="00C929E8" w:rsidRDefault="00C929E8" w:rsidP="002D65F3">
      <w:pPr>
        <w:pStyle w:val="Code"/>
      </w:pPr>
      <w:r>
        <w:t xml:space="preserve">          "</w:t>
      </w:r>
      <w:del w:id="3151" w:author="Laurence Golding" w:date="2019-03-26T18:52:00Z">
        <w:r w:rsidDel="00487C16">
          <w:delText>associatedRuleDescriptorReference</w:delText>
        </w:r>
      </w:del>
      <w:ins w:id="3152" w:author="Laurence Golding" w:date="2019-03-26T18:52:00Z">
        <w:r w:rsidR="00487C16">
          <w:t>associatedRule</w:t>
        </w:r>
      </w:ins>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3153" w:name="_Toc4443165"/>
      <w:r>
        <w:t>physicalLocation property</w:t>
      </w:r>
      <w:bookmarkEnd w:id="3153"/>
    </w:p>
    <w:p w14:paraId="23C5F0EF" w14:textId="71EA3E0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F4528">
        <w:t>3.26</w:t>
      </w:r>
      <w:r>
        <w:fldChar w:fldCharType="end"/>
      </w:r>
      <w:r w:rsidRPr="008651CE">
        <w:t>) that identifies the relevant location.</w:t>
      </w:r>
    </w:p>
    <w:p w14:paraId="0BE523CC" w14:textId="11807D96" w:rsidR="00B86BC7" w:rsidRDefault="00B86BC7" w:rsidP="00B86BC7">
      <w:pPr>
        <w:pStyle w:val="Heading3"/>
      </w:pPr>
      <w:bookmarkStart w:id="3154" w:name="_Toc4443166"/>
      <w:bookmarkStart w:id="3155" w:name="_Ref4660071"/>
      <w:r>
        <w:t>message property</w:t>
      </w:r>
      <w:bookmarkEnd w:id="3154"/>
      <w:bookmarkEnd w:id="3155"/>
    </w:p>
    <w:p w14:paraId="095EAE33" w14:textId="12B1AD7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F4528">
        <w:t>3.11</w:t>
      </w:r>
      <w:r w:rsidR="004C53FE">
        <w:fldChar w:fldCharType="end"/>
      </w:r>
      <w:r w:rsidR="006F4D22">
        <w:t>)</w:t>
      </w:r>
      <w:r w:rsidRPr="008651CE">
        <w:t xml:space="preserve"> that describes the condition that was encountered.</w:t>
      </w:r>
    </w:p>
    <w:p w14:paraId="17CA8781" w14:textId="15A79F3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5F452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3156" w:name="_Ref493404972"/>
      <w:bookmarkStart w:id="3157" w:name="_Ref493406037"/>
      <w:bookmarkStart w:id="3158" w:name="_Toc4443167"/>
      <w:r>
        <w:lastRenderedPageBreak/>
        <w:t>level property</w:t>
      </w:r>
      <w:bookmarkEnd w:id="3156"/>
      <w:bookmarkEnd w:id="3157"/>
      <w:bookmarkEnd w:id="315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5D72488"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5F4528">
        <w:t>3.24.10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3159" w:name="_Toc4443168"/>
      <w:r>
        <w:t>threadId property</w:t>
      </w:r>
      <w:bookmarkEnd w:id="315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3160" w:name="_Toc4443169"/>
      <w:r>
        <w:t>time</w:t>
      </w:r>
      <w:r w:rsidR="00BF4F63">
        <w:t>Utc</w:t>
      </w:r>
      <w:r>
        <w:t xml:space="preserve"> property</w:t>
      </w:r>
      <w:bookmarkEnd w:id="3160"/>
    </w:p>
    <w:p w14:paraId="2D4A5B6B" w14:textId="377C0E5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F452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3161" w:name="_Toc4443170"/>
      <w:r>
        <w:t>exception property</w:t>
      </w:r>
      <w:bookmarkEnd w:id="3161"/>
    </w:p>
    <w:p w14:paraId="0929118A" w14:textId="594F56B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F4528">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162" w:name="_Ref493570836"/>
      <w:bookmarkStart w:id="3163" w:name="_Toc4443171"/>
      <w:r>
        <w:t>exception object</w:t>
      </w:r>
      <w:bookmarkEnd w:id="3162"/>
      <w:bookmarkEnd w:id="3163"/>
    </w:p>
    <w:p w14:paraId="1257C9E2" w14:textId="6070509F" w:rsidR="00B86BC7" w:rsidRDefault="00B86BC7" w:rsidP="00B86BC7">
      <w:pPr>
        <w:pStyle w:val="Heading3"/>
      </w:pPr>
      <w:bookmarkStart w:id="3164" w:name="_Toc4443172"/>
      <w:r>
        <w:t>General</w:t>
      </w:r>
      <w:bookmarkEnd w:id="316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3165" w:name="_Toc4443173"/>
      <w:r>
        <w:t>kind property</w:t>
      </w:r>
      <w:bookmarkEnd w:id="316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166" w:name="_Toc4443174"/>
      <w:r>
        <w:t>message property</w:t>
      </w:r>
      <w:bookmarkEnd w:id="3166"/>
    </w:p>
    <w:p w14:paraId="0E15DE57" w14:textId="25A62A9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F452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2A4D83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F452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167" w:name="_Toc4443175"/>
      <w:r>
        <w:t>stack property</w:t>
      </w:r>
      <w:bookmarkEnd w:id="3167"/>
    </w:p>
    <w:p w14:paraId="17152AD6" w14:textId="040E366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F4528">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168" w:name="_Toc4443176"/>
      <w:r>
        <w:t>innerExceptions property</w:t>
      </w:r>
      <w:bookmarkEnd w:id="3168"/>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55676D43" w:rsidR="004B30F9" w:rsidDel="00E523EE" w:rsidRDefault="004B30F9" w:rsidP="00492D47">
      <w:pPr>
        <w:rPr>
          <w:del w:id="3169" w:author="Laurence Golding" w:date="2019-03-26T17:00:00Z"/>
        </w:rPr>
      </w:pPr>
      <w:del w:id="3170" w:author="Laurence Golding" w:date="2019-03-26T17:00:00Z">
        <w:r w:rsidDel="00E523EE">
          <w:delText xml:space="preserve">If </w:delText>
        </w:r>
        <w:r w:rsidRPr="00C81544" w:rsidDel="00E523EE">
          <w:rPr>
            <w:rStyle w:val="CODEtemp"/>
          </w:rPr>
          <w:delText>innerExceptions</w:delText>
        </w:r>
        <w:r w:rsidDel="00E523EE">
          <w:delText xml:space="preserve"> is empty, it </w:delText>
        </w:r>
        <w:r w:rsidDel="00E523EE">
          <w:rPr>
            <w:b/>
          </w:rPr>
          <w:delText>SHALL</w:delText>
        </w:r>
        <w:r w:rsidDel="00E523EE">
          <w:delText xml:space="preserve"> default to an empty array.</w:delText>
        </w:r>
      </w:del>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3171" w:name="_Ref528151413"/>
      <w:bookmarkStart w:id="3172" w:name="_Toc4443177"/>
      <w:bookmarkStart w:id="3173" w:name="_Toc287332011"/>
      <w:r>
        <w:lastRenderedPageBreak/>
        <w:t>External</w:t>
      </w:r>
      <w:r w:rsidR="00F265D8">
        <w:t xml:space="preserve"> property</w:t>
      </w:r>
      <w:r>
        <w:t xml:space="preserve"> file format</w:t>
      </w:r>
      <w:bookmarkEnd w:id="3171"/>
      <w:bookmarkEnd w:id="3172"/>
    </w:p>
    <w:p w14:paraId="2A3E0063" w14:textId="270C9EBD" w:rsidR="00AF60C1" w:rsidRDefault="00AF60C1" w:rsidP="00AF60C1">
      <w:pPr>
        <w:pStyle w:val="Heading2"/>
      </w:pPr>
      <w:bookmarkStart w:id="3174" w:name="_Toc4443178"/>
      <w:r>
        <w:t>General</w:t>
      </w:r>
      <w:bookmarkEnd w:id="3174"/>
    </w:p>
    <w:p w14:paraId="71E0440E" w14:textId="16073F0F"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F452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175" w:name="_Toc4443179"/>
      <w:r>
        <w:t>External property file naming convention</w:t>
      </w:r>
      <w:bookmarkEnd w:id="317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3176" w:name="_Ref3470692"/>
      <w:bookmarkStart w:id="3177" w:name="_Toc4443180"/>
      <w:r>
        <w:t>externalPropert</w:t>
      </w:r>
      <w:r w:rsidR="00F265D8">
        <w:t>ies</w:t>
      </w:r>
      <w:r>
        <w:t xml:space="preserve"> object</w:t>
      </w:r>
      <w:bookmarkEnd w:id="3176"/>
      <w:bookmarkEnd w:id="3177"/>
    </w:p>
    <w:p w14:paraId="6E569B6A" w14:textId="60E785B4" w:rsidR="0069571F" w:rsidRPr="0069571F" w:rsidRDefault="0069571F" w:rsidP="0069571F">
      <w:pPr>
        <w:pStyle w:val="Heading3"/>
      </w:pPr>
      <w:bookmarkStart w:id="3178" w:name="_Ref525812129"/>
      <w:bookmarkStart w:id="3179" w:name="_Toc4443181"/>
      <w:r>
        <w:t>General</w:t>
      </w:r>
      <w:bookmarkEnd w:id="3178"/>
      <w:bookmarkEnd w:id="317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0139BD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5F4528">
        <w:t>3.14.2.2</w:t>
      </w:r>
      <w:r w:rsidR="00F9787C">
        <w:fldChar w:fldCharType="end"/>
      </w:r>
      <w:r w:rsidR="001A277B">
        <w:t>.</w:t>
      </w:r>
    </w:p>
    <w:p w14:paraId="11997C11" w14:textId="2C570D3B" w:rsidR="0069571F" w:rsidRPr="00230F9F" w:rsidRDefault="0069571F" w:rsidP="0069571F">
      <w:pPr>
        <w:pStyle w:val="Code"/>
      </w:pPr>
      <w:bookmarkStart w:id="3180" w:name="_Hlk525811171"/>
      <w:r w:rsidRPr="00230F9F">
        <w:t>{</w:t>
      </w:r>
      <w:r>
        <w:t xml:space="preserve">                             # An externalPropert</w:t>
      </w:r>
      <w:r w:rsidR="00355B20">
        <w:t>ies</w:t>
      </w:r>
      <w:r>
        <w:t xml:space="preserve"> object</w:t>
      </w:r>
    </w:p>
    <w:p w14:paraId="48394701" w14:textId="54DCBB6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F452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6AA69F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F4528">
        <w:t>4.3.3</w:t>
      </w:r>
      <w:r>
        <w:fldChar w:fldCharType="end"/>
      </w:r>
      <w:r>
        <w:t>.</w:t>
      </w:r>
    </w:p>
    <w:p w14:paraId="69E0C7F0" w14:textId="477B5B0A" w:rsidR="0069571F" w:rsidRDefault="0069571F" w:rsidP="0069571F">
      <w:pPr>
        <w:pStyle w:val="Code"/>
      </w:pPr>
    </w:p>
    <w:p w14:paraId="5B43C2CE" w14:textId="76145CDA" w:rsidR="006958DC" w:rsidRDefault="006958DC" w:rsidP="006958DC">
      <w:pPr>
        <w:pStyle w:val="Code"/>
      </w:pPr>
      <w:r>
        <w:t xml:space="preserve">                              # See §</w:t>
      </w:r>
      <w:r>
        <w:fldChar w:fldCharType="begin"/>
      </w:r>
      <w:r>
        <w:instrText xml:space="preserve"> REF _Ref525814013 \r \h </w:instrText>
      </w:r>
      <w:r>
        <w:fldChar w:fldCharType="separate"/>
      </w:r>
      <w:r w:rsidR="005F452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FF2A45C" w:rsidR="0069571F" w:rsidRDefault="0069571F" w:rsidP="0069571F">
      <w:pPr>
        <w:pStyle w:val="Code"/>
      </w:pPr>
      <w:r>
        <w:t xml:space="preserve">                              # See §</w:t>
      </w:r>
      <w:r>
        <w:fldChar w:fldCharType="begin"/>
      </w:r>
      <w:r>
        <w:instrText xml:space="preserve"> REF _Ref525810969 \r \h </w:instrText>
      </w:r>
      <w:r>
        <w:fldChar w:fldCharType="separate"/>
      </w:r>
      <w:r w:rsidR="005F452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BA4017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F452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181" w:name="_Ref525810506"/>
      <w:bookmarkStart w:id="3182" w:name="_Toc4443182"/>
      <w:bookmarkEnd w:id="3180"/>
      <w:r>
        <w:t>$schema property</w:t>
      </w:r>
      <w:bookmarkEnd w:id="3181"/>
      <w:bookmarkEnd w:id="318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B66477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F452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183" w:name="_Ref523913350"/>
      <w:bookmarkStart w:id="3184" w:name="_Toc4443183"/>
      <w:r>
        <w:t>version property</w:t>
      </w:r>
      <w:bookmarkEnd w:id="3183"/>
      <w:bookmarkEnd w:id="3184"/>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0F0B269D"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5F452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322B617"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5F452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5F452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3185" w:name="_Ref525814013"/>
      <w:bookmarkStart w:id="3186" w:name="_Toc4443184"/>
      <w:r>
        <w:t xml:space="preserve">guid </w:t>
      </w:r>
      <w:r w:rsidR="006958DC">
        <w:t>property</w:t>
      </w:r>
      <w:bookmarkEnd w:id="3185"/>
      <w:bookmarkEnd w:id="3186"/>
    </w:p>
    <w:p w14:paraId="6E3F5D71" w14:textId="4C2E332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F4528">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F4528">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5F4528">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F4528">
        <w:t>3.14.2</w:t>
      </w:r>
      <w:r>
        <w:fldChar w:fldCharType="end"/>
      </w:r>
      <w:r>
        <w:t>) in the root file.</w:t>
      </w:r>
    </w:p>
    <w:p w14:paraId="79D6BF67" w14:textId="54976696" w:rsidR="0069571F" w:rsidRDefault="0069571F" w:rsidP="0069571F">
      <w:pPr>
        <w:pStyle w:val="Heading3"/>
      </w:pPr>
      <w:bookmarkStart w:id="3187" w:name="_Ref525810969"/>
      <w:bookmarkStart w:id="3188" w:name="_Toc4443185"/>
      <w:r>
        <w:t>runGuid property</w:t>
      </w:r>
      <w:bookmarkEnd w:id="3187"/>
      <w:bookmarkEnd w:id="3188"/>
    </w:p>
    <w:p w14:paraId="3E79C8E1" w14:textId="5C25D124"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F4528">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F4528">
        <w:t>3.14.3</w:t>
      </w:r>
      <w:r w:rsidR="00355B20">
        <w:fldChar w:fldCharType="end"/>
      </w:r>
      <w:r w:rsidR="00355B20">
        <w:t>, §</w:t>
      </w:r>
      <w:r w:rsidR="00355B20">
        <w:fldChar w:fldCharType="begin"/>
      </w:r>
      <w:r w:rsidR="00355B20">
        <w:instrText xml:space="preserve"> REF _Ref526937044 \r \h </w:instrText>
      </w:r>
      <w:r w:rsidR="00355B20">
        <w:fldChar w:fldCharType="separate"/>
      </w:r>
      <w:r w:rsidR="005F4528">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F4528">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3189" w:name="_Ref525634162"/>
      <w:bookmarkStart w:id="3190" w:name="_Ref525810993"/>
      <w:bookmarkStart w:id="3191" w:name="_Ref3471487"/>
      <w:bookmarkStart w:id="3192" w:name="_Ref3472502"/>
      <w:bookmarkStart w:id="3193" w:name="_Toc4443186"/>
      <w:r>
        <w:lastRenderedPageBreak/>
        <w:t>The property value</w:t>
      </w:r>
      <w:bookmarkEnd w:id="3189"/>
      <w:r>
        <w:t xml:space="preserve"> propert</w:t>
      </w:r>
      <w:bookmarkEnd w:id="3190"/>
      <w:r w:rsidR="00355B20">
        <w:t>ies</w:t>
      </w:r>
      <w:bookmarkEnd w:id="3191"/>
      <w:bookmarkEnd w:id="3192"/>
      <w:bookmarkEnd w:id="3193"/>
    </w:p>
    <w:p w14:paraId="075F7102" w14:textId="5E83542F"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3194" w:name="_Hlk3886303"/>
      <w:r w:rsidR="00F9787C">
        <w:t>The property names in this object, and the names of the corresponding externalized properties, are given in the table in §</w:t>
      </w:r>
      <w:bookmarkEnd w:id="3194"/>
      <w:r w:rsidR="00F9787C">
        <w:fldChar w:fldCharType="begin"/>
      </w:r>
      <w:r w:rsidR="00F9787C">
        <w:instrText xml:space="preserve"> REF _Ref530228629 \r \h </w:instrText>
      </w:r>
      <w:r w:rsidR="00F9787C">
        <w:fldChar w:fldCharType="separate"/>
      </w:r>
      <w:r w:rsidR="005F452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AE1508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F452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3195" w:name="_Toc4443187"/>
      <w:r w:rsidRPr="00FD22AC">
        <w:lastRenderedPageBreak/>
        <w:t>Conformance</w:t>
      </w:r>
      <w:bookmarkEnd w:id="3173"/>
      <w:bookmarkEnd w:id="3195"/>
    </w:p>
    <w:p w14:paraId="1D48659C" w14:textId="6555FDBE" w:rsidR="00EE1E0B" w:rsidRDefault="00EE1E0B" w:rsidP="002244CB"/>
    <w:p w14:paraId="3BBDC6A3" w14:textId="77777777" w:rsidR="00376AE7" w:rsidRDefault="00376AE7" w:rsidP="00376AE7">
      <w:pPr>
        <w:pStyle w:val="Heading2"/>
        <w:numPr>
          <w:ilvl w:val="1"/>
          <w:numId w:val="2"/>
        </w:numPr>
      </w:pPr>
      <w:bookmarkStart w:id="3196" w:name="_Toc4443188"/>
      <w:r>
        <w:t>Conformance targets</w:t>
      </w:r>
      <w:bookmarkEnd w:id="31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DA1198"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197" w:name="_Toc4443189"/>
      <w:r>
        <w:t>Conformance Clause 1: SARIF log file</w:t>
      </w:r>
      <w:bookmarkEnd w:id="3197"/>
    </w:p>
    <w:p w14:paraId="7C2F5389" w14:textId="0A4B72C2" w:rsidR="0018481C" w:rsidRDefault="00376AE7" w:rsidP="00376AE7">
      <w:r>
        <w:t>A text file satisfies the “SARIF log file” conformance profile if</w:t>
      </w:r>
      <w:r w:rsidR="0018481C">
        <w:t>:</w:t>
      </w:r>
    </w:p>
    <w:p w14:paraId="177D8019" w14:textId="0C31AA07"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F4528">
        <w:t>3</w:t>
      </w:r>
      <w:r w:rsidR="002244CB">
        <w:fldChar w:fldCharType="end"/>
      </w:r>
      <w:r w:rsidR="00376AE7">
        <w:t>.</w:t>
      </w:r>
    </w:p>
    <w:p w14:paraId="3A58DDE1" w14:textId="05DA25AC" w:rsidR="0018481C" w:rsidRDefault="0018481C" w:rsidP="00376AE7">
      <w:pPr>
        <w:pStyle w:val="Heading2"/>
        <w:numPr>
          <w:ilvl w:val="1"/>
          <w:numId w:val="2"/>
        </w:numPr>
      </w:pPr>
      <w:bookmarkStart w:id="3198" w:name="_Toc4443190"/>
      <w:r>
        <w:t xml:space="preserve">Conformance Clause </w:t>
      </w:r>
      <w:r w:rsidR="00053C0F">
        <w:t>2</w:t>
      </w:r>
      <w:r>
        <w:t>: SARIF producer</w:t>
      </w:r>
      <w:bookmarkEnd w:id="3198"/>
    </w:p>
    <w:p w14:paraId="350705EC" w14:textId="77777777" w:rsidR="0018481C" w:rsidRDefault="0018481C" w:rsidP="0018481C">
      <w:r>
        <w:t>A program satisfies the “SARIF producer” conformance profile if:</w:t>
      </w:r>
    </w:p>
    <w:p w14:paraId="697B080C" w14:textId="0C045764"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5F4528">
        <w:t>3</w:t>
      </w:r>
      <w:r>
        <w:fldChar w:fldCharType="end"/>
      </w:r>
      <w:r>
        <w:t>.</w:t>
      </w:r>
    </w:p>
    <w:p w14:paraId="2447FAA5" w14:textId="1C19DB0C"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3199" w:name="_Toc4443191"/>
      <w:r>
        <w:t xml:space="preserve">Conformance Clause </w:t>
      </w:r>
      <w:r w:rsidR="00053C0F">
        <w:t>3</w:t>
      </w:r>
      <w:r>
        <w:t>: Direct producer</w:t>
      </w:r>
      <w:bookmarkEnd w:id="319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2B9F43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F4528">
        <w:t>3</w:t>
      </w:r>
      <w:r w:rsidR="002244CB">
        <w:fldChar w:fldCharType="end"/>
      </w:r>
      <w:r>
        <w:t xml:space="preserve"> that are designated as applying to </w:t>
      </w:r>
      <w:r w:rsidR="0018481C">
        <w:t>“</w:t>
      </w:r>
      <w:r>
        <w:t>direct producers</w:t>
      </w:r>
      <w:r w:rsidR="0018481C">
        <w:t>” or to “analysis tools”</w:t>
      </w:r>
      <w:r>
        <w:t>.</w:t>
      </w:r>
    </w:p>
    <w:p w14:paraId="74D6208C" w14:textId="52DC3DE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F452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3200" w:name="_Toc4443192"/>
      <w:r>
        <w:lastRenderedPageBreak/>
        <w:t xml:space="preserve">Conformance Clause </w:t>
      </w:r>
      <w:r w:rsidR="00053C0F">
        <w:t>4</w:t>
      </w:r>
      <w:r>
        <w:t>: Deterministic producer</w:t>
      </w:r>
      <w:bookmarkEnd w:id="320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63F2C2B"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3201" w:name="_Toc4443193"/>
      <w:r>
        <w:t xml:space="preserve">Conformance Clause </w:t>
      </w:r>
      <w:r w:rsidR="00053C0F">
        <w:t>5</w:t>
      </w:r>
      <w:r>
        <w:t>: Converter</w:t>
      </w:r>
      <w:bookmarkEnd w:id="320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E3B61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converters.</w:t>
      </w:r>
    </w:p>
    <w:p w14:paraId="0990559B" w14:textId="139790E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5F4528">
        <w:t>3</w:t>
      </w:r>
      <w:r>
        <w:fldChar w:fldCharType="end"/>
      </w:r>
      <w:r>
        <w:t>, are intended to be produced only by direct producers.</w:t>
      </w:r>
    </w:p>
    <w:p w14:paraId="493D3DE6" w14:textId="3E91A4EA" w:rsidR="00D06F1A" w:rsidRDefault="00D06F1A" w:rsidP="00D06F1A">
      <w:pPr>
        <w:pStyle w:val="Heading2"/>
      </w:pPr>
      <w:bookmarkStart w:id="3202" w:name="_Toc4443194"/>
      <w:r>
        <w:t xml:space="preserve">Conformance Clause </w:t>
      </w:r>
      <w:r w:rsidR="00053C0F">
        <w:t>6</w:t>
      </w:r>
      <w:r>
        <w:t>: SARIF post-processor</w:t>
      </w:r>
      <w:bookmarkEnd w:id="320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D516AD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3203" w:name="_Toc4443195"/>
      <w:r>
        <w:t xml:space="preserve">Conformance Clause </w:t>
      </w:r>
      <w:r w:rsidR="00053C0F">
        <w:t>7</w:t>
      </w:r>
      <w:r>
        <w:t xml:space="preserve">: </w:t>
      </w:r>
      <w:r w:rsidR="0018481C">
        <w:t>SARIF c</w:t>
      </w:r>
      <w:r>
        <w:t>onsumer</w:t>
      </w:r>
      <w:bookmarkEnd w:id="320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87FD10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F4528">
        <w:t>3</w:t>
      </w:r>
      <w:r w:rsidR="002244CB">
        <w:fldChar w:fldCharType="end"/>
      </w:r>
      <w:r>
        <w:t>.</w:t>
      </w:r>
    </w:p>
    <w:p w14:paraId="7B2084FE" w14:textId="0F6B62D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5F452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3204" w:name="_Toc4443196"/>
      <w:r>
        <w:t xml:space="preserve">Conformance Clause </w:t>
      </w:r>
      <w:r w:rsidR="00053C0F">
        <w:t>8</w:t>
      </w:r>
      <w:r>
        <w:t>: Viewer</w:t>
      </w:r>
      <w:bookmarkEnd w:id="320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B4D617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5F452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3205" w:name="_Toc4443197"/>
      <w:bookmarkStart w:id="3206" w:name="_Hlk512505065"/>
      <w:r>
        <w:t xml:space="preserve">Conformance Clause </w:t>
      </w:r>
      <w:r w:rsidR="00053C0F">
        <w:t>9</w:t>
      </w:r>
      <w:r>
        <w:t>: Result management system</w:t>
      </w:r>
      <w:bookmarkEnd w:id="320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4273B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5F452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206"/>
    </w:p>
    <w:p w14:paraId="79E66955" w14:textId="06F20E76" w:rsidR="00435405" w:rsidRDefault="00435405" w:rsidP="00435405">
      <w:pPr>
        <w:pStyle w:val="Heading2"/>
      </w:pPr>
      <w:bookmarkStart w:id="3207" w:name="_Toc4443198"/>
      <w:r>
        <w:t xml:space="preserve">Conformance Clause </w:t>
      </w:r>
      <w:r w:rsidR="00053C0F">
        <w:t>10</w:t>
      </w:r>
      <w:r>
        <w:t>: Engineering system</w:t>
      </w:r>
      <w:bookmarkEnd w:id="3207"/>
    </w:p>
    <w:p w14:paraId="5A8D0E9E" w14:textId="2048F54B" w:rsidR="00435405" w:rsidRDefault="00435405" w:rsidP="00435405">
      <w:r>
        <w:t>An engineering system satisfies the “engineering system” conformance profile if:</w:t>
      </w:r>
    </w:p>
    <w:p w14:paraId="29F6F326" w14:textId="66D908E0"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engineering systems.</w:t>
      </w:r>
    </w:p>
    <w:p w14:paraId="51263FE3" w14:textId="31A49E7E" w:rsidR="0052099F" w:rsidRDefault="002244CB" w:rsidP="00CE1F32">
      <w:pPr>
        <w:pStyle w:val="AppendixHeading1"/>
      </w:pPr>
      <w:bookmarkStart w:id="3208" w:name="AppendixAcknowledgments"/>
      <w:bookmarkStart w:id="3209" w:name="_Toc85472897"/>
      <w:bookmarkStart w:id="3210" w:name="_Toc287332012"/>
      <w:bookmarkStart w:id="3211" w:name="_Toc4443199"/>
      <w:bookmarkStart w:id="3212" w:name="_Hlk513041526"/>
      <w:bookmarkEnd w:id="3208"/>
      <w:r>
        <w:lastRenderedPageBreak/>
        <w:t xml:space="preserve">(Informative) </w:t>
      </w:r>
      <w:r w:rsidR="00B80CDB">
        <w:t>Acknowl</w:t>
      </w:r>
      <w:r w:rsidR="004D0E5E">
        <w:t>e</w:t>
      </w:r>
      <w:r w:rsidR="008F61FB">
        <w:t>dg</w:t>
      </w:r>
      <w:r w:rsidR="0052099F">
        <w:t>ments</w:t>
      </w:r>
      <w:bookmarkEnd w:id="3209"/>
      <w:bookmarkEnd w:id="3210"/>
      <w:bookmarkEnd w:id="321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212"/>
    <w:p w14:paraId="645628E0" w14:textId="77777777" w:rsidR="00C76CAA" w:rsidRPr="00C76CAA" w:rsidRDefault="00C76CAA" w:rsidP="00C76CAA"/>
    <w:p w14:paraId="586B0BCA" w14:textId="2CB47B5E" w:rsidR="0052099F" w:rsidRDefault="002244CB" w:rsidP="008C100C">
      <w:pPr>
        <w:pStyle w:val="AppendixHeading1"/>
      </w:pPr>
      <w:bookmarkStart w:id="3213" w:name="AppendixFingerprints"/>
      <w:bookmarkStart w:id="3214" w:name="_Ref513039337"/>
      <w:bookmarkStart w:id="3215" w:name="_Toc4443200"/>
      <w:bookmarkEnd w:id="3213"/>
      <w:r>
        <w:lastRenderedPageBreak/>
        <w:t>(</w:t>
      </w:r>
      <w:r w:rsidR="00E8605A">
        <w:t>Normative</w:t>
      </w:r>
      <w:r>
        <w:t xml:space="preserve">) </w:t>
      </w:r>
      <w:r w:rsidR="00710FE0">
        <w:t>Use of fingerprints by result management systems</w:t>
      </w:r>
      <w:bookmarkEnd w:id="3214"/>
      <w:bookmarkEnd w:id="321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425BF81"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F4528">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3FFF6A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F4528">
        <w:t>F.2</w:t>
      </w:r>
      <w:r>
        <w:fldChar w:fldCharType="end"/>
      </w:r>
      <w:r>
        <w:t>) in its fingerprint computation.</w:t>
      </w:r>
    </w:p>
    <w:p w14:paraId="5F1C1209" w14:textId="6388E32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F452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216" w:name="AppendixViewers"/>
      <w:bookmarkStart w:id="3217" w:name="_Toc4443201"/>
      <w:bookmarkEnd w:id="3216"/>
      <w:r>
        <w:lastRenderedPageBreak/>
        <w:t xml:space="preserve">(Informative) </w:t>
      </w:r>
      <w:r w:rsidR="00710FE0">
        <w:t xml:space="preserve">Use of SARIF by log </w:t>
      </w:r>
      <w:r w:rsidR="00AF0D84">
        <w:t xml:space="preserve">file </w:t>
      </w:r>
      <w:r w:rsidR="00710FE0">
        <w:t>viewers</w:t>
      </w:r>
      <w:bookmarkEnd w:id="321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3218" w:name="AppendixConverters"/>
      <w:bookmarkStart w:id="3219" w:name="_Toc4443202"/>
      <w:bookmarkEnd w:id="3218"/>
      <w:r>
        <w:lastRenderedPageBreak/>
        <w:t xml:space="preserve">(Informative) </w:t>
      </w:r>
      <w:r w:rsidR="00710FE0">
        <w:t>Production of SARIF by converters</w:t>
      </w:r>
      <w:bookmarkEnd w:id="321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B5A97A1"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F4528">
        <w:t>3.24.13</w:t>
      </w:r>
      <w:r w:rsidR="00C6546E">
        <w:fldChar w:fldCharType="end"/>
      </w:r>
      <w:r>
        <w:t>).</w:t>
      </w:r>
    </w:p>
    <w:p w14:paraId="14E4D457" w14:textId="2A791B18"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F4528">
        <w:t>3.18.5</w:t>
      </w:r>
      <w:r>
        <w:fldChar w:fldCharType="end"/>
      </w:r>
      <w:r>
        <w:t>).</w:t>
      </w:r>
    </w:p>
    <w:p w14:paraId="7B432429" w14:textId="18FC850E" w:rsidR="00710FE0" w:rsidRDefault="002244CB" w:rsidP="00710FE0">
      <w:pPr>
        <w:pStyle w:val="AppendixHeading1"/>
      </w:pPr>
      <w:bookmarkStart w:id="3220" w:name="AppendixRuleMetadata"/>
      <w:bookmarkStart w:id="3221" w:name="_Toc4443203"/>
      <w:bookmarkEnd w:id="3220"/>
      <w:r>
        <w:lastRenderedPageBreak/>
        <w:t xml:space="preserve">(Informative) </w:t>
      </w:r>
      <w:r w:rsidR="00710FE0">
        <w:t xml:space="preserve">Locating rule </w:t>
      </w:r>
      <w:r w:rsidR="00A86188">
        <w:t xml:space="preserve">and notification </w:t>
      </w:r>
      <w:r w:rsidR="00710FE0">
        <w:t>metadata</w:t>
      </w:r>
      <w:bookmarkEnd w:id="3221"/>
    </w:p>
    <w:p w14:paraId="43EDCF6F" w14:textId="5FE507C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F4528">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F4528">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6A1D7941"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F452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222" w:name="AppendixDeterminism"/>
      <w:bookmarkStart w:id="3223" w:name="_Toc4443204"/>
      <w:bookmarkEnd w:id="3222"/>
      <w:r>
        <w:lastRenderedPageBreak/>
        <w:t xml:space="preserve">(Normative) </w:t>
      </w:r>
      <w:r w:rsidR="00710FE0">
        <w:t>Producing deterministic SARIF log files</w:t>
      </w:r>
      <w:bookmarkEnd w:id="3223"/>
    </w:p>
    <w:p w14:paraId="269DCAE0" w14:textId="72CA49C1" w:rsidR="00B62028" w:rsidRDefault="00B62028" w:rsidP="00B62028">
      <w:pPr>
        <w:pStyle w:val="AppendixHeading2"/>
      </w:pPr>
      <w:bookmarkStart w:id="3224" w:name="_Toc4443205"/>
      <w:r>
        <w:t>General</w:t>
      </w:r>
      <w:bookmarkEnd w:id="322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225" w:name="_Ref513042258"/>
      <w:bookmarkStart w:id="3226" w:name="_Toc4443206"/>
      <w:r>
        <w:t>Non-deterministic file format elements</w:t>
      </w:r>
      <w:bookmarkEnd w:id="3225"/>
      <w:bookmarkEnd w:id="322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227" w:name="_Toc4443207"/>
      <w:r>
        <w:t>Array and dictionary element ordering</w:t>
      </w:r>
      <w:bookmarkEnd w:id="322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228" w:name="_Ref513042289"/>
      <w:bookmarkStart w:id="3229" w:name="_Toc4443208"/>
      <w:r>
        <w:t>Absolute paths</w:t>
      </w:r>
      <w:bookmarkEnd w:id="3228"/>
      <w:bookmarkEnd w:id="322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3230" w:name="_Toc4443209"/>
      <w:r>
        <w:t>Compensating for non-deterministic output</w:t>
      </w:r>
      <w:bookmarkEnd w:id="323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231" w:name="_Toc4443210"/>
      <w:r>
        <w:t>Interaction between determinism and baselining</w:t>
      </w:r>
      <w:bookmarkEnd w:id="323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3232" w:name="AppendixFixes"/>
      <w:bookmarkStart w:id="3233" w:name="_Toc4443211"/>
      <w:bookmarkEnd w:id="3232"/>
      <w:r>
        <w:lastRenderedPageBreak/>
        <w:t xml:space="preserve">(Informative) </w:t>
      </w:r>
      <w:r w:rsidR="00710FE0">
        <w:t>Guidance on fixes</w:t>
      </w:r>
      <w:bookmarkEnd w:id="323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234" w:name="_Toc4443212"/>
      <w:r>
        <w:lastRenderedPageBreak/>
        <w:t>(Informative) Diagnosing results in generated files</w:t>
      </w:r>
      <w:bookmarkEnd w:id="323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8724197" w:rsidR="00830F21" w:rsidRDefault="00830F21" w:rsidP="00830F21">
      <w:pPr>
        <w:pStyle w:val="Codesmall"/>
      </w:pPr>
      <w:r>
        <w:t>{                                           # A run object (§</w:t>
      </w:r>
      <w:r>
        <w:fldChar w:fldCharType="begin"/>
      </w:r>
      <w:r>
        <w:instrText xml:space="preserve"> REF _Ref493349997 \r \h </w:instrText>
      </w:r>
      <w:r>
        <w:fldChar w:fldCharType="separate"/>
      </w:r>
      <w:r w:rsidR="005F4528">
        <w:t>3.14</w:t>
      </w:r>
      <w:r>
        <w:fldChar w:fldCharType="end"/>
      </w:r>
      <w:r>
        <w:t>).</w:t>
      </w:r>
    </w:p>
    <w:p w14:paraId="16CC02FE" w14:textId="5116102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F4528">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578EC1B" w:rsidR="00830F21" w:rsidRDefault="00830F21" w:rsidP="00830F21">
      <w:pPr>
        <w:pStyle w:val="Codesmall"/>
      </w:pPr>
      <w:r>
        <w:t xml:space="preserve">  "results": [                              # See §</w:t>
      </w:r>
      <w:r>
        <w:fldChar w:fldCharType="begin"/>
      </w:r>
      <w:r>
        <w:instrText xml:space="preserve"> REF _Ref493350972 \r \h </w:instrText>
      </w:r>
      <w:r>
        <w:fldChar w:fldCharType="separate"/>
      </w:r>
      <w:r w:rsidR="005F4528">
        <w:t>3.14.15</w:t>
      </w:r>
      <w:r>
        <w:fldChar w:fldCharType="end"/>
      </w:r>
      <w:r>
        <w:t>.</w:t>
      </w:r>
    </w:p>
    <w:p w14:paraId="12542006" w14:textId="45E4CC7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F4528">
        <w:t>3.24</w:t>
      </w:r>
      <w:r>
        <w:fldChar w:fldCharType="end"/>
      </w:r>
      <w:r>
        <w:t>).</w:t>
      </w:r>
    </w:p>
    <w:p w14:paraId="405D3CE1" w14:textId="7F78655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F4528">
        <w:t>3.24.5</w:t>
      </w:r>
      <w:r w:rsidR="00EC5421">
        <w:fldChar w:fldCharType="end"/>
      </w:r>
      <w:r>
        <w:t>.</w:t>
      </w:r>
    </w:p>
    <w:p w14:paraId="53F54E24" w14:textId="31944D3D" w:rsidR="00830F21" w:rsidRDefault="00830F21" w:rsidP="00830F21">
      <w:pPr>
        <w:pStyle w:val="Codesmall"/>
      </w:pPr>
      <w:r>
        <w:t xml:space="preserve">      "message": {                          # See §</w:t>
      </w:r>
      <w:r>
        <w:fldChar w:fldCharType="begin"/>
      </w:r>
      <w:r>
        <w:instrText xml:space="preserve"> REF _Ref493426628 \r \h </w:instrText>
      </w:r>
      <w:r>
        <w:fldChar w:fldCharType="separate"/>
      </w:r>
      <w:r w:rsidR="005F4528">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21337AB" w:rsidR="00830F21" w:rsidRDefault="00830F21" w:rsidP="00830F21">
      <w:pPr>
        <w:pStyle w:val="Codesmall"/>
      </w:pPr>
      <w:r>
        <w:t xml:space="preserve">      "locations": [                        # See §</w:t>
      </w:r>
      <w:r>
        <w:fldChar w:fldCharType="begin"/>
      </w:r>
      <w:r>
        <w:instrText xml:space="preserve"> REF _Ref510013155 \r \h </w:instrText>
      </w:r>
      <w:r>
        <w:fldChar w:fldCharType="separate"/>
      </w:r>
      <w:r w:rsidR="005F4528">
        <w:t>3.24.12</w:t>
      </w:r>
      <w:r>
        <w:fldChar w:fldCharType="end"/>
      </w:r>
      <w:r>
        <w:t>.</w:t>
      </w:r>
    </w:p>
    <w:p w14:paraId="6B5EF283" w14:textId="12C26D5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F4528">
        <w:t>3.25</w:t>
      </w:r>
      <w:r>
        <w:fldChar w:fldCharType="end"/>
      </w:r>
      <w:r>
        <w:t>).</w:t>
      </w:r>
    </w:p>
    <w:p w14:paraId="348A704B" w14:textId="085768F6"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F4528">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2805F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F4528">
        <w:t>3.14.11</w:t>
      </w:r>
      <w:r>
        <w:fldChar w:fldCharType="end"/>
      </w:r>
      <w:r>
        <w:t>.</w:t>
      </w:r>
    </w:p>
    <w:p w14:paraId="4927884C" w14:textId="4B9B0B44"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F4528">
        <w:t>3.23</w:t>
      </w:r>
      <w:r>
        <w:fldChar w:fldCharType="end"/>
      </w:r>
      <w:r>
        <w:t>).</w:t>
      </w:r>
    </w:p>
    <w:p w14:paraId="18AC6C56" w14:textId="67414661"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5F4528">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7769AD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F4528">
        <w:rPr>
          <w:b/>
        </w:rPr>
        <w:t>3.23.8</w:t>
      </w:r>
      <w:r>
        <w:rPr>
          <w:b/>
        </w:rPr>
        <w:fldChar w:fldCharType="end"/>
      </w:r>
      <w:r w:rsidRPr="00EC7E26">
        <w:rPr>
          <w:b/>
        </w:rPr>
        <w:t>.</w:t>
      </w:r>
    </w:p>
    <w:p w14:paraId="3F9D74B5" w14:textId="5BC48A3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F452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235" w:name="AppendixSourceLanguage"/>
      <w:bookmarkStart w:id="3236" w:name="_Toc4443213"/>
      <w:bookmarkEnd w:id="3235"/>
      <w:r>
        <w:lastRenderedPageBreak/>
        <w:t>(Informative) Sample sourceLanguage values</w:t>
      </w:r>
      <w:bookmarkEnd w:id="3236"/>
    </w:p>
    <w:p w14:paraId="38B9ECB8" w14:textId="41A5B8D5"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F452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3237" w:name="AppendixExamples"/>
      <w:bookmarkStart w:id="3238" w:name="_Toc4443214"/>
      <w:bookmarkEnd w:id="3237"/>
      <w:r>
        <w:lastRenderedPageBreak/>
        <w:t xml:space="preserve">(Informative) </w:t>
      </w:r>
      <w:r w:rsidR="00710FE0">
        <w:t>Examples</w:t>
      </w:r>
      <w:bookmarkEnd w:id="323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239" w:name="_Toc4443215"/>
      <w:r>
        <w:t xml:space="preserve">Minimal valid SARIF </w:t>
      </w:r>
      <w:r w:rsidR="00EA1C84">
        <w:t>log file</w:t>
      </w:r>
      <w:bookmarkEnd w:id="323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C6719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F452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F4528">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240" w:name="_Toc4443216"/>
      <w:r w:rsidRPr="00745595">
        <w:t xml:space="preserve">Minimal recommended SARIF </w:t>
      </w:r>
      <w:r w:rsidR="00EA1C84">
        <w:t xml:space="preserve">log </w:t>
      </w:r>
      <w:r w:rsidRPr="00745595">
        <w:t>file with source information</w:t>
      </w:r>
      <w:bookmarkEnd w:id="324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7D946C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F452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F4528">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F4528">
        <w:t>3.24</w:t>
      </w:r>
      <w:r>
        <w:fldChar w:fldCharType="end"/>
      </w:r>
      <w:r>
        <w:t xml:space="preserve">) so the recommended elements of the </w:t>
      </w:r>
      <w:r w:rsidRPr="00745595">
        <w:rPr>
          <w:rStyle w:val="CODEtemp"/>
        </w:rPr>
        <w:t>result</w:t>
      </w:r>
      <w:r>
        <w:t xml:space="preserve"> object can be shown.</w:t>
      </w:r>
    </w:p>
    <w:p w14:paraId="0A703AC0" w14:textId="4E00AE5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F4528">
        <w:t>3.14.11</w:t>
      </w:r>
      <w:r w:rsidR="00830F21">
        <w:fldChar w:fldCharType="end"/>
      </w:r>
      <w:r>
        <w:t>) specif</w:t>
      </w:r>
      <w:r w:rsidR="00830F21">
        <w:t>ies</w:t>
      </w:r>
      <w:r>
        <w:t xml:space="preserve"> only those </w:t>
      </w:r>
      <w:r w:rsidR="00CC50E4">
        <w:t xml:space="preserve">artifacts </w:t>
      </w:r>
      <w:r>
        <w:t>in which the tool detected a result.</w:t>
      </w:r>
    </w:p>
    <w:p w14:paraId="71E13AB3" w14:textId="5C3BBBD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F4528">
        <w:t>3.14.12</w:t>
      </w:r>
      <w:r>
        <w:fldChar w:fldCharType="end"/>
      </w:r>
      <w:r>
        <w:t>), because when physical location information is available, that property is optional (it “</w:t>
      </w:r>
      <w:r w:rsidRPr="00745595">
        <w:rPr>
          <w:b/>
        </w:rPr>
        <w:t>MAY</w:t>
      </w:r>
      <w:r>
        <w:t>” be present).</w:t>
      </w:r>
    </w:p>
    <w:p w14:paraId="3D9A1852" w14:textId="7683FAF4" w:rsidR="00745595" w:rsidRDefault="00745595" w:rsidP="00745595">
      <w:r>
        <w:t xml:space="preserve">This example also includes a </w:t>
      </w:r>
      <w:r w:rsidR="009E6AA3">
        <w:rPr>
          <w:rStyle w:val="CODEtemp"/>
        </w:rPr>
        <w:t>toolComponent</w:t>
      </w:r>
      <w:r w:rsidR="004F51DA">
        <w:rPr>
          <w:rStyle w:val="CODEtemp"/>
        </w:rPr>
        <w:t>.</w:t>
      </w:r>
      <w:del w:id="3241" w:author="Laurence Golding" w:date="2019-03-26T11:53:00Z">
        <w:r w:rsidRPr="00745595" w:rsidDel="00E9299D">
          <w:rPr>
            <w:rStyle w:val="CODEtemp"/>
          </w:rPr>
          <w:delText>rule</w:delText>
        </w:r>
        <w:r w:rsidR="009E6AA3" w:rsidDel="00E9299D">
          <w:rPr>
            <w:rStyle w:val="CODEtemp"/>
          </w:rPr>
          <w:delText>Descriptor</w:delText>
        </w:r>
        <w:r w:rsidRPr="00745595" w:rsidDel="00E9299D">
          <w:rPr>
            <w:rStyle w:val="CODEtemp"/>
          </w:rPr>
          <w:delText>s</w:delText>
        </w:r>
        <w:r w:rsidDel="00E9299D">
          <w:delText xml:space="preserve"> </w:delText>
        </w:r>
      </w:del>
      <w:ins w:id="3242" w:author="Laurence Golding" w:date="2019-03-26T11:53:00Z">
        <w:r w:rsidR="00E9299D">
          <w:rPr>
            <w:rStyle w:val="CODEtemp"/>
          </w:rPr>
          <w:t>rules</w:t>
        </w:r>
        <w:r w:rsidR="00E9299D">
          <w:t xml:space="preserve"> </w:t>
        </w:r>
      </w:ins>
      <w:r>
        <w:t>property (§</w:t>
      </w:r>
      <w:r w:rsidR="009E6AA3">
        <w:fldChar w:fldCharType="begin"/>
      </w:r>
      <w:r w:rsidR="009E6AA3">
        <w:instrText xml:space="preserve"> REF _Ref3899090 \r \h </w:instrText>
      </w:r>
      <w:r w:rsidR="009E6AA3">
        <w:fldChar w:fldCharType="separate"/>
      </w:r>
      <w:r w:rsidR="005F4528">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18DBA50A" w:rsidR="00241F91" w:rsidRDefault="00241F91" w:rsidP="00241F91">
      <w:pPr>
        <w:pStyle w:val="Codesmall"/>
      </w:pPr>
      <w:r>
        <w:t xml:space="preserve">          "</w:t>
      </w:r>
      <w:del w:id="3243" w:author="Laurence Golding" w:date="2019-03-26T11:53:00Z">
        <w:r w:rsidDel="00E9299D">
          <w:delText>ruleDescriptors</w:delText>
        </w:r>
      </w:del>
      <w:ins w:id="3244" w:author="Laurence Golding" w:date="2019-03-26T11:53:00Z">
        <w:r w:rsidR="00E9299D">
          <w:t>rules</w:t>
        </w:r>
      </w:ins>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B34FBD0" w:rsidR="00A96354" w:rsidRDefault="00A96354" w:rsidP="00105CCB">
      <w:pPr>
        <w:pStyle w:val="Codesmall"/>
      </w:pPr>
      <w:r>
        <w:t xml:space="preserve">          "</w:t>
      </w:r>
      <w:del w:id="3245" w:author="Laurence Golding" w:date="2019-03-26T12:41:00Z">
        <w:r w:rsidDel="00854D81">
          <w:delText>ruleDescriptorReference</w:delText>
        </w:r>
      </w:del>
      <w:ins w:id="3246" w:author="Laurence Golding" w:date="2019-03-26T18:50:00Z">
        <w:r w:rsidR="001F5BB4">
          <w:t>rule</w:t>
        </w:r>
      </w:ins>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247" w:name="_Toc4443217"/>
      <w:r w:rsidRPr="001D7651">
        <w:t xml:space="preserve">Minimal recommended SARIF </w:t>
      </w:r>
      <w:r w:rsidR="00EA1C84">
        <w:t xml:space="preserve">log </w:t>
      </w:r>
      <w:r w:rsidRPr="001D7651">
        <w:t>file without source information</w:t>
      </w:r>
      <w:bookmarkEnd w:id="324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229901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F452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F4528">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F4528">
        <w:t>3.24</w:t>
      </w:r>
      <w:r>
        <w:fldChar w:fldCharType="end"/>
      </w:r>
      <w:r>
        <w:t xml:space="preserve">) so the recommended elements of the </w:t>
      </w:r>
      <w:r w:rsidRPr="001D7651">
        <w:rPr>
          <w:rStyle w:val="CODEtemp"/>
        </w:rPr>
        <w:t>result</w:t>
      </w:r>
      <w:r>
        <w:t xml:space="preserve"> object can be shown.</w:t>
      </w:r>
    </w:p>
    <w:p w14:paraId="7469062E" w14:textId="116A535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F4528">
        <w:t>3.14.11</w:t>
      </w:r>
      <w:r w:rsidR="00830F21">
        <w:fldChar w:fldCharType="end"/>
      </w:r>
      <w:r>
        <w:t>) specif</w:t>
      </w:r>
      <w:r w:rsidR="00830F21">
        <w:t>ies</w:t>
      </w:r>
      <w:r>
        <w:t xml:space="preserve"> only those </w:t>
      </w:r>
      <w:r w:rsidR="00CC50E4">
        <w:t xml:space="preserve">artifacts </w:t>
      </w:r>
      <w:r>
        <w:t>in which the tool detected a result.</w:t>
      </w:r>
    </w:p>
    <w:p w14:paraId="76A5A66E" w14:textId="3515A52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F4528">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3248" w:name="_Toc4443218"/>
      <w:r>
        <w:t>Comprehensive SARIF file</w:t>
      </w:r>
      <w:bookmarkEnd w:id="324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9A3DC36" w:rsidR="00762B11" w:rsidRDefault="000B0249" w:rsidP="00762B11">
      <w:pPr>
        <w:pStyle w:val="Codesmall"/>
      </w:pPr>
      <w:r>
        <w:t xml:space="preserve">  </w:t>
      </w:r>
      <w:r w:rsidR="00762B11">
        <w:t xml:space="preserve">        "</w:t>
      </w:r>
      <w:del w:id="3249" w:author="Laurence Golding" w:date="2019-03-26T11:53:00Z">
        <w:r w:rsidR="00BB2B1E" w:rsidDel="00E9299D">
          <w:delText>rule</w:delText>
        </w:r>
        <w:r w:rsidR="00762B11" w:rsidDel="00E9299D">
          <w:delText>Descriptors</w:delText>
        </w:r>
      </w:del>
      <w:ins w:id="3250" w:author="Laurence Golding" w:date="2019-03-26T11:53:00Z">
        <w:r w:rsidR="00E9299D">
          <w:t>rules</w:t>
        </w:r>
      </w:ins>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47DC59C5" w:rsidR="004C4DAB" w:rsidRDefault="003A3A40" w:rsidP="004C4DAB">
      <w:pPr>
        <w:pStyle w:val="Codesmall"/>
      </w:pPr>
      <w:r>
        <w:t xml:space="preserve">  </w:t>
      </w:r>
      <w:r w:rsidR="004C4DAB">
        <w:t xml:space="preserve">        "</w:t>
      </w:r>
      <w:del w:id="3251" w:author="Laurence Golding" w:date="2019-03-26T18:29:00Z">
        <w:r w:rsidR="004C4DAB" w:rsidDel="00282888">
          <w:delText>notificationDescriptors</w:delText>
        </w:r>
      </w:del>
      <w:ins w:id="3252" w:author="Laurence Golding" w:date="2019-03-26T18:29:00Z">
        <w:r w:rsidR="00282888">
          <w:t>notifications</w:t>
        </w:r>
      </w:ins>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5B1672C9" w:rsidR="003A3A40" w:rsidRDefault="003A3A40" w:rsidP="003A3A40">
      <w:pPr>
        <w:pStyle w:val="Codesmall"/>
      </w:pPr>
      <w:r>
        <w:t xml:space="preserve">            "</w:t>
      </w:r>
      <w:del w:id="3253" w:author="Laurence Golding" w:date="2019-03-26T11:53:00Z">
        <w:r w:rsidDel="00E9299D">
          <w:delText>ruleDescriptors</w:delText>
        </w:r>
      </w:del>
      <w:ins w:id="3254" w:author="Laurence Golding" w:date="2019-03-26T11:53:00Z">
        <w:r w:rsidR="00E9299D">
          <w:t>rules</w:t>
        </w:r>
      </w:ins>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rPr>
          <w:ins w:id="3255" w:author="Laurence Golding" w:date="2019-03-26T16:10:00Z"/>
        </w:rPr>
      </w:pPr>
      <w:r>
        <w:t xml:space="preserve">      },</w:t>
      </w:r>
    </w:p>
    <w:p w14:paraId="2119F488" w14:textId="1160C57A" w:rsidR="00CE5874" w:rsidRDefault="00CE5874" w:rsidP="00EA1C84">
      <w:pPr>
        <w:pStyle w:val="Codesmall"/>
      </w:pPr>
      <w:ins w:id="3256" w:author="Laurence Golding" w:date="2019-03-26T16:10:00Z">
        <w:r>
          <w:t xml:space="preserve">      "language": "en-US",</w:t>
        </w:r>
      </w:ins>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CC29F70" w:rsidR="00944A10" w:rsidRDefault="00944A10" w:rsidP="000C5906">
      <w:pPr>
        <w:pStyle w:val="Codesmall"/>
      </w:pPr>
      <w:r>
        <w:t xml:space="preserve">              "</w:t>
      </w:r>
      <w:del w:id="3257" w:author="Laurence Golding" w:date="2019-03-26T18:53:00Z">
        <w:r w:rsidDel="00487C16">
          <w:delText>notificationDescriptorReference</w:delText>
        </w:r>
      </w:del>
      <w:ins w:id="3258" w:author="Laurence Golding" w:date="2019-03-26T18:53:00Z">
        <w:r w:rsidR="00487C16">
          <w:t>descriptor</w:t>
        </w:r>
      </w:ins>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744E6230" w:rsidR="003A3A40" w:rsidRDefault="003A3A40" w:rsidP="000C5906">
      <w:pPr>
        <w:pStyle w:val="Codesmall"/>
      </w:pPr>
      <w:r>
        <w:t xml:space="preserve">              "</w:t>
      </w:r>
      <w:del w:id="3259" w:author="Laurence Golding" w:date="2019-03-26T18:52:00Z">
        <w:r w:rsidDel="00487C16">
          <w:delText>associatedRuleDescriptorReference</w:delText>
        </w:r>
      </w:del>
      <w:ins w:id="3260" w:author="Laurence Golding" w:date="2019-03-26T18:52:00Z">
        <w:r w:rsidR="00487C16">
          <w:t>associatedRule</w:t>
        </w:r>
      </w:ins>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5CDDDD3B" w:rsidR="00944A10" w:rsidRDefault="00944A10" w:rsidP="00944A10">
      <w:pPr>
        <w:pStyle w:val="Codesmall"/>
      </w:pPr>
      <w:r>
        <w:t xml:space="preserve">              "</w:t>
      </w:r>
      <w:del w:id="3261" w:author="Laurence Golding" w:date="2019-03-26T18:53:00Z">
        <w:r w:rsidDel="00487C16">
          <w:delText>notificationDescriptorReference</w:delText>
        </w:r>
      </w:del>
      <w:ins w:id="3262" w:author="Laurence Golding" w:date="2019-03-26T18:53:00Z">
        <w:r w:rsidR="00487C16">
          <w:t>descriptor</w:t>
        </w:r>
      </w:ins>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14D4877A" w:rsidR="00944A10" w:rsidRDefault="00944A10" w:rsidP="00944A10">
      <w:pPr>
        <w:pStyle w:val="Codesmall"/>
      </w:pPr>
      <w:r>
        <w:t xml:space="preserve">              "</w:t>
      </w:r>
      <w:del w:id="3263" w:author="Laurence Golding" w:date="2019-03-26T18:53:00Z">
        <w:r w:rsidDel="00487C16">
          <w:delText>notificationDescriptorReference</w:delText>
        </w:r>
      </w:del>
      <w:ins w:id="3264" w:author="Laurence Golding" w:date="2019-03-26T18:53:00Z">
        <w:r w:rsidR="00487C16">
          <w:t>descriptor</w:t>
        </w:r>
      </w:ins>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3CA0BB9B" w:rsidR="003F5CE9" w:rsidRDefault="003F5CE9" w:rsidP="000C5906">
      <w:pPr>
        <w:pStyle w:val="Codesmall"/>
      </w:pPr>
      <w:r>
        <w:t xml:space="preserve">              "</w:t>
      </w:r>
      <w:del w:id="3265" w:author="Laurence Golding" w:date="2019-03-26T18:52:00Z">
        <w:r w:rsidDel="00487C16">
          <w:delText>associatedRuleDescriptorReference</w:delText>
        </w:r>
      </w:del>
      <w:ins w:id="3266" w:author="Laurence Golding" w:date="2019-03-26T18:52:00Z">
        <w:r w:rsidR="00487C16">
          <w:t>associatedRule</w:t>
        </w:r>
      </w:ins>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lastRenderedPageBreak/>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0D622D51" w:rsidR="00944A10" w:rsidRDefault="00944A10" w:rsidP="00944A10">
      <w:pPr>
        <w:pStyle w:val="Codesmall"/>
      </w:pPr>
      <w:r>
        <w:t xml:space="preserve">              "</w:t>
      </w:r>
      <w:del w:id="3267" w:author="Laurence Golding" w:date="2019-03-26T18:53:00Z">
        <w:r w:rsidDel="00487C16">
          <w:delText>notificationDescriptorReference</w:delText>
        </w:r>
      </w:del>
      <w:ins w:id="3268" w:author="Laurence Golding" w:date="2019-03-26T18:53:00Z">
        <w:r w:rsidR="00487C16">
          <w:t>descriptor</w:t>
        </w:r>
      </w:ins>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163B11A4" w:rsidR="003F5CE9" w:rsidRDefault="003F5CE9" w:rsidP="00EA1C84">
      <w:pPr>
        <w:pStyle w:val="Codesmall"/>
      </w:pPr>
      <w:r>
        <w:t xml:space="preserve">          "</w:t>
      </w:r>
      <w:del w:id="3269" w:author="Laurence Golding" w:date="2019-03-26T12:41:00Z">
        <w:r w:rsidDel="00854D81">
          <w:delText>ruleDescriptorReference</w:delText>
        </w:r>
      </w:del>
      <w:ins w:id="3270" w:author="Laurence Golding" w:date="2019-03-26T18:50:00Z">
        <w:r w:rsidR="001F5BB4">
          <w:t>rule</w:t>
        </w:r>
      </w:ins>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lastRenderedPageBreak/>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lastRenderedPageBreak/>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lastRenderedPageBreak/>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lastRenderedPageBreak/>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lastRenderedPageBreak/>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3271" w:name="AppendixRevisionHistory"/>
      <w:bookmarkStart w:id="3272" w:name="_Toc85472898"/>
      <w:bookmarkStart w:id="3273" w:name="_Toc287332014"/>
      <w:bookmarkStart w:id="3274" w:name="_Toc4443219"/>
      <w:bookmarkEnd w:id="3271"/>
      <w:r>
        <w:lastRenderedPageBreak/>
        <w:t xml:space="preserve">(Informative) </w:t>
      </w:r>
      <w:r w:rsidR="00A05FDF">
        <w:t>Revision History</w:t>
      </w:r>
      <w:bookmarkEnd w:id="3272"/>
      <w:bookmarkEnd w:id="3273"/>
      <w:bookmarkEnd w:id="3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A7086AC"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BEC2B69"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E4A0DF2"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A05DC9A"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DECB1B3"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5CFE461"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713A301"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708322B"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4C658DD"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F695C55"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93C7ED5"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0DA63CE"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89416F5"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033C571"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B4F1334"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3A0A8F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61F6A03"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B33C402"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71B4A2E"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D797E21"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8FCA980"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57393431"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164B38C"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77A5EB23"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hyperlink r:id="rId188" w:history="1">
              <w:r w:rsidRPr="00B45487">
                <w:rPr>
                  <w:rStyle w:val="Hyperlink"/>
                </w:rPr>
                <w:t>#311</w:t>
              </w:r>
            </w:hyperlink>
            <w:r>
              <w:t xml:space="preserve">, </w:t>
            </w:r>
            <w:hyperlink r:id="rId189" w:history="1">
              <w:r w:rsidR="00BF7825" w:rsidRPr="00BF7825">
                <w:rPr>
                  <w:rStyle w:val="Hyperlink"/>
                </w:rPr>
                <w:t>#314</w:t>
              </w:r>
            </w:hyperlink>
            <w:r w:rsidR="00BF7825">
              <w:t xml:space="preserve">, </w:t>
            </w:r>
            <w:hyperlink r:id="rId190" w:history="1">
              <w:r w:rsidRPr="00B45487">
                <w:rPr>
                  <w:rStyle w:val="Hyperlink"/>
                </w:rPr>
                <w:t>#324</w:t>
              </w:r>
            </w:hyperlink>
            <w:r>
              <w:t xml:space="preserve">, </w:t>
            </w:r>
            <w:hyperlink r:id="rId191" w:history="1">
              <w:r w:rsidRPr="00B45487">
                <w:rPr>
                  <w:rStyle w:val="Hyperlink"/>
                </w:rPr>
                <w:t>#325</w:t>
              </w:r>
            </w:hyperlink>
            <w:r w:rsidR="002A5250">
              <w:t xml:space="preserve">, </w:t>
            </w:r>
            <w:hyperlink r:id="rId192" w:history="1">
              <w:r w:rsidR="002A5250" w:rsidRPr="002A5250">
                <w:rPr>
                  <w:rStyle w:val="Hyperlink"/>
                </w:rPr>
                <w:t>#327</w:t>
              </w:r>
            </w:hyperlink>
            <w:r w:rsidR="00E3048B">
              <w:t>,</w:t>
            </w:r>
            <w:r w:rsidR="00C17C30">
              <w:t xml:space="preserve"> </w:t>
            </w:r>
            <w:ins w:id="3275" w:author="Laurence Golding" w:date="2019-03-26T16:12:00Z">
              <w:r w:rsidR="00AE4658">
                <w:fldChar w:fldCharType="begin"/>
              </w:r>
              <w:r w:rsidR="00AE4658">
                <w:instrText xml:space="preserve"> HYPERLINK "https://github.com/oasis-tcs/sarif-spec/issues/338" </w:instrText>
              </w:r>
              <w:r w:rsidR="00AE4658">
                <w:fldChar w:fldCharType="separate"/>
              </w:r>
              <w:r w:rsidR="00AE4658" w:rsidRPr="00AE4658">
                <w:rPr>
                  <w:rStyle w:val="Hyperlink"/>
                </w:rPr>
                <w:t>#338</w:t>
              </w:r>
              <w:r w:rsidR="00AE4658">
                <w:fldChar w:fldCharType="end"/>
              </w:r>
            </w:ins>
            <w:ins w:id="3276" w:author="Laurence Golding" w:date="2019-03-26T16:11:00Z">
              <w:r w:rsidR="00AE4658">
                <w:t xml:space="preserve">, </w:t>
              </w:r>
            </w:ins>
            <w:hyperlink r:id="rId193" w:history="1">
              <w:r w:rsidR="00C17C30" w:rsidRPr="00C17C30">
                <w:rPr>
                  <w:rStyle w:val="Hyperlink"/>
                </w:rPr>
                <w:t>#344</w:t>
              </w:r>
            </w:hyperlink>
            <w:r w:rsidR="00E3048B">
              <w:t xml:space="preserve">, </w:t>
            </w:r>
            <w:del w:id="3277" w:author="Laurence Golding" w:date="2019-03-28T10:43:00Z">
              <w:r w:rsidR="00E3048B" w:rsidDel="00DE4B40">
                <w:delText xml:space="preserve">and </w:delText>
              </w:r>
            </w:del>
            <w:hyperlink r:id="rId194" w:history="1">
              <w:r w:rsidR="00E3048B" w:rsidRPr="00E3048B">
                <w:rPr>
                  <w:rStyle w:val="Hyperlink"/>
                </w:rPr>
                <w:t>#346</w:t>
              </w:r>
            </w:hyperlink>
            <w:del w:id="3278" w:author="Laurence Golding" w:date="2019-03-28T10:43:00Z">
              <w:r w:rsidR="00C17C30" w:rsidDel="00DE4B40">
                <w:delText>.</w:delText>
              </w:r>
            </w:del>
            <w:ins w:id="3279" w:author="Laurence Golding" w:date="2019-03-28T10:43:00Z">
              <w:r w:rsidR="00DE4B40">
                <w:t xml:space="preserve">, and </w:t>
              </w:r>
            </w:ins>
            <w:ins w:id="3280" w:author="Laurence Golding" w:date="2019-03-28T10:44:00Z">
              <w:r w:rsidR="00DE4B40">
                <w:fldChar w:fldCharType="begin"/>
              </w:r>
              <w:r w:rsidR="00DE4B40">
                <w:instrText xml:space="preserve"> HYPERLINK "https://github.com/oasis-tcs/sarif-spec/issues/347" </w:instrText>
              </w:r>
              <w:r w:rsidR="00DE4B40">
                <w:fldChar w:fldCharType="separate"/>
              </w:r>
              <w:r w:rsidR="00DE4B40" w:rsidRPr="00DE4B40">
                <w:rPr>
                  <w:rStyle w:val="Hyperlink"/>
                </w:rPr>
                <w:t>#347</w:t>
              </w:r>
              <w:r w:rsidR="00DE4B40">
                <w:fldChar w:fldCharType="end"/>
              </w:r>
            </w:ins>
            <w:ins w:id="3281" w:author="Laurence Golding" w:date="2019-03-28T10:43:00Z">
              <w:r w:rsidR="00DE4B40">
                <w:t>.</w:t>
              </w:r>
            </w:ins>
          </w:p>
        </w:tc>
        <w:bookmarkStart w:id="3282" w:name="_GoBack"/>
        <w:bookmarkEnd w:id="3282"/>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44CE8" w14:textId="77777777" w:rsidR="00740F65" w:rsidRDefault="00740F65" w:rsidP="008C100C">
      <w:r>
        <w:separator/>
      </w:r>
    </w:p>
    <w:p w14:paraId="5E97219E" w14:textId="77777777" w:rsidR="00740F65" w:rsidRDefault="00740F65" w:rsidP="008C100C"/>
    <w:p w14:paraId="66F19339" w14:textId="77777777" w:rsidR="00740F65" w:rsidRDefault="00740F65" w:rsidP="008C100C"/>
    <w:p w14:paraId="5CA9CFF7" w14:textId="77777777" w:rsidR="00740F65" w:rsidRDefault="00740F65" w:rsidP="008C100C"/>
    <w:p w14:paraId="799C23E6" w14:textId="77777777" w:rsidR="00740F65" w:rsidRDefault="00740F65" w:rsidP="008C100C"/>
    <w:p w14:paraId="761A2158" w14:textId="77777777" w:rsidR="00740F65" w:rsidRDefault="00740F65" w:rsidP="008C100C"/>
    <w:p w14:paraId="637E114C" w14:textId="77777777" w:rsidR="00740F65" w:rsidRDefault="00740F65" w:rsidP="008C100C"/>
  </w:endnote>
  <w:endnote w:type="continuationSeparator" w:id="0">
    <w:p w14:paraId="6CC480F6" w14:textId="77777777" w:rsidR="00740F65" w:rsidRDefault="00740F65" w:rsidP="008C100C">
      <w:r>
        <w:continuationSeparator/>
      </w:r>
    </w:p>
    <w:p w14:paraId="49945C12" w14:textId="77777777" w:rsidR="00740F65" w:rsidRDefault="00740F65" w:rsidP="008C100C"/>
    <w:p w14:paraId="5B9CFE5F" w14:textId="77777777" w:rsidR="00740F65" w:rsidRDefault="00740F65" w:rsidP="008C100C"/>
    <w:p w14:paraId="30D76891" w14:textId="77777777" w:rsidR="00740F65" w:rsidRDefault="00740F65" w:rsidP="008C100C"/>
    <w:p w14:paraId="52D34549" w14:textId="77777777" w:rsidR="00740F65" w:rsidRDefault="00740F65" w:rsidP="008C100C"/>
    <w:p w14:paraId="0E15EDB8" w14:textId="77777777" w:rsidR="00740F65" w:rsidRDefault="00740F65" w:rsidP="008C100C"/>
    <w:p w14:paraId="7A4D6A68" w14:textId="77777777" w:rsidR="00740F65" w:rsidRDefault="00740F6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7C686C" w:rsidRDefault="007C6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C686C" w:rsidRPr="00195F88" w:rsidRDefault="007C686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C686C" w:rsidRPr="00195F88" w:rsidRDefault="007C686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7C686C" w:rsidRDefault="007C6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224FC" w14:textId="77777777" w:rsidR="00740F65" w:rsidRDefault="00740F65" w:rsidP="008C100C">
      <w:r>
        <w:separator/>
      </w:r>
    </w:p>
    <w:p w14:paraId="0621BC67" w14:textId="77777777" w:rsidR="00740F65" w:rsidRDefault="00740F65" w:rsidP="008C100C"/>
  </w:footnote>
  <w:footnote w:type="continuationSeparator" w:id="0">
    <w:p w14:paraId="208AB889" w14:textId="77777777" w:rsidR="00740F65" w:rsidRDefault="00740F65" w:rsidP="008C100C">
      <w:r>
        <w:continuationSeparator/>
      </w:r>
    </w:p>
    <w:p w14:paraId="04D61858" w14:textId="77777777" w:rsidR="00740F65" w:rsidRDefault="00740F65" w:rsidP="008C100C"/>
  </w:footnote>
  <w:footnote w:id="1">
    <w:p w14:paraId="097233B1" w14:textId="39BD8E76" w:rsidR="007C686C" w:rsidRDefault="007C686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7C686C" w:rsidRDefault="007C6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7C686C" w:rsidRDefault="007C68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7C686C" w:rsidRDefault="007C6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60"/>
  </w:num>
  <w:num w:numId="8">
    <w:abstractNumId w:val="4"/>
  </w:num>
  <w:num w:numId="9">
    <w:abstractNumId w:val="71"/>
  </w:num>
  <w:num w:numId="10">
    <w:abstractNumId w:val="57"/>
  </w:num>
  <w:num w:numId="11">
    <w:abstractNumId w:val="26"/>
  </w:num>
  <w:num w:numId="12">
    <w:abstractNumId w:val="19"/>
  </w:num>
  <w:num w:numId="13">
    <w:abstractNumId w:val="84"/>
  </w:num>
  <w:num w:numId="14">
    <w:abstractNumId w:val="62"/>
  </w:num>
  <w:num w:numId="15">
    <w:abstractNumId w:val="8"/>
  </w:num>
  <w:num w:numId="16">
    <w:abstractNumId w:val="45"/>
  </w:num>
  <w:num w:numId="17">
    <w:abstractNumId w:val="76"/>
  </w:num>
  <w:num w:numId="18">
    <w:abstractNumId w:val="37"/>
  </w:num>
  <w:num w:numId="19">
    <w:abstractNumId w:val="12"/>
  </w:num>
  <w:num w:numId="20">
    <w:abstractNumId w:val="49"/>
  </w:num>
  <w:num w:numId="21">
    <w:abstractNumId w:val="30"/>
  </w:num>
  <w:num w:numId="22">
    <w:abstractNumId w:val="18"/>
  </w:num>
  <w:num w:numId="23">
    <w:abstractNumId w:val="10"/>
  </w:num>
  <w:num w:numId="24">
    <w:abstractNumId w:val="38"/>
  </w:num>
  <w:num w:numId="25">
    <w:abstractNumId w:val="34"/>
  </w:num>
  <w:num w:numId="26">
    <w:abstractNumId w:val="83"/>
  </w:num>
  <w:num w:numId="27">
    <w:abstractNumId w:val="11"/>
  </w:num>
  <w:num w:numId="28">
    <w:abstractNumId w:val="67"/>
  </w:num>
  <w:num w:numId="29">
    <w:abstractNumId w:val="36"/>
  </w:num>
  <w:num w:numId="30">
    <w:abstractNumId w:val="32"/>
  </w:num>
  <w:num w:numId="31">
    <w:abstractNumId w:val="16"/>
  </w:num>
  <w:num w:numId="32">
    <w:abstractNumId w:val="88"/>
  </w:num>
  <w:num w:numId="33">
    <w:abstractNumId w:val="46"/>
  </w:num>
  <w:num w:numId="34">
    <w:abstractNumId w:val="9"/>
  </w:num>
  <w:num w:numId="35">
    <w:abstractNumId w:val="82"/>
  </w:num>
  <w:num w:numId="36">
    <w:abstractNumId w:val="41"/>
  </w:num>
  <w:num w:numId="37">
    <w:abstractNumId w:val="42"/>
  </w:num>
  <w:num w:numId="38">
    <w:abstractNumId w:val="63"/>
  </w:num>
  <w:num w:numId="39">
    <w:abstractNumId w:val="69"/>
  </w:num>
  <w:num w:numId="40">
    <w:abstractNumId w:val="43"/>
  </w:num>
  <w:num w:numId="41">
    <w:abstractNumId w:val="14"/>
  </w:num>
  <w:num w:numId="42">
    <w:abstractNumId w:val="2"/>
  </w:num>
  <w:num w:numId="43">
    <w:abstractNumId w:val="50"/>
  </w:num>
  <w:num w:numId="44">
    <w:abstractNumId w:val="47"/>
  </w:num>
  <w:num w:numId="45">
    <w:abstractNumId w:val="52"/>
  </w:num>
  <w:num w:numId="46">
    <w:abstractNumId w:val="20"/>
  </w:num>
  <w:num w:numId="47">
    <w:abstractNumId w:val="24"/>
  </w:num>
  <w:num w:numId="48">
    <w:abstractNumId w:val="5"/>
  </w:num>
  <w:num w:numId="49">
    <w:abstractNumId w:val="7"/>
  </w:num>
  <w:num w:numId="50">
    <w:abstractNumId w:val="87"/>
  </w:num>
  <w:num w:numId="51">
    <w:abstractNumId w:val="15"/>
  </w:num>
  <w:num w:numId="52">
    <w:abstractNumId w:val="29"/>
  </w:num>
  <w:num w:numId="53">
    <w:abstractNumId w:val="85"/>
  </w:num>
  <w:num w:numId="54">
    <w:abstractNumId w:val="40"/>
  </w:num>
  <w:num w:numId="55">
    <w:abstractNumId w:val="80"/>
  </w:num>
  <w:num w:numId="56">
    <w:abstractNumId w:val="74"/>
  </w:num>
  <w:num w:numId="57">
    <w:abstractNumId w:val="31"/>
  </w:num>
  <w:num w:numId="58">
    <w:abstractNumId w:val="39"/>
  </w:num>
  <w:num w:numId="59">
    <w:abstractNumId w:val="56"/>
  </w:num>
  <w:num w:numId="60">
    <w:abstractNumId w:val="3"/>
  </w:num>
  <w:num w:numId="61">
    <w:abstractNumId w:val="72"/>
  </w:num>
  <w:num w:numId="62">
    <w:abstractNumId w:val="53"/>
  </w:num>
  <w:num w:numId="63">
    <w:abstractNumId w:val="61"/>
  </w:num>
  <w:num w:numId="64">
    <w:abstractNumId w:val="75"/>
  </w:num>
  <w:num w:numId="65">
    <w:abstractNumId w:val="79"/>
  </w:num>
  <w:num w:numId="66">
    <w:abstractNumId w:val="58"/>
  </w:num>
  <w:num w:numId="67">
    <w:abstractNumId w:val="81"/>
  </w:num>
  <w:num w:numId="68">
    <w:abstractNumId w:val="48"/>
  </w:num>
  <w:num w:numId="69">
    <w:abstractNumId w:val="33"/>
  </w:num>
  <w:num w:numId="70">
    <w:abstractNumId w:val="23"/>
  </w:num>
  <w:num w:numId="71">
    <w:abstractNumId w:val="73"/>
  </w:num>
  <w:num w:numId="72">
    <w:abstractNumId w:val="68"/>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70"/>
  </w:num>
  <w:num w:numId="76">
    <w:abstractNumId w:val="25"/>
  </w:num>
  <w:num w:numId="77">
    <w:abstractNumId w:val="13"/>
  </w:num>
  <w:num w:numId="78">
    <w:abstractNumId w:val="44"/>
  </w:num>
  <w:num w:numId="79">
    <w:abstractNumId w:val="59"/>
  </w:num>
  <w:num w:numId="80">
    <w:abstractNumId w:val="27"/>
  </w:num>
  <w:num w:numId="81">
    <w:abstractNumId w:val="65"/>
  </w:num>
  <w:num w:numId="82">
    <w:abstractNumId w:val="86"/>
  </w:num>
  <w:num w:numId="83">
    <w:abstractNumId w:val="66"/>
  </w:num>
  <w:num w:numId="84">
    <w:abstractNumId w:val="22"/>
  </w:num>
  <w:num w:numId="85">
    <w:abstractNumId w:val="28"/>
  </w:num>
  <w:num w:numId="86">
    <w:abstractNumId w:val="17"/>
  </w:num>
  <w:num w:numId="87">
    <w:abstractNumId w:val="51"/>
  </w:num>
  <w:num w:numId="88">
    <w:abstractNumId w:val="54"/>
  </w:num>
  <w:num w:numId="89">
    <w:abstractNumId w:val="77"/>
  </w:num>
  <w:num w:numId="90">
    <w:abstractNumId w:val="21"/>
  </w:num>
  <w:num w:numId="91">
    <w:abstractNumId w:val="5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4D"/>
    <w:rsid w:val="001F376D"/>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6DE6"/>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771558904">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166142639">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940721189">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28342001">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17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54" Type="http://schemas.openxmlformats.org/officeDocument/2006/relationships/hyperlink" Target="https://github.com/oasis-tcs/sarif-spec/issues/274" TargetMode="External"/><Relationship Id="rId159" Type="http://schemas.openxmlformats.org/officeDocument/2006/relationships/hyperlink" Target="https://github.com/oasis-tcs/sarif-spec/issues/288" TargetMode="External"/><Relationship Id="rId175" Type="http://schemas.openxmlformats.org/officeDocument/2006/relationships/hyperlink" Target="https://github.com/oasis-tcs/sarif-spec/issues/291"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25" TargetMode="External"/><Relationship Id="rId196" Type="http://schemas.microsoft.com/office/2011/relationships/people" Target="peop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27" TargetMode="External"/><Relationship Id="rId197"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44"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1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4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4"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fontTable" Target="fontTable.xml"/><Relationship Id="rId190" Type="http://schemas.openxmlformats.org/officeDocument/2006/relationships/hyperlink" Target="https://github.com/oasis-tcs/sarif-spec/issues/32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DA5D3-29BB-4DB9-AC71-662564FFE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35176</TotalTime>
  <Pages>192</Pages>
  <Words>79977</Words>
  <Characters>455869</Characters>
  <Application>Microsoft Office Word</Application>
  <DocSecurity>0</DocSecurity>
  <Lines>3798</Lines>
  <Paragraphs>1069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534777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1453</cp:revision>
  <cp:lastPrinted>2011-08-05T16:21:00Z</cp:lastPrinted>
  <dcterms:created xsi:type="dcterms:W3CDTF">2017-08-01T19:18:00Z</dcterms:created>
  <dcterms:modified xsi:type="dcterms:W3CDTF">2019-03-28T17:44:00Z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